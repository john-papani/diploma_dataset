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DFBF9" w14:textId="77777777" w:rsidR="001F2B1C" w:rsidRPr="001F2B1C" w:rsidRDefault="001F2B1C" w:rsidP="001F2B1C">
      <w:pPr>
        <w:spacing w:after="200" w:line="360" w:lineRule="auto"/>
        <w:rPr>
          <w:ins w:id="0" w:author="Φλούδα Χριστίνα" w:date="2016-09-02T14:07:00Z"/>
          <w:rFonts w:eastAsia="Times New Roman"/>
          <w:szCs w:val="24"/>
          <w:lang w:eastAsia="en-US"/>
        </w:rPr>
      </w:pPr>
      <w:ins w:id="1" w:author="Φλούδα Χριστίνα" w:date="2016-09-02T14:07:00Z">
        <w:r w:rsidRPr="001F2B1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CD85986" w14:textId="77777777" w:rsidR="001F2B1C" w:rsidRPr="001F2B1C" w:rsidRDefault="001F2B1C" w:rsidP="001F2B1C">
      <w:pPr>
        <w:spacing w:after="200" w:line="360" w:lineRule="auto"/>
        <w:rPr>
          <w:ins w:id="2" w:author="Φλούδα Χριστίνα" w:date="2016-09-02T14:07:00Z"/>
          <w:rFonts w:eastAsia="Times New Roman"/>
          <w:szCs w:val="24"/>
          <w:lang w:eastAsia="en-US"/>
        </w:rPr>
      </w:pPr>
    </w:p>
    <w:p w14:paraId="02EF29E6" w14:textId="77777777" w:rsidR="001F2B1C" w:rsidRPr="001F2B1C" w:rsidRDefault="001F2B1C" w:rsidP="001F2B1C">
      <w:pPr>
        <w:spacing w:after="200" w:line="360" w:lineRule="auto"/>
        <w:rPr>
          <w:ins w:id="3" w:author="Φλούδα Χριστίνα" w:date="2016-09-02T14:07:00Z"/>
          <w:rFonts w:eastAsia="Times New Roman"/>
          <w:szCs w:val="24"/>
          <w:lang w:eastAsia="en-US"/>
        </w:rPr>
      </w:pPr>
      <w:ins w:id="4" w:author="Φλούδα Χριστίνα" w:date="2016-09-02T14:07:00Z">
        <w:r w:rsidRPr="001F2B1C">
          <w:rPr>
            <w:rFonts w:eastAsia="Times New Roman"/>
            <w:szCs w:val="24"/>
            <w:lang w:eastAsia="en-US"/>
          </w:rPr>
          <w:t>ΠΙΝΑΚΑΣ ΠΕΡΙΕΧΟΜΕΝΩΝ</w:t>
        </w:r>
      </w:ins>
    </w:p>
    <w:p w14:paraId="2C270338" w14:textId="77777777" w:rsidR="001F2B1C" w:rsidRPr="001F2B1C" w:rsidRDefault="001F2B1C" w:rsidP="001F2B1C">
      <w:pPr>
        <w:spacing w:after="200" w:line="360" w:lineRule="auto"/>
        <w:rPr>
          <w:ins w:id="5" w:author="Φλούδα Χριστίνα" w:date="2016-09-02T14:07:00Z"/>
          <w:rFonts w:eastAsia="Times New Roman"/>
          <w:szCs w:val="24"/>
          <w:lang w:eastAsia="en-US"/>
        </w:rPr>
      </w:pPr>
      <w:ins w:id="6" w:author="Φλούδα Χριστίνα" w:date="2016-09-02T14:07:00Z">
        <w:r w:rsidRPr="001F2B1C">
          <w:rPr>
            <w:rFonts w:eastAsia="Times New Roman"/>
            <w:szCs w:val="24"/>
            <w:lang w:eastAsia="en-US"/>
          </w:rPr>
          <w:t xml:space="preserve">ΙΖ’ ΠΕΡΙΟΔΟΣ </w:t>
        </w:r>
      </w:ins>
    </w:p>
    <w:p w14:paraId="6FB34AB1" w14:textId="77777777" w:rsidR="001F2B1C" w:rsidRPr="001F2B1C" w:rsidRDefault="001F2B1C" w:rsidP="001F2B1C">
      <w:pPr>
        <w:spacing w:after="200" w:line="360" w:lineRule="auto"/>
        <w:rPr>
          <w:ins w:id="7" w:author="Φλούδα Χριστίνα" w:date="2016-09-02T14:07:00Z"/>
          <w:rFonts w:eastAsia="Times New Roman"/>
          <w:szCs w:val="24"/>
          <w:lang w:eastAsia="en-US"/>
        </w:rPr>
      </w:pPr>
      <w:ins w:id="8" w:author="Φλούδα Χριστίνα" w:date="2016-09-02T14:07:00Z">
        <w:r w:rsidRPr="001F2B1C">
          <w:rPr>
            <w:rFonts w:eastAsia="Times New Roman"/>
            <w:szCs w:val="24"/>
            <w:lang w:eastAsia="en-US"/>
          </w:rPr>
          <w:t>ΠΡΟΕΔΡΕΥΟΜΕΝΗΣ ΚΟΙΝΟΒΟΥΛΕΥΤΙΚΗΣ ΔΗΜΟΚΡΑΤΙΑΣ</w:t>
        </w:r>
      </w:ins>
    </w:p>
    <w:p w14:paraId="4C4566DB" w14:textId="77777777" w:rsidR="001F2B1C" w:rsidRPr="001F2B1C" w:rsidRDefault="001F2B1C" w:rsidP="001F2B1C">
      <w:pPr>
        <w:spacing w:after="200" w:line="360" w:lineRule="auto"/>
        <w:rPr>
          <w:ins w:id="9" w:author="Φλούδα Χριστίνα" w:date="2016-09-02T14:07:00Z"/>
          <w:rFonts w:eastAsia="Times New Roman"/>
          <w:szCs w:val="24"/>
          <w:lang w:eastAsia="en-US"/>
        </w:rPr>
      </w:pPr>
      <w:ins w:id="10" w:author="Φλούδα Χριστίνα" w:date="2016-09-02T14:07:00Z">
        <w:r w:rsidRPr="001F2B1C">
          <w:rPr>
            <w:rFonts w:eastAsia="Times New Roman"/>
            <w:szCs w:val="24"/>
            <w:lang w:eastAsia="en-US"/>
          </w:rPr>
          <w:t>ΣΥΝΟΔΟΣ Α΄</w:t>
        </w:r>
      </w:ins>
    </w:p>
    <w:p w14:paraId="1D87B175" w14:textId="77777777" w:rsidR="001F2B1C" w:rsidRPr="001F2B1C" w:rsidRDefault="001F2B1C" w:rsidP="001F2B1C">
      <w:pPr>
        <w:spacing w:after="200" w:line="360" w:lineRule="auto"/>
        <w:rPr>
          <w:ins w:id="11" w:author="Φλούδα Χριστίνα" w:date="2016-09-02T14:07:00Z"/>
          <w:rFonts w:eastAsia="Times New Roman"/>
          <w:szCs w:val="24"/>
          <w:lang w:eastAsia="en-US"/>
        </w:rPr>
      </w:pPr>
    </w:p>
    <w:p w14:paraId="79AF9D6F" w14:textId="77777777" w:rsidR="001F2B1C" w:rsidRPr="001F2B1C" w:rsidRDefault="001F2B1C" w:rsidP="001F2B1C">
      <w:pPr>
        <w:spacing w:after="200" w:line="360" w:lineRule="auto"/>
        <w:rPr>
          <w:ins w:id="12" w:author="Φλούδα Χριστίνα" w:date="2016-09-02T14:07:00Z"/>
          <w:rFonts w:eastAsia="Times New Roman"/>
          <w:szCs w:val="24"/>
          <w:lang w:eastAsia="en-US"/>
        </w:rPr>
      </w:pPr>
      <w:ins w:id="13" w:author="Φλούδα Χριστίνα" w:date="2016-09-02T14:07:00Z">
        <w:r w:rsidRPr="001F2B1C">
          <w:rPr>
            <w:rFonts w:eastAsia="Times New Roman"/>
            <w:szCs w:val="24"/>
            <w:lang w:eastAsia="en-US"/>
          </w:rPr>
          <w:t>ΣΥΝΕΔΡΙΑΣΗ ΡΟΗ΄</w:t>
        </w:r>
      </w:ins>
    </w:p>
    <w:p w14:paraId="6137938C" w14:textId="77777777" w:rsidR="001F2B1C" w:rsidRPr="001F2B1C" w:rsidRDefault="001F2B1C" w:rsidP="001F2B1C">
      <w:pPr>
        <w:spacing w:after="200" w:line="360" w:lineRule="auto"/>
        <w:rPr>
          <w:ins w:id="14" w:author="Φλούδα Χριστίνα" w:date="2016-09-02T14:07:00Z"/>
          <w:rFonts w:eastAsia="Times New Roman"/>
          <w:szCs w:val="24"/>
          <w:lang w:eastAsia="en-US"/>
        </w:rPr>
      </w:pPr>
      <w:ins w:id="15" w:author="Φλούδα Χριστίνα" w:date="2016-09-02T14:07:00Z">
        <w:r w:rsidRPr="001F2B1C">
          <w:rPr>
            <w:rFonts w:eastAsia="Times New Roman"/>
            <w:szCs w:val="24"/>
            <w:lang w:eastAsia="en-US"/>
          </w:rPr>
          <w:t>Δευτέρα  29 Αυγούστου 2016</w:t>
        </w:r>
      </w:ins>
    </w:p>
    <w:p w14:paraId="2C24552D" w14:textId="77777777" w:rsidR="001F2B1C" w:rsidRPr="001F2B1C" w:rsidRDefault="001F2B1C" w:rsidP="001F2B1C">
      <w:pPr>
        <w:spacing w:after="200" w:line="360" w:lineRule="auto"/>
        <w:rPr>
          <w:ins w:id="16" w:author="Φλούδα Χριστίνα" w:date="2016-09-02T14:07:00Z"/>
          <w:rFonts w:eastAsia="Times New Roman"/>
          <w:szCs w:val="24"/>
          <w:lang w:eastAsia="en-US"/>
        </w:rPr>
      </w:pPr>
    </w:p>
    <w:p w14:paraId="08E467BB" w14:textId="77777777" w:rsidR="001F2B1C" w:rsidRPr="001F2B1C" w:rsidRDefault="001F2B1C" w:rsidP="001F2B1C">
      <w:pPr>
        <w:spacing w:after="200" w:line="360" w:lineRule="auto"/>
        <w:rPr>
          <w:ins w:id="17" w:author="Φλούδα Χριστίνα" w:date="2016-09-02T14:07:00Z"/>
          <w:rFonts w:eastAsia="Times New Roman"/>
          <w:szCs w:val="24"/>
          <w:lang w:eastAsia="en-US"/>
        </w:rPr>
      </w:pPr>
      <w:ins w:id="18" w:author="Φλούδα Χριστίνα" w:date="2016-09-02T14:07:00Z">
        <w:r w:rsidRPr="001F2B1C">
          <w:rPr>
            <w:rFonts w:eastAsia="Times New Roman"/>
            <w:szCs w:val="24"/>
            <w:lang w:eastAsia="en-US"/>
          </w:rPr>
          <w:t>ΘΕΜΑΤΑ</w:t>
        </w:r>
      </w:ins>
    </w:p>
    <w:p w14:paraId="3D6C363E" w14:textId="77777777" w:rsidR="001F2B1C" w:rsidRPr="001F2B1C" w:rsidRDefault="001F2B1C" w:rsidP="001F2B1C">
      <w:pPr>
        <w:spacing w:after="200" w:line="360" w:lineRule="auto"/>
        <w:rPr>
          <w:ins w:id="19" w:author="Φλούδα Χριστίνα" w:date="2016-09-02T14:07:00Z"/>
          <w:rFonts w:eastAsia="Times New Roman"/>
          <w:szCs w:val="24"/>
          <w:lang w:eastAsia="en-US"/>
        </w:rPr>
      </w:pPr>
      <w:ins w:id="20" w:author="Φλούδα Χριστίνα" w:date="2016-09-02T14:07:00Z">
        <w:r w:rsidRPr="001F2B1C">
          <w:rPr>
            <w:rFonts w:eastAsia="Times New Roman"/>
            <w:szCs w:val="24"/>
            <w:lang w:eastAsia="en-US"/>
          </w:rPr>
          <w:t xml:space="preserve"> </w:t>
        </w:r>
        <w:r w:rsidRPr="001F2B1C">
          <w:rPr>
            <w:rFonts w:eastAsia="Times New Roman"/>
            <w:szCs w:val="24"/>
            <w:lang w:eastAsia="en-US"/>
          </w:rPr>
          <w:br/>
          <w:t xml:space="preserve">Α. ΕΙΔΙΚΑ ΘΕΜΑΤΑ </w:t>
        </w:r>
        <w:r w:rsidRPr="001F2B1C">
          <w:rPr>
            <w:rFonts w:eastAsia="Times New Roman"/>
            <w:szCs w:val="24"/>
            <w:lang w:eastAsia="en-US"/>
          </w:rPr>
          <w:br/>
          <w:t xml:space="preserve">1.  Άδεια απουσίας των Βουλευτών κ.κ. Α. Μπούρα και Ε. </w:t>
        </w:r>
        <w:proofErr w:type="spellStart"/>
        <w:r w:rsidRPr="001F2B1C">
          <w:rPr>
            <w:rFonts w:eastAsia="Times New Roman"/>
            <w:szCs w:val="24"/>
            <w:lang w:eastAsia="en-US"/>
          </w:rPr>
          <w:t>Καρασαρλίδου</w:t>
        </w:r>
        <w:proofErr w:type="spellEnd"/>
        <w:r w:rsidRPr="001F2B1C">
          <w:rPr>
            <w:rFonts w:eastAsia="Times New Roman"/>
            <w:szCs w:val="24"/>
            <w:lang w:eastAsia="en-US"/>
          </w:rPr>
          <w:t xml:space="preserve">, σελ. </w:t>
        </w:r>
        <w:r w:rsidRPr="001F2B1C">
          <w:rPr>
            <w:rFonts w:eastAsia="Times New Roman"/>
            <w:szCs w:val="24"/>
            <w:lang w:eastAsia="en-US"/>
          </w:rPr>
          <w:br/>
          <w:t xml:space="preserve">2. Ανακοινώνεται ότι ο Υπουργός Δικαιοσύνης, Διαφάνειας και Ανθρωπίνων Δικαιωμάτων διαβίβασε στη Βουλή, σύμφωνα με το άρθρο 86 του Συντάγματος και τον ν.3153/2003 "Ποινική ευθύνη των Υπουργών", όπως ισχύει, </w:t>
        </w:r>
      </w:ins>
    </w:p>
    <w:p w14:paraId="7B69C309" w14:textId="77777777" w:rsidR="001F2B1C" w:rsidRPr="001F2B1C" w:rsidRDefault="001F2B1C" w:rsidP="001F2B1C">
      <w:pPr>
        <w:spacing w:after="200" w:line="360" w:lineRule="auto"/>
        <w:rPr>
          <w:ins w:id="21" w:author="Φλούδα Χριστίνα" w:date="2016-09-02T14:07:00Z"/>
          <w:rFonts w:eastAsia="Times New Roman"/>
          <w:szCs w:val="24"/>
          <w:lang w:eastAsia="en-US"/>
        </w:rPr>
      </w:pPr>
      <w:ins w:id="22" w:author="Φλούδα Χριστίνα" w:date="2016-09-02T14:07:00Z">
        <w:r w:rsidRPr="001F2B1C">
          <w:rPr>
            <w:rFonts w:eastAsia="Times New Roman"/>
            <w:szCs w:val="24"/>
            <w:lang w:eastAsia="en-US"/>
          </w:rPr>
          <w:t xml:space="preserve">α. Στις 12.8.2016: Ποινική δικογραφία που αφορά σε πρόσωπα που διετέλεσαν Υπουργοί Εθνικής  Άμυνας το 2001 και το 2006 και β. Στις 29.8.2016: Ποινική δικογραφία που αφορά στον πρώην Υπουργό Οικονομικών κ. Ιωάννη </w:t>
        </w:r>
        <w:proofErr w:type="spellStart"/>
        <w:r w:rsidRPr="001F2B1C">
          <w:rPr>
            <w:rFonts w:eastAsia="Times New Roman"/>
            <w:szCs w:val="24"/>
            <w:lang w:eastAsia="en-US"/>
          </w:rPr>
          <w:t>Βαρουφάκη</w:t>
        </w:r>
        <w:proofErr w:type="spellEnd"/>
        <w:r w:rsidRPr="001F2B1C">
          <w:rPr>
            <w:rFonts w:eastAsia="Times New Roman"/>
            <w:szCs w:val="24"/>
            <w:lang w:eastAsia="en-US"/>
          </w:rPr>
          <w:t xml:space="preserve">, σελ. </w:t>
        </w:r>
        <w:r w:rsidRPr="001F2B1C">
          <w:rPr>
            <w:rFonts w:eastAsia="Times New Roman"/>
            <w:szCs w:val="24"/>
            <w:lang w:eastAsia="en-US"/>
          </w:rPr>
          <w:br/>
          <w:t xml:space="preserve">3. Επί διαδικαστικού θέματος, σελ. </w:t>
        </w:r>
        <w:r w:rsidRPr="001F2B1C">
          <w:rPr>
            <w:rFonts w:eastAsia="Times New Roman"/>
            <w:szCs w:val="24"/>
            <w:lang w:eastAsia="en-US"/>
          </w:rPr>
          <w:br/>
          <w:t xml:space="preserve"> </w:t>
        </w:r>
        <w:r w:rsidRPr="001F2B1C">
          <w:rPr>
            <w:rFonts w:eastAsia="Times New Roman"/>
            <w:szCs w:val="24"/>
            <w:lang w:eastAsia="en-US"/>
          </w:rPr>
          <w:br/>
          <w:t xml:space="preserve">Β. ΚΟΙΝΟΒΟΥΛΕΥΤΙΚΟΣ ΕΛΕΓΧΟΣ </w:t>
        </w:r>
        <w:r w:rsidRPr="001F2B1C">
          <w:rPr>
            <w:rFonts w:eastAsia="Times New Roman"/>
            <w:szCs w:val="24"/>
            <w:lang w:eastAsia="en-US"/>
          </w:rPr>
          <w:br/>
          <w:t xml:space="preserve">1. Κατάθεση αναφορών, σελ. </w:t>
        </w:r>
        <w:r w:rsidRPr="001F2B1C">
          <w:rPr>
            <w:rFonts w:eastAsia="Times New Roman"/>
            <w:szCs w:val="24"/>
            <w:lang w:eastAsia="en-US"/>
          </w:rPr>
          <w:br/>
          <w:t>2. Συζήτηση επικαίρων ερωτήσεων:</w:t>
        </w:r>
        <w:r w:rsidRPr="001F2B1C">
          <w:rPr>
            <w:rFonts w:eastAsia="Times New Roman"/>
            <w:szCs w:val="24"/>
            <w:lang w:eastAsia="en-US"/>
          </w:rPr>
          <w:br/>
          <w:t>α) Προς τον Υπουργό Υποδομών, Μεταφορών και Δικτύων:</w:t>
        </w:r>
        <w:r w:rsidRPr="001F2B1C">
          <w:rPr>
            <w:rFonts w:eastAsia="Times New Roman"/>
            <w:szCs w:val="24"/>
            <w:lang w:eastAsia="en-US"/>
          </w:rPr>
          <w:br/>
          <w:t xml:space="preserve">i. σχετικά με την έναρξη των εργασιών κατασκευής του δρόμου Πάτρας-Πύργου, σελ. </w:t>
        </w:r>
        <w:r w:rsidRPr="001F2B1C">
          <w:rPr>
            <w:rFonts w:eastAsia="Times New Roman"/>
            <w:szCs w:val="24"/>
            <w:lang w:eastAsia="en-US"/>
          </w:rPr>
          <w:br/>
        </w:r>
        <w:proofErr w:type="spellStart"/>
        <w:r w:rsidRPr="001F2B1C">
          <w:rPr>
            <w:rFonts w:eastAsia="Times New Roman"/>
            <w:szCs w:val="24"/>
            <w:lang w:eastAsia="en-US"/>
          </w:rPr>
          <w:t>ii</w:t>
        </w:r>
        <w:proofErr w:type="spellEnd"/>
        <w:r w:rsidRPr="001F2B1C">
          <w:rPr>
            <w:rFonts w:eastAsia="Times New Roman"/>
            <w:szCs w:val="24"/>
            <w:lang w:eastAsia="en-US"/>
          </w:rPr>
          <w:t xml:space="preserve">. σχετικά με τη σύμβαση του Ελληνικού Δημοσίου με τη </w:t>
        </w:r>
        <w:proofErr w:type="spellStart"/>
        <w:r w:rsidRPr="001F2B1C">
          <w:rPr>
            <w:rFonts w:eastAsia="Times New Roman"/>
            <w:szCs w:val="24"/>
            <w:lang w:eastAsia="en-US"/>
          </w:rPr>
          <w:t>Digea</w:t>
        </w:r>
        <w:proofErr w:type="spellEnd"/>
        <w:r w:rsidRPr="001F2B1C">
          <w:rPr>
            <w:rFonts w:eastAsia="Times New Roman"/>
            <w:szCs w:val="24"/>
            <w:lang w:eastAsia="en-US"/>
          </w:rPr>
          <w:t xml:space="preserve">, σελ. </w:t>
        </w:r>
        <w:r w:rsidRPr="001F2B1C">
          <w:rPr>
            <w:rFonts w:eastAsia="Times New Roman"/>
            <w:szCs w:val="24"/>
            <w:lang w:eastAsia="en-US"/>
          </w:rPr>
          <w:br/>
          <w:t xml:space="preserve">β) Προς τον Υπουργό Επικρατείας, σχετικά με την "κλοπή" της εικόνας της ΕΡΤ από τον τηλεοπτικό σταθμό ΣΚΑΙ κατά τη μετάδοση της λειτουργίας του Δεκαπενταύγουστου από την Παναγία της Τήνου, σελ. </w:t>
        </w:r>
        <w:r w:rsidRPr="001F2B1C">
          <w:rPr>
            <w:rFonts w:eastAsia="Times New Roman"/>
            <w:szCs w:val="24"/>
            <w:lang w:eastAsia="en-US"/>
          </w:rPr>
          <w:br/>
          <w:t>γ) Προς τον Υπουργό Αγροτικής Ανάπτυξης και Τροφίμων:</w:t>
        </w:r>
        <w:r w:rsidRPr="001F2B1C">
          <w:rPr>
            <w:rFonts w:eastAsia="Times New Roman"/>
            <w:szCs w:val="24"/>
            <w:lang w:eastAsia="en-US"/>
          </w:rPr>
          <w:br/>
          <w:t xml:space="preserve"> i. σχετικά με το "πάγωμα" του συνόλου των εκτιμήσεων των ζημιών στις εκμεταλλεύσεις του </w:t>
        </w:r>
        <w:proofErr w:type="spellStart"/>
        <w:r w:rsidRPr="001F2B1C">
          <w:rPr>
            <w:rFonts w:eastAsia="Times New Roman"/>
            <w:szCs w:val="24"/>
            <w:lang w:eastAsia="en-US"/>
          </w:rPr>
          <w:t>αγροτοκτηνοτροφικού</w:t>
        </w:r>
        <w:proofErr w:type="spellEnd"/>
        <w:r w:rsidRPr="001F2B1C">
          <w:rPr>
            <w:rFonts w:eastAsia="Times New Roman"/>
            <w:szCs w:val="24"/>
            <w:lang w:eastAsia="en-US"/>
          </w:rPr>
          <w:t xml:space="preserve"> κόσμου και κατ' επέκταση των αποζημιώσεων από τον ΕΛΓΑ, σελ. </w:t>
        </w:r>
        <w:r w:rsidRPr="001F2B1C">
          <w:rPr>
            <w:rFonts w:eastAsia="Times New Roman"/>
            <w:szCs w:val="24"/>
            <w:lang w:eastAsia="en-US"/>
          </w:rPr>
          <w:br/>
        </w:r>
        <w:proofErr w:type="spellStart"/>
        <w:r w:rsidRPr="001F2B1C">
          <w:rPr>
            <w:rFonts w:eastAsia="Times New Roman"/>
            <w:szCs w:val="24"/>
            <w:lang w:eastAsia="en-US"/>
          </w:rPr>
          <w:t>ii</w:t>
        </w:r>
        <w:proofErr w:type="spellEnd"/>
        <w:r w:rsidRPr="001F2B1C">
          <w:rPr>
            <w:rFonts w:eastAsia="Times New Roman"/>
            <w:szCs w:val="24"/>
            <w:lang w:eastAsia="en-US"/>
          </w:rPr>
          <w:t xml:space="preserve">. σχετικά με τις καταστροφές στην παραγωγή του πορτοκαλιού στον Νομό Ηλείας από το έντομο του </w:t>
        </w:r>
        <w:proofErr w:type="spellStart"/>
        <w:r w:rsidRPr="001F2B1C">
          <w:rPr>
            <w:rFonts w:eastAsia="Times New Roman"/>
            <w:szCs w:val="24"/>
            <w:lang w:eastAsia="en-US"/>
          </w:rPr>
          <w:t>διαλευρώδους</w:t>
        </w:r>
        <w:proofErr w:type="spellEnd"/>
        <w:r w:rsidRPr="001F2B1C">
          <w:rPr>
            <w:rFonts w:eastAsia="Times New Roman"/>
            <w:szCs w:val="24"/>
            <w:lang w:eastAsia="en-US"/>
          </w:rPr>
          <w:t xml:space="preserve">, σελ. </w:t>
        </w:r>
        <w:r w:rsidRPr="001F2B1C">
          <w:rPr>
            <w:rFonts w:eastAsia="Times New Roman"/>
            <w:szCs w:val="24"/>
            <w:lang w:eastAsia="en-US"/>
          </w:rPr>
          <w:br/>
          <w:t xml:space="preserve">δ) Προς τον Υπουργό Οικονομικών, σχετικά με τον Ειδικό Φόρο Κατανάλωσης (ΕΦΚ) στο κρασί, σελ. </w:t>
        </w:r>
      </w:ins>
    </w:p>
    <w:p w14:paraId="236C1A4C" w14:textId="77777777" w:rsidR="001F2B1C" w:rsidRPr="001F2B1C" w:rsidRDefault="001F2B1C" w:rsidP="001F2B1C">
      <w:pPr>
        <w:spacing w:after="200" w:line="360" w:lineRule="auto"/>
        <w:rPr>
          <w:ins w:id="23" w:author="Φλούδα Χριστίνα" w:date="2016-09-02T14:07:00Z"/>
          <w:rFonts w:eastAsia="Times New Roman"/>
          <w:szCs w:val="24"/>
          <w:lang w:eastAsia="en-US"/>
        </w:rPr>
      </w:pPr>
    </w:p>
    <w:p w14:paraId="053989FD" w14:textId="77777777" w:rsidR="001F2B1C" w:rsidRPr="001F2B1C" w:rsidRDefault="001F2B1C" w:rsidP="001F2B1C">
      <w:pPr>
        <w:spacing w:after="200" w:line="360" w:lineRule="auto"/>
        <w:rPr>
          <w:ins w:id="24" w:author="Φλούδα Χριστίνα" w:date="2016-09-02T14:07:00Z"/>
          <w:rFonts w:eastAsia="Times New Roman"/>
          <w:szCs w:val="24"/>
          <w:lang w:eastAsia="en-US"/>
        </w:rPr>
      </w:pPr>
      <w:ins w:id="25" w:author="Φλούδα Χριστίνα" w:date="2016-09-02T14:07:00Z">
        <w:r w:rsidRPr="001F2B1C">
          <w:rPr>
            <w:rFonts w:eastAsia="Times New Roman"/>
            <w:szCs w:val="24"/>
            <w:lang w:eastAsia="en-US"/>
          </w:rPr>
          <w:t>ΠΡΟΕΔΡΕΥΩΝ</w:t>
        </w:r>
      </w:ins>
    </w:p>
    <w:p w14:paraId="0B6F611E" w14:textId="77777777" w:rsidR="001F2B1C" w:rsidRPr="001F2B1C" w:rsidRDefault="001F2B1C" w:rsidP="001F2B1C">
      <w:pPr>
        <w:spacing w:after="200" w:line="360" w:lineRule="auto"/>
        <w:rPr>
          <w:ins w:id="26" w:author="Φλούδα Χριστίνα" w:date="2016-09-02T14:07:00Z"/>
          <w:rFonts w:eastAsia="Times New Roman"/>
          <w:szCs w:val="24"/>
          <w:lang w:eastAsia="en-US"/>
        </w:rPr>
      </w:pPr>
      <w:ins w:id="27" w:author="Φλούδα Χριστίνα" w:date="2016-09-02T14:07:00Z">
        <w:r w:rsidRPr="001F2B1C">
          <w:rPr>
            <w:rFonts w:eastAsia="Times New Roman"/>
            <w:szCs w:val="24"/>
            <w:lang w:eastAsia="en-US"/>
          </w:rPr>
          <w:t xml:space="preserve">ΛΥΚΟΥΔΗΣ Σ., σελ. </w:t>
        </w:r>
        <w:r w:rsidRPr="001F2B1C">
          <w:rPr>
            <w:rFonts w:eastAsia="Times New Roman"/>
            <w:szCs w:val="24"/>
            <w:lang w:eastAsia="en-US"/>
          </w:rPr>
          <w:br/>
        </w:r>
      </w:ins>
    </w:p>
    <w:p w14:paraId="4AED63D6" w14:textId="77777777" w:rsidR="001F2B1C" w:rsidRPr="001F2B1C" w:rsidRDefault="001F2B1C" w:rsidP="001F2B1C">
      <w:pPr>
        <w:spacing w:after="200" w:line="360" w:lineRule="auto"/>
        <w:rPr>
          <w:ins w:id="28" w:author="Φλούδα Χριστίνα" w:date="2016-09-02T14:07:00Z"/>
          <w:rFonts w:eastAsia="Times New Roman"/>
          <w:szCs w:val="24"/>
          <w:lang w:eastAsia="en-US"/>
        </w:rPr>
      </w:pPr>
      <w:ins w:id="29" w:author="Φλούδα Χριστίνα" w:date="2016-09-02T14:07:00Z">
        <w:r w:rsidRPr="001F2B1C">
          <w:rPr>
            <w:rFonts w:eastAsia="Times New Roman"/>
            <w:szCs w:val="24"/>
            <w:lang w:eastAsia="en-US"/>
          </w:rPr>
          <w:t>ΟΜΙΛΗΤΕΣ</w:t>
        </w:r>
      </w:ins>
    </w:p>
    <w:p w14:paraId="101BDB77" w14:textId="77777777" w:rsidR="001F2B1C" w:rsidRPr="001F2B1C" w:rsidRDefault="001F2B1C" w:rsidP="001F2B1C">
      <w:pPr>
        <w:spacing w:after="200" w:line="360" w:lineRule="auto"/>
        <w:rPr>
          <w:ins w:id="30" w:author="Φλούδα Χριστίνα" w:date="2016-09-02T14:07:00Z"/>
          <w:rFonts w:eastAsia="Times New Roman"/>
          <w:szCs w:val="24"/>
          <w:lang w:eastAsia="en-US"/>
        </w:rPr>
      </w:pPr>
      <w:ins w:id="31" w:author="Φλούδα Χριστίνα" w:date="2016-09-02T14:07:00Z">
        <w:r w:rsidRPr="001F2B1C">
          <w:rPr>
            <w:rFonts w:eastAsia="Times New Roman"/>
            <w:szCs w:val="24"/>
            <w:lang w:eastAsia="en-US"/>
          </w:rPr>
          <w:br/>
          <w:t>Α. Επί διαδικαστικού θέματος:</w:t>
        </w:r>
        <w:r w:rsidRPr="001F2B1C">
          <w:rPr>
            <w:rFonts w:eastAsia="Times New Roman"/>
            <w:szCs w:val="24"/>
            <w:lang w:eastAsia="en-US"/>
          </w:rPr>
          <w:br/>
          <w:t>ΛΥΚΟΥΔΗΣ Σ. , σελ.</w:t>
        </w:r>
        <w:r w:rsidRPr="001F2B1C">
          <w:rPr>
            <w:rFonts w:eastAsia="Times New Roman"/>
            <w:szCs w:val="24"/>
            <w:lang w:eastAsia="en-US"/>
          </w:rPr>
          <w:br/>
        </w:r>
        <w:r w:rsidRPr="001F2B1C">
          <w:rPr>
            <w:rFonts w:eastAsia="Times New Roman"/>
            <w:szCs w:val="24"/>
            <w:lang w:eastAsia="en-US"/>
          </w:rPr>
          <w:br/>
          <w:t>Β. Επί των επικαίρων ερωτήσεων:</w:t>
        </w:r>
        <w:r w:rsidRPr="001F2B1C">
          <w:rPr>
            <w:rFonts w:eastAsia="Times New Roman"/>
            <w:szCs w:val="24"/>
            <w:lang w:eastAsia="en-US"/>
          </w:rPr>
          <w:br/>
          <w:t>ΑΛΕΞΙΑΔΗΣ Τ. , σελ.</w:t>
        </w:r>
        <w:r w:rsidRPr="001F2B1C">
          <w:rPr>
            <w:rFonts w:eastAsia="Times New Roman"/>
            <w:szCs w:val="24"/>
            <w:lang w:eastAsia="en-US"/>
          </w:rPr>
          <w:br/>
          <w:t>ΑΡΑΜΠΑΤΖΗ Φ. , σελ.</w:t>
        </w:r>
        <w:r w:rsidRPr="001F2B1C">
          <w:rPr>
            <w:rFonts w:eastAsia="Times New Roman"/>
            <w:szCs w:val="24"/>
            <w:lang w:eastAsia="en-US"/>
          </w:rPr>
          <w:br/>
          <w:t>ΚΟΚΚΑΛΗΣ Β. , σελ.</w:t>
        </w:r>
        <w:r w:rsidRPr="001F2B1C">
          <w:rPr>
            <w:rFonts w:eastAsia="Times New Roman"/>
            <w:szCs w:val="24"/>
            <w:lang w:eastAsia="en-US"/>
          </w:rPr>
          <w:br/>
          <w:t>ΚΟΥΤΣΟΥΚΟΣ Γ. , σελ.</w:t>
        </w:r>
        <w:r w:rsidRPr="001F2B1C">
          <w:rPr>
            <w:rFonts w:eastAsia="Times New Roman"/>
            <w:szCs w:val="24"/>
            <w:lang w:eastAsia="en-US"/>
          </w:rPr>
          <w:br/>
          <w:t>ΜΠΟΛΑΡΗΣ Μ. , σελ.</w:t>
        </w:r>
        <w:r w:rsidRPr="001F2B1C">
          <w:rPr>
            <w:rFonts w:eastAsia="Times New Roman"/>
            <w:szCs w:val="24"/>
            <w:lang w:eastAsia="en-US"/>
          </w:rPr>
          <w:br/>
          <w:t>ΝΙΚΟΛΟΠΟΥΛΟΣ Ν. , σελ.</w:t>
        </w:r>
        <w:r w:rsidRPr="001F2B1C">
          <w:rPr>
            <w:rFonts w:eastAsia="Times New Roman"/>
            <w:szCs w:val="24"/>
            <w:lang w:eastAsia="en-US"/>
          </w:rPr>
          <w:br/>
          <w:t>ΠΑΠΠΑΣ Ν. , σελ.</w:t>
        </w:r>
        <w:r w:rsidRPr="001F2B1C">
          <w:rPr>
            <w:rFonts w:eastAsia="Times New Roman"/>
            <w:szCs w:val="24"/>
            <w:lang w:eastAsia="en-US"/>
          </w:rPr>
          <w:br/>
          <w:t>ΣΠΙΡΤΖΗΣ Χ. , σελ.</w:t>
        </w:r>
        <w:r w:rsidRPr="001F2B1C">
          <w:rPr>
            <w:rFonts w:eastAsia="Times New Roman"/>
            <w:szCs w:val="24"/>
            <w:lang w:eastAsia="en-US"/>
          </w:rPr>
          <w:br/>
          <w:t>ΣΥΝΤΥΧΑΚΗΣ Ε. , σελ.</w:t>
        </w:r>
        <w:r w:rsidRPr="001F2B1C">
          <w:rPr>
            <w:rFonts w:eastAsia="Times New Roman"/>
            <w:szCs w:val="24"/>
            <w:lang w:eastAsia="en-US"/>
          </w:rPr>
          <w:br/>
          <w:t>ΤΖΑΒΑΡΑΣ Κ. , σελ.</w:t>
        </w:r>
      </w:ins>
    </w:p>
    <w:p w14:paraId="17BF2C17" w14:textId="77777777" w:rsidR="001F2B1C" w:rsidRPr="001F2B1C" w:rsidRDefault="001F2B1C" w:rsidP="001F2B1C">
      <w:pPr>
        <w:spacing w:after="0" w:line="360" w:lineRule="auto"/>
        <w:rPr>
          <w:ins w:id="32" w:author="Φλούδα Χριστίνα" w:date="2016-09-02T14:07:00Z"/>
          <w:rFonts w:eastAsia="Times New Roman"/>
          <w:szCs w:val="24"/>
          <w:lang w:eastAsia="en-US"/>
        </w:rPr>
      </w:pPr>
    </w:p>
    <w:p w14:paraId="1C0B2940" w14:textId="77777777" w:rsidR="001F2B1C" w:rsidRPr="001F2B1C" w:rsidRDefault="001F2B1C" w:rsidP="001F2B1C">
      <w:pPr>
        <w:spacing w:after="0" w:line="360" w:lineRule="auto"/>
        <w:rPr>
          <w:ins w:id="33" w:author="Φλούδα Χριστίνα" w:date="2016-09-02T14:07:00Z"/>
          <w:rFonts w:eastAsia="Times New Roman"/>
          <w:szCs w:val="24"/>
          <w:lang w:eastAsia="en-US"/>
        </w:rPr>
      </w:pPr>
      <w:ins w:id="34" w:author="Φλούδα Χριστίνα" w:date="2016-09-02T14:07:00Z">
        <w:r w:rsidRPr="001F2B1C">
          <w:rPr>
            <w:rFonts w:eastAsia="Times New Roman"/>
            <w:szCs w:val="24"/>
            <w:lang w:eastAsia="en-US"/>
          </w:rPr>
          <w:t>Γ. ΠΑΡΕΜΒΑΣΕΙΣ:</w:t>
        </w:r>
      </w:ins>
    </w:p>
    <w:p w14:paraId="733A4D3F" w14:textId="77777777" w:rsidR="001F2B1C" w:rsidRPr="001F2B1C" w:rsidRDefault="001F2B1C" w:rsidP="001F2B1C">
      <w:pPr>
        <w:spacing w:after="0" w:line="360" w:lineRule="auto"/>
        <w:rPr>
          <w:ins w:id="35" w:author="Φλούδα Χριστίνα" w:date="2016-09-02T14:07:00Z"/>
          <w:rFonts w:eastAsia="Times New Roman"/>
          <w:szCs w:val="24"/>
          <w:lang w:eastAsia="en-US"/>
        </w:rPr>
      </w:pPr>
      <w:ins w:id="36" w:author="Φλούδα Χριστίνα" w:date="2016-09-02T14:07:00Z">
        <w:r w:rsidRPr="001F2B1C">
          <w:rPr>
            <w:rFonts w:eastAsia="Times New Roman"/>
            <w:szCs w:val="24"/>
            <w:lang w:eastAsia="en-US"/>
          </w:rPr>
          <w:t xml:space="preserve">ΝΙΚΟΛΟΠΟΥΛΟΣ Ν. , σελ. </w:t>
        </w:r>
      </w:ins>
    </w:p>
    <w:p w14:paraId="18C7EAFD" w14:textId="77777777" w:rsidR="001F2B1C" w:rsidRDefault="001F2B1C" w:rsidP="001F2B1C">
      <w:pPr>
        <w:spacing w:line="600" w:lineRule="auto"/>
        <w:ind w:firstLine="720"/>
        <w:jc w:val="both"/>
        <w:rPr>
          <w:ins w:id="37" w:author="Φλούδα Χριστίνα" w:date="2016-09-02T14:07:00Z"/>
          <w:rFonts w:eastAsia="Times New Roman"/>
          <w:szCs w:val="24"/>
        </w:rPr>
        <w:pPrChange w:id="38" w:author="Φλούδα Χριστίνα" w:date="2016-09-02T14:07:00Z">
          <w:pPr>
            <w:spacing w:line="600" w:lineRule="auto"/>
            <w:ind w:firstLine="720"/>
            <w:jc w:val="center"/>
          </w:pPr>
        </w:pPrChange>
      </w:pPr>
      <w:bookmarkStart w:id="39" w:name="_GoBack"/>
      <w:bookmarkEnd w:id="39"/>
    </w:p>
    <w:p w14:paraId="6140FCE6" w14:textId="77777777" w:rsidR="00325BBC" w:rsidRDefault="001F2B1C">
      <w:pPr>
        <w:spacing w:line="600" w:lineRule="auto"/>
        <w:ind w:firstLine="720"/>
        <w:jc w:val="center"/>
        <w:rPr>
          <w:rFonts w:eastAsia="Times New Roman"/>
          <w:szCs w:val="24"/>
        </w:rPr>
      </w:pPr>
      <w:r>
        <w:rPr>
          <w:rFonts w:eastAsia="Times New Roman"/>
          <w:szCs w:val="24"/>
        </w:rPr>
        <w:t>ΠΡΑΚΤΙΚΑ ΒΟΥΛΗΣ</w:t>
      </w:r>
    </w:p>
    <w:p w14:paraId="6140FCE7" w14:textId="77777777" w:rsidR="00325BBC" w:rsidRDefault="001F2B1C">
      <w:pPr>
        <w:spacing w:line="600" w:lineRule="auto"/>
        <w:ind w:firstLine="720"/>
        <w:jc w:val="center"/>
        <w:rPr>
          <w:rFonts w:eastAsia="Times New Roman"/>
          <w:szCs w:val="24"/>
        </w:rPr>
      </w:pPr>
      <w:r>
        <w:rPr>
          <w:rFonts w:eastAsia="Times New Roman"/>
          <w:szCs w:val="24"/>
        </w:rPr>
        <w:t>ΙΖ΄ ΠΕΡΙΟΔΟΣ</w:t>
      </w:r>
    </w:p>
    <w:p w14:paraId="6140FCE8" w14:textId="77777777" w:rsidR="00325BBC" w:rsidRDefault="001F2B1C">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6140FCE9" w14:textId="77777777" w:rsidR="00325BBC" w:rsidRDefault="001F2B1C">
      <w:pPr>
        <w:spacing w:line="600" w:lineRule="auto"/>
        <w:ind w:firstLine="720"/>
        <w:jc w:val="center"/>
        <w:rPr>
          <w:rFonts w:eastAsia="Times New Roman"/>
          <w:szCs w:val="24"/>
        </w:rPr>
      </w:pPr>
      <w:r>
        <w:rPr>
          <w:rFonts w:eastAsia="Times New Roman"/>
          <w:szCs w:val="24"/>
        </w:rPr>
        <w:t>ΣΥΝΟΔΟΣ Α΄</w:t>
      </w:r>
    </w:p>
    <w:p w14:paraId="6140FCEA" w14:textId="77777777" w:rsidR="00325BBC" w:rsidRDefault="001F2B1C">
      <w:pPr>
        <w:spacing w:line="600" w:lineRule="auto"/>
        <w:ind w:firstLine="720"/>
        <w:jc w:val="center"/>
        <w:rPr>
          <w:rFonts w:eastAsia="Times New Roman"/>
          <w:szCs w:val="24"/>
        </w:rPr>
      </w:pPr>
      <w:r>
        <w:rPr>
          <w:rFonts w:eastAsia="Times New Roman"/>
          <w:szCs w:val="24"/>
        </w:rPr>
        <w:t>ΣΥΝΕΔΡΙΑΣΗ ΡΟΗ΄</w:t>
      </w:r>
    </w:p>
    <w:p w14:paraId="6140FCEB" w14:textId="77777777" w:rsidR="00325BBC" w:rsidRDefault="001F2B1C">
      <w:pPr>
        <w:spacing w:line="600" w:lineRule="auto"/>
        <w:ind w:firstLine="720"/>
        <w:jc w:val="center"/>
        <w:rPr>
          <w:rFonts w:eastAsia="Times New Roman"/>
          <w:szCs w:val="24"/>
        </w:rPr>
      </w:pPr>
      <w:r>
        <w:rPr>
          <w:rFonts w:eastAsia="Times New Roman"/>
          <w:szCs w:val="24"/>
        </w:rPr>
        <w:t xml:space="preserve">Δευτέρα 29 Αυγούστου 2016 </w:t>
      </w:r>
    </w:p>
    <w:p w14:paraId="6140FCEC" w14:textId="77777777" w:rsidR="00325BBC" w:rsidRDefault="001F2B1C">
      <w:pPr>
        <w:spacing w:line="600" w:lineRule="auto"/>
        <w:ind w:firstLine="720"/>
        <w:jc w:val="both"/>
        <w:rPr>
          <w:rFonts w:eastAsia="Times New Roman" w:cs="Times New Roman"/>
          <w:szCs w:val="24"/>
        </w:rPr>
      </w:pPr>
      <w:r>
        <w:rPr>
          <w:rFonts w:eastAsia="Times New Roman"/>
          <w:szCs w:val="24"/>
        </w:rPr>
        <w:t xml:space="preserve">Αθήνα, σήμερα στις 29 Αυγούστου 2016, ημέρα Δευτέρα και ώρα 18.07΄ συνήλθε στην Αίθουσα των συνεδριάσεων του Βουλευτηρίου η Βουλή σε </w:t>
      </w:r>
      <w:r>
        <w:rPr>
          <w:rFonts w:eastAsia="Times New Roman"/>
          <w:szCs w:val="24"/>
        </w:rPr>
        <w:t>ολομέλεια</w:t>
      </w:r>
      <w:r>
        <w:rPr>
          <w:rFonts w:eastAsia="Times New Roman"/>
          <w:szCs w:val="24"/>
        </w:rPr>
        <w:t xml:space="preserve"> για να συνεδριάσει υπό την προεδρία του </w:t>
      </w:r>
      <w:r>
        <w:rPr>
          <w:rFonts w:eastAsia="Times New Roman"/>
          <w:szCs w:val="24"/>
          <w:lang w:val="en-US"/>
        </w:rPr>
        <w:t>Z</w:t>
      </w:r>
      <w:r>
        <w:rPr>
          <w:rFonts w:eastAsia="Times New Roman"/>
          <w:szCs w:val="24"/>
        </w:rPr>
        <w:t>΄ Αντιπροέδρου αυτής κ.</w:t>
      </w:r>
      <w:r>
        <w:rPr>
          <w:rFonts w:eastAsia="Times New Roman"/>
          <w:b/>
          <w:szCs w:val="24"/>
        </w:rPr>
        <w:t xml:space="preserve"> </w:t>
      </w:r>
      <w:r w:rsidRPr="00987758">
        <w:rPr>
          <w:rFonts w:eastAsia="Times New Roman"/>
          <w:b/>
          <w:szCs w:val="24"/>
        </w:rPr>
        <w:t>ΣΠΥΡΙΔΩΝΟΣ ΛΥΚΟΥΔΗ</w:t>
      </w:r>
      <w:r>
        <w:rPr>
          <w:rFonts w:eastAsia="Times New Roman"/>
          <w:szCs w:val="24"/>
        </w:rPr>
        <w:t xml:space="preserve">. </w:t>
      </w:r>
    </w:p>
    <w:p w14:paraId="6140FCED" w14:textId="77777777" w:rsidR="00325BBC" w:rsidRDefault="001F2B1C">
      <w:pPr>
        <w:spacing w:line="600" w:lineRule="auto"/>
        <w:ind w:firstLine="720"/>
        <w:jc w:val="both"/>
        <w:rPr>
          <w:rFonts w:eastAsia="Times New Roman"/>
          <w:szCs w:val="24"/>
        </w:rPr>
      </w:pPr>
      <w:r>
        <w:rPr>
          <w:rFonts w:eastAsia="Times New Roman" w:cs="Times New Roman"/>
          <w:b/>
          <w:szCs w:val="24"/>
        </w:rPr>
        <w:t>ΠΡΟΕΔΡΕΥΩΝ (Σπυρίδων Λυκούδ</w:t>
      </w:r>
      <w:r>
        <w:rPr>
          <w:rFonts w:eastAsia="Times New Roman" w:cs="Times New Roman"/>
          <w:b/>
          <w:szCs w:val="24"/>
        </w:rPr>
        <w:t xml:space="preserve">ης): </w:t>
      </w:r>
      <w:r>
        <w:rPr>
          <w:rFonts w:eastAsia="Times New Roman"/>
          <w:szCs w:val="24"/>
        </w:rPr>
        <w:t>Κυρίες και κύριοι συνάδελφοι, αρχίζει η συνεδρίαση.</w:t>
      </w:r>
    </w:p>
    <w:p w14:paraId="6140FCEE" w14:textId="77777777" w:rsidR="00325BBC" w:rsidRDefault="001F2B1C">
      <w:pPr>
        <w:spacing w:line="600" w:lineRule="auto"/>
        <w:ind w:firstLine="720"/>
        <w:jc w:val="both"/>
        <w:rPr>
          <w:rFonts w:eastAsia="Times New Roman"/>
          <w:szCs w:val="24"/>
        </w:rPr>
      </w:pPr>
      <w:r>
        <w:rPr>
          <w:rFonts w:eastAsia="Times New Roman"/>
          <w:szCs w:val="24"/>
        </w:rPr>
        <w:lastRenderedPageBreak/>
        <w:t xml:space="preserve">Παρακαλείται ο κύριος Γραμματέας να ανακοινώσει τις αναφορές προς το Σώμα. </w:t>
      </w:r>
    </w:p>
    <w:p w14:paraId="6140FCEF" w14:textId="77777777" w:rsidR="00325BBC" w:rsidRDefault="001F2B1C">
      <w:pPr>
        <w:spacing w:line="600" w:lineRule="auto"/>
        <w:ind w:firstLine="720"/>
        <w:jc w:val="both"/>
        <w:rPr>
          <w:rFonts w:eastAsia="Times New Roman" w:cs="Times New Roman"/>
          <w:szCs w:val="24"/>
        </w:rPr>
      </w:pPr>
      <w:r>
        <w:rPr>
          <w:rFonts w:eastAsia="Times New Roman"/>
          <w:szCs w:val="24"/>
        </w:rPr>
        <w:t xml:space="preserve">(Ανακοινώνονται προς το Σώμα από το Γραμματέα της Βουλής κ. Ιωάννη Κεφαλογιάννη, Βουλευτή Νομού </w:t>
      </w:r>
      <w:proofErr w:type="spellStart"/>
      <w:r>
        <w:rPr>
          <w:rFonts w:eastAsia="Times New Roman"/>
          <w:szCs w:val="24"/>
        </w:rPr>
        <w:t>Ρεθύμνης</w:t>
      </w:r>
      <w:proofErr w:type="spellEnd"/>
      <w:r>
        <w:rPr>
          <w:rFonts w:eastAsia="Times New Roman"/>
          <w:szCs w:val="24"/>
        </w:rPr>
        <w:t>, τα εξής:</w:t>
      </w:r>
      <w:r>
        <w:rPr>
          <w:rFonts w:eastAsia="Times New Roman" w:cs="Times New Roman"/>
          <w:szCs w:val="24"/>
        </w:rPr>
        <w:t xml:space="preserve"> </w:t>
      </w:r>
    </w:p>
    <w:p w14:paraId="6140FCF0" w14:textId="77777777" w:rsidR="00325BBC" w:rsidRDefault="001F2B1C">
      <w:pPr>
        <w:pStyle w:val="a4"/>
        <w:spacing w:line="600" w:lineRule="auto"/>
        <w:ind w:left="0" w:firstLine="709"/>
        <w:jc w:val="both"/>
      </w:pPr>
      <w:r>
        <w:rPr>
          <w:rFonts w:eastAsia="Times New Roman" w:cs="Times New Roman"/>
          <w:szCs w:val="24"/>
        </w:rPr>
        <w:t>Α.</w:t>
      </w:r>
      <w:r>
        <w:rPr>
          <w:rFonts w:eastAsia="Times New Roman" w:cs="Times New Roman"/>
          <w:szCs w:val="24"/>
        </w:rPr>
        <w:t xml:space="preserve"> </w:t>
      </w:r>
      <w:r>
        <w:rPr>
          <w:rFonts w:eastAsia="Times New Roman" w:cs="Times New Roman"/>
          <w:szCs w:val="24"/>
        </w:rPr>
        <w:t>ΚΑΤΑ</w:t>
      </w:r>
      <w:r>
        <w:rPr>
          <w:rFonts w:eastAsia="Times New Roman" w:cs="Times New Roman"/>
          <w:szCs w:val="24"/>
        </w:rPr>
        <w:t>ΘΕΣΗ ΑΝΑΦΟΡΩΝ</w:t>
      </w:r>
    </w:p>
    <w:p w14:paraId="6140FCF1" w14:textId="77777777" w:rsidR="00325BBC" w:rsidRDefault="001F2B1C">
      <w:pPr>
        <w:pStyle w:val="a4"/>
        <w:spacing w:line="600" w:lineRule="auto"/>
        <w:ind w:left="0" w:firstLine="709"/>
        <w:jc w:val="both"/>
      </w:pPr>
      <w:r>
        <w:t>(Να μπει η σελ. 7</w:t>
      </w:r>
      <w:r>
        <w:rPr>
          <w:vertAlign w:val="superscript"/>
        </w:rPr>
        <w:t xml:space="preserve"> </w:t>
      </w:r>
      <w:r>
        <w:t>Α)</w:t>
      </w:r>
    </w:p>
    <w:p w14:paraId="6140FCF2" w14:textId="77777777" w:rsidR="00325BBC" w:rsidRDefault="001F2B1C">
      <w:pPr>
        <w:pStyle w:val="a4"/>
        <w:spacing w:line="600" w:lineRule="auto"/>
        <w:ind w:left="0" w:firstLine="709"/>
        <w:jc w:val="both"/>
      </w:pPr>
      <w:r>
        <w:t>Β.</w:t>
      </w:r>
      <w:r>
        <w:t xml:space="preserve"> </w:t>
      </w:r>
      <w:r>
        <w:t>ΑΠΑΝΤΗΣΕΙΣ ΥΠΟΥΡΓΩΝ ΣΕ ΕΡΩΤΗΣΕΙΣ ΒΟΥΛΕΥΤΩΝ</w:t>
      </w:r>
    </w:p>
    <w:p w14:paraId="6140FCF3" w14:textId="77777777" w:rsidR="00325BBC" w:rsidRDefault="001F2B1C">
      <w:pPr>
        <w:pStyle w:val="a4"/>
        <w:spacing w:line="600" w:lineRule="auto"/>
        <w:ind w:left="0" w:firstLine="709"/>
        <w:jc w:val="both"/>
        <w:rPr>
          <w:rFonts w:eastAsia="Times New Roman" w:cs="Times New Roman"/>
          <w:szCs w:val="24"/>
        </w:rPr>
      </w:pPr>
      <w:r>
        <w:t>(Να μπει η σελ. 7 Β)</w:t>
      </w:r>
    </w:p>
    <w:p w14:paraId="6140FCF4" w14:textId="77777777" w:rsidR="00325BBC" w:rsidRDefault="001F2B1C">
      <w:pPr>
        <w:spacing w:line="600" w:lineRule="auto"/>
        <w:ind w:firstLine="720"/>
        <w:jc w:val="center"/>
        <w:rPr>
          <w:rFonts w:eastAsia="Times New Roman"/>
          <w:szCs w:val="24"/>
        </w:rPr>
      </w:pPr>
      <w:r>
        <w:rPr>
          <w:rFonts w:eastAsia="Times New Roman"/>
          <w:szCs w:val="24"/>
        </w:rPr>
        <w:t>ΑΛΛΑΓΗ ΣΕΛΙΔΑΣ</w:t>
      </w:r>
    </w:p>
    <w:p w14:paraId="6140FCF5" w14:textId="77777777" w:rsidR="00325BBC" w:rsidRDefault="001F2B1C">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Κυρίες και κύριοι συνάδελφοι, εισερχόμαστε στη συζήτηση των </w:t>
      </w:r>
    </w:p>
    <w:p w14:paraId="6140FCF6" w14:textId="77777777" w:rsidR="00325BBC" w:rsidRDefault="001F2B1C">
      <w:pPr>
        <w:spacing w:line="600" w:lineRule="auto"/>
        <w:ind w:firstLine="720"/>
        <w:jc w:val="center"/>
        <w:rPr>
          <w:rFonts w:eastAsia="Times New Roman"/>
          <w:b/>
          <w:szCs w:val="24"/>
        </w:rPr>
      </w:pPr>
      <w:r>
        <w:rPr>
          <w:rFonts w:eastAsia="Times New Roman"/>
          <w:b/>
          <w:szCs w:val="24"/>
        </w:rPr>
        <w:t>ΕΠΙΚΑΙΡΩΝ ΕΡΩΤΗΣΕΩΝ</w:t>
      </w:r>
    </w:p>
    <w:p w14:paraId="6140FCF7" w14:textId="77777777" w:rsidR="00325BBC" w:rsidRDefault="001F2B1C">
      <w:pPr>
        <w:spacing w:line="600" w:lineRule="auto"/>
        <w:ind w:firstLine="720"/>
        <w:jc w:val="both"/>
        <w:rPr>
          <w:rFonts w:eastAsia="Times New Roman"/>
          <w:szCs w:val="24"/>
        </w:rPr>
      </w:pPr>
      <w:r>
        <w:rPr>
          <w:rFonts w:eastAsia="Times New Roman"/>
          <w:szCs w:val="24"/>
        </w:rPr>
        <w:lastRenderedPageBreak/>
        <w:t>Θα συζητηθεί η τρίτη με αρ</w:t>
      </w:r>
      <w:r>
        <w:rPr>
          <w:rFonts w:eastAsia="Times New Roman"/>
          <w:szCs w:val="24"/>
        </w:rPr>
        <w:t xml:space="preserve">ιθμό 1177/22-8-2016 επίκαιρη ερώτηση πρώτου κύκλου του Βουλευτή Ηλείας της Δημοκρατικής Συμπαράταξης ΠΑΣΟΚ - ΔΗΜΑΡ κ. </w:t>
      </w:r>
      <w:r>
        <w:rPr>
          <w:rFonts w:eastAsia="Times New Roman"/>
          <w:bCs/>
          <w:szCs w:val="24"/>
        </w:rPr>
        <w:t>Ιωάννη Κουτσούκου</w:t>
      </w:r>
      <w:r>
        <w:rPr>
          <w:rFonts w:eastAsia="Times New Roman"/>
          <w:szCs w:val="24"/>
        </w:rPr>
        <w:t xml:space="preserve"> προς τον Υπουργό </w:t>
      </w:r>
      <w:r>
        <w:rPr>
          <w:rFonts w:eastAsia="Times New Roman"/>
          <w:bCs/>
          <w:szCs w:val="24"/>
        </w:rPr>
        <w:t>Υποδομών, Μεταφορών</w:t>
      </w:r>
      <w:r>
        <w:rPr>
          <w:rFonts w:eastAsia="Times New Roman"/>
          <w:szCs w:val="24"/>
        </w:rPr>
        <w:t xml:space="preserve"> και </w:t>
      </w:r>
      <w:r>
        <w:rPr>
          <w:rFonts w:eastAsia="Times New Roman"/>
          <w:bCs/>
          <w:szCs w:val="24"/>
        </w:rPr>
        <w:t>Δικτύων,</w:t>
      </w:r>
      <w:r>
        <w:rPr>
          <w:rFonts w:eastAsia="Times New Roman"/>
          <w:b/>
          <w:bCs/>
          <w:szCs w:val="24"/>
        </w:rPr>
        <w:t xml:space="preserve"> </w:t>
      </w:r>
      <w:r>
        <w:rPr>
          <w:rFonts w:eastAsia="Times New Roman"/>
          <w:szCs w:val="24"/>
        </w:rPr>
        <w:t xml:space="preserve">σχετικά με την έναρξη των εργασιών κατασκευής του δρόμου Πάτρας – </w:t>
      </w:r>
      <w:r>
        <w:rPr>
          <w:rFonts w:eastAsia="Times New Roman"/>
          <w:szCs w:val="24"/>
        </w:rPr>
        <w:t>Πύργου.</w:t>
      </w:r>
    </w:p>
    <w:p w14:paraId="6140FCF8" w14:textId="77777777" w:rsidR="00325BBC" w:rsidRDefault="001F2B1C">
      <w:pPr>
        <w:spacing w:line="600" w:lineRule="auto"/>
        <w:ind w:firstLine="720"/>
        <w:jc w:val="both"/>
        <w:rPr>
          <w:rFonts w:eastAsia="Times New Roman"/>
          <w:szCs w:val="24"/>
        </w:rPr>
      </w:pPr>
      <w:r>
        <w:rPr>
          <w:rFonts w:eastAsia="Times New Roman"/>
          <w:szCs w:val="24"/>
        </w:rPr>
        <w:t xml:space="preserve">Θα απαντήσει ο Υπουργός Υποδομών, Μεταφορών και Δικτύων κ. Χρήστος </w:t>
      </w:r>
      <w:proofErr w:type="spellStart"/>
      <w:r>
        <w:rPr>
          <w:rFonts w:eastAsia="Times New Roman"/>
          <w:szCs w:val="24"/>
        </w:rPr>
        <w:t>Σπίρτζης</w:t>
      </w:r>
      <w:proofErr w:type="spellEnd"/>
      <w:r>
        <w:rPr>
          <w:rFonts w:eastAsia="Times New Roman"/>
          <w:szCs w:val="24"/>
        </w:rPr>
        <w:t>.</w:t>
      </w:r>
    </w:p>
    <w:p w14:paraId="6140FCF9" w14:textId="77777777" w:rsidR="00325BBC" w:rsidRDefault="001F2B1C">
      <w:pPr>
        <w:spacing w:line="600" w:lineRule="auto"/>
        <w:ind w:firstLine="720"/>
        <w:jc w:val="both"/>
        <w:rPr>
          <w:rFonts w:eastAsia="Times New Roman"/>
          <w:szCs w:val="24"/>
        </w:rPr>
      </w:pPr>
      <w:r>
        <w:rPr>
          <w:rFonts w:eastAsia="Times New Roman"/>
          <w:szCs w:val="24"/>
        </w:rPr>
        <w:t xml:space="preserve">Κύριε συνάδελφε, έχετε δύο λεπτά για την </w:t>
      </w:r>
      <w:proofErr w:type="spellStart"/>
      <w:r>
        <w:rPr>
          <w:rFonts w:eastAsia="Times New Roman"/>
          <w:szCs w:val="24"/>
        </w:rPr>
        <w:t>πρωτολογία</w:t>
      </w:r>
      <w:proofErr w:type="spellEnd"/>
      <w:r>
        <w:rPr>
          <w:rFonts w:eastAsia="Times New Roman"/>
          <w:szCs w:val="24"/>
        </w:rPr>
        <w:t xml:space="preserve"> σας.</w:t>
      </w:r>
    </w:p>
    <w:p w14:paraId="6140FCFA" w14:textId="77777777" w:rsidR="00325BBC" w:rsidRDefault="001F2B1C">
      <w:pPr>
        <w:spacing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Ευχαριστώ, κύριε Πρόεδρε.</w:t>
      </w:r>
    </w:p>
    <w:p w14:paraId="6140FCFB" w14:textId="77777777" w:rsidR="00325BBC" w:rsidRDefault="001F2B1C">
      <w:pPr>
        <w:spacing w:line="600" w:lineRule="auto"/>
        <w:ind w:firstLine="720"/>
        <w:jc w:val="both"/>
        <w:rPr>
          <w:rFonts w:eastAsia="Times New Roman"/>
          <w:szCs w:val="24"/>
        </w:rPr>
      </w:pPr>
      <w:r>
        <w:rPr>
          <w:rFonts w:eastAsia="Times New Roman"/>
          <w:szCs w:val="24"/>
        </w:rPr>
        <w:t xml:space="preserve">Κύριε Υπουργέ, είναι η τρίτη φορά που ερχόμαστε στη Βουλή, μέσω της </w:t>
      </w:r>
      <w:r>
        <w:rPr>
          <w:rFonts w:eastAsia="Times New Roman"/>
          <w:szCs w:val="24"/>
        </w:rPr>
        <w:t xml:space="preserve">διαδικασίας του κοινοβουλευτικού ελέγχου, </w:t>
      </w:r>
      <w:r>
        <w:rPr>
          <w:rFonts w:eastAsia="Times New Roman"/>
          <w:szCs w:val="24"/>
        </w:rPr>
        <w:t>προκειμένου</w:t>
      </w:r>
      <w:r w:rsidRPr="00423B4C">
        <w:rPr>
          <w:rFonts w:eastAsia="Times New Roman"/>
          <w:szCs w:val="24"/>
        </w:rPr>
        <w:t xml:space="preserve"> </w:t>
      </w:r>
      <w:r>
        <w:rPr>
          <w:rFonts w:eastAsia="Times New Roman"/>
          <w:szCs w:val="24"/>
        </w:rPr>
        <w:t>να ρωτήσουμε τι θα γίνει επιτέλους με αυτόν τον πολύπαθο δρόμο Πάτρα-Πύργος. Θέλω να σας πω ότι επειδή πέρασα αρκετές μέρες στην εκλογική μου περιφέρεια, είναι ένα από τα βασικά ερωτήματα, μεταξύ των άλ</w:t>
      </w:r>
      <w:r>
        <w:rPr>
          <w:rFonts w:eastAsia="Times New Roman"/>
          <w:szCs w:val="24"/>
        </w:rPr>
        <w:t>λων προβλημάτων, που αντιμετωπίζει ο κόσμος</w:t>
      </w:r>
    </w:p>
    <w:p w14:paraId="6140FCFC" w14:textId="77777777" w:rsidR="00325BBC" w:rsidRDefault="001F2B1C">
      <w:pPr>
        <w:spacing w:line="600" w:lineRule="auto"/>
        <w:ind w:firstLine="720"/>
        <w:jc w:val="both"/>
        <w:rPr>
          <w:rFonts w:eastAsia="Times New Roman"/>
          <w:szCs w:val="24"/>
        </w:rPr>
      </w:pPr>
      <w:r>
        <w:rPr>
          <w:rFonts w:eastAsia="Times New Roman"/>
          <w:szCs w:val="24"/>
        </w:rPr>
        <w:lastRenderedPageBreak/>
        <w:t>Μέχρι τώρα, κύριε Υπουργέ, ό,τι μας έχετε πει έχει διαψευσθεί. Δηλαδή προσπαθήσατε στην αρχή να διασκεδάσετε τις εντυπώσεις μετά την κατάτμηση του έργου, λέγοντας ότι μέχρι τον Ιούνιο του 2015 θα έχουν προχωρήσει</w:t>
      </w:r>
      <w:r>
        <w:rPr>
          <w:rFonts w:eastAsia="Times New Roman"/>
          <w:szCs w:val="24"/>
        </w:rPr>
        <w:t xml:space="preserve"> οκτώ δημοπρατήσεις, μετά όταν ήλθαμε εδώ τον Νοέμβριο μας είπατε ότι θα ξεκινήσουν οι δημοπρατήσεις τον Δεκέμβρη και έχει περάσει ενάμιση χρόνος, έχουν γίνει μόνο τρεις από τις οκτώ δημοπρατήσεις του κατατετμημένου πλέον έργου και, ω του θαύματος, κύριε Π</w:t>
      </w:r>
      <w:r>
        <w:rPr>
          <w:rFonts w:eastAsia="Times New Roman"/>
          <w:szCs w:val="24"/>
        </w:rPr>
        <w:t xml:space="preserve">ρόεδρε, τις έχει πάρει ένας νέος εθνικός εργολάβος, η εταιρεία </w:t>
      </w:r>
      <w:r>
        <w:rPr>
          <w:rFonts w:eastAsia="Times New Roman"/>
          <w:szCs w:val="24"/>
        </w:rPr>
        <w:t>«</w:t>
      </w:r>
      <w:r>
        <w:rPr>
          <w:rFonts w:eastAsia="Times New Roman"/>
          <w:szCs w:val="24"/>
        </w:rPr>
        <w:t>ΤΟΞΟΤΗΣ</w:t>
      </w:r>
      <w:r>
        <w:rPr>
          <w:rFonts w:eastAsia="Times New Roman"/>
          <w:szCs w:val="24"/>
        </w:rPr>
        <w:t>»</w:t>
      </w:r>
      <w:r>
        <w:rPr>
          <w:rFonts w:eastAsia="Times New Roman"/>
          <w:szCs w:val="24"/>
        </w:rPr>
        <w:t>, για την οποία τόσα γράφονται και λέγονται αυτές τις μέρες.</w:t>
      </w:r>
    </w:p>
    <w:p w14:paraId="6140FCFD" w14:textId="77777777" w:rsidR="00325BBC" w:rsidRDefault="001F2B1C">
      <w:pPr>
        <w:spacing w:line="600" w:lineRule="auto"/>
        <w:ind w:firstLine="720"/>
        <w:jc w:val="both"/>
        <w:rPr>
          <w:rFonts w:eastAsia="Times New Roman"/>
          <w:szCs w:val="24"/>
        </w:rPr>
      </w:pPr>
      <w:r>
        <w:rPr>
          <w:rFonts w:eastAsia="Times New Roman"/>
          <w:szCs w:val="24"/>
        </w:rPr>
        <w:t>Το ερώτημα, κύριε Υπουργέ, είναι πότε θα γίνουν οι υπόλοιπες δημοπρασίες. Έχουν εγκριθεί οι συμβάσεις των δημοπρασιών που έ</w:t>
      </w:r>
      <w:r>
        <w:rPr>
          <w:rFonts w:eastAsia="Times New Roman"/>
          <w:szCs w:val="24"/>
        </w:rPr>
        <w:t xml:space="preserve">χουν γίνει από το Ελεγκτικό Συνέδριο; Πότε θα κάνετε και θα συντάξετε τον φάκελο του μεγάλου έργου, για να εγκριθεί από την Ευρωπαϊκή Επιτροπή και θα ενταχθεί στο τομεακό πρόγραμμα του Υπουργείου Μεταφορών η χρηματοδότησή του; </w:t>
      </w:r>
      <w:r>
        <w:rPr>
          <w:rFonts w:eastAsia="Times New Roman"/>
          <w:szCs w:val="24"/>
        </w:rPr>
        <w:t>Ε</w:t>
      </w:r>
      <w:r>
        <w:rPr>
          <w:rFonts w:eastAsia="Times New Roman"/>
          <w:szCs w:val="24"/>
        </w:rPr>
        <w:t xml:space="preserve">ν πάση </w:t>
      </w:r>
      <w:proofErr w:type="spellStart"/>
      <w:r>
        <w:rPr>
          <w:rFonts w:eastAsia="Times New Roman"/>
          <w:szCs w:val="24"/>
        </w:rPr>
        <w:t>περιπτώσει</w:t>
      </w:r>
      <w:proofErr w:type="spellEnd"/>
      <w:r>
        <w:rPr>
          <w:rFonts w:eastAsia="Times New Roman"/>
          <w:szCs w:val="24"/>
        </w:rPr>
        <w:t xml:space="preserve"> εκείνο που</w:t>
      </w:r>
      <w:r>
        <w:rPr>
          <w:rFonts w:eastAsia="Times New Roman"/>
          <w:szCs w:val="24"/>
        </w:rPr>
        <w:t xml:space="preserve"> </w:t>
      </w:r>
      <w:r>
        <w:rPr>
          <w:rFonts w:eastAsia="Times New Roman"/>
          <w:szCs w:val="24"/>
        </w:rPr>
        <w:lastRenderedPageBreak/>
        <w:t>περιμένουν από εσάς να ακούσουν οι πολίτες της Ηλείας και όσοι θρηνούν θύματα είναι πότε θα ξεκινήσει το έργο και ποιο θα είναι το χρονοδιάγραμμα της υλοποίησής του.</w:t>
      </w:r>
    </w:p>
    <w:p w14:paraId="6140FCFE" w14:textId="77777777" w:rsidR="00325BBC" w:rsidRDefault="001F2B1C">
      <w:pPr>
        <w:spacing w:line="600" w:lineRule="auto"/>
        <w:ind w:firstLine="720"/>
        <w:jc w:val="both"/>
        <w:rPr>
          <w:rFonts w:eastAsia="Times New Roman"/>
          <w:szCs w:val="24"/>
        </w:rPr>
      </w:pPr>
      <w:r>
        <w:rPr>
          <w:rFonts w:eastAsia="Times New Roman"/>
          <w:szCs w:val="24"/>
        </w:rPr>
        <w:t xml:space="preserve">Διότι, κύριε Υπουργέ, οι πολίτες γνωρίζουν πολύ καλά ότι όπου </w:t>
      </w:r>
      <w:proofErr w:type="spellStart"/>
      <w:r>
        <w:rPr>
          <w:rFonts w:eastAsia="Times New Roman"/>
          <w:szCs w:val="24"/>
        </w:rPr>
        <w:t>κατατμήθηκαν</w:t>
      </w:r>
      <w:proofErr w:type="spellEnd"/>
      <w:r>
        <w:rPr>
          <w:rFonts w:eastAsia="Times New Roman"/>
          <w:szCs w:val="24"/>
        </w:rPr>
        <w:t xml:space="preserve"> τα έργα, κάπ</w:t>
      </w:r>
      <w:r>
        <w:rPr>
          <w:rFonts w:eastAsia="Times New Roman"/>
          <w:szCs w:val="24"/>
        </w:rPr>
        <w:t>οι</w:t>
      </w:r>
      <w:r>
        <w:rPr>
          <w:rFonts w:eastAsia="Times New Roman"/>
          <w:szCs w:val="24"/>
        </w:rPr>
        <w:t>ο</w:t>
      </w:r>
      <w:r>
        <w:rPr>
          <w:rFonts w:eastAsia="Times New Roman"/>
          <w:szCs w:val="24"/>
        </w:rPr>
        <w:t xml:space="preserve"> λάθεψε στη μέση. Εμείς διεκδικούμε αυτοκινητόδρομο Πάτρα-Πύργος. Δεν θέλουμε δρόμο από τον Πύργο μέχρι τα </w:t>
      </w:r>
      <w:proofErr w:type="spellStart"/>
      <w:r>
        <w:rPr>
          <w:rFonts w:eastAsia="Times New Roman"/>
          <w:szCs w:val="24"/>
        </w:rPr>
        <w:t>Δουνέικα</w:t>
      </w:r>
      <w:proofErr w:type="spellEnd"/>
      <w:r>
        <w:rPr>
          <w:rFonts w:eastAsia="Times New Roman"/>
          <w:szCs w:val="24"/>
        </w:rPr>
        <w:t xml:space="preserve"> και από την Αμαλιάδα μέχρι τη Βάρδα. Τέτοιους έχουμε, δόξα τω Θεώ. Πώς θα διασφαλιστεί το ότι με αυτές τις εκπτώσεις που έδωσαν οι εργολάβο</w:t>
      </w:r>
      <w:r>
        <w:rPr>
          <w:rFonts w:eastAsia="Times New Roman"/>
          <w:szCs w:val="24"/>
        </w:rPr>
        <w:t xml:space="preserve">ι θα υλοποιηθεί το έργο και δεν θα τα παρατήσουν στη μέση; Πώς θα συνεννοηθούν οι οκτώ εργολαβίες και τι θα γίνει με την τελευταία εργολαβία που αφορά τη </w:t>
      </w:r>
      <w:r>
        <w:rPr>
          <w:rFonts w:eastAsia="Times New Roman"/>
          <w:szCs w:val="24"/>
        </w:rPr>
        <w:t>δ</w:t>
      </w:r>
      <w:r>
        <w:rPr>
          <w:rFonts w:eastAsia="Times New Roman"/>
          <w:szCs w:val="24"/>
        </w:rPr>
        <w:t xml:space="preserve">υτική Αχαΐα, που όλοι περιμένουν να απαντήσετε στο αίτημα για την </w:t>
      </w:r>
      <w:proofErr w:type="spellStart"/>
      <w:r>
        <w:rPr>
          <w:rFonts w:eastAsia="Times New Roman"/>
          <w:szCs w:val="24"/>
        </w:rPr>
        <w:t>επαναχάραξη</w:t>
      </w:r>
      <w:proofErr w:type="spellEnd"/>
      <w:r>
        <w:rPr>
          <w:rFonts w:eastAsia="Times New Roman"/>
          <w:szCs w:val="24"/>
        </w:rPr>
        <w:t>;</w:t>
      </w:r>
    </w:p>
    <w:p w14:paraId="6140FCFF" w14:textId="77777777" w:rsidR="00325BBC" w:rsidRDefault="001F2B1C">
      <w:pPr>
        <w:spacing w:line="600" w:lineRule="auto"/>
        <w:ind w:firstLine="720"/>
        <w:jc w:val="both"/>
        <w:rPr>
          <w:rFonts w:eastAsia="Times New Roman"/>
          <w:szCs w:val="24"/>
        </w:rPr>
      </w:pPr>
      <w:r>
        <w:rPr>
          <w:rFonts w:eastAsia="Times New Roman"/>
          <w:szCs w:val="24"/>
        </w:rPr>
        <w:t xml:space="preserve">Όλα αυτά δείχνουν ότι </w:t>
      </w:r>
      <w:r>
        <w:rPr>
          <w:rFonts w:eastAsia="Times New Roman"/>
          <w:szCs w:val="24"/>
        </w:rPr>
        <w:t>ο προγραμματισμός του έργου είναι στο αβέβαιο μέλλον. Εκτός κι αν σήμερα μας πείτε κάτι διαφορετικό και με έναν τρόπο που μπορεί να μας πείσει, βέβαια.</w:t>
      </w:r>
    </w:p>
    <w:p w14:paraId="6140FD00" w14:textId="77777777" w:rsidR="00325BBC" w:rsidRDefault="001F2B1C">
      <w:pPr>
        <w:spacing w:line="600" w:lineRule="auto"/>
        <w:ind w:firstLine="720"/>
        <w:jc w:val="both"/>
        <w:rPr>
          <w:rFonts w:eastAsia="Times New Roman"/>
          <w:szCs w:val="24"/>
        </w:rPr>
      </w:pPr>
      <w:r>
        <w:rPr>
          <w:rFonts w:eastAsia="Times New Roman"/>
          <w:szCs w:val="24"/>
        </w:rPr>
        <w:t>Ευχαριστώ, κύριε Πρόεδρε.</w:t>
      </w:r>
    </w:p>
    <w:p w14:paraId="6140FD01" w14:textId="77777777" w:rsidR="00325BBC" w:rsidRDefault="001F2B1C">
      <w:pPr>
        <w:spacing w:line="600" w:lineRule="auto"/>
        <w:ind w:firstLine="720"/>
        <w:jc w:val="both"/>
        <w:rPr>
          <w:rFonts w:eastAsia="Times New Roman"/>
          <w:szCs w:val="24"/>
        </w:rPr>
      </w:pPr>
      <w:r>
        <w:rPr>
          <w:rFonts w:eastAsia="Times New Roman"/>
          <w:b/>
          <w:szCs w:val="24"/>
        </w:rPr>
        <w:lastRenderedPageBreak/>
        <w:t>ΠΡΟΕΔΡΕΥΩΝ (Σπυρίδων Λυκούδης):</w:t>
      </w:r>
      <w:r>
        <w:rPr>
          <w:rFonts w:eastAsia="Times New Roman"/>
          <w:szCs w:val="24"/>
        </w:rPr>
        <w:t xml:space="preserve"> Ευχαριστώ, κύριε Κουτσούκο.</w:t>
      </w:r>
    </w:p>
    <w:p w14:paraId="6140FD02" w14:textId="77777777" w:rsidR="00325BBC" w:rsidRDefault="001F2B1C">
      <w:pPr>
        <w:spacing w:line="600" w:lineRule="auto"/>
        <w:ind w:firstLine="720"/>
        <w:jc w:val="both"/>
        <w:rPr>
          <w:rFonts w:eastAsia="Times New Roman"/>
          <w:szCs w:val="24"/>
        </w:rPr>
      </w:pPr>
      <w:r>
        <w:rPr>
          <w:rFonts w:eastAsia="Times New Roman"/>
          <w:szCs w:val="24"/>
        </w:rPr>
        <w:t>Κύριε Υπουργέ, έχε</w:t>
      </w:r>
      <w:r>
        <w:rPr>
          <w:rFonts w:eastAsia="Times New Roman"/>
          <w:szCs w:val="24"/>
        </w:rPr>
        <w:t>τε τον λόγο για τρία λεπτά.</w:t>
      </w:r>
    </w:p>
    <w:p w14:paraId="6140FD03" w14:textId="77777777" w:rsidR="00325BBC" w:rsidRDefault="001F2B1C">
      <w:pPr>
        <w:spacing w:line="600" w:lineRule="auto"/>
        <w:ind w:firstLine="720"/>
        <w:jc w:val="both"/>
        <w:rPr>
          <w:rFonts w:eastAsia="Times New Roman"/>
          <w:szCs w:val="24"/>
        </w:rPr>
      </w:pPr>
      <w:r>
        <w:rPr>
          <w:rFonts w:eastAsia="Times New Roman"/>
          <w:b/>
          <w:szCs w:val="24"/>
        </w:rPr>
        <w:t>ΧΡΗΣΤΟΣ ΣΠΙΡΤΖΗΣ (Υπουργός Υποδομών, Μεταφορών και Δικτύων):</w:t>
      </w:r>
      <w:r>
        <w:rPr>
          <w:rFonts w:eastAsia="Times New Roman"/>
          <w:szCs w:val="24"/>
        </w:rPr>
        <w:t xml:space="preserve"> Ευχαριστώ, κύριε Πρόεδρε.</w:t>
      </w:r>
    </w:p>
    <w:p w14:paraId="6140FD04" w14:textId="77777777" w:rsidR="00325BBC" w:rsidRDefault="001F2B1C">
      <w:pPr>
        <w:spacing w:line="600" w:lineRule="auto"/>
        <w:ind w:firstLine="720"/>
        <w:jc w:val="both"/>
        <w:rPr>
          <w:rFonts w:eastAsia="Times New Roman"/>
          <w:szCs w:val="24"/>
        </w:rPr>
      </w:pPr>
      <w:r>
        <w:rPr>
          <w:rFonts w:eastAsia="Times New Roman"/>
          <w:szCs w:val="24"/>
        </w:rPr>
        <w:t>Κατ</w:t>
      </w:r>
      <w:r>
        <w:rPr>
          <w:rFonts w:eastAsia="Times New Roman"/>
          <w:szCs w:val="24"/>
        </w:rPr>
        <w:t xml:space="preserve">’ </w:t>
      </w:r>
      <w:r>
        <w:rPr>
          <w:rFonts w:eastAsia="Times New Roman"/>
          <w:szCs w:val="24"/>
        </w:rPr>
        <w:t xml:space="preserve">αρχάς, να απαντήσω σε αυτά που ενδιαφέρουν πρωτίστως τους πολίτες της Ηλείας, της Αχαΐας και της Μεσσηνίας, δηλαδή το χρονοδιάγραμμα. </w:t>
      </w:r>
    </w:p>
    <w:p w14:paraId="6140FD05" w14:textId="77777777" w:rsidR="00325BBC" w:rsidRDefault="001F2B1C">
      <w:pPr>
        <w:spacing w:line="600" w:lineRule="auto"/>
        <w:ind w:firstLine="720"/>
        <w:jc w:val="both"/>
        <w:rPr>
          <w:rFonts w:eastAsia="Times New Roman"/>
          <w:szCs w:val="24"/>
        </w:rPr>
      </w:pPr>
      <w:r>
        <w:rPr>
          <w:rFonts w:eastAsia="Times New Roman"/>
          <w:szCs w:val="24"/>
        </w:rPr>
        <w:t>Α</w:t>
      </w:r>
      <w:r>
        <w:rPr>
          <w:rFonts w:eastAsia="Times New Roman"/>
          <w:szCs w:val="24"/>
        </w:rPr>
        <w:t>ξιότιμε κύριε συνάδελφε, όπως ξέρετε στην πρώτη εργολαβία για το έργο Πάτρα-Πύργος, ο διαγωνισμός αρχικά είχε προκηρυχθεί στις 8 Μαρτίου του 2016. Αναβλήθηκε δύο φορές, στις 22 Μαρτίου και στις 5 Μαΐου και δεν διενεργήθηκε ούτε την τρίτη φορά, λόγω της απο</w:t>
      </w:r>
      <w:r>
        <w:rPr>
          <w:rFonts w:eastAsia="Times New Roman"/>
          <w:szCs w:val="24"/>
        </w:rPr>
        <w:t xml:space="preserve">χής της ΕΜΔΥΔΑΣ και των εργοληπτών. </w:t>
      </w:r>
    </w:p>
    <w:p w14:paraId="6140FD06" w14:textId="77777777" w:rsidR="00325BBC" w:rsidRDefault="001F2B1C">
      <w:pPr>
        <w:spacing w:line="600" w:lineRule="auto"/>
        <w:ind w:firstLine="720"/>
        <w:jc w:val="both"/>
        <w:rPr>
          <w:rFonts w:eastAsia="Times New Roman"/>
          <w:szCs w:val="24"/>
        </w:rPr>
      </w:pPr>
      <w:proofErr w:type="spellStart"/>
      <w:r>
        <w:rPr>
          <w:rFonts w:eastAsia="Times New Roman"/>
          <w:szCs w:val="24"/>
        </w:rPr>
        <w:lastRenderedPageBreak/>
        <w:t>Επαναπροκηρύχθηκε</w:t>
      </w:r>
      <w:proofErr w:type="spellEnd"/>
      <w:r>
        <w:rPr>
          <w:rFonts w:eastAsia="Times New Roman"/>
          <w:szCs w:val="24"/>
        </w:rPr>
        <w:t xml:space="preserve"> και έγινε στις 12 Ιουλίου, άρα στις εξαγγελίες μας όχι μόνο ήμασταν συνεπέστατοι, αλλά το κάναμε και νωρίτερα. </w:t>
      </w:r>
      <w:r>
        <w:rPr>
          <w:rFonts w:eastAsia="Times New Roman"/>
          <w:szCs w:val="24"/>
        </w:rPr>
        <w:t>Ό</w:t>
      </w:r>
      <w:r>
        <w:rPr>
          <w:rFonts w:eastAsia="Times New Roman"/>
          <w:szCs w:val="24"/>
        </w:rPr>
        <w:t>πως είχαμε προγραμματίσει, κάθε μήνα θα έβγαινε μία δημοπρασία.</w:t>
      </w:r>
    </w:p>
    <w:p w14:paraId="6140FD07" w14:textId="77777777" w:rsidR="00325BBC" w:rsidRDefault="001F2B1C">
      <w:pPr>
        <w:spacing w:line="600" w:lineRule="auto"/>
        <w:ind w:firstLine="720"/>
        <w:jc w:val="both"/>
        <w:rPr>
          <w:rFonts w:eastAsia="Times New Roman"/>
          <w:szCs w:val="24"/>
        </w:rPr>
      </w:pPr>
      <w:r>
        <w:rPr>
          <w:rFonts w:eastAsia="Times New Roman"/>
          <w:szCs w:val="24"/>
        </w:rPr>
        <w:t>Το πρώτο έργο έχει προϋπο</w:t>
      </w:r>
      <w:r>
        <w:rPr>
          <w:rFonts w:eastAsia="Times New Roman"/>
          <w:szCs w:val="24"/>
        </w:rPr>
        <w:t>λογισμό 67.200.000 ευρώ, έχει προαίρεση 3.400.000 ευρώ και έχει έκπτωση 53%.</w:t>
      </w:r>
    </w:p>
    <w:p w14:paraId="6140FD08" w14:textId="77777777" w:rsidR="00325BBC" w:rsidRDefault="001F2B1C">
      <w:pPr>
        <w:spacing w:line="600" w:lineRule="auto"/>
        <w:ind w:firstLine="720"/>
        <w:jc w:val="both"/>
        <w:rPr>
          <w:rFonts w:eastAsia="Times New Roman"/>
          <w:szCs w:val="24"/>
        </w:rPr>
      </w:pPr>
      <w:r>
        <w:rPr>
          <w:rFonts w:eastAsia="Times New Roman"/>
          <w:szCs w:val="24"/>
        </w:rPr>
        <w:t>Η δεύτερη εργολαβία έχει προϋπολογισμό 58.400.000 ευρώ και προαίρεση 1.600.000 ευρώ. Οι τιμές που σας αναφέρω συμπεριλαμβάνουν τον ΦΠΑ. Το μήκος του αυτοκινητόδρομου είναι 8,96 χι</w:t>
      </w:r>
      <w:r>
        <w:rPr>
          <w:rFonts w:eastAsia="Times New Roman"/>
          <w:szCs w:val="24"/>
        </w:rPr>
        <w:t>λιόμετρα και η έκπτωση είναι 55,32%.</w:t>
      </w:r>
    </w:p>
    <w:p w14:paraId="6140FD09" w14:textId="77777777" w:rsidR="00325BBC" w:rsidRDefault="001F2B1C">
      <w:pPr>
        <w:spacing w:line="600" w:lineRule="auto"/>
        <w:ind w:firstLine="720"/>
        <w:jc w:val="both"/>
        <w:rPr>
          <w:rFonts w:eastAsia="Times New Roman"/>
          <w:szCs w:val="24"/>
        </w:rPr>
      </w:pPr>
      <w:r>
        <w:rPr>
          <w:rFonts w:eastAsia="Times New Roman"/>
          <w:szCs w:val="24"/>
        </w:rPr>
        <w:t xml:space="preserve">Στην τρίτη εργολαβία ο προϋπολογισμός είναι 53.250.000 ευρώ και οι προαιρέσεις 4.450.000 ευρώ. Το μήκος του αυτοκινητόδρομου είναι 10,9 χιλιόμετρα, η έκπτωση 57,45%. </w:t>
      </w:r>
    </w:p>
    <w:p w14:paraId="6140FD0A" w14:textId="77777777" w:rsidR="00325BBC" w:rsidRDefault="001F2B1C">
      <w:pPr>
        <w:spacing w:line="600" w:lineRule="auto"/>
        <w:ind w:firstLine="720"/>
        <w:jc w:val="both"/>
        <w:rPr>
          <w:rFonts w:eastAsia="Times New Roman"/>
          <w:szCs w:val="24"/>
        </w:rPr>
      </w:pPr>
      <w:r>
        <w:rPr>
          <w:rFonts w:eastAsia="Times New Roman"/>
          <w:szCs w:val="24"/>
        </w:rPr>
        <w:lastRenderedPageBreak/>
        <w:t>Στην τέταρτη εργολαβία ο προϋπολογισμός είναι 70.710</w:t>
      </w:r>
      <w:r>
        <w:rPr>
          <w:rFonts w:eastAsia="Times New Roman"/>
          <w:szCs w:val="24"/>
        </w:rPr>
        <w:t xml:space="preserve">.000 ευρώ και το μήκος του αυτοκινητόδρομου είναι 9 χιλιόμετρα. Ο διαγωνισμός θα γίνει στις 27 Σεπτεμβρίου αυτού του έτους. </w:t>
      </w:r>
    </w:p>
    <w:p w14:paraId="6140FD0B" w14:textId="77777777" w:rsidR="00325BBC" w:rsidRDefault="001F2B1C">
      <w:pPr>
        <w:spacing w:line="600" w:lineRule="auto"/>
        <w:ind w:firstLine="720"/>
        <w:jc w:val="both"/>
        <w:rPr>
          <w:rFonts w:eastAsia="Times New Roman"/>
          <w:szCs w:val="24"/>
        </w:rPr>
      </w:pPr>
      <w:r>
        <w:rPr>
          <w:rFonts w:eastAsia="Times New Roman"/>
          <w:szCs w:val="24"/>
        </w:rPr>
        <w:t>Στην πέμπτη εργολαβία το έργο προσδιορίζεται να προκηρυχθεί στο τέλος Σεπτέμβρη του 2016 ή στις αρχές Οκτώβρη. Ο εκτιμώμενος προϋπο</w:t>
      </w:r>
      <w:r>
        <w:rPr>
          <w:rFonts w:eastAsia="Times New Roman"/>
          <w:szCs w:val="24"/>
        </w:rPr>
        <w:t xml:space="preserve">λογισμός είναι 70.000.000 ευρώ. </w:t>
      </w:r>
    </w:p>
    <w:p w14:paraId="6140FD0C" w14:textId="77777777" w:rsidR="00325BBC" w:rsidRDefault="001F2B1C">
      <w:pPr>
        <w:spacing w:line="600" w:lineRule="auto"/>
        <w:ind w:firstLine="720"/>
        <w:jc w:val="both"/>
        <w:rPr>
          <w:rFonts w:eastAsia="Times New Roman"/>
          <w:szCs w:val="24"/>
        </w:rPr>
      </w:pPr>
      <w:r>
        <w:rPr>
          <w:rFonts w:eastAsia="Times New Roman"/>
          <w:szCs w:val="24"/>
        </w:rPr>
        <w:t xml:space="preserve">Στην έκτη εργολαβία το έργο προγραμματίζεται μέχρι τις 20 Οκτωβρίου του 2016, στην έβδομη μέχρι 30 Νοεμβρίου του 2016 και στην όγδοη μέχρι το τέλος του 2016. </w:t>
      </w:r>
    </w:p>
    <w:p w14:paraId="6140FD0D" w14:textId="77777777" w:rsidR="00325BBC" w:rsidRDefault="001F2B1C">
      <w:pPr>
        <w:spacing w:line="600" w:lineRule="auto"/>
        <w:ind w:firstLine="720"/>
        <w:jc w:val="both"/>
        <w:rPr>
          <w:rFonts w:eastAsia="Times New Roman"/>
          <w:szCs w:val="24"/>
        </w:rPr>
      </w:pPr>
      <w:r>
        <w:rPr>
          <w:rFonts w:eastAsia="Times New Roman"/>
          <w:szCs w:val="24"/>
        </w:rPr>
        <w:t xml:space="preserve">Στην επίκαιρη ερώτησή σας ρωτάτε αν θα τηρηθούν οι πρόνοιες του </w:t>
      </w:r>
      <w:r>
        <w:rPr>
          <w:rFonts w:eastAsia="Times New Roman"/>
          <w:szCs w:val="24"/>
        </w:rPr>
        <w:t xml:space="preserve">άρθρου 5 του ν.4219/2013, δηλαδή του νόμου της αναθεώρησης της σύμβασης. Αναφέρω τι προβλεπόταν στην αναθεώρηση της σύμβασης ως πρόνοιες και θα τοποθετηθώ πάνω σ’ αυτές. </w:t>
      </w:r>
    </w:p>
    <w:p w14:paraId="6140FD0E" w14:textId="77777777" w:rsidR="00325BBC" w:rsidRDefault="001F2B1C">
      <w:pPr>
        <w:spacing w:line="600" w:lineRule="auto"/>
        <w:ind w:firstLine="720"/>
        <w:jc w:val="both"/>
        <w:rPr>
          <w:rFonts w:eastAsia="Times New Roman"/>
          <w:szCs w:val="24"/>
        </w:rPr>
      </w:pPr>
      <w:r>
        <w:rPr>
          <w:rFonts w:eastAsia="Times New Roman"/>
          <w:szCs w:val="24"/>
        </w:rPr>
        <w:t>Το Πάτρα-Πύργος αναφέρει ο νόμος του 2013 ότι πρέπει να έχει ολοκληρωθεί όχι αργότερα</w:t>
      </w:r>
      <w:r>
        <w:rPr>
          <w:rFonts w:eastAsia="Times New Roman"/>
          <w:szCs w:val="24"/>
        </w:rPr>
        <w:t xml:space="preserve"> από την ολοκλήρωση του έργου της σύμβασης παραχώρησης, το Καλό Νερό-Κυπαρισσία να έχει ολοκληρωθεί </w:t>
      </w:r>
      <w:r>
        <w:rPr>
          <w:rFonts w:eastAsia="Times New Roman"/>
          <w:szCs w:val="24"/>
        </w:rPr>
        <w:lastRenderedPageBreak/>
        <w:t xml:space="preserve">στο τέλος του 2016 και για το Πύργος-Καλό Νερό έχει ένα ευχολόγιο. Θα το διαβάσω ακριβώς. Λέει: «Παραμένει έργο προτεραιότητας το οποίο περιλαμβάνεται στον </w:t>
      </w:r>
      <w:r>
        <w:rPr>
          <w:rFonts w:eastAsia="Times New Roman"/>
          <w:szCs w:val="24"/>
        </w:rPr>
        <w:t>εθνικό σχεδιασμό για τη σύνδεση του αυτοκινητοδρόμου Πάτρα-Πύργος-</w:t>
      </w:r>
      <w:proofErr w:type="spellStart"/>
      <w:r>
        <w:rPr>
          <w:rFonts w:eastAsia="Times New Roman"/>
          <w:szCs w:val="24"/>
        </w:rPr>
        <w:t>Τσακώνα</w:t>
      </w:r>
      <w:proofErr w:type="spellEnd"/>
      <w:r>
        <w:rPr>
          <w:rFonts w:eastAsia="Times New Roman"/>
          <w:szCs w:val="24"/>
        </w:rPr>
        <w:t xml:space="preserve"> με τον αυτοκινητόδρομο Κόρινθος-Τρίπολη-Καλαμάτα».</w:t>
      </w:r>
    </w:p>
    <w:p w14:paraId="6140FD0F" w14:textId="77777777" w:rsidR="00325BBC" w:rsidRDefault="001F2B1C">
      <w:pPr>
        <w:spacing w:line="600" w:lineRule="auto"/>
        <w:ind w:firstLine="720"/>
        <w:jc w:val="both"/>
        <w:rPr>
          <w:rFonts w:eastAsia="Times New Roman"/>
          <w:szCs w:val="24"/>
        </w:rPr>
      </w:pPr>
      <w:r>
        <w:rPr>
          <w:rFonts w:eastAsia="Times New Roman"/>
          <w:szCs w:val="24"/>
        </w:rPr>
        <w:t>Είναι προφανές από τις πρόνοιες αυτές ότι και στην αναθεωρημένη σύμβαση παραχώρησης διατυπώθηκαν μερικές ημερομηνίες, για να χρυσώσ</w:t>
      </w:r>
      <w:r>
        <w:rPr>
          <w:rFonts w:eastAsia="Times New Roman"/>
          <w:szCs w:val="24"/>
        </w:rPr>
        <w:t xml:space="preserve">ουν το χάπι στους πολίτες της δυτικής Ελλάδας, ημερομηνίες ψευδείς, όπως και τα χρονοδιαγράμματα των παραχωρήσεων του κ. Σουφλιά. </w:t>
      </w:r>
    </w:p>
    <w:p w14:paraId="6140FD10" w14:textId="77777777" w:rsidR="00325BBC" w:rsidRDefault="001F2B1C">
      <w:pPr>
        <w:spacing w:line="600" w:lineRule="auto"/>
        <w:ind w:firstLine="720"/>
        <w:jc w:val="both"/>
        <w:rPr>
          <w:rFonts w:eastAsia="Times New Roman"/>
          <w:szCs w:val="24"/>
        </w:rPr>
      </w:pPr>
      <w:r>
        <w:rPr>
          <w:rFonts w:eastAsia="Times New Roman"/>
          <w:szCs w:val="24"/>
        </w:rPr>
        <w:t>Η προηγούμενη κυβέρνηση είχε προγραμματίσει, λοιπόν, μία διαγωνιστική διαδικασία με ψευδές χρονοδιάγραμμα που απευθυνόταν μόν</w:t>
      </w:r>
      <w:r>
        <w:rPr>
          <w:rFonts w:eastAsia="Times New Roman"/>
          <w:szCs w:val="24"/>
        </w:rPr>
        <w:t>ο στις έξι μεγάλες τεχνικές εταιρείες και οι μελέτες, οι ποσότητες και οι εργασίες που προβλέπονταν θα γίνονταν από την κοινοπραξία που μετείχαν οι περισσότερες και οι μεγαλύτερες τεχνικές εταιρείες, δηλαδή της Ολυμπίας Οδού. Θα σας το καταθέσω αυτό για να</w:t>
      </w:r>
      <w:r>
        <w:rPr>
          <w:rFonts w:eastAsia="Times New Roman"/>
          <w:szCs w:val="24"/>
        </w:rPr>
        <w:t xml:space="preserve"> το έχετε. </w:t>
      </w:r>
    </w:p>
    <w:p w14:paraId="6140FD11" w14:textId="77777777" w:rsidR="00325BBC" w:rsidRDefault="001F2B1C">
      <w:pPr>
        <w:spacing w:line="600" w:lineRule="auto"/>
        <w:ind w:firstLine="720"/>
        <w:jc w:val="both"/>
        <w:rPr>
          <w:rFonts w:eastAsia="Times New Roman"/>
          <w:szCs w:val="24"/>
        </w:rPr>
      </w:pPr>
      <w:r>
        <w:rPr>
          <w:rFonts w:eastAsia="Times New Roman"/>
          <w:szCs w:val="24"/>
        </w:rPr>
        <w:lastRenderedPageBreak/>
        <w:t>Δεν τα λέω εγώ αυτά. Η υπηρεσία τα αναφέρει και βάζει τα εξής θέματα για τον αρχικό διαγωνισμό: Η δημοπράτηση, λέει, θα γινόταν σε δύο στάδια. Προϋπόθεση για την πρόσκληση αυτή ήταν η ένταξη του έργου σε συγχρηματοδοτούμενο πρόγραμμα της Ευρωπα</w:t>
      </w:r>
      <w:r>
        <w:rPr>
          <w:rFonts w:eastAsia="Times New Roman"/>
          <w:szCs w:val="24"/>
        </w:rPr>
        <w:t xml:space="preserve">ϊκής Ένωσης. Οι οικονομικές προσφορές των διαγωνιζομένων θα γίνονταν με κατ’ αποκοπή τιμές για ομάδες ή για υποομάδες εργασιών, δηλαδή το </w:t>
      </w:r>
      <w:r>
        <w:rPr>
          <w:rFonts w:eastAsia="Times New Roman"/>
          <w:szCs w:val="24"/>
        </w:rPr>
        <w:t>δ</w:t>
      </w:r>
      <w:r>
        <w:rPr>
          <w:rFonts w:eastAsia="Times New Roman"/>
          <w:szCs w:val="24"/>
        </w:rPr>
        <w:t xml:space="preserve">ημόσιο δεν θα είχε ακριβείς </w:t>
      </w:r>
      <w:proofErr w:type="spellStart"/>
      <w:r>
        <w:rPr>
          <w:rFonts w:eastAsia="Times New Roman"/>
          <w:szCs w:val="24"/>
        </w:rPr>
        <w:t>προμετρήσεις</w:t>
      </w:r>
      <w:proofErr w:type="spellEnd"/>
      <w:r>
        <w:rPr>
          <w:rFonts w:eastAsia="Times New Roman"/>
          <w:szCs w:val="24"/>
        </w:rPr>
        <w:t xml:space="preserve"> και θα έδιναν μια τιμή για όλα τα χωματουργικά του Πάτρα-Πύργος, για όλες </w:t>
      </w:r>
      <w:r>
        <w:rPr>
          <w:rFonts w:eastAsia="Times New Roman"/>
          <w:szCs w:val="24"/>
        </w:rPr>
        <w:t xml:space="preserve">τις γέφυρες του Πάτρα-Πύργος </w:t>
      </w:r>
      <w:proofErr w:type="spellStart"/>
      <w:r>
        <w:rPr>
          <w:rFonts w:eastAsia="Times New Roman"/>
          <w:szCs w:val="24"/>
        </w:rPr>
        <w:t>κ.ο.κ.</w:t>
      </w:r>
      <w:proofErr w:type="spellEnd"/>
      <w:r>
        <w:rPr>
          <w:rFonts w:eastAsia="Times New Roman"/>
          <w:szCs w:val="24"/>
        </w:rPr>
        <w:t>.</w:t>
      </w:r>
    </w:p>
    <w:p w14:paraId="6140FD12" w14:textId="77777777" w:rsidR="00325BBC" w:rsidRDefault="001F2B1C">
      <w:pPr>
        <w:spacing w:line="600" w:lineRule="auto"/>
        <w:ind w:firstLine="720"/>
        <w:jc w:val="both"/>
        <w:rPr>
          <w:rFonts w:eastAsia="Times New Roman"/>
          <w:szCs w:val="24"/>
        </w:rPr>
      </w:pPr>
      <w:r>
        <w:rPr>
          <w:rFonts w:eastAsia="Times New Roman"/>
          <w:szCs w:val="24"/>
        </w:rPr>
        <w:t>Οι παραπάνω όροι και οι επιλογές, λέει η υπηρεσία, δημιουργούσαν σοβαρά προβλήματα και κινδύνους σε ό,τι αφορά την ομαλή εξέλιξη του διαγωνισμού, αλλά και σε ό,τι αφορά την εξασφάλιση της χρηματοδότησης του έργου από τη</w:t>
      </w:r>
      <w:r>
        <w:rPr>
          <w:rFonts w:eastAsia="Times New Roman"/>
          <w:szCs w:val="24"/>
        </w:rPr>
        <w:t xml:space="preserve">ν Ευρωπαϊκή Ένωση, για λόγους που είναι προφανείς. </w:t>
      </w:r>
    </w:p>
    <w:p w14:paraId="6140FD13" w14:textId="77777777" w:rsidR="00325BBC" w:rsidRDefault="001F2B1C">
      <w:pPr>
        <w:spacing w:line="600" w:lineRule="auto"/>
        <w:ind w:firstLine="720"/>
        <w:jc w:val="both"/>
        <w:rPr>
          <w:rFonts w:eastAsia="Times New Roman"/>
          <w:szCs w:val="24"/>
        </w:rPr>
      </w:pPr>
      <w:r>
        <w:rPr>
          <w:rFonts w:eastAsia="Times New Roman"/>
          <w:szCs w:val="24"/>
        </w:rPr>
        <w:t xml:space="preserve">Σημειώνεται ότι εξαρχής μία εταιρεία είχε καταθέσει προσφυγή και αίτηση για ασφαλιστικά μέτρα. Το εξ αντικειμένου σαφές πλεονέκτημα των εταιρειών που ήταν μέλη του </w:t>
      </w:r>
      <w:proofErr w:type="spellStart"/>
      <w:r>
        <w:rPr>
          <w:rFonts w:eastAsia="Times New Roman"/>
          <w:szCs w:val="24"/>
        </w:rPr>
        <w:t>παραχωρησιούχου</w:t>
      </w:r>
      <w:proofErr w:type="spellEnd"/>
      <w:r>
        <w:rPr>
          <w:rFonts w:eastAsia="Times New Roman"/>
          <w:szCs w:val="24"/>
        </w:rPr>
        <w:t xml:space="preserve"> και είχαν </w:t>
      </w:r>
      <w:r>
        <w:rPr>
          <w:rFonts w:eastAsia="Times New Roman"/>
          <w:szCs w:val="24"/>
        </w:rPr>
        <w:lastRenderedPageBreak/>
        <w:t>συμμετάσχει στ</w:t>
      </w:r>
      <w:r>
        <w:rPr>
          <w:rFonts w:eastAsia="Times New Roman"/>
          <w:szCs w:val="24"/>
        </w:rPr>
        <w:t>ην εκπόνηση των μελετών και στην κατασκευή μέρους των εργασιών του δημοπρατούμενου έργου όχι μόνο δεν ελαχιστοποιείτο, αλλά αντίθετα αυξανόταν με το επιλεγέν σύστημα υποβολής προσφορών, δηλαδή το παλιό.</w:t>
      </w:r>
    </w:p>
    <w:p w14:paraId="6140FD14"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Υπουργέ, να πού</w:t>
      </w:r>
      <w:r>
        <w:rPr>
          <w:rFonts w:eastAsia="Times New Roman" w:cs="Times New Roman"/>
          <w:szCs w:val="24"/>
        </w:rPr>
        <w:t>με τα υπόλοιπα στη δευτερολογία, γιατί έχετε ήδη μιλήσει διπλάσιο χρόνο.</w:t>
      </w:r>
    </w:p>
    <w:p w14:paraId="6140FD15"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Έχουμε πολλά να πούμε στη δευτερολογία γιατί, όχι ο κ. Κουτσούκος, αλλά άλλοι συνάδελφοι και κάποιοι απ’ αυτούς που συμμετ</w:t>
      </w:r>
      <w:r>
        <w:rPr>
          <w:rFonts w:eastAsia="Times New Roman" w:cs="Times New Roman"/>
          <w:szCs w:val="24"/>
        </w:rPr>
        <w:t xml:space="preserve">έχουν στο διαγωνισμό, αξιοποιούν αυτές τις τρεις δημοπρασίες, κύριε Πρόεδρε, για να σπεκουλάρουν. </w:t>
      </w:r>
    </w:p>
    <w:p w14:paraId="6140FD16"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Υπουργέ, απλά να φροντίσουμε λίγο τον χρόνο. </w:t>
      </w:r>
    </w:p>
    <w:p w14:paraId="6140FD17" w14:textId="77777777" w:rsidR="00325BBC" w:rsidRDefault="001F2B1C">
      <w:pPr>
        <w:spacing w:line="600" w:lineRule="auto"/>
        <w:ind w:firstLine="720"/>
        <w:jc w:val="both"/>
        <w:rPr>
          <w:rFonts w:eastAsia="Times New Roman" w:cs="Times New Roman"/>
          <w:b/>
          <w:szCs w:val="24"/>
        </w:rPr>
      </w:pPr>
      <w:r>
        <w:rPr>
          <w:rFonts w:eastAsia="Times New Roman" w:cs="Times New Roman"/>
          <w:b/>
          <w:szCs w:val="24"/>
        </w:rPr>
        <w:lastRenderedPageBreak/>
        <w:t>ΧΡΗΣΤΟΣ ΣΠΙΡΤΖΗΣ (Υπουργός Υποδομών, Μεταφορών και Δικτύων):</w:t>
      </w:r>
      <w:r>
        <w:rPr>
          <w:rFonts w:eastAsia="Times New Roman" w:cs="Times New Roman"/>
          <w:szCs w:val="24"/>
        </w:rPr>
        <w:t xml:space="preserve"> Βεβαίως. Αλλ</w:t>
      </w:r>
      <w:r>
        <w:rPr>
          <w:rFonts w:eastAsia="Times New Roman" w:cs="Times New Roman"/>
          <w:szCs w:val="24"/>
        </w:rPr>
        <w:t xml:space="preserve">ά αυτά που λέμε δεν τα λέω εγώ. Οι υπηρεσίες τα λένε. Οι υπηρεσίες λένε ότι αν βγάζαμε το έργο δεν θα είχε χρηματοδότηση από την Ευρωπαϊκή Επιτροπή. Οι υπηρεσίες λένε ότι δεν υπήρχαν ποσότητες. Οι υπηρεσίες λένε κι άλλα. Θέλετε να τα πω στη </w:t>
      </w:r>
      <w:proofErr w:type="spellStart"/>
      <w:r>
        <w:rPr>
          <w:rFonts w:eastAsia="Times New Roman" w:cs="Times New Roman"/>
          <w:szCs w:val="24"/>
        </w:rPr>
        <w:t>δευτερομιλία</w:t>
      </w:r>
      <w:proofErr w:type="spellEnd"/>
      <w:r>
        <w:rPr>
          <w:rFonts w:eastAsia="Times New Roman" w:cs="Times New Roman"/>
          <w:szCs w:val="24"/>
        </w:rPr>
        <w:t>; Θ</w:t>
      </w:r>
      <w:r>
        <w:rPr>
          <w:rFonts w:eastAsia="Times New Roman" w:cs="Times New Roman"/>
          <w:szCs w:val="24"/>
        </w:rPr>
        <w:t xml:space="preserve">α τα πω στη </w:t>
      </w:r>
      <w:proofErr w:type="spellStart"/>
      <w:r>
        <w:rPr>
          <w:rFonts w:eastAsia="Times New Roman" w:cs="Times New Roman"/>
          <w:szCs w:val="24"/>
        </w:rPr>
        <w:t>δευτερομιλία</w:t>
      </w:r>
      <w:proofErr w:type="spellEnd"/>
      <w:r>
        <w:rPr>
          <w:rFonts w:eastAsia="Times New Roman" w:cs="Times New Roman"/>
          <w:szCs w:val="24"/>
        </w:rPr>
        <w:t xml:space="preserve">. </w:t>
      </w:r>
    </w:p>
    <w:p w14:paraId="6140FD18"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Ολοκληρώνω την </w:t>
      </w:r>
      <w:proofErr w:type="spellStart"/>
      <w:r>
        <w:rPr>
          <w:rFonts w:eastAsia="Times New Roman" w:cs="Times New Roman"/>
          <w:szCs w:val="24"/>
        </w:rPr>
        <w:t>πρωτομιλία</w:t>
      </w:r>
      <w:proofErr w:type="spellEnd"/>
      <w:r>
        <w:rPr>
          <w:rFonts w:eastAsia="Times New Roman" w:cs="Times New Roman"/>
          <w:szCs w:val="24"/>
        </w:rPr>
        <w:t xml:space="preserve"> μου. Θα καταθέσω και το έγγραφο, για να το έχει και ο κ. Κουτσούκος, αν θέλει από τώρα. Είναι και οι πίνακες των τριών δημοπρασιών που έχουν γίνει.</w:t>
      </w:r>
    </w:p>
    <w:p w14:paraId="6140FD19"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(Στο σημείο αυτό ο Υπουργός Υποδομών, Μεταφορών και Δικ</w:t>
      </w:r>
      <w:r>
        <w:rPr>
          <w:rFonts w:eastAsia="Times New Roman" w:cs="Times New Roman"/>
          <w:szCs w:val="24"/>
        </w:rPr>
        <w:t xml:space="preserve">τύων κ. Χρήστος </w:t>
      </w:r>
      <w:proofErr w:type="spellStart"/>
      <w:r>
        <w:rPr>
          <w:rFonts w:eastAsia="Times New Roman" w:cs="Times New Roman"/>
          <w:szCs w:val="24"/>
        </w:rPr>
        <w:t>Σπίρτζης</w:t>
      </w:r>
      <w:proofErr w:type="spellEnd"/>
      <w:r>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140FD1A"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Επομένως, αγαπητέ συνάδελφε, δεν υπήρχαν μελέτες, όπως δεν υπήρχαν κ</w:t>
      </w:r>
      <w:r>
        <w:rPr>
          <w:rFonts w:eastAsia="Times New Roman" w:cs="Times New Roman"/>
          <w:szCs w:val="24"/>
        </w:rPr>
        <w:t xml:space="preserve">αι στον υπόλοιπο αυτοκινητόδρομο. Δεν υπήρχαν συγκεκριμένες ποσότητες και εργασίες. Ο διαγωνισμός απευθυνόταν μόνο </w:t>
      </w:r>
      <w:r>
        <w:rPr>
          <w:rFonts w:eastAsia="Times New Roman" w:cs="Times New Roman"/>
          <w:szCs w:val="24"/>
        </w:rPr>
        <w:lastRenderedPageBreak/>
        <w:t>στις μεγάλες εταιρείες. Οι περισσότερες απ’ αυτές μετείχαν στην παραχώρηση του Πάτρα-Πύργος και θα τις αναφέρουμε. Είναι ο</w:t>
      </w:r>
      <w:r w:rsidRPr="00DF10DA">
        <w:rPr>
          <w:rFonts w:eastAsia="Times New Roman" w:cs="Times New Roman"/>
          <w:szCs w:val="24"/>
        </w:rPr>
        <w:t xml:space="preserve"> </w:t>
      </w:r>
      <w:r>
        <w:rPr>
          <w:rFonts w:eastAsia="Times New Roman" w:cs="Times New Roman"/>
          <w:szCs w:val="24"/>
        </w:rPr>
        <w:t>«</w:t>
      </w:r>
      <w:r>
        <w:rPr>
          <w:rFonts w:eastAsia="Times New Roman" w:cs="Times New Roman"/>
          <w:szCs w:val="24"/>
        </w:rPr>
        <w:t>ΑΚΤΩΡΑΣ</w:t>
      </w:r>
      <w:r>
        <w:rPr>
          <w:rFonts w:eastAsia="Times New Roman" w:cs="Times New Roman"/>
          <w:szCs w:val="24"/>
        </w:rPr>
        <w:t>»</w:t>
      </w:r>
      <w:r>
        <w:rPr>
          <w:rFonts w:eastAsia="Times New Roman" w:cs="Times New Roman"/>
          <w:szCs w:val="24"/>
        </w:rPr>
        <w:t xml:space="preserve">, η </w:t>
      </w:r>
      <w:r>
        <w:rPr>
          <w:rFonts w:eastAsia="Times New Roman" w:cs="Times New Roman"/>
          <w:szCs w:val="24"/>
        </w:rPr>
        <w:t>«</w:t>
      </w:r>
      <w:r>
        <w:rPr>
          <w:rFonts w:eastAsia="Times New Roman" w:cs="Times New Roman"/>
          <w:szCs w:val="24"/>
        </w:rPr>
        <w:t>ΤΕΡΝ</w:t>
      </w:r>
      <w:r>
        <w:rPr>
          <w:rFonts w:eastAsia="Times New Roman" w:cs="Times New Roman"/>
          <w:szCs w:val="24"/>
        </w:rPr>
        <w:t>Α</w:t>
      </w:r>
      <w:r>
        <w:rPr>
          <w:rFonts w:eastAsia="Times New Roman" w:cs="Times New Roman"/>
          <w:szCs w:val="24"/>
        </w:rPr>
        <w:t>»</w:t>
      </w:r>
      <w:r>
        <w:rPr>
          <w:rFonts w:eastAsia="Times New Roman" w:cs="Times New Roman"/>
          <w:szCs w:val="24"/>
        </w:rPr>
        <w:t xml:space="preserve">, η </w:t>
      </w:r>
      <w:r>
        <w:rPr>
          <w:rFonts w:eastAsia="Times New Roman" w:cs="Times New Roman"/>
          <w:szCs w:val="24"/>
        </w:rPr>
        <w:t>«</w:t>
      </w:r>
      <w:r>
        <w:rPr>
          <w:rFonts w:eastAsia="Times New Roman" w:cs="Times New Roman"/>
          <w:szCs w:val="24"/>
        </w:rPr>
        <w:t>J&amp;P</w:t>
      </w:r>
      <w:r>
        <w:rPr>
          <w:rFonts w:eastAsia="Times New Roman" w:cs="Times New Roman"/>
          <w:szCs w:val="24"/>
        </w:rPr>
        <w:t>»</w:t>
      </w:r>
      <w:r>
        <w:rPr>
          <w:rFonts w:eastAsia="Times New Roman" w:cs="Times New Roman"/>
          <w:szCs w:val="24"/>
        </w:rPr>
        <w:t xml:space="preserve">, η </w:t>
      </w:r>
      <w:r>
        <w:rPr>
          <w:rFonts w:eastAsia="Times New Roman" w:cs="Times New Roman"/>
          <w:szCs w:val="24"/>
        </w:rPr>
        <w:t>«</w:t>
      </w:r>
      <w:r>
        <w:rPr>
          <w:rFonts w:eastAsia="Times New Roman" w:cs="Times New Roman"/>
          <w:szCs w:val="24"/>
        </w:rPr>
        <w:t>ΑΘΗΝΑ</w:t>
      </w:r>
      <w:r>
        <w:rPr>
          <w:rFonts w:eastAsia="Times New Roman" w:cs="Times New Roman"/>
          <w:szCs w:val="24"/>
        </w:rPr>
        <w:t>»</w:t>
      </w:r>
      <w:r>
        <w:rPr>
          <w:rFonts w:eastAsia="Times New Roman" w:cs="Times New Roman"/>
          <w:szCs w:val="24"/>
        </w:rPr>
        <w:t>, η</w:t>
      </w:r>
      <w:r>
        <w:rPr>
          <w:rFonts w:eastAsia="Times New Roman" w:cs="Times New Roman"/>
          <w:szCs w:val="24"/>
        </w:rPr>
        <w:t xml:space="preserve"> «</w:t>
      </w:r>
      <w:r>
        <w:rPr>
          <w:rFonts w:eastAsia="Times New Roman" w:cs="Times New Roman"/>
          <w:szCs w:val="24"/>
          <w:lang w:val="en-US"/>
        </w:rPr>
        <w:t>VINCI</w:t>
      </w:r>
      <w:r>
        <w:rPr>
          <w:rFonts w:eastAsia="Times New Roman" w:cs="Times New Roman"/>
          <w:szCs w:val="24"/>
        </w:rPr>
        <w:t>»</w:t>
      </w:r>
      <w:r>
        <w:rPr>
          <w:rFonts w:eastAsia="Times New Roman" w:cs="Times New Roman"/>
          <w:szCs w:val="24"/>
        </w:rPr>
        <w:t xml:space="preserve"> και η </w:t>
      </w:r>
      <w:r>
        <w:rPr>
          <w:rFonts w:eastAsia="Times New Roman" w:cs="Times New Roman"/>
          <w:szCs w:val="24"/>
        </w:rPr>
        <w:t>«</w:t>
      </w:r>
      <w:r>
        <w:rPr>
          <w:rFonts w:eastAsia="Times New Roman" w:cs="Times New Roman"/>
          <w:szCs w:val="24"/>
        </w:rPr>
        <w:t>HOCHT</w:t>
      </w:r>
      <w:r>
        <w:rPr>
          <w:rFonts w:eastAsia="Times New Roman" w:cs="Times New Roman"/>
          <w:szCs w:val="24"/>
          <w:lang w:val="en-US"/>
        </w:rPr>
        <w:t>IE</w:t>
      </w:r>
      <w:r>
        <w:rPr>
          <w:rFonts w:eastAsia="Times New Roman" w:cs="Times New Roman"/>
          <w:szCs w:val="24"/>
        </w:rPr>
        <w:t>F</w:t>
      </w:r>
      <w:r>
        <w:rPr>
          <w:rFonts w:eastAsia="Times New Roman" w:cs="Times New Roman"/>
          <w:szCs w:val="24"/>
        </w:rPr>
        <w:t>»</w:t>
      </w:r>
      <w:r>
        <w:rPr>
          <w:rFonts w:eastAsia="Times New Roman" w:cs="Times New Roman"/>
          <w:szCs w:val="24"/>
        </w:rPr>
        <w:t>. Για να ξέρει και ο κόσμος τι γίνεται. Δεν υπήρχαν ολοκληρωμένες απαλλοτριώσεις. Δεν υπήρχε φάκελος του έργου, δεν υπήρχε μελέτη κόστους-οφέλους, δεν υπήρχε τίποτα.</w:t>
      </w:r>
    </w:p>
    <w:p w14:paraId="6140FD1B"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Άρα, αν συνεχίζαμε τον διαγωνισμό που βρήκαμε και δεν τον ακυρώναμε, θα είχαμε να αντιμετωπίσουμε τα προβλήματα που είχαν ως συνήθως τα δημόσια έργα της χώρας, δηλαδή μη χρηματοδότηση από την Ευρωπαϊκή Επιτροπή λόγω «στρεβλού ανταγωνισμού», λέει η υπηρεσία</w:t>
      </w:r>
      <w:r>
        <w:rPr>
          <w:rFonts w:eastAsia="Times New Roman" w:cs="Times New Roman"/>
          <w:szCs w:val="24"/>
        </w:rPr>
        <w:t xml:space="preserve">, δεύτερον, διαδικαστικές και δικαστικές εμπλοκές, τρίτον, πρόσθετες αποζημιώσεις, τέταρτον, πολύ μεγαλύτερο κόστος για το δημόσιο, </w:t>
      </w:r>
      <w:proofErr w:type="spellStart"/>
      <w:r>
        <w:rPr>
          <w:rFonts w:eastAsia="Times New Roman" w:cs="Times New Roman"/>
          <w:szCs w:val="24"/>
        </w:rPr>
        <w:t>πέμπτον</w:t>
      </w:r>
      <w:proofErr w:type="spellEnd"/>
      <w:r>
        <w:rPr>
          <w:rFonts w:eastAsia="Times New Roman" w:cs="Times New Roman"/>
          <w:szCs w:val="24"/>
        </w:rPr>
        <w:t>, πριμοδότηση συγκεκριμένων εταιρειών, των γνωστών μεγάλων εταιρειών εβδόμης τάξης που μετείχαν και στην παραχώρηση τ</w:t>
      </w:r>
      <w:r>
        <w:rPr>
          <w:rFonts w:eastAsia="Times New Roman" w:cs="Times New Roman"/>
          <w:szCs w:val="24"/>
        </w:rPr>
        <w:t>ης Ολυμπίας Οδού.</w:t>
      </w:r>
    </w:p>
    <w:p w14:paraId="6140FD1C"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Ευχαριστώ.</w:t>
      </w:r>
    </w:p>
    <w:p w14:paraId="6140FD1D"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 xml:space="preserve">Κύριοι συνάδελφοι και κύριε Υπουργέ, θερμά παρακαλώ να φροντίσουμε λίγο τον χρόνο. </w:t>
      </w:r>
    </w:p>
    <w:p w14:paraId="6140FD1E"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Κύριε Κουτσούκο, έχετε τον λόγο για τη δευτερολογία σας.</w:t>
      </w:r>
    </w:p>
    <w:p w14:paraId="6140FD1F"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Και εγώ με την ανοχή σας, κύριε </w:t>
      </w:r>
      <w:r>
        <w:rPr>
          <w:rFonts w:eastAsia="Times New Roman" w:cs="Times New Roman"/>
          <w:szCs w:val="24"/>
        </w:rPr>
        <w:t>Πρόεδρε.</w:t>
      </w:r>
    </w:p>
    <w:p w14:paraId="6140FD20"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Κύριε Υπουργέ, μας είπατε ακριβώς τις ίδιες δικαιολογίες που είπατε εδώ στη Βουλή στις 20</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 xml:space="preserve">2015, όταν απαντήσατε στην επίκαιρη ερώτησή μου σχετικά με το γιατί </w:t>
      </w:r>
      <w:proofErr w:type="spellStart"/>
      <w:r>
        <w:rPr>
          <w:rFonts w:eastAsia="Times New Roman" w:cs="Times New Roman"/>
          <w:szCs w:val="24"/>
        </w:rPr>
        <w:t>κατατμήσατε</w:t>
      </w:r>
      <w:proofErr w:type="spellEnd"/>
      <w:r>
        <w:rPr>
          <w:rFonts w:eastAsia="Times New Roman" w:cs="Times New Roman"/>
          <w:szCs w:val="24"/>
        </w:rPr>
        <w:t xml:space="preserve"> το έργο. Τότε, βεβαίως, εσείς, ο νεοφώτιστος στην Κυβέρνηση ΣΥΡΙΖΑ, αλλά κα</w:t>
      </w:r>
      <w:r>
        <w:rPr>
          <w:rFonts w:eastAsia="Times New Roman" w:cs="Times New Roman"/>
          <w:szCs w:val="24"/>
        </w:rPr>
        <w:t xml:space="preserve">ι τα υπόλοιπα στελέχη του ΣΥΡΙΖΑ, μπορούσατε να ξιφουλκείτε κατά της διαπλοκής και των μεγάλων εργολάβων. </w:t>
      </w:r>
    </w:p>
    <w:p w14:paraId="6140FD21"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Έχει περάσει τώρα ενάμισης χρόνος. Έχει πέσει το φύλλο συκής. Πρέπει να αποδείξετε, κύριε Υπουργέ, όπως η γυναίκα του Καίσαρα που δεν φτάνει να είναι</w:t>
      </w:r>
      <w:r>
        <w:rPr>
          <w:rFonts w:eastAsia="Times New Roman" w:cs="Times New Roman"/>
          <w:szCs w:val="24"/>
        </w:rPr>
        <w:t xml:space="preserve"> τίμια, αλλά και να φαίνεται, ότι κι εσείς είστε το ίδιο. Ότι δεν κόψατε τον δρόμο, δηλαδή, σε οκτώ κομμάτια για να τα πάρουν κάποιοι δικοί σας.</w:t>
      </w:r>
    </w:p>
    <w:p w14:paraId="6140FD22"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lastRenderedPageBreak/>
        <w:t>Και πώς αποδεικνύεται αυτό; Αποδεικνύεται από το γεγονός, όπως είπα, ότι τις τρεις εργολαβίες τις έχει πάρει έν</w:t>
      </w:r>
      <w:r>
        <w:rPr>
          <w:rFonts w:eastAsia="Times New Roman" w:cs="Times New Roman"/>
          <w:szCs w:val="24"/>
        </w:rPr>
        <w:t>ας γνωστός εργολάβος, γνωστός κουμπάρος δικός σας και άλλου μεγάλου στελέχους της Κυβέρνησης, για τον οποίον λέγονται τα χίλια μύρια. Για μαύρα χρήματα τον καταγγέλλει ο κ. Καμμένος, ότι έχει απλήρωτους εργαζόμενους, ότι είναι υπερήμερος σε μεγάλες δουλειέ</w:t>
      </w:r>
      <w:r>
        <w:rPr>
          <w:rFonts w:eastAsia="Times New Roman" w:cs="Times New Roman"/>
          <w:szCs w:val="24"/>
        </w:rPr>
        <w:t xml:space="preserve">ς. Τώρα πρέπει να του απαντήσει και ο </w:t>
      </w:r>
      <w:proofErr w:type="spellStart"/>
      <w:r>
        <w:rPr>
          <w:rFonts w:eastAsia="Times New Roman" w:cs="Times New Roman"/>
          <w:szCs w:val="24"/>
        </w:rPr>
        <w:t>παρακαθήμενός</w:t>
      </w:r>
      <w:proofErr w:type="spellEnd"/>
      <w:r>
        <w:rPr>
          <w:rFonts w:eastAsia="Times New Roman" w:cs="Times New Roman"/>
          <w:szCs w:val="24"/>
        </w:rPr>
        <w:t xml:space="preserve"> σας, κ. Παππάς, γιατί καθυστέρησε στην εγγυητική, γιατί διεκδικεί να γίνει κι αυτός ένα άλλο μέρος του συστήματος το οποίο υποτίθεται πολεμούσατε, διεκδικώντας μια τηλεοπτική άδεια. Άρα, λοιπόν, πετύχατε </w:t>
      </w:r>
      <w:r>
        <w:rPr>
          <w:rFonts w:eastAsia="Times New Roman" w:cs="Times New Roman"/>
          <w:szCs w:val="24"/>
        </w:rPr>
        <w:t>τον πρώτο στόχο, να μοιράσετε τις δουλειές αλλού.</w:t>
      </w:r>
    </w:p>
    <w:p w14:paraId="6140FD23"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Αλλά τους πολίτες της Ηλείας τους ενδιαφέρει πότε θα γίνει το έργο, κύριε Υπουργέ. Και εγώ σας έθεσα συγκεκριμένα ερωτήματα. Είναι σίγουρο ότι θα εκτελεστούν και οι οκτώ εργολαβίες; Ότι θα συνενωθούν σε ένα</w:t>
      </w:r>
      <w:r>
        <w:rPr>
          <w:rFonts w:eastAsia="Times New Roman" w:cs="Times New Roman"/>
          <w:szCs w:val="24"/>
        </w:rPr>
        <w:t xml:space="preserve">ν ενιαίο αυτοκινητόδρομο; Είναι βέβαιο ότι δεν θα υπάρξουν προβλήματα με την χάραξη που διεκδικούσαν στη </w:t>
      </w:r>
      <w:r>
        <w:rPr>
          <w:rFonts w:eastAsia="Times New Roman" w:cs="Times New Roman"/>
          <w:szCs w:val="24"/>
        </w:rPr>
        <w:t>δ</w:t>
      </w:r>
      <w:r>
        <w:rPr>
          <w:rFonts w:eastAsia="Times New Roman" w:cs="Times New Roman"/>
          <w:szCs w:val="24"/>
        </w:rPr>
        <w:t xml:space="preserve">υτική Αχαΐα και είχε </w:t>
      </w:r>
      <w:proofErr w:type="spellStart"/>
      <w:r>
        <w:rPr>
          <w:rFonts w:eastAsia="Times New Roman" w:cs="Times New Roman"/>
          <w:szCs w:val="24"/>
        </w:rPr>
        <w:t>τελεσιδικήσει</w:t>
      </w:r>
      <w:proofErr w:type="spellEnd"/>
      <w:r>
        <w:rPr>
          <w:rFonts w:eastAsia="Times New Roman" w:cs="Times New Roman"/>
          <w:szCs w:val="24"/>
        </w:rPr>
        <w:t xml:space="preserve"> η απόφαση στο Συμβούλιο της Επικρατείας;</w:t>
      </w:r>
    </w:p>
    <w:p w14:paraId="6140FD24"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lastRenderedPageBreak/>
        <w:t>Είναι βέβαιο, κύριε Υπουργέ, ότι με 57% έκπτωση θα εκτελεστεί το έργο ή θα</w:t>
      </w:r>
      <w:r>
        <w:rPr>
          <w:rFonts w:eastAsia="Times New Roman" w:cs="Times New Roman"/>
          <w:szCs w:val="24"/>
        </w:rPr>
        <w:t xml:space="preserve"> γίνουν τα γνωστά, θα πάρουν τις προκαταβολές και να φύγουν, θα το αφήσουν ημιτελές; Ή θα τους δώσετε </w:t>
      </w:r>
      <w:proofErr w:type="spellStart"/>
      <w:r>
        <w:rPr>
          <w:rFonts w:eastAsia="Times New Roman" w:cs="Times New Roman"/>
          <w:szCs w:val="24"/>
        </w:rPr>
        <w:t>πανωτίμι</w:t>
      </w:r>
      <w:proofErr w:type="spellEnd"/>
      <w:r>
        <w:rPr>
          <w:rFonts w:eastAsia="Times New Roman" w:cs="Times New Roman"/>
          <w:szCs w:val="24"/>
        </w:rPr>
        <w:t xml:space="preserve">, όπως κάνατε στη Λέσβο με πρόσθετη σύμβαση ή με </w:t>
      </w:r>
      <w:proofErr w:type="spellStart"/>
      <w:r>
        <w:rPr>
          <w:rFonts w:eastAsia="Times New Roman" w:cs="Times New Roman"/>
          <w:szCs w:val="24"/>
        </w:rPr>
        <w:t>επανατιμολόγηση</w:t>
      </w:r>
      <w:proofErr w:type="spellEnd"/>
      <w:r>
        <w:rPr>
          <w:rFonts w:eastAsia="Times New Roman" w:cs="Times New Roman"/>
          <w:szCs w:val="24"/>
        </w:rPr>
        <w:t xml:space="preserve">; Υπάρχει στην πιάτσα μια φημολογία με τα γνωστά γραφεία που ασχολούνται με τις </w:t>
      </w:r>
      <w:proofErr w:type="spellStart"/>
      <w:r>
        <w:rPr>
          <w:rFonts w:eastAsia="Times New Roman" w:cs="Times New Roman"/>
          <w:szCs w:val="24"/>
        </w:rPr>
        <w:t>επ</w:t>
      </w:r>
      <w:r>
        <w:rPr>
          <w:rFonts w:eastAsia="Times New Roman" w:cs="Times New Roman"/>
          <w:szCs w:val="24"/>
        </w:rPr>
        <w:t>ανατιμολογήσεις</w:t>
      </w:r>
      <w:proofErr w:type="spellEnd"/>
      <w:r>
        <w:rPr>
          <w:rFonts w:eastAsia="Times New Roman" w:cs="Times New Roman"/>
          <w:szCs w:val="24"/>
        </w:rPr>
        <w:t>. Δεν θέλω να την ανοίξω τώρα αυτή τη συζήτηση.</w:t>
      </w:r>
    </w:p>
    <w:p w14:paraId="6140FD25"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Να την ανοίξουμε.</w:t>
      </w:r>
    </w:p>
    <w:p w14:paraId="6140FD26"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Βεβαίως, να την ανοίξουμε.</w:t>
      </w:r>
    </w:p>
    <w:p w14:paraId="6140FD27"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Εκείνο που έχει σημασία είναι ότι εσείς πρέπει να απαντήσετε στους </w:t>
      </w:r>
      <w:r>
        <w:rPr>
          <w:rFonts w:eastAsia="Times New Roman" w:cs="Times New Roman"/>
          <w:szCs w:val="24"/>
        </w:rPr>
        <w:t xml:space="preserve">πολίτες της </w:t>
      </w:r>
      <w:r>
        <w:rPr>
          <w:rFonts w:eastAsia="Times New Roman" w:cs="Times New Roman"/>
          <w:szCs w:val="24"/>
        </w:rPr>
        <w:t>δ</w:t>
      </w:r>
      <w:r>
        <w:rPr>
          <w:rFonts w:eastAsia="Times New Roman" w:cs="Times New Roman"/>
          <w:szCs w:val="24"/>
        </w:rPr>
        <w:t>υτικής Ελλάδας –αυτήν τη στιγμή εκτός του δικτύου των αυτοκινητοδρόμων είναι μόνο η Ηλεία, διότι δεν ολοκληρώνεται ο κύκλος Πάτρα-Πύργος-</w:t>
      </w:r>
      <w:proofErr w:type="spellStart"/>
      <w:r>
        <w:rPr>
          <w:rFonts w:eastAsia="Times New Roman" w:cs="Times New Roman"/>
          <w:szCs w:val="24"/>
        </w:rPr>
        <w:t>Τσακώνα</w:t>
      </w:r>
      <w:proofErr w:type="spellEnd"/>
      <w:r>
        <w:rPr>
          <w:rFonts w:eastAsia="Times New Roman" w:cs="Times New Roman"/>
          <w:szCs w:val="24"/>
        </w:rPr>
        <w:t>- αν αυτός ο σχεδιασμός θα υλοποιηθεί, αν θα γίνουν τα έργα, πότε θα ξεκινήσουν και πότε θα τελειώσ</w:t>
      </w:r>
      <w:r>
        <w:rPr>
          <w:rFonts w:eastAsia="Times New Roman" w:cs="Times New Roman"/>
          <w:szCs w:val="24"/>
        </w:rPr>
        <w:t>ουν. Γιατί δεν φτάνει να ξεκινήσει ένα έργο. Πρέπει και να τελειώσει.</w:t>
      </w:r>
    </w:p>
    <w:p w14:paraId="6140FD28"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lastRenderedPageBreak/>
        <w:t xml:space="preserve">Και όπως διαβάσαμε, κύριε Υπουργέ, την προηγούμενη Κυριακή, δώσατε κάτι παραπάνω στους </w:t>
      </w:r>
      <w:proofErr w:type="spellStart"/>
      <w:r>
        <w:rPr>
          <w:rFonts w:eastAsia="Times New Roman" w:cs="Times New Roman"/>
          <w:szCs w:val="24"/>
        </w:rPr>
        <w:t>παραχωρησιούχους</w:t>
      </w:r>
      <w:proofErr w:type="spellEnd"/>
      <w:r>
        <w:rPr>
          <w:rFonts w:eastAsia="Times New Roman" w:cs="Times New Roman"/>
          <w:szCs w:val="24"/>
        </w:rPr>
        <w:t xml:space="preserve"> και στους κατασκευαστές της Ολυμπίας Οδού, για να επιταχύνουν το χρονοδιάγραμμα, γ</w:t>
      </w:r>
      <w:r>
        <w:rPr>
          <w:rFonts w:eastAsia="Times New Roman" w:cs="Times New Roman"/>
          <w:szCs w:val="24"/>
        </w:rPr>
        <w:t>ια να παραδώσουν το έργο στις αρχές του 2017. Δεν ξέρω με τι το συνδέετε στον πολιτικό σας σχεδιασμό -γιατί δεν κάνετε τίποτα τυχαίο- αλλά το ερώτημα είναι η πρόνοια του άρθρου 5 του νόμου που μας διαβάσατε προηγουμένως, που έλεγε ότι ο δρόμος Πάτρα-Πύργος</w:t>
      </w:r>
      <w:r>
        <w:rPr>
          <w:rFonts w:eastAsia="Times New Roman" w:cs="Times New Roman"/>
          <w:szCs w:val="24"/>
        </w:rPr>
        <w:t xml:space="preserve"> θα ολοκληρωθεί ταυτόχρονα με την Ολυμπία Οδό, </w:t>
      </w:r>
      <w:r>
        <w:rPr>
          <w:rFonts w:eastAsia="Times New Roman" w:cs="Times New Roman"/>
          <w:szCs w:val="24"/>
        </w:rPr>
        <w:t xml:space="preserve">αν </w:t>
      </w:r>
      <w:r>
        <w:rPr>
          <w:rFonts w:eastAsia="Times New Roman" w:cs="Times New Roman"/>
          <w:szCs w:val="24"/>
        </w:rPr>
        <w:t xml:space="preserve">μπορεί να γίνει; </w:t>
      </w:r>
    </w:p>
    <w:p w14:paraId="6140FD29"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Και φυσικά η απάντηση η δικιά μου είναι ότι δεν θα γίνει. Διότι αν πάρουμε την καλύτερη εκδοχή, το έργο θα γίνει -το δικό μας- το 2021. Άρα, εδώ έχετε παρανομήσει. Και μη μας λέτε τώρα ότι</w:t>
      </w:r>
      <w:r>
        <w:rPr>
          <w:rFonts w:eastAsia="Times New Roman" w:cs="Times New Roman"/>
          <w:szCs w:val="24"/>
        </w:rPr>
        <w:t xml:space="preserve"> δεν ήταν καλά προετοιμασμένος ο διαγωνισμός, γιατί οι ίδιες οι υπηρεσίες που σας λένε αυτά είναι αυτές που συνέταξαν το ΦΕΚ και δημοσιεύτηκε στην Εφημερίδα των Ευρωπαϊκών Κοινοτήτων. Και ξέρετε ότι οι γραφειοκράτες των Βρυξελλών τα κοιτάνε όλα. Δεν δημοσι</w:t>
      </w:r>
      <w:r>
        <w:rPr>
          <w:rFonts w:eastAsia="Times New Roman" w:cs="Times New Roman"/>
          <w:szCs w:val="24"/>
        </w:rPr>
        <w:t xml:space="preserve">εύεται τίποτα τυχαία. Το έργο είχε ενταχθεί στο επιχειρησιακό πρόγραμμα των μεταφορών της Ευρωπαϊκής Ένωσης, είχε πάρει ταυτάριθμο κωδικό στο Πρόγραμμα </w:t>
      </w:r>
      <w:r>
        <w:rPr>
          <w:rFonts w:eastAsia="Times New Roman" w:cs="Times New Roman"/>
          <w:szCs w:val="24"/>
        </w:rPr>
        <w:lastRenderedPageBreak/>
        <w:t>Δημοσίων Επενδύσεων και είχε ΦΕΚ. Κι εσείς καταργήσατε τον διαγωνισμό παρανόμως, τον ακυρώσατε, ενώ θα μ</w:t>
      </w:r>
      <w:r>
        <w:rPr>
          <w:rFonts w:eastAsia="Times New Roman" w:cs="Times New Roman"/>
          <w:szCs w:val="24"/>
        </w:rPr>
        <w:t xml:space="preserve">πορούσατε να τον αναστείλετε, για να τα μελετήσετε ξανά όλα αυτά καλύτερα. </w:t>
      </w:r>
    </w:p>
    <w:p w14:paraId="6140FD2A"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Άρα, κατά την άποψή μας, υπήρξε μια σκοπιμότητα. Σας καταγγέλλουμε γι’ αυτό. Σας το καταλογίζουμε. Εσείς δεν θα είστε Υπουργός όταν αυτό το έργο ολοκληρωθεί </w:t>
      </w:r>
      <w:r>
        <w:rPr>
          <w:rFonts w:eastAsia="Times New Roman" w:cs="Times New Roman"/>
          <w:szCs w:val="24"/>
        </w:rPr>
        <w:t>,</w:t>
      </w:r>
      <w:r>
        <w:rPr>
          <w:rFonts w:eastAsia="Times New Roman" w:cs="Times New Roman"/>
          <w:szCs w:val="24"/>
        </w:rPr>
        <w:t>αν ολοκληρωθεί. Εμείς,</w:t>
      </w:r>
      <w:r>
        <w:rPr>
          <w:rFonts w:eastAsia="Times New Roman" w:cs="Times New Roman"/>
          <w:szCs w:val="24"/>
        </w:rPr>
        <w:t xml:space="preserve"> όμως, θα είμαστε εδώ για να επαγρυπνούμε, γιατί οφείλουμε, με βάση την εντολή που μας έχει δώσει ο λαός της Ηλείας, να πρωτοστατούμε για την ολοκλήρωση αυτού του έργου. </w:t>
      </w:r>
    </w:p>
    <w:p w14:paraId="6140FD2B"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Οι απαντήσεις που μας δώσατε σήμερα δυστυχώς δεν είναι καθόλου πειστικές ούτε για το </w:t>
      </w:r>
      <w:r>
        <w:rPr>
          <w:rFonts w:eastAsia="Times New Roman" w:cs="Times New Roman"/>
          <w:szCs w:val="24"/>
        </w:rPr>
        <w:t>πότε θα ξεκινήσει ούτε για το πότε θα τελειώσει. Μας είπατε μόνο χρονοδιαγράμματα των δημοπρασιών. Για την «ταμπακιέρα», που λέει ο λαός μας, δηλαδή για το πότε ξεκινάει και πότε ολοκληρώνεται ένα έργο, δεν μας είπατε τίποτα. Πείτε, λοιπόν, χρονοδιαγράμματ</w:t>
      </w:r>
      <w:r>
        <w:rPr>
          <w:rFonts w:eastAsia="Times New Roman" w:cs="Times New Roman"/>
          <w:szCs w:val="24"/>
        </w:rPr>
        <w:t xml:space="preserve">α, για να δούμε αν θα διαψευστείτε για άλλη μία φορά, όπως έχει γίνει μέχρι τώρα. </w:t>
      </w:r>
    </w:p>
    <w:p w14:paraId="6140FD2C"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lastRenderedPageBreak/>
        <w:t>Ευχαριστώ, κύριε Πρόεδρε, και για τη μικρή ανοχή.</w:t>
      </w:r>
    </w:p>
    <w:p w14:paraId="6140FD2D"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Κουτσούκο. </w:t>
      </w:r>
    </w:p>
    <w:p w14:paraId="6140FD2E"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6140FD2F"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w:t>
      </w:r>
      <w:r>
        <w:rPr>
          <w:rFonts w:eastAsia="Times New Roman" w:cs="Times New Roman"/>
          <w:b/>
          <w:szCs w:val="24"/>
        </w:rPr>
        <w:t>ομών, Μεταφορών και Δικτύων):</w:t>
      </w:r>
      <w:r>
        <w:rPr>
          <w:rFonts w:eastAsia="Times New Roman" w:cs="Times New Roman"/>
          <w:szCs w:val="24"/>
        </w:rPr>
        <w:t xml:space="preserve"> Κύριε Πρόεδρε, πρέπει επιτέλους να ειπωθούν οι πραγματικές αλήθειες στο Κοινοβούλιο και όχι τα ψέματα και η λάσπη κάποιων καναλιών, της Νέας Δημοκρατίας και όσων συντάσσονται με συγκεκριμένα συμφέροντα, δηλαδή αυτά τού να κάνο</w:t>
      </w:r>
      <w:r>
        <w:rPr>
          <w:rFonts w:eastAsia="Times New Roman" w:cs="Times New Roman"/>
          <w:szCs w:val="24"/>
        </w:rPr>
        <w:t>υμε διαγωνισμούς ώστε το 80% των έργων να είναι στους «εκλεκτούς», στις έξι μεγάλες τεχνικές εταιρείες και σε δυο-τρεις ξένες.</w:t>
      </w:r>
    </w:p>
    <w:p w14:paraId="6140FD30"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Να θυμίσω ότι ο αυτοκινητόδρομος Πάτρα-Πύργος ήταν τμήμα της παραχώρησης Κόρινθος-Πάτρα-Πύργος-</w:t>
      </w:r>
      <w:proofErr w:type="spellStart"/>
      <w:r>
        <w:rPr>
          <w:rFonts w:eastAsia="Times New Roman" w:cs="Times New Roman"/>
          <w:szCs w:val="24"/>
        </w:rPr>
        <w:t>Τσακώνα</w:t>
      </w:r>
      <w:proofErr w:type="spellEnd"/>
      <w:r>
        <w:rPr>
          <w:rFonts w:eastAsia="Times New Roman" w:cs="Times New Roman"/>
          <w:szCs w:val="24"/>
        </w:rPr>
        <w:t>. Το θυμάστε αυτό. Το τμήμα</w:t>
      </w:r>
      <w:r>
        <w:rPr>
          <w:rFonts w:eastAsia="Times New Roman" w:cs="Times New Roman"/>
          <w:szCs w:val="24"/>
        </w:rPr>
        <w:t xml:space="preserve"> του αυτοκινητοδρόμου στην αναθεώρηση της σύμβασης παραχώρησης βγήκε εκτός από την προηγούμενη κυβέρνηση, όχι από τη δική μας. </w:t>
      </w:r>
    </w:p>
    <w:p w14:paraId="6140FD31"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lastRenderedPageBreak/>
        <w:t>Έχετε πει, κύριε Κουτσούκο, ότι δώσατε κι εσείς μάχη για να υπάρχει δέσμευση από την προηγούμενη κυβέρνηση για να δημοπρατηθεί τ</w:t>
      </w:r>
      <w:r>
        <w:rPr>
          <w:rFonts w:eastAsia="Times New Roman" w:cs="Times New Roman"/>
          <w:szCs w:val="24"/>
        </w:rPr>
        <w:t xml:space="preserve">ο έργο. Και το αποδεχόμαστε αυτό μαζί με όλους τους υπόλοιπους, κυρίως τους πολίτες, όμως οι μελέτες που θα </w:t>
      </w:r>
      <w:proofErr w:type="spellStart"/>
      <w:r>
        <w:rPr>
          <w:rFonts w:eastAsia="Times New Roman" w:cs="Times New Roman"/>
          <w:szCs w:val="24"/>
        </w:rPr>
        <w:t>εδημοπρατούντο</w:t>
      </w:r>
      <w:proofErr w:type="spellEnd"/>
      <w:r>
        <w:rPr>
          <w:rFonts w:eastAsia="Times New Roman" w:cs="Times New Roman"/>
          <w:szCs w:val="24"/>
        </w:rPr>
        <w:t xml:space="preserve"> από το έργο, έγιναν από τον </w:t>
      </w:r>
      <w:proofErr w:type="spellStart"/>
      <w:r>
        <w:rPr>
          <w:rFonts w:eastAsia="Times New Roman" w:cs="Times New Roman"/>
          <w:szCs w:val="24"/>
        </w:rPr>
        <w:t>παραχωρησιούχο</w:t>
      </w:r>
      <w:proofErr w:type="spellEnd"/>
      <w:r>
        <w:rPr>
          <w:rFonts w:eastAsia="Times New Roman" w:cs="Times New Roman"/>
          <w:szCs w:val="24"/>
        </w:rPr>
        <w:t xml:space="preserve">, δηλαδή από τις έξι εταιρείες που ανέφερα και πριν. </w:t>
      </w:r>
    </w:p>
    <w:p w14:paraId="6140FD32"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Υπήρχαν κενά στον διαγωνισμό; Διαβάζω</w:t>
      </w:r>
      <w:r>
        <w:rPr>
          <w:rFonts w:eastAsia="Times New Roman" w:cs="Times New Roman"/>
          <w:szCs w:val="24"/>
        </w:rPr>
        <w:t xml:space="preserve">, για να δούμε ποιος «στήνει» εδώ δουλειές και ποιος πρέπει και να είναι και να φαίνεται τίμιος: «Ακολουθούν ενδεικτικά παραδείγματα για τα ανωτέρω, ασχέτως αν η προκαλούμενη αύξηση δαπάνης είναι μικρή ή μεγάλη» λέει η </w:t>
      </w:r>
      <w:r>
        <w:rPr>
          <w:rFonts w:eastAsia="Times New Roman" w:cs="Times New Roman"/>
          <w:szCs w:val="24"/>
        </w:rPr>
        <w:t>υ</w:t>
      </w:r>
      <w:r>
        <w:rPr>
          <w:rFonts w:eastAsia="Times New Roman" w:cs="Times New Roman"/>
          <w:szCs w:val="24"/>
        </w:rPr>
        <w:t xml:space="preserve">πηρεσία, η ίδια η </w:t>
      </w:r>
      <w:r>
        <w:rPr>
          <w:rFonts w:eastAsia="Times New Roman" w:cs="Times New Roman"/>
          <w:szCs w:val="24"/>
        </w:rPr>
        <w:t>υ</w:t>
      </w:r>
      <w:r>
        <w:rPr>
          <w:rFonts w:eastAsia="Times New Roman" w:cs="Times New Roman"/>
          <w:szCs w:val="24"/>
        </w:rPr>
        <w:t>πηρεσία. «Πρώτον,</w:t>
      </w:r>
      <w:r>
        <w:rPr>
          <w:rFonts w:eastAsia="Times New Roman" w:cs="Times New Roman"/>
          <w:szCs w:val="24"/>
        </w:rPr>
        <w:t xml:space="preserve"> τοποθέτηση τρισδιάστατου </w:t>
      </w:r>
      <w:proofErr w:type="spellStart"/>
      <w:r>
        <w:rPr>
          <w:rFonts w:eastAsia="Times New Roman" w:cs="Times New Roman"/>
          <w:szCs w:val="24"/>
        </w:rPr>
        <w:t>γεωτάπητα</w:t>
      </w:r>
      <w:proofErr w:type="spellEnd"/>
      <w:r>
        <w:rPr>
          <w:rFonts w:eastAsia="Times New Roman" w:cs="Times New Roman"/>
          <w:szCs w:val="24"/>
        </w:rPr>
        <w:t xml:space="preserve">, </w:t>
      </w:r>
      <w:proofErr w:type="spellStart"/>
      <w:r>
        <w:rPr>
          <w:rFonts w:eastAsia="Times New Roman" w:cs="Times New Roman"/>
          <w:szCs w:val="24"/>
        </w:rPr>
        <w:t>γεωκυψέλες</w:t>
      </w:r>
      <w:proofErr w:type="spellEnd"/>
      <w:r>
        <w:rPr>
          <w:rFonts w:eastAsia="Times New Roman" w:cs="Times New Roman"/>
          <w:szCs w:val="24"/>
        </w:rPr>
        <w:t xml:space="preserve"> στα πρανή των ορυγμάτων. Η εργασία αναφέρεται στις γεωτεχνικές μελέτες. Η εργασία αναφέρεται ως υποχρέωση του αναδόχου στην περιγραφή των περιλαμβανόμενων στην κατ’ αποκοπή τιμή των χωματουργικών. Δεν περιλαμ</w:t>
      </w:r>
      <w:r>
        <w:rPr>
          <w:rFonts w:eastAsia="Times New Roman" w:cs="Times New Roman"/>
          <w:szCs w:val="24"/>
        </w:rPr>
        <w:t xml:space="preserve">βάνεται στις </w:t>
      </w:r>
      <w:proofErr w:type="spellStart"/>
      <w:r>
        <w:rPr>
          <w:rFonts w:eastAsia="Times New Roman" w:cs="Times New Roman"/>
          <w:szCs w:val="24"/>
        </w:rPr>
        <w:t>προμετρήσεις</w:t>
      </w:r>
      <w:proofErr w:type="spellEnd"/>
      <w:r>
        <w:rPr>
          <w:rFonts w:eastAsia="Times New Roman" w:cs="Times New Roman"/>
          <w:szCs w:val="24"/>
        </w:rPr>
        <w:t xml:space="preserve">. </w:t>
      </w:r>
    </w:p>
    <w:p w14:paraId="6140FD33"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αποστράγγιση πρανών ορυγμάτων σε περιοχές με υψηλό υδροφόρο ορίζοντα. Η εργασία δεν αναφέρεται σαφώς στις γεωτεχνικές μελέτες κ.λπ., δεν περιλαμβάνεται στις </w:t>
      </w:r>
      <w:proofErr w:type="spellStart"/>
      <w:r>
        <w:rPr>
          <w:rFonts w:eastAsia="Times New Roman" w:cs="Times New Roman"/>
          <w:szCs w:val="24"/>
        </w:rPr>
        <w:t>προμετρήσεις</w:t>
      </w:r>
      <w:proofErr w:type="spellEnd"/>
      <w:r>
        <w:rPr>
          <w:rFonts w:eastAsia="Times New Roman" w:cs="Times New Roman"/>
          <w:szCs w:val="24"/>
        </w:rPr>
        <w:t xml:space="preserve">. </w:t>
      </w:r>
    </w:p>
    <w:p w14:paraId="6140FD34"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Τρίτον, επισκευές ημιτελών τεχνικών, γέφυρες κ</w:t>
      </w:r>
      <w:r>
        <w:rPr>
          <w:rFonts w:eastAsia="Times New Roman" w:cs="Times New Roman"/>
          <w:szCs w:val="24"/>
        </w:rPr>
        <w:t>αι οχετοί με αγκυρώσεις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xml:space="preserve">. Η εργασία δεν περιλαμβάνεται στις </w:t>
      </w:r>
      <w:proofErr w:type="spellStart"/>
      <w:r>
        <w:rPr>
          <w:rFonts w:eastAsia="Times New Roman" w:cs="Times New Roman"/>
          <w:szCs w:val="24"/>
        </w:rPr>
        <w:t>προμετρήσεις</w:t>
      </w:r>
      <w:proofErr w:type="spellEnd"/>
      <w:r>
        <w:rPr>
          <w:rFonts w:eastAsia="Times New Roman" w:cs="Times New Roman"/>
          <w:szCs w:val="24"/>
        </w:rPr>
        <w:t>.</w:t>
      </w:r>
    </w:p>
    <w:p w14:paraId="6140FD35"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Τέταρτον,…</w:t>
      </w:r>
    </w:p>
    <w:p w14:paraId="6140FD36" w14:textId="77777777" w:rsidR="00325BBC" w:rsidRDefault="001F2B1C">
      <w:pPr>
        <w:spacing w:line="600" w:lineRule="auto"/>
        <w:ind w:firstLine="709"/>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6140FD37" w14:textId="77777777" w:rsidR="00325BBC" w:rsidRDefault="001F2B1C">
      <w:pPr>
        <w:spacing w:line="600" w:lineRule="auto"/>
        <w:ind w:firstLine="709"/>
        <w:jc w:val="both"/>
        <w:rPr>
          <w:rFonts w:eastAsia="Times New Roman" w:cs="Times New Roman"/>
          <w:szCs w:val="24"/>
        </w:rPr>
      </w:pPr>
      <w:r>
        <w:rPr>
          <w:rFonts w:eastAsia="Times New Roman" w:cs="Times New Roman"/>
          <w:szCs w:val="24"/>
        </w:rPr>
        <w:t xml:space="preserve">Κύριε Πρόεδρε, το έχω καταθέσει. Να το διαβάσει ο κ. Κουτσούκος. </w:t>
      </w:r>
    </w:p>
    <w:p w14:paraId="6140FD38" w14:textId="77777777" w:rsidR="00325BBC" w:rsidRDefault="001F2B1C">
      <w:pPr>
        <w:spacing w:line="600" w:lineRule="auto"/>
        <w:ind w:firstLine="709"/>
        <w:jc w:val="both"/>
        <w:rPr>
          <w:rFonts w:eastAsia="Times New Roman" w:cs="Times New Roman"/>
          <w:szCs w:val="24"/>
        </w:rPr>
      </w:pPr>
      <w:r>
        <w:rPr>
          <w:rFonts w:eastAsia="Times New Roman" w:cs="Times New Roman"/>
          <w:szCs w:val="24"/>
        </w:rPr>
        <w:t xml:space="preserve">Σας </w:t>
      </w:r>
      <w:r>
        <w:rPr>
          <w:rFonts w:eastAsia="Times New Roman" w:cs="Times New Roman"/>
          <w:szCs w:val="24"/>
        </w:rPr>
        <w:t>καταθέτω, επίσης, κύριε Κουτσούκο, όλες τις μελέτες</w:t>
      </w:r>
      <w:r>
        <w:rPr>
          <w:rFonts w:eastAsia="Times New Roman" w:cs="Times New Roman"/>
          <w:szCs w:val="24"/>
        </w:rPr>
        <w:t>,</w:t>
      </w:r>
      <w:r>
        <w:rPr>
          <w:rFonts w:eastAsia="Times New Roman" w:cs="Times New Roman"/>
          <w:szCs w:val="24"/>
        </w:rPr>
        <w:t xml:space="preserve"> πώς ήταν και πώς είναι, ποιες ήταν πριν οι ποσότητες και ποιες είναι σήμερα, ποιες εργασίες δεν προβλέπονταν. Και δεν είναι δύο φάκελοι, είναι πέντε </w:t>
      </w:r>
      <w:r>
        <w:rPr>
          <w:rFonts w:eastAsia="Times New Roman" w:cs="Times New Roman"/>
          <w:szCs w:val="24"/>
          <w:lang w:val="en-US"/>
        </w:rPr>
        <w:t>DVD</w:t>
      </w:r>
      <w:r>
        <w:rPr>
          <w:rFonts w:eastAsia="Times New Roman" w:cs="Times New Roman"/>
          <w:szCs w:val="24"/>
        </w:rPr>
        <w:t xml:space="preserve">, τι παραδώσανε και πώς γίνεται το έργο. </w:t>
      </w:r>
    </w:p>
    <w:p w14:paraId="6140FD39" w14:textId="77777777" w:rsidR="00325BBC" w:rsidRDefault="001F2B1C">
      <w:pPr>
        <w:spacing w:line="600" w:lineRule="auto"/>
        <w:ind w:left="720"/>
        <w:jc w:val="both"/>
        <w:rPr>
          <w:rFonts w:eastAsia="Times New Roman" w:cs="Times New Roman"/>
          <w:szCs w:val="24"/>
        </w:rPr>
      </w:pPr>
      <w:r>
        <w:rPr>
          <w:rFonts w:eastAsia="Times New Roman" w:cs="Times New Roman"/>
          <w:szCs w:val="24"/>
        </w:rPr>
        <w:t>(Στο σημε</w:t>
      </w:r>
      <w:r>
        <w:rPr>
          <w:rFonts w:eastAsia="Times New Roman" w:cs="Times New Roman"/>
          <w:szCs w:val="24"/>
        </w:rPr>
        <w:t xml:space="preserve">ίο αυτό ο Υπουργός Υποδομών, Μεταφορών και Δικτύων κ. </w:t>
      </w:r>
    </w:p>
    <w:p w14:paraId="6140FD3A" w14:textId="77777777" w:rsidR="00325BBC" w:rsidRDefault="001F2B1C">
      <w:pPr>
        <w:spacing w:line="600" w:lineRule="auto"/>
        <w:jc w:val="both"/>
        <w:rPr>
          <w:rFonts w:eastAsia="Times New Roman" w:cs="Times New Roman"/>
          <w:szCs w:val="24"/>
        </w:rPr>
      </w:pPr>
      <w:r>
        <w:rPr>
          <w:rFonts w:eastAsia="Times New Roman" w:cs="Times New Roman"/>
          <w:szCs w:val="24"/>
        </w:rPr>
        <w:lastRenderedPageBreak/>
        <w:t xml:space="preserve">Χρήστος </w:t>
      </w:r>
      <w:proofErr w:type="spellStart"/>
      <w:r>
        <w:rPr>
          <w:rFonts w:eastAsia="Times New Roman" w:cs="Times New Roman"/>
          <w:szCs w:val="24"/>
        </w:rPr>
        <w:t>Σπίρτζης</w:t>
      </w:r>
      <w:proofErr w:type="spellEnd"/>
      <w:r>
        <w:rPr>
          <w:rFonts w:eastAsia="Times New Roman" w:cs="Times New Roman"/>
          <w:szCs w:val="24"/>
        </w:rPr>
        <w:t xml:space="preserve"> καταθέτει για τα Πρακτικά τους προαναφερθέντες φακέλους</w:t>
      </w:r>
      <w:r>
        <w:rPr>
          <w:rFonts w:eastAsia="Times New Roman" w:cs="Times New Roman"/>
          <w:szCs w:val="24"/>
        </w:rPr>
        <w:t>,</w:t>
      </w:r>
      <w:r>
        <w:rPr>
          <w:rFonts w:eastAsia="Times New Roman" w:cs="Times New Roman"/>
          <w:szCs w:val="24"/>
        </w:rPr>
        <w:t xml:space="preserve"> </w:t>
      </w:r>
      <w:r>
        <w:rPr>
          <w:rFonts w:eastAsia="Times New Roman" w:cs="Times New Roman"/>
          <w:szCs w:val="24"/>
        </w:rPr>
        <w:t>οι οποίοι</w:t>
      </w:r>
      <w:r>
        <w:rPr>
          <w:rFonts w:eastAsia="Times New Roman" w:cs="Times New Roman"/>
          <w:szCs w:val="24"/>
        </w:rPr>
        <w:t xml:space="preserve"> περιέχουν τα προαναφερθέντα έγγραφα και τα προαναφερθέντα ηλεκτρονικά μέσα αποθήκευσης δεδομένων (</w:t>
      </w:r>
      <w:r>
        <w:rPr>
          <w:rFonts w:eastAsia="Times New Roman" w:cs="Times New Roman"/>
          <w:szCs w:val="24"/>
          <w:lang w:val="en-US"/>
        </w:rPr>
        <w:t>DVD</w:t>
      </w:r>
      <w:r>
        <w:rPr>
          <w:rFonts w:eastAsia="Times New Roman" w:cs="Times New Roman"/>
          <w:szCs w:val="24"/>
        </w:rPr>
        <w:t>), τα οποία βρίσ</w:t>
      </w:r>
      <w:r>
        <w:rPr>
          <w:rFonts w:eastAsia="Times New Roman" w:cs="Times New Roman"/>
          <w:szCs w:val="24"/>
        </w:rPr>
        <w:t xml:space="preserve">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140FD3B"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Να τα δώσετε στον κ. Κουτσούκο, να βάλει έναν μηχανικό</w:t>
      </w:r>
      <w:r>
        <w:rPr>
          <w:rFonts w:eastAsia="Times New Roman" w:cs="Times New Roman"/>
          <w:szCs w:val="24"/>
        </w:rPr>
        <w:t>,</w:t>
      </w:r>
      <w:r>
        <w:rPr>
          <w:rFonts w:eastAsia="Times New Roman" w:cs="Times New Roman"/>
          <w:szCs w:val="24"/>
        </w:rPr>
        <w:t xml:space="preserve"> για να καταλάβει πώς γινόντουσαν τα έργα. </w:t>
      </w:r>
    </w:p>
    <w:p w14:paraId="6140FD3C" w14:textId="77777777" w:rsidR="00325BBC" w:rsidRDefault="001F2B1C">
      <w:pPr>
        <w:spacing w:line="600" w:lineRule="auto"/>
        <w:ind w:firstLine="720"/>
        <w:jc w:val="both"/>
        <w:rPr>
          <w:rFonts w:eastAsia="Times New Roman" w:cs="Times New Roman"/>
          <w:szCs w:val="24"/>
        </w:rPr>
      </w:pPr>
      <w:r>
        <w:rPr>
          <w:rFonts w:eastAsia="Times New Roman"/>
          <w:szCs w:val="24"/>
        </w:rPr>
        <w:t>Σκόπιμα αναφέρετε ότι γίνεται κατάτμηση. Πότε γίνεται κατάτμ</w:t>
      </w:r>
      <w:r>
        <w:rPr>
          <w:rFonts w:eastAsia="Times New Roman"/>
          <w:szCs w:val="24"/>
        </w:rPr>
        <w:t>ηση, κύριε συνάδελφε; Παράνομα γίνεται κατάτμηση -αυτός είναι ο όρος- όταν «σπας» ένα έργο</w:t>
      </w:r>
      <w:r>
        <w:rPr>
          <w:rFonts w:eastAsia="Times New Roman"/>
          <w:szCs w:val="24"/>
        </w:rPr>
        <w:t>,</w:t>
      </w:r>
      <w:r>
        <w:rPr>
          <w:rFonts w:eastAsia="Times New Roman"/>
          <w:szCs w:val="24"/>
        </w:rPr>
        <w:t xml:space="preserve"> για να μην τηρείς την </w:t>
      </w:r>
      <w:r>
        <w:rPr>
          <w:rFonts w:eastAsia="Times New Roman"/>
          <w:szCs w:val="24"/>
        </w:rPr>
        <w:t>ο</w:t>
      </w:r>
      <w:r>
        <w:rPr>
          <w:rFonts w:eastAsia="Times New Roman"/>
          <w:szCs w:val="24"/>
        </w:rPr>
        <w:t xml:space="preserve">δηγία και την νομοθεσία, ό,τι γινόταν στην περιφέρεια της Θεσσαλονίκης δηλαδή και αλλού. </w:t>
      </w:r>
      <w:r>
        <w:rPr>
          <w:rFonts w:eastAsia="Times New Roman" w:cs="Times New Roman"/>
          <w:szCs w:val="24"/>
        </w:rPr>
        <w:t>Δηλαδή, όταν πας σε διαδικασίες πρόχειρων διαγωνισμώ</w:t>
      </w:r>
      <w:r>
        <w:rPr>
          <w:rFonts w:eastAsia="Times New Roman" w:cs="Times New Roman"/>
          <w:szCs w:val="24"/>
        </w:rPr>
        <w:t>ν, αναθέσεων, μη δημοσιότητας, μικρότερων χρονικών διαστημάτων δημοπράτησης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Δεν έγινε κάτι τέτοιο και το γνωρίζετε πάρα</w:t>
      </w:r>
      <w:r>
        <w:rPr>
          <w:rFonts w:eastAsia="Times New Roman" w:cs="Times New Roman"/>
          <w:szCs w:val="24"/>
        </w:rPr>
        <w:t>,</w:t>
      </w:r>
      <w:r>
        <w:rPr>
          <w:rFonts w:eastAsia="Times New Roman" w:cs="Times New Roman"/>
          <w:szCs w:val="24"/>
        </w:rPr>
        <w:t xml:space="preserve"> πάρα πολύ καλά. </w:t>
      </w:r>
    </w:p>
    <w:p w14:paraId="6140FD3D"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επανειλημμένα το κουδούνι λήξεως του χρόνου ομιλίας του κυρίου Υπουργού)</w:t>
      </w:r>
    </w:p>
    <w:p w14:paraId="6140FD3E"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Κύριε Πρό</w:t>
      </w:r>
      <w:r>
        <w:rPr>
          <w:rFonts w:eastAsia="Times New Roman" w:cs="Times New Roman"/>
          <w:szCs w:val="24"/>
        </w:rPr>
        <w:t>εδρε, δεν γίνεται να μην απαντήσω. Χίλια συγγνώμη, αλλά ζητώ την ανοχή σας.</w:t>
      </w:r>
    </w:p>
    <w:p w14:paraId="6140FD3F"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Υπάρχει -αυτό θέλω να μας πείτε- οποιαδήποτε βοήθεια ή οποιαδήποτε επιδότηση σε κάποιον διαγωνιζόμενο; Το γνωρίζετε πολύ καλά ότι δεν υπάρχει. Τι υπάρχει όμως; Ότι δεν θα πάρουν οι</w:t>
      </w:r>
      <w:r>
        <w:rPr>
          <w:rFonts w:eastAsia="Times New Roman" w:cs="Times New Roman"/>
          <w:szCs w:val="24"/>
        </w:rPr>
        <w:t xml:space="preserve"> γνωστές μεγάλες εταιρείες το έργο με μηδενική έκπτωση, όπως πήραν το Κόρινθος–Πάτρα και είχαν πάρει και αυτό το κομμάτι, όπως γνωρίζετε, δεν θα δοθούν αποζημιώσεις για πρόσθετες εργασίες και απαλλοτριώσεις, γιατί δεν θα προβλ</w:t>
      </w:r>
      <w:r>
        <w:rPr>
          <w:rFonts w:eastAsia="Times New Roman" w:cs="Times New Roman"/>
          <w:szCs w:val="24"/>
        </w:rPr>
        <w:t>έ</w:t>
      </w:r>
      <w:r>
        <w:rPr>
          <w:rFonts w:eastAsia="Times New Roman" w:cs="Times New Roman"/>
          <w:szCs w:val="24"/>
        </w:rPr>
        <w:t>π</w:t>
      </w:r>
      <w:r>
        <w:rPr>
          <w:rFonts w:eastAsia="Times New Roman" w:cs="Times New Roman"/>
          <w:szCs w:val="24"/>
        </w:rPr>
        <w:t>ο</w:t>
      </w:r>
      <w:r>
        <w:rPr>
          <w:rFonts w:eastAsia="Times New Roman" w:cs="Times New Roman"/>
          <w:szCs w:val="24"/>
        </w:rPr>
        <w:t xml:space="preserve">νταν στη μελέτη που θέλατε </w:t>
      </w:r>
      <w:r>
        <w:rPr>
          <w:rFonts w:eastAsia="Times New Roman" w:cs="Times New Roman"/>
          <w:szCs w:val="24"/>
        </w:rPr>
        <w:t>να συνεχίσουμε τη δημοπράτηση, δεν θα πληρώσει ξανά ο ελληνικός λαός -να μην πω τώρα τον χαρακτηρισμό- που πληρώνει μέχρι τώρα.</w:t>
      </w:r>
    </w:p>
    <w:p w14:paraId="6140FD40"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lastRenderedPageBreak/>
        <w:t>Το έργο συνολικά είναι 500 εκατομμυρίων. Και αφήστε τον πρώτο μειοδότη. Ο δεύτερος σε κάθε έναν από τους τρεις διαγωνισμούς έχει</w:t>
      </w:r>
      <w:r>
        <w:rPr>
          <w:rFonts w:eastAsia="Times New Roman" w:cs="Times New Roman"/>
          <w:szCs w:val="24"/>
        </w:rPr>
        <w:t xml:space="preserve"> εκπτώσεις 49,5%, 48,5%. Ξέρετε πόσο είναι 50% στα 500 εκατομμύρια; Είναι 250 εκατομμύρια που θα πλήρωνε ο ελληνικός λαός, αν πηγαίναμε με άλλες λογικές, 90 εκατομμύρια εκτιμάνε κάποιοι άλλοι.</w:t>
      </w:r>
    </w:p>
    <w:p w14:paraId="6140FD41" w14:textId="77777777" w:rsidR="00325BBC" w:rsidRDefault="001F2B1C">
      <w:pPr>
        <w:spacing w:line="600" w:lineRule="auto"/>
        <w:ind w:firstLine="720"/>
        <w:jc w:val="both"/>
        <w:rPr>
          <w:rFonts w:eastAsia="Times New Roman"/>
          <w:szCs w:val="24"/>
        </w:rPr>
      </w:pPr>
      <w:r>
        <w:rPr>
          <w:rFonts w:eastAsia="Times New Roman"/>
          <w:b/>
          <w:szCs w:val="24"/>
        </w:rPr>
        <w:t xml:space="preserve">ΝΙΚΟΛΑΟΣ ΝΙΚΟΛΟΠΟΥΛΟΣ: </w:t>
      </w:r>
      <w:r>
        <w:rPr>
          <w:rFonts w:eastAsia="Times New Roman"/>
          <w:szCs w:val="24"/>
        </w:rPr>
        <w:t>Δηλαδή, το χιλιόμετρο πόσο πάει στους άλ</w:t>
      </w:r>
      <w:r>
        <w:rPr>
          <w:rFonts w:eastAsia="Times New Roman"/>
          <w:szCs w:val="24"/>
        </w:rPr>
        <w:t>λους;</w:t>
      </w:r>
    </w:p>
    <w:p w14:paraId="6140FD42" w14:textId="77777777" w:rsidR="00325BBC" w:rsidRDefault="001F2B1C">
      <w:pPr>
        <w:spacing w:line="600" w:lineRule="auto"/>
        <w:ind w:firstLine="720"/>
        <w:jc w:val="both"/>
        <w:rPr>
          <w:rFonts w:eastAsia="Times New Roman"/>
          <w:szCs w:val="24"/>
        </w:rPr>
      </w:pPr>
      <w:r>
        <w:rPr>
          <w:rFonts w:eastAsia="Times New Roman"/>
          <w:b/>
          <w:szCs w:val="24"/>
        </w:rPr>
        <w:t xml:space="preserve">ΧΡΗΣΤΟΣ ΣΠΙΡΤΖΗΣ (Υπουργός Υποδομών, Μεταφορών και Δικτύων): </w:t>
      </w:r>
      <w:r>
        <w:rPr>
          <w:rFonts w:eastAsia="Times New Roman"/>
          <w:szCs w:val="24"/>
        </w:rPr>
        <w:t>Κύριε Νικολόπουλε, αφήστε το αυτό να το εξετάσουμε μόλις τελειώσουν τα έργα που ξεκίνησε ο κ. Σουφλιάς και αναθεώρησε η προηγούμενη κυβέρνηση.</w:t>
      </w:r>
    </w:p>
    <w:p w14:paraId="6140FD43" w14:textId="77777777" w:rsidR="00325BBC" w:rsidRDefault="001F2B1C">
      <w:pPr>
        <w:spacing w:line="600" w:lineRule="auto"/>
        <w:ind w:firstLine="720"/>
        <w:jc w:val="both"/>
        <w:rPr>
          <w:rFonts w:eastAsia="Times New Roman"/>
          <w:szCs w:val="24"/>
        </w:rPr>
      </w:pPr>
      <w:r>
        <w:rPr>
          <w:rFonts w:eastAsia="Times New Roman"/>
          <w:szCs w:val="24"/>
        </w:rPr>
        <w:t>Μας κατηγορείτε, λοιπόν, γιατί ο συγκεκριμένος</w:t>
      </w:r>
      <w:r>
        <w:rPr>
          <w:rFonts w:eastAsia="Times New Roman"/>
          <w:szCs w:val="24"/>
        </w:rPr>
        <w:t xml:space="preserve"> εργολήπτης </w:t>
      </w:r>
      <w:proofErr w:type="spellStart"/>
      <w:r>
        <w:rPr>
          <w:rFonts w:eastAsia="Times New Roman"/>
          <w:szCs w:val="24"/>
        </w:rPr>
        <w:t>πρόσκειται</w:t>
      </w:r>
      <w:proofErr w:type="spellEnd"/>
      <w:r>
        <w:rPr>
          <w:rFonts w:eastAsia="Times New Roman"/>
          <w:szCs w:val="24"/>
        </w:rPr>
        <w:t xml:space="preserve"> –λέει- στην Κυβέρνηση και έχει φιλικές σχέσεις. Εγώ έχω με τον γι</w:t>
      </w:r>
      <w:r>
        <w:rPr>
          <w:rFonts w:eastAsia="Times New Roman"/>
          <w:szCs w:val="24"/>
        </w:rPr>
        <w:t>ο</w:t>
      </w:r>
      <w:r>
        <w:rPr>
          <w:rFonts w:eastAsia="Times New Roman"/>
          <w:szCs w:val="24"/>
        </w:rPr>
        <w:t xml:space="preserve"> του, να ξέρετε, για να μην μπερδεύεστε.</w:t>
      </w:r>
    </w:p>
    <w:p w14:paraId="6140FD44" w14:textId="77777777" w:rsidR="00325BBC" w:rsidRDefault="001F2B1C">
      <w:pPr>
        <w:spacing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Δεν ξέρω τις «κουμπαριές» του καθενός.</w:t>
      </w:r>
    </w:p>
    <w:p w14:paraId="6140FD45" w14:textId="77777777" w:rsidR="00325BBC" w:rsidRDefault="001F2B1C">
      <w:pPr>
        <w:spacing w:line="600" w:lineRule="auto"/>
        <w:ind w:firstLine="720"/>
        <w:jc w:val="both"/>
        <w:rPr>
          <w:rFonts w:eastAsia="Times New Roman"/>
          <w:b/>
          <w:szCs w:val="24"/>
        </w:rPr>
      </w:pPr>
      <w:r>
        <w:rPr>
          <w:rFonts w:eastAsia="Times New Roman"/>
          <w:b/>
          <w:szCs w:val="24"/>
        </w:rPr>
        <w:lastRenderedPageBreak/>
        <w:t xml:space="preserve">ΧΡΗΣΤΟΣ ΣΠΙΡΤΖΗΣ (Υπουργός Υποδομών, Μεταφορών και Δικτύων): </w:t>
      </w:r>
      <w:r>
        <w:rPr>
          <w:rFonts w:eastAsia="Times New Roman"/>
          <w:szCs w:val="24"/>
        </w:rPr>
        <w:t>Ρωτήστ</w:t>
      </w:r>
      <w:r>
        <w:rPr>
          <w:rFonts w:eastAsia="Times New Roman"/>
          <w:szCs w:val="24"/>
        </w:rPr>
        <w:t xml:space="preserve">ε, όμως, τα στελέχη, τους Βουλευτές σας, κύριε Κουτσούκο, για τον ίδιο τον εργολήπτη. Φιλικότατες σχέσεις για δεκαετίες είχαν. </w:t>
      </w:r>
    </w:p>
    <w:p w14:paraId="6140FD46" w14:textId="77777777" w:rsidR="00325BBC" w:rsidRDefault="001F2B1C">
      <w:pPr>
        <w:spacing w:line="600" w:lineRule="auto"/>
        <w:ind w:firstLine="720"/>
        <w:jc w:val="both"/>
        <w:rPr>
          <w:rFonts w:eastAsia="Times New Roman"/>
          <w:szCs w:val="24"/>
        </w:rPr>
      </w:pPr>
      <w:r>
        <w:rPr>
          <w:rFonts w:eastAsia="Times New Roman"/>
          <w:szCs w:val="24"/>
        </w:rPr>
        <w:t xml:space="preserve">Ούτε στον χώρο του Τύπου είναι νέος ο κ. Καλογρίτσας, παλιός είναι. Ρωτήστε το κόμμα σας, τον ξέρουν καλά. </w:t>
      </w:r>
    </w:p>
    <w:p w14:paraId="6140FD47" w14:textId="77777777" w:rsidR="00325BBC" w:rsidRDefault="001F2B1C">
      <w:pPr>
        <w:spacing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Όπως και εσάς.</w:t>
      </w:r>
    </w:p>
    <w:p w14:paraId="6140FD48" w14:textId="77777777" w:rsidR="00325BBC" w:rsidRDefault="001F2B1C">
      <w:pPr>
        <w:spacing w:line="600" w:lineRule="auto"/>
        <w:ind w:firstLine="720"/>
        <w:jc w:val="both"/>
        <w:rPr>
          <w:rFonts w:eastAsia="Times New Roman"/>
          <w:szCs w:val="24"/>
        </w:rPr>
      </w:pPr>
      <w:r>
        <w:rPr>
          <w:rFonts w:eastAsia="Times New Roman"/>
          <w:b/>
          <w:szCs w:val="24"/>
        </w:rPr>
        <w:t xml:space="preserve">ΧΡΗΣΤΟΣ ΣΠΙΡΤΖΗΣ (Υπουργός Υποδομών, Μεταφορών και Δικτύων): </w:t>
      </w:r>
      <w:r>
        <w:rPr>
          <w:rFonts w:eastAsia="Times New Roman"/>
          <w:szCs w:val="24"/>
        </w:rPr>
        <w:t>Τους Υπουργούς, τους παλιούς, που είχατε, ρωτήστε τους. Εγώ θα σας πω για τον γι</w:t>
      </w:r>
      <w:r>
        <w:rPr>
          <w:rFonts w:eastAsia="Times New Roman"/>
          <w:szCs w:val="24"/>
        </w:rPr>
        <w:t>ο</w:t>
      </w:r>
      <w:r>
        <w:rPr>
          <w:rFonts w:eastAsia="Times New Roman"/>
          <w:szCs w:val="24"/>
        </w:rPr>
        <w:t xml:space="preserve"> του ό,τι θέλετε. </w:t>
      </w:r>
    </w:p>
    <w:p w14:paraId="6140FD49" w14:textId="77777777" w:rsidR="00325BBC" w:rsidRDefault="001F2B1C">
      <w:pPr>
        <w:spacing w:line="600" w:lineRule="auto"/>
        <w:ind w:firstLine="720"/>
        <w:jc w:val="both"/>
        <w:rPr>
          <w:rFonts w:eastAsia="Times New Roman"/>
          <w:szCs w:val="24"/>
        </w:rPr>
      </w:pPr>
      <w:r>
        <w:rPr>
          <w:rFonts w:eastAsia="Times New Roman"/>
          <w:szCs w:val="24"/>
        </w:rPr>
        <w:t xml:space="preserve">Αυτό που είναι ανήθικο, λοιπόν, και παράνομο είναι να «στήνονται» τα έργα με 0% </w:t>
      </w:r>
      <w:r>
        <w:rPr>
          <w:rFonts w:eastAsia="Times New Roman"/>
          <w:szCs w:val="24"/>
        </w:rPr>
        <w:t xml:space="preserve">έκπτωση. Δώσαμε, λένε κάποιοι, τα έργα. Πώς τα δώσαμε; Πάρτε τους πίνακες που σας έδωσα και δείτε τις εκπτώσεις. Τα δώσαμε με 55% και 57% και 53% έκπτωση; Έτσι τα δίνουν τα έργα; Κοιτάξτε τα έργα που δινόντουσαν </w:t>
      </w:r>
      <w:r>
        <w:rPr>
          <w:rFonts w:eastAsia="Times New Roman"/>
          <w:szCs w:val="24"/>
        </w:rPr>
        <w:lastRenderedPageBreak/>
        <w:t xml:space="preserve">στις προηγούμενες κυβερνήσεις με 0% έκπτωση </w:t>
      </w:r>
      <w:r>
        <w:rPr>
          <w:rFonts w:eastAsia="Times New Roman"/>
          <w:szCs w:val="24"/>
        </w:rPr>
        <w:t>και με 4%, για να δούμε πώς δίνονταν τα έργα. Έτσι δίνονταν τα έργα.</w:t>
      </w:r>
    </w:p>
    <w:p w14:paraId="6140FD4A" w14:textId="77777777" w:rsidR="00325BBC" w:rsidRDefault="001F2B1C">
      <w:pPr>
        <w:spacing w:line="600" w:lineRule="auto"/>
        <w:ind w:firstLine="720"/>
        <w:jc w:val="both"/>
        <w:rPr>
          <w:rFonts w:eastAsia="Times New Roman"/>
          <w:szCs w:val="24"/>
        </w:rPr>
      </w:pPr>
      <w:r>
        <w:rPr>
          <w:rFonts w:eastAsia="Times New Roman"/>
          <w:szCs w:val="24"/>
        </w:rPr>
        <w:t>Αυτά που μας κατηγορείτε, σας ευχαριστώ πάρα πολύ, δείχνουν ότι μάλλον κάνουμε καλά τη δουλειά μας, γιατί αλλιώς θα τα δίναμε με άλλες διαδικασίες και με άλλες εκπτώσεις.</w:t>
      </w:r>
    </w:p>
    <w:p w14:paraId="6140FD4B" w14:textId="77777777" w:rsidR="00325BBC" w:rsidRDefault="001F2B1C">
      <w:pPr>
        <w:spacing w:line="600" w:lineRule="auto"/>
        <w:ind w:firstLine="720"/>
        <w:jc w:val="both"/>
        <w:rPr>
          <w:rFonts w:eastAsia="Times New Roman"/>
          <w:szCs w:val="24"/>
        </w:rPr>
      </w:pPr>
      <w:r>
        <w:rPr>
          <w:rFonts w:eastAsia="Times New Roman"/>
          <w:szCs w:val="24"/>
        </w:rPr>
        <w:t>Θα ήταν, επίσης,</w:t>
      </w:r>
      <w:r>
        <w:rPr>
          <w:rFonts w:eastAsia="Times New Roman"/>
          <w:szCs w:val="24"/>
        </w:rPr>
        <w:t xml:space="preserve"> καλό να δείτε ξανά τους πίνακες με τις προσφορές, γιατί μέσα εκεί έχουν δώσει προσφορές και οι εταιρείες που μετέχουν στην </w:t>
      </w:r>
      <w:r>
        <w:rPr>
          <w:rFonts w:eastAsia="Times New Roman"/>
          <w:szCs w:val="24"/>
        </w:rPr>
        <w:t>κ</w:t>
      </w:r>
      <w:r>
        <w:rPr>
          <w:rFonts w:eastAsia="Times New Roman"/>
          <w:szCs w:val="24"/>
        </w:rPr>
        <w:t>οινοπραξία του Κόρινθος–Πάτρα, και δεν έδωσαν 55% ή 50% έκπτωση, έδωσαν 25%, 30%. Γιατί δεν το έδιναν και στον άλλον αυτοκινητόδρομ</w:t>
      </w:r>
      <w:r>
        <w:rPr>
          <w:rFonts w:eastAsia="Times New Roman"/>
          <w:szCs w:val="24"/>
        </w:rPr>
        <w:t>ο Κόρινθος–Πάτρα; Γιατί δεν το έδωσαν στο Πάτρα–Πύργος</w:t>
      </w:r>
      <w:r>
        <w:rPr>
          <w:rFonts w:eastAsia="Times New Roman"/>
          <w:szCs w:val="24"/>
        </w:rPr>
        <w:t>,</w:t>
      </w:r>
      <w:r>
        <w:rPr>
          <w:rFonts w:eastAsia="Times New Roman"/>
          <w:szCs w:val="24"/>
        </w:rPr>
        <w:t xml:space="preserve"> όταν ήταν μέσα στην παραχώρηση; Για απαντήστε μας σε αυτά. Φέρτε μας έναν Υπουργό που το χειριζόταν τότε το έργο να μας απαντήσει. Και ήταν με 0% έκπτωση.</w:t>
      </w:r>
    </w:p>
    <w:p w14:paraId="6140FD4C" w14:textId="77777777" w:rsidR="00325BBC" w:rsidRDefault="001F2B1C">
      <w:pPr>
        <w:spacing w:line="600" w:lineRule="auto"/>
        <w:ind w:firstLine="720"/>
        <w:jc w:val="both"/>
        <w:rPr>
          <w:rFonts w:eastAsia="Times New Roman"/>
          <w:b/>
          <w:szCs w:val="24"/>
        </w:rPr>
      </w:pPr>
      <w:r>
        <w:rPr>
          <w:rFonts w:eastAsia="Times New Roman"/>
          <w:szCs w:val="24"/>
        </w:rPr>
        <w:lastRenderedPageBreak/>
        <w:t>Βέβαια, επειδή μας λέτε για χρονοδιαγράμματα,</w:t>
      </w:r>
      <w:r>
        <w:rPr>
          <w:rFonts w:eastAsia="Times New Roman"/>
          <w:szCs w:val="24"/>
        </w:rPr>
        <w:t xml:space="preserve"> δεν είχατε κάνει ούτε μελέτη κόστους–οφέλους. Πώς θα πήγαινε και θα γινόταν φάκελος μεγάλου έργου στην Ευρωπαϊκή Επιτροπή για να ενταχθεί</w:t>
      </w:r>
      <w:r>
        <w:rPr>
          <w:rFonts w:eastAsia="Times New Roman"/>
          <w:szCs w:val="24"/>
        </w:rPr>
        <w:t>,</w:t>
      </w:r>
      <w:r>
        <w:rPr>
          <w:rFonts w:eastAsia="Times New Roman"/>
          <w:szCs w:val="24"/>
        </w:rPr>
        <w:t xml:space="preserve"> όταν δεν είχε γίνει ούτε αυτό; Και με τι στοιχεία άλλωστε να γίνει</w:t>
      </w:r>
      <w:r>
        <w:rPr>
          <w:rFonts w:eastAsia="Times New Roman"/>
          <w:szCs w:val="24"/>
        </w:rPr>
        <w:t>,</w:t>
      </w:r>
      <w:r>
        <w:rPr>
          <w:rFonts w:eastAsia="Times New Roman"/>
          <w:szCs w:val="24"/>
        </w:rPr>
        <w:t xml:space="preserve"> όταν δεν είχατε ποσότητες, δεν είχατε τίποτα, ότ</w:t>
      </w:r>
      <w:r>
        <w:rPr>
          <w:rFonts w:eastAsia="Times New Roman"/>
          <w:szCs w:val="24"/>
        </w:rPr>
        <w:t>αν οι περιβαλλοντικές ήταν «στον αέρα» και</w:t>
      </w:r>
      <w:r>
        <w:rPr>
          <w:rFonts w:eastAsia="Times New Roman"/>
          <w:szCs w:val="24"/>
        </w:rPr>
        <w:t>,</w:t>
      </w:r>
      <w:r>
        <w:rPr>
          <w:rFonts w:eastAsia="Times New Roman"/>
          <w:szCs w:val="24"/>
        </w:rPr>
        <w:t xml:space="preserve"> κυρίως, κύριε Κουτσούκο, όταν ως συνήθως δεν είχαν ολοκληρωθεί οι απαλλοτριώσεις «τυχαία» και σε αυτό το έργο;</w:t>
      </w:r>
    </w:p>
    <w:p w14:paraId="6140FD4D" w14:textId="77777777" w:rsidR="00325BBC" w:rsidRDefault="001F2B1C">
      <w:pPr>
        <w:spacing w:line="600" w:lineRule="auto"/>
        <w:ind w:firstLine="720"/>
        <w:jc w:val="both"/>
        <w:rPr>
          <w:rFonts w:eastAsia="Times New Roman" w:cs="Times New Roman"/>
          <w:b/>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Υπουργέ, έχουμε προχωρήσει πολύ στον χρόνο. Τον έχουμε υπερβεί </w:t>
      </w:r>
      <w:r>
        <w:rPr>
          <w:rFonts w:eastAsia="Times New Roman" w:cs="Times New Roman"/>
          <w:szCs w:val="24"/>
        </w:rPr>
        <w:t>κατά πολύ.</w:t>
      </w:r>
    </w:p>
    <w:p w14:paraId="6140FD4E" w14:textId="77777777" w:rsidR="00325BBC" w:rsidRDefault="001F2B1C">
      <w:pPr>
        <w:spacing w:line="600" w:lineRule="auto"/>
        <w:ind w:firstLine="720"/>
        <w:jc w:val="both"/>
        <w:rPr>
          <w:rFonts w:eastAsia="Times New Roman"/>
          <w:b/>
          <w:szCs w:val="24"/>
        </w:rPr>
      </w:pPr>
      <w:r>
        <w:rPr>
          <w:rFonts w:eastAsia="Times New Roman"/>
          <w:b/>
          <w:szCs w:val="24"/>
        </w:rPr>
        <w:t xml:space="preserve">ΧΡΗΣΤΟΣ ΣΠΙΡΤΖΗΣ (Υπουργός Υποδομών, Μεταφορών και Δικτύων): </w:t>
      </w:r>
      <w:r>
        <w:rPr>
          <w:rFonts w:eastAsia="Times New Roman"/>
          <w:szCs w:val="24"/>
        </w:rPr>
        <w:t>Τι να κάνω;</w:t>
      </w:r>
    </w:p>
    <w:p w14:paraId="6140FD4F" w14:textId="77777777" w:rsidR="00325BBC" w:rsidRDefault="001F2B1C">
      <w:pPr>
        <w:spacing w:line="600" w:lineRule="auto"/>
        <w:ind w:firstLine="720"/>
        <w:jc w:val="both"/>
        <w:rPr>
          <w:rFonts w:eastAsia="Times New Roman" w:cs="Times New Roman"/>
          <w:b/>
          <w:szCs w:val="24"/>
        </w:rPr>
      </w:pPr>
      <w:r>
        <w:rPr>
          <w:rFonts w:eastAsia="Times New Roman" w:cs="Times New Roman"/>
          <w:b/>
          <w:szCs w:val="24"/>
        </w:rPr>
        <w:t>ΠΡΟΕΔΡΕΥΩΝ (Σπυρίδων Λυκούδης):</w:t>
      </w:r>
      <w:r>
        <w:rPr>
          <w:rFonts w:eastAsia="Times New Roman" w:cs="Times New Roman"/>
          <w:szCs w:val="24"/>
        </w:rPr>
        <w:t xml:space="preserve"> Ναι, αλλά διαχειριζόμαστε επίκαιρες ερωτήσεις.</w:t>
      </w:r>
    </w:p>
    <w:p w14:paraId="6140FD50" w14:textId="77777777" w:rsidR="00325BBC" w:rsidRDefault="001F2B1C">
      <w:pPr>
        <w:spacing w:line="600" w:lineRule="auto"/>
        <w:ind w:firstLine="720"/>
        <w:jc w:val="both"/>
        <w:rPr>
          <w:rFonts w:eastAsia="Times New Roman"/>
          <w:szCs w:val="24"/>
        </w:rPr>
      </w:pPr>
      <w:r>
        <w:rPr>
          <w:rFonts w:eastAsia="Times New Roman"/>
          <w:b/>
          <w:szCs w:val="24"/>
        </w:rPr>
        <w:lastRenderedPageBreak/>
        <w:t xml:space="preserve">ΧΡΗΣΤΟΣ ΣΠΙΡΤΖΗΣ (Υπουργός Υποδομών, Μεταφορών και Δικτύων): </w:t>
      </w:r>
      <w:r>
        <w:rPr>
          <w:rFonts w:eastAsia="Times New Roman"/>
          <w:szCs w:val="24"/>
        </w:rPr>
        <w:t xml:space="preserve">Αυτό που θέλω να πω, κύριε </w:t>
      </w:r>
      <w:r>
        <w:rPr>
          <w:rFonts w:eastAsia="Times New Roman"/>
          <w:szCs w:val="24"/>
        </w:rPr>
        <w:t>Πρόεδρε, με δύο λόγια είναι ότι</w:t>
      </w:r>
      <w:r>
        <w:rPr>
          <w:rFonts w:eastAsia="Times New Roman"/>
          <w:szCs w:val="24"/>
        </w:rPr>
        <w:t>,</w:t>
      </w:r>
      <w:r>
        <w:rPr>
          <w:rFonts w:eastAsia="Times New Roman"/>
          <w:szCs w:val="24"/>
        </w:rPr>
        <w:t xml:space="preserve"> όση λάσπη και να ρίχνει το γνωστό κανάλι, το κόμμα της Αξιωματικής Αντιπολίτευσης, ας βάζουν σποτάκια και για άλλα τηλεπαιχνίδια.</w:t>
      </w:r>
    </w:p>
    <w:p w14:paraId="6140FD51"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Και όσοι θέλουν να υπηρετήσουν το παλιό σύστημα, που ήταν το τρίγωνο τραπεζών, οικονομικού συ</w:t>
      </w:r>
      <w:r>
        <w:rPr>
          <w:rFonts w:eastAsia="Times New Roman" w:cs="Times New Roman"/>
          <w:szCs w:val="24"/>
        </w:rPr>
        <w:t>στήματος και ΜΜΕ και πολιτικού συστήματος, αυτό μην ψάχνετε να το βρείτε σε εμάς. Εσείς με ξέρετε προσωπικά πάρα πολλά χρόνια και όταν χειριζόσασταν συνδικαλιστικά θέματα. Ξέρετε ότι διαχρονικά με αυτό το σύστημα έχω χτυπηθεί, έχω κάνει διασπάσεις. Τα ξέρε</w:t>
      </w:r>
      <w:r>
        <w:rPr>
          <w:rFonts w:eastAsia="Times New Roman" w:cs="Times New Roman"/>
          <w:szCs w:val="24"/>
        </w:rPr>
        <w:t>τε. Άρα μη μου λέτε εμένα: «</w:t>
      </w:r>
      <w:r>
        <w:rPr>
          <w:rFonts w:eastAsia="Times New Roman" w:cs="Times New Roman"/>
          <w:szCs w:val="24"/>
        </w:rPr>
        <w:t>Κ</w:t>
      </w:r>
      <w:r>
        <w:rPr>
          <w:rFonts w:eastAsia="Times New Roman" w:cs="Times New Roman"/>
          <w:szCs w:val="24"/>
        </w:rPr>
        <w:t>αι να είναι και να φαίνεται τίμιο</w:t>
      </w:r>
      <w:r>
        <w:rPr>
          <w:rFonts w:eastAsia="Times New Roman" w:cs="Times New Roman"/>
          <w:szCs w:val="24"/>
        </w:rPr>
        <w:t>.</w:t>
      </w:r>
      <w:r>
        <w:rPr>
          <w:rFonts w:eastAsia="Times New Roman" w:cs="Times New Roman"/>
          <w:szCs w:val="24"/>
        </w:rPr>
        <w:t>». Και είμαι και φαίνομαι και όποιος έχει οποιαδήποτε απορία να έρθει να με βρει. Εγώ τον προκαλώ δηλαδή εδώ, δημόσια</w:t>
      </w:r>
      <w:r>
        <w:rPr>
          <w:rFonts w:eastAsia="Times New Roman" w:cs="Times New Roman"/>
          <w:szCs w:val="24"/>
        </w:rPr>
        <w:t>,</w:t>
      </w:r>
      <w:r>
        <w:rPr>
          <w:rFonts w:eastAsia="Times New Roman" w:cs="Times New Roman"/>
          <w:szCs w:val="24"/>
        </w:rPr>
        <w:t xml:space="preserve"> να μας πει ποια είναι η διαδικασία που δεν είναι ορθή, πού είναι η παρανομία, πού είναι το ανήθικο. Στο 55% έκπτωση; </w:t>
      </w:r>
    </w:p>
    <w:p w14:paraId="6140FD52"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Θα γίνει ο δρόμος, κύριε Υπουργέ</w:t>
      </w:r>
      <w:r>
        <w:rPr>
          <w:rFonts w:eastAsia="Times New Roman" w:cs="Times New Roman"/>
          <w:szCs w:val="24"/>
        </w:rPr>
        <w:t xml:space="preserve">, </w:t>
      </w:r>
      <w:r>
        <w:rPr>
          <w:rFonts w:eastAsia="Times New Roman" w:cs="Times New Roman"/>
          <w:szCs w:val="24"/>
        </w:rPr>
        <w:t xml:space="preserve">και πότε; Αυτό ρώτησα. </w:t>
      </w:r>
    </w:p>
    <w:p w14:paraId="6140FD53"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lastRenderedPageBreak/>
        <w:t>ΧΡΗΣΤΟΣ ΣΠΙΡΤΖΗΣ (Υπουργός Υποδομών, Μεταφορών και Δικτύων)</w:t>
      </w:r>
      <w:r>
        <w:rPr>
          <w:rFonts w:eastAsia="Times New Roman" w:cs="Times New Roman"/>
          <w:b/>
          <w:szCs w:val="24"/>
        </w:rPr>
        <w:t>:</w:t>
      </w:r>
      <w:r>
        <w:rPr>
          <w:rFonts w:eastAsia="Times New Roman" w:cs="Times New Roman"/>
          <w:szCs w:val="24"/>
        </w:rPr>
        <w:t xml:space="preserve"> Θα γίνει, κύριε Κουτσούκο, ο δρόμος. Εκεί είμαστε μαζί. Θα γίνει ο δρόμος. Πρέπει –κι εκεί έχετε δίκιο- να ολοκληρωθεί η μελέτη κόστους–οφέλους και ο φάκελος μεγάλου έργου. Για να γίνει αυτό, όμως, έπρεπε να έχουμε οικονομικά στοιχεία. Δεν μπορούσε να γί</w:t>
      </w:r>
      <w:r>
        <w:rPr>
          <w:rFonts w:eastAsia="Times New Roman" w:cs="Times New Roman"/>
          <w:szCs w:val="24"/>
        </w:rPr>
        <w:t xml:space="preserve">νει αλλιώς. Τώρα έχουμε οικονομικά στοιχεία και μάλιστα τώρα έχουμε οικονομικά στοιχεία αξιόπιστα, γιατί έχουμε και τα ποσοστά εκπτώσεων των εργοληπτών. </w:t>
      </w:r>
    </w:p>
    <w:p w14:paraId="6140FD54"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Υπουργέ, μιλάτε εννιά λεπτά. Δεν μπορείτε να μιλήσετε παραπάνω. </w:t>
      </w:r>
    </w:p>
    <w:p w14:paraId="6140FD55"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Κύριε Πρόεδρε, ευχαριστώ πολύ για την ανοχή σας. </w:t>
      </w:r>
    </w:p>
    <w:p w14:paraId="6140FD56"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κι εγώ. </w:t>
      </w:r>
    </w:p>
    <w:p w14:paraId="6140FD57"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lastRenderedPageBreak/>
        <w:t xml:space="preserve">Επόμενη είναι η πέμπτη με αριθμό 1186/23-8-2016 επίκαιρη ερώτηση  πρώτου κύκλου του Βουλευτή </w:t>
      </w:r>
      <w:r>
        <w:rPr>
          <w:rFonts w:eastAsia="Times New Roman" w:cs="Times New Roman"/>
          <w:szCs w:val="24"/>
        </w:rPr>
        <w:t xml:space="preserve">Λαρίσης των Ανεξαρτήτων Ελλήνων κ. </w:t>
      </w:r>
      <w:r>
        <w:rPr>
          <w:rFonts w:eastAsia="Times New Roman" w:cs="Times New Roman"/>
          <w:bCs/>
          <w:szCs w:val="24"/>
        </w:rPr>
        <w:t>Βασιλείου Κόκκαλη</w:t>
      </w:r>
      <w:r>
        <w:rPr>
          <w:rFonts w:eastAsia="Times New Roman" w:cs="Times New Roman"/>
          <w:szCs w:val="24"/>
        </w:rPr>
        <w:t xml:space="preserve"> προς τον Υπουργό </w:t>
      </w:r>
      <w:r>
        <w:rPr>
          <w:rFonts w:eastAsia="Times New Roman" w:cs="Times New Roman"/>
          <w:bCs/>
          <w:szCs w:val="24"/>
        </w:rPr>
        <w:t>Υποδομών,</w:t>
      </w:r>
      <w:r>
        <w:rPr>
          <w:rFonts w:eastAsia="Times New Roman" w:cs="Times New Roman"/>
          <w:szCs w:val="24"/>
        </w:rPr>
        <w:t xml:space="preserve"> </w:t>
      </w:r>
      <w:r>
        <w:rPr>
          <w:rFonts w:eastAsia="Times New Roman" w:cs="Times New Roman"/>
          <w:bCs/>
          <w:szCs w:val="24"/>
        </w:rPr>
        <w:t>Μεταφορών και Δικτύων</w:t>
      </w:r>
      <w:r>
        <w:rPr>
          <w:rFonts w:eastAsia="Times New Roman" w:cs="Times New Roman"/>
          <w:szCs w:val="24"/>
        </w:rPr>
        <w:t xml:space="preserve">, σχετικά με τη σύμβαση του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δ</w:t>
      </w:r>
      <w:r>
        <w:rPr>
          <w:rFonts w:eastAsia="Times New Roman" w:cs="Times New Roman"/>
          <w:szCs w:val="24"/>
        </w:rPr>
        <w:t xml:space="preserve">ημοσίου με την </w:t>
      </w:r>
      <w:r>
        <w:rPr>
          <w:rFonts w:eastAsia="Times New Roman" w:cs="Times New Roman"/>
          <w:szCs w:val="24"/>
        </w:rPr>
        <w:t>«</w:t>
      </w:r>
      <w:r>
        <w:rPr>
          <w:rFonts w:eastAsia="Times New Roman" w:cs="Times New Roman"/>
          <w:szCs w:val="24"/>
        </w:rPr>
        <w:t>DIGEA</w:t>
      </w:r>
      <w:r>
        <w:rPr>
          <w:rFonts w:eastAsia="Times New Roman" w:cs="Times New Roman"/>
          <w:szCs w:val="24"/>
        </w:rPr>
        <w:t>»</w:t>
      </w:r>
      <w:r>
        <w:rPr>
          <w:rFonts w:eastAsia="Times New Roman" w:cs="Times New Roman"/>
          <w:szCs w:val="24"/>
        </w:rPr>
        <w:t>.</w:t>
      </w:r>
    </w:p>
    <w:p w14:paraId="6140FD58"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επίκαιρη</w:t>
      </w:r>
      <w:r>
        <w:rPr>
          <w:rFonts w:eastAsia="Times New Roman" w:cs="Times New Roman"/>
          <w:szCs w:val="24"/>
        </w:rPr>
        <w:t xml:space="preserve"> ερώτηση του κ. Κόκκαλη θα απαντήσει πάλι ο κ. </w:t>
      </w:r>
      <w:proofErr w:type="spellStart"/>
      <w:r>
        <w:rPr>
          <w:rFonts w:eastAsia="Times New Roman" w:cs="Times New Roman"/>
          <w:szCs w:val="24"/>
        </w:rPr>
        <w:t>Σπίρτζης</w:t>
      </w:r>
      <w:proofErr w:type="spellEnd"/>
      <w:r>
        <w:rPr>
          <w:rFonts w:eastAsia="Times New Roman" w:cs="Times New Roman"/>
          <w:szCs w:val="24"/>
        </w:rPr>
        <w:t xml:space="preserve">. </w:t>
      </w:r>
    </w:p>
    <w:p w14:paraId="6140FD59"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Κύριε Κόκκαλη, έχετε </w:t>
      </w:r>
      <w:r>
        <w:rPr>
          <w:rFonts w:eastAsia="Times New Roman" w:cs="Times New Roman"/>
          <w:szCs w:val="24"/>
        </w:rPr>
        <w:t xml:space="preserve">τον λόγο για δύο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14:paraId="6140FD5A"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Ευχαριστώ, κύριε Πρόεδρε. </w:t>
      </w:r>
    </w:p>
    <w:p w14:paraId="6140FD5B"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Κύριε Υπουργέ, η επίκαιρη ερώτηση αφορά την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Pr>
          <w:rFonts w:eastAsia="Times New Roman" w:cs="Times New Roman"/>
          <w:szCs w:val="24"/>
        </w:rPr>
        <w:t xml:space="preserve">. Κατόπιν σχετικού διαγωνισμού της Εθνικής Επιτροπής Τηλεπικοινωνιών υπεγράφη μεταξύ του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δ</w:t>
      </w:r>
      <w:r>
        <w:rPr>
          <w:rFonts w:eastAsia="Times New Roman" w:cs="Times New Roman"/>
          <w:szCs w:val="24"/>
        </w:rPr>
        <w:t>ημοσίου κα</w:t>
      </w:r>
      <w:r>
        <w:rPr>
          <w:rFonts w:eastAsia="Times New Roman" w:cs="Times New Roman"/>
          <w:szCs w:val="24"/>
        </w:rPr>
        <w:t xml:space="preserve">ι της εταιρείας </w:t>
      </w:r>
      <w:r>
        <w:rPr>
          <w:rFonts w:eastAsia="Times New Roman" w:cs="Times New Roman"/>
          <w:szCs w:val="24"/>
        </w:rPr>
        <w:t>«DIGEA»</w:t>
      </w:r>
      <w:r>
        <w:rPr>
          <w:rFonts w:eastAsia="Times New Roman" w:cs="Times New Roman"/>
          <w:szCs w:val="24"/>
        </w:rPr>
        <w:t xml:space="preserve"> μια δεκαπενταετής σύμβαση, η οποία έχει όχι μόνο αποικιακούς όρους</w:t>
      </w:r>
      <w:r>
        <w:rPr>
          <w:rFonts w:eastAsia="Times New Roman" w:cs="Times New Roman"/>
          <w:szCs w:val="24"/>
        </w:rPr>
        <w:t>,</w:t>
      </w:r>
      <w:r>
        <w:rPr>
          <w:rFonts w:eastAsia="Times New Roman" w:cs="Times New Roman"/>
          <w:szCs w:val="24"/>
        </w:rPr>
        <w:t xml:space="preserve"> αλλά και μονοπωλιακούς. </w:t>
      </w:r>
    </w:p>
    <w:p w14:paraId="6140FD5C"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lastRenderedPageBreak/>
        <w:t>Ήταν -και είναι- δεκάδες οι επίκαιρες ερωτήσεις συναδέλφων μας το 2013, το 2014 και το 2015, που αφορούσαν τον τρόπο λειτουργίας της συγκεκ</w:t>
      </w:r>
      <w:r>
        <w:rPr>
          <w:rFonts w:eastAsia="Times New Roman" w:cs="Times New Roman"/>
          <w:szCs w:val="24"/>
        </w:rPr>
        <w:t xml:space="preserve">ριμένης σύμβασης και μάλιστα τη μονοπωλιακή και δεσπόζουσα θέση της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Pr>
          <w:rFonts w:eastAsia="Times New Roman" w:cs="Times New Roman"/>
          <w:szCs w:val="24"/>
        </w:rPr>
        <w:t xml:space="preserve">, αλλά και τον αποικιοκρατικό χαρακτήρα της σύμβασης. Συγκεκριμένα: Κι ένας να εμφανιστεί στον συγκεκριμένο διαγωνισμό κατοχυρώνεται, χωρίς να υπάρχει δυνατότητα τουλάχιστον να υπάρχουν δύο. </w:t>
      </w:r>
    </w:p>
    <w:p w14:paraId="6140FD5D"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Οι λευκές περιοχές στην Ελλάδα είναι αρκετές. Το πρόβλημα προσπά</w:t>
      </w:r>
      <w:r>
        <w:rPr>
          <w:rFonts w:eastAsia="Times New Roman" w:cs="Times New Roman"/>
          <w:szCs w:val="24"/>
        </w:rPr>
        <w:t>θησε να το λύσει η Εθνική Επιτροπή Τηλεπικοινωνιών με μια οδηγία στους ΟΤΑ α΄ και β΄ βαθμού, δίνοντας εντολή να καλύπτουν με ίδια μέσα τον εξοπλισμό. Πολλοί ΟΤΑ δεν μπόρεσαν. Εδώ δεν μπορούν να πληρώσουν ανελαστικές δαπάνες. Άλλοι ενέγραψαν τις σχετικές δα</w:t>
      </w:r>
      <w:r>
        <w:rPr>
          <w:rFonts w:eastAsia="Times New Roman" w:cs="Times New Roman"/>
          <w:szCs w:val="24"/>
        </w:rPr>
        <w:t xml:space="preserve">πάνες στον προϋπολογισμό τους, πλην όμως δεν μπόρεσαν να πάρουν τα χρήματα, διότι δεν προβλέπεται. </w:t>
      </w:r>
    </w:p>
    <w:p w14:paraId="6140FD5E"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εδώ γεννάται το εξής ερώτημα: Μόνο η </w:t>
      </w:r>
      <w:r>
        <w:rPr>
          <w:rFonts w:eastAsia="Times New Roman" w:cs="Times New Roman"/>
          <w:szCs w:val="24"/>
        </w:rPr>
        <w:t>«DIGEA»</w:t>
      </w:r>
      <w:r>
        <w:rPr>
          <w:rFonts w:eastAsia="Times New Roman" w:cs="Times New Roman"/>
          <w:szCs w:val="24"/>
        </w:rPr>
        <w:t>; Δεν υπάρχει άλλος, κάποιος</w:t>
      </w:r>
      <w:r>
        <w:rPr>
          <w:rFonts w:eastAsia="Times New Roman" w:cs="Times New Roman"/>
          <w:szCs w:val="24"/>
        </w:rPr>
        <w:t>,</w:t>
      </w:r>
      <w:r>
        <w:rPr>
          <w:rFonts w:eastAsia="Times New Roman" w:cs="Times New Roman"/>
          <w:szCs w:val="24"/>
        </w:rPr>
        <w:t xml:space="preserve"> ο οποίος να έχει τη γνώση; Αυτό θα ρωτήσει ο ελληνικός λαός. Και βέβαια υπ</w:t>
      </w:r>
      <w:r>
        <w:rPr>
          <w:rFonts w:eastAsia="Times New Roman" w:cs="Times New Roman"/>
          <w:szCs w:val="24"/>
        </w:rPr>
        <w:t xml:space="preserve">ήρχε, με τρία γράμματα, η ΕΡΤ. Έκλεισε, όμως, τη στιγμή που ανέβαινε η </w:t>
      </w:r>
      <w:r>
        <w:rPr>
          <w:rFonts w:eastAsia="Times New Roman" w:cs="Times New Roman"/>
          <w:szCs w:val="24"/>
        </w:rPr>
        <w:t>«DIGEA»</w:t>
      </w:r>
      <w:r>
        <w:rPr>
          <w:rFonts w:eastAsia="Times New Roman" w:cs="Times New Roman"/>
          <w:szCs w:val="24"/>
        </w:rPr>
        <w:t xml:space="preserve">, με αποτέλεσμα σήμερα να έχει το μονοπώλιο η </w:t>
      </w:r>
      <w:r>
        <w:rPr>
          <w:rFonts w:eastAsia="Times New Roman" w:cs="Times New Roman"/>
          <w:szCs w:val="24"/>
        </w:rPr>
        <w:t>«DIGEA»</w:t>
      </w:r>
      <w:r>
        <w:rPr>
          <w:rFonts w:eastAsia="Times New Roman" w:cs="Times New Roman"/>
          <w:szCs w:val="24"/>
        </w:rPr>
        <w:t xml:space="preserve"> και να αναγκάζονται περιφερειακά κανάλια να πληρώνουν διόδια στην </w:t>
      </w:r>
      <w:r>
        <w:rPr>
          <w:rFonts w:eastAsia="Times New Roman" w:cs="Times New Roman"/>
          <w:szCs w:val="24"/>
        </w:rPr>
        <w:t>«DIGEA»</w:t>
      </w:r>
      <w:r>
        <w:rPr>
          <w:rFonts w:eastAsia="Times New Roman" w:cs="Times New Roman"/>
          <w:szCs w:val="24"/>
        </w:rPr>
        <w:t>. Ήδη πιθανότατα να αυξηθούν και τα χρήματα που πλη</w:t>
      </w:r>
      <w:r>
        <w:rPr>
          <w:rFonts w:eastAsia="Times New Roman" w:cs="Times New Roman"/>
          <w:szCs w:val="24"/>
        </w:rPr>
        <w:t xml:space="preserve">ρώνουν τα περιφερειακά κανάλια. </w:t>
      </w:r>
    </w:p>
    <w:p w14:paraId="6140FD5F"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Εν</w:t>
      </w:r>
      <w:r>
        <w:rPr>
          <w:rFonts w:eastAsia="Times New Roman" w:cs="Times New Roman"/>
          <w:szCs w:val="24"/>
        </w:rPr>
        <w:t xml:space="preserve"> </w:t>
      </w:r>
      <w:r>
        <w:rPr>
          <w:rFonts w:eastAsia="Times New Roman" w:cs="Times New Roman"/>
          <w:szCs w:val="24"/>
        </w:rPr>
        <w:t>όψει όλων αυτών, κύριε Υπουργέ, και πάντα με σεβασμό στον χρόνο, ερωτάσθε: Θα συνεχιστεί το «Γιάννης κερνάει, Γιάννης πίνει»; Θα ξεκαθαρίσει το τοπίο και στο θέμα των συχνοτήτων; Έχει γίνει πραγματική αποτίμηση της χρήση</w:t>
      </w:r>
      <w:r>
        <w:rPr>
          <w:rFonts w:eastAsia="Times New Roman" w:cs="Times New Roman"/>
          <w:szCs w:val="24"/>
        </w:rPr>
        <w:t xml:space="preserve">ς του δημοσίου αγαθού του ραδιοτηλεοπτικού σήματος; </w:t>
      </w:r>
    </w:p>
    <w:p w14:paraId="6140FD60"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6140FD61"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κύριε συνάδελφε. </w:t>
      </w:r>
    </w:p>
    <w:p w14:paraId="6140FD62"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Τον λόγο έχει ο Υπουργός Υποδομών, Μεταφορών και Δικτύων κ. Χρήστος </w:t>
      </w:r>
      <w:proofErr w:type="spellStart"/>
      <w:r>
        <w:rPr>
          <w:rFonts w:eastAsia="Times New Roman" w:cs="Times New Roman"/>
          <w:szCs w:val="24"/>
        </w:rPr>
        <w:t>Σπίρτζης</w:t>
      </w:r>
      <w:proofErr w:type="spellEnd"/>
      <w:r>
        <w:rPr>
          <w:rFonts w:eastAsia="Times New Roman" w:cs="Times New Roman"/>
          <w:szCs w:val="24"/>
        </w:rPr>
        <w:t xml:space="preserve">. </w:t>
      </w:r>
    </w:p>
    <w:p w14:paraId="6140FD63"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lastRenderedPageBreak/>
        <w:t>ΧΡΗΣΤΟΣ ΣΠΙΡΤΖΗΣ (Υπουργός Υποδομών, Μεταφορών κ</w:t>
      </w:r>
      <w:r>
        <w:rPr>
          <w:rFonts w:eastAsia="Times New Roman" w:cs="Times New Roman"/>
          <w:b/>
          <w:szCs w:val="24"/>
        </w:rPr>
        <w:t>αι Δικτύων):</w:t>
      </w:r>
      <w:r>
        <w:rPr>
          <w:rFonts w:eastAsia="Times New Roman" w:cs="Times New Roman"/>
          <w:szCs w:val="24"/>
        </w:rPr>
        <w:t xml:space="preserve"> Κατ’ αρχάς να σας ευχαριστήσω για την επίκαιρη ερώτηση, κύριε συνάδελφε. Δυστυχώς, τα τρία λεπτά είναι λίγα για να περιγράψει κανείς το όργιο των διαγωνιστικών διαδικασιών που έγιναν για την </w:t>
      </w:r>
      <w:r>
        <w:rPr>
          <w:rFonts w:eastAsia="Times New Roman" w:cs="Times New Roman"/>
          <w:szCs w:val="24"/>
        </w:rPr>
        <w:t>«DIGEA»</w:t>
      </w:r>
      <w:r>
        <w:rPr>
          <w:rFonts w:eastAsia="Times New Roman" w:cs="Times New Roman"/>
          <w:szCs w:val="24"/>
        </w:rPr>
        <w:t xml:space="preserve">. Όμως, ο φάκελος έχει ανοίξει. </w:t>
      </w:r>
    </w:p>
    <w:p w14:paraId="6140FD64" w14:textId="77777777" w:rsidR="00325BBC" w:rsidRDefault="001F2B1C">
      <w:pPr>
        <w:spacing w:line="600" w:lineRule="auto"/>
        <w:ind w:firstLine="720"/>
        <w:jc w:val="both"/>
        <w:rPr>
          <w:rFonts w:eastAsia="Times New Roman"/>
          <w:szCs w:val="24"/>
        </w:rPr>
      </w:pPr>
      <w:r>
        <w:rPr>
          <w:rFonts w:eastAsia="Times New Roman"/>
          <w:szCs w:val="24"/>
        </w:rPr>
        <w:t xml:space="preserve">Πέρυσι, εδώ </w:t>
      </w:r>
      <w:r>
        <w:rPr>
          <w:rFonts w:eastAsia="Times New Roman"/>
          <w:szCs w:val="24"/>
        </w:rPr>
        <w:t>και πάνω από έναν χρόνο, την 1</w:t>
      </w:r>
      <w:r>
        <w:rPr>
          <w:rFonts w:eastAsia="Times New Roman"/>
          <w:szCs w:val="24"/>
          <w:vertAlign w:val="superscript"/>
        </w:rPr>
        <w:t>η</w:t>
      </w:r>
      <w:r>
        <w:rPr>
          <w:rFonts w:eastAsia="Times New Roman"/>
          <w:szCs w:val="24"/>
        </w:rPr>
        <w:t xml:space="preserve"> Ιουλίου 2015</w:t>
      </w:r>
      <w:r>
        <w:rPr>
          <w:rFonts w:eastAsia="Times New Roman"/>
          <w:szCs w:val="24"/>
        </w:rPr>
        <w:t>,</w:t>
      </w:r>
      <w:r>
        <w:rPr>
          <w:rFonts w:eastAsia="Times New Roman"/>
          <w:szCs w:val="24"/>
        </w:rPr>
        <w:t xml:space="preserve"> ενημέρωσα την αρμόδια εισαγγελέα για τα στοιχεία που βρήκαμε σε σχέση με τον διαγωνισμό. Θα τα αναφέρω επιγραμματικά. Ο διαγωνισμός έχει τέτοιες διαδικασίες</w:t>
      </w:r>
      <w:r>
        <w:rPr>
          <w:rFonts w:eastAsia="Times New Roman"/>
          <w:szCs w:val="24"/>
        </w:rPr>
        <w:t>,</w:t>
      </w:r>
      <w:r>
        <w:rPr>
          <w:rFonts w:eastAsia="Times New Roman"/>
          <w:szCs w:val="24"/>
        </w:rPr>
        <w:t xml:space="preserve"> που</w:t>
      </w:r>
      <w:r>
        <w:rPr>
          <w:rFonts w:eastAsia="Times New Roman"/>
          <w:szCs w:val="24"/>
        </w:rPr>
        <w:t>,</w:t>
      </w:r>
      <w:r>
        <w:rPr>
          <w:rFonts w:eastAsia="Times New Roman"/>
          <w:szCs w:val="24"/>
        </w:rPr>
        <w:t xml:space="preserve"> εάν τις τηρούσαμε στο Υπουργείο ή τις τηρούσε μ</w:t>
      </w:r>
      <w:r>
        <w:rPr>
          <w:rFonts w:eastAsia="Times New Roman"/>
          <w:szCs w:val="24"/>
        </w:rPr>
        <w:t>ία περιφέρεια ή ένας δήμος, εμείς τουλάχιστον θα ήμασταν αλλού. Δεν λέμε για τη συνδρομή του «Η αλήθεια να λέγεται», της γνωστής ομάδας.</w:t>
      </w:r>
    </w:p>
    <w:p w14:paraId="6140FD65" w14:textId="77777777" w:rsidR="00325BBC" w:rsidRDefault="001F2B1C">
      <w:pPr>
        <w:spacing w:line="600" w:lineRule="auto"/>
        <w:ind w:firstLine="720"/>
        <w:jc w:val="both"/>
        <w:rPr>
          <w:rFonts w:eastAsia="Times New Roman"/>
          <w:szCs w:val="24"/>
        </w:rPr>
      </w:pPr>
      <w:r>
        <w:rPr>
          <w:rFonts w:eastAsia="Times New Roman"/>
          <w:szCs w:val="24"/>
        </w:rPr>
        <w:t>Έχουμε πλημμέλειες και παραλείψεις. Έχουμε ενέργειες μελών της ΕΕΤΤ αναφορικά με τον μη αποκλεισμό της μίας διαγωνιζόμε</w:t>
      </w:r>
      <w:r>
        <w:rPr>
          <w:rFonts w:eastAsia="Times New Roman"/>
          <w:szCs w:val="24"/>
        </w:rPr>
        <w:t xml:space="preserve">νης εταιρείας. Παρ’ ότι έλεγε ο νόμος ότι δεν μπορούν να είναι και </w:t>
      </w:r>
      <w:proofErr w:type="spellStart"/>
      <w:r>
        <w:rPr>
          <w:rFonts w:eastAsia="Times New Roman"/>
          <w:szCs w:val="24"/>
        </w:rPr>
        <w:t>πάροχοι</w:t>
      </w:r>
      <w:proofErr w:type="spellEnd"/>
      <w:r>
        <w:rPr>
          <w:rFonts w:eastAsia="Times New Roman"/>
          <w:szCs w:val="24"/>
        </w:rPr>
        <w:t xml:space="preserve"> </w:t>
      </w:r>
      <w:r>
        <w:rPr>
          <w:rFonts w:eastAsia="Times New Roman"/>
          <w:szCs w:val="24"/>
        </w:rPr>
        <w:lastRenderedPageBreak/>
        <w:t xml:space="preserve">περιεχομένου, δηλαδή κανάλια -η </w:t>
      </w:r>
      <w:r>
        <w:rPr>
          <w:rFonts w:eastAsia="Times New Roman"/>
          <w:szCs w:val="24"/>
        </w:rPr>
        <w:t>«</w:t>
      </w:r>
      <w:r>
        <w:rPr>
          <w:rFonts w:eastAsia="Times New Roman"/>
          <w:szCs w:val="24"/>
          <w:lang w:val="en-US"/>
        </w:rPr>
        <w:t>DIGEA</w:t>
      </w:r>
      <w:r>
        <w:rPr>
          <w:rFonts w:eastAsia="Times New Roman"/>
          <w:szCs w:val="24"/>
        </w:rPr>
        <w:t>»</w:t>
      </w:r>
      <w:r>
        <w:rPr>
          <w:rFonts w:eastAsia="Times New Roman"/>
          <w:szCs w:val="24"/>
        </w:rPr>
        <w:t xml:space="preserve"> έχει μετόχους τα έξι πανελλαδικά κανάλια-</w:t>
      </w:r>
      <w:r>
        <w:rPr>
          <w:rFonts w:eastAsia="Times New Roman"/>
          <w:szCs w:val="24"/>
        </w:rPr>
        <w:t>,</w:t>
      </w:r>
      <w:r>
        <w:rPr>
          <w:rFonts w:eastAsia="Times New Roman"/>
          <w:szCs w:val="24"/>
        </w:rPr>
        <w:t xml:space="preserve"> δυστυχώς προχώρησαν και αποδέχτηκαν την προσφορά.</w:t>
      </w:r>
    </w:p>
    <w:p w14:paraId="6140FD66" w14:textId="77777777" w:rsidR="00325BBC" w:rsidRDefault="001F2B1C">
      <w:pPr>
        <w:spacing w:line="600" w:lineRule="auto"/>
        <w:ind w:firstLine="720"/>
        <w:jc w:val="both"/>
        <w:rPr>
          <w:rFonts w:eastAsia="Times New Roman"/>
          <w:szCs w:val="24"/>
        </w:rPr>
      </w:pPr>
      <w:r>
        <w:rPr>
          <w:rFonts w:eastAsia="Times New Roman"/>
          <w:szCs w:val="24"/>
        </w:rPr>
        <w:t>Και δεν φτάνει μόνο αυτό. Είχαν προβλέψει και στ</w:t>
      </w:r>
      <w:r>
        <w:rPr>
          <w:rFonts w:eastAsia="Times New Roman"/>
          <w:szCs w:val="24"/>
        </w:rPr>
        <w:t>ους όρους του διαγωνισμού, παρ’ ότι δεν κατέβηκε κανείς για τις συχνότητες των περιφερειακών καναλιών, να τους αναθέσουν και αυτά.</w:t>
      </w:r>
    </w:p>
    <w:p w14:paraId="6140FD67" w14:textId="77777777" w:rsidR="00325BBC" w:rsidRDefault="001F2B1C">
      <w:pPr>
        <w:spacing w:line="600" w:lineRule="auto"/>
        <w:ind w:firstLine="720"/>
        <w:jc w:val="both"/>
        <w:rPr>
          <w:rFonts w:eastAsia="Times New Roman"/>
          <w:szCs w:val="24"/>
        </w:rPr>
      </w:pPr>
      <w:r>
        <w:rPr>
          <w:rFonts w:eastAsia="Times New Roman"/>
          <w:szCs w:val="24"/>
        </w:rPr>
        <w:t xml:space="preserve">Θέλω να είμαι λίγο παραστατικός, για να καταλάβετε όλοι για τι έσοδα μιλάμε για την </w:t>
      </w:r>
      <w:r>
        <w:rPr>
          <w:rFonts w:eastAsia="Times New Roman"/>
          <w:szCs w:val="24"/>
        </w:rPr>
        <w:t>«</w:t>
      </w:r>
      <w:r>
        <w:rPr>
          <w:rFonts w:eastAsia="Times New Roman"/>
          <w:szCs w:val="24"/>
          <w:lang w:val="en-US"/>
        </w:rPr>
        <w:t>DIGEA</w:t>
      </w:r>
      <w:r>
        <w:rPr>
          <w:rFonts w:eastAsia="Times New Roman"/>
          <w:szCs w:val="24"/>
        </w:rPr>
        <w:t>»</w:t>
      </w:r>
      <w:r>
        <w:rPr>
          <w:rFonts w:eastAsia="Times New Roman"/>
          <w:szCs w:val="24"/>
        </w:rPr>
        <w:t xml:space="preserve">. Ας θεωρήσουμε ότι όλο το εύρος </w:t>
      </w:r>
      <w:r>
        <w:rPr>
          <w:rFonts w:eastAsia="Times New Roman"/>
          <w:szCs w:val="24"/>
        </w:rPr>
        <w:t>συχνοτήτων ήταν το παλιό εύρος</w:t>
      </w:r>
      <w:r>
        <w:rPr>
          <w:rFonts w:eastAsia="Times New Roman"/>
          <w:szCs w:val="24"/>
        </w:rPr>
        <w:t>,</w:t>
      </w:r>
      <w:r>
        <w:rPr>
          <w:rFonts w:eastAsia="Times New Roman"/>
          <w:szCs w:val="24"/>
        </w:rPr>
        <w:t xml:space="preserve"> που είχαμε σε ένα παλιό ραδιόφωνο, αυτό με τη βελόνα, και ότι ερχόταν το ελληνικό </w:t>
      </w:r>
      <w:r>
        <w:rPr>
          <w:rFonts w:eastAsia="Times New Roman"/>
          <w:szCs w:val="24"/>
        </w:rPr>
        <w:t>δ</w:t>
      </w:r>
      <w:r>
        <w:rPr>
          <w:rFonts w:eastAsia="Times New Roman"/>
          <w:szCs w:val="24"/>
        </w:rPr>
        <w:t xml:space="preserve">ημόσιο να πει ότι σε αυτές τις συχνότητες θα εκπέμπει η τηλεόραση, σε αυτές η κινητή τηλεφωνία, σε αυτές το ραδιόφωνο </w:t>
      </w:r>
      <w:proofErr w:type="spellStart"/>
      <w:r>
        <w:rPr>
          <w:rFonts w:eastAsia="Times New Roman"/>
          <w:szCs w:val="24"/>
        </w:rPr>
        <w:t>κ.ο.κ.</w:t>
      </w:r>
      <w:proofErr w:type="spellEnd"/>
      <w:r>
        <w:rPr>
          <w:rFonts w:eastAsia="Times New Roman"/>
          <w:szCs w:val="24"/>
        </w:rPr>
        <w:t xml:space="preserve">. Έτσι το 1/3 το </w:t>
      </w:r>
      <w:r>
        <w:rPr>
          <w:rFonts w:eastAsia="Times New Roman"/>
          <w:szCs w:val="24"/>
        </w:rPr>
        <w:t xml:space="preserve">έχουμε δώσει στην κινητή τηλεφωνία και έφερε έσοδα 380 εκατομμύρια και το τριπλάσιο ακριβώς δόθηκε στην </w:t>
      </w:r>
      <w:r>
        <w:rPr>
          <w:rFonts w:eastAsia="Times New Roman"/>
          <w:szCs w:val="24"/>
        </w:rPr>
        <w:t>«</w:t>
      </w:r>
      <w:r>
        <w:rPr>
          <w:rFonts w:eastAsia="Times New Roman"/>
          <w:szCs w:val="24"/>
          <w:lang w:val="en-US"/>
        </w:rPr>
        <w:t>DIGEA</w:t>
      </w:r>
      <w:r>
        <w:rPr>
          <w:rFonts w:eastAsia="Times New Roman"/>
          <w:szCs w:val="24"/>
        </w:rPr>
        <w:t>»</w:t>
      </w:r>
      <w:r>
        <w:rPr>
          <w:rFonts w:eastAsia="Times New Roman"/>
          <w:szCs w:val="24"/>
        </w:rPr>
        <w:t xml:space="preserve"> και φέρνει έσοδα 18 εκατομμύρια και στρεβλώσεις</w:t>
      </w:r>
      <w:r>
        <w:rPr>
          <w:rFonts w:eastAsia="Times New Roman"/>
          <w:szCs w:val="24"/>
        </w:rPr>
        <w:t>,</w:t>
      </w:r>
      <w:r>
        <w:rPr>
          <w:rFonts w:eastAsia="Times New Roman"/>
          <w:szCs w:val="24"/>
        </w:rPr>
        <w:t xml:space="preserve"> βεβαίως.</w:t>
      </w:r>
    </w:p>
    <w:p w14:paraId="6140FD68" w14:textId="77777777" w:rsidR="00325BBC" w:rsidRDefault="001F2B1C">
      <w:pPr>
        <w:spacing w:line="600" w:lineRule="auto"/>
        <w:ind w:firstLine="720"/>
        <w:jc w:val="both"/>
        <w:rPr>
          <w:rFonts w:eastAsia="Times New Roman"/>
          <w:szCs w:val="24"/>
        </w:rPr>
      </w:pPr>
      <w:r>
        <w:rPr>
          <w:rFonts w:eastAsia="Times New Roman"/>
          <w:szCs w:val="24"/>
        </w:rPr>
        <w:lastRenderedPageBreak/>
        <w:t xml:space="preserve">Αυτά τα έχω </w:t>
      </w:r>
      <w:proofErr w:type="spellStart"/>
      <w:r>
        <w:rPr>
          <w:rFonts w:eastAsia="Times New Roman"/>
          <w:szCs w:val="24"/>
        </w:rPr>
        <w:t>ξανακαταθέσει</w:t>
      </w:r>
      <w:proofErr w:type="spellEnd"/>
      <w:r>
        <w:rPr>
          <w:rFonts w:eastAsia="Times New Roman"/>
          <w:szCs w:val="24"/>
        </w:rPr>
        <w:t xml:space="preserve"> στη Βουλή</w:t>
      </w:r>
      <w:r>
        <w:rPr>
          <w:rFonts w:eastAsia="Times New Roman"/>
          <w:szCs w:val="24"/>
        </w:rPr>
        <w:t>,</w:t>
      </w:r>
      <w:r>
        <w:rPr>
          <w:rFonts w:eastAsia="Times New Roman"/>
          <w:szCs w:val="24"/>
        </w:rPr>
        <w:t xml:space="preserve"> όταν συζητιόταν ο νόμος, τον οποίο θα ακυρώσει ο </w:t>
      </w:r>
      <w:r>
        <w:rPr>
          <w:rFonts w:eastAsia="Times New Roman"/>
          <w:szCs w:val="24"/>
        </w:rPr>
        <w:t>κ. Μητσοτάκης. Είναι απάντηση της ΕΕΤΤ. Θα τα καταθέσω.</w:t>
      </w:r>
    </w:p>
    <w:p w14:paraId="6140FD69" w14:textId="77777777" w:rsidR="00325BBC" w:rsidRDefault="001F2B1C">
      <w:pPr>
        <w:spacing w:line="600" w:lineRule="auto"/>
        <w:ind w:firstLine="720"/>
        <w:jc w:val="both"/>
        <w:rPr>
          <w:rFonts w:eastAsia="Times New Roman"/>
          <w:szCs w:val="24"/>
        </w:rPr>
      </w:pPr>
      <w:r>
        <w:rPr>
          <w:rFonts w:eastAsia="Times New Roman"/>
          <w:szCs w:val="24"/>
        </w:rPr>
        <w:t>Τι είχαν κάνει; Αυτή η ανεξάρτητη ρυθμιστική αρχή δεν πέρασε ούτε και από τον έλεγχο του Ελεγκτικού Συνεδρίου γι’ αυτόν τον διαγωνισμό.</w:t>
      </w:r>
    </w:p>
    <w:p w14:paraId="6140FD6A" w14:textId="77777777" w:rsidR="00325BBC" w:rsidRDefault="001F2B1C">
      <w:pPr>
        <w:spacing w:line="600" w:lineRule="auto"/>
        <w:ind w:firstLine="720"/>
        <w:jc w:val="both"/>
        <w:rPr>
          <w:rFonts w:eastAsia="Times New Roman"/>
          <w:szCs w:val="24"/>
        </w:rPr>
      </w:pPr>
      <w:r>
        <w:rPr>
          <w:rFonts w:eastAsia="Times New Roman"/>
          <w:szCs w:val="24"/>
        </w:rPr>
        <w:t>Β</w:t>
      </w:r>
      <w:r>
        <w:rPr>
          <w:rFonts w:eastAsia="Times New Roman"/>
          <w:szCs w:val="24"/>
        </w:rPr>
        <w:t>έβαια, εκτός απ’ αυτά, άλλαξε απαράβατους όρους του διαγωνισμού</w:t>
      </w:r>
      <w:r>
        <w:rPr>
          <w:rFonts w:eastAsia="Times New Roman"/>
          <w:szCs w:val="24"/>
        </w:rPr>
        <w:t xml:space="preserve"> μετά τον διαγωνισμό, όπως είναι το τεχνοοικονομικό μοντέλο, όπως είναι ο χρόνος παράδοσης συστήματος. Και ο χρόνος αυτός του δικτύου απέτρεψε πάρα πολλούς να κατέβουν σε αυτόν τον διαγωνισμό.</w:t>
      </w:r>
    </w:p>
    <w:p w14:paraId="6140FD6B" w14:textId="77777777" w:rsidR="00325BBC" w:rsidRDefault="001F2B1C">
      <w:pPr>
        <w:spacing w:line="600" w:lineRule="auto"/>
        <w:ind w:firstLine="720"/>
        <w:jc w:val="both"/>
        <w:rPr>
          <w:rFonts w:eastAsia="Times New Roman"/>
          <w:szCs w:val="24"/>
        </w:rPr>
      </w:pPr>
      <w:r>
        <w:rPr>
          <w:rFonts w:eastAsia="Times New Roman"/>
          <w:szCs w:val="24"/>
        </w:rPr>
        <w:t>Θα καταθέσω, λοιπόν, -για να το έχετε- και τι καταθέσαμε στον ε</w:t>
      </w:r>
      <w:r>
        <w:rPr>
          <w:rFonts w:eastAsia="Times New Roman"/>
          <w:szCs w:val="24"/>
        </w:rPr>
        <w:t xml:space="preserve">ισαγγελέα πριν από έναν χρόνο. Όπως θα καταθέσω –για να δείτε πώς λειτουργούσε η προηγούμενη </w:t>
      </w:r>
      <w:r>
        <w:rPr>
          <w:rFonts w:eastAsia="Times New Roman"/>
          <w:szCs w:val="24"/>
        </w:rPr>
        <w:t>κ</w:t>
      </w:r>
      <w:r>
        <w:rPr>
          <w:rFonts w:eastAsia="Times New Roman"/>
          <w:szCs w:val="24"/>
        </w:rPr>
        <w:t xml:space="preserve">υβέρνηση- τα αποτελέσματα. </w:t>
      </w:r>
    </w:p>
    <w:p w14:paraId="6140FD6C" w14:textId="77777777" w:rsidR="00325BBC" w:rsidRDefault="001F2B1C">
      <w:pPr>
        <w:spacing w:line="600" w:lineRule="auto"/>
        <w:ind w:firstLine="720"/>
        <w:jc w:val="both"/>
        <w:rPr>
          <w:rFonts w:eastAsia="Times New Roman"/>
          <w:szCs w:val="24"/>
        </w:rPr>
      </w:pPr>
      <w:r>
        <w:rPr>
          <w:rFonts w:eastAsia="Times New Roman"/>
          <w:szCs w:val="24"/>
        </w:rPr>
        <w:t>Επειδή είμαστε έτοιμοι για τη διόρθωση του χάρτη συχνοτήτων που έκανε η προηγούμενη κυβέρνηση, θέλω να δείτε αυτούς εδώ τους χάρτες. Ό</w:t>
      </w:r>
      <w:r>
        <w:rPr>
          <w:rFonts w:eastAsia="Times New Roman"/>
          <w:szCs w:val="24"/>
        </w:rPr>
        <w:t xml:space="preserve">που βλέπετε πορτοκαλί, είναι αυτό που καλύπτεται. Όλα </w:t>
      </w:r>
      <w:r>
        <w:rPr>
          <w:rFonts w:eastAsia="Times New Roman"/>
          <w:szCs w:val="24"/>
        </w:rPr>
        <w:lastRenderedPageBreak/>
        <w:t>τα υπόλοιπα χρώματα με κίτρινο, με γαλάζιο, με μαύρο είναι οι περιοχές που δεν καλύπτονται. Εδώ είναι στην Αιτωλοακαρνανία, εδώ είναι στην Αχαΐα, εδώ είναι στα Χανιά, εδώ είναι στη Χαλκιδική –είναι τελε</w:t>
      </w:r>
      <w:r>
        <w:rPr>
          <w:rFonts w:eastAsia="Times New Roman"/>
          <w:szCs w:val="24"/>
        </w:rPr>
        <w:t>ίως ξεχασμένη η Χαλκιδική-</w:t>
      </w:r>
      <w:r>
        <w:rPr>
          <w:rFonts w:eastAsia="Times New Roman"/>
          <w:szCs w:val="24"/>
        </w:rPr>
        <w:t>,</w:t>
      </w:r>
      <w:r>
        <w:rPr>
          <w:rFonts w:eastAsia="Times New Roman"/>
          <w:szCs w:val="24"/>
        </w:rPr>
        <w:t xml:space="preserve"> εδώ είναι στη Δράμα </w:t>
      </w:r>
      <w:r w:rsidRPr="00F938B9">
        <w:rPr>
          <w:rFonts w:eastAsia="Times New Roman"/>
          <w:szCs w:val="24"/>
        </w:rPr>
        <w:t>και στην Ξάνθη</w:t>
      </w:r>
      <w:r>
        <w:rPr>
          <w:rFonts w:eastAsia="Times New Roman"/>
          <w:szCs w:val="24"/>
        </w:rPr>
        <w:t xml:space="preserve">. </w:t>
      </w:r>
    </w:p>
    <w:p w14:paraId="6140FD6D" w14:textId="77777777" w:rsidR="00325BBC" w:rsidRDefault="001F2B1C">
      <w:pPr>
        <w:spacing w:line="600" w:lineRule="auto"/>
        <w:ind w:firstLine="720"/>
        <w:jc w:val="both"/>
        <w:rPr>
          <w:rFonts w:eastAsia="Times New Roman"/>
          <w:szCs w:val="24"/>
        </w:rPr>
      </w:pPr>
      <w:r w:rsidRPr="00D77CA1">
        <w:rPr>
          <w:rFonts w:eastAsia="Times New Roman"/>
          <w:szCs w:val="24"/>
        </w:rPr>
        <w:t xml:space="preserve">Αύριο με το καλό ξεκινάει </w:t>
      </w:r>
      <w:r>
        <w:rPr>
          <w:rFonts w:eastAsia="Times New Roman"/>
          <w:szCs w:val="24"/>
        </w:rPr>
        <w:t xml:space="preserve">–είναι εδώ και ο Νίκος Παππάς- αυτός ο διαγωνισμός για τις τηλεοπτικές άδειες. Θα κάτσουμε, λοιπόν, να δούμε –έχουμε ολοκληρώσει τη δουλειά- τη διόρθωση της </w:t>
      </w:r>
      <w:r>
        <w:rPr>
          <w:rFonts w:eastAsia="Times New Roman"/>
          <w:szCs w:val="24"/>
        </w:rPr>
        <w:t>κ</w:t>
      </w:r>
      <w:r>
        <w:rPr>
          <w:rFonts w:eastAsia="Times New Roman"/>
          <w:szCs w:val="24"/>
        </w:rPr>
        <w:t xml:space="preserve">οινής </w:t>
      </w:r>
      <w:r>
        <w:rPr>
          <w:rFonts w:eastAsia="Times New Roman"/>
          <w:szCs w:val="24"/>
        </w:rPr>
        <w:t>υ</w:t>
      </w:r>
      <w:r>
        <w:rPr>
          <w:rFonts w:eastAsia="Times New Roman"/>
          <w:szCs w:val="24"/>
        </w:rPr>
        <w:t xml:space="preserve">πουργικής </w:t>
      </w:r>
      <w:r>
        <w:rPr>
          <w:rFonts w:eastAsia="Times New Roman"/>
          <w:szCs w:val="24"/>
        </w:rPr>
        <w:t>α</w:t>
      </w:r>
      <w:r>
        <w:rPr>
          <w:rFonts w:eastAsia="Times New Roman"/>
          <w:szCs w:val="24"/>
        </w:rPr>
        <w:t xml:space="preserve">πόφασης που βγήκε από την προηγούμενη κυβέρνηση για να εξυπηρετήσει ένα πράγμα, να έχει πολύ χαμηλό κόστος η επένδυση που θα έκανε ο ένας διαγωνιζόμενος στον διαγωνισμό για τις συχνότητες. </w:t>
      </w:r>
    </w:p>
    <w:p w14:paraId="6140FD6E" w14:textId="77777777" w:rsidR="00325BBC" w:rsidRDefault="001F2B1C">
      <w:pPr>
        <w:spacing w:line="600" w:lineRule="auto"/>
        <w:ind w:firstLine="720"/>
        <w:jc w:val="both"/>
        <w:rPr>
          <w:rFonts w:eastAsia="Times New Roman"/>
          <w:szCs w:val="24"/>
        </w:rPr>
      </w:pPr>
      <w:r>
        <w:rPr>
          <w:rFonts w:eastAsia="Times New Roman"/>
          <w:szCs w:val="24"/>
        </w:rPr>
        <w:t>Έφυγε ο κ. Κουτσούκος για να δει πώς «στήνονται» οι δια</w:t>
      </w:r>
      <w:r>
        <w:rPr>
          <w:rFonts w:eastAsia="Times New Roman"/>
          <w:szCs w:val="24"/>
        </w:rPr>
        <w:t>γωνισμοί.</w:t>
      </w:r>
    </w:p>
    <w:p w14:paraId="6140FD6F"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Υπουργός Υποδομών, Μεταφορών και Δικτύων κ. Χρήστος </w:t>
      </w:r>
      <w:proofErr w:type="spellStart"/>
      <w:r>
        <w:rPr>
          <w:rFonts w:eastAsia="Times New Roman" w:cs="Times New Roman"/>
          <w:szCs w:val="24"/>
        </w:rPr>
        <w:t>Σπίρτζης</w:t>
      </w:r>
      <w:proofErr w:type="spellEnd"/>
      <w:r>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140FD70"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 xml:space="preserve">ΕΔΡΕΥΩΝ (Σπυρίδων Λυκούδης): </w:t>
      </w:r>
      <w:r>
        <w:rPr>
          <w:rFonts w:eastAsia="Times New Roman" w:cs="Times New Roman"/>
          <w:szCs w:val="24"/>
        </w:rPr>
        <w:t>Μάλιστα. Ευχαριστούμε, κύριε Υπουργέ.</w:t>
      </w:r>
    </w:p>
    <w:p w14:paraId="6140FD71"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Τον λόγο έχει ο κ. Κόκκαλης για τρία λεπτά για τη δευτερολογία του.</w:t>
      </w:r>
    </w:p>
    <w:p w14:paraId="6140FD72"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Συμπληρωματικά ήθελα να ρωτήσω</w:t>
      </w:r>
      <w:r>
        <w:rPr>
          <w:rFonts w:eastAsia="Times New Roman" w:cs="Times New Roman"/>
          <w:szCs w:val="24"/>
        </w:rPr>
        <w:t>,</w:t>
      </w:r>
      <w:r>
        <w:rPr>
          <w:rFonts w:eastAsia="Times New Roman" w:cs="Times New Roman"/>
          <w:szCs w:val="24"/>
        </w:rPr>
        <w:t xml:space="preserve"> εάν αυτή η </w:t>
      </w:r>
      <w:r>
        <w:rPr>
          <w:rFonts w:eastAsia="Times New Roman" w:cs="Times New Roman"/>
          <w:szCs w:val="24"/>
        </w:rPr>
        <w:t xml:space="preserve">περιβόητη σύμβαση μεταξύ της ΕΕΤΤ, της Εθνικής Επιτροπής Ταχυδρομείων και Τηλεπικοινωνιών και της </w:t>
      </w:r>
      <w:r>
        <w:rPr>
          <w:rFonts w:eastAsia="Times New Roman" w:cs="Times New Roman"/>
          <w:szCs w:val="24"/>
        </w:rPr>
        <w:t>«</w:t>
      </w:r>
      <w:r>
        <w:rPr>
          <w:rFonts w:eastAsia="Times New Roman"/>
          <w:szCs w:val="24"/>
          <w:lang w:val="en-US"/>
        </w:rPr>
        <w:t>DIGEA</w:t>
      </w:r>
      <w:r>
        <w:rPr>
          <w:rFonts w:eastAsia="Times New Roman"/>
          <w:szCs w:val="24"/>
        </w:rPr>
        <w:t>»</w:t>
      </w:r>
      <w:r>
        <w:rPr>
          <w:rFonts w:eastAsia="Times New Roman"/>
          <w:szCs w:val="24"/>
        </w:rPr>
        <w:t xml:space="preserve"> είναι </w:t>
      </w:r>
      <w:proofErr w:type="spellStart"/>
      <w:r>
        <w:rPr>
          <w:rFonts w:eastAsia="Times New Roman"/>
          <w:szCs w:val="24"/>
        </w:rPr>
        <w:t>προσβάσιμη</w:t>
      </w:r>
      <w:proofErr w:type="spellEnd"/>
      <w:r>
        <w:rPr>
          <w:rFonts w:eastAsia="Times New Roman"/>
          <w:szCs w:val="24"/>
        </w:rPr>
        <w:t>, εάν έχει γνωστοποιηθεί, δημοσιοποιηθεί.</w:t>
      </w:r>
    </w:p>
    <w:p w14:paraId="6140FD73"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 xml:space="preserve"> Η πρώτη ή η δεύτερη;</w:t>
      </w:r>
    </w:p>
    <w:p w14:paraId="6140FD74" w14:textId="77777777" w:rsidR="00325BBC" w:rsidRDefault="001F2B1C">
      <w:pPr>
        <w:spacing w:line="600" w:lineRule="auto"/>
        <w:ind w:firstLine="720"/>
        <w:jc w:val="both"/>
        <w:rPr>
          <w:rFonts w:eastAsia="Times New Roman"/>
          <w:szCs w:val="24"/>
        </w:rPr>
      </w:pPr>
      <w:r>
        <w:rPr>
          <w:rFonts w:eastAsia="Times New Roman" w:cs="Times New Roman"/>
          <w:b/>
          <w:szCs w:val="24"/>
        </w:rPr>
        <w:t>ΒΑΣΙΛΕΙΟΣ</w:t>
      </w:r>
      <w:r>
        <w:rPr>
          <w:rFonts w:eastAsia="Times New Roman" w:cs="Times New Roman"/>
          <w:b/>
          <w:szCs w:val="24"/>
        </w:rPr>
        <w:t xml:space="preserve"> ΚΟΚΚΑΛΗΣ:</w:t>
      </w:r>
      <w:r>
        <w:rPr>
          <w:rFonts w:eastAsia="Times New Roman" w:cs="Times New Roman"/>
          <w:szCs w:val="24"/>
        </w:rPr>
        <w:t xml:space="preserve"> Γιατί δεν γνωρίζουμε τους αποικιακούς όρους </w:t>
      </w:r>
      <w:r>
        <w:rPr>
          <w:rFonts w:eastAsia="Times New Roman" w:cs="Times New Roman"/>
          <w:szCs w:val="24"/>
        </w:rPr>
        <w:t>κ</w:t>
      </w:r>
      <w:r>
        <w:rPr>
          <w:rFonts w:eastAsia="Times New Roman" w:cs="Times New Roman"/>
          <w:szCs w:val="24"/>
        </w:rPr>
        <w:t xml:space="preserve">αι δεύτερον, το υψηλό κόστος αυτή τη στιγμή για την </w:t>
      </w:r>
      <w:r>
        <w:rPr>
          <w:rFonts w:eastAsia="Times New Roman" w:cs="Times New Roman"/>
          <w:szCs w:val="24"/>
        </w:rPr>
        <w:t>«</w:t>
      </w:r>
      <w:r>
        <w:rPr>
          <w:rFonts w:eastAsia="Times New Roman"/>
          <w:szCs w:val="24"/>
          <w:lang w:val="en-US"/>
        </w:rPr>
        <w:t>DIGEA</w:t>
      </w:r>
      <w:r>
        <w:rPr>
          <w:rFonts w:eastAsia="Times New Roman"/>
          <w:szCs w:val="24"/>
        </w:rPr>
        <w:t>»</w:t>
      </w:r>
      <w:r>
        <w:rPr>
          <w:rFonts w:eastAsia="Times New Roman"/>
          <w:szCs w:val="24"/>
        </w:rPr>
        <w:t xml:space="preserve"> είναι ένας πραγματικός βραχνάς για τα περιφερειακά κανάλια.</w:t>
      </w:r>
    </w:p>
    <w:p w14:paraId="6140FD75"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lastRenderedPageBreak/>
        <w:t>Εάν μπορείτε, να πείτε τώρα τι σκοπεύετε να πράξετε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ιαπραγμάτευση της σύμβασης</w:t>
      </w:r>
      <w:r>
        <w:rPr>
          <w:rFonts w:eastAsia="Times New Roman" w:cs="Times New Roman"/>
          <w:szCs w:val="24"/>
        </w:rPr>
        <w:t xml:space="preserve">, κάποιους άλλους όρους; </w:t>
      </w:r>
    </w:p>
    <w:p w14:paraId="6140FD76"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Βεβαίως.</w:t>
      </w:r>
    </w:p>
    <w:p w14:paraId="6140FD77"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Διότι είναι πάρα πολλά τα περιφερειακά κανάλια</w:t>
      </w:r>
      <w:r>
        <w:rPr>
          <w:rFonts w:eastAsia="Times New Roman" w:cs="Times New Roman"/>
          <w:szCs w:val="24"/>
        </w:rPr>
        <w:t>,</w:t>
      </w:r>
      <w:r>
        <w:rPr>
          <w:rFonts w:eastAsia="Times New Roman" w:cs="Times New Roman"/>
          <w:szCs w:val="24"/>
        </w:rPr>
        <w:t xml:space="preserve"> τα οποία δεν μπορούν να αντέξουν αυτό το υψηλό κόστος μετάδοσης του σήματος.</w:t>
      </w:r>
    </w:p>
    <w:p w14:paraId="6140FD78"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Σας ευχαριστώ.</w:t>
      </w:r>
    </w:p>
    <w:p w14:paraId="6140FD79"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6140FD7A"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Κύριε Υπουργέ, έχετε τρία λεπτά για τη δευτερολογία σας.</w:t>
      </w:r>
    </w:p>
    <w:p w14:paraId="6140FD7B"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Κύριε Κόκκαλη, θα σας πω και τι φροντίζουμε να κάνουμε, αλλά καλό είναι να έχε</w:t>
      </w:r>
      <w:r>
        <w:rPr>
          <w:rFonts w:eastAsia="Times New Roman" w:cs="Times New Roman"/>
          <w:szCs w:val="24"/>
        </w:rPr>
        <w:t xml:space="preserve">τε μερικά στοιχεία για το πώς κυβερνούσαν τη </w:t>
      </w:r>
      <w:r>
        <w:rPr>
          <w:rFonts w:eastAsia="Times New Roman" w:cs="Times New Roman"/>
          <w:szCs w:val="24"/>
        </w:rPr>
        <w:lastRenderedPageBreak/>
        <w:t xml:space="preserve">χώρα, επειδή μας λένε ότι δεν φτάνει να είμαστε τίμιοι, λέει, αλλά θέλουν να φαινόμαστε κιόλας. Φαινόμαστε. </w:t>
      </w:r>
      <w:r>
        <w:rPr>
          <w:rFonts w:eastAsia="Times New Roman" w:cs="Times New Roman"/>
          <w:szCs w:val="24"/>
        </w:rPr>
        <w:t>Φ</w:t>
      </w:r>
      <w:r>
        <w:rPr>
          <w:rFonts w:eastAsia="Times New Roman" w:cs="Times New Roman"/>
          <w:szCs w:val="24"/>
        </w:rPr>
        <w:t>αινόμαστε</w:t>
      </w:r>
      <w:r>
        <w:rPr>
          <w:rFonts w:eastAsia="Times New Roman" w:cs="Times New Roman"/>
          <w:szCs w:val="24"/>
        </w:rPr>
        <w:t>,</w:t>
      </w:r>
      <w:r>
        <w:rPr>
          <w:rFonts w:eastAsia="Times New Roman" w:cs="Times New Roman"/>
          <w:szCs w:val="24"/>
        </w:rPr>
        <w:t xml:space="preserve"> γιατί μας βρίζουν τόσο πολύ οι συγκεκριμένοι, που είναι μεγάλη ικανοποίηση για εμάς. Ας λέν</w:t>
      </w:r>
      <w:r>
        <w:rPr>
          <w:rFonts w:eastAsia="Times New Roman" w:cs="Times New Roman"/>
          <w:szCs w:val="24"/>
        </w:rPr>
        <w:t>ε ό,τι θέλουν από το πρωί μέχρι το βράδυ. Η υπόθεση αυτή θα απασχολήσει τις δικαστικές αίθουσες.</w:t>
      </w:r>
    </w:p>
    <w:p w14:paraId="6140FD7C"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Της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Pr>
          <w:rFonts w:eastAsia="Times New Roman" w:cs="Times New Roman"/>
          <w:szCs w:val="24"/>
        </w:rPr>
        <w:t xml:space="preserve"> η υπόθεση;</w:t>
      </w:r>
    </w:p>
    <w:p w14:paraId="6140FD7D"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Της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Pr>
          <w:rFonts w:eastAsia="Times New Roman" w:cs="Times New Roman"/>
          <w:szCs w:val="24"/>
        </w:rPr>
        <w:t xml:space="preserve"> η υπόθεση και της ΕΕΤΤ και όσων εμπλέκονται.</w:t>
      </w:r>
    </w:p>
    <w:p w14:paraId="6140FD7E"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Διαβάζω έγγραφο της </w:t>
      </w:r>
      <w:r>
        <w:rPr>
          <w:rFonts w:eastAsia="Times New Roman" w:cs="Times New Roman"/>
          <w:szCs w:val="24"/>
        </w:rPr>
        <w:t>υ</w:t>
      </w:r>
      <w:r>
        <w:rPr>
          <w:rFonts w:eastAsia="Times New Roman" w:cs="Times New Roman"/>
          <w:szCs w:val="24"/>
        </w:rPr>
        <w:t xml:space="preserve">πηρεσίας, της ίδιας </w:t>
      </w:r>
      <w:r>
        <w:rPr>
          <w:rFonts w:eastAsia="Times New Roman" w:cs="Times New Roman"/>
          <w:szCs w:val="24"/>
        </w:rPr>
        <w:t>υ</w:t>
      </w:r>
      <w:r>
        <w:rPr>
          <w:rFonts w:eastAsia="Times New Roman" w:cs="Times New Roman"/>
          <w:szCs w:val="24"/>
        </w:rPr>
        <w:t xml:space="preserve">πηρεσίας, -επειδή και πριν συζητούσαμε για την ίδια </w:t>
      </w:r>
      <w:r>
        <w:rPr>
          <w:rFonts w:eastAsia="Times New Roman" w:cs="Times New Roman"/>
          <w:szCs w:val="24"/>
        </w:rPr>
        <w:t>υ</w:t>
      </w:r>
      <w:r>
        <w:rPr>
          <w:rFonts w:eastAsia="Times New Roman" w:cs="Times New Roman"/>
          <w:szCs w:val="24"/>
        </w:rPr>
        <w:t>πηρεσία- με αριθμό πρωτοκόλλου 84. «Προέκυψαν, λοιπόν», λέει, «από τη δημόσια διαβούλευση θετικά και αρνητικά σχόλι</w:t>
      </w:r>
      <w:r>
        <w:rPr>
          <w:rFonts w:eastAsia="Times New Roman" w:cs="Times New Roman"/>
          <w:szCs w:val="24"/>
        </w:rPr>
        <w:t xml:space="preserve">α, τα οποία παρέλαβε και επεξεργάστηκε το </w:t>
      </w:r>
      <w:r>
        <w:rPr>
          <w:rFonts w:eastAsia="Times New Roman" w:cs="Times New Roman"/>
          <w:szCs w:val="24"/>
        </w:rPr>
        <w:t>γ</w:t>
      </w:r>
      <w:r>
        <w:rPr>
          <w:rFonts w:eastAsia="Times New Roman" w:cs="Times New Roman"/>
          <w:szCs w:val="24"/>
        </w:rPr>
        <w:t xml:space="preserve">ραφείο του </w:t>
      </w:r>
      <w:r>
        <w:rPr>
          <w:rFonts w:eastAsia="Times New Roman" w:cs="Times New Roman"/>
          <w:szCs w:val="24"/>
        </w:rPr>
        <w:t>γ</w:t>
      </w:r>
      <w:r>
        <w:rPr>
          <w:rFonts w:eastAsia="Times New Roman" w:cs="Times New Roman"/>
          <w:szCs w:val="24"/>
        </w:rPr>
        <w:t xml:space="preserve">ενικού </w:t>
      </w:r>
      <w:r>
        <w:rPr>
          <w:rFonts w:eastAsia="Times New Roman" w:cs="Times New Roman"/>
          <w:szCs w:val="24"/>
        </w:rPr>
        <w:t>γ</w:t>
      </w:r>
      <w:r>
        <w:rPr>
          <w:rFonts w:eastAsia="Times New Roman" w:cs="Times New Roman"/>
          <w:szCs w:val="24"/>
        </w:rPr>
        <w:t xml:space="preserve">ραμματέα </w:t>
      </w:r>
      <w:r>
        <w:rPr>
          <w:rFonts w:eastAsia="Times New Roman" w:cs="Times New Roman"/>
          <w:szCs w:val="24"/>
        </w:rPr>
        <w:t>τ</w:t>
      </w:r>
      <w:r>
        <w:rPr>
          <w:rFonts w:eastAsia="Times New Roman" w:cs="Times New Roman"/>
          <w:szCs w:val="24"/>
        </w:rPr>
        <w:t xml:space="preserve">ηλεπικοινωνιών και </w:t>
      </w:r>
      <w:r>
        <w:rPr>
          <w:rFonts w:eastAsia="Times New Roman" w:cs="Times New Roman"/>
          <w:szCs w:val="24"/>
        </w:rPr>
        <w:t>τ</w:t>
      </w:r>
      <w:r>
        <w:rPr>
          <w:rFonts w:eastAsia="Times New Roman" w:cs="Times New Roman"/>
          <w:szCs w:val="24"/>
        </w:rPr>
        <w:t xml:space="preserve">αχυδρομείων. Η </w:t>
      </w:r>
      <w:r>
        <w:rPr>
          <w:rFonts w:eastAsia="Times New Roman" w:cs="Times New Roman"/>
          <w:szCs w:val="24"/>
        </w:rPr>
        <w:t>υ</w:t>
      </w:r>
      <w:r>
        <w:rPr>
          <w:rFonts w:eastAsia="Times New Roman" w:cs="Times New Roman"/>
          <w:szCs w:val="24"/>
        </w:rPr>
        <w:t xml:space="preserve">πηρεσία μας δεν προχώρησε στη σύνταξη σχεδίου ΚΥΑ με βάση τη </w:t>
      </w:r>
      <w:r>
        <w:rPr>
          <w:rFonts w:eastAsia="Times New Roman" w:cs="Times New Roman"/>
          <w:szCs w:val="24"/>
        </w:rPr>
        <w:lastRenderedPageBreak/>
        <w:t xml:space="preserve">μελέτη και τα αποτελέσματα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ιαβούλευσης, διότι με το υπ’ αριθμόν 1501/4-1</w:t>
      </w:r>
      <w:r>
        <w:rPr>
          <w:rFonts w:eastAsia="Times New Roman" w:cs="Times New Roman"/>
          <w:szCs w:val="24"/>
        </w:rPr>
        <w:t xml:space="preserve">0-2012 έγγραφό του ο Γενικός Γραμματέας Τηλεπικοινωνιών και Ταχυδρομείων, κ. Μενέλαος Δασκαλάκης, έδωσε γραπτή εντολή στην </w:t>
      </w:r>
      <w:r>
        <w:rPr>
          <w:rFonts w:eastAsia="Times New Roman" w:cs="Times New Roman"/>
          <w:szCs w:val="24"/>
        </w:rPr>
        <w:t>υ</w:t>
      </w:r>
      <w:r>
        <w:rPr>
          <w:rFonts w:eastAsia="Times New Roman" w:cs="Times New Roman"/>
          <w:szCs w:val="24"/>
        </w:rPr>
        <w:t>πηρεσία</w:t>
      </w:r>
      <w:r>
        <w:rPr>
          <w:rFonts w:eastAsia="Times New Roman" w:cs="Times New Roman"/>
          <w:szCs w:val="24"/>
        </w:rPr>
        <w:t>,</w:t>
      </w:r>
      <w:r>
        <w:rPr>
          <w:rFonts w:eastAsia="Times New Roman" w:cs="Times New Roman"/>
          <w:szCs w:val="24"/>
        </w:rPr>
        <w:t xml:space="preserve"> να προχωρήσει στην έκδοση ΚΥΑ με βάση το </w:t>
      </w:r>
      <w:r>
        <w:rPr>
          <w:rFonts w:eastAsia="Times New Roman" w:cs="Times New Roman"/>
          <w:szCs w:val="24"/>
        </w:rPr>
        <w:t>τ</w:t>
      </w:r>
      <w:r>
        <w:rPr>
          <w:rFonts w:eastAsia="Times New Roman" w:cs="Times New Roman"/>
          <w:szCs w:val="24"/>
        </w:rPr>
        <w:t xml:space="preserve">εχνικό </w:t>
      </w:r>
      <w:r>
        <w:rPr>
          <w:rFonts w:eastAsia="Times New Roman" w:cs="Times New Roman"/>
          <w:szCs w:val="24"/>
        </w:rPr>
        <w:t>π</w:t>
      </w:r>
      <w:r>
        <w:rPr>
          <w:rFonts w:eastAsia="Times New Roman" w:cs="Times New Roman"/>
          <w:szCs w:val="24"/>
        </w:rPr>
        <w:t xml:space="preserve">αράρτημα που συνόδευε την εν λόγω γραπτή εντολή. </w:t>
      </w:r>
    </w:p>
    <w:p w14:paraId="6140FD7F"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Κατά συνέπεια η </w:t>
      </w:r>
      <w:proofErr w:type="spellStart"/>
      <w:r>
        <w:rPr>
          <w:rFonts w:eastAsia="Times New Roman" w:cs="Times New Roman"/>
          <w:szCs w:val="24"/>
        </w:rPr>
        <w:t>εκδοθεί</w:t>
      </w:r>
      <w:r>
        <w:rPr>
          <w:rFonts w:eastAsia="Times New Roman" w:cs="Times New Roman"/>
          <w:szCs w:val="24"/>
        </w:rPr>
        <w:t>σα</w:t>
      </w:r>
      <w:proofErr w:type="spellEnd"/>
      <w:r>
        <w:rPr>
          <w:rFonts w:eastAsia="Times New Roman" w:cs="Times New Roman"/>
          <w:szCs w:val="24"/>
        </w:rPr>
        <w:t xml:space="preserve"> ΚΥΑ αποτυπώνει τον χάρτη των συχνοτήτων της επίγειας ψηφιακής τηλεόρασης σύμφωνα με την εντολή της τότε πολιτικής ηγεσίας». </w:t>
      </w:r>
    </w:p>
    <w:p w14:paraId="6140FD80"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Να σας ενημερώσω, κύριε Κόκκαλη, ότι το Υπουργείο τότε είχε δώσει μελέτη και η μελέτη αυτή, που έγινε από το Εθνικό Μετσόβιο Πολ</w:t>
      </w:r>
      <w:r>
        <w:rPr>
          <w:rFonts w:eastAsia="Times New Roman" w:cs="Times New Roman"/>
          <w:szCs w:val="24"/>
        </w:rPr>
        <w:t xml:space="preserve">υτεχνείο και από το Πανεπιστήμιο Πειραιά, δεν έβγαλε </w:t>
      </w:r>
      <w:proofErr w:type="spellStart"/>
      <w:r>
        <w:rPr>
          <w:rFonts w:eastAsia="Times New Roman" w:cs="Times New Roman"/>
          <w:szCs w:val="24"/>
        </w:rPr>
        <w:t>εκατόν</w:t>
      </w:r>
      <w:proofErr w:type="spellEnd"/>
      <w:r>
        <w:rPr>
          <w:rFonts w:eastAsia="Times New Roman" w:cs="Times New Roman"/>
          <w:szCs w:val="24"/>
        </w:rPr>
        <w:t xml:space="preserve"> πενήντα έξι σημεία, αλλά έβγαλε μερικές εκατοντάδες σημεία, κοντά εννιακόσια. Το έβγαλαν σε διαβούλευση και μετά έβγαλαν χωρίς την Υπηρεσία, την ίδια Υπηρεσία, όπως λέει και η Υπηρεσία, Κοινή Υπου</w:t>
      </w:r>
      <w:r>
        <w:rPr>
          <w:rFonts w:eastAsia="Times New Roman" w:cs="Times New Roman"/>
          <w:szCs w:val="24"/>
        </w:rPr>
        <w:t xml:space="preserve">ργική Απόφαση με </w:t>
      </w:r>
      <w:proofErr w:type="spellStart"/>
      <w:r>
        <w:rPr>
          <w:rFonts w:eastAsia="Times New Roman" w:cs="Times New Roman"/>
          <w:szCs w:val="24"/>
        </w:rPr>
        <w:t>εκατόν</w:t>
      </w:r>
      <w:proofErr w:type="spellEnd"/>
      <w:r>
        <w:rPr>
          <w:rFonts w:eastAsia="Times New Roman" w:cs="Times New Roman"/>
          <w:szCs w:val="24"/>
        </w:rPr>
        <w:t xml:space="preserve"> πενήντα έξι σημεία. Έχω και το έγγραφο του κ. Δασκαλάκη και όλη την αλληλογραφία </w:t>
      </w:r>
      <w:r>
        <w:rPr>
          <w:rFonts w:eastAsia="Times New Roman" w:cs="Times New Roman"/>
          <w:szCs w:val="24"/>
        </w:rPr>
        <w:lastRenderedPageBreak/>
        <w:t>και τα καταθέτω στα Πρακτικά, για να δούμε πώς διακυβερνιόταν η χώρα και με ποιον τρόπο έβγαινε ο χάρτης των συχνοτήτων.</w:t>
      </w:r>
    </w:p>
    <w:p w14:paraId="6140FD81"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(Στο σημείο αυτό ο Υπουργός Υπ</w:t>
      </w:r>
      <w:r>
        <w:rPr>
          <w:rFonts w:eastAsia="Times New Roman" w:cs="Times New Roman"/>
          <w:szCs w:val="24"/>
        </w:rPr>
        <w:t xml:space="preserve">οδομών, Μεταφορών και Δικτύων κ. Χρήστος </w:t>
      </w:r>
      <w:proofErr w:type="spellStart"/>
      <w:r>
        <w:rPr>
          <w:rFonts w:eastAsia="Times New Roman" w:cs="Times New Roman"/>
          <w:szCs w:val="24"/>
        </w:rPr>
        <w:t>Σπίρτζης</w:t>
      </w:r>
      <w:proofErr w:type="spellEnd"/>
      <w:r>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140FD82"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Αυτό έχει το αποτέλεσμα που γνωρίζετε -και </w:t>
      </w:r>
      <w:r>
        <w:rPr>
          <w:rFonts w:eastAsia="Times New Roman" w:cs="Times New Roman"/>
          <w:szCs w:val="24"/>
        </w:rPr>
        <w:t>καλά κάνατε και κάνατε την ερώτηση-, δηλαδή πάρα πολλά κανάλια, από την αναθεώρηση του χρηματοοικονομικού μοντέλου που δεν προβλεπόταν, που καταστρατηγήθηκε ακόμα και σε αυτόν τον στημένο διαγωνισμό και άλλαξε στη συνέχεια, σήμερα λεηλατούν τα περιφερειακά</w:t>
      </w:r>
      <w:r>
        <w:rPr>
          <w:rFonts w:eastAsia="Times New Roman" w:cs="Times New Roman"/>
          <w:szCs w:val="24"/>
        </w:rPr>
        <w:t xml:space="preserve"> κανάλια. </w:t>
      </w:r>
    </w:p>
    <w:p w14:paraId="6140FD83"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Είναι προφανές ότι υπάρχουν κακές ανταγωνιστικές προϋποθέσεις μετά τον διαγωνισμό που θα γίνει αύριο και είναι προφανές -αλλά δεν θα κάνουμε εμείς ούτε τους εισαγγελείς ούτε τους δικαστές- ότι </w:t>
      </w:r>
      <w:r>
        <w:rPr>
          <w:rFonts w:eastAsia="Times New Roman" w:cs="Times New Roman"/>
          <w:szCs w:val="24"/>
        </w:rPr>
        <w:lastRenderedPageBreak/>
        <w:t>όταν ολοκληρώσει ο εισαγγελέας την έρευνα που κάνει,</w:t>
      </w:r>
      <w:r>
        <w:rPr>
          <w:rFonts w:eastAsia="Times New Roman" w:cs="Times New Roman"/>
          <w:szCs w:val="24"/>
        </w:rPr>
        <w:t xml:space="preserve"> ανάλογα με το αποτέλεσμα που θα βγάλει, θα κάνουμε και εμείς </w:t>
      </w:r>
      <w:r>
        <w:rPr>
          <w:rFonts w:eastAsia="Times New Roman" w:cs="Times New Roman"/>
          <w:szCs w:val="24"/>
        </w:rPr>
        <w:t xml:space="preserve">ως </w:t>
      </w:r>
      <w:r>
        <w:rPr>
          <w:rFonts w:eastAsia="Times New Roman" w:cs="Times New Roman"/>
          <w:szCs w:val="24"/>
        </w:rPr>
        <w:t>Υπουργείο</w:t>
      </w:r>
      <w:r>
        <w:rPr>
          <w:rFonts w:eastAsia="Times New Roman" w:cs="Times New Roman"/>
          <w:szCs w:val="24"/>
        </w:rPr>
        <w:t>,</w:t>
      </w:r>
      <w:r>
        <w:rPr>
          <w:rFonts w:eastAsia="Times New Roman" w:cs="Times New Roman"/>
          <w:szCs w:val="24"/>
        </w:rPr>
        <w:t xml:space="preserve"> τις απαραίτητες ενέργειες που οφείλουμε να κάνουμε.</w:t>
      </w:r>
    </w:p>
    <w:p w14:paraId="6140FD84"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Υπουργέ.</w:t>
      </w:r>
    </w:p>
    <w:p w14:paraId="6140FD85"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Έχω την τιμή να ανακοινώσω στο Σώμα ότι ο Υπουργός Δικαιοσύνης, Διαφάν</w:t>
      </w:r>
      <w:r>
        <w:rPr>
          <w:rFonts w:eastAsia="Times New Roman" w:cs="Times New Roman"/>
          <w:szCs w:val="24"/>
        </w:rPr>
        <w:t>ειας και Ανθρωπίνων Δικαιωμάτων</w:t>
      </w:r>
      <w:r>
        <w:rPr>
          <w:rFonts w:eastAsia="Times New Roman" w:cs="Times New Roman"/>
          <w:szCs w:val="24"/>
        </w:rPr>
        <w:t>,</w:t>
      </w:r>
      <w:r>
        <w:rPr>
          <w:rFonts w:eastAsia="Times New Roman" w:cs="Times New Roman"/>
          <w:szCs w:val="24"/>
        </w:rPr>
        <w:t xml:space="preserve"> διαβίβασε στη Βουλή σύμφωνα με το άρθρο 86 του Συντάγματος και τον ν.3126/2003 «Ποινική ευθύνη των Υπουργών», όπως ισχύει,</w:t>
      </w:r>
    </w:p>
    <w:p w14:paraId="6140FD86" w14:textId="77777777" w:rsidR="00325BBC" w:rsidRDefault="001F2B1C">
      <w:pPr>
        <w:tabs>
          <w:tab w:val="left" w:pos="0"/>
        </w:tabs>
        <w:spacing w:line="600" w:lineRule="auto"/>
        <w:ind w:firstLine="709"/>
        <w:contextualSpacing/>
        <w:jc w:val="both"/>
        <w:rPr>
          <w:rFonts w:eastAsia="Times New Roman" w:cs="Times New Roman"/>
          <w:szCs w:val="24"/>
        </w:rPr>
      </w:pPr>
      <w:r>
        <w:rPr>
          <w:rFonts w:eastAsia="Times New Roman" w:cs="Times New Roman"/>
          <w:szCs w:val="24"/>
        </w:rPr>
        <w:t>1.</w:t>
      </w:r>
      <w:r>
        <w:rPr>
          <w:rFonts w:eastAsia="Times New Roman" w:cs="Times New Roman"/>
          <w:szCs w:val="24"/>
        </w:rPr>
        <w:t xml:space="preserve"> </w:t>
      </w:r>
      <w:r>
        <w:rPr>
          <w:rFonts w:eastAsia="Times New Roman" w:cs="Times New Roman"/>
          <w:szCs w:val="24"/>
        </w:rPr>
        <w:t>Στις 12</w:t>
      </w:r>
      <w:r>
        <w:rPr>
          <w:rFonts w:eastAsia="Times New Roman" w:cs="Times New Roman"/>
          <w:szCs w:val="24"/>
        </w:rPr>
        <w:t>-</w:t>
      </w:r>
      <w:r>
        <w:rPr>
          <w:rFonts w:eastAsia="Times New Roman" w:cs="Times New Roman"/>
          <w:szCs w:val="24"/>
        </w:rPr>
        <w:t>8</w:t>
      </w:r>
      <w:r>
        <w:rPr>
          <w:rFonts w:eastAsia="Times New Roman" w:cs="Times New Roman"/>
          <w:szCs w:val="24"/>
        </w:rPr>
        <w:t>-</w:t>
      </w:r>
      <w:r>
        <w:rPr>
          <w:rFonts w:eastAsia="Times New Roman" w:cs="Times New Roman"/>
          <w:szCs w:val="24"/>
        </w:rPr>
        <w:t>2016: Ποινική δικογραφία που αφορά σε πρόσωπα που διετέλεσαν Υπουργοί Εθνικής Άμυνας το</w:t>
      </w:r>
      <w:r>
        <w:rPr>
          <w:rFonts w:eastAsia="Times New Roman" w:cs="Times New Roman"/>
          <w:szCs w:val="24"/>
        </w:rPr>
        <w:t xml:space="preserve"> 2001 και το 2006.</w:t>
      </w:r>
    </w:p>
    <w:p w14:paraId="6140FD87" w14:textId="77777777" w:rsidR="00325BBC" w:rsidRDefault="001F2B1C">
      <w:pPr>
        <w:tabs>
          <w:tab w:val="left" w:pos="0"/>
        </w:tabs>
        <w:spacing w:line="600" w:lineRule="auto"/>
        <w:ind w:firstLine="709"/>
        <w:contextualSpacing/>
        <w:jc w:val="both"/>
        <w:rPr>
          <w:rFonts w:eastAsia="Times New Roman" w:cs="Times New Roman"/>
          <w:szCs w:val="24"/>
        </w:rPr>
      </w:pPr>
      <w:r>
        <w:rPr>
          <w:rFonts w:eastAsia="Times New Roman" w:cs="Times New Roman"/>
          <w:szCs w:val="24"/>
        </w:rPr>
        <w:t>2.</w:t>
      </w:r>
      <w:r>
        <w:rPr>
          <w:rFonts w:eastAsia="Times New Roman" w:cs="Times New Roman"/>
          <w:szCs w:val="24"/>
        </w:rPr>
        <w:t xml:space="preserve"> </w:t>
      </w:r>
      <w:r>
        <w:rPr>
          <w:rFonts w:eastAsia="Times New Roman" w:cs="Times New Roman"/>
          <w:szCs w:val="24"/>
        </w:rPr>
        <w:t>Στις 29</w:t>
      </w:r>
      <w:r>
        <w:rPr>
          <w:rFonts w:eastAsia="Times New Roman" w:cs="Times New Roman"/>
          <w:szCs w:val="24"/>
        </w:rPr>
        <w:t>-</w:t>
      </w:r>
      <w:r>
        <w:rPr>
          <w:rFonts w:eastAsia="Times New Roman" w:cs="Times New Roman"/>
          <w:szCs w:val="24"/>
        </w:rPr>
        <w:t>8</w:t>
      </w:r>
      <w:r>
        <w:rPr>
          <w:rFonts w:eastAsia="Times New Roman" w:cs="Times New Roman"/>
          <w:szCs w:val="24"/>
        </w:rPr>
        <w:t>-</w:t>
      </w:r>
      <w:r>
        <w:rPr>
          <w:rFonts w:eastAsia="Times New Roman" w:cs="Times New Roman"/>
          <w:szCs w:val="24"/>
        </w:rPr>
        <w:t xml:space="preserve">2016: Ποινική δικογραφία που αφορά στον πρώην Υπουργό Οικονομικών κ. Ιωάννη </w:t>
      </w:r>
      <w:proofErr w:type="spellStart"/>
      <w:r>
        <w:rPr>
          <w:rFonts w:eastAsia="Times New Roman" w:cs="Times New Roman"/>
          <w:szCs w:val="24"/>
        </w:rPr>
        <w:t>Βαρουφάκη</w:t>
      </w:r>
      <w:proofErr w:type="spellEnd"/>
      <w:r>
        <w:rPr>
          <w:rFonts w:eastAsia="Times New Roman" w:cs="Times New Roman"/>
          <w:szCs w:val="24"/>
        </w:rPr>
        <w:t>.</w:t>
      </w:r>
    </w:p>
    <w:p w14:paraId="6140FD88"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lastRenderedPageBreak/>
        <w:t>Θα συζητηθεί τώρα η πέμπτη με αριθμό 1185/23-8-2016 επίκαιρη ερώτηση δεύτερου κύκλου του Ανεξάρτητου Βουλευτή Αχαΐας κ. Νικολάου Νικολόπο</w:t>
      </w:r>
      <w:r>
        <w:rPr>
          <w:rFonts w:eastAsia="Times New Roman" w:cs="Times New Roman"/>
          <w:szCs w:val="24"/>
        </w:rPr>
        <w:t xml:space="preserve">υλου προς τον Υπουργό Επικρατείας, σχετικά με την «κλοπή» της εικόνας της ΕΡΤ από τον τηλεοπτικό σταθμό </w:t>
      </w:r>
      <w:r>
        <w:rPr>
          <w:rFonts w:eastAsia="Times New Roman" w:cs="Times New Roman"/>
          <w:szCs w:val="24"/>
        </w:rPr>
        <w:t>«</w:t>
      </w:r>
      <w:r>
        <w:rPr>
          <w:rFonts w:eastAsia="Times New Roman" w:cs="Times New Roman"/>
          <w:szCs w:val="24"/>
        </w:rPr>
        <w:t>ΣΚΑΙ</w:t>
      </w:r>
      <w:r>
        <w:rPr>
          <w:rFonts w:eastAsia="Times New Roman" w:cs="Times New Roman"/>
          <w:szCs w:val="24"/>
        </w:rPr>
        <w:t>»</w:t>
      </w:r>
      <w:r>
        <w:rPr>
          <w:rFonts w:eastAsia="Times New Roman" w:cs="Times New Roman"/>
          <w:szCs w:val="24"/>
        </w:rPr>
        <w:t xml:space="preserve"> κατά τη μετάδοση της λειτουργίας του Δεκαπενταύγουστου από την Παναγία της Τήνου. </w:t>
      </w:r>
    </w:p>
    <w:p w14:paraId="6140FD89"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Θα απαντήσει ο Υπουργός Επικρατείας κ. Νικόλαος Παππάς.</w:t>
      </w:r>
    </w:p>
    <w:p w14:paraId="6140FD8A"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Τον λό</w:t>
      </w:r>
      <w:r>
        <w:rPr>
          <w:rFonts w:eastAsia="Times New Roman" w:cs="Times New Roman"/>
          <w:szCs w:val="24"/>
        </w:rPr>
        <w:t>γο έχει ο κ. Νικολόπουλος για δύο λεπτά.</w:t>
      </w:r>
    </w:p>
    <w:p w14:paraId="6140FD8B"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Κύριε Πρόεδρε, να ρωτήσω γιατί δεν θα δείξουν τα κανάλια τίποτε απ’ αυτά απόψε; Ε, όχι, θα είμαι αφελής! </w:t>
      </w:r>
    </w:p>
    <w:p w14:paraId="6140FD8C"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Εδώ βλέπω πρωτοσέλιδο που λέει «Τα </w:t>
      </w:r>
      <w:r>
        <w:rPr>
          <w:rFonts w:eastAsia="Times New Roman" w:cs="Times New Roman"/>
          <w:szCs w:val="24"/>
          <w:lang w:val="en-US"/>
        </w:rPr>
        <w:t>mails</w:t>
      </w:r>
      <w:r>
        <w:rPr>
          <w:rFonts w:eastAsia="Times New Roman" w:cs="Times New Roman"/>
          <w:szCs w:val="24"/>
        </w:rPr>
        <w:t xml:space="preserve"> της προδοσίας. Οι εντολές του ΔΝΤ και της </w:t>
      </w:r>
      <w:r>
        <w:rPr>
          <w:rFonts w:eastAsia="Times New Roman" w:cs="Times New Roman"/>
          <w:szCs w:val="24"/>
          <w:lang w:val="en-US"/>
        </w:rPr>
        <w:t>EUR</w:t>
      </w:r>
      <w:r>
        <w:rPr>
          <w:rFonts w:eastAsia="Times New Roman" w:cs="Times New Roman"/>
          <w:szCs w:val="24"/>
          <w:lang w:val="en-US"/>
        </w:rPr>
        <w:t>OSTAT</w:t>
      </w:r>
      <w:r>
        <w:rPr>
          <w:rFonts w:eastAsia="Times New Roman" w:cs="Times New Roman"/>
          <w:szCs w:val="24"/>
        </w:rPr>
        <w:t xml:space="preserve"> προς τον Γιώργο Παπακωνσταντίνου</w:t>
      </w:r>
      <w:r>
        <w:rPr>
          <w:rFonts w:eastAsia="Times New Roman" w:cs="Times New Roman"/>
          <w:szCs w:val="24"/>
        </w:rPr>
        <w:t>.</w:t>
      </w:r>
      <w:r>
        <w:rPr>
          <w:rFonts w:eastAsia="Times New Roman" w:cs="Times New Roman"/>
          <w:szCs w:val="24"/>
        </w:rPr>
        <w:t xml:space="preserve"> Αλλοιώστε το έλλειμμα γρήγορα και με εχεμύθεια».</w:t>
      </w:r>
    </w:p>
    <w:p w14:paraId="6140FD8D"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lastRenderedPageBreak/>
        <w:t xml:space="preserve">Ε, καλά, σιγά που θα το παίξει ο Αλαφούζος! Σιγά που θα το παίξει το </w:t>
      </w:r>
      <w:r>
        <w:rPr>
          <w:rFonts w:eastAsia="Times New Roman" w:cs="Times New Roman"/>
          <w:szCs w:val="24"/>
        </w:rPr>
        <w:t>«</w:t>
      </w:r>
      <w:r>
        <w:rPr>
          <w:rFonts w:eastAsia="Times New Roman" w:cs="Times New Roman"/>
          <w:szCs w:val="24"/>
          <w:lang w:val="en-US"/>
        </w:rPr>
        <w:t>MEGA</w:t>
      </w:r>
      <w:r>
        <w:rPr>
          <w:rFonts w:eastAsia="Times New Roman" w:cs="Times New Roman"/>
          <w:szCs w:val="24"/>
        </w:rPr>
        <w:t>»</w:t>
      </w:r>
      <w:r>
        <w:rPr>
          <w:rFonts w:eastAsia="Times New Roman" w:cs="Times New Roman"/>
          <w:szCs w:val="24"/>
        </w:rPr>
        <w:t>! Σιγά, είναι θέμα αυτό; Σιγά που θα το παίξουν ή θα αξιώσει να το κάνουν ο κ. Μητσοτάκης</w:t>
      </w:r>
      <w:r>
        <w:rPr>
          <w:rFonts w:eastAsia="Times New Roman" w:cs="Times New Roman"/>
          <w:szCs w:val="24"/>
        </w:rPr>
        <w:t>,</w:t>
      </w:r>
      <w:r>
        <w:rPr>
          <w:rFonts w:eastAsia="Times New Roman" w:cs="Times New Roman"/>
          <w:szCs w:val="24"/>
        </w:rPr>
        <w:t xml:space="preserve"> σ</w:t>
      </w:r>
      <w:r>
        <w:rPr>
          <w:rFonts w:eastAsia="Times New Roman" w:cs="Times New Roman"/>
          <w:szCs w:val="24"/>
        </w:rPr>
        <w:t xml:space="preserve">’ αυτούς που λέει «θα σας χαρίσω πίσω τις άδειες»! </w:t>
      </w:r>
    </w:p>
    <w:p w14:paraId="6140FD8E"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Κύριε Μητσοτάκη, να τους δώσετε και τα δανεικά, γιατί χρωστούν και πολλά! Πρέπει να πείτε ότι θα χαρίσετε και τα δανεικά, για να μπορούν να ξαναπαίζουν οι νταβατζήδες. </w:t>
      </w:r>
    </w:p>
    <w:p w14:paraId="6140FD8F"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Σπίρτζη</w:t>
      </w:r>
      <w:proofErr w:type="spellEnd"/>
      <w:r>
        <w:rPr>
          <w:rFonts w:eastAsia="Times New Roman" w:cs="Times New Roman"/>
          <w:szCs w:val="24"/>
        </w:rPr>
        <w:t>, τι να σας πω, πάντως</w:t>
      </w:r>
      <w:r>
        <w:rPr>
          <w:rFonts w:eastAsia="Times New Roman" w:cs="Times New Roman"/>
          <w:szCs w:val="24"/>
        </w:rPr>
        <w:t xml:space="preserve"> είναι να μη σας κάνει κανείς κουμπάρο! Κάνε κουμπάρο, να δεις καλό! Εάν στους κουμπάρους σας δίνετε τα έργα με 60% και οι νταβατζήδες τα έπαιρναν με 0%, τι να σας πω, εγώ δεν θα ήθελα ούτε να σας ξέρω, όχι να σας έχω κουμπάρο! </w:t>
      </w:r>
    </w:p>
    <w:p w14:paraId="6140FD90"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Όμως δεν μπορώ να καταλάβω </w:t>
      </w:r>
      <w:r>
        <w:rPr>
          <w:rFonts w:eastAsia="Times New Roman" w:cs="Times New Roman"/>
          <w:szCs w:val="24"/>
        </w:rPr>
        <w:t xml:space="preserve">τι κάνετε και εσείς. Καλά, είπαμε ότι βλέπουμε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να διασκεδάζουμε. Όμως και ο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κλέβει την εικόνα της Μεγαλόχαρης, πάλι διασκεδάζουμε; Διασκεδάζαμε, </w:t>
      </w:r>
      <w:r>
        <w:rPr>
          <w:rFonts w:eastAsia="Times New Roman" w:cs="Times New Roman"/>
          <w:szCs w:val="24"/>
        </w:rPr>
        <w:lastRenderedPageBreak/>
        <w:t xml:space="preserve">όταν το </w:t>
      </w:r>
      <w:r>
        <w:rPr>
          <w:rFonts w:eastAsia="Times New Roman" w:cs="Times New Roman"/>
          <w:szCs w:val="24"/>
        </w:rPr>
        <w:t>«</w:t>
      </w:r>
      <w:r>
        <w:rPr>
          <w:rFonts w:eastAsia="Times New Roman" w:cs="Times New Roman"/>
          <w:szCs w:val="24"/>
          <w:lang w:val="en-US"/>
        </w:rPr>
        <w:t>MEGA</w:t>
      </w:r>
      <w:r>
        <w:rPr>
          <w:rFonts w:eastAsia="Times New Roman" w:cs="Times New Roman"/>
          <w:szCs w:val="24"/>
        </w:rPr>
        <w:t>»</w:t>
      </w:r>
      <w:r>
        <w:rPr>
          <w:rFonts w:eastAsia="Times New Roman" w:cs="Times New Roman"/>
          <w:szCs w:val="24"/>
        </w:rPr>
        <w:t xml:space="preserve"> πήγαινε και έκανε </w:t>
      </w:r>
      <w:proofErr w:type="spellStart"/>
      <w:r>
        <w:rPr>
          <w:rFonts w:eastAsia="Times New Roman" w:cs="Times New Roman"/>
          <w:szCs w:val="24"/>
        </w:rPr>
        <w:t>ρευματοκλοπή</w:t>
      </w:r>
      <w:proofErr w:type="spellEnd"/>
      <w:r>
        <w:rPr>
          <w:rFonts w:eastAsia="Times New Roman" w:cs="Times New Roman"/>
          <w:szCs w:val="24"/>
        </w:rPr>
        <w:t xml:space="preserve">; Ούτε και αυτό ήταν θέμα, για να παίξει στα δελτία των ειδήσεων. Βεβαίως, είναι δυνατόν! </w:t>
      </w:r>
    </w:p>
    <w:p w14:paraId="6140FD91"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συνάδελφοι, οι μάχες που ξεκίνησαν επί </w:t>
      </w:r>
      <w:r>
        <w:rPr>
          <w:rFonts w:eastAsia="Times New Roman" w:cs="Times New Roman"/>
          <w:szCs w:val="24"/>
        </w:rPr>
        <w:t>π</w:t>
      </w:r>
      <w:r>
        <w:rPr>
          <w:rFonts w:eastAsia="Times New Roman" w:cs="Times New Roman"/>
          <w:szCs w:val="24"/>
        </w:rPr>
        <w:t>ρωθυπουργίας Κώστα Καραμανλή συνεχίζονται και κορυφώνονται κα</w:t>
      </w:r>
      <w:r>
        <w:rPr>
          <w:rFonts w:eastAsia="Times New Roman" w:cs="Times New Roman"/>
          <w:szCs w:val="24"/>
        </w:rPr>
        <w:t xml:space="preserve">ι είμαστε πραγματικά σε μια τέτοια συγκυρία, σε μια τέτοια στιγμή, που ειλικρινά δεν μπορώ να καταλάβω πώς νιώθει ο κ. Μητσοτάκης. Γιατί το πώς νιώθουν οι </w:t>
      </w:r>
      <w:r>
        <w:rPr>
          <w:rFonts w:eastAsia="Times New Roman" w:cs="Times New Roman"/>
          <w:szCs w:val="24"/>
        </w:rPr>
        <w:t>ν</w:t>
      </w:r>
      <w:r>
        <w:rPr>
          <w:rFonts w:eastAsia="Times New Roman" w:cs="Times New Roman"/>
          <w:szCs w:val="24"/>
        </w:rPr>
        <w:t>εοδημοκράτες το ξέρω -γιατί ένας απ’ αυτούς είμαι εγώ- σήμερα που βλέπουν εκείνος ο αγώνας, επιτέλου</w:t>
      </w:r>
      <w:r>
        <w:rPr>
          <w:rFonts w:eastAsia="Times New Roman" w:cs="Times New Roman"/>
          <w:szCs w:val="24"/>
        </w:rPr>
        <w:t xml:space="preserve">ς, να δικαιώνεται. </w:t>
      </w:r>
    </w:p>
    <w:p w14:paraId="6140FD92"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Ο πόλεμος, λοιπόν, με τους νταβατζήδες μαίνεται αλλά και κερδίζεται. Έχουν χάσει όμως –το βλέπουμε όλοι- την ψυχραιμία τους, βλέποντας ότι έφτασε το τέλος της βασιλείας των νταβατζήδων και φθάνουν σε πρωτοφανή για τα δημοκρατικά μας χρο</w:t>
      </w:r>
      <w:r>
        <w:rPr>
          <w:rFonts w:eastAsia="Times New Roman" w:cs="Times New Roman"/>
          <w:szCs w:val="24"/>
        </w:rPr>
        <w:t xml:space="preserve">νικά γεγονότα, να </w:t>
      </w:r>
      <w:proofErr w:type="spellStart"/>
      <w:r>
        <w:rPr>
          <w:rFonts w:eastAsia="Times New Roman" w:cs="Times New Roman"/>
          <w:szCs w:val="24"/>
        </w:rPr>
        <w:t>ποινικοποιούν</w:t>
      </w:r>
      <w:proofErr w:type="spellEnd"/>
      <w:r>
        <w:rPr>
          <w:rFonts w:eastAsia="Times New Roman" w:cs="Times New Roman"/>
          <w:szCs w:val="24"/>
        </w:rPr>
        <w:t xml:space="preserve"> δηλαδή ακόμη και </w:t>
      </w:r>
      <w:r>
        <w:rPr>
          <w:rFonts w:eastAsia="Times New Roman" w:cs="Times New Roman"/>
          <w:szCs w:val="24"/>
        </w:rPr>
        <w:lastRenderedPageBreak/>
        <w:t xml:space="preserve">τον κοινοβουλευτικό έλεγχο, κύριε Πρόεδρε. Λαθεύουν. Χρησιμοποιούν τις αγωγές ως φίμωτρο. Προηγήθηκε ο Δημήτρης ο </w:t>
      </w:r>
      <w:proofErr w:type="spellStart"/>
      <w:r>
        <w:rPr>
          <w:rFonts w:eastAsia="Times New Roman" w:cs="Times New Roman"/>
          <w:szCs w:val="24"/>
        </w:rPr>
        <w:t>Μελισσανίδης</w:t>
      </w:r>
      <w:proofErr w:type="spellEnd"/>
      <w:r>
        <w:rPr>
          <w:rFonts w:eastAsia="Times New Roman" w:cs="Times New Roman"/>
          <w:szCs w:val="24"/>
        </w:rPr>
        <w:t>. Θα σας καταθέσω τις αγωγές. Ακολούθησε προ ολίγων ημερών ο Γιάννης Αλαφούζος, ό</w:t>
      </w:r>
      <w:r>
        <w:rPr>
          <w:rFonts w:eastAsia="Times New Roman" w:cs="Times New Roman"/>
          <w:szCs w:val="24"/>
        </w:rPr>
        <w:t xml:space="preserve">πως με απείλησε μέσα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w:t>
      </w:r>
    </w:p>
    <w:p w14:paraId="6140FD93"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Θέλω να πω ότι αυτές οι αγωγές τη δημοκρατία προσβάλλουν και όχι τον όποιον Βουλευτή, αγωγές που υποδηλώνουν την ετσιθελική νοοτροπία τους, γιατί ένιωθαν οι άνθρωποι ότι ήταν ανεξέλεγκτοι και υπεράνω των νόμω</w:t>
      </w:r>
      <w:r>
        <w:rPr>
          <w:rFonts w:eastAsia="Times New Roman" w:cs="Times New Roman"/>
          <w:szCs w:val="24"/>
        </w:rPr>
        <w:t xml:space="preserve">ν, ότι μπορούσαν να ποδοπατούν και τη βούληση του ελληνικού λαού. </w:t>
      </w:r>
    </w:p>
    <w:p w14:paraId="6140FD94"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Ως γνωστόν, εδώ και χρόνια έχω καταθέσει </w:t>
      </w:r>
      <w:proofErr w:type="spellStart"/>
      <w:r>
        <w:rPr>
          <w:rFonts w:eastAsia="Times New Roman" w:cs="Times New Roman"/>
          <w:szCs w:val="24"/>
        </w:rPr>
        <w:t>πάμπολλες</w:t>
      </w:r>
      <w:proofErr w:type="spellEnd"/>
      <w:r>
        <w:rPr>
          <w:rFonts w:eastAsia="Times New Roman" w:cs="Times New Roman"/>
          <w:szCs w:val="24"/>
        </w:rPr>
        <w:t xml:space="preserve"> ερωτήσεις γύρω απ’ αυτά τα ζητήματα</w:t>
      </w:r>
      <w:r>
        <w:rPr>
          <w:rFonts w:eastAsia="Times New Roman" w:cs="Times New Roman"/>
          <w:szCs w:val="24"/>
        </w:rPr>
        <w:t>,</w:t>
      </w:r>
      <w:r>
        <w:rPr>
          <w:rFonts w:eastAsia="Times New Roman" w:cs="Times New Roman"/>
          <w:szCs w:val="24"/>
        </w:rPr>
        <w:t xml:space="preserve"> που αφορούν σε «γκρίζες» ή παράνομες δράσεις διαφόρων επιχειρηματιών ή άλλων παραγόντων, προκειμένου </w:t>
      </w:r>
      <w:r>
        <w:rPr>
          <w:rFonts w:eastAsia="Times New Roman" w:cs="Times New Roman"/>
          <w:szCs w:val="24"/>
        </w:rPr>
        <w:t xml:space="preserve">να ελεγχθούν και να ενεργήσουν τα δέοντα οι Υπουργοί. </w:t>
      </w:r>
    </w:p>
    <w:p w14:paraId="6140FD95"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lastRenderedPageBreak/>
        <w:t xml:space="preserve">Λέει ο κ. </w:t>
      </w:r>
      <w:proofErr w:type="spellStart"/>
      <w:r>
        <w:rPr>
          <w:rFonts w:eastAsia="Times New Roman" w:cs="Times New Roman"/>
          <w:szCs w:val="24"/>
        </w:rPr>
        <w:t>Σπίρτζης</w:t>
      </w:r>
      <w:proofErr w:type="spellEnd"/>
      <w:r>
        <w:rPr>
          <w:rFonts w:eastAsia="Times New Roman" w:cs="Times New Roman"/>
          <w:szCs w:val="24"/>
        </w:rPr>
        <w:t xml:space="preserve"> ότι ενάμιση χρόνο περιμένει να δει τι θα γίνει με την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Pr>
          <w:rFonts w:eastAsia="Times New Roman" w:cs="Times New Roman"/>
          <w:szCs w:val="24"/>
        </w:rPr>
        <w:t xml:space="preserve">. Τι θα γίνει, κύριε </w:t>
      </w:r>
      <w:proofErr w:type="spellStart"/>
      <w:r>
        <w:rPr>
          <w:rFonts w:eastAsia="Times New Roman" w:cs="Times New Roman"/>
          <w:szCs w:val="24"/>
        </w:rPr>
        <w:t>Σπίρτζη</w:t>
      </w:r>
      <w:proofErr w:type="spellEnd"/>
      <w:r>
        <w:rPr>
          <w:rFonts w:eastAsia="Times New Roman" w:cs="Times New Roman"/>
          <w:szCs w:val="24"/>
        </w:rPr>
        <w:t>; Να τους πείτε να πάνε να κάνουν μια αίτηση για το άλλο κρατικό ίδρυμα, του Κορυδαλλού, γιατ</w:t>
      </w:r>
      <w:r>
        <w:rPr>
          <w:rFonts w:eastAsia="Times New Roman" w:cs="Times New Roman"/>
          <w:szCs w:val="24"/>
        </w:rPr>
        <w:t xml:space="preserve">ί και εκεί υπάρχει μεγάλη ουρά. </w:t>
      </w:r>
    </w:p>
    <w:p w14:paraId="6140FD96"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Αυτό ακριβώς, λοιπόν, έκανα και με την υπ’ αριθμόν 4233 ερώτησή μου, που ζητά ο κ. Αλαφούζος 250</w:t>
      </w:r>
      <w:r>
        <w:rPr>
          <w:rFonts w:eastAsia="Times New Roman" w:cs="Times New Roman"/>
          <w:szCs w:val="24"/>
        </w:rPr>
        <w:t>.000</w:t>
      </w:r>
      <w:r>
        <w:rPr>
          <w:rFonts w:eastAsia="Times New Roman" w:cs="Times New Roman"/>
          <w:szCs w:val="24"/>
        </w:rPr>
        <w:t xml:space="preserve"> ευρώ εις βάρος μου. Την απειλή του, κατ’ αρχάς, ξαναλέω ότι δεν την λαμβάνω σοβαρά υπ’ </w:t>
      </w:r>
      <w:proofErr w:type="spellStart"/>
      <w:r>
        <w:rPr>
          <w:rFonts w:eastAsia="Times New Roman" w:cs="Times New Roman"/>
          <w:szCs w:val="24"/>
        </w:rPr>
        <w:t>όψιν</w:t>
      </w:r>
      <w:proofErr w:type="spellEnd"/>
      <w:r>
        <w:rPr>
          <w:rFonts w:eastAsia="Times New Roman" w:cs="Times New Roman"/>
          <w:szCs w:val="24"/>
        </w:rPr>
        <w:t>, γιατί νομίζω ότι εκείνο που ε</w:t>
      </w:r>
      <w:r>
        <w:rPr>
          <w:rFonts w:eastAsia="Times New Roman" w:cs="Times New Roman"/>
          <w:szCs w:val="24"/>
        </w:rPr>
        <w:t>ίναι σημαντικό</w:t>
      </w:r>
      <w:r>
        <w:rPr>
          <w:rFonts w:eastAsia="Times New Roman" w:cs="Times New Roman"/>
          <w:szCs w:val="24"/>
        </w:rPr>
        <w:t>,</w:t>
      </w:r>
      <w:r>
        <w:rPr>
          <w:rFonts w:eastAsia="Times New Roman" w:cs="Times New Roman"/>
          <w:szCs w:val="24"/>
        </w:rPr>
        <w:t xml:space="preserve"> είναι η Ελλάδα να μην επιτρέψουμε να είναι </w:t>
      </w:r>
      <w:r>
        <w:rPr>
          <w:rFonts w:eastAsia="Times New Roman" w:cs="Times New Roman"/>
          <w:szCs w:val="24"/>
        </w:rPr>
        <w:t>«</w:t>
      </w:r>
      <w:proofErr w:type="spellStart"/>
      <w:r>
        <w:rPr>
          <w:rFonts w:eastAsia="Times New Roman" w:cs="Times New Roman"/>
          <w:szCs w:val="24"/>
        </w:rPr>
        <w:t>Μπανανία</w:t>
      </w:r>
      <w:proofErr w:type="spellEnd"/>
      <w:r>
        <w:rPr>
          <w:rFonts w:eastAsia="Times New Roman" w:cs="Times New Roman"/>
          <w:szCs w:val="24"/>
        </w:rPr>
        <w:t>»</w:t>
      </w:r>
      <w:r>
        <w:rPr>
          <w:rFonts w:eastAsia="Times New Roman" w:cs="Times New Roman"/>
          <w:szCs w:val="24"/>
        </w:rPr>
        <w:t xml:space="preserve">, να έχει μια κολοβή κοινοβουλευτική δημοκρατία, να έχει φιμωμένους και τρομοκρατημένους Βουλευτές. </w:t>
      </w:r>
    </w:p>
    <w:p w14:paraId="6140FD97"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Εγώ είμαι σίγουρος ότι όλους τους συναδέλφους -και πολύ πιο σίγουρος για εμένα- αυτές </w:t>
      </w:r>
      <w:r>
        <w:rPr>
          <w:rFonts w:eastAsia="Times New Roman" w:cs="Times New Roman"/>
          <w:szCs w:val="24"/>
        </w:rPr>
        <w:t xml:space="preserve">μας χαλυβδώνουν ακόμη περισσότερο, γιατί έχουμε σύμμαχο τον ελληνικό λαό. </w:t>
      </w:r>
    </w:p>
    <w:p w14:paraId="6140FD98"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Ταυτόχρονα, όμως, έχουμε υποχρέωση, θεωρώ, κύριοι Υπουργοί, να θωρακίσουμε τον κοινοβουλευτικό έλεγχο και το κοινοβουλευτικό έργο. Χωρίς, λοιπόν, να ζητώ καμμία προσωπική κάλυψη, μο</w:t>
      </w:r>
      <w:r>
        <w:rPr>
          <w:rFonts w:eastAsia="Times New Roman" w:cs="Times New Roman"/>
          <w:szCs w:val="24"/>
        </w:rPr>
        <w:t xml:space="preserve">υ </w:t>
      </w:r>
      <w:r>
        <w:rPr>
          <w:rFonts w:eastAsia="Times New Roman" w:cs="Times New Roman"/>
          <w:szCs w:val="24"/>
        </w:rPr>
        <w:lastRenderedPageBreak/>
        <w:t xml:space="preserve">αρκεί πώς από </w:t>
      </w:r>
      <w:r>
        <w:rPr>
          <w:rFonts w:eastAsia="Times New Roman" w:cs="Times New Roman"/>
          <w:szCs w:val="24"/>
        </w:rPr>
        <w:t>αυ</w:t>
      </w:r>
      <w:r>
        <w:rPr>
          <w:rFonts w:eastAsia="Times New Roman" w:cs="Times New Roman"/>
          <w:szCs w:val="24"/>
        </w:rPr>
        <w:t>τ</w:t>
      </w:r>
      <w:r>
        <w:rPr>
          <w:rFonts w:eastAsia="Times New Roman" w:cs="Times New Roman"/>
          <w:szCs w:val="24"/>
        </w:rPr>
        <w:t>ό</w:t>
      </w:r>
      <w:r>
        <w:rPr>
          <w:rFonts w:eastAsia="Times New Roman" w:cs="Times New Roman"/>
          <w:szCs w:val="24"/>
        </w:rPr>
        <w:t xml:space="preserve"> </w:t>
      </w:r>
      <w:r>
        <w:rPr>
          <w:rFonts w:eastAsia="Times New Roman" w:cs="Times New Roman"/>
          <w:szCs w:val="24"/>
        </w:rPr>
        <w:t xml:space="preserve">εδώ </w:t>
      </w:r>
      <w:r>
        <w:rPr>
          <w:rFonts w:eastAsia="Times New Roman" w:cs="Times New Roman"/>
          <w:szCs w:val="24"/>
        </w:rPr>
        <w:t>το Βήμα της Βουλής</w:t>
      </w:r>
      <w:r>
        <w:rPr>
          <w:rFonts w:eastAsia="Times New Roman" w:cs="Times New Roman"/>
          <w:szCs w:val="24"/>
        </w:rPr>
        <w:t>,</w:t>
      </w:r>
      <w:r>
        <w:rPr>
          <w:rFonts w:eastAsia="Times New Roman" w:cs="Times New Roman"/>
          <w:szCs w:val="24"/>
        </w:rPr>
        <w:t xml:space="preserve"> είχα πει στην Ώρα του Πρωθυπουργού σε σχετική ερώτηση, που είχε έρθει εκείνος να απαντήσει, πως οτιδήποτε μπορεί να μου συμβεί, αλλά θα πρέπει να ξέρουν ο πολιτικός κόσμος, οι Έλληνες πολίτες, η οικογένειά μου, </w:t>
      </w:r>
      <w:r>
        <w:rPr>
          <w:rFonts w:eastAsia="Times New Roman" w:cs="Times New Roman"/>
          <w:szCs w:val="24"/>
        </w:rPr>
        <w:t xml:space="preserve">τα παιδιά μου, τι έχει συμβεί και από ποιους έχει συμβεί. </w:t>
      </w:r>
    </w:p>
    <w:p w14:paraId="6140FD99"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Αυτή είναι η δική μου θωράκιση, να καταγγέλλω σήμερα εδώ από το Βήμα της Βουλής όλα αυτά και προσβλέποντας και σε εσάς</w:t>
      </w:r>
      <w:r>
        <w:rPr>
          <w:rFonts w:eastAsia="Times New Roman" w:cs="Times New Roman"/>
          <w:szCs w:val="24"/>
        </w:rPr>
        <w:t>,</w:t>
      </w:r>
      <w:r>
        <w:rPr>
          <w:rFonts w:eastAsia="Times New Roman" w:cs="Times New Roman"/>
          <w:szCs w:val="24"/>
        </w:rPr>
        <w:t xml:space="preserve"> να πιστεύω ότι θα πράξετε και εσείς τα δέοντα, για να μην αισθάνεται κανείς α</w:t>
      </w:r>
      <w:r>
        <w:rPr>
          <w:rFonts w:eastAsia="Times New Roman" w:cs="Times New Roman"/>
          <w:szCs w:val="24"/>
        </w:rPr>
        <w:t>προστάτευτος και διωκόμενος ο κοινοβουλευτικός κόσμος της χώρας και η δημοκρατία, σ’ αυτή την πάγια και σκληρή αναμέτρηση</w:t>
      </w:r>
      <w:r>
        <w:rPr>
          <w:rFonts w:eastAsia="Times New Roman" w:cs="Times New Roman"/>
          <w:szCs w:val="24"/>
        </w:rPr>
        <w:t>,</w:t>
      </w:r>
      <w:r>
        <w:rPr>
          <w:rFonts w:eastAsia="Times New Roman" w:cs="Times New Roman"/>
          <w:szCs w:val="24"/>
        </w:rPr>
        <w:t xml:space="preserve"> με όσους νομίζουν ότι μπορούν ακόμη να δρουν σε βάρος της χώρας και των θεσμών ασύδοτοι αλλά και θωρακισμένοι. </w:t>
      </w:r>
    </w:p>
    <w:p w14:paraId="6140FD9A"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χτυπάει το κουδούνι λήξης του χρόνου ομιλίας του κυρίου Βουλευτή)</w:t>
      </w:r>
    </w:p>
    <w:p w14:paraId="6140FD9B"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lastRenderedPageBreak/>
        <w:t>Μόνος, λοιπόν, θώρακας και καταφύγιο όλων μας –και τελειώνω, κύριε Πρόεδρε, γιατί την ξέρει την ερώτηση ο κύριος Υπουργός- είναι η δημοκρατία και η διαφάνεια.</w:t>
      </w:r>
    </w:p>
    <w:p w14:paraId="6140FD9C"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Ολοκληρώστε, κύριε συνάδελφε.</w:t>
      </w:r>
    </w:p>
    <w:p w14:paraId="6140FD9D"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Ολοκληρώνω, κύριε Πρόεδρε.</w:t>
      </w:r>
    </w:p>
    <w:p w14:paraId="6140FD9E"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Όμως, νομίζω ότι πρέπει να ακουστούν αυτά που είπα προηγουμένως και για αυτό τα λέω, γιατί γίνονται και την κατάλληλη στιγμή.</w:t>
      </w:r>
    </w:p>
    <w:p w14:paraId="6140FD9F"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Κύριε Υπουργέ, ανέφερα αυτά, με πιο πρόσφατο παρά</w:t>
      </w:r>
      <w:r>
        <w:rPr>
          <w:rFonts w:eastAsia="Times New Roman" w:cs="Times New Roman"/>
          <w:szCs w:val="24"/>
        </w:rPr>
        <w:t xml:space="preserve">δειγμα την επίσημη καταγγελία της ΕΡΤ προ ημερών κατά του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σύμφωνα με την οποία ο ιδιωτικός τηλεοπτικός σταθμός του κ. Αλαφούζου υπέκλεψε τη μετάδοση της κρατικής τηλεόρασης από την πανηγυρική λειτουργία της τελετής της Τήνου ανήμερα του Δεκαπενταύγ</w:t>
      </w:r>
      <w:r>
        <w:rPr>
          <w:rFonts w:eastAsia="Times New Roman" w:cs="Times New Roman"/>
          <w:szCs w:val="24"/>
        </w:rPr>
        <w:t xml:space="preserve">ουστου. Πληρώνει η ΕΡΤ, δηλαδή ο ελληνικός λαός, για να κάνει παιχνίδι ένας ιδιωτικός σταθμός. </w:t>
      </w:r>
    </w:p>
    <w:p w14:paraId="6140FDA0"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lastRenderedPageBreak/>
        <w:t>Μοιραία αναρωτιέμαι, λοιπόν, ποιες μπορεί να είναι οι συνέπειες για τον ιδιωτικό σταθμό, τι προβλέπεται από το θεσμικό πλαίσιο και αν εστάλη αυτή η υπόθεση στον</w:t>
      </w:r>
      <w:r>
        <w:rPr>
          <w:rFonts w:eastAsia="Times New Roman" w:cs="Times New Roman"/>
          <w:szCs w:val="24"/>
        </w:rPr>
        <w:t xml:space="preserve"> εισαγγελέα ή αν κινήθηκαν αυτεπάγγελτα οι θεσμοί της πολιτείας</w:t>
      </w:r>
      <w:r>
        <w:rPr>
          <w:rFonts w:eastAsia="Times New Roman" w:cs="Times New Roman"/>
          <w:szCs w:val="24"/>
        </w:rPr>
        <w:t>,</w:t>
      </w:r>
      <w:r>
        <w:rPr>
          <w:rFonts w:eastAsia="Times New Roman" w:cs="Times New Roman"/>
          <w:szCs w:val="24"/>
        </w:rPr>
        <w:t xml:space="preserve"> για να τιμωρήσουν μια υποκλοπή, που κατά την άποψή μου, είναι απολύτως </w:t>
      </w:r>
      <w:r w:rsidRPr="00E86E9F">
        <w:rPr>
          <w:rFonts w:eastAsia="Times New Roman" w:cs="Times New Roman"/>
          <w:szCs w:val="24"/>
        </w:rPr>
        <w:t>ενδε</w:t>
      </w:r>
      <w:r w:rsidRPr="00D20287">
        <w:rPr>
          <w:rFonts w:eastAsia="Times New Roman" w:cs="Times New Roman"/>
          <w:szCs w:val="24"/>
        </w:rPr>
        <w:t>ικτική ότι η νοοτροπία «κάνουμε ό,τι θέλουμε και λογαριασμό δεν δίνουμε»</w:t>
      </w:r>
      <w:r w:rsidRPr="00E86E9F">
        <w:rPr>
          <w:rFonts w:eastAsia="Times New Roman" w:cs="Times New Roman"/>
          <w:szCs w:val="24"/>
        </w:rPr>
        <w:t>,</w:t>
      </w:r>
      <w:r w:rsidRPr="00E86E9F">
        <w:rPr>
          <w:rFonts w:eastAsia="Times New Roman" w:cs="Times New Roman"/>
          <w:szCs w:val="24"/>
        </w:rPr>
        <w:t xml:space="preserve"> συνεχίζει να υπάρχει στο τηλεοπτικό μας βα</w:t>
      </w:r>
      <w:r w:rsidRPr="00E86E9F">
        <w:rPr>
          <w:rFonts w:eastAsia="Times New Roman" w:cs="Times New Roman"/>
          <w:szCs w:val="24"/>
        </w:rPr>
        <w:t xml:space="preserve">σίλειο. </w:t>
      </w:r>
    </w:p>
    <w:p w14:paraId="6140FDA1"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Και αν είναι έτσι, εάν δεν έχει κινηθεί καμμία διαδικασία κατά του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του κ. Αλαφούζου από τους θεσμικούς φορείς ή από την ΕΡΤ, τότε αναρωτιέμαι, κύριε Υπουργέ, με ποιο δικαίωμα η ίδια η πολιτεία τιμωρεί κάποιους, που μπορεί να είναι φουκαράδε</w:t>
      </w:r>
      <w:r>
        <w:rPr>
          <w:rFonts w:eastAsia="Times New Roman" w:cs="Times New Roman"/>
          <w:szCs w:val="24"/>
        </w:rPr>
        <w:t xml:space="preserve">ς, επειδή κλέβουν ρεύμα από τη ΔΕΗ, ή αν μπορεί με την ίδια άνεση και ένας έμπορος, που πληρώνει ακριβό ενοίκιο για το μαγαζί του, να πάει στην Αγία Παρασκευή και να ανοίξει τσάμπα στο </w:t>
      </w:r>
      <w:proofErr w:type="spellStart"/>
      <w:r>
        <w:rPr>
          <w:rFonts w:eastAsia="Times New Roman" w:cs="Times New Roman"/>
          <w:szCs w:val="24"/>
        </w:rPr>
        <w:t>ραδιομέγαρο</w:t>
      </w:r>
      <w:proofErr w:type="spellEnd"/>
      <w:r>
        <w:rPr>
          <w:rFonts w:eastAsia="Times New Roman" w:cs="Times New Roman"/>
          <w:szCs w:val="24"/>
        </w:rPr>
        <w:t xml:space="preserve"> </w:t>
      </w:r>
      <w:r>
        <w:rPr>
          <w:rFonts w:eastAsia="Times New Roman" w:cs="Times New Roman"/>
          <w:szCs w:val="24"/>
        </w:rPr>
        <w:t xml:space="preserve">ένα καινούργιο κατάστημα. </w:t>
      </w:r>
    </w:p>
    <w:p w14:paraId="6140FDA2"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w:t>
      </w:r>
      <w:r>
        <w:rPr>
          <w:rFonts w:eastAsia="Times New Roman" w:cs="Times New Roman"/>
          <w:szCs w:val="24"/>
        </w:rPr>
        <w:t>Κύριε Υπουργέ, έχετε τον λόγο.</w:t>
      </w:r>
    </w:p>
    <w:p w14:paraId="6140FDA3"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ΠΑΠΠΑΣ (Υπουργός Επικρατείας): </w:t>
      </w:r>
      <w:r>
        <w:rPr>
          <w:rFonts w:eastAsia="Times New Roman" w:cs="Times New Roman"/>
          <w:szCs w:val="24"/>
        </w:rPr>
        <w:t>Ευχαριστώ πολύ, κύριε Πρόεδρε.</w:t>
      </w:r>
    </w:p>
    <w:p w14:paraId="6140FDA4"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Κύριε Νικολόπουλε, είναι προφανές ότι εδώ πρόκειται για κλοπή. Και είναι η κλοπή εξόφθαλμη, η οποία προσβάλλει την περιουσία της ΕΡΤ, που είναι το υλικό, </w:t>
      </w:r>
      <w:r>
        <w:rPr>
          <w:rFonts w:eastAsia="Times New Roman" w:cs="Times New Roman"/>
          <w:szCs w:val="24"/>
        </w:rPr>
        <w:t>το οποίο παράγει και προσβάλλει, βεβαίως, νομίζω και τους τηλεθεατές. Όμως, νομίζω ότι αυτό που προσβάλλει περισσότερο όλους μας, όλον τον πολιτικό κόσμο -και ελπίζω η Αξιωματική Αντιπολίτευση να ταυτίζεται με αυτή τη θέση, την οποία σύσσωμος ο πολιτικός κ</w:t>
      </w:r>
      <w:r>
        <w:rPr>
          <w:rFonts w:eastAsia="Times New Roman" w:cs="Times New Roman"/>
          <w:szCs w:val="24"/>
        </w:rPr>
        <w:t>όσμος πρέπει να διατυπώσει-, είναι ότι, όταν έγινε φανερό ότι κάποιοι πιάστηκαν με την γίδα στην πλάτη και αποδείχθηκε ότι έκλεβαν το υλικό της ΕΡΤ, αντί να ζητήσουν συγγνώμη, ζήτησαν τα ρέστα.</w:t>
      </w:r>
    </w:p>
    <w:p w14:paraId="6140FDA5"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Θέλω να καταθέσω στα Πρακτικά </w:t>
      </w:r>
      <w:r>
        <w:rPr>
          <w:rFonts w:eastAsia="Times New Roman" w:cs="Times New Roman"/>
          <w:szCs w:val="24"/>
          <w:lang w:val="en-US"/>
        </w:rPr>
        <w:t>cd</w:t>
      </w:r>
      <w:r>
        <w:rPr>
          <w:rFonts w:eastAsia="Times New Roman" w:cs="Times New Roman"/>
          <w:szCs w:val="24"/>
        </w:rPr>
        <w:t>, το οποίο περιέχει σχετικό βί</w:t>
      </w:r>
      <w:r>
        <w:rPr>
          <w:rFonts w:eastAsia="Times New Roman" w:cs="Times New Roman"/>
          <w:szCs w:val="24"/>
        </w:rPr>
        <w:t xml:space="preserve">ντεο το οποίο ακριβώς αποδεικνύει ότι η εικόνα της ΕΡΤ </w:t>
      </w:r>
      <w:proofErr w:type="spellStart"/>
      <w:r>
        <w:rPr>
          <w:rFonts w:eastAsia="Times New Roman" w:cs="Times New Roman"/>
          <w:szCs w:val="24"/>
        </w:rPr>
        <w:t>εκλάπη</w:t>
      </w:r>
      <w:proofErr w:type="spellEnd"/>
      <w:r>
        <w:rPr>
          <w:rFonts w:eastAsia="Times New Roman" w:cs="Times New Roman"/>
          <w:szCs w:val="24"/>
        </w:rPr>
        <w:t>, ότι τα σήματά της καλύφθηκαν και τεκμηριώνει με τρόπο, νομίζω, πέραν πάσης αμφισβήτησης ότι εκεί συντελέστηκε αυτό το γεγονός. Το καταθέτω στα Πρακτικά.</w:t>
      </w:r>
    </w:p>
    <w:p w14:paraId="6140FDA6" w14:textId="77777777" w:rsidR="00325BBC" w:rsidRDefault="001F2B1C">
      <w:pPr>
        <w:spacing w:line="600" w:lineRule="auto"/>
        <w:ind w:firstLine="720"/>
        <w:jc w:val="both"/>
        <w:rPr>
          <w:rFonts w:eastAsia="Times New Roman" w:cs="Times New Roman"/>
        </w:rPr>
      </w:pPr>
      <w:r>
        <w:rPr>
          <w:rFonts w:eastAsia="Times New Roman" w:cs="Times New Roman"/>
        </w:rPr>
        <w:lastRenderedPageBreak/>
        <w:t xml:space="preserve">(Στο σημείο αυτό ο Υπουργός Επικρατείας </w:t>
      </w:r>
      <w:r>
        <w:rPr>
          <w:rFonts w:eastAsia="Times New Roman" w:cs="Times New Roman"/>
        </w:rPr>
        <w:t>κ. Νικόλαος Παππάς καταθέτει για τα Πρακτικά το προαναφερθέν</w:t>
      </w:r>
      <w:r>
        <w:rPr>
          <w:rFonts w:eastAsia="Times New Roman" w:cs="Times New Roman"/>
          <w:szCs w:val="24"/>
        </w:rPr>
        <w:t xml:space="preserve"> ηλεκτρονικό μέσο αποθήκευσης</w:t>
      </w:r>
      <w:r>
        <w:rPr>
          <w:rFonts w:eastAsia="Times New Roman" w:cs="Times New Roman"/>
        </w:rPr>
        <w:t>, το οποίο βρίσκεται στο αρχείο του Τμήματος Γραμματείας της Διεύθυνσης Στενογραφίας και  Πρακτικών της Βουλής)</w:t>
      </w:r>
    </w:p>
    <w:p w14:paraId="6140FDA7"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Αυτό είναι νομίζω ένα σύμπτωμα μια γενικευμένης </w:t>
      </w:r>
      <w:r>
        <w:rPr>
          <w:rFonts w:eastAsia="Times New Roman" w:cs="Times New Roman"/>
          <w:szCs w:val="24"/>
        </w:rPr>
        <w:t>νοοτροπίας της ιδιοκτησίας των καναλιών, δηλαδή ιδιοκτησίες, οι οποίες νομίζουν ότι η δημόσια περιουσία υπάρχει για να τους υπηρετεί και ότι μπορεί κ</w:t>
      </w:r>
      <w:r>
        <w:rPr>
          <w:rFonts w:eastAsia="Times New Roman" w:cs="Times New Roman"/>
          <w:szCs w:val="24"/>
        </w:rPr>
        <w:t>άποιος</w:t>
      </w:r>
      <w:r>
        <w:rPr>
          <w:rFonts w:eastAsia="Times New Roman" w:cs="Times New Roman"/>
          <w:szCs w:val="24"/>
        </w:rPr>
        <w:t xml:space="preserve"> να έχει ιδιωτική επιχείρηση και να είναι φανατικός μάλιστα της ιδιωτικής πρωτοβουλίας, αλλά μια ιδιω</w:t>
      </w:r>
      <w:r>
        <w:rPr>
          <w:rFonts w:eastAsia="Times New Roman" w:cs="Times New Roman"/>
          <w:szCs w:val="24"/>
        </w:rPr>
        <w:t xml:space="preserve">τική πρωτοβουλία, η οποία βασίζεται, δυστυχώς, στα κλοπιμαία και στα δανεικά και αγύριστα. Και αυτό το πράγμα εδώ πέρα νομίζω ότι δεν αφορά την παρούσα Κυβέρνηση, δεν αφορά αυτή την κυβερνητική πλειοψηφία. Αφορά σύσσωμο τον πολιτικό κόσμο, ο οποίος πρέπει </w:t>
      </w:r>
      <w:r>
        <w:rPr>
          <w:rFonts w:eastAsia="Times New Roman" w:cs="Times New Roman"/>
          <w:szCs w:val="24"/>
        </w:rPr>
        <w:t>αυτές τις κρίσιμες ώρες να υψώσει το ανάστημά του και να προστατεύσει αυτό που οφείλει να προστατεύει, το δημόσιο συμφέρον.</w:t>
      </w:r>
    </w:p>
    <w:p w14:paraId="6140FDA8"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lastRenderedPageBreak/>
        <w:t>Σας λέω, λοιπόν, κύριε Βουλευτά, ότι η ΕΡΤ έβγαλε τις ανακοινώσεις, έχει στείλει τα εξώδικά της και από την πρώτη στιγμή ενημέρωσε τ</w:t>
      </w:r>
      <w:r>
        <w:rPr>
          <w:rFonts w:eastAsia="Times New Roman" w:cs="Times New Roman"/>
          <w:szCs w:val="24"/>
        </w:rPr>
        <w:t xml:space="preserve">ον ελληνικό λαό. Καταθέτω στα Πρακτικά και τα εξώδικα και τις ανακοινώσεις. </w:t>
      </w:r>
    </w:p>
    <w:p w14:paraId="6140FDA9" w14:textId="77777777" w:rsidR="00325BBC" w:rsidRDefault="001F2B1C">
      <w:pPr>
        <w:spacing w:line="600" w:lineRule="auto"/>
        <w:ind w:firstLine="720"/>
        <w:jc w:val="both"/>
        <w:rPr>
          <w:rFonts w:eastAsia="Times New Roman" w:cs="Times New Roman"/>
        </w:rPr>
      </w:pPr>
      <w:r>
        <w:rPr>
          <w:rFonts w:eastAsia="Times New Roman" w:cs="Times New Roman"/>
        </w:rPr>
        <w:t>(Στο σημείο αυτό ο Υπουργός Επικρατείας κ. Νικόλαος Παππάς καταθέτει για τα Πρακτικά τα προαναφερθέντα έγγραφα, τα οποία βρίσκονται στο αρχείο του Τμήματος Γραμματείας της Διεύθυν</w:t>
      </w:r>
      <w:r>
        <w:rPr>
          <w:rFonts w:eastAsia="Times New Roman" w:cs="Times New Roman"/>
        </w:rPr>
        <w:t>σης Στενογραφίας και Πρακτικών της Βουλής)</w:t>
      </w:r>
    </w:p>
    <w:p w14:paraId="6140FDAA" w14:textId="77777777" w:rsidR="00325BBC" w:rsidRDefault="001F2B1C">
      <w:pPr>
        <w:spacing w:line="600" w:lineRule="auto"/>
        <w:ind w:firstLine="720"/>
        <w:jc w:val="both"/>
        <w:rPr>
          <w:rFonts w:eastAsia="Times New Roman" w:cs="Times New Roman"/>
        </w:rPr>
      </w:pPr>
      <w:r>
        <w:rPr>
          <w:rFonts w:eastAsia="Times New Roman" w:cs="Times New Roman"/>
        </w:rPr>
        <w:t>Επίσης, θα ήθελα να σας πω ότι η ΕΡΤ θα προχωρήσει στην κατάθεση μηνυτήριας αναφοράς για το συμβάν. Δεν θα το αφήσουμε να περάσει έτσι και η περιουσία του ελληνικού λαού θα προστατευτεί και θα καταλάβει, νομίζω, ο</w:t>
      </w:r>
      <w:r>
        <w:rPr>
          <w:rFonts w:eastAsia="Times New Roman" w:cs="Times New Roman"/>
        </w:rPr>
        <w:t xml:space="preserve"> καθένας ότι η ΕΡΤ δεν είναι φτωχός συγγενής του τηλεοπτικού τοπίου. Είναι ο δημόσιος ραδιοτηλεοπτικός φορέας, ο οποίος βρίσκεται παντού, εκεί που, όπως απεδείχθη τελευταία, </w:t>
      </w:r>
      <w:r>
        <w:rPr>
          <w:rFonts w:eastAsia="Times New Roman" w:cs="Times New Roman"/>
        </w:rPr>
        <w:lastRenderedPageBreak/>
        <w:t>τα ιδιωτικά κανάλια δεν το βλέπουν και πολύ κερδοφόρο να παρευρίσκονται, για παράδ</w:t>
      </w:r>
      <w:r>
        <w:rPr>
          <w:rFonts w:eastAsia="Times New Roman" w:cs="Times New Roman"/>
        </w:rPr>
        <w:t>ειγμα σε όλα τα μεγάλα γεγονότα. Για τα υπόλοιπα θα σας απαντήσω στην δευτερολογία μου.</w:t>
      </w:r>
    </w:p>
    <w:p w14:paraId="6140FDAB"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Υπουργέ.</w:t>
      </w:r>
    </w:p>
    <w:p w14:paraId="6140FDAC"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Κύριε Νικολόπουλε, έχετε τον λόγο. </w:t>
      </w:r>
    </w:p>
    <w:p w14:paraId="6140FDAD"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Κύριε Πρόεδρε, ειλικρινά, όσοι βλέπουν τώρα αυτή τη</w:t>
      </w:r>
      <w:r>
        <w:rPr>
          <w:rFonts w:eastAsia="Times New Roman" w:cs="Times New Roman"/>
          <w:szCs w:val="24"/>
        </w:rPr>
        <w:t xml:space="preserve"> </w:t>
      </w:r>
      <w:r>
        <w:rPr>
          <w:rFonts w:eastAsia="Times New Roman"/>
          <w:szCs w:val="24"/>
        </w:rPr>
        <w:t>συζήτηση</w:t>
      </w:r>
      <w:r>
        <w:rPr>
          <w:rFonts w:eastAsia="Times New Roman" w:cs="Times New Roman"/>
          <w:szCs w:val="24"/>
        </w:rPr>
        <w:t xml:space="preserve"> από τις οθόνες τους στο κανάλι της </w:t>
      </w:r>
      <w:r>
        <w:rPr>
          <w:rFonts w:eastAsia="Times New Roman"/>
          <w:bCs/>
        </w:rPr>
        <w:t>Βουλή</w:t>
      </w:r>
      <w:r>
        <w:rPr>
          <w:rFonts w:eastAsia="Times New Roman" w:cs="Times New Roman"/>
          <w:szCs w:val="24"/>
        </w:rPr>
        <w:t xml:space="preserve">ς, τι θα ήθελαν να ρωτήσουν τον κ. Παππά; «Καλά, κύριε Παππά μου, </w:t>
      </w:r>
      <w:r>
        <w:rPr>
          <w:rFonts w:eastAsia="Times New Roman" w:cs="Times New Roman"/>
        </w:rPr>
        <w:t>δηλαδή</w:t>
      </w:r>
      <w:r>
        <w:rPr>
          <w:rFonts w:eastAsia="Times New Roman" w:cs="Times New Roman"/>
          <w:szCs w:val="24"/>
        </w:rPr>
        <w:t xml:space="preserve"> ένας που πάει και κλέβει το δημόσιο, που κλέβει την εικόνα της Μεγαλόχαρης, σήμερα </w:t>
      </w:r>
      <w:r>
        <w:rPr>
          <w:rFonts w:eastAsia="Times New Roman"/>
          <w:bCs/>
        </w:rPr>
        <w:t>είναι</w:t>
      </w:r>
      <w:r>
        <w:rPr>
          <w:rFonts w:eastAsia="Times New Roman" w:cs="Times New Roman"/>
          <w:szCs w:val="24"/>
        </w:rPr>
        <w:t xml:space="preserve"> υποψήφιος;». Μπράβο, κύριε Παππά μου! Συγχαρ</w:t>
      </w:r>
      <w:r>
        <w:rPr>
          <w:rFonts w:eastAsia="Times New Roman" w:cs="Times New Roman"/>
          <w:szCs w:val="24"/>
        </w:rPr>
        <w:t xml:space="preserve">ητήρια, κύριε Παππά μου! </w:t>
      </w:r>
    </w:p>
    <w:p w14:paraId="6140FDAE" w14:textId="77777777" w:rsidR="00325BBC" w:rsidRDefault="001F2B1C">
      <w:pPr>
        <w:spacing w:line="600" w:lineRule="auto"/>
        <w:ind w:firstLine="720"/>
        <w:jc w:val="both"/>
        <w:rPr>
          <w:rFonts w:eastAsia="Times New Roman" w:cs="Times New Roman"/>
        </w:rPr>
      </w:pPr>
      <w:r>
        <w:rPr>
          <w:rFonts w:eastAsia="Times New Roman" w:cs="Times New Roman"/>
          <w:szCs w:val="24"/>
        </w:rPr>
        <w:t xml:space="preserve">Και λοιπόν; Και τι θα γίνει; Θα δώσει ο ένας ή ο άλλος από δαύτους 5, 6, 7, 8, 10, 15 </w:t>
      </w:r>
      <w:r>
        <w:rPr>
          <w:rFonts w:eastAsia="Times New Roman" w:cs="Times New Roman"/>
        </w:rPr>
        <w:t xml:space="preserve">εκατομμύρια ευρώ και θα αφήσουν τα άλλα «μαγαζιά» χρεωμένα να τα εξοφλήσουμε εμείς; </w:t>
      </w:r>
    </w:p>
    <w:p w14:paraId="6140FDAF" w14:textId="77777777" w:rsidR="00325BBC" w:rsidRDefault="001F2B1C">
      <w:pPr>
        <w:spacing w:line="600" w:lineRule="auto"/>
        <w:ind w:firstLine="720"/>
        <w:jc w:val="both"/>
        <w:rPr>
          <w:rFonts w:eastAsia="Times New Roman" w:cs="Times New Roman"/>
        </w:rPr>
      </w:pPr>
      <w:r>
        <w:rPr>
          <w:rFonts w:eastAsia="Times New Roman" w:cs="Times New Roman"/>
        </w:rPr>
        <w:lastRenderedPageBreak/>
        <w:t>Εκτός αν έχετε κάτι να μας πείτε, για να χάσουν τον ύπνο το</w:t>
      </w:r>
      <w:r>
        <w:rPr>
          <w:rFonts w:eastAsia="Times New Roman" w:cs="Times New Roman"/>
        </w:rPr>
        <w:t xml:space="preserve">υς, αν και στο ράντζο που θα </w:t>
      </w:r>
      <w:r>
        <w:rPr>
          <w:rFonts w:eastAsia="Times New Roman"/>
          <w:bCs/>
        </w:rPr>
        <w:t>είναι</w:t>
      </w:r>
      <w:r>
        <w:rPr>
          <w:rFonts w:eastAsia="Times New Roman" w:cs="Times New Roman"/>
        </w:rPr>
        <w:t xml:space="preserve"> απόψε «</w:t>
      </w:r>
      <w:r>
        <w:rPr>
          <w:rFonts w:eastAsia="Times New Roman" w:cs="Times New Roman"/>
        </w:rPr>
        <w:t xml:space="preserve">ελεύθεροι </w:t>
      </w:r>
      <w:proofErr w:type="spellStart"/>
      <w:r>
        <w:rPr>
          <w:rFonts w:eastAsia="Times New Roman" w:cs="Times New Roman"/>
        </w:rPr>
        <w:t>πολιορκημένοι</w:t>
      </w:r>
      <w:proofErr w:type="spellEnd"/>
      <w:r>
        <w:rPr>
          <w:rFonts w:eastAsia="Times New Roman" w:cs="Times New Roman"/>
        </w:rPr>
        <w:t>» οι καψεροί, αύριο-μεθαύριο, θα περάσουν μαύρες νύχτες, φοβάμαι, και τους λυπάμαι τους καψερούς.</w:t>
      </w:r>
    </w:p>
    <w:p w14:paraId="6140FDB0" w14:textId="77777777" w:rsidR="00325BBC" w:rsidRDefault="001F2B1C">
      <w:pPr>
        <w:spacing w:line="600" w:lineRule="auto"/>
        <w:ind w:firstLine="720"/>
        <w:jc w:val="both"/>
        <w:rPr>
          <w:rFonts w:eastAsia="Times New Roman" w:cs="Times New Roman"/>
        </w:rPr>
      </w:pPr>
      <w:r>
        <w:rPr>
          <w:rFonts w:eastAsia="Times New Roman" w:cs="Times New Roman"/>
        </w:rPr>
        <w:t xml:space="preserve">Να σας πω, κύριε Υπουργέ, δηλαδή, μπορεί ένας </w:t>
      </w:r>
      <w:proofErr w:type="spellStart"/>
      <w:r>
        <w:rPr>
          <w:rFonts w:eastAsia="Times New Roman" w:cs="Times New Roman"/>
        </w:rPr>
        <w:t>καναλάρχης</w:t>
      </w:r>
      <w:proofErr w:type="spellEnd"/>
      <w:r>
        <w:rPr>
          <w:rFonts w:eastAsia="Times New Roman" w:cs="Times New Roman"/>
        </w:rPr>
        <w:t xml:space="preserve"> να μετάσχει στον διαγωνισμό, όταν οι</w:t>
      </w:r>
      <w:r>
        <w:rPr>
          <w:rFonts w:eastAsia="Times New Roman" w:cs="Times New Roman"/>
        </w:rPr>
        <w:t xml:space="preserve"> εισαγγελείς έχουν φτάσει στο σημείο να λένε «Εσύ έχεις ίσως 50 εκατομμύρια φοροδιαφυγή και επειδή σε φοβάμαι, σου δεσμεύω όλη την ακίνητη και κινητή σου περιουσία»; </w:t>
      </w:r>
    </w:p>
    <w:p w14:paraId="6140FDB1" w14:textId="77777777" w:rsidR="00325BBC" w:rsidRDefault="001F2B1C">
      <w:pPr>
        <w:spacing w:line="600" w:lineRule="auto"/>
        <w:ind w:firstLine="720"/>
        <w:jc w:val="both"/>
        <w:rPr>
          <w:rFonts w:eastAsia="Times New Roman" w:cs="Times New Roman"/>
        </w:rPr>
      </w:pPr>
      <w:r>
        <w:rPr>
          <w:rFonts w:eastAsia="Times New Roman" w:cs="Times New Roman"/>
        </w:rPr>
        <w:t>Κύριε Πρόεδρε, φανταστείτε να συμβεί -μακριά από μας- σε εσάς ή σε εμένα αυτό, να έρθει ο</w:t>
      </w:r>
      <w:r>
        <w:rPr>
          <w:rFonts w:eastAsia="Times New Roman" w:cs="Times New Roman"/>
        </w:rPr>
        <w:t xml:space="preserve"> οικονομικός εισαγγελέας και να πει «Του δεσμεύω όλη την κινητή και την ακίνητή του περιουσία». </w:t>
      </w:r>
    </w:p>
    <w:p w14:paraId="6140FDB2" w14:textId="77777777" w:rsidR="00325BBC" w:rsidRDefault="001F2B1C">
      <w:pPr>
        <w:spacing w:line="600" w:lineRule="auto"/>
        <w:ind w:firstLine="720"/>
        <w:jc w:val="both"/>
        <w:rPr>
          <w:rFonts w:eastAsia="Times New Roman" w:cs="Times New Roman"/>
        </w:rPr>
      </w:pPr>
      <w:r>
        <w:rPr>
          <w:rFonts w:eastAsia="Times New Roman" w:cs="Times New Roman"/>
        </w:rPr>
        <w:t>Κύριε Παππά, συγγνώμη, το ξέρετε ότι πρέπει να κλείσουν αυτοί οι τραπεζικοί λογαριασμοί; Και γιατί τους κρατάτε τους Στουρνάρηδες και όλους αυτούς, τους επαγγε</w:t>
      </w:r>
      <w:r>
        <w:rPr>
          <w:rFonts w:eastAsia="Times New Roman" w:cs="Times New Roman"/>
        </w:rPr>
        <w:t xml:space="preserve">λματίες διοικητές; Γιατί τους κρατάτε; Τι </w:t>
      </w:r>
      <w:r>
        <w:rPr>
          <w:rFonts w:eastAsia="Times New Roman"/>
          <w:bCs/>
        </w:rPr>
        <w:lastRenderedPageBreak/>
        <w:t>είναι</w:t>
      </w:r>
      <w:r>
        <w:rPr>
          <w:rFonts w:eastAsia="Times New Roman" w:cs="Times New Roman"/>
        </w:rPr>
        <w:t xml:space="preserve"> αυτοί; Στο απυρόβλητο; Εντάξει, οι άλλοι </w:t>
      </w:r>
      <w:r>
        <w:rPr>
          <w:rFonts w:eastAsia="Times New Roman"/>
          <w:bCs/>
        </w:rPr>
        <w:t>είναι</w:t>
      </w:r>
      <w:r>
        <w:rPr>
          <w:rFonts w:eastAsia="Times New Roman" w:cs="Times New Roman"/>
        </w:rPr>
        <w:t xml:space="preserve"> οι ηθικοί αυτουργοί. Αυτοί γιατί δεν κλείνουν τους λογαριασμούς; </w:t>
      </w:r>
    </w:p>
    <w:p w14:paraId="6140FDB3" w14:textId="77777777" w:rsidR="00325BBC" w:rsidRDefault="001F2B1C">
      <w:pPr>
        <w:spacing w:line="600" w:lineRule="auto"/>
        <w:ind w:firstLine="720"/>
        <w:jc w:val="both"/>
        <w:rPr>
          <w:rFonts w:eastAsia="Times New Roman" w:cs="Times New Roman"/>
        </w:rPr>
      </w:pPr>
      <w:r>
        <w:rPr>
          <w:rFonts w:eastAsia="Times New Roman" w:cs="Times New Roman"/>
        </w:rPr>
        <w:t xml:space="preserve">Με τι λεφτά έρχονται να πάρουν άδεια; Με </w:t>
      </w:r>
      <w:proofErr w:type="spellStart"/>
      <w:r>
        <w:rPr>
          <w:rFonts w:eastAsia="Times New Roman" w:cs="Times New Roman"/>
        </w:rPr>
        <w:t>συγχωρείτε</w:t>
      </w:r>
      <w:proofErr w:type="spellEnd"/>
      <w:r>
        <w:rPr>
          <w:rFonts w:eastAsia="Times New Roman" w:cs="Times New Roman"/>
        </w:rPr>
        <w:t xml:space="preserve"> πάρα πολύ, ισχύουν οι εγγυητικές επιστολές </w:t>
      </w:r>
      <w:r>
        <w:rPr>
          <w:rFonts w:eastAsia="Times New Roman" w:cs="Times New Roman"/>
        </w:rPr>
        <w:t xml:space="preserve">ενός ανθρώπου που δεν έχει περιουσία; Αυτός πώς θα πληρώσει τώρα το προσωπικό του; Με τι λεφτά; Θα του δώσει ο μπαμπάς του; Από πού; Να ξέρουμε. Ρωτάει ο κόσμος. Βγαίνουν και μας κάνουν τους κήνσορες των άλλων. </w:t>
      </w:r>
      <w:r>
        <w:rPr>
          <w:rFonts w:eastAsia="Times New Roman"/>
          <w:bCs/>
        </w:rPr>
        <w:t>Είναι</w:t>
      </w:r>
      <w:r>
        <w:rPr>
          <w:rFonts w:eastAsia="Times New Roman" w:cs="Times New Roman"/>
        </w:rPr>
        <w:t xml:space="preserve"> ψέματα; </w:t>
      </w:r>
    </w:p>
    <w:p w14:paraId="6140FDB4" w14:textId="77777777" w:rsidR="00325BBC" w:rsidRDefault="001F2B1C">
      <w:pPr>
        <w:spacing w:line="600" w:lineRule="auto"/>
        <w:ind w:firstLine="720"/>
        <w:jc w:val="both"/>
        <w:rPr>
          <w:rFonts w:eastAsia="Times New Roman" w:cs="Times New Roman"/>
        </w:rPr>
      </w:pPr>
      <w:r>
        <w:rPr>
          <w:rFonts w:eastAsia="Times New Roman" w:cs="Times New Roman"/>
        </w:rPr>
        <w:t>Ε</w:t>
      </w:r>
      <w:r>
        <w:rPr>
          <w:rFonts w:eastAsia="Times New Roman"/>
          <w:bCs/>
        </w:rPr>
        <w:t>ίναι</w:t>
      </w:r>
      <w:r>
        <w:rPr>
          <w:rFonts w:eastAsia="Times New Roman" w:cs="Times New Roman"/>
        </w:rPr>
        <w:t xml:space="preserve"> κατηγορούμενος και ο άλλ</w:t>
      </w:r>
      <w:r>
        <w:rPr>
          <w:rFonts w:eastAsia="Times New Roman" w:cs="Times New Roman"/>
        </w:rPr>
        <w:t xml:space="preserve">ος </w:t>
      </w:r>
      <w:proofErr w:type="spellStart"/>
      <w:r>
        <w:rPr>
          <w:rFonts w:eastAsia="Times New Roman" w:cs="Times New Roman"/>
        </w:rPr>
        <w:t>καναλάρχης</w:t>
      </w:r>
      <w:proofErr w:type="spellEnd"/>
      <w:r>
        <w:rPr>
          <w:rFonts w:eastAsia="Times New Roman" w:cs="Times New Roman"/>
        </w:rPr>
        <w:t xml:space="preserve">, που ήρθε στη </w:t>
      </w:r>
      <w:r>
        <w:rPr>
          <w:rFonts w:eastAsia="Times New Roman"/>
          <w:bCs/>
        </w:rPr>
        <w:t>Βουλή</w:t>
      </w:r>
      <w:r>
        <w:rPr>
          <w:rFonts w:eastAsia="Times New Roman" w:cs="Times New Roman"/>
        </w:rPr>
        <w:t>, λες και ήταν στο καφενείο</w:t>
      </w:r>
      <w:r>
        <w:rPr>
          <w:rFonts w:eastAsia="Times New Roman"/>
          <w:bCs/>
        </w:rPr>
        <w:t>,</w:t>
      </w:r>
      <w:r>
        <w:rPr>
          <w:rFonts w:eastAsia="Times New Roman" w:cs="Times New Roman"/>
        </w:rPr>
        <w:t xml:space="preserve"> έτοιμος να παραγγείλει και καφέ. Εκείνος ο κύριος </w:t>
      </w:r>
      <w:proofErr w:type="spellStart"/>
      <w:r>
        <w:rPr>
          <w:rFonts w:eastAsia="Times New Roman" w:cs="Times New Roman"/>
        </w:rPr>
        <w:t>καναλάρχης</w:t>
      </w:r>
      <w:proofErr w:type="spellEnd"/>
      <w:r>
        <w:rPr>
          <w:rFonts w:eastAsia="Times New Roman" w:cs="Times New Roman"/>
        </w:rPr>
        <w:t xml:space="preserve"> παρακαλούσε, λέγοντας ότι δεν είχε όσα λεφτά του ζήταγαν, για να μην την κοπανήσει για το εξωτερικό. Θα δείτε τι θα γίνει μεθαύριο, π</w:t>
      </w:r>
      <w:r>
        <w:rPr>
          <w:rFonts w:eastAsia="Times New Roman" w:cs="Times New Roman"/>
        </w:rPr>
        <w:t xml:space="preserve">ου θα του καταθέσω μήνυση για ψευδομαρτυρία και ψευδορκία στην </w:t>
      </w:r>
      <w:r>
        <w:rPr>
          <w:rFonts w:eastAsia="Times New Roman" w:cs="Times New Roman"/>
        </w:rPr>
        <w:t>εξεταστική</w:t>
      </w:r>
      <w:r>
        <w:rPr>
          <w:rFonts w:eastAsia="Times New Roman" w:cs="Times New Roman"/>
        </w:rPr>
        <w:t xml:space="preserve">. Εκεί θα δείτε. Και αυτός πάλι </w:t>
      </w:r>
      <w:r>
        <w:rPr>
          <w:rFonts w:eastAsia="Times New Roman"/>
          <w:bCs/>
        </w:rPr>
        <w:t>είναι</w:t>
      </w:r>
      <w:r>
        <w:rPr>
          <w:rFonts w:eastAsia="Times New Roman" w:cs="Times New Roman"/>
        </w:rPr>
        <w:t xml:space="preserve"> υποψήφιος. </w:t>
      </w:r>
    </w:p>
    <w:p w14:paraId="6140FDB5" w14:textId="77777777" w:rsidR="00325BBC" w:rsidRDefault="001F2B1C">
      <w:pPr>
        <w:spacing w:line="600" w:lineRule="auto"/>
        <w:ind w:firstLine="720"/>
        <w:jc w:val="both"/>
        <w:rPr>
          <w:rFonts w:eastAsia="Times New Roman" w:cs="Times New Roman"/>
        </w:rPr>
      </w:pPr>
      <w:r>
        <w:rPr>
          <w:rFonts w:eastAsia="Times New Roman" w:cs="Times New Roman"/>
        </w:rPr>
        <w:lastRenderedPageBreak/>
        <w:t xml:space="preserve">Κύριε Παππά, μπορείτε να μας εξηγήσετε τι θα γίνει με όλα αυτά τα «καλά παιδιά», όλους αυτούς, όλα τα «εύοσμα άνθη»; Μα, </w:t>
      </w:r>
      <w:r>
        <w:rPr>
          <w:rFonts w:eastAsia="Times New Roman"/>
          <w:bCs/>
        </w:rPr>
        <w:t>είναι</w:t>
      </w:r>
      <w:r>
        <w:rPr>
          <w:rFonts w:eastAsia="Times New Roman" w:cs="Times New Roman"/>
        </w:rPr>
        <w:t xml:space="preserve"> κατηγο</w:t>
      </w:r>
      <w:r>
        <w:rPr>
          <w:rFonts w:eastAsia="Times New Roman" w:cs="Times New Roman"/>
        </w:rPr>
        <w:t xml:space="preserve">ρούμενοι. </w:t>
      </w:r>
      <w:r>
        <w:rPr>
          <w:rFonts w:eastAsia="Times New Roman"/>
          <w:bCs/>
        </w:rPr>
        <w:t>Είναι</w:t>
      </w:r>
      <w:r>
        <w:rPr>
          <w:rFonts w:eastAsia="Times New Roman" w:cs="Times New Roman"/>
        </w:rPr>
        <w:t xml:space="preserve"> κατηγορούμενοι! Δεν το λέει ο Νικολόπουλος. Μα, τους έχουν δεσμεύσει την περιουσία. Με ποια περιουσία έρχονται και κάνουν παράπονα; Γιατί ο κουμπάρος -λέει- του </w:t>
      </w:r>
      <w:proofErr w:type="spellStart"/>
      <w:r>
        <w:rPr>
          <w:rFonts w:eastAsia="Times New Roman" w:cs="Times New Roman"/>
        </w:rPr>
        <w:t>Σπίρτζη</w:t>
      </w:r>
      <w:proofErr w:type="spellEnd"/>
      <w:r>
        <w:rPr>
          <w:rFonts w:eastAsia="Times New Roman" w:cs="Times New Roman"/>
        </w:rPr>
        <w:t xml:space="preserve"> έκανε δέκα λεπτά, γιατί κόλλησε η </w:t>
      </w:r>
      <w:r>
        <w:rPr>
          <w:rFonts w:eastAsia="Times New Roman" w:cs="Times New Roman"/>
        </w:rPr>
        <w:t>Τ</w:t>
      </w:r>
      <w:r>
        <w:rPr>
          <w:rFonts w:eastAsia="Times New Roman" w:cs="Times New Roman"/>
        </w:rPr>
        <w:t>ράπεζα</w:t>
      </w:r>
      <w:r>
        <w:rPr>
          <w:rFonts w:eastAsia="Times New Roman" w:cs="Times New Roman"/>
        </w:rPr>
        <w:t xml:space="preserve"> Αττικής </w:t>
      </w:r>
      <w:r>
        <w:rPr>
          <w:rFonts w:eastAsia="Times New Roman" w:cs="Times New Roman"/>
        </w:rPr>
        <w:t xml:space="preserve">το σύστημα. Κόλλησε, λέει. Με πραγματικά λεφτά και κάνουν παράπονα. Αυτοί με «πετσετάκια», με «χαρτοπετσέτες» και κάνουν τους μάγκες. Με τα λεφτά του ελληνικού λαού! Γίνομαι κι εγώ έτσι </w:t>
      </w:r>
      <w:proofErr w:type="spellStart"/>
      <w:r>
        <w:rPr>
          <w:rFonts w:eastAsia="Times New Roman" w:cs="Times New Roman"/>
        </w:rPr>
        <w:t>καναλάρχης</w:t>
      </w:r>
      <w:proofErr w:type="spellEnd"/>
      <w:r>
        <w:rPr>
          <w:rFonts w:eastAsia="Times New Roman" w:cs="Times New Roman"/>
        </w:rPr>
        <w:t xml:space="preserve">, κύριε Παππά μου. Μπορείτε να δώσετε 1,5 </w:t>
      </w:r>
      <w:r>
        <w:rPr>
          <w:rFonts w:eastAsia="Times New Roman" w:cs="Times New Roman"/>
          <w:bCs/>
          <w:shd w:val="clear" w:color="auto" w:fill="FFFFFF"/>
        </w:rPr>
        <w:t>δισεκατομμύριο ευρ</w:t>
      </w:r>
      <w:r>
        <w:rPr>
          <w:rFonts w:eastAsia="Times New Roman" w:cs="Times New Roman"/>
          <w:bCs/>
          <w:shd w:val="clear" w:color="auto" w:fill="FFFFFF"/>
        </w:rPr>
        <w:t xml:space="preserve">ώ </w:t>
      </w:r>
      <w:r>
        <w:rPr>
          <w:rFonts w:eastAsia="Times New Roman" w:cs="Times New Roman"/>
        </w:rPr>
        <w:t xml:space="preserve">και σε εμάς; </w:t>
      </w:r>
    </w:p>
    <w:p w14:paraId="6140FDB6" w14:textId="77777777" w:rsidR="00325BBC" w:rsidRDefault="001F2B1C">
      <w:pPr>
        <w:spacing w:line="600" w:lineRule="auto"/>
        <w:ind w:firstLine="720"/>
        <w:jc w:val="both"/>
        <w:rPr>
          <w:rFonts w:eastAsia="Times New Roman" w:cs="Times New Roman"/>
        </w:rPr>
      </w:pPr>
      <w:r>
        <w:rPr>
          <w:rFonts w:eastAsia="Times New Roman" w:cs="Times New Roman"/>
        </w:rPr>
        <w:t xml:space="preserve">Κύριε Παππά, νομίζω ότι πρέπει, έστω σήμερα, μέρα που </w:t>
      </w:r>
      <w:r>
        <w:rPr>
          <w:rFonts w:eastAsia="Times New Roman"/>
          <w:bCs/>
        </w:rPr>
        <w:t>είναι,</w:t>
      </w:r>
      <w:r>
        <w:rPr>
          <w:rFonts w:eastAsia="Times New Roman" w:cs="Times New Roman"/>
        </w:rPr>
        <w:t xml:space="preserve"> να μας πείτε ότι την επομένη, την Τετάρτη, δεν θα γελάμε με τα καμώματά τους, αλλά θέλουμε να μας κάνετε περήφανους. Θέλουμε να κάνετε εκείνο που δεν πέτυχε η </w:t>
      </w:r>
      <w:r>
        <w:rPr>
          <w:rFonts w:eastAsia="Times New Roman"/>
          <w:bCs/>
        </w:rPr>
        <w:t>κυβέρνηση</w:t>
      </w:r>
      <w:r>
        <w:rPr>
          <w:rFonts w:eastAsia="Times New Roman" w:cs="Times New Roman"/>
        </w:rPr>
        <w:t xml:space="preserve"> </w:t>
      </w:r>
      <w:r>
        <w:rPr>
          <w:rFonts w:eastAsia="Times New Roman" w:cs="Times New Roman"/>
        </w:rPr>
        <w:t>Καραμανλή.</w:t>
      </w:r>
      <w:r>
        <w:rPr>
          <w:rFonts w:eastAsia="Times New Roman" w:cs="Times New Roman"/>
        </w:rPr>
        <w:t xml:space="preserve"> Αφήστε τον Κούλη. Δεν πειράζει. Καταλαβαίνει ο κόσμος. Καταλαβαίνει πολύ καλά. «Πες μου τον φίλο σου, να σου πω ποιος είσαι». Βλέπει με ποιους έχει ταυτιστεί και ξέρει ο κόσμος πολύ καλά. </w:t>
      </w:r>
    </w:p>
    <w:p w14:paraId="6140FDB7" w14:textId="77777777" w:rsidR="00325BBC" w:rsidRDefault="001F2B1C">
      <w:pPr>
        <w:spacing w:line="600" w:lineRule="auto"/>
        <w:ind w:firstLine="720"/>
        <w:jc w:val="both"/>
        <w:rPr>
          <w:rFonts w:eastAsia="Times New Roman" w:cs="Times New Roman"/>
        </w:rPr>
      </w:pPr>
      <w:r>
        <w:rPr>
          <w:rFonts w:eastAsia="Times New Roman" w:cs="Times New Roman"/>
        </w:rPr>
        <w:lastRenderedPageBreak/>
        <w:t xml:space="preserve">Δώστε μας, λοιπόν, καθαρές απαντήσεις, μέρα που </w:t>
      </w:r>
      <w:r>
        <w:rPr>
          <w:rFonts w:eastAsia="Times New Roman"/>
          <w:bCs/>
        </w:rPr>
        <w:t>είναι</w:t>
      </w:r>
      <w:r>
        <w:rPr>
          <w:rFonts w:eastAsia="Times New Roman" w:cs="Times New Roman"/>
        </w:rPr>
        <w:t xml:space="preserve"> σήμερα: Αυτο</w:t>
      </w:r>
      <w:r>
        <w:rPr>
          <w:rFonts w:eastAsia="Times New Roman" w:cs="Times New Roman"/>
        </w:rPr>
        <w:t xml:space="preserve">ί με τι λεφτά έρχονται και παίρνουν μέρος στον διαγωνισμό; Τα έχετε ελέγξει όλα αυτά; </w:t>
      </w:r>
    </w:p>
    <w:p w14:paraId="6140FDB8" w14:textId="77777777" w:rsidR="00325BBC" w:rsidRDefault="001F2B1C">
      <w:pPr>
        <w:spacing w:line="600" w:lineRule="auto"/>
        <w:ind w:firstLine="720"/>
        <w:jc w:val="both"/>
        <w:rPr>
          <w:rFonts w:eastAsia="Times New Roman" w:cs="Times New Roman"/>
        </w:rPr>
      </w:pPr>
      <w:r>
        <w:rPr>
          <w:rFonts w:eastAsia="Times New Roman"/>
          <w:b/>
          <w:bCs/>
          <w:shd w:val="clear" w:color="auto" w:fill="FFFFFF"/>
        </w:rPr>
        <w:t xml:space="preserve">ΠΡΟΕΔΡΕΥΩΝ (Σπυρίδων Λυκούδης): </w:t>
      </w:r>
      <w:r>
        <w:rPr>
          <w:rFonts w:eastAsia="Times New Roman" w:cs="Times New Roman"/>
        </w:rPr>
        <w:t xml:space="preserve">Ευχαριστούμε, κύριε Νικολόπουλε. </w:t>
      </w:r>
    </w:p>
    <w:p w14:paraId="6140FDB9" w14:textId="77777777" w:rsidR="00325BBC" w:rsidRDefault="001F2B1C">
      <w:pPr>
        <w:spacing w:line="600" w:lineRule="auto"/>
        <w:ind w:firstLine="720"/>
        <w:jc w:val="both"/>
        <w:rPr>
          <w:rFonts w:eastAsia="Times New Roman" w:cs="Times New Roman"/>
        </w:rPr>
      </w:pPr>
      <w:r>
        <w:rPr>
          <w:rFonts w:eastAsia="Times New Roman" w:cs="Times New Roman"/>
          <w:b/>
        </w:rPr>
        <w:t>ΝΙΚΟΛΑΟΣ ΝΙΚΟΛΟΠΟΥΛΟΣ:</w:t>
      </w:r>
      <w:r>
        <w:rPr>
          <w:rFonts w:eastAsia="Times New Roman" w:cs="Times New Roman"/>
        </w:rPr>
        <w:t xml:space="preserve"> Παρακαλώ να μου επιτρέψει ο Πρόεδρος να καταθέσω και όσα λίγο πριν μνημόνευσα. </w:t>
      </w:r>
    </w:p>
    <w:p w14:paraId="6140FDBA" w14:textId="77777777" w:rsidR="00325BBC" w:rsidRDefault="001F2B1C">
      <w:pPr>
        <w:spacing w:line="600" w:lineRule="auto"/>
        <w:ind w:firstLine="720"/>
        <w:jc w:val="both"/>
        <w:rPr>
          <w:rFonts w:eastAsia="Times New Roman" w:cs="Times New Roman"/>
        </w:rPr>
      </w:pPr>
      <w:r>
        <w:rPr>
          <w:rFonts w:eastAsia="Times New Roman" w:cs="Times New Roman"/>
        </w:rPr>
        <w:t>(Στο σημείο αυτό ο Βουλευτής κ. Νικόλαος Νικολόπουλος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6140FDBB" w14:textId="77777777" w:rsidR="00325BBC" w:rsidRDefault="001F2B1C">
      <w:pPr>
        <w:spacing w:line="600" w:lineRule="auto"/>
        <w:ind w:firstLine="720"/>
        <w:jc w:val="both"/>
        <w:rPr>
          <w:rFonts w:eastAsia="Times New Roman" w:cs="Times New Roman"/>
        </w:rPr>
      </w:pPr>
      <w:r>
        <w:rPr>
          <w:rFonts w:eastAsia="Times New Roman"/>
          <w:b/>
          <w:bCs/>
          <w:shd w:val="clear" w:color="auto" w:fill="FFFFFF"/>
        </w:rPr>
        <w:t xml:space="preserve">ΠΡΟΕΔΡΕΥΩΝ (Σπυρίδων Λυκούδης): </w:t>
      </w:r>
      <w:r>
        <w:rPr>
          <w:rFonts w:eastAsia="Times New Roman" w:cs="Times New Roman"/>
        </w:rPr>
        <w:t>Κύριε Υ</w:t>
      </w:r>
      <w:r>
        <w:rPr>
          <w:rFonts w:eastAsia="Times New Roman" w:cs="Times New Roman"/>
        </w:rPr>
        <w:t xml:space="preserve">πουργέ, έχετε τον λόγο. </w:t>
      </w:r>
    </w:p>
    <w:p w14:paraId="6140FDBC" w14:textId="77777777" w:rsidR="00325BBC" w:rsidRDefault="001F2B1C">
      <w:pPr>
        <w:spacing w:line="600" w:lineRule="auto"/>
        <w:ind w:firstLine="720"/>
        <w:jc w:val="both"/>
        <w:rPr>
          <w:rFonts w:eastAsia="Times New Roman" w:cs="Times New Roman"/>
        </w:rPr>
      </w:pPr>
      <w:r>
        <w:rPr>
          <w:rFonts w:eastAsia="Times New Roman" w:cs="Times New Roman"/>
          <w:b/>
        </w:rPr>
        <w:t>ΝΙΚΟΛΑΟΣ ΠΑΠΠΑΣ (Υπουργός Επικρατείας):</w:t>
      </w:r>
      <w:r>
        <w:rPr>
          <w:rFonts w:eastAsia="Times New Roman" w:cs="Times New Roman"/>
        </w:rPr>
        <w:t xml:space="preserve"> Ευχαριστώ, κύριε Πρόεδρε.</w:t>
      </w:r>
    </w:p>
    <w:p w14:paraId="6140FDBD" w14:textId="77777777" w:rsidR="00325BBC" w:rsidRDefault="001F2B1C">
      <w:pPr>
        <w:spacing w:line="600" w:lineRule="auto"/>
        <w:ind w:firstLine="720"/>
        <w:jc w:val="both"/>
        <w:rPr>
          <w:rFonts w:eastAsia="Times New Roman" w:cs="Times New Roman"/>
        </w:rPr>
      </w:pPr>
      <w:r>
        <w:rPr>
          <w:rFonts w:eastAsia="Times New Roman" w:cs="Times New Roman"/>
        </w:rPr>
        <w:lastRenderedPageBreak/>
        <w:t xml:space="preserve">Να ξεκινήσω από ένα κομμάτι της ερώτησής σας, το οποίο αναφέρατε στην πρώτη σας τοποθέτηση, κύριε Νικολόπουλε, σε σχέση με την είσπραξη του τέλους χρήσης συχνοτήτων και του φόρου διαφημίσεων. </w:t>
      </w:r>
    </w:p>
    <w:p w14:paraId="6140FDBE" w14:textId="77777777" w:rsidR="00325BBC" w:rsidRDefault="001F2B1C">
      <w:pPr>
        <w:spacing w:line="600" w:lineRule="auto"/>
        <w:ind w:firstLine="720"/>
        <w:jc w:val="both"/>
        <w:rPr>
          <w:rFonts w:eastAsia="Times New Roman" w:cs="Times New Roman"/>
        </w:rPr>
      </w:pPr>
      <w:r>
        <w:rPr>
          <w:rFonts w:eastAsia="Times New Roman" w:cs="Times New Roman"/>
        </w:rPr>
        <w:t>Από το τέλος του Γενάρη του 2015 καταλογίσαμε αυτά που δεν κατα</w:t>
      </w:r>
      <w:r>
        <w:rPr>
          <w:rFonts w:eastAsia="Times New Roman" w:cs="Times New Roman"/>
        </w:rPr>
        <w:t xml:space="preserve">λόγισαν οι προηγούμενες κυβερνήσεις, με ψηφισμένους νόμους που αφορούσαν και το τέλος χρήσης συχνοτήτων 2% επί του τζίρου και τον φόρο διαφημίσεων. </w:t>
      </w:r>
    </w:p>
    <w:p w14:paraId="6140FDBF" w14:textId="77777777" w:rsidR="00325BBC" w:rsidRDefault="001F2B1C">
      <w:pPr>
        <w:spacing w:line="600" w:lineRule="auto"/>
        <w:ind w:firstLine="720"/>
        <w:jc w:val="both"/>
        <w:rPr>
          <w:rFonts w:eastAsia="Times New Roman" w:cs="Times New Roman"/>
        </w:rPr>
      </w:pPr>
      <w:r>
        <w:rPr>
          <w:rFonts w:eastAsia="Times New Roman" w:cs="Times New Roman"/>
        </w:rPr>
        <w:t xml:space="preserve">Καταθέτω στα Πρακτικά σημερινό έγγραφο της Γενικής Γραμματείας Δημοσίων Εσόδων, το οποίο δείχνει ότι έχουν </w:t>
      </w:r>
      <w:r>
        <w:rPr>
          <w:rFonts w:eastAsia="Times New Roman" w:cs="Times New Roman"/>
        </w:rPr>
        <w:t xml:space="preserve">εισπραχθεί 50 εκατομμύρια ευρώ από τους δύο αυτούς σχετικούς φόρους, οι οποίοι ήταν ψηφισμένοι και δεν καταλογίζονταν. </w:t>
      </w:r>
    </w:p>
    <w:p w14:paraId="6140FDC0" w14:textId="77777777" w:rsidR="00325BBC" w:rsidRDefault="001F2B1C">
      <w:pPr>
        <w:spacing w:line="600" w:lineRule="auto"/>
        <w:ind w:firstLine="720"/>
        <w:jc w:val="both"/>
        <w:rPr>
          <w:rFonts w:eastAsia="Times New Roman" w:cs="Times New Roman"/>
        </w:rPr>
      </w:pPr>
      <w:r>
        <w:rPr>
          <w:rFonts w:eastAsia="Times New Roman" w:cs="Times New Roman"/>
        </w:rPr>
        <w:lastRenderedPageBreak/>
        <w:t>(Στο σημείο αυτό ο Υπουργός Επικρατείας κ. Νικόλαος Παππάς καταθέτει για τα Πρακτικά το προαναφερθέν έγγραφο, το οποίο βρίσκεται στο αρχ</w:t>
      </w:r>
      <w:r>
        <w:rPr>
          <w:rFonts w:eastAsia="Times New Roman" w:cs="Times New Roman"/>
        </w:rPr>
        <w:t>είο του Τμήματος Γραμματείας της Διεύθυνσης Στενογραφίας και Πρακτικών της Βουλής)</w:t>
      </w:r>
    </w:p>
    <w:p w14:paraId="6140FDC1"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 xml:space="preserve">Κύριε Παππά, δεν είχαν διαφημίσεις που έλεγαν ότι αυτοί είναι παράνομοι και δεν πρέπει να τους πληρώσουν; </w:t>
      </w:r>
    </w:p>
    <w:p w14:paraId="6140FDC2"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Επικρατείας): </w:t>
      </w:r>
      <w:r>
        <w:rPr>
          <w:rFonts w:eastAsia="Times New Roman" w:cs="Times New Roman"/>
          <w:szCs w:val="24"/>
        </w:rPr>
        <w:t>Ακο</w:t>
      </w:r>
      <w:r>
        <w:rPr>
          <w:rFonts w:eastAsia="Times New Roman" w:cs="Times New Roman"/>
          <w:szCs w:val="24"/>
        </w:rPr>
        <w:t>ύστε, κύριε Νικολόπουλε, πρέπει να αναγνωρίσουμε στον καθένα το δικαίωμα να υπερασπίζεται το κατά πώς καταλαβαίνει το νόμιμο συμφέρον του. Πήγαν στα δικαστήρια. Τα δικαστήρια δεν τους δικαίωσαν και η υπόθεση πλέον αφορά τις φορολογικές αρχές. Έχουμε πάει σ</w:t>
      </w:r>
      <w:r>
        <w:rPr>
          <w:rFonts w:eastAsia="Times New Roman" w:cs="Times New Roman"/>
          <w:szCs w:val="24"/>
        </w:rPr>
        <w:t xml:space="preserve">την εφορία. Άλλοι κατέβαλαν εφάπαξ, άλλοι ρύθμισαν. Τα πάντα είναι νόμιμα. Δεν χαριζόμαστε σε κανέναν και μάλιστα –θα σας έλεγα- σε μία εποχή που ο ελληνικός λαός καλείται να βάλει πλάτη. </w:t>
      </w:r>
    </w:p>
    <w:p w14:paraId="6140FDC3"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lastRenderedPageBreak/>
        <w:t>Σε σχέση με τον συγκεκριμένο υποψήφιο τον κ. Αλαφούζο, στον οποίο α</w:t>
      </w:r>
      <w:r>
        <w:rPr>
          <w:rFonts w:eastAsia="Times New Roman" w:cs="Times New Roman"/>
          <w:szCs w:val="24"/>
        </w:rPr>
        <w:t>ναφερθήκατε, οι προϋποθέσεις συμμετοχής στον διαγωνισμό είναι πάρα πολύ αυστηρές. Η κάθε εταιρεία, η οποία συμμετέχει έχει καταθέσει τις φορολογικές και τραπεζικές της ενημερότητες. Όλα αυτά έχουν εξεταστεί ενδελεχώς. Εδώ είμαστε για να δούμε και οτιδήποτε</w:t>
      </w:r>
      <w:r>
        <w:rPr>
          <w:rFonts w:eastAsia="Times New Roman" w:cs="Times New Roman"/>
          <w:szCs w:val="24"/>
        </w:rPr>
        <w:t xml:space="preserve"> άλλο. </w:t>
      </w:r>
    </w:p>
    <w:p w14:paraId="6140FDC4"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Σε σχέση με τις κατηγορίες, οι κατηγορίες έχουν…</w:t>
      </w:r>
    </w:p>
    <w:p w14:paraId="6140FDC5"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 xml:space="preserve">Δηλαδή το έχετε ψάξει; Είναι τραπεζικά ενήμερος; </w:t>
      </w:r>
    </w:p>
    <w:p w14:paraId="6140FDC6"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συνάδελφε, επίκαιρες συζητήσεις συζητάμε, δεν κάνουμε…</w:t>
      </w:r>
    </w:p>
    <w:p w14:paraId="6140FDC7"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 xml:space="preserve">Μα, είναι </w:t>
      </w:r>
      <w:r>
        <w:rPr>
          <w:rFonts w:eastAsia="Times New Roman" w:cs="Times New Roman"/>
          <w:szCs w:val="24"/>
        </w:rPr>
        <w:t>μέσα την ερώτηση, κύριε Πρόεδρε.</w:t>
      </w:r>
    </w:p>
    <w:p w14:paraId="6140FDC8"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ΠΑΠΠΑΣ (Υπουργός Επικρατείας): </w:t>
      </w:r>
      <w:r>
        <w:rPr>
          <w:rFonts w:eastAsia="Times New Roman" w:cs="Times New Roman"/>
          <w:szCs w:val="24"/>
        </w:rPr>
        <w:t xml:space="preserve">Μέσα στην ερώτηση, κύριε Νικολόπουλε, λέω ότι έχουν κατατεθεί τραπεζικές ενημερότητες, έχει γίνει ο έλεγχος των στοιχείων και τώρα είμαστε στο τελευταίο στάδιο της δημοπρασίας. </w:t>
      </w:r>
    </w:p>
    <w:p w14:paraId="6140FDC9"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Επιτρέψτε μου να σας πω ότι το θλιβερό είναι το εξής: Πολλοί τολμούν να μιλούν γι’ αυτόν τον διαγωνισμό και η Αξιωματική Αντιπολίτευση λέει ότι είναι διαγωνισμός παρωδία, ένας διαγωνισμός, ο οποίος έχει εννέα συμμετέχοντες για τέσσερις τηλεοπτικές άδειες. </w:t>
      </w:r>
    </w:p>
    <w:p w14:paraId="6140FDCA"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Αυτός ο διαγωνισμός είναι παρωδία και δεν ήταν παρωδία η ανοιχτή μεθόδευση με την οποία έδωσαν στην εταιρεία, η οποία αποτέλεσε τη συνεύρεση –για να μην πω τίποτα χειρότερο- των υπαρχόντων κακώς εχόντων και μη </w:t>
      </w:r>
      <w:proofErr w:type="spellStart"/>
      <w:r>
        <w:rPr>
          <w:rFonts w:eastAsia="Times New Roman" w:cs="Times New Roman"/>
          <w:szCs w:val="24"/>
        </w:rPr>
        <w:t>αδειοδοτημένων</w:t>
      </w:r>
      <w:proofErr w:type="spellEnd"/>
      <w:r>
        <w:rPr>
          <w:rFonts w:eastAsia="Times New Roman" w:cs="Times New Roman"/>
          <w:szCs w:val="24"/>
        </w:rPr>
        <w:t xml:space="preserve"> πανελλαδικών τηλεοπτικών σταθμ</w:t>
      </w:r>
      <w:r>
        <w:rPr>
          <w:rFonts w:eastAsia="Times New Roman" w:cs="Times New Roman"/>
          <w:szCs w:val="24"/>
        </w:rPr>
        <w:t xml:space="preserve">ών και παρέδωσαν τον αέρα της χώρας. Υπήρξε μια μεθόδευση. Και όπως είπε και ο Υπουργός Υποδομών, τα πράγματα σε σχέση με αυτήν την σύμβαση πρέπει οπωσδήποτε να πάρουν τον δρόμο τους. </w:t>
      </w:r>
    </w:p>
    <w:p w14:paraId="6140FDCB"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lastRenderedPageBreak/>
        <w:t>Τι να συγκρίνει κανείς; Να συγκρίνει τον διαγωνισμό που διεξάγεται τώρα</w:t>
      </w:r>
      <w:r>
        <w:rPr>
          <w:rFonts w:eastAsia="Times New Roman" w:cs="Times New Roman"/>
          <w:szCs w:val="24"/>
        </w:rPr>
        <w:t xml:space="preserve">, ο οποίος έχει πάρα πολύ αυστηρές προϋποθέσεις για την εταιρική μορφή, με τον διαγωνισμό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Pr>
          <w:rFonts w:eastAsia="Times New Roman" w:cs="Times New Roman"/>
          <w:szCs w:val="24"/>
        </w:rPr>
        <w:t xml:space="preserve">, τον διαγωνισμό για τον </w:t>
      </w:r>
      <w:proofErr w:type="spellStart"/>
      <w:r>
        <w:rPr>
          <w:rFonts w:eastAsia="Times New Roman" w:cs="Times New Roman"/>
          <w:szCs w:val="24"/>
        </w:rPr>
        <w:t>πάροχο</w:t>
      </w:r>
      <w:proofErr w:type="spellEnd"/>
      <w:r>
        <w:rPr>
          <w:rFonts w:eastAsia="Times New Roman" w:cs="Times New Roman"/>
          <w:szCs w:val="24"/>
        </w:rPr>
        <w:t xml:space="preserve"> δικτύου, ο οποίος ακόμη και μονοπρόσωπες εταιρείες άφηνε να συμμετέχουν και που δεν είχε ως </w:t>
      </w:r>
      <w:proofErr w:type="spellStart"/>
      <w:r>
        <w:rPr>
          <w:rFonts w:eastAsia="Times New Roman" w:cs="Times New Roman"/>
          <w:szCs w:val="24"/>
        </w:rPr>
        <w:t>προαπαιτούμενο</w:t>
      </w:r>
      <w:proofErr w:type="spellEnd"/>
      <w:r>
        <w:rPr>
          <w:rFonts w:eastAsia="Times New Roman" w:cs="Times New Roman"/>
          <w:szCs w:val="24"/>
        </w:rPr>
        <w:t xml:space="preserve"> κανέναν έλεγχο γ</w:t>
      </w:r>
      <w:r>
        <w:rPr>
          <w:rFonts w:eastAsia="Times New Roman" w:cs="Times New Roman"/>
          <w:szCs w:val="24"/>
        </w:rPr>
        <w:t xml:space="preserve">ια την προέλευση των κεφαλαίων; Να συγκρίνει τον διαγωνισμό, που διεξάγεται τώρα με έναν διαγωνισμό, ο οποίος παραβίαζε την αρχή, την οποία παντού επιζητούμε να εφαρμόζεται, να μην είναι ο ίδιος ο </w:t>
      </w:r>
      <w:proofErr w:type="spellStart"/>
      <w:r>
        <w:rPr>
          <w:rFonts w:eastAsia="Times New Roman" w:cs="Times New Roman"/>
          <w:szCs w:val="24"/>
        </w:rPr>
        <w:t>πάροχος</w:t>
      </w:r>
      <w:proofErr w:type="spellEnd"/>
      <w:r>
        <w:rPr>
          <w:rFonts w:eastAsia="Times New Roman" w:cs="Times New Roman"/>
          <w:szCs w:val="24"/>
        </w:rPr>
        <w:t xml:space="preserve"> δικτύου με τον </w:t>
      </w:r>
      <w:proofErr w:type="spellStart"/>
      <w:r>
        <w:rPr>
          <w:rFonts w:eastAsia="Times New Roman" w:cs="Times New Roman"/>
          <w:szCs w:val="24"/>
        </w:rPr>
        <w:t>πάροχο</w:t>
      </w:r>
      <w:proofErr w:type="spellEnd"/>
      <w:r>
        <w:rPr>
          <w:rFonts w:eastAsia="Times New Roman" w:cs="Times New Roman"/>
          <w:szCs w:val="24"/>
        </w:rPr>
        <w:t xml:space="preserve"> περιεχομένου; </w:t>
      </w:r>
    </w:p>
    <w:p w14:paraId="6140FDCC"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Εγώ θέλω, κύρι</w:t>
      </w:r>
      <w:r>
        <w:rPr>
          <w:rFonts w:eastAsia="Times New Roman" w:cs="Times New Roman"/>
          <w:szCs w:val="24"/>
        </w:rPr>
        <w:t>ε Νικολόπουλε, κλείνοντας, να απευθυνθώ, κατ’ αρχάς, στη Νέα Δημοκρατία και να της πω ότι πρέπει σήμερα να ανασκευάσει, να ανακαλέσει και να αλλάξει τη γραμμή περί ακύρωσης του διαγωνισμού. Τι λέει ότι θα κάνει η Νέα Δημοκρατία, δηλαδή; Θα δοθούν άδειες με</w:t>
      </w:r>
      <w:r>
        <w:rPr>
          <w:rFonts w:eastAsia="Times New Roman" w:cs="Times New Roman"/>
          <w:szCs w:val="24"/>
        </w:rPr>
        <w:t xml:space="preserve">τά από τριάντα χρόνια σε αυτήν τη χώρα, για πρώτη φορά νόμιμες και εάν ποτέ πάρει την εξουσία θα τις ανακαλέσει και επιστρέψει τα λεφτά; Για να τις δώσει μετά σε ποιους; Για να επαναφέρει αυτό το καθεστώς; Στοιχειώδης </w:t>
      </w:r>
      <w:r>
        <w:rPr>
          <w:rFonts w:eastAsia="Times New Roman" w:cs="Times New Roman"/>
          <w:szCs w:val="24"/>
        </w:rPr>
        <w:lastRenderedPageBreak/>
        <w:t>γενναιότητα και λογική χρειάζεται. Σήμ</w:t>
      </w:r>
      <w:r>
        <w:rPr>
          <w:rFonts w:eastAsia="Times New Roman" w:cs="Times New Roman"/>
          <w:szCs w:val="24"/>
        </w:rPr>
        <w:t>ερα, πρέπει η Νέα Δημοκρατία, αντί να μας κάνει κριτική, να ανακαλέσει και να πει ότι θα αναγνωρίσει το αποτέλεσμα και να μην κοροϊδεύει τον ελληνικό λαό και να αναφερθεί στις αποφάσεις του Συμβουλίου της Επικρατείας, οι οποίες λένε εδώ και χρόνια ότι το κ</w:t>
      </w:r>
      <w:r>
        <w:rPr>
          <w:rFonts w:eastAsia="Times New Roman" w:cs="Times New Roman"/>
          <w:szCs w:val="24"/>
        </w:rPr>
        <w:t xml:space="preserve">αθεστώς αυτό είναι παράνομο και στις τελευταίες αποφάσεις σε σχέση με τα ασφαλιστικά μέτρα που κατέθεσαν οι τηλεοπτικοί σταθμοί, οι οποίες στο σκεπτικό τους αναφέρουν ότι υπάρχει δημόσιο συμφέρον για την ταχεία ολοκλήρωση του διαγωνισμού. Αυτή η Κυβέρνηση </w:t>
      </w:r>
      <w:r>
        <w:rPr>
          <w:rFonts w:eastAsia="Times New Roman" w:cs="Times New Roman"/>
          <w:szCs w:val="24"/>
        </w:rPr>
        <w:t xml:space="preserve">θα εφαρμόσει και το Σύνταγμα και τους νόμους. </w:t>
      </w:r>
    </w:p>
    <w:p w14:paraId="6140FDCD"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Θέλω να απευθυνθώ, κύριε Νικολόπουλε, και στους προκατόχους μου, οι οποίοι τελευταία, για λίγα λεπτά δημοσιότητας, έχουν πάρει το ξίφος και μας επιτίθενται. Θα τους καλέσω να τιμήσουν το παρελθόν τους, να εξηγ</w:t>
      </w:r>
      <w:r>
        <w:rPr>
          <w:rFonts w:eastAsia="Times New Roman" w:cs="Times New Roman"/>
          <w:szCs w:val="24"/>
        </w:rPr>
        <w:t xml:space="preserve">ήσουν στον ελληνικό λαό γιατί δεν έκαναν αυτό που προέβλεπε ο νόμος και γιατί δεν έγινε διαγωνισμός επί δικής τους θητείας. Τους έβαλε κάποιος τρικλοποδιές; Τους πίεσε κάποιος; Έβαλαν οι </w:t>
      </w:r>
      <w:r>
        <w:rPr>
          <w:rFonts w:eastAsia="Times New Roman" w:cs="Times New Roman"/>
          <w:szCs w:val="24"/>
        </w:rPr>
        <w:lastRenderedPageBreak/>
        <w:t>ίδιοι τρικλοποδιά στον εαυτό τους; Αυτά περιμένει να ακούσει από προκ</w:t>
      </w:r>
      <w:r>
        <w:rPr>
          <w:rFonts w:eastAsia="Times New Roman" w:cs="Times New Roman"/>
          <w:szCs w:val="24"/>
        </w:rPr>
        <w:t xml:space="preserve">ατόχους δικούς μου ο ελληνικός λαός και όχι φθηνή κριτική. </w:t>
      </w:r>
    </w:p>
    <w:p w14:paraId="6140FDCE"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 xml:space="preserve">Να πείτε για την ταινιοθήκη της ΕΡΤ, κύριε Παππά, και πώς έφτασε στα χέρια του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w:t>
      </w:r>
    </w:p>
    <w:p w14:paraId="6140FDCF" w14:textId="77777777" w:rsidR="00325BBC" w:rsidRDefault="001F2B1C">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Κυρίες και κύριοι συνάδελφοι, κύριε Υπουργέ, παρακαλώ</w:t>
      </w:r>
      <w:r>
        <w:rPr>
          <w:rFonts w:eastAsia="Times New Roman"/>
          <w:szCs w:val="24"/>
        </w:rPr>
        <w:t>!</w:t>
      </w:r>
    </w:p>
    <w:p w14:paraId="6140FDD0" w14:textId="77777777" w:rsidR="00325BBC" w:rsidRDefault="001F2B1C">
      <w:pPr>
        <w:tabs>
          <w:tab w:val="left" w:pos="2820"/>
        </w:tabs>
        <w:spacing w:line="600" w:lineRule="auto"/>
        <w:ind w:firstLine="720"/>
        <w:jc w:val="both"/>
        <w:rPr>
          <w:rFonts w:eastAsia="Times New Roman"/>
          <w:szCs w:val="24"/>
        </w:rPr>
      </w:pPr>
      <w:r>
        <w:rPr>
          <w:rFonts w:eastAsia="Times New Roman"/>
          <w:b/>
          <w:szCs w:val="24"/>
        </w:rPr>
        <w:t>ΝΙΚΟΛΑΟΣ ΠΑΠΠΑΣ (Υπουργός Επικρατείας):</w:t>
      </w:r>
      <w:r>
        <w:rPr>
          <w:rFonts w:eastAsia="Times New Roman"/>
          <w:szCs w:val="24"/>
        </w:rPr>
        <w:t xml:space="preserve"> Ολοκληρώνω σε τριάντα δευτερόλεπτα, κύριε Πρόεδρε, και σας ευχαριστώ για την ανοχή.</w:t>
      </w:r>
    </w:p>
    <w:p w14:paraId="6140FDD1" w14:textId="77777777" w:rsidR="00325BBC" w:rsidRDefault="001F2B1C">
      <w:pPr>
        <w:tabs>
          <w:tab w:val="left" w:pos="2820"/>
        </w:tabs>
        <w:spacing w:line="600" w:lineRule="auto"/>
        <w:ind w:firstLine="720"/>
        <w:jc w:val="both"/>
        <w:rPr>
          <w:rFonts w:eastAsia="Times New Roman"/>
          <w:szCs w:val="24"/>
        </w:rPr>
      </w:pPr>
      <w:r>
        <w:rPr>
          <w:rFonts w:eastAsia="Times New Roman"/>
          <w:szCs w:val="24"/>
        </w:rPr>
        <w:t>Τέλος, θέλω να πω σε όλους τους συμμετέχοντες στον διαγωνισμό: Τρόπος για υπέρβαση της νομιμότητας δεν υπάρχει και κανένας δεν πρέ</w:t>
      </w:r>
      <w:r>
        <w:rPr>
          <w:rFonts w:eastAsia="Times New Roman"/>
          <w:szCs w:val="24"/>
        </w:rPr>
        <w:t xml:space="preserve">πει να προκαλεί την τύχη του. Οι νόμοι ισχύουν για όλους ανεξαρτήτως τσέπης, ανεξαρτήτως ονόματος, ανεξαρτήτως ενδόξου παρελθόντος και μέλλοντος. Τελεία και παύλα. </w:t>
      </w:r>
    </w:p>
    <w:p w14:paraId="6140FDD2" w14:textId="77777777" w:rsidR="00325BBC" w:rsidRDefault="001F2B1C">
      <w:pPr>
        <w:tabs>
          <w:tab w:val="left" w:pos="2820"/>
        </w:tabs>
        <w:spacing w:line="600" w:lineRule="auto"/>
        <w:ind w:firstLine="720"/>
        <w:jc w:val="both"/>
        <w:rPr>
          <w:rFonts w:eastAsia="Times New Roman"/>
          <w:szCs w:val="24"/>
        </w:rPr>
      </w:pPr>
      <w:r>
        <w:rPr>
          <w:rFonts w:eastAsia="Times New Roman"/>
          <w:szCs w:val="24"/>
        </w:rPr>
        <w:lastRenderedPageBreak/>
        <w:t>Όποιος νομίζει ότι μπορεί, τρομοκρατώντας δημόσιους λειτουργούς, να παρακάμψει την πρώτη δι</w:t>
      </w:r>
      <w:r>
        <w:rPr>
          <w:rFonts w:eastAsia="Times New Roman"/>
          <w:szCs w:val="24"/>
        </w:rPr>
        <w:t xml:space="preserve">αδικασία, η οποία είναι διαφανής και κρυστάλλινη για το διαγωνισμό, πλανάται </w:t>
      </w:r>
      <w:proofErr w:type="spellStart"/>
      <w:r>
        <w:rPr>
          <w:rFonts w:eastAsia="Times New Roman"/>
          <w:szCs w:val="24"/>
        </w:rPr>
        <w:t>πλάνην</w:t>
      </w:r>
      <w:proofErr w:type="spellEnd"/>
      <w:r>
        <w:rPr>
          <w:rFonts w:eastAsia="Times New Roman"/>
          <w:szCs w:val="24"/>
        </w:rPr>
        <w:t xml:space="preserve"> </w:t>
      </w:r>
      <w:proofErr w:type="spellStart"/>
      <w:r>
        <w:rPr>
          <w:rFonts w:eastAsia="Times New Roman"/>
          <w:szCs w:val="24"/>
        </w:rPr>
        <w:t>οικτρά</w:t>
      </w:r>
      <w:r>
        <w:rPr>
          <w:rFonts w:eastAsia="Times New Roman"/>
          <w:szCs w:val="24"/>
        </w:rPr>
        <w:t>ν</w:t>
      </w:r>
      <w:proofErr w:type="spellEnd"/>
      <w:r>
        <w:rPr>
          <w:rFonts w:eastAsia="Times New Roman"/>
          <w:szCs w:val="24"/>
        </w:rPr>
        <w:t xml:space="preserve"> και νομίζω ότι ζει σε προηγούμενες εποχές. </w:t>
      </w:r>
    </w:p>
    <w:p w14:paraId="6140FDD3" w14:textId="77777777" w:rsidR="00325BBC" w:rsidRDefault="001F2B1C">
      <w:pPr>
        <w:tabs>
          <w:tab w:val="left" w:pos="2820"/>
        </w:tabs>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Ευχαριστούμε, κύριε Υπουργέ.</w:t>
      </w:r>
    </w:p>
    <w:p w14:paraId="6140FDD4" w14:textId="77777777" w:rsidR="00325BBC" w:rsidRDefault="001F2B1C">
      <w:pPr>
        <w:tabs>
          <w:tab w:val="left" w:pos="2820"/>
        </w:tabs>
        <w:spacing w:line="600" w:lineRule="auto"/>
        <w:ind w:firstLine="720"/>
        <w:jc w:val="both"/>
        <w:rPr>
          <w:rFonts w:eastAsia="Times New Roman" w:cs="Times New Roman"/>
          <w:szCs w:val="24"/>
        </w:rPr>
      </w:pPr>
      <w:r>
        <w:rPr>
          <w:rFonts w:eastAsia="Times New Roman"/>
          <w:szCs w:val="24"/>
        </w:rPr>
        <w:t xml:space="preserve">Κυρίες και κύριοι συνάδελφοι, σειρά έχει η πρώτη με αριθμό </w:t>
      </w:r>
      <w:r>
        <w:rPr>
          <w:rFonts w:eastAsia="Times New Roman" w:cs="Times New Roman"/>
          <w:szCs w:val="24"/>
        </w:rPr>
        <w:t xml:space="preserve">1175/22-8-2016 </w:t>
      </w:r>
      <w:r>
        <w:rPr>
          <w:rFonts w:eastAsia="Times New Roman"/>
          <w:szCs w:val="24"/>
        </w:rPr>
        <w:t xml:space="preserve">επίκαιρη ερώτηση πρώτου κύκλου </w:t>
      </w:r>
      <w:r>
        <w:rPr>
          <w:rFonts w:eastAsia="Times New Roman" w:cs="Times New Roman"/>
          <w:szCs w:val="24"/>
        </w:rPr>
        <w:t xml:space="preserve">της Βουλευτού Σερρών της Νέας Δημοκρατίας </w:t>
      </w:r>
      <w:r>
        <w:rPr>
          <w:rFonts w:eastAsia="Times New Roman" w:cs="Times New Roman"/>
          <w:szCs w:val="24"/>
        </w:rPr>
        <w:t xml:space="preserve">κ. </w:t>
      </w:r>
      <w:r>
        <w:rPr>
          <w:rFonts w:eastAsia="Times New Roman" w:cs="Times New Roman"/>
          <w:bCs/>
          <w:szCs w:val="24"/>
        </w:rPr>
        <w:t>Φωτεινής Αραμπατζή</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 xml:space="preserve">Αγροτικής Ανάπτυξης και Τροφίμων, </w:t>
      </w:r>
      <w:r>
        <w:rPr>
          <w:rFonts w:eastAsia="Times New Roman" w:cs="Times New Roman"/>
          <w:szCs w:val="24"/>
        </w:rPr>
        <w:t xml:space="preserve">σχετικά με το «πάγωμα» του συνόλου των εκτιμήσεων των ζημιών στις εκμεταλλεύσεις του </w:t>
      </w:r>
      <w:proofErr w:type="spellStart"/>
      <w:r>
        <w:rPr>
          <w:rFonts w:eastAsia="Times New Roman" w:cs="Times New Roman"/>
          <w:szCs w:val="24"/>
        </w:rPr>
        <w:t>αγροτοκτην</w:t>
      </w:r>
      <w:r>
        <w:rPr>
          <w:rFonts w:eastAsia="Times New Roman" w:cs="Times New Roman"/>
          <w:szCs w:val="24"/>
        </w:rPr>
        <w:t>οτροφικού</w:t>
      </w:r>
      <w:proofErr w:type="spellEnd"/>
      <w:r>
        <w:rPr>
          <w:rFonts w:eastAsia="Times New Roman" w:cs="Times New Roman"/>
          <w:szCs w:val="24"/>
        </w:rPr>
        <w:t xml:space="preserve"> κόσμου και κατ’ επέκταση των αποζημιώσεων από τον ΕΛΓΑ. </w:t>
      </w:r>
    </w:p>
    <w:p w14:paraId="6140FDD5" w14:textId="77777777" w:rsidR="00325BBC" w:rsidRDefault="001F2B1C">
      <w:pPr>
        <w:tabs>
          <w:tab w:val="left" w:pos="2820"/>
        </w:tabs>
        <w:spacing w:line="600" w:lineRule="auto"/>
        <w:ind w:firstLine="720"/>
        <w:jc w:val="both"/>
        <w:rPr>
          <w:rFonts w:eastAsia="Times New Roman" w:cs="Times New Roman"/>
          <w:bCs/>
          <w:szCs w:val="24"/>
        </w:rPr>
      </w:pPr>
      <w:r>
        <w:rPr>
          <w:rFonts w:eastAsia="Times New Roman" w:cs="Times New Roman"/>
          <w:szCs w:val="24"/>
        </w:rPr>
        <w:t xml:space="preserve">Θα απαντήσει ο Αναπληρωτής Υπουργός </w:t>
      </w:r>
      <w:r>
        <w:rPr>
          <w:rFonts w:eastAsia="Times New Roman" w:cs="Times New Roman"/>
          <w:bCs/>
          <w:szCs w:val="24"/>
        </w:rPr>
        <w:t xml:space="preserve">Αγροτικής Ανάπτυξης και Τροφίμων κ. Μάρκος </w:t>
      </w:r>
      <w:proofErr w:type="spellStart"/>
      <w:r>
        <w:rPr>
          <w:rFonts w:eastAsia="Times New Roman" w:cs="Times New Roman"/>
          <w:bCs/>
          <w:szCs w:val="24"/>
        </w:rPr>
        <w:t>Μπόλαρης</w:t>
      </w:r>
      <w:proofErr w:type="spellEnd"/>
      <w:r>
        <w:rPr>
          <w:rFonts w:eastAsia="Times New Roman" w:cs="Times New Roman"/>
          <w:bCs/>
          <w:szCs w:val="24"/>
        </w:rPr>
        <w:t xml:space="preserve">. </w:t>
      </w:r>
    </w:p>
    <w:p w14:paraId="6140FDD6" w14:textId="77777777" w:rsidR="00325BBC" w:rsidRDefault="001F2B1C">
      <w:pPr>
        <w:tabs>
          <w:tab w:val="left" w:pos="2820"/>
        </w:tabs>
        <w:spacing w:line="600" w:lineRule="auto"/>
        <w:ind w:firstLine="720"/>
        <w:jc w:val="both"/>
        <w:rPr>
          <w:rFonts w:eastAsia="Times New Roman" w:cs="Times New Roman"/>
          <w:bCs/>
          <w:szCs w:val="24"/>
        </w:rPr>
      </w:pPr>
      <w:r>
        <w:rPr>
          <w:rFonts w:eastAsia="Times New Roman" w:cs="Times New Roman"/>
          <w:bCs/>
          <w:szCs w:val="24"/>
        </w:rPr>
        <w:lastRenderedPageBreak/>
        <w:t xml:space="preserve">Κυρία συνάδελφε, έχετε δύο λεπτά για την </w:t>
      </w:r>
      <w:proofErr w:type="spellStart"/>
      <w:r>
        <w:rPr>
          <w:rFonts w:eastAsia="Times New Roman" w:cs="Times New Roman"/>
          <w:bCs/>
          <w:szCs w:val="24"/>
        </w:rPr>
        <w:t>πρωτολογία</w:t>
      </w:r>
      <w:proofErr w:type="spellEnd"/>
      <w:r>
        <w:rPr>
          <w:rFonts w:eastAsia="Times New Roman" w:cs="Times New Roman"/>
          <w:bCs/>
          <w:szCs w:val="24"/>
        </w:rPr>
        <w:t xml:space="preserve"> σας.</w:t>
      </w:r>
    </w:p>
    <w:p w14:paraId="6140FDD7" w14:textId="77777777" w:rsidR="00325BBC" w:rsidRDefault="001F2B1C">
      <w:pPr>
        <w:tabs>
          <w:tab w:val="left" w:pos="2820"/>
        </w:tabs>
        <w:spacing w:line="600" w:lineRule="auto"/>
        <w:ind w:firstLine="720"/>
        <w:jc w:val="both"/>
        <w:rPr>
          <w:rFonts w:eastAsia="Times New Roman"/>
          <w:szCs w:val="24"/>
        </w:rPr>
      </w:pPr>
      <w:r>
        <w:rPr>
          <w:rFonts w:eastAsia="Times New Roman"/>
          <w:b/>
          <w:szCs w:val="24"/>
        </w:rPr>
        <w:t xml:space="preserve">ΦΩΤΕΙΝΗ ΑΡΑΜΠΑΤΖΗ: </w:t>
      </w:r>
      <w:r>
        <w:rPr>
          <w:rFonts w:eastAsia="Times New Roman"/>
          <w:szCs w:val="24"/>
        </w:rPr>
        <w:t xml:space="preserve">Ευχαριστώ, κύριε </w:t>
      </w:r>
      <w:r>
        <w:rPr>
          <w:rFonts w:eastAsia="Times New Roman"/>
          <w:szCs w:val="24"/>
        </w:rPr>
        <w:t>Πρόεδρε.</w:t>
      </w:r>
    </w:p>
    <w:p w14:paraId="6140FDD8" w14:textId="77777777" w:rsidR="00325BBC" w:rsidRDefault="001F2B1C">
      <w:pPr>
        <w:tabs>
          <w:tab w:val="left" w:pos="2820"/>
        </w:tabs>
        <w:spacing w:line="600" w:lineRule="auto"/>
        <w:ind w:firstLine="720"/>
        <w:jc w:val="both"/>
        <w:rPr>
          <w:rFonts w:eastAsia="Times New Roman"/>
          <w:szCs w:val="24"/>
        </w:rPr>
      </w:pPr>
      <w:r>
        <w:rPr>
          <w:rFonts w:eastAsia="Times New Roman"/>
          <w:szCs w:val="24"/>
        </w:rPr>
        <w:t xml:space="preserve">Κύριε Υπουργέ, η πρώτη μέρα κοινοβουλευτικού ελέγχου μετά τη διακοπή του Αυγούστου συμπίπτει με την κατάρρευση μιας από τις </w:t>
      </w:r>
      <w:proofErr w:type="spellStart"/>
      <w:r>
        <w:rPr>
          <w:rFonts w:eastAsia="Times New Roman"/>
          <w:szCs w:val="24"/>
        </w:rPr>
        <w:t>ουρανομήκεις</w:t>
      </w:r>
      <w:proofErr w:type="spellEnd"/>
      <w:r>
        <w:rPr>
          <w:rFonts w:eastAsia="Times New Roman"/>
          <w:szCs w:val="24"/>
        </w:rPr>
        <w:t xml:space="preserve"> υποσχέσεις της Κυβέρνησης Τσίπρα-Καμμένου. Και ποιας άλλης</w:t>
      </w:r>
      <w:r w:rsidRPr="00612502">
        <w:rPr>
          <w:rFonts w:eastAsia="Times New Roman"/>
          <w:szCs w:val="24"/>
        </w:rPr>
        <w:t>,</w:t>
      </w:r>
      <w:r>
        <w:rPr>
          <w:rFonts w:eastAsia="Times New Roman"/>
          <w:szCs w:val="24"/>
        </w:rPr>
        <w:t xml:space="preserve"> βεβαίως; Αυτής της κατάργησης του ΕΝΦΙΑ. Ποιος δεν θυμάται άλλωστε τις προεκλογικές δεσμεύσεις του κ. Τσίπρα και του κ. </w:t>
      </w:r>
      <w:r>
        <w:rPr>
          <w:rFonts w:eastAsia="Times New Roman"/>
          <w:szCs w:val="24"/>
        </w:rPr>
        <w:t xml:space="preserve">Καμμένου, </w:t>
      </w:r>
      <w:r>
        <w:rPr>
          <w:rFonts w:eastAsia="Times New Roman"/>
          <w:szCs w:val="24"/>
        </w:rPr>
        <w:t>που καλούσαν τον κόσμο να μην πληρώσει τον ΕΝΦΙΑ</w:t>
      </w:r>
      <w:r>
        <w:rPr>
          <w:rFonts w:eastAsia="Times New Roman"/>
          <w:szCs w:val="24"/>
        </w:rPr>
        <w:t>,</w:t>
      </w:r>
      <w:r>
        <w:rPr>
          <w:rFonts w:eastAsia="Times New Roman"/>
          <w:szCs w:val="24"/>
        </w:rPr>
        <w:t xml:space="preserve"> ως έναν πολύ άδικο φόρο; Ποιος δεν θυμάται τον κ. </w:t>
      </w:r>
      <w:proofErr w:type="spellStart"/>
      <w:r>
        <w:rPr>
          <w:rFonts w:eastAsia="Times New Roman"/>
          <w:szCs w:val="24"/>
        </w:rPr>
        <w:t>Τσακαλώτο</w:t>
      </w:r>
      <w:proofErr w:type="spellEnd"/>
      <w:r>
        <w:rPr>
          <w:rFonts w:eastAsia="Times New Roman"/>
          <w:szCs w:val="24"/>
        </w:rPr>
        <w:t xml:space="preserve"> να διαδηλώνει έ</w:t>
      </w:r>
      <w:r>
        <w:rPr>
          <w:rFonts w:eastAsia="Times New Roman"/>
          <w:szCs w:val="24"/>
        </w:rPr>
        <w:t xml:space="preserve">ξω από την </w:t>
      </w:r>
      <w:r>
        <w:rPr>
          <w:rFonts w:eastAsia="Times New Roman"/>
          <w:szCs w:val="24"/>
        </w:rPr>
        <w:t xml:space="preserve">εφορία </w:t>
      </w:r>
      <w:r>
        <w:rPr>
          <w:rFonts w:eastAsia="Times New Roman"/>
          <w:szCs w:val="24"/>
        </w:rPr>
        <w:t xml:space="preserve">της Θεσσαλονίκης με πανό και να υπόσχεται την κατάργηση του ΕΝΦΙΑ; </w:t>
      </w:r>
    </w:p>
    <w:p w14:paraId="6140FDD9" w14:textId="77777777" w:rsidR="00325BBC" w:rsidRDefault="001F2B1C">
      <w:pPr>
        <w:tabs>
          <w:tab w:val="left" w:pos="2820"/>
        </w:tabs>
        <w:spacing w:line="600" w:lineRule="auto"/>
        <w:ind w:firstLine="720"/>
        <w:jc w:val="both"/>
        <w:rPr>
          <w:rFonts w:eastAsia="Times New Roman"/>
          <w:szCs w:val="24"/>
        </w:rPr>
      </w:pPr>
      <w:r>
        <w:rPr>
          <w:rFonts w:eastAsia="Times New Roman"/>
          <w:szCs w:val="24"/>
        </w:rPr>
        <w:t xml:space="preserve">Αντ’ αυτού, λοιπόν, σήμερα, 29 Αυγούστου περισσότεροι από διακόσιοι πενήντα χιλιάδες ιδιοκτήτες καλούνται να πληρώσουν περίπου χίλια ευρώ περισσότερο ΕΝΦΙΑ από αυτόν που </w:t>
      </w:r>
      <w:r>
        <w:rPr>
          <w:rFonts w:eastAsia="Times New Roman"/>
          <w:szCs w:val="24"/>
        </w:rPr>
        <w:t>επέβαλε η «κακιά»</w:t>
      </w:r>
      <w:r>
        <w:rPr>
          <w:rFonts w:eastAsia="Times New Roman"/>
          <w:szCs w:val="24"/>
        </w:rPr>
        <w:t>,</w:t>
      </w:r>
      <w:r>
        <w:rPr>
          <w:rFonts w:eastAsia="Times New Roman"/>
          <w:szCs w:val="24"/>
        </w:rPr>
        <w:t xml:space="preserve"> κατά τα άλλα</w:t>
      </w:r>
      <w:r>
        <w:rPr>
          <w:rFonts w:eastAsia="Times New Roman"/>
          <w:szCs w:val="24"/>
        </w:rPr>
        <w:t>,</w:t>
      </w:r>
      <w:r>
        <w:rPr>
          <w:rFonts w:eastAsia="Times New Roman"/>
          <w:szCs w:val="24"/>
        </w:rPr>
        <w:t xml:space="preserve"> Νέα Δημοκρατία. </w:t>
      </w:r>
    </w:p>
    <w:p w14:paraId="6140FDDA" w14:textId="77777777" w:rsidR="00325BBC" w:rsidRDefault="001F2B1C">
      <w:pPr>
        <w:tabs>
          <w:tab w:val="left" w:pos="2820"/>
        </w:tabs>
        <w:spacing w:line="600" w:lineRule="auto"/>
        <w:ind w:firstLine="720"/>
        <w:jc w:val="both"/>
        <w:rPr>
          <w:rFonts w:eastAsia="Times New Roman"/>
          <w:szCs w:val="24"/>
        </w:rPr>
      </w:pPr>
      <w:r>
        <w:rPr>
          <w:rFonts w:eastAsia="Times New Roman"/>
          <w:szCs w:val="24"/>
        </w:rPr>
        <w:lastRenderedPageBreak/>
        <w:t>Βεβαίως, ανάλογ</w:t>
      </w:r>
      <w:r>
        <w:rPr>
          <w:rFonts w:eastAsia="Times New Roman"/>
          <w:szCs w:val="24"/>
        </w:rPr>
        <w:t>ε</w:t>
      </w:r>
      <w:r>
        <w:rPr>
          <w:rFonts w:eastAsia="Times New Roman"/>
          <w:szCs w:val="24"/>
        </w:rPr>
        <w:t xml:space="preserve">ς υποσχέσεις πουλήσατε -για να μην πω επί το </w:t>
      </w:r>
      <w:proofErr w:type="spellStart"/>
      <w:r>
        <w:rPr>
          <w:rFonts w:eastAsia="Times New Roman"/>
          <w:szCs w:val="24"/>
        </w:rPr>
        <w:t>λαϊκότερον</w:t>
      </w:r>
      <w:proofErr w:type="spellEnd"/>
      <w:r>
        <w:rPr>
          <w:rFonts w:eastAsia="Times New Roman"/>
          <w:szCs w:val="24"/>
        </w:rPr>
        <w:t xml:space="preserve"> «φλομώσατε»- στους αγρότες, όπως και ανάλογες υποσχέσεις έδινε επί </w:t>
      </w:r>
      <w:proofErr w:type="spellStart"/>
      <w:r>
        <w:rPr>
          <w:rFonts w:eastAsia="Times New Roman"/>
          <w:szCs w:val="24"/>
        </w:rPr>
        <w:t>επταμήνω</w:t>
      </w:r>
      <w:proofErr w:type="spellEnd"/>
      <w:r>
        <w:rPr>
          <w:rFonts w:eastAsia="Times New Roman"/>
          <w:szCs w:val="24"/>
        </w:rPr>
        <w:t>, η ηγεσία σας, κύριε Υπουργέ, στους εκτιμητές του ΕΛΓΑ, ότ</w:t>
      </w:r>
      <w:r>
        <w:rPr>
          <w:rFonts w:eastAsia="Times New Roman"/>
          <w:szCs w:val="24"/>
        </w:rPr>
        <w:t>ι θα λύσετε το θέμα των μετακινήσεών τους, προκειμένου να επιτελέσουν το εκτιμητικό τους έργο, πρόβλημα μετακινήσεων που εσείς δημιουργήσατε, βεβαίως, και θα απαλλάξετε τους αγρότες τουλάχιστον από το άγχος και της πολύμηνης καθυστέρησης στις εκτιμήσεις κα</w:t>
      </w:r>
      <w:r>
        <w:rPr>
          <w:rFonts w:eastAsia="Times New Roman"/>
          <w:szCs w:val="24"/>
        </w:rPr>
        <w:t xml:space="preserve">ι άρα στις αποζημιώσεις για τις ζημιές που υφίστανται στο φυτικό τους και ζωικό τους κεφάλαιο. </w:t>
      </w:r>
    </w:p>
    <w:p w14:paraId="6140FDDB" w14:textId="77777777" w:rsidR="00325BBC" w:rsidRDefault="001F2B1C">
      <w:pPr>
        <w:tabs>
          <w:tab w:val="left" w:pos="2820"/>
        </w:tabs>
        <w:spacing w:line="600" w:lineRule="auto"/>
        <w:ind w:firstLine="720"/>
        <w:jc w:val="both"/>
        <w:rPr>
          <w:rFonts w:eastAsia="Times New Roman"/>
          <w:szCs w:val="24"/>
        </w:rPr>
      </w:pPr>
      <w:r>
        <w:rPr>
          <w:rFonts w:eastAsia="Times New Roman"/>
          <w:szCs w:val="24"/>
        </w:rPr>
        <w:t>Και λέω προηγουμένως ότι εσείς δημιουργήσατε αυτό το πρόβλημα, γιατί με το γνωστό μνημόνιο Τσίπρα-Καμμένου, κύριε Υπουργέ, αλλάξατε το πλαίσιο λειτουργίας της δ</w:t>
      </w:r>
      <w:r>
        <w:rPr>
          <w:rFonts w:eastAsia="Times New Roman"/>
          <w:szCs w:val="24"/>
        </w:rPr>
        <w:t>ιενέργειας του εκτιμητικού ελέγχου για τις αναγκαίες εκτιμήσεις που πρέπει να κάνουν οι συγκεκριμένοι εκτιμητές</w:t>
      </w:r>
      <w:r>
        <w:rPr>
          <w:rFonts w:eastAsia="Times New Roman"/>
          <w:szCs w:val="24"/>
        </w:rPr>
        <w:t>,</w:t>
      </w:r>
      <w:r>
        <w:rPr>
          <w:rFonts w:eastAsia="Times New Roman"/>
          <w:szCs w:val="24"/>
        </w:rPr>
        <w:t xml:space="preserve"> που, </w:t>
      </w:r>
      <w:proofErr w:type="spellStart"/>
      <w:r>
        <w:rPr>
          <w:rFonts w:eastAsia="Times New Roman"/>
          <w:szCs w:val="24"/>
        </w:rPr>
        <w:t>σημειωτέον</w:t>
      </w:r>
      <w:proofErr w:type="spellEnd"/>
      <w:r>
        <w:rPr>
          <w:rFonts w:eastAsia="Times New Roman"/>
          <w:szCs w:val="24"/>
        </w:rPr>
        <w:t>, διασφαλίστηκε με την κοινή υπουργική απόφαση επί Νέας Δημοκρατίας στις 31-1-2014 και με την ψήφιση, βεβαίως, μιας άλλης διάταξ</w:t>
      </w:r>
      <w:r>
        <w:rPr>
          <w:rFonts w:eastAsia="Times New Roman"/>
          <w:szCs w:val="24"/>
        </w:rPr>
        <w:t xml:space="preserve">ης στις 6-7-2016, με την οποία προτείνεται πλέον στους εκτιμητές του ΕΛΓΑ </w:t>
      </w:r>
      <w:r>
        <w:rPr>
          <w:rFonts w:eastAsia="Times New Roman"/>
          <w:szCs w:val="24"/>
        </w:rPr>
        <w:lastRenderedPageBreak/>
        <w:t>να μετακινούνται με μέσα μαζικής μεταφοράς</w:t>
      </w:r>
      <w:r>
        <w:rPr>
          <w:rFonts w:eastAsia="Times New Roman"/>
          <w:szCs w:val="24"/>
        </w:rPr>
        <w:t>,</w:t>
      </w:r>
      <w:r>
        <w:rPr>
          <w:rFonts w:eastAsia="Times New Roman"/>
          <w:szCs w:val="24"/>
        </w:rPr>
        <w:t xml:space="preserve"> προκειμένου να πάνε στα χωράφια των αγροτών και να κάνουνε τις εκτιμήσεις.</w:t>
      </w:r>
    </w:p>
    <w:p w14:paraId="6140FDDC" w14:textId="77777777" w:rsidR="00325BBC" w:rsidRDefault="001F2B1C">
      <w:pPr>
        <w:tabs>
          <w:tab w:val="left" w:pos="2820"/>
        </w:tabs>
        <w:spacing w:line="600" w:lineRule="auto"/>
        <w:ind w:firstLine="720"/>
        <w:jc w:val="both"/>
        <w:rPr>
          <w:rFonts w:eastAsia="Times New Roman" w:cs="Times New Roman"/>
          <w:szCs w:val="24"/>
        </w:rPr>
      </w:pPr>
      <w:r>
        <w:rPr>
          <w:rFonts w:eastAsia="Times New Roman"/>
          <w:szCs w:val="24"/>
        </w:rPr>
        <w:t xml:space="preserve">Είναι ρύθμιση η οποία όχι μόνο, βεβαίως, δεν λύνει το πρόβλημα </w:t>
      </w:r>
      <w:r>
        <w:rPr>
          <w:rFonts w:eastAsia="Times New Roman"/>
          <w:szCs w:val="24"/>
        </w:rPr>
        <w:t>πο</w:t>
      </w:r>
      <w:r>
        <w:rPr>
          <w:rFonts w:eastAsia="Times New Roman"/>
          <w:szCs w:val="24"/>
        </w:rPr>
        <w:t xml:space="preserve">υ </w:t>
      </w:r>
      <w:r>
        <w:rPr>
          <w:rFonts w:eastAsia="Times New Roman"/>
          <w:szCs w:val="24"/>
        </w:rPr>
        <w:t>έχετε δημιουργήσει, αλλά δημιουργεί</w:t>
      </w:r>
      <w:r>
        <w:rPr>
          <w:rFonts w:eastAsia="Times New Roman"/>
          <w:szCs w:val="24"/>
        </w:rPr>
        <w:t xml:space="preserve"> -</w:t>
      </w:r>
      <w:r>
        <w:rPr>
          <w:rFonts w:eastAsia="Times New Roman"/>
          <w:szCs w:val="24"/>
        </w:rPr>
        <w:t>επιτρέψτε μου να πω</w:t>
      </w:r>
      <w:r>
        <w:rPr>
          <w:rFonts w:eastAsia="Times New Roman"/>
          <w:szCs w:val="24"/>
        </w:rPr>
        <w:t>-</w:t>
      </w:r>
      <w:r>
        <w:rPr>
          <w:rFonts w:eastAsia="Times New Roman"/>
          <w:szCs w:val="24"/>
        </w:rPr>
        <w:t xml:space="preserve"> τη θυμηδία -για να μην πω την αγανάκτηση- του </w:t>
      </w:r>
      <w:proofErr w:type="spellStart"/>
      <w:r>
        <w:rPr>
          <w:rFonts w:eastAsia="Times New Roman" w:cs="Times New Roman"/>
          <w:szCs w:val="24"/>
        </w:rPr>
        <w:t>αγροτοκτηνοτροφικού</w:t>
      </w:r>
      <w:proofErr w:type="spellEnd"/>
      <w:r>
        <w:rPr>
          <w:rFonts w:eastAsia="Times New Roman" w:cs="Times New Roman"/>
          <w:szCs w:val="24"/>
        </w:rPr>
        <w:t xml:space="preserve"> κόσμου, που δεν φτάνει που υφίσταται ζημίες, αλλά έχει να δει </w:t>
      </w:r>
      <w:r>
        <w:rPr>
          <w:rFonts w:eastAsia="Times New Roman" w:cs="Times New Roman"/>
          <w:szCs w:val="24"/>
        </w:rPr>
        <w:t xml:space="preserve">και </w:t>
      </w:r>
      <w:r>
        <w:rPr>
          <w:rFonts w:eastAsia="Times New Roman" w:cs="Times New Roman"/>
          <w:szCs w:val="24"/>
        </w:rPr>
        <w:t>εκτιμητή του ΕΛΓΑ στα χωράφια του δεν ξέρω κι εγώ πόσους μήνες</w:t>
      </w:r>
      <w:r>
        <w:rPr>
          <w:rFonts w:eastAsia="Times New Roman" w:cs="Times New Roman"/>
          <w:szCs w:val="24"/>
        </w:rPr>
        <w:t xml:space="preserve">. </w:t>
      </w:r>
    </w:p>
    <w:p w14:paraId="6140FDDD" w14:textId="77777777" w:rsidR="00325BBC" w:rsidRDefault="001F2B1C">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Αποτέλεσμα, λοιπόν, κύριε Υπουργέ, είναι ότι από τον Απρίλιο και μετά, που προέκυψε αυτή η αναγκαστική αναστολή των εκτιμήσεων, περισσότερες από εκατό χιλιάδες δηλώσεις ζημίας έχουν, βεβαίως, υποβληθεί, για πάνω από δέκα εκατομμύρια στρέμματα και πολλά </w:t>
      </w:r>
      <w:r>
        <w:rPr>
          <w:rFonts w:eastAsia="Times New Roman" w:cs="Times New Roman"/>
          <w:szCs w:val="24"/>
        </w:rPr>
        <w:t xml:space="preserve">απ’ αυτά έχουν καταστεί άνευ εκτιμητικού αντικειμένου, γιατί έχει παρέλθει ο κρίσιμος χρόνος. </w:t>
      </w:r>
    </w:p>
    <w:p w14:paraId="6140FDDE" w14:textId="77777777" w:rsidR="00325BBC" w:rsidRDefault="001F2B1C">
      <w:pPr>
        <w:tabs>
          <w:tab w:val="left" w:pos="2820"/>
        </w:tabs>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λοιπόν, να ρωτήσω σε ποιες άμεσες ενέργειες προτίθεστε να προβείτε, προκειμένου να επαναφέρετε την </w:t>
      </w:r>
      <w:proofErr w:type="spellStart"/>
      <w:r>
        <w:rPr>
          <w:rFonts w:eastAsia="Times New Roman" w:cs="Times New Roman"/>
          <w:szCs w:val="24"/>
        </w:rPr>
        <w:t>προτέρα</w:t>
      </w:r>
      <w:proofErr w:type="spellEnd"/>
      <w:r>
        <w:rPr>
          <w:rFonts w:eastAsia="Times New Roman" w:cs="Times New Roman"/>
          <w:szCs w:val="24"/>
        </w:rPr>
        <w:t xml:space="preserve"> και ορθώς λειτουργούσα κατάσταση στη διενέργ</w:t>
      </w:r>
      <w:r>
        <w:rPr>
          <w:rFonts w:eastAsia="Times New Roman" w:cs="Times New Roman"/>
          <w:szCs w:val="24"/>
        </w:rPr>
        <w:t>εια του εκτιμητικού ελέγχου από τους αρμοδίους του ΕΛΓΑ.</w:t>
      </w:r>
    </w:p>
    <w:p w14:paraId="6140FDDF" w14:textId="77777777" w:rsidR="00325BBC" w:rsidRDefault="001F2B1C">
      <w:pPr>
        <w:tabs>
          <w:tab w:val="left" w:pos="2820"/>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κυρία Αραμπατζή.</w:t>
      </w:r>
    </w:p>
    <w:p w14:paraId="6140FDE0" w14:textId="77777777" w:rsidR="00325BBC" w:rsidRDefault="001F2B1C">
      <w:pPr>
        <w:tabs>
          <w:tab w:val="left" w:pos="2820"/>
        </w:tabs>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6140FDE1" w14:textId="77777777" w:rsidR="00325BBC" w:rsidRDefault="001F2B1C">
      <w:pPr>
        <w:tabs>
          <w:tab w:val="left" w:pos="2820"/>
        </w:tabs>
        <w:spacing w:line="600" w:lineRule="auto"/>
        <w:ind w:firstLine="720"/>
        <w:jc w:val="both"/>
        <w:rPr>
          <w:rFonts w:eastAsia="Times New Roman" w:cs="Times New Roman"/>
          <w:bCs/>
          <w:szCs w:val="24"/>
        </w:rPr>
      </w:pPr>
      <w:r>
        <w:rPr>
          <w:rFonts w:eastAsia="Times New Roman" w:cs="Times New Roman"/>
          <w:b/>
          <w:szCs w:val="24"/>
        </w:rPr>
        <w:t xml:space="preserve">ΜΑΡΚΟΣ ΜΠΟΛΑΡΗΣ (Αναπληρωτής Υπουργός </w:t>
      </w:r>
      <w:r>
        <w:rPr>
          <w:rFonts w:eastAsia="Times New Roman" w:cs="Times New Roman"/>
          <w:b/>
          <w:bCs/>
          <w:szCs w:val="24"/>
        </w:rPr>
        <w:t xml:space="preserve">Αγροτικής Ανάπτυξης και Τροφίμων): </w:t>
      </w:r>
      <w:r>
        <w:rPr>
          <w:rFonts w:eastAsia="Times New Roman" w:cs="Times New Roman"/>
          <w:bCs/>
          <w:szCs w:val="24"/>
        </w:rPr>
        <w:t>Ευχαριστώ, κύριε Πρόεδρε.</w:t>
      </w:r>
    </w:p>
    <w:p w14:paraId="6140FDE2" w14:textId="77777777" w:rsidR="00325BBC" w:rsidRDefault="001F2B1C">
      <w:pPr>
        <w:tabs>
          <w:tab w:val="left" w:pos="2820"/>
        </w:tabs>
        <w:spacing w:line="600" w:lineRule="auto"/>
        <w:ind w:firstLine="720"/>
        <w:jc w:val="both"/>
        <w:rPr>
          <w:rFonts w:eastAsia="Times New Roman" w:cs="Times New Roman"/>
          <w:szCs w:val="24"/>
        </w:rPr>
      </w:pPr>
      <w:r>
        <w:rPr>
          <w:rFonts w:eastAsia="Times New Roman" w:cs="Times New Roman"/>
          <w:bCs/>
          <w:szCs w:val="24"/>
        </w:rPr>
        <w:t>Κυρία συν</w:t>
      </w:r>
      <w:r>
        <w:rPr>
          <w:rFonts w:eastAsia="Times New Roman" w:cs="Times New Roman"/>
          <w:bCs/>
          <w:szCs w:val="24"/>
        </w:rPr>
        <w:t>άδελφε, αφού αναφερθήκατε σε θέμα που δεν αφορά το Υπουργείο Αγροτικής Ανάπτυξης, είναι καλό δι’ ολίγον να σας πω ότι κατανοούμε την αγωνία σας για τις δηλώσεις ΕΝΦΙΑ όσων θα πληρώσουν παραπάνω, υπογραμμίζοντας ότι επί επτά εκατομμυρίων τετρακοσίων χιλιάδω</w:t>
      </w:r>
      <w:r>
        <w:rPr>
          <w:rFonts w:eastAsia="Times New Roman" w:cs="Times New Roman"/>
          <w:bCs/>
          <w:szCs w:val="24"/>
        </w:rPr>
        <w:t>ν φορολογουμένων και φορολογικών δηλώσεων η αύξηση αφορά διακόσιες πενήντα χιλιάδες.</w:t>
      </w:r>
      <w:r w:rsidDel="003E52FD">
        <w:rPr>
          <w:rFonts w:eastAsia="Times New Roman" w:cs="Times New Roman"/>
          <w:bCs/>
          <w:szCs w:val="24"/>
        </w:rPr>
        <w:t xml:space="preserve"> </w:t>
      </w:r>
      <w:r>
        <w:rPr>
          <w:rFonts w:eastAsia="Times New Roman" w:cs="Times New Roman"/>
          <w:szCs w:val="24"/>
        </w:rPr>
        <w:t xml:space="preserve">Κατανοητή η αγωνία σας! </w:t>
      </w:r>
      <w:r>
        <w:rPr>
          <w:rFonts w:eastAsia="Times New Roman" w:cs="Times New Roman"/>
          <w:szCs w:val="24"/>
        </w:rPr>
        <w:lastRenderedPageBreak/>
        <w:t>Αυτό δείχνει και την πολιτική διαφορά και αντίληψη στην προσέγγιση που έχει η Κυβέρνηση από την Αξιωματική Αντιπολίτευση.</w:t>
      </w:r>
    </w:p>
    <w:p w14:paraId="6140FDE3"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Σε σχέση με την ερώτησή σ</w:t>
      </w:r>
      <w:r>
        <w:rPr>
          <w:rFonts w:eastAsia="Times New Roman" w:cs="Times New Roman"/>
          <w:szCs w:val="24"/>
        </w:rPr>
        <w:t>ας, η αλήθεια είναι πως όταν την πήρα, έψαξα να βρω πότε την καταθέσατε, γιατί έχω την εντύπωση ότι αυτά τα οποία λέει δεν συμβαίνουν σήμερα. Συνέβησαν για κάποιους μήνες πριν, ένα διάστημα που υπήρξε η εκπνοή, η λήξη μιας υπουργικής απόφασης. Και στο μεσο</w:t>
      </w:r>
      <w:r>
        <w:rPr>
          <w:rFonts w:eastAsia="Times New Roman" w:cs="Times New Roman"/>
          <w:szCs w:val="24"/>
        </w:rPr>
        <w:t>διάστημα μέχρι τη νομοθέτηση υπήρξε ένα κενό.</w:t>
      </w:r>
    </w:p>
    <w:p w14:paraId="6140FDE4"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Ας βάλουμε, όμως, τα πράγματα στη σειρά. Αναφέρεστε στο κείμενο της ερώτησής σας στην καθυστέρηση πληρωμών σε σχέση με το 2015. Η αλήθεια, λοιπόν, είναι ότι έχουν καταβληθεί όλες οι υποχρεώσεις του ΕΛΓΑ για το </w:t>
      </w:r>
      <w:r>
        <w:rPr>
          <w:rFonts w:eastAsia="Times New Roman" w:cs="Times New Roman"/>
          <w:szCs w:val="24"/>
        </w:rPr>
        <w:t>2015 –όλες!- εκτός από τις δηλώσεις για τις οποίες έχουν γίνει ενστάσεις.</w:t>
      </w:r>
    </w:p>
    <w:p w14:paraId="6140FDE5"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Συγκεκριμένα, υπήρχε ένα ποσό, το οποίο ήταν 117 εκατομμύρια για τις αποζημιώσεις του 2015. Στις 10 Αυγούστου </w:t>
      </w:r>
      <w:proofErr w:type="spellStart"/>
      <w:r>
        <w:rPr>
          <w:rFonts w:eastAsia="Times New Roman" w:cs="Times New Roman"/>
          <w:szCs w:val="24"/>
        </w:rPr>
        <w:t>κατεβλήθησαν</w:t>
      </w:r>
      <w:proofErr w:type="spellEnd"/>
      <w:r>
        <w:rPr>
          <w:rFonts w:eastAsia="Times New Roman" w:cs="Times New Roman"/>
          <w:szCs w:val="24"/>
        </w:rPr>
        <w:t xml:space="preserve"> άλλα 16 εκατομμύρια, έτσι ώστε να έχουν ολοκληρωθεί στο 95%</w:t>
      </w:r>
      <w:r>
        <w:rPr>
          <w:rFonts w:eastAsia="Times New Roman" w:cs="Times New Roman"/>
          <w:szCs w:val="24"/>
        </w:rPr>
        <w:t xml:space="preserve"> οι </w:t>
      </w:r>
      <w:r>
        <w:rPr>
          <w:rFonts w:eastAsia="Times New Roman" w:cs="Times New Roman"/>
          <w:szCs w:val="24"/>
        </w:rPr>
        <w:lastRenderedPageBreak/>
        <w:t>εισφορές ΕΛΓΑ 2015. Υπογραμμίζω ότι το 5% είναι λόγω υποβολής ενστάσεων, οι οποίες κρίνονται από τις επιτροπές</w:t>
      </w:r>
      <w:r>
        <w:rPr>
          <w:rFonts w:eastAsia="Times New Roman" w:cs="Times New Roman"/>
          <w:szCs w:val="24"/>
        </w:rPr>
        <w:t>,</w:t>
      </w:r>
      <w:r>
        <w:rPr>
          <w:rFonts w:eastAsia="Times New Roman" w:cs="Times New Roman"/>
          <w:szCs w:val="24"/>
        </w:rPr>
        <w:t xml:space="preserve"> για να πληρωθούν άμεσα. Μόλις λήξουν οι ενστάσεις και έχουμε αποφάσεις, πληρώνονται.</w:t>
      </w:r>
    </w:p>
    <w:p w14:paraId="6140FDE6"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Επίσης, έχουν πληρωθεί κονδύλια και για το πρώτο τρίμην</w:t>
      </w:r>
      <w:r>
        <w:rPr>
          <w:rFonts w:eastAsia="Times New Roman" w:cs="Times New Roman"/>
          <w:szCs w:val="24"/>
        </w:rPr>
        <w:t>ο του 2016. Το σύνολο είναι 132.960.000 ευρώ.</w:t>
      </w:r>
    </w:p>
    <w:p w14:paraId="6140FDE7"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Στο δεύτερο κομμάτι θα αναφερθώ στην δευτερολογία μου, κύριε Πρόεδρε. Είμαστε καλυμμένοι.</w:t>
      </w:r>
    </w:p>
    <w:p w14:paraId="6140FDE8"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Ευχαριστώ πολύ.</w:t>
      </w:r>
    </w:p>
    <w:p w14:paraId="6140FDE9"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Σας ευχαριστώ, κύριε Υπουργέ.</w:t>
      </w:r>
    </w:p>
    <w:p w14:paraId="6140FDEA"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Αραπατζή</w:t>
      </w:r>
      <w:proofErr w:type="spellEnd"/>
      <w:r>
        <w:rPr>
          <w:rFonts w:eastAsia="Times New Roman" w:cs="Times New Roman"/>
          <w:szCs w:val="24"/>
        </w:rPr>
        <w:t xml:space="preserve">, έχετε τον λόγο </w:t>
      </w:r>
      <w:r>
        <w:rPr>
          <w:rFonts w:eastAsia="Times New Roman" w:cs="Times New Roman"/>
          <w:szCs w:val="24"/>
        </w:rPr>
        <w:t xml:space="preserve">για </w:t>
      </w:r>
      <w:r>
        <w:rPr>
          <w:rFonts w:eastAsia="Times New Roman" w:cs="Times New Roman"/>
          <w:szCs w:val="24"/>
        </w:rPr>
        <w:t>τρία λε</w:t>
      </w:r>
      <w:r>
        <w:rPr>
          <w:rFonts w:eastAsia="Times New Roman" w:cs="Times New Roman"/>
          <w:szCs w:val="24"/>
        </w:rPr>
        <w:t>πτά για τη δευτερολογία σας.</w:t>
      </w:r>
    </w:p>
    <w:p w14:paraId="6140FDEB"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lastRenderedPageBreak/>
        <w:t>ΦΩΤΕΙΝΗ ΑΡΑΠΑΤΖΗ:</w:t>
      </w:r>
      <w:r>
        <w:rPr>
          <w:rFonts w:eastAsia="Times New Roman" w:cs="Times New Roman"/>
          <w:szCs w:val="24"/>
        </w:rPr>
        <w:t xml:space="preserve"> Επειδή διέκρινα έναν άκρως ειρωνικό τόνο στην απάντησή σας, κύριε Υπουργέ, εμένα προσωπικά η ειρωνεία σας δεν με απασχολεί. Φαντάζομαι, όμως, ότι θα πρέπει να απασχολεί εσάς και θα περίμενα τουλάχιστον μια συγ</w:t>
      </w:r>
      <w:r>
        <w:rPr>
          <w:rFonts w:eastAsia="Times New Roman" w:cs="Times New Roman"/>
          <w:szCs w:val="24"/>
        </w:rPr>
        <w:t>γ</w:t>
      </w:r>
      <w:r>
        <w:rPr>
          <w:rFonts w:eastAsia="Times New Roman" w:cs="Times New Roman"/>
          <w:szCs w:val="24"/>
        </w:rPr>
        <w:t>νώμη γι’ αυτό που υφίστανται σήμερα οι πολίτες σε σχέση με τον ΕΝΦΙΑ.</w:t>
      </w:r>
    </w:p>
    <w:p w14:paraId="6140FDEC"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Συγχωρείστε μας, κύριε Υπουργέ, που φέρνουμε στις επίκαιρες ερωτήσεις θέμα της αμεσότατης επικαιρότητας, που αυτήν τη στιγμή πλήττει όλον τον κοινωνικό και επαγγελματικό ιστό της χώρας.</w:t>
      </w:r>
    </w:p>
    <w:p w14:paraId="6140FDED"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Για να έλθουμε στην ερώτηση αυτή καθ’ εαυτή, γιατί εξεπλάγητε, όπως είπατε, όταν την αναγνώσατε, να πάμε, λοιπόν, στην αλήθεια που εμείς ξέρουμε</w:t>
      </w:r>
      <w:r>
        <w:rPr>
          <w:rFonts w:eastAsia="Times New Roman" w:cs="Times New Roman"/>
          <w:szCs w:val="24"/>
        </w:rPr>
        <w:t>,</w:t>
      </w:r>
      <w:r>
        <w:rPr>
          <w:rFonts w:eastAsia="Times New Roman" w:cs="Times New Roman"/>
          <w:szCs w:val="24"/>
        </w:rPr>
        <w:t xml:space="preserve"> σε σχέση με την καταβολή των αποζημιώσεων από τον </w:t>
      </w:r>
      <w:r>
        <w:rPr>
          <w:rFonts w:eastAsia="Times New Roman" w:cs="Times New Roman"/>
          <w:szCs w:val="24"/>
        </w:rPr>
        <w:t xml:space="preserve">οργανισμό </w:t>
      </w:r>
      <w:r>
        <w:rPr>
          <w:rFonts w:eastAsia="Times New Roman" w:cs="Times New Roman"/>
          <w:szCs w:val="24"/>
        </w:rPr>
        <w:t>σας.</w:t>
      </w:r>
    </w:p>
    <w:p w14:paraId="6140FDEE"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Είναι αλήθεια, κύριε Υπουργέ, ότι οι αποζημι</w:t>
      </w:r>
      <w:r>
        <w:rPr>
          <w:rFonts w:eastAsia="Times New Roman" w:cs="Times New Roman"/>
          <w:szCs w:val="24"/>
        </w:rPr>
        <w:t xml:space="preserve">ώσεις </w:t>
      </w:r>
      <w:r>
        <w:rPr>
          <w:rFonts w:eastAsia="Times New Roman" w:cs="Times New Roman"/>
          <w:szCs w:val="24"/>
        </w:rPr>
        <w:t xml:space="preserve">του </w:t>
      </w:r>
      <w:r>
        <w:rPr>
          <w:rFonts w:eastAsia="Times New Roman" w:cs="Times New Roman"/>
          <w:szCs w:val="24"/>
        </w:rPr>
        <w:t xml:space="preserve">έτους 2015 ανέρχονται στα 35 εκατομμύρια ευρώ; Είναι αλήθεια ότι επί τετράμηνο δεν καταβάλλατε ευρώ στους πληγέντες αγρότες, όταν </w:t>
      </w:r>
      <w:proofErr w:type="spellStart"/>
      <w:r>
        <w:rPr>
          <w:rFonts w:eastAsia="Times New Roman" w:cs="Times New Roman"/>
          <w:szCs w:val="24"/>
        </w:rPr>
        <w:t>παγίως</w:t>
      </w:r>
      <w:proofErr w:type="spellEnd"/>
      <w:r>
        <w:rPr>
          <w:rFonts w:eastAsia="Times New Roman" w:cs="Times New Roman"/>
          <w:szCs w:val="24"/>
        </w:rPr>
        <w:t xml:space="preserve"> -</w:t>
      </w:r>
      <w:r>
        <w:rPr>
          <w:rFonts w:eastAsia="Times New Roman" w:cs="Times New Roman"/>
          <w:szCs w:val="24"/>
        </w:rPr>
        <w:lastRenderedPageBreak/>
        <w:t>και επί προηγούμενης διακυβέρνησης- δύο φορές τον μήνα καταβάλλονταν οι αποζημιώσεις; Με τέτοια περιοδικότητ</w:t>
      </w:r>
      <w:r>
        <w:rPr>
          <w:rFonts w:eastAsia="Times New Roman" w:cs="Times New Roman"/>
          <w:szCs w:val="24"/>
        </w:rPr>
        <w:t xml:space="preserve">α. </w:t>
      </w:r>
    </w:p>
    <w:p w14:paraId="6140FDEF"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Είναι αλήθεια ότι χρωστάτε αυτήν τη στιγμή -τον ένατο μήνα του 2016- 19 εκατομμύρια από τις αποζημιώσεις του 2015, όταν </w:t>
      </w:r>
      <w:proofErr w:type="spellStart"/>
      <w:r>
        <w:rPr>
          <w:rFonts w:eastAsia="Times New Roman" w:cs="Times New Roman"/>
          <w:szCs w:val="24"/>
        </w:rPr>
        <w:t>παγίως</w:t>
      </w:r>
      <w:proofErr w:type="spellEnd"/>
      <w:r>
        <w:rPr>
          <w:rFonts w:eastAsia="Times New Roman" w:cs="Times New Roman"/>
          <w:szCs w:val="24"/>
        </w:rPr>
        <w:t xml:space="preserve">, κύριε Υπουργέ, για κάθε προηγούμενο έτος το πρώτο τρίμηνο του επόμενου έτους καταβάλλονταν εις </w:t>
      </w:r>
      <w:proofErr w:type="spellStart"/>
      <w:r>
        <w:rPr>
          <w:rFonts w:eastAsia="Times New Roman" w:cs="Times New Roman"/>
          <w:szCs w:val="24"/>
        </w:rPr>
        <w:t>ολόκληρον</w:t>
      </w:r>
      <w:proofErr w:type="spellEnd"/>
      <w:r>
        <w:rPr>
          <w:rFonts w:eastAsia="Times New Roman" w:cs="Times New Roman"/>
          <w:szCs w:val="24"/>
        </w:rPr>
        <w:t xml:space="preserve"> οι αποζημιώσεις; </w:t>
      </w:r>
    </w:p>
    <w:p w14:paraId="6140FDF0"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Δηλαδή, με τις λογικές της προηγούμενης κυβέρνησης, κύριε Υπουργέ, από τον Μάρτιο του 2016 έπρεπε να είχατε εξοφλήσει και όχι να έρχεστε και να λέτε εδώ  ψεύτικα νούμερα και αριθμούς.</w:t>
      </w:r>
    </w:p>
    <w:p w14:paraId="6140FDF1" w14:textId="77777777" w:rsidR="00325BBC" w:rsidRDefault="001F2B1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Επίσης, θα μου επιτρέψετε να σας υπομιμνήσκω ότι οι ενστάσεις, κύριε Υπο</w:t>
      </w:r>
      <w:r>
        <w:rPr>
          <w:rFonts w:eastAsia="Times New Roman" w:cs="Times New Roman"/>
          <w:szCs w:val="24"/>
        </w:rPr>
        <w:t xml:space="preserve">υργέ, δεν είναι κάτι πρωτοφανές σε σχέση με τις εκτιμήσεις. Πάντοτε και </w:t>
      </w:r>
      <w:proofErr w:type="spellStart"/>
      <w:r>
        <w:rPr>
          <w:rFonts w:eastAsia="Times New Roman" w:cs="Times New Roman"/>
          <w:szCs w:val="24"/>
        </w:rPr>
        <w:t>παγίως</w:t>
      </w:r>
      <w:proofErr w:type="spellEnd"/>
      <w:r>
        <w:rPr>
          <w:rFonts w:eastAsia="Times New Roman" w:cs="Times New Roman"/>
          <w:szCs w:val="24"/>
        </w:rPr>
        <w:t xml:space="preserve"> υπήρχαν οι ενστάσεις και πάντοτε και </w:t>
      </w:r>
      <w:proofErr w:type="spellStart"/>
      <w:r>
        <w:rPr>
          <w:rFonts w:eastAsia="Times New Roman" w:cs="Times New Roman"/>
          <w:szCs w:val="24"/>
        </w:rPr>
        <w:t>παγίως</w:t>
      </w:r>
      <w:proofErr w:type="spellEnd"/>
      <w:r>
        <w:rPr>
          <w:rFonts w:eastAsia="Times New Roman" w:cs="Times New Roman"/>
          <w:szCs w:val="24"/>
        </w:rPr>
        <w:t xml:space="preserve"> και στην ώρα τους πλήρωνε ο ΕΛΓΑ.</w:t>
      </w:r>
      <w:r w:rsidDel="00F35693">
        <w:rPr>
          <w:rFonts w:eastAsia="Times New Roman" w:cs="Times New Roman"/>
          <w:szCs w:val="24"/>
        </w:rPr>
        <w:t xml:space="preserve"> </w:t>
      </w:r>
      <w:r>
        <w:rPr>
          <w:rFonts w:eastAsia="Times New Roman" w:cs="Times New Roman"/>
          <w:szCs w:val="24"/>
        </w:rPr>
        <w:t>Μη θέλετε, λοιπόν, να αποποιηθείτε τ</w:t>
      </w:r>
      <w:r>
        <w:rPr>
          <w:rFonts w:eastAsia="Times New Roman" w:cs="Times New Roman"/>
          <w:szCs w:val="24"/>
        </w:rPr>
        <w:t>ων</w:t>
      </w:r>
      <w:r>
        <w:rPr>
          <w:rFonts w:eastAsia="Times New Roman" w:cs="Times New Roman"/>
          <w:szCs w:val="24"/>
        </w:rPr>
        <w:t xml:space="preserve"> ευθ</w:t>
      </w:r>
      <w:r>
        <w:rPr>
          <w:rFonts w:eastAsia="Times New Roman" w:cs="Times New Roman"/>
          <w:szCs w:val="24"/>
        </w:rPr>
        <w:t>υ</w:t>
      </w:r>
      <w:r>
        <w:rPr>
          <w:rFonts w:eastAsia="Times New Roman" w:cs="Times New Roman"/>
          <w:szCs w:val="24"/>
        </w:rPr>
        <w:t>ν</w:t>
      </w:r>
      <w:r>
        <w:rPr>
          <w:rFonts w:eastAsia="Times New Roman" w:cs="Times New Roman"/>
          <w:szCs w:val="24"/>
        </w:rPr>
        <w:t>ών</w:t>
      </w:r>
      <w:r>
        <w:rPr>
          <w:rFonts w:eastAsia="Times New Roman" w:cs="Times New Roman"/>
          <w:szCs w:val="24"/>
        </w:rPr>
        <w:t xml:space="preserve">. Τα νούμερα είναι συγκεκριμένα. </w:t>
      </w:r>
    </w:p>
    <w:p w14:paraId="6140FDF2" w14:textId="77777777" w:rsidR="00325BBC" w:rsidRDefault="001F2B1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Και μιας και λίγο π</w:t>
      </w:r>
      <w:r>
        <w:rPr>
          <w:rFonts w:eastAsia="Times New Roman" w:cs="Times New Roman"/>
          <w:szCs w:val="24"/>
        </w:rPr>
        <w:t xml:space="preserve">ροκαλείτε, θέλω να μου πείτε το εξής: Γνωρίζετε ότι με αυτή την ωραία τροποποίηση στο εκτιμητικό έργο των υπαλλήλων του ΕΛΓΑ οι ανταποκριτές του δήμου έχουν εγκαταλείψει το έργο τους, οι </w:t>
      </w:r>
      <w:proofErr w:type="spellStart"/>
      <w:r>
        <w:rPr>
          <w:rFonts w:eastAsia="Times New Roman" w:cs="Times New Roman"/>
          <w:szCs w:val="24"/>
        </w:rPr>
        <w:t>οριοδείκτες</w:t>
      </w:r>
      <w:proofErr w:type="spellEnd"/>
      <w:r>
        <w:rPr>
          <w:rFonts w:eastAsia="Times New Roman" w:cs="Times New Roman"/>
          <w:szCs w:val="24"/>
        </w:rPr>
        <w:t xml:space="preserve"> δεν πάνε να βοηθήσουν τους εκτιμητές του ΕΛΓΑ, με αποτέλε</w:t>
      </w:r>
      <w:r>
        <w:rPr>
          <w:rFonts w:eastAsia="Times New Roman" w:cs="Times New Roman"/>
          <w:szCs w:val="24"/>
        </w:rPr>
        <w:t>σμα οι εκτιμητές του ΕΛΓΑ να αποδίδουν το 10% αυτού που απέδιδαν τα προηγούμενα χρόνια και οι ασφαλισμένοι αγρότες, οι οποίοι καταβάλλουν κανονικά τις εισφορές τους, να είναι δύο ταχυτήτων; Εκεί, δηλαδή, που φθάνει η συγκοινωνία του ΚΤΕΛ, για να πάει ο εκτ</w:t>
      </w:r>
      <w:r>
        <w:rPr>
          <w:rFonts w:eastAsia="Times New Roman" w:cs="Times New Roman"/>
          <w:szCs w:val="24"/>
        </w:rPr>
        <w:t>ιμητής του ΕΛΓΑ και εκεί που δεν φθάνει η συγκοινωνία του ΚΤΕΛ και άρα</w:t>
      </w:r>
      <w:r>
        <w:rPr>
          <w:rFonts w:eastAsia="Times New Roman" w:cs="Times New Roman"/>
          <w:szCs w:val="24"/>
        </w:rPr>
        <w:t>,</w:t>
      </w:r>
      <w:r>
        <w:rPr>
          <w:rFonts w:eastAsia="Times New Roman" w:cs="Times New Roman"/>
          <w:szCs w:val="24"/>
        </w:rPr>
        <w:t xml:space="preserve"> ο αγρότης δεν δικαιούται εκτίμησης και άρα</w:t>
      </w:r>
      <w:r>
        <w:rPr>
          <w:rFonts w:eastAsia="Times New Roman" w:cs="Times New Roman"/>
          <w:szCs w:val="24"/>
        </w:rPr>
        <w:t>,</w:t>
      </w:r>
      <w:r>
        <w:rPr>
          <w:rFonts w:eastAsia="Times New Roman" w:cs="Times New Roman"/>
          <w:szCs w:val="24"/>
        </w:rPr>
        <w:t xml:space="preserve"> δεν δικαιούται και αποζημίωσης. </w:t>
      </w:r>
    </w:p>
    <w:p w14:paraId="6140FDF3" w14:textId="77777777" w:rsidR="00325BBC" w:rsidRDefault="001F2B1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Δεν δικαιούται αποζημίωσης, παρ’ ότι πληρώνει, κύριε Υπουργέ, τις ασφαλιστικές του εισφορές και δεν δικαιού</w:t>
      </w:r>
      <w:r>
        <w:rPr>
          <w:rFonts w:eastAsia="Times New Roman" w:cs="Times New Roman"/>
          <w:szCs w:val="24"/>
        </w:rPr>
        <w:t xml:space="preserve">ται αποζημίωσης, παρ’ ότι, όταν πάει να κάνει δήλωση για τις αποζημιώσεις του, πληρώνει εισφορά. </w:t>
      </w:r>
    </w:p>
    <w:p w14:paraId="6140FDF4" w14:textId="77777777" w:rsidR="00325BBC" w:rsidRDefault="001F2B1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Και για να ξεκαθαρίσουμε τα πράγματα -γιατί οι εποχές είναι πολύ δύσκολες- εδώ, κύριε Υπουργέ, δεν ήρθαμε για να κάνουμε μια συντεχνιακή διεκδίκηση των αιτημά</w:t>
      </w:r>
      <w:r>
        <w:rPr>
          <w:rFonts w:eastAsia="Times New Roman" w:cs="Times New Roman"/>
          <w:szCs w:val="24"/>
        </w:rPr>
        <w:t xml:space="preserve">των των εκτιμητών του ΕΛΓΑ. Πρόκειται απολύτως για έναν κωδικό που ανήκει στον ΕΛΓΑ, δεν επιβαρύνει καθόλου τον κρατικό προϋπολογισμό και προέρχεται από τις εισφορές των αγροτών. Και εσείς αυτή τη στιγμή </w:t>
      </w:r>
      <w:proofErr w:type="spellStart"/>
      <w:r>
        <w:rPr>
          <w:rFonts w:eastAsia="Times New Roman" w:cs="Times New Roman"/>
          <w:szCs w:val="24"/>
        </w:rPr>
        <w:t>παρακρατάτε</w:t>
      </w:r>
      <w:proofErr w:type="spellEnd"/>
      <w:r>
        <w:rPr>
          <w:rFonts w:eastAsia="Times New Roman" w:cs="Times New Roman"/>
          <w:szCs w:val="24"/>
        </w:rPr>
        <w:t xml:space="preserve"> παρανόμως αυτά τα χρήματα, όπως </w:t>
      </w:r>
      <w:proofErr w:type="spellStart"/>
      <w:r>
        <w:rPr>
          <w:rFonts w:eastAsia="Times New Roman" w:cs="Times New Roman"/>
          <w:szCs w:val="24"/>
        </w:rPr>
        <w:t>παρακρατ</w:t>
      </w:r>
      <w:r>
        <w:rPr>
          <w:rFonts w:eastAsia="Times New Roman" w:cs="Times New Roman"/>
          <w:szCs w:val="24"/>
        </w:rPr>
        <w:t>άτε</w:t>
      </w:r>
      <w:proofErr w:type="spellEnd"/>
      <w:r>
        <w:rPr>
          <w:rFonts w:eastAsia="Times New Roman" w:cs="Times New Roman"/>
          <w:szCs w:val="24"/>
        </w:rPr>
        <w:t>,</w:t>
      </w:r>
      <w:r>
        <w:rPr>
          <w:rFonts w:eastAsia="Times New Roman" w:cs="Times New Roman"/>
          <w:szCs w:val="24"/>
        </w:rPr>
        <w:t xml:space="preserve"> φαντάζομαι</w:t>
      </w:r>
      <w:r>
        <w:rPr>
          <w:rFonts w:eastAsia="Times New Roman" w:cs="Times New Roman"/>
          <w:szCs w:val="24"/>
        </w:rPr>
        <w:t>,</w:t>
      </w:r>
      <w:r>
        <w:rPr>
          <w:rFonts w:eastAsia="Times New Roman" w:cs="Times New Roman"/>
          <w:szCs w:val="24"/>
        </w:rPr>
        <w:t xml:space="preserve"> παρανόμως -και χρειαζόμαστε μια απάντηση- όσα διαθέσιμα του ΕΛΓΑ υπάρχουν. Σας θυμίζω ότι «σκουπίσατε» 50 εκατομμύρια με την περιβόητη εκείνη ΠΝΠ τον Απρίλιο του 2015 και έκτοτε είναι άφαντα. </w:t>
      </w:r>
    </w:p>
    <w:p w14:paraId="6140FDF5" w14:textId="77777777" w:rsidR="00325BBC" w:rsidRDefault="001F2B1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Αντί, λοιπόν, κύριε Υπουργέ, να μας απαντάτε μ</w:t>
      </w:r>
      <w:r>
        <w:rPr>
          <w:rFonts w:eastAsia="Times New Roman" w:cs="Times New Roman"/>
          <w:szCs w:val="24"/>
        </w:rPr>
        <w:t>ε –να μου επιτρέψετε να πω- αναληθή στοιχεία, να μας απαντήσετε πότε θα καταβληθούν τα υπόλοιπα 19 εκατομμύρια που οφείλετε και πότε θα επιστρέψετε τα διαθέσιμα του ΕΛΓΑ, τα οποία «σκουπίσατε» με την περιβόητη ΠΝΠ του Απριλίου του 2015.</w:t>
      </w:r>
    </w:p>
    <w:p w14:paraId="6140FDF6" w14:textId="77777777" w:rsidR="00325BBC" w:rsidRDefault="001F2B1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ΠΡΟΕΔΡΕΥΩΝ (Σπυρίδω</w:t>
      </w:r>
      <w:r>
        <w:rPr>
          <w:rFonts w:eastAsia="Times New Roman" w:cs="Times New Roman"/>
          <w:b/>
          <w:szCs w:val="24"/>
        </w:rPr>
        <w:t xml:space="preserve">ν Λυκούδης): </w:t>
      </w:r>
      <w:r>
        <w:rPr>
          <w:rFonts w:eastAsia="Times New Roman" w:cs="Times New Roman"/>
          <w:szCs w:val="24"/>
        </w:rPr>
        <w:t xml:space="preserve">Ευχαριστούμε, κυρία συνάδελφε. </w:t>
      </w:r>
    </w:p>
    <w:p w14:paraId="6140FDF7" w14:textId="77777777" w:rsidR="00325BBC" w:rsidRDefault="001F2B1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Ορίστε, κύριε Υπουργέ, έχετε τον λόγο. </w:t>
      </w:r>
    </w:p>
    <w:p w14:paraId="6140FDF8" w14:textId="77777777" w:rsidR="00325BBC" w:rsidRDefault="001F2B1C">
      <w:pPr>
        <w:spacing w:line="600" w:lineRule="auto"/>
        <w:ind w:firstLine="720"/>
        <w:jc w:val="both"/>
        <w:rPr>
          <w:rFonts w:eastAsia="Times New Roman"/>
          <w:szCs w:val="24"/>
        </w:rPr>
      </w:pPr>
      <w:r>
        <w:rPr>
          <w:rFonts w:eastAsia="Times New Roman"/>
          <w:b/>
          <w:szCs w:val="24"/>
        </w:rPr>
        <w:t xml:space="preserve">ΜΑΡΚΟΣ ΜΠΟΛΑΡΗΣ (Αναπληρωτής Υπουργός Αγροτικής Ανάπτυξης και Τροφίμων): </w:t>
      </w:r>
      <w:r>
        <w:rPr>
          <w:rFonts w:eastAsia="Times New Roman"/>
          <w:szCs w:val="24"/>
        </w:rPr>
        <w:t xml:space="preserve">Ο Κανονισμός της Βουλής προβλέπει το πώς λειτουργούμε και στις επίκαιρες ερωτήσεις και στις λοιπές. </w:t>
      </w:r>
    </w:p>
    <w:p w14:paraId="6140FDF9" w14:textId="77777777" w:rsidR="00325BBC" w:rsidRDefault="001F2B1C">
      <w:pPr>
        <w:spacing w:line="600" w:lineRule="auto"/>
        <w:ind w:firstLine="720"/>
        <w:jc w:val="both"/>
        <w:rPr>
          <w:rFonts w:eastAsia="Times New Roman"/>
          <w:szCs w:val="24"/>
        </w:rPr>
      </w:pPr>
      <w:r>
        <w:rPr>
          <w:rFonts w:eastAsia="Times New Roman"/>
          <w:szCs w:val="24"/>
        </w:rPr>
        <w:t>Εάν, λοιπόν, εσείς θέλετε να λαϊκίσετε, παίρνοντας ένα θέμα της επικαιρότητας και φέρνοντάς το σε μια διαδικασία</w:t>
      </w:r>
      <w:r>
        <w:rPr>
          <w:rFonts w:eastAsia="Times New Roman"/>
          <w:szCs w:val="24"/>
        </w:rPr>
        <w:t>,</w:t>
      </w:r>
      <w:r>
        <w:rPr>
          <w:rFonts w:eastAsia="Times New Roman"/>
          <w:szCs w:val="24"/>
        </w:rPr>
        <w:t xml:space="preserve"> η οποία έχει απάντηση δύο ή τριών λεπτών,</w:t>
      </w:r>
      <w:r>
        <w:rPr>
          <w:rFonts w:eastAsia="Times New Roman"/>
          <w:szCs w:val="24"/>
        </w:rPr>
        <w:t xml:space="preserve"> να μη διαμαρτύρεστε όταν απαντούμε στη λαϊκίστικη έξαρσή σας. </w:t>
      </w:r>
    </w:p>
    <w:p w14:paraId="6140FDFA" w14:textId="77777777" w:rsidR="00325BBC" w:rsidRDefault="001F2B1C">
      <w:pPr>
        <w:spacing w:line="600" w:lineRule="auto"/>
        <w:ind w:firstLine="720"/>
        <w:jc w:val="both"/>
        <w:rPr>
          <w:rFonts w:eastAsia="Times New Roman"/>
          <w:szCs w:val="24"/>
        </w:rPr>
      </w:pPr>
      <w:r>
        <w:rPr>
          <w:rFonts w:eastAsia="Times New Roman"/>
          <w:szCs w:val="24"/>
        </w:rPr>
        <w:t>Δεύτερον, αναφερθήκατε σε ψεύτικα στοιχεία. Σας το επιστρέφω αμέσως. Τα στοιχεία με τα οποία απαντούμε από αυτό το Βήμα</w:t>
      </w:r>
      <w:r>
        <w:rPr>
          <w:rFonts w:eastAsia="Times New Roman"/>
          <w:szCs w:val="24"/>
        </w:rPr>
        <w:t>,</w:t>
      </w:r>
      <w:r>
        <w:rPr>
          <w:rFonts w:eastAsia="Times New Roman"/>
          <w:szCs w:val="24"/>
        </w:rPr>
        <w:t xml:space="preserve"> με συνέπεια και υπευθυνότητα, είναι στοιχεία τα οποία έχουν έρθει εγγρά</w:t>
      </w:r>
      <w:r>
        <w:rPr>
          <w:rFonts w:eastAsia="Times New Roman"/>
          <w:szCs w:val="24"/>
        </w:rPr>
        <w:t>φως από τον ΕΛΓΑ.</w:t>
      </w:r>
    </w:p>
    <w:p w14:paraId="6140FDFB" w14:textId="77777777" w:rsidR="00325BBC" w:rsidRDefault="001F2B1C">
      <w:pPr>
        <w:spacing w:line="600" w:lineRule="auto"/>
        <w:ind w:firstLine="720"/>
        <w:jc w:val="both"/>
        <w:rPr>
          <w:rFonts w:eastAsia="Times New Roman"/>
          <w:szCs w:val="24"/>
        </w:rPr>
      </w:pPr>
      <w:r>
        <w:rPr>
          <w:rFonts w:eastAsia="Times New Roman"/>
          <w:b/>
          <w:szCs w:val="24"/>
        </w:rPr>
        <w:t xml:space="preserve">ΦΩΤΕΙΝΗ ΑΡΑΜΠΑΤΖΗ: </w:t>
      </w:r>
      <w:r>
        <w:rPr>
          <w:rFonts w:eastAsia="Times New Roman"/>
          <w:szCs w:val="24"/>
        </w:rPr>
        <w:t>Να τα καταθέσετε στα Πρακτικά!</w:t>
      </w:r>
    </w:p>
    <w:p w14:paraId="6140FDFC" w14:textId="77777777" w:rsidR="00325BBC" w:rsidRDefault="001F2B1C">
      <w:pPr>
        <w:spacing w:line="600" w:lineRule="auto"/>
        <w:ind w:firstLine="720"/>
        <w:jc w:val="both"/>
        <w:rPr>
          <w:rFonts w:eastAsia="Times New Roman"/>
          <w:szCs w:val="24"/>
        </w:rPr>
      </w:pPr>
      <w:r>
        <w:rPr>
          <w:rFonts w:eastAsia="Times New Roman"/>
          <w:b/>
          <w:szCs w:val="24"/>
        </w:rPr>
        <w:lastRenderedPageBreak/>
        <w:t xml:space="preserve">ΜΑΡΚΟΣ ΜΠΟΛΑΡΗΣ (Αναπληρωτής Υπουργός Αγροτικής Ανάπτυξης και Τροφίμων): </w:t>
      </w:r>
      <w:r>
        <w:rPr>
          <w:rFonts w:eastAsia="Times New Roman"/>
          <w:szCs w:val="24"/>
        </w:rPr>
        <w:t xml:space="preserve">Εάν, λοιπόν, κυρία συνάδελφε, έχετε άλλα στοιχεία, μπορείτε να επανέλθετε και με γραπτές ερωτήσεις. </w:t>
      </w:r>
    </w:p>
    <w:p w14:paraId="6140FDFD" w14:textId="77777777" w:rsidR="00325BBC" w:rsidRDefault="001F2B1C">
      <w:pPr>
        <w:spacing w:line="600" w:lineRule="auto"/>
        <w:ind w:firstLine="720"/>
        <w:jc w:val="both"/>
        <w:rPr>
          <w:rFonts w:eastAsia="Times New Roman"/>
          <w:szCs w:val="24"/>
        </w:rPr>
      </w:pPr>
      <w:r>
        <w:rPr>
          <w:rFonts w:eastAsia="Times New Roman"/>
          <w:b/>
          <w:szCs w:val="24"/>
        </w:rPr>
        <w:t>ΦΩΤΕΙΝΗ ΑΡΑΜΠΑ</w:t>
      </w:r>
      <w:r>
        <w:rPr>
          <w:rFonts w:eastAsia="Times New Roman"/>
          <w:b/>
          <w:szCs w:val="24"/>
        </w:rPr>
        <w:t xml:space="preserve">ΤΖΗ: </w:t>
      </w:r>
      <w:r>
        <w:rPr>
          <w:rFonts w:eastAsia="Times New Roman"/>
          <w:szCs w:val="24"/>
        </w:rPr>
        <w:t>Σας είπαμε για τα 19 εκατομμύρια!</w:t>
      </w:r>
    </w:p>
    <w:p w14:paraId="6140FDFE" w14:textId="77777777" w:rsidR="00325BBC" w:rsidRDefault="001F2B1C">
      <w:pPr>
        <w:spacing w:line="600" w:lineRule="auto"/>
        <w:ind w:firstLine="720"/>
        <w:jc w:val="both"/>
        <w:rPr>
          <w:rFonts w:eastAsia="Times New Roman"/>
          <w:szCs w:val="24"/>
        </w:rPr>
      </w:pPr>
      <w:r>
        <w:rPr>
          <w:rFonts w:eastAsia="Times New Roman"/>
          <w:b/>
          <w:szCs w:val="24"/>
        </w:rPr>
        <w:t xml:space="preserve">ΜΑΡΚΟΣ ΜΠΟΛΑΡΗΣ (Αναπληρωτής Υπουργός Αγροτικής Ανάπτυξης και Τροφίμων): </w:t>
      </w:r>
      <w:r>
        <w:rPr>
          <w:rFonts w:eastAsia="Times New Roman"/>
          <w:szCs w:val="24"/>
        </w:rPr>
        <w:t>Σας παρακαλώ πάρα πολύ να σεβαστείτε τη διαδικασία!</w:t>
      </w:r>
    </w:p>
    <w:p w14:paraId="6140FDFF" w14:textId="77777777" w:rsidR="00325BBC" w:rsidRDefault="001F2B1C">
      <w:pPr>
        <w:spacing w:line="600" w:lineRule="auto"/>
        <w:ind w:firstLine="720"/>
        <w:jc w:val="both"/>
        <w:rPr>
          <w:rFonts w:eastAsia="Times New Roman"/>
          <w:szCs w:val="24"/>
        </w:rPr>
      </w:pPr>
      <w:r>
        <w:rPr>
          <w:rFonts w:eastAsia="Times New Roman"/>
          <w:b/>
          <w:szCs w:val="24"/>
        </w:rPr>
        <w:t xml:space="preserve">ΦΩΤΕΙΝΗ ΑΡΑΜΠΑΤΖΗ: </w:t>
      </w:r>
      <w:r>
        <w:rPr>
          <w:rFonts w:eastAsia="Times New Roman"/>
          <w:szCs w:val="24"/>
        </w:rPr>
        <w:t>Εσείς να τη σεβαστείτε</w:t>
      </w:r>
      <w:r>
        <w:rPr>
          <w:rFonts w:eastAsia="Times New Roman"/>
          <w:szCs w:val="24"/>
        </w:rPr>
        <w:t>,</w:t>
      </w:r>
      <w:r>
        <w:rPr>
          <w:rFonts w:eastAsia="Times New Roman"/>
          <w:szCs w:val="24"/>
        </w:rPr>
        <w:t xml:space="preserve"> που κάνετε και υποδείξεις!</w:t>
      </w:r>
    </w:p>
    <w:p w14:paraId="6140FE00" w14:textId="77777777" w:rsidR="00325BBC" w:rsidRDefault="001F2B1C">
      <w:pPr>
        <w:spacing w:line="600" w:lineRule="auto"/>
        <w:ind w:firstLine="720"/>
        <w:jc w:val="both"/>
        <w:rPr>
          <w:rFonts w:eastAsia="Times New Roman"/>
          <w:szCs w:val="24"/>
        </w:rPr>
      </w:pPr>
      <w:r>
        <w:rPr>
          <w:rFonts w:eastAsia="Times New Roman"/>
          <w:b/>
          <w:szCs w:val="24"/>
        </w:rPr>
        <w:t>ΜΑΡΚΟΣ ΜΠΟΛΑΡΗΣ (Αναπλ</w:t>
      </w:r>
      <w:r>
        <w:rPr>
          <w:rFonts w:eastAsia="Times New Roman"/>
          <w:b/>
          <w:szCs w:val="24"/>
        </w:rPr>
        <w:t xml:space="preserve">ηρωτής Υπουργός Αγροτικής Ανάπτυξης και Τροφίμων): </w:t>
      </w:r>
      <w:r>
        <w:rPr>
          <w:rFonts w:eastAsia="Times New Roman"/>
          <w:szCs w:val="24"/>
        </w:rPr>
        <w:t>Κύριε Πρόεδρε, θα μπορέσω να απαντήσω;</w:t>
      </w:r>
    </w:p>
    <w:p w14:paraId="6140FE01" w14:textId="77777777" w:rsidR="00325BBC" w:rsidRDefault="001F2B1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Έχετε δίκιο, κύριε Υπουργέ. </w:t>
      </w:r>
    </w:p>
    <w:p w14:paraId="6140FE02" w14:textId="77777777" w:rsidR="00325BBC" w:rsidRDefault="001F2B1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Κυρία συνάδελφε, σας παρακαλώ, μη διακόπτετε!</w:t>
      </w:r>
    </w:p>
    <w:p w14:paraId="6140FE03" w14:textId="77777777" w:rsidR="00325BBC" w:rsidRDefault="001F2B1C">
      <w:pPr>
        <w:spacing w:line="600" w:lineRule="auto"/>
        <w:ind w:firstLine="720"/>
        <w:jc w:val="both"/>
        <w:rPr>
          <w:rFonts w:eastAsia="Times New Roman"/>
          <w:szCs w:val="24"/>
        </w:rPr>
      </w:pPr>
      <w:r>
        <w:rPr>
          <w:rFonts w:eastAsia="Times New Roman"/>
          <w:b/>
          <w:szCs w:val="24"/>
        </w:rPr>
        <w:lastRenderedPageBreak/>
        <w:t>ΜΑΡΚΟΣ ΜΠΟΛΑΡΗΣ (Αναπληρωτής Υπουργός Αγροτικής Ανάπτυξης κ</w:t>
      </w:r>
      <w:r>
        <w:rPr>
          <w:rFonts w:eastAsia="Times New Roman"/>
          <w:b/>
          <w:szCs w:val="24"/>
        </w:rPr>
        <w:t xml:space="preserve">αι Τροφίμων): </w:t>
      </w:r>
      <w:r>
        <w:rPr>
          <w:rFonts w:eastAsia="Times New Roman"/>
          <w:szCs w:val="24"/>
        </w:rPr>
        <w:t>Το έγγραφο</w:t>
      </w:r>
      <w:r>
        <w:rPr>
          <w:rFonts w:eastAsia="Times New Roman"/>
          <w:szCs w:val="24"/>
        </w:rPr>
        <w:t>,</w:t>
      </w:r>
      <w:r>
        <w:rPr>
          <w:rFonts w:eastAsia="Times New Roman"/>
          <w:szCs w:val="24"/>
        </w:rPr>
        <w:t xml:space="preserve"> το οποίο έχω από τον ΕΛΓΑ λέει ότι οι εκκρεμότητες που παραμένουν, εντοπίζονται σε ενστάσεις και επανελέγχους, όπου το ποσό, σύμφωνα με τις εκτιμήσεις των υπηρεσιών του ΕΛΓΑ, δεν ξεπερν</w:t>
      </w:r>
      <w:r>
        <w:rPr>
          <w:rFonts w:eastAsia="Times New Roman"/>
          <w:szCs w:val="24"/>
        </w:rPr>
        <w:t>ά</w:t>
      </w:r>
      <w:r>
        <w:rPr>
          <w:rFonts w:eastAsia="Times New Roman"/>
          <w:szCs w:val="24"/>
        </w:rPr>
        <w:t xml:space="preserve"> το 1,5 εκατομμύριο ευρώ. </w:t>
      </w:r>
    </w:p>
    <w:p w14:paraId="6140FE04" w14:textId="77777777" w:rsidR="00325BBC" w:rsidRDefault="001F2B1C">
      <w:pPr>
        <w:spacing w:line="600" w:lineRule="auto"/>
        <w:ind w:firstLine="720"/>
        <w:jc w:val="both"/>
        <w:rPr>
          <w:rFonts w:eastAsia="Times New Roman"/>
          <w:szCs w:val="24"/>
        </w:rPr>
      </w:pPr>
      <w:r>
        <w:rPr>
          <w:rFonts w:eastAsia="Times New Roman"/>
          <w:b/>
          <w:szCs w:val="24"/>
        </w:rPr>
        <w:t>ΦΩΤΕΙΝΗ ΑΡΑΜΠΑΤΖΗ</w:t>
      </w:r>
      <w:r>
        <w:rPr>
          <w:rFonts w:eastAsia="Times New Roman"/>
          <w:b/>
          <w:szCs w:val="24"/>
        </w:rPr>
        <w:t xml:space="preserve">: </w:t>
      </w:r>
      <w:r>
        <w:rPr>
          <w:rFonts w:eastAsia="Times New Roman"/>
          <w:szCs w:val="24"/>
        </w:rPr>
        <w:t xml:space="preserve">Για πότε; </w:t>
      </w:r>
    </w:p>
    <w:p w14:paraId="6140FE05" w14:textId="77777777" w:rsidR="00325BBC" w:rsidRDefault="001F2B1C">
      <w:pPr>
        <w:spacing w:line="600" w:lineRule="auto"/>
        <w:ind w:firstLine="720"/>
        <w:jc w:val="both"/>
        <w:rPr>
          <w:rFonts w:eastAsia="Times New Roman"/>
          <w:szCs w:val="24"/>
        </w:rPr>
      </w:pPr>
      <w:r>
        <w:rPr>
          <w:rFonts w:eastAsia="Times New Roman"/>
          <w:b/>
          <w:szCs w:val="24"/>
        </w:rPr>
        <w:t xml:space="preserve">ΜΑΡΚΟΣ ΜΠΟΛΑΡΗΣ (Αναπληρωτής Υπουργός Αγροτικής Ανάπτυξης και Τροφίμων): </w:t>
      </w:r>
      <w:r>
        <w:rPr>
          <w:rFonts w:eastAsia="Times New Roman"/>
          <w:szCs w:val="24"/>
        </w:rPr>
        <w:t>Προχωρώ, λοιπόν, στην απάντηση. Αν έχετε άλλες ερωτήσεις, προβλέπεται η διαδικασία…</w:t>
      </w:r>
    </w:p>
    <w:p w14:paraId="6140FE06" w14:textId="77777777" w:rsidR="00325BBC" w:rsidRDefault="001F2B1C">
      <w:pPr>
        <w:spacing w:line="600" w:lineRule="auto"/>
        <w:ind w:firstLine="720"/>
        <w:jc w:val="both"/>
        <w:rPr>
          <w:rFonts w:eastAsia="Times New Roman"/>
          <w:szCs w:val="24"/>
        </w:rPr>
      </w:pPr>
      <w:r>
        <w:rPr>
          <w:rFonts w:eastAsia="Times New Roman"/>
          <w:b/>
          <w:szCs w:val="24"/>
        </w:rPr>
        <w:t>ΦΩΤΕΙΝΗ ΑΡΑΜΠΑΤΖΗ:</w:t>
      </w:r>
      <w:r>
        <w:rPr>
          <w:rFonts w:eastAsia="Times New Roman"/>
          <w:szCs w:val="24"/>
        </w:rPr>
        <w:t xml:space="preserve"> Θα επανέλθω.</w:t>
      </w:r>
    </w:p>
    <w:p w14:paraId="6140FE07" w14:textId="77777777" w:rsidR="00325BBC" w:rsidRDefault="001F2B1C">
      <w:pPr>
        <w:spacing w:line="600" w:lineRule="auto"/>
        <w:ind w:firstLine="720"/>
        <w:jc w:val="both"/>
        <w:rPr>
          <w:rFonts w:eastAsia="Times New Roman"/>
          <w:szCs w:val="24"/>
        </w:rPr>
      </w:pPr>
      <w:r>
        <w:rPr>
          <w:rFonts w:eastAsia="Times New Roman"/>
          <w:b/>
          <w:szCs w:val="24"/>
        </w:rPr>
        <w:t>ΜΑΡΚΟΣ ΜΠΟΛΑΡΗΣ (Αναπληρωτής Υπουργός Αγροτικής Ανάπτυ</w:t>
      </w:r>
      <w:r>
        <w:rPr>
          <w:rFonts w:eastAsia="Times New Roman"/>
          <w:b/>
          <w:szCs w:val="24"/>
        </w:rPr>
        <w:t>ξης και Τροφίμων):</w:t>
      </w:r>
      <w:r>
        <w:rPr>
          <w:rFonts w:eastAsia="Times New Roman"/>
          <w:szCs w:val="24"/>
        </w:rPr>
        <w:t xml:space="preserve"> Να την ακολουθήσετε, να επανέλθετε. Και όταν έχετε ερωτήσεις για άλλα Υπουργεία, να επανέλθετε και να απευθυνθείτε στα αρμόδια Υπουργεία. </w:t>
      </w:r>
    </w:p>
    <w:p w14:paraId="6140FE08" w14:textId="77777777" w:rsidR="00325BBC" w:rsidRDefault="001F2B1C">
      <w:pPr>
        <w:spacing w:line="600" w:lineRule="auto"/>
        <w:ind w:firstLine="720"/>
        <w:jc w:val="both"/>
        <w:rPr>
          <w:rFonts w:eastAsia="Times New Roman"/>
          <w:szCs w:val="24"/>
        </w:rPr>
      </w:pPr>
      <w:r>
        <w:rPr>
          <w:rFonts w:eastAsia="Times New Roman"/>
          <w:szCs w:val="24"/>
        </w:rPr>
        <w:lastRenderedPageBreak/>
        <w:t>Οι υπηρεσίες, λοιπόν, του ΕΛΓΑ μέσα στο πλαίσιο της νομοθέτησης που έγινε στις 6 Ιουλίου, έχουν ήδ</w:t>
      </w:r>
      <w:r>
        <w:rPr>
          <w:rFonts w:eastAsia="Times New Roman"/>
          <w:szCs w:val="24"/>
        </w:rPr>
        <w:t xml:space="preserve">η δώσει τις εντολές μετακίνησης για τους γεωτεχνικούς, για τους εκτιμητές. Έχουν ήδη αρχίσει οι εκτιμήσεις σε όλα τα υποκαταστήματα στην επικράτεια. </w:t>
      </w:r>
    </w:p>
    <w:p w14:paraId="6140FE09" w14:textId="77777777" w:rsidR="00325BBC" w:rsidRDefault="001F2B1C">
      <w:pPr>
        <w:spacing w:line="600" w:lineRule="auto"/>
        <w:ind w:firstLine="720"/>
        <w:jc w:val="both"/>
        <w:rPr>
          <w:rFonts w:eastAsia="Times New Roman"/>
          <w:szCs w:val="24"/>
        </w:rPr>
      </w:pPr>
      <w:r>
        <w:rPr>
          <w:rFonts w:eastAsia="Times New Roman"/>
          <w:szCs w:val="24"/>
        </w:rPr>
        <w:t>Γι’ αυτό είπα προηγουμένως ότι με έκπληξη διάβασα όσα διατυπώνετε στην ερώτησή σας, γιατί αυτά αφορούσαν τ</w:t>
      </w:r>
      <w:r>
        <w:rPr>
          <w:rFonts w:eastAsia="Times New Roman"/>
          <w:szCs w:val="24"/>
        </w:rPr>
        <w:t>ο διάστημα πριν από τη νομοθέτηση από τη Βουλή και όχι το διάστημα στις 27 ή τις 28 Ιουλίου</w:t>
      </w:r>
      <w:r>
        <w:rPr>
          <w:rFonts w:eastAsia="Times New Roman"/>
          <w:szCs w:val="24"/>
        </w:rPr>
        <w:t>,</w:t>
      </w:r>
      <w:r>
        <w:rPr>
          <w:rFonts w:eastAsia="Times New Roman"/>
          <w:szCs w:val="24"/>
        </w:rPr>
        <w:t xml:space="preserve"> όπου καταθέσατε την επίκαιρη ερώτηση. </w:t>
      </w:r>
    </w:p>
    <w:p w14:paraId="6140FE0A" w14:textId="77777777" w:rsidR="00325BBC" w:rsidRDefault="001F2B1C">
      <w:pPr>
        <w:spacing w:line="600" w:lineRule="auto"/>
        <w:ind w:firstLine="720"/>
        <w:jc w:val="both"/>
        <w:rPr>
          <w:rFonts w:eastAsia="Times New Roman" w:cs="Times New Roman"/>
          <w:szCs w:val="24"/>
        </w:rPr>
      </w:pPr>
      <w:r>
        <w:rPr>
          <w:rFonts w:eastAsia="Times New Roman"/>
          <w:szCs w:val="24"/>
        </w:rPr>
        <w:t xml:space="preserve">Θέτετε και ένα θέμα για την αγωνία -που είναι δικαιολογημένη- των αγροτών για το τι θα γίνει με τις περιπτώσεις όπου έχουμε πρόβλημα με το αντικείμενο. </w:t>
      </w:r>
    </w:p>
    <w:p w14:paraId="6140FE0B"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Διαβεβαιώνουμε, λοιπόν, τους αγρότες, όλους όσο</w:t>
      </w:r>
      <w:r>
        <w:rPr>
          <w:rFonts w:eastAsia="Times New Roman" w:cs="Times New Roman"/>
          <w:szCs w:val="24"/>
        </w:rPr>
        <w:t>ι</w:t>
      </w:r>
      <w:r>
        <w:rPr>
          <w:rFonts w:eastAsia="Times New Roman" w:cs="Times New Roman"/>
          <w:szCs w:val="24"/>
        </w:rPr>
        <w:t xml:space="preserve"> έχουν πληγεί και όλους όσο</w:t>
      </w:r>
      <w:r>
        <w:rPr>
          <w:rFonts w:eastAsia="Times New Roman" w:cs="Times New Roman"/>
          <w:szCs w:val="24"/>
        </w:rPr>
        <w:t xml:space="preserve">ι </w:t>
      </w:r>
      <w:r>
        <w:rPr>
          <w:rFonts w:eastAsia="Times New Roman" w:cs="Times New Roman"/>
          <w:szCs w:val="24"/>
        </w:rPr>
        <w:t>έχουν ανάγκη από την υποστ</w:t>
      </w:r>
      <w:r>
        <w:rPr>
          <w:rFonts w:eastAsia="Times New Roman" w:cs="Times New Roman"/>
          <w:szCs w:val="24"/>
        </w:rPr>
        <w:t xml:space="preserve">ήριξη και από τις αποζημιώσεις από τον ΕΛΓΑ, ότι για τη διατύπωση του τελικού πορίσματος, με βάση το οποίο καταβάλλει ο ΕΛΓΑ τις αποζημιώσεις, οι υπηρεσίες λαμβάνουν υπ’ </w:t>
      </w:r>
      <w:proofErr w:type="spellStart"/>
      <w:r>
        <w:rPr>
          <w:rFonts w:eastAsia="Times New Roman" w:cs="Times New Roman"/>
          <w:szCs w:val="24"/>
        </w:rPr>
        <w:t>όψιν</w:t>
      </w:r>
      <w:proofErr w:type="spellEnd"/>
      <w:r>
        <w:rPr>
          <w:rFonts w:eastAsia="Times New Roman" w:cs="Times New Roman"/>
          <w:szCs w:val="24"/>
        </w:rPr>
        <w:t xml:space="preserve"> όλα τα στοιχεία </w:t>
      </w:r>
      <w:r>
        <w:rPr>
          <w:rFonts w:eastAsia="Times New Roman" w:cs="Times New Roman"/>
          <w:szCs w:val="24"/>
        </w:rPr>
        <w:lastRenderedPageBreak/>
        <w:t>για τη διαμόρφωση του ποσοστού της ζημιάς που διαμορφώνεται στο τ</w:t>
      </w:r>
      <w:r>
        <w:rPr>
          <w:rFonts w:eastAsia="Times New Roman" w:cs="Times New Roman"/>
          <w:szCs w:val="24"/>
        </w:rPr>
        <w:t>έλος. Είναι, δηλαδή, οι αρχικές επισημάνσεις που γίνονται από τον τοπικό εκτιμητή, είναι οι προεκτιμήσεις, είναι τα τιμολόγια παράδοσης των προϊόντων, είναι οι «μάρτυρες» που αφήνονται από τα αγροτεμάχια και είναι βέβαια η τελική εκτίμηση. Είναι μια διαδικ</w:t>
      </w:r>
      <w:r>
        <w:rPr>
          <w:rFonts w:eastAsia="Times New Roman" w:cs="Times New Roman"/>
          <w:szCs w:val="24"/>
        </w:rPr>
        <w:t xml:space="preserve">ασία πέντε σημείων. </w:t>
      </w:r>
    </w:p>
    <w:p w14:paraId="6140FE0C"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Γι’ αυτό είναι απολύτως σαφές ότι κανένας από τους παραγωγούς δεν έχει λόγο να ανησυχεί για τη διατύπωση του πορίσματος και φυσικά για το ποσό της καταβαλλόμενης αποζημίωσης, αφού όλα αυτά εφαρμόζονται και θα εφαρμοστούν και σήμερα. </w:t>
      </w:r>
    </w:p>
    <w:p w14:paraId="6140FE0D"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αι βέβαια στην περίπτωση που έχουμε ζητήματα -ο παραγωγός το ξέρει, ο ζημιωθείς το ξέρει- έχουμε και τη διαδικασία των ενστάσεων για τον επανέλεγχο. Το ζητούμενο είναι τα χρήματα τα οποία καταθέτει ο Έλληνας αγρότης ως συνεισφορά στον ΕΛΓΑ, να φτάσουν πίσω</w:t>
      </w:r>
      <w:r>
        <w:rPr>
          <w:rFonts w:eastAsia="Times New Roman" w:cs="Times New Roman"/>
          <w:szCs w:val="24"/>
        </w:rPr>
        <w:t xml:space="preserve"> στον συνάδελφό τους, στον αγρότη, ο οποίος έχει τη ζημία. Αυτή είναι η αγωνία και η έγνοια από το Υπουργείο.</w:t>
      </w:r>
    </w:p>
    <w:p w14:paraId="6140FE0E"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 κύριε Πρόεδρε.</w:t>
      </w:r>
    </w:p>
    <w:p w14:paraId="6140FE0F"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Υπουργέ.</w:t>
      </w:r>
    </w:p>
    <w:p w14:paraId="6140FE10"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Σειρά έχει η με αριθμό 6958/12-7-2016 ερώτηση του Βουλευτή Ηλείας της Νέας Δημοκρατίας κ. Κωνσταντίνου Τζαβάρα προς τον Υπουργό Αγροτικής Ανάπτυξης και Τροφίμων, σχετικά με τις καταστροφές στην παραγωγή του πορτοκαλιού στον Νομό Ηλείας από το έντομο του </w:t>
      </w:r>
      <w:proofErr w:type="spellStart"/>
      <w:r>
        <w:rPr>
          <w:rFonts w:eastAsia="Times New Roman" w:cs="Times New Roman"/>
          <w:szCs w:val="24"/>
        </w:rPr>
        <w:t>δι</w:t>
      </w:r>
      <w:r>
        <w:rPr>
          <w:rFonts w:eastAsia="Times New Roman" w:cs="Times New Roman"/>
          <w:szCs w:val="24"/>
        </w:rPr>
        <w:t>αλευρώδους</w:t>
      </w:r>
      <w:proofErr w:type="spellEnd"/>
      <w:r>
        <w:rPr>
          <w:rFonts w:eastAsia="Times New Roman" w:cs="Times New Roman"/>
          <w:szCs w:val="24"/>
        </w:rPr>
        <w:t xml:space="preserve">. </w:t>
      </w:r>
    </w:p>
    <w:p w14:paraId="6140FE11"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Στην ερώτηση θα απαντήσει ο Υπουργός ο κ. </w:t>
      </w:r>
      <w:proofErr w:type="spellStart"/>
      <w:r>
        <w:rPr>
          <w:rFonts w:eastAsia="Times New Roman" w:cs="Times New Roman"/>
          <w:szCs w:val="24"/>
        </w:rPr>
        <w:t>Μπόλαρης</w:t>
      </w:r>
      <w:proofErr w:type="spellEnd"/>
      <w:r>
        <w:rPr>
          <w:rFonts w:eastAsia="Times New Roman" w:cs="Times New Roman"/>
          <w:szCs w:val="24"/>
        </w:rPr>
        <w:t>.</w:t>
      </w:r>
    </w:p>
    <w:p w14:paraId="6140FE12"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Κύριε Τζαβάρα, έχετε τον λόγο για δύο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6140FE13"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Κύριε Υπουργέ, προτού αναφερθώ στη συγκεκριμένη ερώτηση και δίκην </w:t>
      </w:r>
      <w:proofErr w:type="spellStart"/>
      <w:r>
        <w:rPr>
          <w:rFonts w:eastAsia="Times New Roman" w:cs="Times New Roman"/>
          <w:szCs w:val="24"/>
        </w:rPr>
        <w:t>προλεγομένων</w:t>
      </w:r>
      <w:proofErr w:type="spellEnd"/>
      <w:r>
        <w:rPr>
          <w:rFonts w:eastAsia="Times New Roman" w:cs="Times New Roman"/>
          <w:szCs w:val="24"/>
        </w:rPr>
        <w:t>, θα ήθελα να πω ότι σ</w:t>
      </w:r>
      <w:r>
        <w:rPr>
          <w:rFonts w:eastAsia="Times New Roman" w:cs="Times New Roman"/>
          <w:szCs w:val="24"/>
        </w:rPr>
        <w:t xml:space="preserve">τραφήκατε προηγουμένως στην κυρία συνάδελφο, ενώ πριν από λίγες στιγμές παρέστημεν μάρτυρες της </w:t>
      </w:r>
      <w:proofErr w:type="spellStart"/>
      <w:r>
        <w:rPr>
          <w:rFonts w:eastAsia="Times New Roman" w:cs="Times New Roman"/>
          <w:szCs w:val="24"/>
        </w:rPr>
        <w:t>θεατροποίησης</w:t>
      </w:r>
      <w:proofErr w:type="spellEnd"/>
      <w:r>
        <w:rPr>
          <w:rFonts w:eastAsia="Times New Roman" w:cs="Times New Roman"/>
          <w:szCs w:val="24"/>
        </w:rPr>
        <w:t xml:space="preserve"> της διαδικασίας του κοινοβουλευτικού ελέγχου.</w:t>
      </w:r>
    </w:p>
    <w:p w14:paraId="6140FE14"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lastRenderedPageBreak/>
        <w:t>Φτάσαμε στο σημείο να ακούμε συνάδελφό μου και Υπουργό της Κυβέρνησης να έχουν στήσει μια συμπαιγνία</w:t>
      </w:r>
      <w:r>
        <w:rPr>
          <w:rFonts w:eastAsia="Times New Roman" w:cs="Times New Roman"/>
          <w:szCs w:val="24"/>
        </w:rPr>
        <w:t xml:space="preserve"> για να κάνουν κοινοβουλευτικό έλεγχο στη Νέα Δημοκρατία και στον Πρόεδρό της! Αυτό, λοιπόν, κανένας δεν μπορεί να το ανεχθεί στην Αίθουσα αυτή, εφόσον, βεβαίως, είναι προσηλωμένος -όπως πρέπει και εσείς να είστε- στην τήρηση του πνεύματος και του γράμματο</w:t>
      </w:r>
      <w:r>
        <w:rPr>
          <w:rFonts w:eastAsia="Times New Roman" w:cs="Times New Roman"/>
          <w:szCs w:val="24"/>
        </w:rPr>
        <w:t>ς του Κανονισμού.</w:t>
      </w:r>
    </w:p>
    <w:p w14:paraId="6140FE15"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Αυτή εδώ η ερώτηση έχει μια ιστορία. Ξεκίνησε ως απλή ερώτηση. Αφορά ένα πολύ σημαντικό θέμα, πλην, όμως, δεν έτυχε της προσοχής του Υπουργείου σας, με αποτέλεσμα να μην πάρω την απάντηση που περίμενα τουλάχιστον να λάβω εγγράφως. Με τα δ</w:t>
      </w:r>
      <w:r>
        <w:rPr>
          <w:rFonts w:eastAsia="Times New Roman" w:cs="Times New Roman"/>
          <w:szCs w:val="24"/>
        </w:rPr>
        <w:t xml:space="preserve">εδομένα αυτά την έτρεψα σε επίκαιρη. </w:t>
      </w:r>
    </w:p>
    <w:p w14:paraId="6140FE16"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Και πράγματι, εκτός από την επικαιρότητα στην οποία αναφέρθηκα και είναι η διαρκής επικαιρότητα του σεβασμού του πνεύματος του Συντάγματος και του Κανονισμού της Βουλής που μας αφορά όλους, υπάρχει και κάτι το οποίο πι</w:t>
      </w:r>
      <w:r>
        <w:rPr>
          <w:rFonts w:eastAsia="Times New Roman" w:cs="Times New Roman"/>
          <w:szCs w:val="24"/>
        </w:rPr>
        <w:t xml:space="preserve">στεύω ότι εσείς ειδικά θα πρέπει ήδη τουλάχιστον -δεν έχω κανέναν λόγο να </w:t>
      </w:r>
      <w:r>
        <w:rPr>
          <w:rFonts w:eastAsia="Times New Roman" w:cs="Times New Roman"/>
          <w:szCs w:val="24"/>
        </w:rPr>
        <w:lastRenderedPageBreak/>
        <w:t>περιμένω το αντίθετο- να το έχετε καλύψει με την προσοχή σας. Πρόκειται για τη μεγάλη εθνική προσπάθεια για την παραγωγική ανασυγκρότηση του τόπου στον πρωτογενή τομέα, στον αγροτικό</w:t>
      </w:r>
      <w:r>
        <w:rPr>
          <w:rFonts w:eastAsia="Times New Roman" w:cs="Times New Roman"/>
          <w:szCs w:val="24"/>
        </w:rPr>
        <w:t xml:space="preserve"> τομέα της παραγωγής και της οικονομίας. </w:t>
      </w:r>
    </w:p>
    <w:p w14:paraId="6140FE17"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Εδώ, λοιπόν, πρωταρχική είναι η επιμέλεια που πρέπει να δείξουμε για να περισώσουμε και να προστατέψουμε τις ανταγωνιστικές καλλιέργειες, τις καλλιέργειες, δηλαδή, που σε συγκεκριμένους τόπους της Ελλάδας, λόγω του</w:t>
      </w:r>
      <w:r>
        <w:rPr>
          <w:rFonts w:eastAsia="Times New Roman" w:cs="Times New Roman"/>
          <w:szCs w:val="24"/>
        </w:rPr>
        <w:t xml:space="preserve"> ευνοϊκού κλίματος και του περιβάλλοντος του ειδικού, έχουν δώσει πραγματικά ποιοτικούς καρπούς και αποτελούν ένα ανταγωνιστικό πλεονέκτημα για την οικονομία μας. </w:t>
      </w:r>
    </w:p>
    <w:p w14:paraId="6140FE18"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Έτσι, λοιπόν, στην περιοχή της Ηλείας, παραδοσιακά και συστηματικά, καλλιεργείται η πορτοκαλ</w:t>
      </w:r>
      <w:r>
        <w:rPr>
          <w:rFonts w:eastAsia="Times New Roman" w:cs="Times New Roman"/>
          <w:szCs w:val="24"/>
        </w:rPr>
        <w:t>ιά.</w:t>
      </w:r>
      <w:r>
        <w:rPr>
          <w:rFonts w:eastAsia="Times New Roman" w:cs="Times New Roman"/>
          <w:szCs w:val="24"/>
        </w:rPr>
        <w:t xml:space="preserve"> </w:t>
      </w:r>
      <w:r>
        <w:rPr>
          <w:rFonts w:eastAsia="Times New Roman" w:cs="Times New Roman"/>
          <w:szCs w:val="24"/>
        </w:rPr>
        <w:t xml:space="preserve">Αυτό το δέντρο, τα τελευταία πέντε-έξι χρόνια, στην περιοχή τουλάχιστον του Δήμου Πύργου, του Δήμου </w:t>
      </w:r>
      <w:r>
        <w:rPr>
          <w:rFonts w:eastAsia="Times New Roman" w:cs="Times New Roman"/>
          <w:szCs w:val="24"/>
        </w:rPr>
        <w:lastRenderedPageBreak/>
        <w:t xml:space="preserve">Αρχαίας Ολυμπίας, του Δήμου </w:t>
      </w:r>
      <w:proofErr w:type="spellStart"/>
      <w:r>
        <w:rPr>
          <w:rFonts w:eastAsia="Times New Roman" w:cs="Times New Roman"/>
          <w:szCs w:val="24"/>
        </w:rPr>
        <w:t>Κρέστενας</w:t>
      </w:r>
      <w:proofErr w:type="spellEnd"/>
      <w:r>
        <w:rPr>
          <w:rFonts w:eastAsia="Times New Roman" w:cs="Times New Roman"/>
          <w:szCs w:val="24"/>
        </w:rPr>
        <w:t>-Ανδρίτσαινας και του Δήμου Ολυμπίας-Ζαχάρως έχει προσβληθεί από ένα έντομο το οποίο συμπεριλαμβάνεται, όπως λέγουν</w:t>
      </w:r>
      <w:r>
        <w:rPr>
          <w:rFonts w:eastAsia="Times New Roman" w:cs="Times New Roman"/>
          <w:szCs w:val="24"/>
        </w:rPr>
        <w:t xml:space="preserve"> οι ειδικοί, στην κατηγορία των </w:t>
      </w:r>
      <w:proofErr w:type="spellStart"/>
      <w:r>
        <w:rPr>
          <w:rFonts w:eastAsia="Times New Roman" w:cs="Times New Roman"/>
          <w:szCs w:val="24"/>
        </w:rPr>
        <w:t>ημιπτέρων</w:t>
      </w:r>
      <w:proofErr w:type="spellEnd"/>
      <w:r>
        <w:rPr>
          <w:rFonts w:eastAsia="Times New Roman" w:cs="Times New Roman"/>
          <w:szCs w:val="24"/>
        </w:rPr>
        <w:t xml:space="preserve">. </w:t>
      </w:r>
    </w:p>
    <w:p w14:paraId="6140FE19"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Αυτό το συγκεκριμένο έντομο προσβάλει άμεσα μεν τα φυτά γιατί απομυζά τους θρεπτικούς χυμούς, έμμεσα δε γιατί δίνει τη δυνατότητα ανάπτυξης του μύκητα της καπνιάς στους βλαστούς, στα φύλλα και στους καρπούς, με α</w:t>
      </w:r>
      <w:r>
        <w:rPr>
          <w:rFonts w:eastAsia="Times New Roman" w:cs="Times New Roman"/>
          <w:szCs w:val="24"/>
        </w:rPr>
        <w:t xml:space="preserve">ποτέλεσμα να υποβαθμίζεται ποιοτικά το προϊόν και να εκμηδενίζεται η εμπορική του αξία. Είναι σε απόγνωση οι </w:t>
      </w:r>
      <w:proofErr w:type="spellStart"/>
      <w:r>
        <w:rPr>
          <w:rFonts w:eastAsia="Times New Roman" w:cs="Times New Roman"/>
          <w:szCs w:val="24"/>
        </w:rPr>
        <w:t>πορτοκαλοπαραγωγοί</w:t>
      </w:r>
      <w:proofErr w:type="spellEnd"/>
      <w:r>
        <w:rPr>
          <w:rFonts w:eastAsia="Times New Roman" w:cs="Times New Roman"/>
          <w:szCs w:val="24"/>
        </w:rPr>
        <w:t xml:space="preserve"> της Ηλείας. </w:t>
      </w:r>
    </w:p>
    <w:p w14:paraId="6140FE1A"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Γι’ αυτό, κύριε Υπουργέ, θέλουμε από μέρους της Κυβέρνησης και υμών προσωπικώς ζητούμε τη βοήθεια και την άμεση συν</w:t>
      </w:r>
      <w:r>
        <w:rPr>
          <w:rFonts w:eastAsia="Times New Roman" w:cs="Times New Roman"/>
          <w:szCs w:val="24"/>
        </w:rPr>
        <w:t>δρομή, ώστε συντονίζοντας τις υπηρεσίες του κράτους να ληφθούν όλα τα μέτρα που θα αποτελέσουν ανάσχεση και καταπολέμηση αυτού του φαινομένου, που ουσιαστικά έχει εκμηδενίσει το αγροτικό εισόδημα στη συγκεκριμένη καλλιέργεια.</w:t>
      </w:r>
    </w:p>
    <w:p w14:paraId="6140FE1B"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lastRenderedPageBreak/>
        <w:t>Δεύτερον, θέλουμε από εσάς οπω</w:t>
      </w:r>
      <w:r>
        <w:rPr>
          <w:rFonts w:eastAsia="Times New Roman" w:cs="Times New Roman"/>
          <w:szCs w:val="24"/>
        </w:rPr>
        <w:t>σδήποτε συγκεκριμένες πρωτοβουλίες για να έχουμε αναχαίτιση του φαινομένου, γιατί επεκτείνεται συνεχώς. Μέχρι στιγμής έχει καλύψει το 50% των περιοχών όπου καλλιεργείται η πορτοκαλιά στο Νομό Ηλείας. Υπάρχουν και άλλες περιοχές που, απ’ ό,τι φαίνεται και α</w:t>
      </w:r>
      <w:r>
        <w:rPr>
          <w:rFonts w:eastAsia="Times New Roman" w:cs="Times New Roman"/>
          <w:szCs w:val="24"/>
        </w:rPr>
        <w:t xml:space="preserve">π’ ό,τι θρυλείται, του χρόνου ή μετά από δύο χρόνια θα έχουν τα ίδια φαινόμενα. </w:t>
      </w:r>
    </w:p>
    <w:p w14:paraId="6140FE1C"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Τρίτον, τίθεται θέμα οικονομικής στήριξης των παραγωγών που σε συνθήκες οικονομικής κρίσης, εξαιτίας αυτού του λόγου έχουν απωλέσει τα εισοδήματά τους. Γι’ αυτό ακριβώς θα θέλ</w:t>
      </w:r>
      <w:r>
        <w:rPr>
          <w:rFonts w:eastAsia="Times New Roman" w:cs="Times New Roman"/>
          <w:szCs w:val="24"/>
        </w:rPr>
        <w:t xml:space="preserve">αμε να πάρετε συγκεκριμένα μέτρα, τα οποία περιμένουμε να ακούσουμε. </w:t>
      </w:r>
    </w:p>
    <w:p w14:paraId="6140FE1D"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κύριε συνάδελφε.</w:t>
      </w:r>
    </w:p>
    <w:p w14:paraId="6140FE1E"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6140FE1F" w14:textId="77777777" w:rsidR="00325BBC" w:rsidRDefault="001F2B1C">
      <w:pPr>
        <w:spacing w:line="600" w:lineRule="auto"/>
        <w:ind w:firstLine="720"/>
        <w:jc w:val="both"/>
        <w:rPr>
          <w:rFonts w:eastAsia="Times New Roman" w:cs="Times New Roman"/>
          <w:szCs w:val="24"/>
        </w:rPr>
      </w:pPr>
      <w:r>
        <w:rPr>
          <w:rFonts w:eastAsia="Times New Roman" w:cs="Times New Roman"/>
          <w:b/>
        </w:rPr>
        <w:lastRenderedPageBreak/>
        <w:t>ΜΑΡΚΟΣ ΜΠΟΛΑΡΗΣ (Αναπληρωτής Υπουργός Αγροτικής Ανάπτυξης και Τροφίμων):</w:t>
      </w:r>
      <w:r>
        <w:rPr>
          <w:rFonts w:eastAsia="Times New Roman" w:cs="Times New Roman"/>
          <w:szCs w:val="24"/>
        </w:rPr>
        <w:t xml:space="preserve"> Κύριε συνάδελφε, τ</w:t>
      </w:r>
      <w:r>
        <w:rPr>
          <w:rFonts w:eastAsia="Times New Roman" w:cs="Times New Roman"/>
          <w:szCs w:val="24"/>
        </w:rPr>
        <w:t>ο γεγονός ότι η προ-προηγούμενη ερώτηση αφορούσε τηλεοπτικούς σταθμούς και μεταδόσεις, σ</w:t>
      </w:r>
      <w:r>
        <w:rPr>
          <w:rFonts w:eastAsia="Times New Roman" w:cs="Times New Roman"/>
          <w:szCs w:val="24"/>
        </w:rPr>
        <w:t>α</w:t>
      </w:r>
      <w:r>
        <w:rPr>
          <w:rFonts w:eastAsia="Times New Roman" w:cs="Times New Roman"/>
          <w:szCs w:val="24"/>
        </w:rPr>
        <w:t xml:space="preserve">ς επηρέασε για να το χαρακτηρίζετε </w:t>
      </w:r>
      <w:proofErr w:type="spellStart"/>
      <w:r>
        <w:rPr>
          <w:rFonts w:eastAsia="Times New Roman" w:cs="Times New Roman"/>
          <w:szCs w:val="24"/>
        </w:rPr>
        <w:t>θεατροποίηση</w:t>
      </w:r>
      <w:proofErr w:type="spellEnd"/>
      <w:r>
        <w:rPr>
          <w:rFonts w:eastAsia="Times New Roman" w:cs="Times New Roman"/>
          <w:szCs w:val="24"/>
        </w:rPr>
        <w:t xml:space="preserve">. </w:t>
      </w:r>
    </w:p>
    <w:p w14:paraId="6140FE20"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Κύριε Υπουργέ, ειδικά εσάς σας σέβομαι. </w:t>
      </w:r>
    </w:p>
    <w:p w14:paraId="6140FE21" w14:textId="77777777" w:rsidR="00325BBC" w:rsidRDefault="001F2B1C">
      <w:pPr>
        <w:spacing w:line="600" w:lineRule="auto"/>
        <w:ind w:firstLine="720"/>
        <w:jc w:val="both"/>
        <w:rPr>
          <w:rFonts w:eastAsia="Times New Roman" w:cs="Times New Roman"/>
          <w:szCs w:val="24"/>
        </w:rPr>
      </w:pPr>
      <w:r>
        <w:rPr>
          <w:rFonts w:eastAsia="Times New Roman" w:cs="Times New Roman"/>
          <w:b/>
        </w:rPr>
        <w:t>ΜΑΡΚΟΣ ΜΠΟΛΑΡΗΣ (Αναπληρωτής Υπουργός Αγροτικής Ανάπτ</w:t>
      </w:r>
      <w:r>
        <w:rPr>
          <w:rFonts w:eastAsia="Times New Roman" w:cs="Times New Roman"/>
          <w:b/>
        </w:rPr>
        <w:t>υξης και Τροφίμων):</w:t>
      </w:r>
      <w:r>
        <w:rPr>
          <w:rFonts w:eastAsia="Times New Roman" w:cs="Times New Roman"/>
          <w:szCs w:val="24"/>
        </w:rPr>
        <w:t xml:space="preserve"> Να σας πω λοιπόν, γιατί πραγματικά είναι σημαντικό και καλά κάνατε και φέρατε την ερώτηση εδώ, ότι δεν είναι καινούργιο το φαινόμενο. Αυτός ο </w:t>
      </w:r>
      <w:proofErr w:type="spellStart"/>
      <w:r>
        <w:rPr>
          <w:rFonts w:eastAsia="Times New Roman" w:cs="Times New Roman"/>
          <w:szCs w:val="24"/>
        </w:rPr>
        <w:t>διαλευρώδης</w:t>
      </w:r>
      <w:proofErr w:type="spellEnd"/>
      <w:r>
        <w:rPr>
          <w:rFonts w:eastAsia="Times New Roman" w:cs="Times New Roman"/>
          <w:szCs w:val="24"/>
        </w:rPr>
        <w:t xml:space="preserve"> έχει επισημανθεί στη χώρα από το 1980. Είναι παλιά υπόθεση. Όμως δεν μας είχε δημι</w:t>
      </w:r>
      <w:r>
        <w:rPr>
          <w:rFonts w:eastAsia="Times New Roman" w:cs="Times New Roman"/>
          <w:szCs w:val="24"/>
        </w:rPr>
        <w:t>ουργήσει πρόβλημα.</w:t>
      </w:r>
    </w:p>
    <w:p w14:paraId="6140FE22"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Η γνώμη των επιστημόνων είναι ότι υπήρχε ωφέλιμο έντομο το οποίο καταπολεμούσε αυτό τον </w:t>
      </w:r>
      <w:proofErr w:type="spellStart"/>
      <w:r>
        <w:rPr>
          <w:rFonts w:eastAsia="Times New Roman" w:cs="Times New Roman"/>
          <w:szCs w:val="24"/>
        </w:rPr>
        <w:t>διαλευρώδη</w:t>
      </w:r>
      <w:proofErr w:type="spellEnd"/>
      <w:r>
        <w:rPr>
          <w:rFonts w:eastAsia="Times New Roman" w:cs="Times New Roman"/>
          <w:szCs w:val="24"/>
        </w:rPr>
        <w:t>. Κατέληξαν δε σε αυτό, γιατί υπάρχει και ένας άλλος αλευρώδης που είχε εξαπλωθεί σε όλη την Ελλάδα και τον οποίο με συντονισμένες ενέργειε</w:t>
      </w:r>
      <w:r>
        <w:rPr>
          <w:rFonts w:eastAsia="Times New Roman" w:cs="Times New Roman"/>
          <w:szCs w:val="24"/>
        </w:rPr>
        <w:t xml:space="preserve">ς καταφέραμε να αντιμετωπίσουμε. Υπήρχε μάλιστα και </w:t>
      </w:r>
      <w:r>
        <w:rPr>
          <w:rFonts w:eastAsia="Times New Roman" w:cs="Times New Roman"/>
          <w:szCs w:val="24"/>
        </w:rPr>
        <w:lastRenderedPageBreak/>
        <w:t>στην Αθήνα. Οι Αθηναίοι θυμούνται ότι είχε γεμίσει όλα τα εσπεριδοειδή και τα καλλωπιστικά της Αθήνας δημιουργώντας τεράστιο πρόβλημα.</w:t>
      </w:r>
    </w:p>
    <w:p w14:paraId="6140FE23"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Φέτος, όπως το λέτε, έχουμε πραγματικά εξάπλωση και σε περιοχές βορεί</w:t>
      </w:r>
      <w:r>
        <w:rPr>
          <w:rFonts w:eastAsia="Times New Roman" w:cs="Times New Roman"/>
          <w:szCs w:val="24"/>
        </w:rPr>
        <w:t xml:space="preserve">ως της αρχικώς </w:t>
      </w:r>
      <w:proofErr w:type="spellStart"/>
      <w:r>
        <w:rPr>
          <w:rFonts w:eastAsia="Times New Roman" w:cs="Times New Roman"/>
          <w:szCs w:val="24"/>
        </w:rPr>
        <w:t>εμφανισθείσης</w:t>
      </w:r>
      <w:proofErr w:type="spellEnd"/>
      <w:r>
        <w:rPr>
          <w:rFonts w:eastAsia="Times New Roman" w:cs="Times New Roman"/>
          <w:szCs w:val="24"/>
        </w:rPr>
        <w:t xml:space="preserve">. Χρειάζεται συνεπώς μία συντονισμένη προσπάθεια στην οποία πρέπει να πάρουν μέρος και οι υπηρεσίες, κεντρικές και περιφερειακές, της Ηλείας και τα </w:t>
      </w:r>
      <w:r>
        <w:rPr>
          <w:rFonts w:eastAsia="Times New Roman" w:cs="Times New Roman"/>
          <w:szCs w:val="24"/>
        </w:rPr>
        <w:t>ι</w:t>
      </w:r>
      <w:r>
        <w:rPr>
          <w:rFonts w:eastAsia="Times New Roman" w:cs="Times New Roman"/>
          <w:szCs w:val="24"/>
        </w:rPr>
        <w:t>νστιτούτα για την καταπολέμηση. Πρέπει επίσης να συνεργαστούμε και με τους παρα</w:t>
      </w:r>
      <w:r>
        <w:rPr>
          <w:rFonts w:eastAsia="Times New Roman" w:cs="Times New Roman"/>
          <w:szCs w:val="24"/>
        </w:rPr>
        <w:t xml:space="preserve">γωγούς. </w:t>
      </w:r>
    </w:p>
    <w:p w14:paraId="6140FE24"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Εκείνο που διαβεβαιώνουν από πλευράς του επιστημονικού κόσμου και των </w:t>
      </w:r>
      <w:r>
        <w:rPr>
          <w:rFonts w:eastAsia="Times New Roman" w:cs="Times New Roman"/>
          <w:szCs w:val="24"/>
        </w:rPr>
        <w:t>ι</w:t>
      </w:r>
      <w:r>
        <w:rPr>
          <w:rFonts w:eastAsia="Times New Roman" w:cs="Times New Roman"/>
          <w:szCs w:val="24"/>
        </w:rPr>
        <w:t>νστιτούτω</w:t>
      </w:r>
      <w:r>
        <w:rPr>
          <w:rFonts w:eastAsia="Times New Roman" w:cs="Times New Roman"/>
          <w:szCs w:val="24"/>
        </w:rPr>
        <w:t>ν</w:t>
      </w:r>
      <w:r>
        <w:rPr>
          <w:rFonts w:eastAsia="Times New Roman" w:cs="Times New Roman"/>
          <w:szCs w:val="24"/>
        </w:rPr>
        <w:t>,</w:t>
      </w:r>
      <w:r>
        <w:rPr>
          <w:rFonts w:eastAsia="Times New Roman" w:cs="Times New Roman"/>
          <w:szCs w:val="24"/>
        </w:rPr>
        <w:t xml:space="preserve"> είναι πως υπάρχει ωφέλιμο έντομο με το οποίο πρέπει να παρέμβουν. Αυτό χρειάζεται όμως μία μελέτη. Ο </w:t>
      </w:r>
      <w:proofErr w:type="spellStart"/>
      <w:r>
        <w:rPr>
          <w:rFonts w:eastAsia="Times New Roman" w:cs="Times New Roman"/>
          <w:szCs w:val="24"/>
        </w:rPr>
        <w:t>διαλευρώδης</w:t>
      </w:r>
      <w:proofErr w:type="spellEnd"/>
      <w:r>
        <w:rPr>
          <w:rFonts w:eastAsia="Times New Roman" w:cs="Times New Roman"/>
          <w:szCs w:val="24"/>
        </w:rPr>
        <w:t xml:space="preserve"> έχει αντιμετωπιστεί σε άλλα κράτη. Χρειάζεται να υπ</w:t>
      </w:r>
      <w:r>
        <w:rPr>
          <w:rFonts w:eastAsia="Times New Roman" w:cs="Times New Roman"/>
          <w:szCs w:val="24"/>
        </w:rPr>
        <w:t xml:space="preserve">άρχουν συνέργειες. Έχει ασχοληθεί και το </w:t>
      </w:r>
      <w:proofErr w:type="spellStart"/>
      <w:r>
        <w:rPr>
          <w:rFonts w:eastAsia="Times New Roman" w:cs="Times New Roman"/>
          <w:szCs w:val="24"/>
        </w:rPr>
        <w:t>Μπενάκειο</w:t>
      </w:r>
      <w:proofErr w:type="spellEnd"/>
      <w:r>
        <w:rPr>
          <w:rFonts w:eastAsia="Times New Roman" w:cs="Times New Roman"/>
          <w:szCs w:val="24"/>
        </w:rPr>
        <w:t xml:space="preserve"> και το κοντινό στην Ηλεία ΤΕΙ Καλαμάτας. </w:t>
      </w:r>
    </w:p>
    <w:p w14:paraId="6140FE25"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lastRenderedPageBreak/>
        <w:t>Χρειαζόμαστε έναν συντονισμό. Μας βρίσκετε σε αυτή τη φάση, στον συντονισμό που θα μας βοηθήσει να καταλάβουμε πώς θα στηρίξουμε το ωφέλιμο έντομο για να αντιμετωπ</w:t>
      </w:r>
      <w:r>
        <w:rPr>
          <w:rFonts w:eastAsia="Times New Roman" w:cs="Times New Roman"/>
          <w:szCs w:val="24"/>
        </w:rPr>
        <w:t xml:space="preserve">ιστεί το πρόβλημα. </w:t>
      </w:r>
    </w:p>
    <w:p w14:paraId="6140FE26"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Αυτό βέβαια δεν λύνει το ζήτημα φέτος. Φέτος χρειαζόμαστε άλλες ενέργειες. Πρέπει να παρέμβουμε. Μιλούμε λοιπόν με τους παραγωγούς, τις ενώσεις, τους συνεταιρισμούς και τις τοπικές υπηρεσίες για να έχουμε άμεση λύση, η οποία θέλει ορθολογική χρήση φαρμάκου</w:t>
      </w:r>
      <w:r>
        <w:rPr>
          <w:rFonts w:eastAsia="Times New Roman" w:cs="Times New Roman"/>
          <w:szCs w:val="24"/>
        </w:rPr>
        <w:t xml:space="preserve"> για να αντιμετωπιστεί. </w:t>
      </w:r>
    </w:p>
    <w:p w14:paraId="6140FE27"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Διότι, όπως ξέρετε καλά, ο </w:t>
      </w:r>
      <w:proofErr w:type="spellStart"/>
      <w:r>
        <w:rPr>
          <w:rFonts w:eastAsia="Times New Roman" w:cs="Times New Roman"/>
          <w:szCs w:val="24"/>
        </w:rPr>
        <w:t>διαλευρώδης</w:t>
      </w:r>
      <w:proofErr w:type="spellEnd"/>
      <w:r>
        <w:rPr>
          <w:rFonts w:eastAsia="Times New Roman" w:cs="Times New Roman"/>
          <w:szCs w:val="24"/>
        </w:rPr>
        <w:t xml:space="preserve"> δεν πειράζει το πορτοκάλι, απλώς αφήνει μελιτώματα πάνω στον φλοιό του πορτοκαλιού κι εκεί κάθεται η «καπνιά». </w:t>
      </w:r>
    </w:p>
    <w:p w14:paraId="6140FE28"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Είμαστε, λοιπόν, σε συνεργασία για να έχουμε την έγκριση του εντομοκτόνου που χρ</w:t>
      </w:r>
      <w:r>
        <w:rPr>
          <w:rFonts w:eastAsia="Times New Roman" w:cs="Times New Roman"/>
          <w:szCs w:val="24"/>
        </w:rPr>
        <w:t xml:space="preserve">ειάζεται για να αντιμετωπιστεί η «καπνιά». Ελπίζουμε οι διαβεβαιώσεις των γεωπόνων που ασχολούνται με αυτό και από το </w:t>
      </w:r>
      <w:proofErr w:type="spellStart"/>
      <w:r>
        <w:rPr>
          <w:rFonts w:eastAsia="Times New Roman" w:cs="Times New Roman"/>
          <w:szCs w:val="24"/>
        </w:rPr>
        <w:t>Μπενάκειο</w:t>
      </w:r>
      <w:proofErr w:type="spellEnd"/>
      <w:r>
        <w:rPr>
          <w:rFonts w:eastAsia="Times New Roman" w:cs="Times New Roman"/>
          <w:szCs w:val="24"/>
        </w:rPr>
        <w:t xml:space="preserve"> και από το ΤΕΙ να είναι πως θα έχουμε ολική αντιμετώπιση. Αν δεν έχουμε, θα δούμε τα υπόλοιπα τα οποία ρωτάτε. </w:t>
      </w:r>
    </w:p>
    <w:p w14:paraId="6140FE29"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lastRenderedPageBreak/>
        <w:t>Η βεβαιότητα είν</w:t>
      </w:r>
      <w:r>
        <w:rPr>
          <w:rFonts w:eastAsia="Times New Roman" w:cs="Times New Roman"/>
          <w:szCs w:val="24"/>
        </w:rPr>
        <w:t>αι ότι αν κινηθούμε σήμερα -γιατί το πρόβλημα μάς το έφεραν τώρα μέσα στον Αύγουστο- προλαβαίνουμε να σώσουμε την περίοδο και να στηρίξουμε το εισόδημα για να μην έχουν πρόβλημα οι παραγωγοί.</w:t>
      </w:r>
    </w:p>
    <w:p w14:paraId="6140FE2A" w14:textId="77777777" w:rsidR="00325BBC" w:rsidRDefault="001F2B1C">
      <w:pPr>
        <w:spacing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Ευχαριστώ, κύριε Υπουργέ.</w:t>
      </w:r>
    </w:p>
    <w:p w14:paraId="6140FE2B"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t>ΜΑΡΚΟΣ</w:t>
      </w:r>
      <w:r>
        <w:rPr>
          <w:rFonts w:eastAsia="Times New Roman" w:cs="Times New Roman"/>
          <w:b/>
          <w:szCs w:val="24"/>
        </w:rPr>
        <w:t xml:space="preserve"> ΜΠΟΛΑΡΗΣ (Αναπληρωτής Υπουργός Αγροτικής Ανάπτυξης και Τροφίμων):</w:t>
      </w:r>
      <w:r>
        <w:rPr>
          <w:rFonts w:eastAsia="Times New Roman" w:cs="Times New Roman"/>
          <w:szCs w:val="24"/>
        </w:rPr>
        <w:t xml:space="preserve"> Σας ευχαριστώ κι εγώ, κύριε Πρόεδρε.</w:t>
      </w:r>
    </w:p>
    <w:p w14:paraId="6140FE2C" w14:textId="77777777" w:rsidR="00325BBC" w:rsidRDefault="001F2B1C">
      <w:pPr>
        <w:spacing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Τον λόγο έχει ο κ. Τζαβάρας.</w:t>
      </w:r>
    </w:p>
    <w:p w14:paraId="6140FE2D"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Κύριε Υπουργέ, εγώ χαίρομαι γιατί αυτό που πραγματικά προσλαμβάνω απ</w:t>
      </w:r>
      <w:r>
        <w:rPr>
          <w:rFonts w:eastAsia="Times New Roman" w:cs="Times New Roman"/>
          <w:szCs w:val="24"/>
        </w:rPr>
        <w:t xml:space="preserve">ό όσα είπατε, είναι ότι έχετε την πρόθεση να καταπολεμήσετε αυτή τη συγκεκριμένη κατάσταση, η οποία είναι δυσμενής και παράγει ζημιές. Εδώ, όμως, χρειάζεται να επιμείνω σε δύο πράγματα. </w:t>
      </w:r>
    </w:p>
    <w:p w14:paraId="6140FE2E"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lastRenderedPageBreak/>
        <w:t>Κατ’ αρχ</w:t>
      </w:r>
      <w:r>
        <w:rPr>
          <w:rFonts w:eastAsia="Times New Roman" w:cs="Times New Roman"/>
          <w:szCs w:val="24"/>
        </w:rPr>
        <w:t>άς</w:t>
      </w:r>
      <w:r>
        <w:rPr>
          <w:rFonts w:eastAsia="Times New Roman" w:cs="Times New Roman"/>
          <w:szCs w:val="24"/>
        </w:rPr>
        <w:t>, πολύ ορθά τα είπατε, αλλά αυτό που συνέβη τα τελευταία τρ</w:t>
      </w:r>
      <w:r>
        <w:rPr>
          <w:rFonts w:eastAsia="Times New Roman" w:cs="Times New Roman"/>
          <w:szCs w:val="24"/>
        </w:rPr>
        <w:t xml:space="preserve">ία-τέσσερα χρόνια με τον </w:t>
      </w:r>
      <w:proofErr w:type="spellStart"/>
      <w:r>
        <w:rPr>
          <w:rFonts w:eastAsia="Times New Roman" w:cs="Times New Roman"/>
          <w:szCs w:val="24"/>
        </w:rPr>
        <w:t>διαλευρώδη</w:t>
      </w:r>
      <w:proofErr w:type="spellEnd"/>
      <w:r>
        <w:rPr>
          <w:rFonts w:eastAsia="Times New Roman" w:cs="Times New Roman"/>
          <w:szCs w:val="24"/>
        </w:rPr>
        <w:t xml:space="preserve"> -γιατί, όπως πολύ ορθά είπατε, υπάρχουν άλλα δύο είδη στην ίδια συνομοταξία, ο </w:t>
      </w:r>
      <w:proofErr w:type="spellStart"/>
      <w:r>
        <w:rPr>
          <w:rFonts w:eastAsia="Times New Roman" w:cs="Times New Roman"/>
          <w:szCs w:val="24"/>
        </w:rPr>
        <w:t>εριώδης</w:t>
      </w:r>
      <w:proofErr w:type="spellEnd"/>
      <w:r>
        <w:rPr>
          <w:rFonts w:eastAsia="Times New Roman" w:cs="Times New Roman"/>
          <w:szCs w:val="24"/>
        </w:rPr>
        <w:t xml:space="preserve"> και ο αλευρώδης- με αυτόν που δίνει τη δυνατότητα ανάπτυξης της «καπνιάς», αυτού του μαυρίσματος, δηλαδή, των καρπών, δεν αφορά μόνο </w:t>
      </w:r>
      <w:r>
        <w:rPr>
          <w:rFonts w:eastAsia="Times New Roman" w:cs="Times New Roman"/>
          <w:szCs w:val="24"/>
        </w:rPr>
        <w:t>την αισθητική ζημιά αλλά και τη λειτουργική, γιατί ο «καπνιάς» που επικάθεται στους βλαστούς και τα φύλλα, περιορίζει τη φωτοσυνθετική ικανότητα του φυτού. Επομένως, πράγματι, έχουμε και εξ αυτού του λόγου, σε συνδυασμό και με την απομύζηση των θρεπτικών χ</w:t>
      </w:r>
      <w:r>
        <w:rPr>
          <w:rFonts w:eastAsia="Times New Roman" w:cs="Times New Roman"/>
          <w:szCs w:val="24"/>
        </w:rPr>
        <w:t xml:space="preserve">υμών, μείωση της παραγωγής. </w:t>
      </w:r>
    </w:p>
    <w:p w14:paraId="6140FE2F"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Θεωρώ, όμως, ότι μέχρι τώρα οι υπηρεσίες στην Ηλεία, αλλά και ο Οργανισμός </w:t>
      </w:r>
      <w:r>
        <w:rPr>
          <w:rFonts w:eastAsia="Times New Roman" w:cs="Times New Roman"/>
          <w:szCs w:val="24"/>
        </w:rPr>
        <w:t>«</w:t>
      </w:r>
      <w:r>
        <w:rPr>
          <w:rFonts w:eastAsia="Times New Roman" w:cs="Times New Roman"/>
          <w:szCs w:val="24"/>
        </w:rPr>
        <w:t>ΔΗΜΗΤΡΑ</w:t>
      </w:r>
      <w:r>
        <w:rPr>
          <w:rFonts w:eastAsia="Times New Roman" w:cs="Times New Roman"/>
          <w:szCs w:val="24"/>
        </w:rPr>
        <w:t>»</w:t>
      </w:r>
      <w:r>
        <w:rPr>
          <w:rFonts w:eastAsia="Times New Roman" w:cs="Times New Roman"/>
          <w:szCs w:val="24"/>
        </w:rPr>
        <w:t xml:space="preserve">, που εδρεύει στην Πάτρα, έχουν ασχοληθεί με το θέμα. Σήμερα, μάλιστα, επικοινώνησα και με τον αρμόδιο εντομολόγο του </w:t>
      </w:r>
      <w:proofErr w:type="spellStart"/>
      <w:r>
        <w:rPr>
          <w:rFonts w:eastAsia="Times New Roman" w:cs="Times New Roman"/>
          <w:szCs w:val="24"/>
        </w:rPr>
        <w:t>Μπενάκειου</w:t>
      </w:r>
      <w:proofErr w:type="spellEnd"/>
      <w:r>
        <w:rPr>
          <w:rFonts w:eastAsia="Times New Roman" w:cs="Times New Roman"/>
          <w:szCs w:val="24"/>
        </w:rPr>
        <w:t xml:space="preserve"> Φυτοπαθολογικο</w:t>
      </w:r>
      <w:r>
        <w:rPr>
          <w:rFonts w:eastAsia="Times New Roman" w:cs="Times New Roman"/>
          <w:szCs w:val="24"/>
        </w:rPr>
        <w:t>ύ Ινστιτούτου. Αυτό που τώρα έχει συμβεί είναι μια ειδική εξέλιξη στο ζήτημα και αφορά το εξής γεγονός:</w:t>
      </w:r>
    </w:p>
    <w:p w14:paraId="6140FE30"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lastRenderedPageBreak/>
        <w:t xml:space="preserve">Επειδή οι αγρότες και οι παραγωγοί </w:t>
      </w:r>
      <w:proofErr w:type="spellStart"/>
      <w:r>
        <w:rPr>
          <w:rFonts w:eastAsia="Times New Roman" w:cs="Times New Roman"/>
          <w:szCs w:val="24"/>
        </w:rPr>
        <w:t>αφέθησαν</w:t>
      </w:r>
      <w:proofErr w:type="spellEnd"/>
      <w:r>
        <w:rPr>
          <w:rFonts w:eastAsia="Times New Roman" w:cs="Times New Roman"/>
          <w:szCs w:val="24"/>
        </w:rPr>
        <w:t xml:space="preserve"> κατά κάποιον τρόπο ακαθοδήγητοι, έκαναν αλόγιστη χρήση εντομοκτόνων, με αποτέλεσμα μαζί με το συγκεκριμένο έ</w:t>
      </w:r>
      <w:r>
        <w:rPr>
          <w:rFonts w:eastAsia="Times New Roman" w:cs="Times New Roman"/>
          <w:szCs w:val="24"/>
        </w:rPr>
        <w:t>ντομο</w:t>
      </w:r>
      <w:r>
        <w:rPr>
          <w:rFonts w:eastAsia="Times New Roman" w:cs="Times New Roman"/>
          <w:szCs w:val="24"/>
        </w:rPr>
        <w:t>,</w:t>
      </w:r>
      <w:r>
        <w:rPr>
          <w:rFonts w:eastAsia="Times New Roman" w:cs="Times New Roman"/>
          <w:szCs w:val="24"/>
        </w:rPr>
        <w:t xml:space="preserve"> να καταπολεμηθεί, να εξαλειφθεί και αυτό που πολύ ορθά ονομάσατε «ωφέλιμο </w:t>
      </w:r>
      <w:proofErr w:type="spellStart"/>
      <w:r>
        <w:rPr>
          <w:rFonts w:eastAsia="Times New Roman" w:cs="Times New Roman"/>
          <w:szCs w:val="24"/>
        </w:rPr>
        <w:t>παρασιτοειδές</w:t>
      </w:r>
      <w:proofErr w:type="spellEnd"/>
      <w:r>
        <w:rPr>
          <w:rFonts w:eastAsia="Times New Roman" w:cs="Times New Roman"/>
          <w:szCs w:val="24"/>
        </w:rPr>
        <w:t xml:space="preserve">», δηλαδή ο φυσικός εχθρός, ο αντίπαλος ως έντομο του συγκεκριμένου ζημιογόνου. Θα είχε έρθει, λοιπόν, σε μια ισορροπία το ζήτημα, αν δεν υπήρχε αυτή η αλόγιστη, </w:t>
      </w:r>
      <w:r>
        <w:rPr>
          <w:rFonts w:eastAsia="Times New Roman" w:cs="Times New Roman"/>
          <w:szCs w:val="24"/>
        </w:rPr>
        <w:t xml:space="preserve">όπως </w:t>
      </w:r>
      <w:proofErr w:type="spellStart"/>
      <w:r>
        <w:rPr>
          <w:rFonts w:eastAsia="Times New Roman" w:cs="Times New Roman"/>
          <w:szCs w:val="24"/>
        </w:rPr>
        <w:t>προείπα</w:t>
      </w:r>
      <w:proofErr w:type="spellEnd"/>
      <w:r>
        <w:rPr>
          <w:rFonts w:eastAsia="Times New Roman" w:cs="Times New Roman"/>
          <w:szCs w:val="24"/>
        </w:rPr>
        <w:t>, χρήση των εντομοκτόνων.</w:t>
      </w:r>
    </w:p>
    <w:p w14:paraId="6140FE31"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Άρα εδώ έχουμε μια ειδικότερη περίπτωση που αφορά το γεγονός ότι έχει διαταραχθεί η ισορροπία του οικοσυστήματος. Γι’ αυτό, με λίγα σχετικά χρήματα, απ’ ό,τι ρώτησα, μπορεί να ενισχυθεί αυτό το ωφέλιμο και ουσιαστικά ν</w:t>
      </w:r>
      <w:r>
        <w:rPr>
          <w:rFonts w:eastAsia="Times New Roman" w:cs="Times New Roman"/>
          <w:szCs w:val="24"/>
        </w:rPr>
        <w:t>α έχουμε καλύτερα αποτελέσματα του χρόνου.</w:t>
      </w:r>
    </w:p>
    <w:p w14:paraId="6140FE32"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Χαίρομαι, όμως, που έχετε πάρει ήδη την απόφασή σας. Και πιστεύω ότι προς αυτή την κατεύθυνση, αν καλέσετε τους αρμοδίους, θα υπάρξει αποτέλεσμα. Και θα συμβάλλουμε κι εμείς από την πλευρά μας με το να φέρουμε τα </w:t>
      </w:r>
      <w:r>
        <w:rPr>
          <w:rFonts w:eastAsia="Times New Roman" w:cs="Times New Roman"/>
          <w:szCs w:val="24"/>
        </w:rPr>
        <w:t>στοιχεία.</w:t>
      </w:r>
    </w:p>
    <w:p w14:paraId="6140FE33"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lastRenderedPageBreak/>
        <w:t xml:space="preserve">Το δεύτερο είναι το εξής: Κύριε Υπουργέ, θεωρώ ότι επιτέλους θα πρέπει εσείς ειδικά που είστε και νομικός, να συνδέσετε το όνομά σας με τον </w:t>
      </w:r>
      <w:proofErr w:type="spellStart"/>
      <w:r>
        <w:rPr>
          <w:rFonts w:eastAsia="Times New Roman" w:cs="Times New Roman"/>
          <w:szCs w:val="24"/>
        </w:rPr>
        <w:t>εξορθολογισμό</w:t>
      </w:r>
      <w:proofErr w:type="spellEnd"/>
      <w:r>
        <w:rPr>
          <w:rFonts w:eastAsia="Times New Roman" w:cs="Times New Roman"/>
          <w:szCs w:val="24"/>
        </w:rPr>
        <w:t xml:space="preserve"> και τον εκσυγχρονισμό του Κανονισμού Ασφάλισης Φυτικής Παραγωγής. Το άρθρο 2 προβλέπει μόνο </w:t>
      </w:r>
      <w:r>
        <w:rPr>
          <w:rFonts w:eastAsia="Times New Roman" w:cs="Times New Roman"/>
          <w:szCs w:val="24"/>
        </w:rPr>
        <w:t xml:space="preserve">δύο περιπτώσεις, τα φυσικά φαινόμενα και τα άγρια ζώα. Εκεί όπου υπάρχει η Συνθήκη </w:t>
      </w:r>
      <w:r>
        <w:rPr>
          <w:rFonts w:eastAsia="Times New Roman" w:cs="Times New Roman"/>
          <w:szCs w:val="24"/>
          <w:lang w:val="en-US"/>
        </w:rPr>
        <w:t>RAMSAR</w:t>
      </w:r>
      <w:r>
        <w:rPr>
          <w:rFonts w:eastAsia="Times New Roman" w:cs="Times New Roman"/>
          <w:szCs w:val="24"/>
        </w:rPr>
        <w:t xml:space="preserve">, θεωρώ ότι δεν μπορεί να προστατέψει επαρκώς τους παραγωγούς, όταν μάλιστα, μετά από τη γενίκευση της </w:t>
      </w:r>
      <w:proofErr w:type="spellStart"/>
      <w:r>
        <w:rPr>
          <w:rFonts w:eastAsia="Times New Roman" w:cs="Times New Roman"/>
          <w:szCs w:val="24"/>
        </w:rPr>
        <w:t>υποχρεωτικότητας</w:t>
      </w:r>
      <w:proofErr w:type="spellEnd"/>
      <w:r>
        <w:rPr>
          <w:rFonts w:eastAsia="Times New Roman" w:cs="Times New Roman"/>
          <w:szCs w:val="24"/>
        </w:rPr>
        <w:t xml:space="preserve"> στην ασφάλιση, έχουμε πράγματι υποχρεώσει τους </w:t>
      </w:r>
      <w:r>
        <w:rPr>
          <w:rFonts w:eastAsia="Times New Roman" w:cs="Times New Roman"/>
          <w:szCs w:val="24"/>
        </w:rPr>
        <w:t>αγρότες να πληρώνουν πολύ σημαντικούς πόρους από το εισόδημά τους για εισφορές.</w:t>
      </w:r>
    </w:p>
    <w:p w14:paraId="6140FE34"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Αν δεν </w:t>
      </w:r>
      <w:proofErr w:type="spellStart"/>
      <w:r>
        <w:rPr>
          <w:rFonts w:eastAsia="Times New Roman" w:cs="Times New Roman"/>
          <w:szCs w:val="24"/>
        </w:rPr>
        <w:t>απατώμαι</w:t>
      </w:r>
      <w:proofErr w:type="spellEnd"/>
      <w:r>
        <w:rPr>
          <w:rFonts w:eastAsia="Times New Roman" w:cs="Times New Roman"/>
          <w:szCs w:val="24"/>
        </w:rPr>
        <w:t>, είχα ακούσει από τον προκάτοχό σας, τον κ. Κουκουλόπουλο, να το απαντάει σε ερώτηση λέγοντας ότι ήδη στο Υπουργείο ήταν έτοιμη μια μεταρρύθμισή προς αυτή την κ</w:t>
      </w:r>
      <w:r>
        <w:rPr>
          <w:rFonts w:eastAsia="Times New Roman" w:cs="Times New Roman"/>
          <w:szCs w:val="24"/>
        </w:rPr>
        <w:t>ατεύθυνση.</w:t>
      </w:r>
    </w:p>
    <w:p w14:paraId="6140FE35"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lastRenderedPageBreak/>
        <w:t xml:space="preserve">Θα πρέπει και να εμπλουτιστούν, αλλά –αν θέλετε- και να επεκταθούν οι γεωργικές ασφαλίσεις του αρμοδίου </w:t>
      </w:r>
      <w:r>
        <w:rPr>
          <w:rFonts w:eastAsia="Times New Roman" w:cs="Times New Roman"/>
          <w:szCs w:val="24"/>
        </w:rPr>
        <w:t>ο</w:t>
      </w:r>
      <w:r>
        <w:rPr>
          <w:rFonts w:eastAsia="Times New Roman" w:cs="Times New Roman"/>
          <w:szCs w:val="24"/>
        </w:rPr>
        <w:t xml:space="preserve">ργανισμού και σε κάποιες σημαντικές περιπτώσεις ζημιών που προκαλούνται από βακτήρια και από έντομα. </w:t>
      </w:r>
    </w:p>
    <w:p w14:paraId="6140FE36"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Θεωρώ ότι αυτό αποτελεί μια υστέρηση, </w:t>
      </w:r>
      <w:r>
        <w:rPr>
          <w:rFonts w:eastAsia="Times New Roman" w:cs="Times New Roman"/>
          <w:szCs w:val="24"/>
        </w:rPr>
        <w:t>την οποία τουλάχιστον οφείλουμε όλοι απέναντι στους αγρότες, που ως παραγωγοί είναι εκτεθειμένοι σε τόσο πολλούς και μεγάλους κινδύνους, κυρίως σε μια στιγμή που όλοι προσδοκούμε από την παραγωγική ανασυγκρότηση του πρωτογενούς τομέα να έχουμε τη μεγαλύτερ</w:t>
      </w:r>
      <w:r>
        <w:rPr>
          <w:rFonts w:eastAsia="Times New Roman" w:cs="Times New Roman"/>
          <w:szCs w:val="24"/>
        </w:rPr>
        <w:t xml:space="preserve">η και σημαντικότατη συμβολή στην ανάπτυξη την οποία όλοι προσδοκούμε μετά την ανάκαμψη για την οποία, επίσης, όλοι εργαζόμαστε. </w:t>
      </w:r>
    </w:p>
    <w:p w14:paraId="6140FE37"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Θεωρώ, λοιπόν, ότι σ’ αυτά τα δύο σημεία θα πρέπει και με τη δική σας τη βοήθεια να έχουμε αποτελέσματα εντός των προσεχών τουλ</w:t>
      </w:r>
      <w:r>
        <w:rPr>
          <w:rFonts w:eastAsia="Times New Roman" w:cs="Times New Roman"/>
          <w:szCs w:val="24"/>
        </w:rPr>
        <w:t>άχιστον μηνών.</w:t>
      </w:r>
    </w:p>
    <w:p w14:paraId="6140FE38"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6140FE39"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lastRenderedPageBreak/>
        <w:t>Ορίστε, κύριε Υπουργέ, έχετε τον λόγο.</w:t>
      </w:r>
    </w:p>
    <w:p w14:paraId="6140FE3A"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t>ΜΑΡΚΟΣ ΜΠΟΛΑΡΗΣ (Αναπληρωτής Υπουργός Αγροτικής Ανάπτυξης και Τροφίμων):</w:t>
      </w:r>
      <w:r>
        <w:rPr>
          <w:rFonts w:eastAsia="Times New Roman" w:cs="Times New Roman"/>
          <w:szCs w:val="24"/>
        </w:rPr>
        <w:t xml:space="preserve"> Ευχαριστώ πολύ, κύριε Πρόεδρε.</w:t>
      </w:r>
    </w:p>
    <w:p w14:paraId="6140FE3B"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Κύριε συνάδελφε, επειδή γνωρίζω ότι</w:t>
      </w:r>
      <w:r>
        <w:rPr>
          <w:rFonts w:eastAsia="Times New Roman" w:cs="Times New Roman"/>
          <w:szCs w:val="24"/>
        </w:rPr>
        <w:t xml:space="preserve"> προσέχετε ιδιαίτερα τις λέξεις και τις εκφράσεις, θα σας έλεγα ότι δεν έκανα αναφορά στο τι έγινε επιτόπου, στο πεδίο, αλλά είπα ότι οργανωνόμαστε, ώστε να υπάρξει ορθολογική χρήση των εντομοκτόνων, για να μπορέσουμε να αντιμετωπίσουμε το θέμα της καπνιάς</w:t>
      </w:r>
      <w:r>
        <w:rPr>
          <w:rFonts w:eastAsia="Times New Roman" w:cs="Times New Roman"/>
          <w:szCs w:val="24"/>
        </w:rPr>
        <w:t>. Αναφέρθηκα σ’ αυτό που έχει γίνει, χωρίς να το μνημονεύσω. Είμαστε υποχρεωμένοι τώρα να έχουμε δύο δράσεις. Δεν εκφράζω πρόθεση –σας διορθώνω- αλλά σας λέω ότι υπάρχει σχέδιο δράσης. Υπάρχουν δύο κατευθύνσεις, εκ των οποίων η μία είναι η οριστική αντιμετ</w:t>
      </w:r>
      <w:r>
        <w:rPr>
          <w:rFonts w:eastAsia="Times New Roman" w:cs="Times New Roman"/>
          <w:szCs w:val="24"/>
        </w:rPr>
        <w:t>ώπιση με τα ωφέλιμα και η άλλη είναι η φετινή αντιμετώπιση με την ορθολογική και λελογισμένη χρήση του φαρμάκου που αφορά την καπνιά, προκειμένου να προλάβουμε.</w:t>
      </w:r>
    </w:p>
    <w:p w14:paraId="6140FE3C"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lastRenderedPageBreak/>
        <w:t>Κάνατε ορθώς και αναφερθήκατε εκτενώς στον ΕΛΓΑ. Θέλω να σας πω ότι υπάρχει επιτροπή η οποία δο</w:t>
      </w:r>
      <w:r>
        <w:rPr>
          <w:rFonts w:eastAsia="Times New Roman" w:cs="Times New Roman"/>
          <w:szCs w:val="24"/>
        </w:rPr>
        <w:t xml:space="preserve">υλεύει για να υπάρξει ένας εκσυγχρονισμός, μια αλλαγή, μια βελτίωση στον </w:t>
      </w:r>
      <w:r>
        <w:rPr>
          <w:rFonts w:eastAsia="Times New Roman" w:cs="Times New Roman"/>
          <w:szCs w:val="24"/>
        </w:rPr>
        <w:t xml:space="preserve">κανονισμό </w:t>
      </w:r>
      <w:r>
        <w:rPr>
          <w:rFonts w:eastAsia="Times New Roman" w:cs="Times New Roman"/>
          <w:szCs w:val="24"/>
        </w:rPr>
        <w:t>τον οποίο έχει ο ΕΛΓΑ, αλλά αυτή η δουλειά είναι σύνθετη. Δηλαδή, δεν είναι απλά ένα νομικό κείμενο. Θέλει μια επιστημονική δουλειά, η οποία αφορά τον φυτικό κόσμο, μια επισ</w:t>
      </w:r>
      <w:r>
        <w:rPr>
          <w:rFonts w:eastAsia="Times New Roman" w:cs="Times New Roman"/>
          <w:szCs w:val="24"/>
        </w:rPr>
        <w:t xml:space="preserve">τημονική δουλειά η οποία αφορά τον ζωικό κόσμο, όπως επίσης και μια δουλειά η οποία αφορά το ασφαλιστικό μέρος, δηλαδή να λειτουργούμε σύγχρονα και αποτελεσματικά. </w:t>
      </w:r>
    </w:p>
    <w:p w14:paraId="6140FE3D"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Υπάρχει και μια πέμπτη δουλειά, η οποία αφορά το τεχνολογικό, το πώς δηλαδή μπορεί αυτός ο </w:t>
      </w:r>
      <w:r>
        <w:rPr>
          <w:rFonts w:eastAsia="Times New Roman" w:cs="Times New Roman"/>
          <w:szCs w:val="24"/>
        </w:rPr>
        <w:t xml:space="preserve">οργανισμός </w:t>
      </w:r>
      <w:r>
        <w:rPr>
          <w:rFonts w:eastAsia="Times New Roman" w:cs="Times New Roman"/>
          <w:szCs w:val="24"/>
        </w:rPr>
        <w:t>να λειτουργεί με ταχύτητες, αφού είμαστε σε μια ηλεκτρονική εποχή. Όλο αυτό το «δουλεύει» και ο ΕΛΓΑ και το Υπουργείο, για να φέρουμε ένα νομοθέτημα το οποίο θα είναι πλήρες και να μη θεωρηθεί ότι γίνεται παρέμβαση στο πρόβλημα με την καπνιά στο</w:t>
      </w:r>
      <w:r>
        <w:rPr>
          <w:rFonts w:eastAsia="Times New Roman" w:cs="Times New Roman"/>
          <w:szCs w:val="24"/>
        </w:rPr>
        <w:t>ν Πύργο και όχι στο πρόβλημα με την τομάτα στην Ιεράπετρα, αλλά να το αντιμετωπίσουμε σταδιακά.</w:t>
      </w:r>
    </w:p>
    <w:p w14:paraId="6140FE3E"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 κύριε Πρόεδρε.</w:t>
      </w:r>
    </w:p>
    <w:p w14:paraId="6140FE3F"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πολύ, κύριε Υπουργέ.</w:t>
      </w:r>
    </w:p>
    <w:p w14:paraId="6140FE40"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σας ανακοινώσ</w:t>
      </w:r>
      <w:r>
        <w:rPr>
          <w:rFonts w:eastAsia="Times New Roman" w:cs="Times New Roman"/>
          <w:szCs w:val="24"/>
        </w:rPr>
        <w:t xml:space="preserve">ω δύο αιτήματα για έγκριση αδειών απουσίας. </w:t>
      </w:r>
    </w:p>
    <w:p w14:paraId="6140FE41"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Ο κ. Αθανάσιος Μπούρας ζητεί άδεια ολιγοήμερης απουσίας στο εξωτερικό για προσωπικούς λόγους από 26 Αυγούστου μέχρι 2 Σεπτεμβρίου</w:t>
      </w:r>
      <w:r>
        <w:rPr>
          <w:rFonts w:eastAsia="Times New Roman" w:cs="Times New Roman"/>
          <w:szCs w:val="24"/>
        </w:rPr>
        <w:t xml:space="preserve"> 2016</w:t>
      </w:r>
      <w:r>
        <w:rPr>
          <w:rFonts w:eastAsia="Times New Roman" w:cs="Times New Roman"/>
          <w:szCs w:val="24"/>
        </w:rPr>
        <w:t xml:space="preserve">. </w:t>
      </w:r>
    </w:p>
    <w:p w14:paraId="6140FE42"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Επίσης, η Βουλευτής του ΣΥΡΙΖΑ από τον Νομό Ημαθίας κ. </w:t>
      </w:r>
      <w:proofErr w:type="spellStart"/>
      <w:r>
        <w:rPr>
          <w:rFonts w:eastAsia="Times New Roman" w:cs="Times New Roman"/>
          <w:szCs w:val="24"/>
        </w:rPr>
        <w:t>Καρασαρλίδου</w:t>
      </w:r>
      <w:proofErr w:type="spellEnd"/>
      <w:r>
        <w:rPr>
          <w:rFonts w:eastAsia="Times New Roman" w:cs="Times New Roman"/>
          <w:szCs w:val="24"/>
        </w:rPr>
        <w:t xml:space="preserve"> </w:t>
      </w:r>
      <w:r>
        <w:rPr>
          <w:rFonts w:eastAsia="Times New Roman" w:cs="Times New Roman"/>
          <w:szCs w:val="24"/>
        </w:rPr>
        <w:t>Ευφροσύνη ζητεί άδεια ολιγοήμερης απουσίας στο εξωτερικό για προσωπικούς λόγους από 26 Αυγούστου μέχρι 1η Σεπτεμβρίου</w:t>
      </w:r>
      <w:r>
        <w:rPr>
          <w:rFonts w:eastAsia="Times New Roman" w:cs="Times New Roman"/>
          <w:szCs w:val="24"/>
        </w:rPr>
        <w:t xml:space="preserve"> 2016</w:t>
      </w:r>
      <w:r>
        <w:rPr>
          <w:rFonts w:eastAsia="Times New Roman" w:cs="Times New Roman"/>
          <w:szCs w:val="24"/>
        </w:rPr>
        <w:t>.</w:t>
      </w:r>
    </w:p>
    <w:p w14:paraId="6140FE43"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Η Βουλή εγκρίνει; </w:t>
      </w:r>
    </w:p>
    <w:p w14:paraId="6140FE44"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t xml:space="preserve">ΟΛΟΙ ΟΙ </w:t>
      </w:r>
      <w:r>
        <w:rPr>
          <w:rFonts w:eastAsia="Times New Roman" w:cs="Times New Roman"/>
          <w:b/>
          <w:szCs w:val="24"/>
        </w:rPr>
        <w:t>ΒΟΥΛΕΥΤΕΣ:</w:t>
      </w:r>
      <w:r>
        <w:rPr>
          <w:rFonts w:eastAsia="Times New Roman" w:cs="Times New Roman"/>
          <w:szCs w:val="24"/>
        </w:rPr>
        <w:t xml:space="preserve"> </w:t>
      </w:r>
      <w:r>
        <w:rPr>
          <w:rFonts w:eastAsia="Times New Roman" w:cs="Times New Roman"/>
          <w:szCs w:val="24"/>
        </w:rPr>
        <w:t>Μάλιστα, μάλιστα</w:t>
      </w:r>
      <w:r>
        <w:rPr>
          <w:rFonts w:eastAsia="Times New Roman" w:cs="Times New Roman"/>
          <w:szCs w:val="24"/>
        </w:rPr>
        <w:t xml:space="preserve">. </w:t>
      </w:r>
    </w:p>
    <w:p w14:paraId="6140FE45"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lastRenderedPageBreak/>
        <w:t>ΠΡΟΕΔΡΕΩΝ (Σπυρίδων Λυκούδης):</w:t>
      </w:r>
      <w:r>
        <w:rPr>
          <w:rFonts w:eastAsia="Times New Roman" w:cs="Times New Roman"/>
          <w:szCs w:val="24"/>
        </w:rPr>
        <w:t xml:space="preserve"> </w:t>
      </w:r>
      <w:r>
        <w:rPr>
          <w:rFonts w:eastAsia="Times New Roman" w:cs="Times New Roman"/>
          <w:szCs w:val="24"/>
        </w:rPr>
        <w:t xml:space="preserve">Συνεπώς η </w:t>
      </w:r>
      <w:r>
        <w:rPr>
          <w:rFonts w:eastAsia="Times New Roman" w:cs="Times New Roman"/>
          <w:szCs w:val="24"/>
        </w:rPr>
        <w:t xml:space="preserve">Βουλή ενέκρινε τις ζητηθείσες άδειες. </w:t>
      </w:r>
    </w:p>
    <w:p w14:paraId="6140FE46"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Ακολουθεί η </w:t>
      </w:r>
      <w:r>
        <w:rPr>
          <w:rFonts w:eastAsia="Times New Roman" w:cs="Times New Roman"/>
          <w:szCs w:val="24"/>
        </w:rPr>
        <w:t>τέταρτη</w:t>
      </w:r>
      <w:r>
        <w:rPr>
          <w:rFonts w:eastAsia="Times New Roman" w:cs="Times New Roman"/>
          <w:szCs w:val="24"/>
        </w:rPr>
        <w:t xml:space="preserve"> με αριθμό 1179/23-8-2016 επίκαιρη ερώτηση πρώτου κύκλου του Βουλευτή Ηρακλείου του Κομμουνιστικού Κόμματος </w:t>
      </w:r>
      <w:r>
        <w:rPr>
          <w:rFonts w:eastAsia="Times New Roman" w:cs="Times New Roman"/>
          <w:szCs w:val="24"/>
        </w:rPr>
        <w:t xml:space="preserve">Ελλάδας </w:t>
      </w:r>
      <w:r>
        <w:rPr>
          <w:rFonts w:eastAsia="Times New Roman" w:cs="Times New Roman"/>
          <w:szCs w:val="24"/>
        </w:rPr>
        <w:t>κ. Εμμανουήλ Συντυχάκη προς τους Υπουργούς Οικονομικών και Αγροτικής Ανάπτυξης και</w:t>
      </w:r>
      <w:r>
        <w:rPr>
          <w:rFonts w:eastAsia="Times New Roman" w:cs="Times New Roman"/>
          <w:szCs w:val="24"/>
        </w:rPr>
        <w:t xml:space="preserve"> Τροφίμων, σχετικά με τον </w:t>
      </w:r>
      <w:r>
        <w:rPr>
          <w:rFonts w:eastAsia="Times New Roman" w:cs="Times New Roman"/>
          <w:szCs w:val="24"/>
        </w:rPr>
        <w:t>ειδικό φόρο</w:t>
      </w:r>
      <w:r>
        <w:rPr>
          <w:rFonts w:eastAsia="Times New Roman" w:cs="Times New Roman"/>
          <w:szCs w:val="24"/>
        </w:rPr>
        <w:t xml:space="preserve"> </w:t>
      </w:r>
      <w:r>
        <w:rPr>
          <w:rFonts w:eastAsia="Times New Roman" w:cs="Times New Roman"/>
          <w:szCs w:val="24"/>
        </w:rPr>
        <w:t xml:space="preserve">κατανάλωσης </w:t>
      </w:r>
      <w:r>
        <w:rPr>
          <w:rFonts w:eastAsia="Times New Roman" w:cs="Times New Roman"/>
          <w:szCs w:val="24"/>
        </w:rPr>
        <w:t xml:space="preserve">(ΕΦΚ) στο κρασί. </w:t>
      </w:r>
    </w:p>
    <w:p w14:paraId="6140FE47"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Θα απαντήσει ο Αναπληρωτής Υπουργός Οικονομικών κ. Τρύφων Αλεξιάδης.</w:t>
      </w:r>
    </w:p>
    <w:p w14:paraId="6140FE48"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Ορίστε, κύριε συνάδελφε,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14:paraId="6140FE49"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κύριε Πρόεδρε.</w:t>
      </w:r>
    </w:p>
    <w:p w14:paraId="6140FE4A"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r>
        <w:rPr>
          <w:rFonts w:eastAsia="Times New Roman" w:cs="Times New Roman"/>
          <w:szCs w:val="24"/>
        </w:rPr>
        <w:t xml:space="preserve">Υπουργέ, η Κυβέρνησή σας προχώρησε στην άτυχη και απαράδεκτη επιβολή του </w:t>
      </w:r>
      <w:r>
        <w:rPr>
          <w:rFonts w:eastAsia="Times New Roman" w:cs="Times New Roman"/>
          <w:szCs w:val="24"/>
        </w:rPr>
        <w:t>ειδικού φόρου</w:t>
      </w:r>
      <w:r>
        <w:rPr>
          <w:rFonts w:eastAsia="Times New Roman" w:cs="Times New Roman"/>
          <w:szCs w:val="24"/>
        </w:rPr>
        <w:t xml:space="preserve"> </w:t>
      </w:r>
      <w:r>
        <w:rPr>
          <w:rFonts w:eastAsia="Times New Roman" w:cs="Times New Roman"/>
          <w:szCs w:val="24"/>
        </w:rPr>
        <w:t xml:space="preserve">κατανάλωσης </w:t>
      </w:r>
      <w:r>
        <w:rPr>
          <w:rFonts w:eastAsia="Times New Roman" w:cs="Times New Roman"/>
          <w:szCs w:val="24"/>
        </w:rPr>
        <w:t>στο κρασί με επιβάρυνση 0,20 ευρώ ανά λίτρο. Αυτός ο φόρος, ανεξάρτητα κατηγορίας και αξίας κρασιού, έπληξε το χύμα κρασί λαϊκής κατανάλωσης. Σχεδόν διπλασιά</w:t>
      </w:r>
      <w:r>
        <w:rPr>
          <w:rFonts w:eastAsia="Times New Roman" w:cs="Times New Roman"/>
          <w:szCs w:val="24"/>
        </w:rPr>
        <w:t>στηκε η τιμή στο χύμα κρασί. Γι’ αυτό, άλλωστε, λέμε ότι είναι και άδικος αυτός ο φόρος.</w:t>
      </w:r>
    </w:p>
    <w:p w14:paraId="6140FE4B"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Πρόκειται για έναν φόρο που συμβάλλει στην επιτάχυνση της καταστροφής μικρομεσαίων οινοπαραγωγών, διευκολύνοντας με αυτόν τον τρόπο τη συγκέντρωση και συγκεντροποίηση </w:t>
      </w:r>
      <w:r>
        <w:rPr>
          <w:rFonts w:eastAsia="Times New Roman" w:cs="Times New Roman"/>
          <w:szCs w:val="24"/>
        </w:rPr>
        <w:t xml:space="preserve">στις μεγάλες καπιταλιστικές αγροτικές και οινοποιητικές εκμεταλλεύσεις, οι οποίες θα γίνουν βέβαια ακόμα μεγαλύτερες, αφού αυτή είναι η πολιτική της </w:t>
      </w:r>
      <w:r>
        <w:rPr>
          <w:rFonts w:eastAsia="Times New Roman" w:cs="Times New Roman"/>
          <w:szCs w:val="24"/>
        </w:rPr>
        <w:t>κοινής αγροτικής πολιτικής</w:t>
      </w:r>
      <w:r>
        <w:rPr>
          <w:rFonts w:eastAsia="Times New Roman" w:cs="Times New Roman"/>
          <w:szCs w:val="24"/>
        </w:rPr>
        <w:t xml:space="preserve"> της Ευρωπαϊκής Ένωσης, των ελληνικών κυβερνήσεων διαχρονικά, όπως βέβαια και της</w:t>
      </w:r>
      <w:r>
        <w:rPr>
          <w:rFonts w:eastAsia="Times New Roman" w:cs="Times New Roman"/>
          <w:szCs w:val="24"/>
        </w:rPr>
        <w:t xml:space="preserve"> δικής σας, της σημερινής ΣΥΡΙΖΑ-ΑΝΕΛ.</w:t>
      </w:r>
    </w:p>
    <w:p w14:paraId="6140FE4C"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lastRenderedPageBreak/>
        <w:t>Επίσης, πλήττει και άλλα εμπλεκόμενα επαγγέλματα του ελληνικού κλάδου, κυρίως τους αυτοαπασχολούμενους, τους μικρούς και μεσαίους επαγγελματίες. Αναφέρομαι στα μικρά, οικογενειακά οινοποιεία στο χώρο τις εστίασης, στι</w:t>
      </w:r>
      <w:r>
        <w:rPr>
          <w:rFonts w:eastAsia="Times New Roman" w:cs="Times New Roman"/>
          <w:szCs w:val="24"/>
        </w:rPr>
        <w:t xml:space="preserve">ς κάβες, αλλά και σε χιλιάδες εργαζόμενους που δουλεύουν στα οινοποιεία όλης της χώρας που κινδυνεύουν με απολύσεις, με εκ περιτροπής εργασία, με μειώσεις μισθών. </w:t>
      </w:r>
    </w:p>
    <w:p w14:paraId="6140FE4D"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Το ΚΚΕ είχε αντιταχθεί σε αυτόν τον φόρο. Δεν τον είχε ψηφίσει, καταθέτοντας</w:t>
      </w:r>
      <w:r>
        <w:rPr>
          <w:rFonts w:eastAsia="Times New Roman" w:cs="Times New Roman"/>
          <w:szCs w:val="24"/>
        </w:rPr>
        <w:t>,</w:t>
      </w:r>
      <w:r>
        <w:rPr>
          <w:rFonts w:eastAsia="Times New Roman" w:cs="Times New Roman"/>
          <w:szCs w:val="24"/>
        </w:rPr>
        <w:t xml:space="preserve"> μάλιστα</w:t>
      </w:r>
      <w:r>
        <w:rPr>
          <w:rFonts w:eastAsia="Times New Roman" w:cs="Times New Roman"/>
          <w:szCs w:val="24"/>
        </w:rPr>
        <w:t>,</w:t>
      </w:r>
      <w:r>
        <w:rPr>
          <w:rFonts w:eastAsia="Times New Roman" w:cs="Times New Roman"/>
          <w:szCs w:val="24"/>
        </w:rPr>
        <w:t xml:space="preserve"> σχετι</w:t>
      </w:r>
      <w:r>
        <w:rPr>
          <w:rFonts w:eastAsia="Times New Roman" w:cs="Times New Roman"/>
          <w:szCs w:val="24"/>
        </w:rPr>
        <w:t xml:space="preserve">κή τροπολογία για την άμεση κατάργησή του, η οποία βέβαια δεν έγινε δεκτή από την Κυβέρνησή σας. </w:t>
      </w:r>
    </w:p>
    <w:p w14:paraId="6140FE4E"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Τα αρνητικά αποτελέσματα είναι ήδη εμφανή. Οι πωλήσεις στο εσωτερικό της χώρας έχουν μειωθεί. Από τις εξήντα χιλιάδες αμπελουργικές εκμεταλλεύσεις που είναι κ</w:t>
      </w:r>
      <w:r>
        <w:rPr>
          <w:rFonts w:eastAsia="Times New Roman" w:cs="Times New Roman"/>
          <w:szCs w:val="24"/>
        </w:rPr>
        <w:t>αταγεγραμμένες στο αμπελουργικό μητρώο, μόνο οι είκοσι επτά χιλιάδες, δηλαδή το 17%, προέβησαν σε ψηφιακή υποβολή δήλωσης συγκομιδής, σύμφωνα όχι με στοιχεία του ΚΚΕ, αλλά με στοιχεία της ΚΕΟΣΟΕ. Συνεπώς, βέβαια, δεν υπάρχουν ούτε τα εκτιμώμενα έσοδα για τ</w:t>
      </w:r>
      <w:r>
        <w:rPr>
          <w:rFonts w:eastAsia="Times New Roman" w:cs="Times New Roman"/>
          <w:szCs w:val="24"/>
        </w:rPr>
        <w:t xml:space="preserve">ο δημόσιο. </w:t>
      </w:r>
    </w:p>
    <w:p w14:paraId="6140FE4F"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lastRenderedPageBreak/>
        <w:t xml:space="preserve">Τα ίδια αρνητικά μεγέθη του κλάδου εξαιτίας της </w:t>
      </w:r>
      <w:r>
        <w:rPr>
          <w:rFonts w:eastAsia="Times New Roman" w:cs="Times New Roman"/>
          <w:szCs w:val="24"/>
        </w:rPr>
        <w:t xml:space="preserve">κοινής αγροτικής πολιτικής </w:t>
      </w:r>
      <w:r>
        <w:rPr>
          <w:rFonts w:eastAsia="Times New Roman" w:cs="Times New Roman"/>
          <w:szCs w:val="24"/>
        </w:rPr>
        <w:t xml:space="preserve">που ενισχύονται με τον </w:t>
      </w:r>
      <w:r>
        <w:rPr>
          <w:rFonts w:eastAsia="Times New Roman" w:cs="Times New Roman"/>
          <w:szCs w:val="24"/>
        </w:rPr>
        <w:t xml:space="preserve">ειδικό φόρο κατανάλωσης </w:t>
      </w:r>
      <w:r>
        <w:rPr>
          <w:rFonts w:eastAsia="Times New Roman" w:cs="Times New Roman"/>
          <w:szCs w:val="24"/>
        </w:rPr>
        <w:t xml:space="preserve">ανακοινώθηκαν και στη </w:t>
      </w:r>
      <w:r>
        <w:rPr>
          <w:rFonts w:eastAsia="Times New Roman" w:cs="Times New Roman"/>
          <w:szCs w:val="24"/>
        </w:rPr>
        <w:t xml:space="preserve">γενική συνέλευση </w:t>
      </w:r>
      <w:r>
        <w:rPr>
          <w:rFonts w:eastAsia="Times New Roman" w:cs="Times New Roman"/>
          <w:szCs w:val="24"/>
        </w:rPr>
        <w:t>της ΚΕΟΣΟΕ, όπου τα στοιχεία είναι πολύ συγκεκριμένα. Ο ελληνικός αμπελώνας μειώθηκ</w:t>
      </w:r>
      <w:r>
        <w:rPr>
          <w:rFonts w:eastAsia="Times New Roman" w:cs="Times New Roman"/>
          <w:szCs w:val="24"/>
        </w:rPr>
        <w:t xml:space="preserve">ε κατά 20% περίπου το 2015. Η οινοπαραγωγή μειώθηκε κατά 30% περίπου τα τελευταία είκοσι πέντε χρόνια. Η κατανάλωση οίνου υποχώρησε τα τελευταία είκοσι χρόνια περίπου κατά 25%. Επίσης, η κατανάλωση ανά καταναλωτή έπεσε τα τελευταία είκοσι χρόνια κατά 25%. </w:t>
      </w:r>
    </w:p>
    <w:p w14:paraId="6140FE50"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Νομίζουμε, λοιπόν, ότι είναι δικαιολογημένη η αγωνία των μικρομεσαίων οινοπαραγωγών γι’ αυτόν τον φόρο, διότι αφορά φυσικά την επιβίωσή τους. Δεν φτάνει δηλαδή το αυξημένο κόστος παραγωγής, η φορομπηχτική πολιτική της </w:t>
      </w:r>
      <w:r>
        <w:rPr>
          <w:rFonts w:eastAsia="Times New Roman"/>
          <w:szCs w:val="24"/>
        </w:rPr>
        <w:t>Κυβέρνησης</w:t>
      </w:r>
      <w:r>
        <w:rPr>
          <w:rFonts w:eastAsia="Times New Roman" w:cs="Times New Roman"/>
          <w:szCs w:val="24"/>
        </w:rPr>
        <w:t>, η αύξηση των ασφαλιστικών</w:t>
      </w:r>
      <w:r>
        <w:rPr>
          <w:rFonts w:eastAsia="Times New Roman" w:cs="Times New Roman"/>
          <w:szCs w:val="24"/>
        </w:rPr>
        <w:t xml:space="preserve"> εισφορών και τα διάφορα χαράτσια, τώρα έρχονται αντιμέτωποι και με αυτόν τον </w:t>
      </w:r>
      <w:r>
        <w:rPr>
          <w:rFonts w:eastAsia="Times New Roman" w:cs="Times New Roman"/>
          <w:szCs w:val="24"/>
        </w:rPr>
        <w:t>ειδικό φόρο</w:t>
      </w:r>
      <w:r>
        <w:rPr>
          <w:rFonts w:eastAsia="Times New Roman" w:cs="Times New Roman"/>
          <w:szCs w:val="24"/>
        </w:rPr>
        <w:t xml:space="preserve"> </w:t>
      </w:r>
      <w:r>
        <w:rPr>
          <w:rFonts w:eastAsia="Times New Roman" w:cs="Times New Roman"/>
          <w:szCs w:val="24"/>
        </w:rPr>
        <w:t xml:space="preserve">κατανάλωσης </w:t>
      </w:r>
      <w:r>
        <w:rPr>
          <w:rFonts w:eastAsia="Times New Roman" w:cs="Times New Roman"/>
          <w:szCs w:val="24"/>
        </w:rPr>
        <w:t xml:space="preserve">στο κρασί. </w:t>
      </w:r>
    </w:p>
    <w:p w14:paraId="6140FE51"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lastRenderedPageBreak/>
        <w:t xml:space="preserve">Σας υπενθυμίζω τι είπε ο Ευρωπαίος Επίτροπος Οικονομικών Υποθέσεων για τον </w:t>
      </w:r>
      <w:r>
        <w:rPr>
          <w:rFonts w:eastAsia="Times New Roman" w:cs="Times New Roman"/>
          <w:szCs w:val="24"/>
        </w:rPr>
        <w:t>ειδικό φόρο κατανάλωσης</w:t>
      </w:r>
      <w:r>
        <w:rPr>
          <w:rFonts w:eastAsia="Times New Roman" w:cs="Times New Roman"/>
          <w:szCs w:val="24"/>
        </w:rPr>
        <w:t xml:space="preserve">, ξεκαθαρίζοντας ότι αποτελεί, όπως είπε, αποκλειστική επιλογή της </w:t>
      </w:r>
      <w:r>
        <w:rPr>
          <w:rFonts w:eastAsia="Times New Roman"/>
          <w:szCs w:val="24"/>
        </w:rPr>
        <w:t>Κυβέρνησης</w:t>
      </w:r>
      <w:r>
        <w:rPr>
          <w:rFonts w:eastAsia="Times New Roman" w:cs="Times New Roman"/>
          <w:szCs w:val="24"/>
        </w:rPr>
        <w:t xml:space="preserve"> και μόνο. Βέβαια, για εμάς, για το ΚΚΕ, όλοι σας, και οι προηγούμενες συγκυβερνήσεις </w:t>
      </w:r>
      <w:r>
        <w:rPr>
          <w:rFonts w:eastAsia="Times New Roman"/>
          <w:szCs w:val="24"/>
        </w:rPr>
        <w:t>ΠΑΣΟΚ</w:t>
      </w:r>
      <w:r>
        <w:rPr>
          <w:rFonts w:eastAsia="Times New Roman" w:cs="Times New Roman"/>
          <w:szCs w:val="24"/>
        </w:rPr>
        <w:t>-Νέας Δημοκρατίας και η τωρινή ΣΥΡΙΖΑ-ΑΝΕΛ, έχετε σχεδιάσει από κοινού και υλοποιείτε αυ</w:t>
      </w:r>
      <w:r>
        <w:rPr>
          <w:rFonts w:eastAsia="Times New Roman" w:cs="Times New Roman"/>
          <w:szCs w:val="24"/>
        </w:rPr>
        <w:t xml:space="preserve">τήν τη φορομπηχτική πολιτική εξόντωσης. Κανένας από εσάς δεν είναι αθώα περιστερά. Τώρα βέβαια ο ένας ρίχνει τις ευθύνες στον άλλον για να απαλλαγεί. </w:t>
      </w:r>
    </w:p>
    <w:p w14:paraId="6140FE52"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Να σας θυμίσω ότι από το 2012 και οι τότε κ</w:t>
      </w:r>
      <w:r>
        <w:rPr>
          <w:rFonts w:eastAsia="Times New Roman"/>
          <w:szCs w:val="24"/>
        </w:rPr>
        <w:t xml:space="preserve">υβερνήσεις </w:t>
      </w:r>
      <w:r>
        <w:rPr>
          <w:rFonts w:eastAsia="Times New Roman" w:cs="Times New Roman"/>
          <w:szCs w:val="24"/>
        </w:rPr>
        <w:t>Νέας Δημοκρατίας-</w:t>
      </w:r>
      <w:r>
        <w:rPr>
          <w:rFonts w:eastAsia="Times New Roman"/>
          <w:szCs w:val="24"/>
        </w:rPr>
        <w:t>ΠΑΣΟΚ</w:t>
      </w:r>
      <w:r>
        <w:rPr>
          <w:rFonts w:eastAsia="Times New Roman" w:cs="Times New Roman"/>
          <w:szCs w:val="24"/>
        </w:rPr>
        <w:t xml:space="preserve"> χρέωναν στο ΔΝΤ την κατάρτισ</w:t>
      </w:r>
      <w:r>
        <w:rPr>
          <w:rFonts w:eastAsia="Times New Roman" w:cs="Times New Roman"/>
          <w:szCs w:val="24"/>
        </w:rPr>
        <w:t xml:space="preserve">η της αντιλαϊκής λίστας, η οποία συμπεριελάμβανε από τότε την επιβολή του πάγιου ειδικού φόρου στο κρασί, ενώ την είχαν καταρτίσει από κοινού με την τρόικα. Το ίδιο ακριβώς κάνετε και εσείς σήμερα. </w:t>
      </w:r>
      <w:proofErr w:type="spellStart"/>
      <w:r>
        <w:rPr>
          <w:rFonts w:eastAsia="Times New Roman" w:cs="Times New Roman"/>
          <w:szCs w:val="24"/>
        </w:rPr>
        <w:t>Αφαιμάζετε</w:t>
      </w:r>
      <w:proofErr w:type="spellEnd"/>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από κοινού τους εργαζόμενους ως κατανα</w:t>
      </w:r>
      <w:r>
        <w:rPr>
          <w:rFonts w:eastAsia="Times New Roman" w:cs="Times New Roman"/>
          <w:szCs w:val="24"/>
        </w:rPr>
        <w:t xml:space="preserve">λωτές, τον φτωχό αγρότη και πριμοδοτείτε τους </w:t>
      </w:r>
      <w:proofErr w:type="spellStart"/>
      <w:r>
        <w:rPr>
          <w:rFonts w:eastAsia="Times New Roman" w:cs="Times New Roman"/>
          <w:szCs w:val="24"/>
        </w:rPr>
        <w:t>οινοβιομήχανους</w:t>
      </w:r>
      <w:proofErr w:type="spellEnd"/>
      <w:r>
        <w:rPr>
          <w:rFonts w:eastAsia="Times New Roman" w:cs="Times New Roman"/>
          <w:szCs w:val="24"/>
        </w:rPr>
        <w:t xml:space="preserve">, δηλαδή το κεφάλαιο. </w:t>
      </w:r>
    </w:p>
    <w:p w14:paraId="6140FE53"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lastRenderedPageBreak/>
        <w:t>Με βάση, λοιπόν, όλα τα παραπάνω, σας ρωτάμε πάρα πολύ συγκεκριμένα τι σκοπεύετε να κάνετε. Με βάση και τα στοιχεία που σας παραθέσαμε, θα καταργήσετε αυτόν τον παράλογο κα</w:t>
      </w:r>
      <w:r>
        <w:rPr>
          <w:rFonts w:eastAsia="Times New Roman" w:cs="Times New Roman"/>
          <w:szCs w:val="24"/>
        </w:rPr>
        <w:t xml:space="preserve">ταστροφικό </w:t>
      </w:r>
      <w:r>
        <w:rPr>
          <w:rFonts w:eastAsia="Times New Roman" w:cs="Times New Roman"/>
          <w:szCs w:val="24"/>
        </w:rPr>
        <w:t>ειδικό φόρο</w:t>
      </w:r>
      <w:r>
        <w:rPr>
          <w:rFonts w:eastAsia="Times New Roman" w:cs="Times New Roman"/>
          <w:szCs w:val="24"/>
        </w:rPr>
        <w:t xml:space="preserve"> </w:t>
      </w:r>
      <w:r>
        <w:rPr>
          <w:rFonts w:eastAsia="Times New Roman" w:cs="Times New Roman"/>
          <w:szCs w:val="24"/>
        </w:rPr>
        <w:t xml:space="preserve">κατανάλωσης </w:t>
      </w:r>
      <w:r>
        <w:rPr>
          <w:rFonts w:eastAsia="Times New Roman" w:cs="Times New Roman"/>
          <w:szCs w:val="24"/>
        </w:rPr>
        <w:t xml:space="preserve">στο κρασί; </w:t>
      </w:r>
    </w:p>
    <w:p w14:paraId="6140FE54"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Επίσης, θα ικανοποιήσετε το δίκαιο αίτημα και την απαίτηση των μικρομεσαίων αγροτών αμπελουργών, των αντιπροσώπων που πήραν μέρος στην τελευταία γενική συνέλευση της ΚΕΟΣΟΕ, για να καταργηθεί αυτός ο </w:t>
      </w:r>
      <w:r>
        <w:rPr>
          <w:rFonts w:eastAsia="Times New Roman" w:cs="Times New Roman"/>
          <w:szCs w:val="24"/>
        </w:rPr>
        <w:t>ειδικός φ</w:t>
      </w:r>
      <w:r>
        <w:rPr>
          <w:rFonts w:eastAsia="Times New Roman" w:cs="Times New Roman"/>
          <w:szCs w:val="24"/>
        </w:rPr>
        <w:t>όρος</w:t>
      </w:r>
      <w:r>
        <w:rPr>
          <w:rFonts w:eastAsia="Times New Roman" w:cs="Times New Roman"/>
          <w:szCs w:val="24"/>
        </w:rPr>
        <w:t xml:space="preserve">; </w:t>
      </w:r>
    </w:p>
    <w:p w14:paraId="6140FE55"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κύριε Πρόεδρε. </w:t>
      </w:r>
    </w:p>
    <w:p w14:paraId="6140FE56" w14:textId="77777777" w:rsidR="00325BBC" w:rsidRDefault="001F2B1C">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w:t>
      </w:r>
      <w:r>
        <w:rPr>
          <w:rFonts w:eastAsia="Times New Roman" w:cs="Times New Roman"/>
          <w:szCs w:val="24"/>
        </w:rPr>
        <w:t xml:space="preserve">Ευχαριστούμε, </w:t>
      </w:r>
      <w:r>
        <w:rPr>
          <w:rFonts w:eastAsia="Times New Roman"/>
          <w:szCs w:val="24"/>
        </w:rPr>
        <w:t xml:space="preserve">κύριε συνάδελφε. </w:t>
      </w:r>
    </w:p>
    <w:p w14:paraId="6140FE57" w14:textId="77777777" w:rsidR="00325BBC" w:rsidRDefault="001F2B1C">
      <w:pPr>
        <w:spacing w:line="600" w:lineRule="auto"/>
        <w:ind w:firstLine="720"/>
        <w:jc w:val="both"/>
        <w:rPr>
          <w:rFonts w:eastAsia="Times New Roman" w:cs="Times New Roman"/>
          <w:szCs w:val="24"/>
        </w:rPr>
      </w:pPr>
      <w:r>
        <w:rPr>
          <w:rFonts w:eastAsia="Times New Roman"/>
          <w:szCs w:val="24"/>
        </w:rPr>
        <w:t xml:space="preserve">Ορίστε, κύριε Υπουργέ, έχετε τον λόγο. </w:t>
      </w:r>
    </w:p>
    <w:p w14:paraId="6140FE58" w14:textId="77777777" w:rsidR="00325BBC" w:rsidRDefault="001F2B1C">
      <w:pPr>
        <w:spacing w:line="600" w:lineRule="auto"/>
        <w:ind w:firstLine="720"/>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Ευχαριστώ, κύριε Πρόεδρε. </w:t>
      </w:r>
    </w:p>
    <w:p w14:paraId="6140FE59" w14:textId="77777777" w:rsidR="00325BBC" w:rsidRDefault="001F2B1C">
      <w:pPr>
        <w:spacing w:line="600" w:lineRule="auto"/>
        <w:ind w:firstLine="720"/>
        <w:jc w:val="both"/>
        <w:rPr>
          <w:rFonts w:eastAsia="Times New Roman"/>
          <w:szCs w:val="24"/>
        </w:rPr>
      </w:pPr>
      <w:r>
        <w:rPr>
          <w:rFonts w:eastAsia="Times New Roman"/>
          <w:szCs w:val="24"/>
        </w:rPr>
        <w:lastRenderedPageBreak/>
        <w:t>Κύριε Βουλευτά, για λόγους κο</w:t>
      </w:r>
      <w:r>
        <w:rPr>
          <w:rFonts w:eastAsia="Times New Roman"/>
          <w:szCs w:val="24"/>
        </w:rPr>
        <w:t>ινοβουλευτικής τάξης θα ήθελα να πω ότι έχω απαντήσει στο ίδιο θέμα σε δύο επίκαιρες ερωτήσεις που έχουν υποβληθεί, σε γραπτές ερωτήσεις και σε αναφορές. Όμως, θα απαντήσω και στη δική σας. Απλά πρόκειται για ένα θέμα το οποίο νομίζω ότι έχει εξαντληθεί κο</w:t>
      </w:r>
      <w:r>
        <w:rPr>
          <w:rFonts w:eastAsia="Times New Roman"/>
          <w:szCs w:val="24"/>
        </w:rPr>
        <w:t xml:space="preserve">ινοβουλευτικά. Δεν έχει νόημα να επανερχόμαστε συνέχεια στο ίδιο πράγμα. </w:t>
      </w:r>
    </w:p>
    <w:p w14:paraId="6140FE5A" w14:textId="77777777" w:rsidR="00325BBC" w:rsidRDefault="001F2B1C">
      <w:pPr>
        <w:spacing w:line="600" w:lineRule="auto"/>
        <w:ind w:firstLine="720"/>
        <w:jc w:val="both"/>
        <w:rPr>
          <w:rFonts w:eastAsia="Times New Roman"/>
          <w:szCs w:val="24"/>
        </w:rPr>
      </w:pPr>
      <w:r>
        <w:rPr>
          <w:rFonts w:eastAsia="Times New Roman"/>
          <w:szCs w:val="24"/>
        </w:rPr>
        <w:t>Η Κυβέρνηση ήταν αναγκασμένη πριν έναν χρόνο με τον ν.4336 να πάρει σκληρά μέτρα, μετά από μια δύσκολη διαπραγμάτευση. Και έχουμε εξηγήσει πολιτικά το πολιτικό οδοιπορικό που μας ανά</w:t>
      </w:r>
      <w:r>
        <w:rPr>
          <w:rFonts w:eastAsia="Times New Roman"/>
          <w:szCs w:val="24"/>
        </w:rPr>
        <w:t>γκασε να φτάσουμε σ’ αυτήν τη συμφωνία.</w:t>
      </w:r>
    </w:p>
    <w:p w14:paraId="6140FE5B"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Αντιλαμβάνομαι πλήρως τη διαφωνία σας με αυτά τα μέτρα. Βέβαια, κάποια στιγμή, για λόγους πολιτικής ιστορίας, καλό θα ήταν να ακούσουμε τη δική σας πολιτική πρόταση, το τι έπρεπε να γίνει τότε και όχι γενικά και αόρι</w:t>
      </w:r>
      <w:r>
        <w:rPr>
          <w:rFonts w:eastAsia="Times New Roman" w:cs="Times New Roman"/>
          <w:szCs w:val="24"/>
        </w:rPr>
        <w:t>στα να κάνετε μια κριτική στην Κυβέρνηση. Αν έχετε το πολιτικό δικαίωμα της κριτικής χωρίς κατάθεση πρότασης, το αντιλαμβάνομαι.</w:t>
      </w:r>
    </w:p>
    <w:p w14:paraId="6140FE5C"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lastRenderedPageBreak/>
        <w:t>Σε ό,τι αφορά, όμως, το συγκεκριμένο θέμα, επειδή το επαναφέρετε χωρίς να λέτε το ιστορικό, φέραμε μία διάταξη για ΦΠΑ στην εκπ</w:t>
      </w:r>
      <w:r>
        <w:rPr>
          <w:rFonts w:eastAsia="Times New Roman" w:cs="Times New Roman"/>
          <w:szCs w:val="24"/>
        </w:rPr>
        <w:t xml:space="preserve">αίδευση, επακολούθησαν διαδικασίες, είχαμε εκλογές, έγινε μεγάλη συζήτηση στην ελληνική κοινωνία και η </w:t>
      </w:r>
      <w:r>
        <w:rPr>
          <w:rFonts w:eastAsia="Times New Roman" w:cs="Times New Roman"/>
          <w:szCs w:val="24"/>
        </w:rPr>
        <w:t xml:space="preserve">ελληνική </w:t>
      </w:r>
      <w:r>
        <w:rPr>
          <w:rFonts w:eastAsia="Times New Roman" w:cs="Times New Roman"/>
          <w:szCs w:val="24"/>
        </w:rPr>
        <w:t>Κυβέρνηση προσπάθησε να βρει μέτρα τα οποία θα μπορούσαν να είναι αντισταθμιστικά, ισοδύναμα φορολογικά, έτσι ώστε να αφαιρέσουμε τον ΦΠΑ από τη</w:t>
      </w:r>
      <w:r>
        <w:rPr>
          <w:rFonts w:eastAsia="Times New Roman" w:cs="Times New Roman"/>
          <w:szCs w:val="24"/>
        </w:rPr>
        <w:t>ν παιδεία. Σε εκείνο το διάστημα δεν ακούσαμε να καταθέτετε κάποια πρόταση να αντικαταστήσουμε τα έσοδα από τον ΦΠΑ στην παιδεία με κάποιο άλλο έσοδο.</w:t>
      </w:r>
    </w:p>
    <w:p w14:paraId="6140FE5D"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Η Κυβέρνηση μέσα στη διαπραγμάτευση κατάφερε και έφερε αυτά τα μέτρα. Ένα από αυτά ήταν και το συγκεκριμέ</w:t>
      </w:r>
      <w:r>
        <w:rPr>
          <w:rFonts w:eastAsia="Times New Roman" w:cs="Times New Roman"/>
          <w:szCs w:val="24"/>
        </w:rPr>
        <w:t>νο μέτρο. Για το συγκεκριμένο μέτρο τα προβλήματα τα ξέρουμε πάρα πολύ καλά. Είμαστε σε διαρκή επαφή με τον χώρο των οινοποιών. Στηρίζουμε την ελληνική οινοποιία, η οποία δίνει τις μάχες της και πάει πολύ καλά, για παράδειγμα, στο θέμα των εξαγωγών. Τη στη</w:t>
      </w:r>
      <w:r>
        <w:rPr>
          <w:rFonts w:eastAsia="Times New Roman" w:cs="Times New Roman"/>
          <w:szCs w:val="24"/>
        </w:rPr>
        <w:t>ρίζουμε με κάθε μέτρο. Καταλαβαίνουμε απολύτως τα προβλήματα που δημιουργεί η συγκεκριμένη φορολογία, αλλά δεν μπορούμε να κάνουμε κάτι διαφορετικό.</w:t>
      </w:r>
    </w:p>
    <w:p w14:paraId="6140FE5E"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γενικότερα το θέμα αυτό, έχουμε πάρει συγκεκριμένα μέτρα για να έχει αποτελέσματα ο </w:t>
      </w:r>
      <w:r>
        <w:rPr>
          <w:rFonts w:eastAsia="Times New Roman" w:cs="Times New Roman"/>
          <w:szCs w:val="24"/>
        </w:rPr>
        <w:t xml:space="preserve">συγκεκριμένος φόρος. Θα σας καταθέσω μια σειρά από έγγραφα που θα πω στη </w:t>
      </w:r>
      <w:proofErr w:type="spellStart"/>
      <w:r>
        <w:rPr>
          <w:rFonts w:eastAsia="Times New Roman" w:cs="Times New Roman"/>
          <w:szCs w:val="24"/>
        </w:rPr>
        <w:t>δευτερομιλία</w:t>
      </w:r>
      <w:proofErr w:type="spellEnd"/>
      <w:r>
        <w:rPr>
          <w:rFonts w:eastAsia="Times New Roman" w:cs="Times New Roman"/>
          <w:szCs w:val="24"/>
        </w:rPr>
        <w:t xml:space="preserve"> μου. Έχουμε κάνει και συγκεκριμένο επιχειρησιακό σχέδιο το οποίο από τις αρχές Αυγούστου έχει πάει στις ελεγκτικές υπηρεσίες, για να έχει αποτέλεσμα η συγκεκριμένη διαδικ</w:t>
      </w:r>
      <w:r>
        <w:rPr>
          <w:rFonts w:eastAsia="Times New Roman" w:cs="Times New Roman"/>
          <w:szCs w:val="24"/>
        </w:rPr>
        <w:t>ασία.</w:t>
      </w:r>
    </w:p>
    <w:p w14:paraId="6140FE5F"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Σε ό,τι αφορά, λοιπόν, το συγκεκριμένο μέτρο, επιτρέψτε μου να κάνω μια γενική αναφορά. Αυτά τα μέτρα που ψηφίσαμε με τον ν.4336 δεν είναι μέτρα που εκφράζουν το ιδεολογικό μας </w:t>
      </w:r>
      <w:r>
        <w:rPr>
          <w:rFonts w:eastAsia="Times New Roman" w:cs="Times New Roman"/>
          <w:szCs w:val="24"/>
          <w:lang w:val="en-US"/>
        </w:rPr>
        <w:t>DNA</w:t>
      </w:r>
      <w:r>
        <w:rPr>
          <w:rFonts w:eastAsia="Times New Roman" w:cs="Times New Roman"/>
          <w:szCs w:val="24"/>
        </w:rPr>
        <w:t xml:space="preserve"> ή μέτρα τα οποία θα έχουμε μόνιμα στην Ελλάδα. Είτε αφορά τον φόρο στ</w:t>
      </w:r>
      <w:r>
        <w:rPr>
          <w:rFonts w:eastAsia="Times New Roman" w:cs="Times New Roman"/>
          <w:szCs w:val="24"/>
        </w:rPr>
        <w:t>ο κρασί είτε αφορά τον ΕΝΦΙΑ, είναι μέτρα τα οποία κάναμε για να κρατήσουμε τη χώρα σε μια πορεία μέσα από μια πολιτική αναγκαιότητα και όχι μέσα από μια πολιτική επιλογή. Όταν μπορέσουμε δημοσιονομικά να κάνουμε κάτι διαφορετικό, θα αρχίσουν αυτά τα μέτρα</w:t>
      </w:r>
      <w:r>
        <w:rPr>
          <w:rFonts w:eastAsia="Times New Roman" w:cs="Times New Roman"/>
          <w:szCs w:val="24"/>
        </w:rPr>
        <w:t xml:space="preserve"> κλιμακωτά να αλλάζουν κατεύθυνση, φορολογικό περιεχόμενο και να έχουμε άλλη στόχευση. Δεν είναι αυτά τα οποία θα έχουμε μόνιμα στην Ελλάδα. Το έχουμε εξηγήσει αυτό πάρα πολλές φορές.</w:t>
      </w:r>
    </w:p>
    <w:p w14:paraId="6140FE60"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lastRenderedPageBreak/>
        <w:t>Μια και είπα γι’ αυτά, επιτρέψτε μου, κύριε Πρόεδρε -γιατί άκουσα πάρα π</w:t>
      </w:r>
      <w:r>
        <w:rPr>
          <w:rFonts w:eastAsia="Times New Roman" w:cs="Times New Roman"/>
          <w:szCs w:val="24"/>
        </w:rPr>
        <w:t>ολλά περί ΕΝΦΙΑ σε αυτή την Αίθουσα προηγουμένως χωρίς να μπορέσω να απαντήσω- να πω ότι ο ΕΝΦΙΑ είναι ένα χαρακτηριστικό παράδειγμα. Ο ΕΝΦΙΑ για το 2016 -γιατί σχετίζεται με τα θέματα φορολογίας που βάζετε στην ερώτησή σας- παρά την καταστροφολογία, τη μα</w:t>
      </w:r>
      <w:r>
        <w:rPr>
          <w:rFonts w:eastAsia="Times New Roman" w:cs="Times New Roman"/>
          <w:szCs w:val="24"/>
        </w:rPr>
        <w:t>υρίλα, την παραπληροφόρηση που προσπάθησαν να κάνουν συγκεκριμένα μέσα μαζικής ενημέρωσης, συγκεκριμένα πολιτικά κόμματα, έρχεται τελικά μπούμερανγκ σε αυτούς. Διότι οι πολίτες, βλέποντας σήμερα τα εκκαθαριστικά τους, διαπιστώνουν ότι το 92% από τα 7,4 εκα</w:t>
      </w:r>
      <w:r>
        <w:rPr>
          <w:rFonts w:eastAsia="Times New Roman" w:cs="Times New Roman"/>
          <w:szCs w:val="24"/>
        </w:rPr>
        <w:t>τομμύρια εκκαθαριστικά που έχουν βεβαιωθεί δεν έχει καθόλου ΕΝΦΙΑ, γιατί είναι κάτω από 1 ευρώ -δεν θα βγει καθόλου εκκαθαριστικό- ή έχει τον ίδιο ΕΝΦΙΑ με πέρ</w:t>
      </w:r>
      <w:r>
        <w:rPr>
          <w:rFonts w:eastAsia="Times New Roman" w:cs="Times New Roman"/>
          <w:szCs w:val="24"/>
        </w:rPr>
        <w:t>υ</w:t>
      </w:r>
      <w:r>
        <w:rPr>
          <w:rFonts w:eastAsia="Times New Roman" w:cs="Times New Roman"/>
          <w:szCs w:val="24"/>
        </w:rPr>
        <w:t>σι ή έχει λιγότερο ΕΝΦΙΑ από πέρ</w:t>
      </w:r>
      <w:r>
        <w:rPr>
          <w:rFonts w:eastAsia="Times New Roman" w:cs="Times New Roman"/>
          <w:szCs w:val="24"/>
        </w:rPr>
        <w:t>υ</w:t>
      </w:r>
      <w:r>
        <w:rPr>
          <w:rFonts w:eastAsia="Times New Roman" w:cs="Times New Roman"/>
          <w:szCs w:val="24"/>
        </w:rPr>
        <w:t>σι ή έχει ΕΝΦΙΑ μέχρι 10 ευρώ. Όλη η προηγούμενη προπαγάνδα, λο</w:t>
      </w:r>
      <w:r>
        <w:rPr>
          <w:rFonts w:eastAsia="Times New Roman" w:cs="Times New Roman"/>
          <w:szCs w:val="24"/>
        </w:rPr>
        <w:t>ιπόν, κατέρρευσε γι’ αυτούς που δεν έχουν ούτε πολιτική στρατηγική ούτε έχουν έναν σχεδιασμό για το τι πρόκειται να γίνει.</w:t>
      </w:r>
    </w:p>
    <w:p w14:paraId="6140FE61"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Στα συγκεκριμένα ερωτήματα, όμως, της ερώτησής σας για να σας διευκολύνω, εγώ θα σας καταθέσω έγγραφο της Γενικής Διεύθυνσης Τελωνείω</w:t>
      </w:r>
      <w:r>
        <w:rPr>
          <w:rFonts w:eastAsia="Times New Roman" w:cs="Times New Roman"/>
          <w:szCs w:val="24"/>
        </w:rPr>
        <w:t xml:space="preserve">ν και Ειδικών Φόρων Κατανάλωσης, η οποία κάνει και </w:t>
      </w:r>
      <w:r>
        <w:rPr>
          <w:rFonts w:eastAsia="Times New Roman" w:cs="Times New Roman"/>
          <w:szCs w:val="24"/>
        </w:rPr>
        <w:lastRenderedPageBreak/>
        <w:t>πολύ καλή ελεγκτική δουλειά σε αυτούς τους τομείς, το έγγραφο που έχω στείλει στην ΓΓΔΕ πρόσφατα, μετά από αίτημα του Συνδέσμου Ελληνικού Οίνου, για να ενταθούν οι έλεγχοι αυτή την περίοδο ακριβώς για να έ</w:t>
      </w:r>
      <w:r>
        <w:rPr>
          <w:rFonts w:eastAsia="Times New Roman" w:cs="Times New Roman"/>
          <w:szCs w:val="24"/>
        </w:rPr>
        <w:t xml:space="preserve">χει αποτελεσματικότητα ο φόρος και, τέλος, χρήσιμα στατιστικά στοιχεία τα οποία έχω δώσει σε απάντηση στον κ. Μπασιάκο σε γραπτό ερώτημα και τα οποία δεν έχουν αναρτηθεί ακόμα στο </w:t>
      </w:r>
      <w:r>
        <w:rPr>
          <w:rFonts w:eastAsia="Times New Roman" w:cs="Times New Roman"/>
          <w:szCs w:val="24"/>
          <w:lang w:val="en-US"/>
        </w:rPr>
        <w:t>site</w:t>
      </w:r>
      <w:r>
        <w:rPr>
          <w:rFonts w:eastAsia="Times New Roman" w:cs="Times New Roman"/>
          <w:szCs w:val="24"/>
        </w:rPr>
        <w:t xml:space="preserve"> της Βουλής, γιατί τώρα δόθηκε η γραπτή απάντηση. Αυτά για καλύτερη ενημ</w:t>
      </w:r>
      <w:r>
        <w:rPr>
          <w:rFonts w:eastAsia="Times New Roman" w:cs="Times New Roman"/>
          <w:szCs w:val="24"/>
        </w:rPr>
        <w:t>έρωσή σας.</w:t>
      </w:r>
    </w:p>
    <w:p w14:paraId="6140FE62"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Σας καταθέτω, λοιπόν, τα πλήρη στοιχεία για να έχετε καλύτερη εικόνα.</w:t>
      </w:r>
    </w:p>
    <w:p w14:paraId="6140FE63" w14:textId="77777777" w:rsidR="00325BBC" w:rsidRDefault="001F2B1C">
      <w:pPr>
        <w:spacing w:line="600" w:lineRule="auto"/>
        <w:ind w:firstLine="720"/>
        <w:jc w:val="both"/>
        <w:rPr>
          <w:rFonts w:eastAsia="Times New Roman" w:cs="Times New Roman"/>
        </w:rPr>
      </w:pPr>
      <w:r>
        <w:rPr>
          <w:rFonts w:eastAsia="Times New Roman" w:cs="Times New Roman"/>
        </w:rPr>
        <w:t xml:space="preserve">(Στο σημείο αυτό ο Αναπληρωτής Υπουργός Οικονομικών κ. Τρύφων Αλεξιάδης καταθέτει για τα Πρακτικά τα προαναφερθέντα έγγραφα, τα οποία βρίσκονται στο αρχείο του Τμήματος </w:t>
      </w:r>
      <w:r>
        <w:rPr>
          <w:rFonts w:eastAsia="Times New Roman" w:cs="Times New Roman"/>
        </w:rPr>
        <w:t>Γραμματείας της Διεύθυνσης Στενογραφίας και Πρακτικών της Βουλής)</w:t>
      </w:r>
    </w:p>
    <w:p w14:paraId="6140FE64"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Υπουργέ.</w:t>
      </w:r>
    </w:p>
    <w:p w14:paraId="6140FE65"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6140FE66"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lastRenderedPageBreak/>
        <w:t>ΕΜΜΑΝΟΥΗΛ ΣΥΝΤΥΧΑΚΗΣ:</w:t>
      </w:r>
      <w:r>
        <w:rPr>
          <w:rFonts w:eastAsia="Times New Roman" w:cs="Times New Roman"/>
          <w:szCs w:val="24"/>
        </w:rPr>
        <w:t xml:space="preserve"> Κύριε Υπουργέ, είπατε αρχικά ότι εξαντλήσατε κοινοβουλευτικά το θέμα.</w:t>
      </w:r>
    </w:p>
    <w:p w14:paraId="6140FE67"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Θα σας </w:t>
      </w:r>
      <w:r>
        <w:rPr>
          <w:rFonts w:eastAsia="Times New Roman" w:cs="Times New Roman"/>
          <w:szCs w:val="24"/>
        </w:rPr>
        <w:t xml:space="preserve">θυμίσω ότι το ΚΚΕ πολύ νωρίτερα από άλλους Βουλευτές άλλων κομμάτων κατέθεσε τη συγκεκριμένη ερώτηση προς εσάς, ανεξάρτητα αν τα άλλα κόμματα και οι Βουλευτές των άλλων κομμάτων παρακολουθούν κατά </w:t>
      </w:r>
      <w:proofErr w:type="spellStart"/>
      <w:r>
        <w:rPr>
          <w:rFonts w:eastAsia="Times New Roman" w:cs="Times New Roman"/>
          <w:szCs w:val="24"/>
        </w:rPr>
        <w:t>πόδας</w:t>
      </w:r>
      <w:proofErr w:type="spellEnd"/>
      <w:r>
        <w:rPr>
          <w:rFonts w:eastAsia="Times New Roman" w:cs="Times New Roman"/>
          <w:szCs w:val="24"/>
        </w:rPr>
        <w:t xml:space="preserve"> το πώς ακριβώς παρεμβαίνει το ΚΚΕ στη Βουλή και τι ερ</w:t>
      </w:r>
      <w:r>
        <w:rPr>
          <w:rFonts w:eastAsia="Times New Roman" w:cs="Times New Roman"/>
          <w:szCs w:val="24"/>
        </w:rPr>
        <w:t>ωτήσεις καταθέτει.</w:t>
      </w:r>
    </w:p>
    <w:p w14:paraId="6140FE68"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Είστε, όμως, υποχρεωμένος, ανεξάρτητα από αυτό, να απαντήσετε σε όλες τις επίκαιρες ερωτήσεις, αναφορές και ερωτήσεις που αφορούν είτε αυτό το θέμα είτε κάποιο άλλο. Άρα, λοιπόν, είναι ένα θέμα που υποχρεούσθε να απαντήσετε και στο κάτω-</w:t>
      </w:r>
      <w:r>
        <w:rPr>
          <w:rFonts w:eastAsia="Times New Roman" w:cs="Times New Roman"/>
          <w:szCs w:val="24"/>
        </w:rPr>
        <w:t xml:space="preserve">κάτω, δεν εξαντλείται, διότι δεν καταργείτε τον </w:t>
      </w:r>
      <w:r>
        <w:rPr>
          <w:rFonts w:eastAsia="Times New Roman" w:cs="Times New Roman"/>
          <w:szCs w:val="24"/>
        </w:rPr>
        <w:t>ειδικό φόρο κατανάλωσης</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Και μάλιστα, λέτε εδώ ότι θα εντείνετε τους ελέγχους, για τους οποίους θα πω παρακάτω.</w:t>
      </w:r>
    </w:p>
    <w:p w14:paraId="6140FE69"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lastRenderedPageBreak/>
        <w:t xml:space="preserve">Είπατε επίσης για τα αντισταθμιστικά μέτρα. Γνωρίζετε πολύ καλά ότι η πολιτική πρόταση του ΚΚΕ, </w:t>
      </w:r>
      <w:r>
        <w:rPr>
          <w:rFonts w:eastAsia="Times New Roman" w:cs="Times New Roman"/>
          <w:szCs w:val="24"/>
        </w:rPr>
        <w:t>η πολιτική στάση του ΚΚΕ απέναντι στην πολιτική τη δική σας είναι εκ διαμέτρου αντίθετη, είναι μια πολιτική ρήξη απέναντι στο μεγάλο κεφάλαιο, στην πολιτική της Ευρωπαϊκής Ένωσης, στην Κοινή Αγροτική Πολιτική, γιατί ακριβώς αποτελεί την ταφόπλακα των μικρο</w:t>
      </w:r>
      <w:r>
        <w:rPr>
          <w:rFonts w:eastAsia="Times New Roman" w:cs="Times New Roman"/>
          <w:szCs w:val="24"/>
        </w:rPr>
        <w:t xml:space="preserve">μεσαίων παραγωγών, των εργαζομένων συνολικά. </w:t>
      </w:r>
    </w:p>
    <w:p w14:paraId="6140FE6A"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Άρα, θα μπορούσε το ΚΚΕ να θέσει ένα ζήτημα αντισταθμιστικών μέτρων, που εσείς το προβάλατε επικοινωνιακά για να συσκοτίσετε την πραγματικότητα, να μπερδέψετε τους εργαζόμενους, θεωρώντας ότι είτε με το ένα είτ</w:t>
      </w:r>
      <w:r>
        <w:rPr>
          <w:rFonts w:eastAsia="Times New Roman" w:cs="Times New Roman"/>
          <w:szCs w:val="24"/>
        </w:rPr>
        <w:t>ε με το άλλο αντισταθμιστικό μέτρο θα γλυτώσει κάποιος κλάδος, κάποιος τομέας οικονομίας, κάποιοι εργαζόμενοι; Ξεγελάτε τον κόσμο με όλα αυτά τα επικοινωνιακά τρικ, διότι είτε τον φόρο στην παιδεία είτε τον φόρο στο κρασί πάλι οι εργαζόμενοι θα τον πληρώσο</w:t>
      </w:r>
      <w:r>
        <w:rPr>
          <w:rFonts w:eastAsia="Times New Roman" w:cs="Times New Roman"/>
          <w:szCs w:val="24"/>
        </w:rPr>
        <w:t>υν, πάλι οι αγρότες, πάλι οι εκπρόσωποι στον κλάδο της παιδείας.</w:t>
      </w:r>
    </w:p>
    <w:p w14:paraId="6140FE6B"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lastRenderedPageBreak/>
        <w:t xml:space="preserve">Από εκεί και μετά, όλος σας ο καημός είναι το πώς θα εντείνετε τους </w:t>
      </w:r>
      <w:proofErr w:type="spellStart"/>
      <w:r>
        <w:rPr>
          <w:rFonts w:eastAsia="Times New Roman" w:cs="Times New Roman"/>
          <w:szCs w:val="24"/>
        </w:rPr>
        <w:t>φοροελέγχους</w:t>
      </w:r>
      <w:proofErr w:type="spellEnd"/>
      <w:r>
        <w:rPr>
          <w:rFonts w:eastAsia="Times New Roman" w:cs="Times New Roman"/>
          <w:szCs w:val="24"/>
        </w:rPr>
        <w:t xml:space="preserve"> για τον εντοπισμό τυχόν παράνομης παραγωγής και διακίνησης κρασιού, για την πάταξη δήθεν της φοροδιαφυγής. Αυτ</w:t>
      </w:r>
      <w:r>
        <w:rPr>
          <w:rFonts w:eastAsia="Times New Roman" w:cs="Times New Roman"/>
          <w:szCs w:val="24"/>
        </w:rPr>
        <w:t>ά είπατε και στις 28 του μήνα σε δικές σας δηλώσεις. Δηλαδή, τι μας λέτε; Μας λέτε ότι το 83% των αμπελουργών που δεν προέβησαν σε ψηφιακή υποβολή δήλωσης συγκομιδής είναι φοροφυγάδες, είναι απατεώνες. Δηλαδή, θα στραφείτε εσείς και οι δικοί σας έλεγχοι στ</w:t>
      </w:r>
      <w:r>
        <w:rPr>
          <w:rFonts w:eastAsia="Times New Roman" w:cs="Times New Roman"/>
          <w:szCs w:val="24"/>
        </w:rPr>
        <w:t xml:space="preserve">ο 83% των αμπελουργών. Αυτό μας λέτε. </w:t>
      </w:r>
    </w:p>
    <w:p w14:paraId="6140FE6C"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Όχι, κύριε Υπουργέ, παράνομοι δεν είναι οι αμπελουργοί, παράνομος είναι ο φόρος που επιβάλλεται και η ληστρική φορομπηχτική σας πολιτική. Ενεργείτε κατ’ </w:t>
      </w:r>
      <w:proofErr w:type="spellStart"/>
      <w:r>
        <w:rPr>
          <w:rFonts w:eastAsia="Times New Roman" w:cs="Times New Roman"/>
          <w:szCs w:val="24"/>
        </w:rPr>
        <w:t>εντολήν</w:t>
      </w:r>
      <w:proofErr w:type="spellEnd"/>
      <w:r>
        <w:rPr>
          <w:rFonts w:eastAsia="Times New Roman" w:cs="Times New Roman"/>
          <w:szCs w:val="24"/>
        </w:rPr>
        <w:t xml:space="preserve"> των βιομηχάνων, οι οποίοι, λόγω της μείωσης της κατανάλω</w:t>
      </w:r>
      <w:r>
        <w:rPr>
          <w:rFonts w:eastAsia="Times New Roman" w:cs="Times New Roman"/>
          <w:szCs w:val="24"/>
        </w:rPr>
        <w:t>σης, θέλουν να ξεμπερδεύουν με τους μικρούς, για να συγκεντρώσουν στα χέρια τους και τη γη και την παραγωγή, να ελέγξουν όλο το κύκλωμα παραγωγής, εμπορίας και διακίνησης του κρασιού, προκειμένου να διασφαλίσουν την απρόσκοπτη κερδοφορία τους. Αυτούς και τ</w:t>
      </w:r>
      <w:r>
        <w:rPr>
          <w:rFonts w:eastAsia="Times New Roman" w:cs="Times New Roman"/>
          <w:szCs w:val="24"/>
        </w:rPr>
        <w:t xml:space="preserve">ις επιδιώξεις υπηρετεί η δική σας πολιτική, η Κυβέρνησή σας, όπως και τα άλλα κόμματα της Νέας Δημοκρατίας και </w:t>
      </w:r>
      <w:r>
        <w:rPr>
          <w:rFonts w:eastAsia="Times New Roman" w:cs="Times New Roman"/>
          <w:szCs w:val="24"/>
        </w:rPr>
        <w:lastRenderedPageBreak/>
        <w:t>του ΠΑΣΟΚ, όλοι ακριβώς την ίδια ρότα, πώς</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θα ενταθούν οι έλεγχοι, πώς θα παταχθεί η παραοικονομία</w:t>
      </w:r>
      <w:r>
        <w:rPr>
          <w:rFonts w:eastAsia="Times New Roman" w:cs="Times New Roman"/>
          <w:szCs w:val="24"/>
        </w:rPr>
        <w:t>,</w:t>
      </w:r>
      <w:r>
        <w:rPr>
          <w:rFonts w:eastAsia="Times New Roman" w:cs="Times New Roman"/>
          <w:szCs w:val="24"/>
        </w:rPr>
        <w:t xml:space="preserve"> που η ίδια η πολιτική σας εκτρέφει κ</w:t>
      </w:r>
      <w:r>
        <w:rPr>
          <w:rFonts w:eastAsia="Times New Roman" w:cs="Times New Roman"/>
          <w:szCs w:val="24"/>
        </w:rPr>
        <w:t xml:space="preserve">αι τώρα φυσικά υποκριτικά έρχεστε να πείτε πώς θα την πατάξουμε αυτήν την παραοικονομία. </w:t>
      </w:r>
    </w:p>
    <w:p w14:paraId="6140FE6D"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Αναζητήστε τους φοροφυγάδες σε αυτούς που τα συμφέροντα εσείς υπερασπίζεστε, στους επιχειρηματικούς ομίλους, στους βιομήχανους, τους εφοπλιστές, στους </w:t>
      </w:r>
      <w:proofErr w:type="spellStart"/>
      <w:r>
        <w:rPr>
          <w:rFonts w:eastAsia="Times New Roman" w:cs="Times New Roman"/>
          <w:szCs w:val="24"/>
        </w:rPr>
        <w:t>μεγαλοξενοδόχου</w:t>
      </w:r>
      <w:r>
        <w:rPr>
          <w:rFonts w:eastAsia="Times New Roman" w:cs="Times New Roman"/>
          <w:szCs w:val="24"/>
        </w:rPr>
        <w:t>ς</w:t>
      </w:r>
      <w:proofErr w:type="spellEnd"/>
      <w:r>
        <w:rPr>
          <w:rFonts w:eastAsia="Times New Roman" w:cs="Times New Roman"/>
          <w:szCs w:val="24"/>
        </w:rPr>
        <w:t xml:space="preserve">, στους </w:t>
      </w:r>
      <w:proofErr w:type="spellStart"/>
      <w:r>
        <w:rPr>
          <w:rFonts w:eastAsia="Times New Roman" w:cs="Times New Roman"/>
          <w:szCs w:val="24"/>
        </w:rPr>
        <w:t>οινοβιομήχανους</w:t>
      </w:r>
      <w:proofErr w:type="spellEnd"/>
      <w:r>
        <w:rPr>
          <w:rFonts w:eastAsia="Times New Roman" w:cs="Times New Roman"/>
          <w:szCs w:val="24"/>
        </w:rPr>
        <w:t xml:space="preserve">, που απαλλάσσετε με χαριστικές ρυθμίσεις από δημοτικά τέλη, με </w:t>
      </w:r>
      <w:proofErr w:type="spellStart"/>
      <w:r>
        <w:rPr>
          <w:rFonts w:eastAsia="Times New Roman" w:cs="Times New Roman"/>
          <w:szCs w:val="24"/>
        </w:rPr>
        <w:t>φοροασυλία</w:t>
      </w:r>
      <w:proofErr w:type="spellEnd"/>
      <w:r>
        <w:rPr>
          <w:rFonts w:eastAsia="Times New Roman" w:cs="Times New Roman"/>
          <w:szCs w:val="24"/>
        </w:rPr>
        <w:t xml:space="preserve"> και προνόμια που τους δίνετε αφειδώς μέσω των αναπτυξιακών νόμων. Κουβέντα για το ποιος χάνει και ποιος κερδίζει. </w:t>
      </w:r>
    </w:p>
    <w:p w14:paraId="6140FE6E"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Και θα σας μεταφέρω και μια εικόνα από μια</w:t>
      </w:r>
      <w:r>
        <w:rPr>
          <w:rFonts w:eastAsia="Times New Roman" w:cs="Times New Roman"/>
          <w:szCs w:val="24"/>
        </w:rPr>
        <w:t xml:space="preserve"> κατ’ εξοχήν δυναμική </w:t>
      </w:r>
      <w:proofErr w:type="spellStart"/>
      <w:r>
        <w:rPr>
          <w:rFonts w:eastAsia="Times New Roman" w:cs="Times New Roman"/>
          <w:szCs w:val="24"/>
        </w:rPr>
        <w:t>αμπελοοινική</w:t>
      </w:r>
      <w:proofErr w:type="spellEnd"/>
      <w:r>
        <w:rPr>
          <w:rFonts w:eastAsia="Times New Roman" w:cs="Times New Roman"/>
          <w:szCs w:val="24"/>
        </w:rPr>
        <w:t xml:space="preserve"> περιοχή, τον Νομό Ηρακλείου, σε μια περιοχή όπου γενιές και γενιές μεγάλωσαν, σπούδασαν, έφτιαξαν νοικοκυριό από το αμπέλι και τα προϊόντα του, τη σταφίδα, το κρασί, το επιτραπέζιο, όπως και από το λάδι και η πολιτική </w:t>
      </w:r>
      <w:r>
        <w:rPr>
          <w:rFonts w:eastAsia="Times New Roman" w:cs="Times New Roman"/>
          <w:szCs w:val="24"/>
        </w:rPr>
        <w:lastRenderedPageBreak/>
        <w:t>της</w:t>
      </w:r>
      <w:r>
        <w:rPr>
          <w:rFonts w:eastAsia="Times New Roman" w:cs="Times New Roman"/>
          <w:szCs w:val="24"/>
        </w:rPr>
        <w:t xml:space="preserve"> Ευρωπαϊκής Ένωσης, της Κοινής Αγροτικής Πολιτικής, των δικών σας κυβερνήσεων, έρχονται σήμερα και κατεδαφίζουν. </w:t>
      </w:r>
    </w:p>
    <w:p w14:paraId="6140FE6F"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Κάποιοι μεγαλοεπιχειρηματίες οινοποιοί –και με αφορμή τον ειδικό φόρο- κάνουν ωμό εκβιασμό στους παραγωγούς, λέγοντάς τους ξέρετε τι; Εμείς, λ</w:t>
      </w:r>
      <w:r>
        <w:rPr>
          <w:rFonts w:eastAsia="Times New Roman" w:cs="Times New Roman"/>
          <w:szCs w:val="24"/>
        </w:rPr>
        <w:t>έει, έχουμε το φόρο, αυτές τις τιμές δίνουμε. Έχουμε κόστος, τον φόρο, τα έξοδα εμφιάλωσης και ένα σωρό άλλα πράγματα. Λένε στους παραγωγούς «φέρτε τα σταφύλια σας και θα πληρωθείτε του χρόνου». Άλλος τους λέει το 30% της πληρωμής τα Χριστούγεννα και τα υπ</w:t>
      </w:r>
      <w:r>
        <w:rPr>
          <w:rFonts w:eastAsia="Times New Roman" w:cs="Times New Roman"/>
          <w:szCs w:val="24"/>
        </w:rPr>
        <w:t xml:space="preserve">όλοιπα –στην καλύτερη περίπτωση- τον Ιούνιο. Να, λοιπόν, πώς εκβιάζουν </w:t>
      </w:r>
      <w:proofErr w:type="spellStart"/>
      <w:r>
        <w:rPr>
          <w:rFonts w:eastAsia="Times New Roman" w:cs="Times New Roman"/>
          <w:szCs w:val="24"/>
        </w:rPr>
        <w:t>μετακυλύοντας</w:t>
      </w:r>
      <w:proofErr w:type="spellEnd"/>
      <w:r>
        <w:rPr>
          <w:rFonts w:eastAsia="Times New Roman" w:cs="Times New Roman"/>
          <w:szCs w:val="24"/>
        </w:rPr>
        <w:t xml:space="preserve"> τον ειδικό φόρο στον ίδιο τον παραγωγό.</w:t>
      </w:r>
    </w:p>
    <w:p w14:paraId="6140FE70"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Οι μικρομεσαίοι αγρότες</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δεν έχουν κόστος; Τα φάρμακα, τα εφόδια, το πετρέλαιο, το κόστος συγκομιδής, αυτά δεν είναι κόστος</w:t>
      </w:r>
      <w:r>
        <w:rPr>
          <w:rFonts w:eastAsia="Times New Roman" w:cs="Times New Roman"/>
          <w:szCs w:val="24"/>
        </w:rPr>
        <w:t xml:space="preserve">; Δεν καταστρέφουν τη μικρομεσαία παραγωγή; Αυτή είναι η μεγαλύτερη παρανομία, που ούτε θέλετε, αλλά ούτε και μπορείτε να πατάξετε. Η παρανομία είναι σύμφυτη με </w:t>
      </w:r>
      <w:r>
        <w:rPr>
          <w:rFonts w:eastAsia="Times New Roman" w:cs="Times New Roman"/>
          <w:szCs w:val="24"/>
        </w:rPr>
        <w:lastRenderedPageBreak/>
        <w:t xml:space="preserve">τον ίδιο τον καπιταλιστικό τρόπο παραγωγής και έχει την αφετηρία της στην επιδίωξη εξασφάλισης </w:t>
      </w:r>
      <w:r>
        <w:rPr>
          <w:rFonts w:eastAsia="Times New Roman" w:cs="Times New Roman"/>
          <w:szCs w:val="24"/>
        </w:rPr>
        <w:t xml:space="preserve">του μέγιστου κέρδους από τους </w:t>
      </w:r>
      <w:proofErr w:type="spellStart"/>
      <w:r>
        <w:rPr>
          <w:rFonts w:eastAsia="Times New Roman" w:cs="Times New Roman"/>
          <w:szCs w:val="24"/>
        </w:rPr>
        <w:t>οινοβιομήχανους</w:t>
      </w:r>
      <w:proofErr w:type="spellEnd"/>
      <w:r>
        <w:rPr>
          <w:rFonts w:eastAsia="Times New Roman" w:cs="Times New Roman"/>
          <w:szCs w:val="24"/>
        </w:rPr>
        <w:t xml:space="preserve">, από τα καρτέλ, τους μεσάζοντες, τους μεγαλέμπορους. Με τι τιμές νομίζετε ότι πάνε στα οινοποιεία τα σταφύλια τους οι παραγωγοί; </w:t>
      </w:r>
    </w:p>
    <w:p w14:paraId="6140FE71"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Για τη σουλτανίνα, που βγάζει άσπρο κρασί και ρετσίνα, είναι από 17 έως 20 λεπτά</w:t>
      </w:r>
      <w:r>
        <w:rPr>
          <w:rFonts w:eastAsia="Times New Roman" w:cs="Times New Roman"/>
          <w:szCs w:val="24"/>
        </w:rPr>
        <w:t xml:space="preserve"> το κιλό. Ούτε όσο κοστίζει ένα τσιγάρο, όχι πακέτο, ένα τσιγάρο του πακέτου, κύριε Υπουργέ.</w:t>
      </w:r>
    </w:p>
    <w:p w14:paraId="6140FE72"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συνάδελφε, ολοκληρώστε.</w:t>
      </w:r>
    </w:p>
    <w:p w14:paraId="6140FE73"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Ολοκληρώνω, κύριε Πρόεδρε.</w:t>
      </w:r>
    </w:p>
    <w:p w14:paraId="6140FE74"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Το ίδιο κάνουν και οι συνεταιριστικές ενώσεις Ηρακλε</w:t>
      </w:r>
      <w:r>
        <w:rPr>
          <w:rFonts w:eastAsia="Times New Roman" w:cs="Times New Roman"/>
          <w:szCs w:val="24"/>
        </w:rPr>
        <w:t>ίου και Πεζών. Αυτές είναι οι συνεταιριστικές ενώσεις</w:t>
      </w:r>
      <w:r>
        <w:rPr>
          <w:rFonts w:eastAsia="Times New Roman" w:cs="Times New Roman"/>
          <w:szCs w:val="24"/>
        </w:rPr>
        <w:t>,</w:t>
      </w:r>
      <w:r>
        <w:rPr>
          <w:rFonts w:eastAsia="Times New Roman" w:cs="Times New Roman"/>
          <w:szCs w:val="24"/>
        </w:rPr>
        <w:t xml:space="preserve"> που έφτιαξαν η Νέα Δημοκρατία και το ΠΑΣΟΚ, που συνεχίσατε εσείς με τους δικούς σας νόμους, μετατρέποντας από ενώσεις παραγωγών σε ενώσεις κεφαλαιούχων, που δίνουν εξευτελιστικές </w:t>
      </w:r>
      <w:r>
        <w:rPr>
          <w:rFonts w:eastAsia="Times New Roman" w:cs="Times New Roman"/>
          <w:szCs w:val="24"/>
        </w:rPr>
        <w:lastRenderedPageBreak/>
        <w:t xml:space="preserve">τιμές για τα μαύρα </w:t>
      </w:r>
      <w:proofErr w:type="spellStart"/>
      <w:r>
        <w:rPr>
          <w:rFonts w:eastAsia="Times New Roman" w:cs="Times New Roman"/>
          <w:szCs w:val="24"/>
        </w:rPr>
        <w:t>ποι</w:t>
      </w:r>
      <w:r>
        <w:rPr>
          <w:rFonts w:eastAsia="Times New Roman" w:cs="Times New Roman"/>
          <w:szCs w:val="24"/>
        </w:rPr>
        <w:t>κιλιακά</w:t>
      </w:r>
      <w:proofErr w:type="spellEnd"/>
      <w:r>
        <w:rPr>
          <w:rFonts w:eastAsia="Times New Roman" w:cs="Times New Roman"/>
          <w:szCs w:val="24"/>
        </w:rPr>
        <w:t xml:space="preserve"> σταφύλια, όπως το </w:t>
      </w:r>
      <w:proofErr w:type="spellStart"/>
      <w:r>
        <w:rPr>
          <w:rFonts w:eastAsia="Times New Roman" w:cs="Times New Roman"/>
          <w:szCs w:val="24"/>
          <w:lang w:val="en-US"/>
        </w:rPr>
        <w:t>syrah</w:t>
      </w:r>
      <w:proofErr w:type="spellEnd"/>
      <w:r>
        <w:rPr>
          <w:rFonts w:eastAsia="Times New Roman" w:cs="Times New Roman"/>
          <w:szCs w:val="24"/>
        </w:rPr>
        <w:t xml:space="preserve">, 30 έως 40 λεπτά το κιλό -ούτε ένα μικρό μπουκαλάκι νερό- και αυτά </w:t>
      </w:r>
      <w:proofErr w:type="spellStart"/>
      <w:r>
        <w:rPr>
          <w:rFonts w:eastAsia="Times New Roman" w:cs="Times New Roman"/>
          <w:szCs w:val="24"/>
        </w:rPr>
        <w:t>χρωστούμενα</w:t>
      </w:r>
      <w:proofErr w:type="spellEnd"/>
      <w:r>
        <w:rPr>
          <w:rFonts w:eastAsia="Times New Roman" w:cs="Times New Roman"/>
          <w:szCs w:val="24"/>
        </w:rPr>
        <w:t>.</w:t>
      </w:r>
    </w:p>
    <w:p w14:paraId="6140FE75"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Αυτή, λοιπόν, είναι η πολιτική </w:t>
      </w:r>
      <w:r>
        <w:rPr>
          <w:rFonts w:eastAsia="Times New Roman" w:cs="Times New Roman"/>
          <w:szCs w:val="24"/>
        </w:rPr>
        <w:t>σας,</w:t>
      </w:r>
      <w:r>
        <w:rPr>
          <w:rFonts w:eastAsia="Times New Roman" w:cs="Times New Roman"/>
          <w:szCs w:val="24"/>
        </w:rPr>
        <w:t xml:space="preserve"> που έρχεται να κατεδαφίσει, στην κυριολεξία να κονιορτοποιήσει ό,τι απέμεινε από τη μικρή και μεσαία παραγωγ</w:t>
      </w:r>
      <w:r>
        <w:rPr>
          <w:rFonts w:eastAsia="Times New Roman" w:cs="Times New Roman"/>
          <w:szCs w:val="24"/>
        </w:rPr>
        <w:t>ή και φυσικά επιτείνεται το πρόβλημα, κύριε Πρόεδρε, διότι υπάρχει το πρόβλημα της ανομβρίας φέτος στους παραγωγούς. Δεν βγάλανε μεγάλη παραγωγή και στα σταφύλια και στο λάδι. Και έρχεται να επιτείνει ακόμη περισσότερο αυτήν την απελπισία των παραγωγών.</w:t>
      </w:r>
    </w:p>
    <w:p w14:paraId="6140FE76"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 xml:space="preserve"> ΚΚΕ, κύριε Υπουργέ, έχει πολιτική πρόταση, αλλά η πολιτική πρόταση δεν μπαίνει στον στενό κορσέ της δικής σας πολιτικής, της πολιτικής υποταγής στα μονοπώλια, στην Ευρωπαϊκή Ένωση, ούτε έχουμε </w:t>
      </w:r>
      <w:proofErr w:type="spellStart"/>
      <w:r>
        <w:rPr>
          <w:rFonts w:eastAsia="Times New Roman" w:cs="Times New Roman"/>
          <w:szCs w:val="24"/>
        </w:rPr>
        <w:t>συνεταιράκια</w:t>
      </w:r>
      <w:proofErr w:type="spellEnd"/>
      <w:r>
        <w:rPr>
          <w:rFonts w:eastAsia="Times New Roman" w:cs="Times New Roman"/>
          <w:szCs w:val="24"/>
        </w:rPr>
        <w:t xml:space="preserve"> την τρόικα, το «κουαρτέτο», το Διεθνές Νομισματικ</w:t>
      </w:r>
      <w:r>
        <w:rPr>
          <w:rFonts w:eastAsia="Times New Roman" w:cs="Times New Roman"/>
          <w:szCs w:val="24"/>
        </w:rPr>
        <w:t xml:space="preserve">ό Ταμείο, την Ευρωπαϊκή Κεντρική Τράπεζα. Όχι, μιλάμε για πολιτική ρήξης και ανατροπής αυτής της πολιτικής, για μια άλλη κοινωνία </w:t>
      </w:r>
      <w:r>
        <w:rPr>
          <w:rFonts w:eastAsia="Times New Roman" w:cs="Times New Roman"/>
          <w:szCs w:val="24"/>
        </w:rPr>
        <w:lastRenderedPageBreak/>
        <w:t>με λαϊκή εξουσία, όπου πραγματικά ο μικρός και μεσαίος παραγωγός θα συνεταιριστεί, δεν θα καταστραφεί, αλλά αυτό αποτελεί αγών</w:t>
      </w:r>
      <w:r>
        <w:rPr>
          <w:rFonts w:eastAsia="Times New Roman" w:cs="Times New Roman"/>
          <w:szCs w:val="24"/>
        </w:rPr>
        <w:t>α διαρκή των εργαζομένων, σημαίνει ότι ο λαός πρέπει να πάρει την υπόθεση στα χέρια του, να ξεσηκωθεί. Γι’ αυτό και καλούμε όλους τους αγρότες, τους εργαζόμενους και τους επαγγελματίες στις 9 του Σεπτέμβρη στη Θεσσαλονίκη στο μεγάλο συλλαλητήριο</w:t>
      </w:r>
      <w:r>
        <w:rPr>
          <w:rFonts w:eastAsia="Times New Roman" w:cs="Times New Roman"/>
          <w:szCs w:val="24"/>
        </w:rPr>
        <w:t>,</w:t>
      </w:r>
      <w:r>
        <w:rPr>
          <w:rFonts w:eastAsia="Times New Roman" w:cs="Times New Roman"/>
          <w:szCs w:val="24"/>
        </w:rPr>
        <w:t xml:space="preserve"> που οργανώνει το ΠΑΜΕ και άλλες ταξικές και συνδικαλιστικές οργανώσεις, το ταξικό συνδικαλιστικό κίνημα, απέναντι σε αυτήν την πολιτική που εφαρμόζει η Κυβέρνηση, η Ευρωπαϊκή Ένωση και όλο το</w:t>
      </w:r>
      <w:r>
        <w:rPr>
          <w:rFonts w:eastAsia="Times New Roman" w:cs="Times New Roman"/>
          <w:szCs w:val="24"/>
        </w:rPr>
        <w:t>ν</w:t>
      </w:r>
      <w:r>
        <w:rPr>
          <w:rFonts w:eastAsia="Times New Roman" w:cs="Times New Roman"/>
          <w:szCs w:val="24"/>
        </w:rPr>
        <w:t xml:space="preserve"> συρφετό της </w:t>
      </w:r>
      <w:proofErr w:type="spellStart"/>
      <w:r>
        <w:rPr>
          <w:rFonts w:eastAsia="Times New Roman" w:cs="Times New Roman"/>
          <w:szCs w:val="24"/>
        </w:rPr>
        <w:t>ευρωενωσιακής</w:t>
      </w:r>
      <w:proofErr w:type="spellEnd"/>
      <w:r>
        <w:rPr>
          <w:rFonts w:eastAsia="Times New Roman" w:cs="Times New Roman"/>
          <w:szCs w:val="24"/>
        </w:rPr>
        <w:t xml:space="preserve"> πολιτικής.</w:t>
      </w:r>
    </w:p>
    <w:p w14:paraId="6140FE77"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Ευχαριστώ πολύ.</w:t>
      </w:r>
    </w:p>
    <w:p w14:paraId="6140FE78"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t>ΠΡΟΕΔΡΕΥΩ</w:t>
      </w:r>
      <w:r>
        <w:rPr>
          <w:rFonts w:eastAsia="Times New Roman" w:cs="Times New Roman"/>
          <w:b/>
          <w:szCs w:val="24"/>
        </w:rPr>
        <w:t>Ν (Σπυρίδων Λυκούδης):</w:t>
      </w:r>
      <w:r>
        <w:rPr>
          <w:rFonts w:eastAsia="Times New Roman" w:cs="Times New Roman"/>
          <w:szCs w:val="24"/>
        </w:rPr>
        <w:t xml:space="preserve"> Κύριε Υπουργέ, έχετε τον λόγο.</w:t>
      </w:r>
    </w:p>
    <w:p w14:paraId="6140FE79"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lastRenderedPageBreak/>
        <w:t>ΤΡΥΦΩΝ ΑΛΕΞΙΑΔΗΣ (Αναπληρωτής Υπουργός Οικονομικών):</w:t>
      </w:r>
      <w:r>
        <w:rPr>
          <w:rFonts w:eastAsia="Times New Roman" w:cs="Times New Roman"/>
          <w:szCs w:val="24"/>
        </w:rPr>
        <w:t xml:space="preserve"> Ευχαριστώ, κύριε Πρόεδρε. Δεν θα χρειαστώ τον τριπλάσιο χρόνο από αυτόν που προβλέπει ο Κανονισμός, όπως με ευγένεια παραχωρήσατε στον κύριο Βουλευτή</w:t>
      </w:r>
      <w:r>
        <w:rPr>
          <w:rFonts w:eastAsia="Times New Roman" w:cs="Times New Roman"/>
          <w:szCs w:val="24"/>
        </w:rPr>
        <w:t>, για να απαντήσω. Απλά εγώ θα προσπαθήσω να ξεκαθαρίσω κάποια πράγματα, για να μην δημιουργηθεί κάποια παρανόηση.</w:t>
      </w:r>
    </w:p>
    <w:p w14:paraId="6140FE7A"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 xml:space="preserve">Κύριε Βουλευτά, δεν θα σας ακολουθήσω στην προσπάθειά σας την πολιτική αντιπαράθεση να τη ντύσετε με διάφορα σκοτεινά συμφέροντα και μια </w:t>
      </w:r>
      <w:r>
        <w:rPr>
          <w:rFonts w:eastAsia="Times New Roman" w:cs="Times New Roman"/>
          <w:szCs w:val="24"/>
        </w:rPr>
        <w:t>συνωμοσιολογία και ότι αυτή η Κυβέρνηση, γιατί είπατε βαριές εκφράσεις, υπηρετεί μεγαλοβιομήχανους και φέρνει χαριστικές ρυθμίσεις.</w:t>
      </w:r>
    </w:p>
    <w:p w14:paraId="6140FE7B"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Φέρτε μου σε ποια προηγουμένη περίοδο έχουν γίνει σε όλους αυτούς τους «μεγάλο-» που είπατε, για να μην χάσω χρόνο για να το</w:t>
      </w:r>
      <w:r>
        <w:rPr>
          <w:rFonts w:eastAsia="Times New Roman" w:cs="Times New Roman"/>
          <w:szCs w:val="24"/>
        </w:rPr>
        <w:t xml:space="preserve">υς πω, τόσοι πολλοί φορολογικοί έλεγχοι. Φέρτε μου σε ποια προηγούμενη περίοδο είδατε τέτοια αποτελέσματα. Πείτε μου πότε στο παρελθόν αυτοί οι οποίοι, όχι απλά είχαν </w:t>
      </w:r>
      <w:r>
        <w:rPr>
          <w:rFonts w:eastAsia="Times New Roman" w:cs="Times New Roman"/>
          <w:szCs w:val="24"/>
        </w:rPr>
        <w:lastRenderedPageBreak/>
        <w:t>φορολογική ασυλία, αυτοί οι οποίοι καθόριζαν τη φορολογική πολιτική και τους φορολογικούς</w:t>
      </w:r>
      <w:r>
        <w:rPr>
          <w:rFonts w:eastAsia="Times New Roman" w:cs="Times New Roman"/>
          <w:szCs w:val="24"/>
        </w:rPr>
        <w:t xml:space="preserve"> ελέγχους σε φιλικά και σε αντίθετα πρόσωπα είχαν τέτοιους ελέγχους, όπως γίνεται αυτήν την περίοδο.</w:t>
      </w:r>
    </w:p>
    <w:p w14:paraId="6140FE7C"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Θα ξεπεράσω, όμως, αυτήν εδώ...</w:t>
      </w:r>
    </w:p>
    <w:p w14:paraId="6140FE7D"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Μέσα εκεί συμπεριλαμβάνεται...</w:t>
      </w:r>
    </w:p>
    <w:p w14:paraId="6140FE7E" w14:textId="77777777" w:rsidR="00325BBC" w:rsidRDefault="001F2B1C">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Νομίζω ότι ο τριπ</w:t>
      </w:r>
      <w:r>
        <w:rPr>
          <w:rFonts w:eastAsia="Times New Roman" w:cs="Times New Roman"/>
          <w:szCs w:val="24"/>
        </w:rPr>
        <w:t xml:space="preserve">λάσιος χρόνος που είχατε από την ομιλία σάς έδωσε τη δυνατότητα να πείσετε </w:t>
      </w:r>
      <w:r>
        <w:rPr>
          <w:rFonts w:eastAsia="Times New Roman" w:cs="Times New Roman"/>
          <w:szCs w:val="24"/>
        </w:rPr>
        <w:t>αυτούς,</w:t>
      </w:r>
      <w:r>
        <w:rPr>
          <w:rFonts w:eastAsia="Times New Roman" w:cs="Times New Roman"/>
          <w:szCs w:val="24"/>
        </w:rPr>
        <w:t xml:space="preserve"> που μας ακούνε. Οι δυο μας είμαστε στη Βουλή, οι δυο μας και ο κύριος Πρόεδρος. Σεβαστείτε, λοιπόν, το ότι εγώ δεν διέκοψα καθόλου.</w:t>
      </w:r>
    </w:p>
    <w:p w14:paraId="6140FE7F"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Σε ό,τι αφορά, όμως, το θέμα των ελέγχων,</w:t>
      </w:r>
      <w:r>
        <w:rPr>
          <w:rFonts w:eastAsia="Times New Roman" w:cs="Times New Roman"/>
          <w:szCs w:val="24"/>
        </w:rPr>
        <w:t xml:space="preserve"> να είναι σαφές ότι ελέγχους θα κάνουμε και γι’ αυτήν τη φορολογία και για οποιαδήποτε άλλη φορολογία, διότι εμείς δεν παίζουμε με τις τύχες τους ελληνικού </w:t>
      </w:r>
      <w:r>
        <w:rPr>
          <w:rFonts w:eastAsia="Times New Roman" w:cs="Times New Roman"/>
          <w:szCs w:val="24"/>
        </w:rPr>
        <w:lastRenderedPageBreak/>
        <w:t>λαού. Έχουμε κάνει μια συμφωνία, πρέπει να υλοποιηθεί ένας προϋπολογισμός, πρέπει να έχουμε συγκεκρι</w:t>
      </w:r>
      <w:r>
        <w:rPr>
          <w:rFonts w:eastAsia="Times New Roman" w:cs="Times New Roman"/>
          <w:szCs w:val="24"/>
        </w:rPr>
        <w:t>μένα έσοδα. Κάποια στιγμή αυτό που σας ζητάω -όχι προσωπικά, αλλά πολιτικά- είναι να απαντήσετε: Δεν θέλετε να έχουμε αυτόν τον φόρο. Θέλετε να έχουμε κάποιον άλλον φόρο στη θέση του; Δεν θέλετε να έχουμε ΕΝΦΙΑ. Θέλετε να έχουμε φόρο στην περιουσία; Και αν</w:t>
      </w:r>
      <w:r>
        <w:rPr>
          <w:rFonts w:eastAsia="Times New Roman" w:cs="Times New Roman"/>
          <w:szCs w:val="24"/>
        </w:rPr>
        <w:t xml:space="preserve"> θέλετε να έχουμε φόρο στην περιουσία, σε ποια περιουσία και με ποιον στόχο είσπραξης; </w:t>
      </w:r>
    </w:p>
    <w:p w14:paraId="6140FE80"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Επιτέλους, καταθέστε μια πρόταση. Αυτό σας είπα εγώ. Διότι η πολιτική μας διαφορά είναι ότι θέλετε να έχετε έναν διαρκή ρόλο πολιτικού εισαγγελέα, χωρίς να καταθέτετε π</w:t>
      </w:r>
      <w:r>
        <w:rPr>
          <w:rFonts w:eastAsia="Times New Roman" w:cs="Times New Roman"/>
          <w:szCs w:val="24"/>
        </w:rPr>
        <w:t>ολιτική πρόταση. Πολιτική διαφορά βεβαίως και έχουμε.</w:t>
      </w:r>
    </w:p>
    <w:p w14:paraId="6140FE81" w14:textId="77777777" w:rsidR="00325BBC" w:rsidRDefault="001F2B1C">
      <w:pPr>
        <w:spacing w:line="600" w:lineRule="auto"/>
        <w:ind w:firstLine="720"/>
        <w:jc w:val="both"/>
        <w:rPr>
          <w:rFonts w:eastAsia="Times New Roman" w:cs="Times New Roman"/>
          <w:szCs w:val="24"/>
        </w:rPr>
      </w:pPr>
      <w:r>
        <w:rPr>
          <w:rFonts w:eastAsia="Times New Roman" w:cs="Times New Roman"/>
          <w:szCs w:val="24"/>
        </w:rPr>
        <w:t>Σε ό,τι αφορά, λοιπόν, τον συγκεκριμένο φόρο, εξηγήσαμε την αναγκαιότητα</w:t>
      </w:r>
      <w:r>
        <w:rPr>
          <w:rFonts w:eastAsia="Times New Roman" w:cs="Times New Roman"/>
          <w:szCs w:val="24"/>
        </w:rPr>
        <w:t>,</w:t>
      </w:r>
      <w:r>
        <w:rPr>
          <w:rFonts w:eastAsia="Times New Roman" w:cs="Times New Roman"/>
          <w:szCs w:val="24"/>
        </w:rPr>
        <w:t xml:space="preserve"> που μας οδήγησε στην επιβολή αυτού του φόρου, εξηγήσαμε γιατί πήραμε αυτήν την απόφαση και κάνουμε ό,τι είναι δυνατόν για να πετ</w:t>
      </w:r>
      <w:r>
        <w:rPr>
          <w:rFonts w:eastAsia="Times New Roman" w:cs="Times New Roman"/>
          <w:szCs w:val="24"/>
        </w:rPr>
        <w:t xml:space="preserve">ύχει φορολογικά το Υπουργείο Οικονομικών, έτσι ώστε να έχουμε έσοδα από εκείνες τις πηγές </w:t>
      </w:r>
      <w:r>
        <w:rPr>
          <w:rFonts w:eastAsia="Times New Roman" w:cs="Times New Roman"/>
          <w:szCs w:val="24"/>
        </w:rPr>
        <w:lastRenderedPageBreak/>
        <w:t xml:space="preserve">και από αυτούς που δεν πλήρωναν τόσα χρόνια, ώστε να μπορούμε να ελαφρύνουμε άλλες κατηγορίες πολιτών. </w:t>
      </w:r>
    </w:p>
    <w:p w14:paraId="6140FE82" w14:textId="77777777" w:rsidR="00325BBC" w:rsidRDefault="001F2B1C">
      <w:pPr>
        <w:spacing w:line="600" w:lineRule="auto"/>
        <w:ind w:firstLine="720"/>
        <w:jc w:val="both"/>
        <w:rPr>
          <w:rFonts w:eastAsia="Times New Roman"/>
          <w:szCs w:val="24"/>
        </w:rPr>
      </w:pPr>
      <w:r>
        <w:rPr>
          <w:rFonts w:eastAsia="Times New Roman"/>
          <w:szCs w:val="24"/>
        </w:rPr>
        <w:t>Είναι σαφέστατο ότι και αυτός ο φόρος και μια σειρά από άλλους</w:t>
      </w:r>
      <w:r>
        <w:rPr>
          <w:rFonts w:eastAsia="Times New Roman"/>
          <w:szCs w:val="24"/>
        </w:rPr>
        <w:t xml:space="preserve"> φόρους</w:t>
      </w:r>
      <w:r>
        <w:rPr>
          <w:rFonts w:eastAsia="Times New Roman"/>
          <w:szCs w:val="24"/>
        </w:rPr>
        <w:t>,</w:t>
      </w:r>
      <w:r>
        <w:rPr>
          <w:rFonts w:eastAsia="Times New Roman"/>
          <w:szCs w:val="24"/>
        </w:rPr>
        <w:t xml:space="preserve"> που αναγκαστήκαμε είτε να διατηρήσουμε είτε να νομοθετήσουμε αυτόν το χρόνο, είναι φόροι οι οποίοι θα επανεξεταστούν στο λογικό πλαίσιο των αλλαγών που θα έχουν, προσπαθώντας να ξεφύγουμε από την εποπτεία και να πάμε σε ένα διαφορετικό οικονομικό </w:t>
      </w:r>
      <w:r>
        <w:rPr>
          <w:rFonts w:eastAsia="Times New Roman"/>
          <w:szCs w:val="24"/>
        </w:rPr>
        <w:t>μοντέλο. Είναι σαφέστατη, λοιπόν, η στάση της Κυβέρνησης. Είναι σαφής και η πολιτική διαφορά που έχουμε. Να είστε, όμως, σίγουρος ότι εμείς με τα δημόσια οικονομικά δεν θα παίξουμε ούτε θα προσπαθήσουμε να ξεγελάσουμε είτε τους πολίτες είτε τη Βουλή.</w:t>
      </w:r>
    </w:p>
    <w:p w14:paraId="6140FE83" w14:textId="77777777" w:rsidR="00325BBC" w:rsidRDefault="001F2B1C">
      <w:pPr>
        <w:spacing w:line="600" w:lineRule="auto"/>
        <w:ind w:firstLine="720"/>
        <w:jc w:val="both"/>
        <w:rPr>
          <w:rFonts w:eastAsia="Times New Roman"/>
          <w:szCs w:val="24"/>
        </w:rPr>
      </w:pPr>
      <w:r>
        <w:rPr>
          <w:rFonts w:eastAsia="Times New Roman"/>
          <w:szCs w:val="24"/>
        </w:rPr>
        <w:t>Ευχαρ</w:t>
      </w:r>
      <w:r>
        <w:rPr>
          <w:rFonts w:eastAsia="Times New Roman"/>
          <w:szCs w:val="24"/>
        </w:rPr>
        <w:t>ιστώ, κύριε Πρόεδρε.</w:t>
      </w:r>
    </w:p>
    <w:p w14:paraId="6140FE84" w14:textId="77777777" w:rsidR="00325BBC" w:rsidRDefault="001F2B1C">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Υπουργέ.</w:t>
      </w:r>
    </w:p>
    <w:p w14:paraId="6140FE85" w14:textId="77777777" w:rsidR="00325BBC" w:rsidRDefault="001F2B1C">
      <w:pPr>
        <w:spacing w:line="600" w:lineRule="auto"/>
        <w:ind w:firstLine="720"/>
        <w:jc w:val="both"/>
        <w:rPr>
          <w:rFonts w:eastAsia="Times New Roman"/>
          <w:szCs w:val="24"/>
        </w:rPr>
      </w:pPr>
      <w:r>
        <w:rPr>
          <w:rFonts w:eastAsia="Times New Roman"/>
          <w:szCs w:val="24"/>
        </w:rPr>
        <w:lastRenderedPageBreak/>
        <w:t>Κυρίες και κύριοι συνάδελφοι, δεν θα συζητηθεί η δεύτερη με αριθμό 1181/23-8-2016 επίκαιρη ερώτηση πρώτου κύκλου της Βουλευτού Χαλκιδικής κ</w:t>
      </w:r>
      <w:r>
        <w:rPr>
          <w:rFonts w:eastAsia="Times New Roman"/>
          <w:szCs w:val="24"/>
        </w:rPr>
        <w:t>.</w:t>
      </w:r>
      <w:r>
        <w:rPr>
          <w:rFonts w:eastAsia="Times New Roman"/>
          <w:szCs w:val="24"/>
        </w:rPr>
        <w:t xml:space="preserve"> </w:t>
      </w:r>
      <w:r>
        <w:rPr>
          <w:rFonts w:eastAsia="Times New Roman"/>
          <w:bCs/>
          <w:szCs w:val="24"/>
        </w:rPr>
        <w:t>Σωτηρίας Βλάχου</w:t>
      </w:r>
      <w:r>
        <w:rPr>
          <w:rFonts w:eastAsia="Times New Roman"/>
          <w:szCs w:val="24"/>
        </w:rPr>
        <w:t xml:space="preserve"> του Λαϊκού Συνδέσμου</w:t>
      </w:r>
      <w:r>
        <w:rPr>
          <w:rFonts w:eastAsia="Times New Roman"/>
          <w:szCs w:val="24"/>
        </w:rPr>
        <w:t xml:space="preserve">-Χρυσή Αυγή προς τον Υπουργό </w:t>
      </w:r>
      <w:r>
        <w:rPr>
          <w:rFonts w:eastAsia="Times New Roman"/>
          <w:bCs/>
          <w:szCs w:val="24"/>
        </w:rPr>
        <w:t>Ναυτιλίας και Νησιωτικής Πολιτικής,</w:t>
      </w:r>
      <w:r>
        <w:rPr>
          <w:rFonts w:eastAsia="Times New Roman"/>
          <w:b/>
          <w:bCs/>
          <w:szCs w:val="24"/>
        </w:rPr>
        <w:t xml:space="preserve"> </w:t>
      </w:r>
      <w:r>
        <w:rPr>
          <w:rFonts w:eastAsia="Times New Roman"/>
          <w:szCs w:val="24"/>
        </w:rPr>
        <w:t xml:space="preserve">σχετικά με την «ασυνειδησία των χειριστών σκαφών γρι-γρι και με τα εγκαταλελειμμένα αλιευτικά σκάφη, που προκαλούν προβλήματα στη διώρυγα της Νέας Ποτίδαιας», λόγω κωλύματος </w:t>
      </w:r>
      <w:r>
        <w:rPr>
          <w:rFonts w:eastAsia="Times New Roman"/>
          <w:szCs w:val="24"/>
        </w:rPr>
        <w:t>-ανειλημμένες υπο</w:t>
      </w:r>
      <w:r>
        <w:rPr>
          <w:rFonts w:eastAsia="Times New Roman"/>
          <w:szCs w:val="24"/>
        </w:rPr>
        <w:t xml:space="preserve">χρεώσεις- </w:t>
      </w:r>
      <w:r>
        <w:rPr>
          <w:rFonts w:eastAsia="Times New Roman"/>
          <w:szCs w:val="24"/>
        </w:rPr>
        <w:t>του Υπουργού Ναυτιλίας και Νησιωτικής Πολιτικής.</w:t>
      </w:r>
    </w:p>
    <w:p w14:paraId="6140FE86" w14:textId="77777777" w:rsidR="00325BBC" w:rsidRDefault="001F2B1C">
      <w:pPr>
        <w:spacing w:line="600" w:lineRule="auto"/>
        <w:ind w:firstLine="720"/>
        <w:jc w:val="both"/>
        <w:rPr>
          <w:rFonts w:eastAsia="Times New Roman"/>
          <w:bCs/>
          <w:szCs w:val="24"/>
        </w:rPr>
      </w:pPr>
      <w:r>
        <w:rPr>
          <w:rFonts w:eastAsia="Times New Roman"/>
          <w:szCs w:val="24"/>
        </w:rPr>
        <w:t xml:space="preserve">Επίσης, δεν θα συζητηθεί η τρίτη με αριθμό 1178/22-8-2016 επίκαιρη ερώτηση δεύτερου κύκλου του Βουλευτή Αρκαδίας της Δημοκρατικής Συμπαράταξης ΠΑΣΟΚ-ΔΗΜΑΡ κ. </w:t>
      </w:r>
      <w:r>
        <w:rPr>
          <w:rFonts w:eastAsia="Times New Roman"/>
          <w:bCs/>
          <w:szCs w:val="24"/>
        </w:rPr>
        <w:t>Οδυσσέα Κωνσταντινόπουλου</w:t>
      </w:r>
      <w:r>
        <w:rPr>
          <w:rFonts w:eastAsia="Times New Roman"/>
          <w:szCs w:val="24"/>
        </w:rPr>
        <w:t xml:space="preserve"> προς τον Υπουργό </w:t>
      </w:r>
      <w:r>
        <w:rPr>
          <w:rFonts w:eastAsia="Times New Roman"/>
          <w:bCs/>
          <w:szCs w:val="24"/>
        </w:rPr>
        <w:t>Εσωτερικών και Διοικητικής Ανασυγκρότησης,</w:t>
      </w:r>
      <w:r>
        <w:rPr>
          <w:rFonts w:eastAsia="Times New Roman"/>
          <w:szCs w:val="24"/>
        </w:rPr>
        <w:t xml:space="preserve"> σχετικά με την έκδοση </w:t>
      </w:r>
      <w:r>
        <w:rPr>
          <w:rFonts w:eastAsia="Times New Roman"/>
          <w:szCs w:val="24"/>
        </w:rPr>
        <w:t>κ</w:t>
      </w:r>
      <w:r>
        <w:rPr>
          <w:rFonts w:eastAsia="Times New Roman"/>
          <w:szCs w:val="24"/>
        </w:rPr>
        <w:t xml:space="preserve">οινής </w:t>
      </w:r>
      <w:r>
        <w:rPr>
          <w:rFonts w:eastAsia="Times New Roman"/>
          <w:szCs w:val="24"/>
        </w:rPr>
        <w:t>υ</w:t>
      </w:r>
      <w:r>
        <w:rPr>
          <w:rFonts w:eastAsia="Times New Roman"/>
          <w:szCs w:val="24"/>
        </w:rPr>
        <w:t xml:space="preserve">πουργικής </w:t>
      </w:r>
      <w:r>
        <w:rPr>
          <w:rFonts w:eastAsia="Times New Roman"/>
          <w:szCs w:val="24"/>
        </w:rPr>
        <w:t>α</w:t>
      </w:r>
      <w:r>
        <w:rPr>
          <w:rFonts w:eastAsia="Times New Roman"/>
          <w:szCs w:val="24"/>
        </w:rPr>
        <w:t>πόφασης για τον χαρακτηρισμό ως πλημμυροπαθών των περιοχών της Αρκαδίας</w:t>
      </w:r>
      <w:r>
        <w:rPr>
          <w:rFonts w:eastAsia="Times New Roman"/>
          <w:szCs w:val="24"/>
        </w:rPr>
        <w:t>,</w:t>
      </w:r>
      <w:r>
        <w:rPr>
          <w:rFonts w:eastAsia="Times New Roman"/>
          <w:szCs w:val="24"/>
        </w:rPr>
        <w:t xml:space="preserve"> που επλήγησαν από τη θεομηνία του Ιουνίου, λόγω κωλύματος της πολιτικής ηγεσίας τ</w:t>
      </w:r>
      <w:r>
        <w:rPr>
          <w:rFonts w:eastAsia="Times New Roman"/>
          <w:szCs w:val="24"/>
        </w:rPr>
        <w:t xml:space="preserve">ου Υπουργείου </w:t>
      </w:r>
      <w:r>
        <w:rPr>
          <w:rFonts w:eastAsia="Times New Roman"/>
          <w:bCs/>
          <w:szCs w:val="24"/>
        </w:rPr>
        <w:t>Εσωτερικών και Διοικητικής Ανασυγκρότησης.</w:t>
      </w:r>
    </w:p>
    <w:p w14:paraId="6140FE87" w14:textId="77777777" w:rsidR="00325BBC" w:rsidRDefault="001F2B1C">
      <w:pPr>
        <w:spacing w:line="600" w:lineRule="auto"/>
        <w:ind w:firstLine="720"/>
        <w:jc w:val="both"/>
        <w:rPr>
          <w:rFonts w:eastAsia="Times New Roman"/>
          <w:szCs w:val="24"/>
        </w:rPr>
      </w:pPr>
      <w:r>
        <w:rPr>
          <w:rFonts w:eastAsia="Times New Roman"/>
          <w:szCs w:val="24"/>
        </w:rPr>
        <w:lastRenderedPageBreak/>
        <w:t xml:space="preserve">Δεν θα συζητηθεί η πρώτη με αριθμό 1176/22-8-2016 επίκαιρη ερώτηση δεύτερου κύκλου του Βουλευτή Έβρου της Νέας Δημοκρατίας κ. </w:t>
      </w:r>
      <w:r>
        <w:rPr>
          <w:rFonts w:eastAsia="Times New Roman"/>
          <w:bCs/>
          <w:szCs w:val="24"/>
        </w:rPr>
        <w:t xml:space="preserve">Αναστασίου </w:t>
      </w:r>
      <w:proofErr w:type="spellStart"/>
      <w:r>
        <w:rPr>
          <w:rFonts w:eastAsia="Times New Roman"/>
          <w:bCs/>
          <w:szCs w:val="24"/>
        </w:rPr>
        <w:t>Δημοσχάκη</w:t>
      </w:r>
      <w:proofErr w:type="spellEnd"/>
      <w:r>
        <w:rPr>
          <w:rFonts w:eastAsia="Times New Roman"/>
          <w:szCs w:val="24"/>
        </w:rPr>
        <w:t xml:space="preserve"> προς τον Υπουργό </w:t>
      </w:r>
      <w:r>
        <w:rPr>
          <w:rFonts w:eastAsia="Times New Roman"/>
          <w:bCs/>
          <w:szCs w:val="24"/>
        </w:rPr>
        <w:t>Οικονομίας, Ανάπτυξης και Τουρισμού</w:t>
      </w:r>
      <w:r>
        <w:rPr>
          <w:rFonts w:eastAsia="Times New Roman"/>
          <w:bCs/>
          <w:szCs w:val="24"/>
        </w:rPr>
        <w:t>,</w:t>
      </w:r>
      <w:r>
        <w:rPr>
          <w:rFonts w:eastAsia="Times New Roman"/>
          <w:szCs w:val="24"/>
        </w:rPr>
        <w:t xml:space="preserve"> σχετικά με την κατάσταση των κόκκινων δανείων στον Έβρο και τη Θράκη, λόγω απουσίας του αρμόδιου Υπουργού κ. Γεώργιου Σταθάκη στο εξωτερικό.</w:t>
      </w:r>
    </w:p>
    <w:p w14:paraId="6140FE88" w14:textId="77777777" w:rsidR="00325BBC" w:rsidRDefault="001F2B1C">
      <w:pPr>
        <w:spacing w:line="600" w:lineRule="auto"/>
        <w:ind w:firstLine="720"/>
        <w:jc w:val="both"/>
        <w:rPr>
          <w:rFonts w:eastAsia="Times New Roman"/>
          <w:szCs w:val="24"/>
        </w:rPr>
      </w:pPr>
      <w:r>
        <w:rPr>
          <w:rFonts w:eastAsia="Times New Roman"/>
          <w:szCs w:val="24"/>
        </w:rPr>
        <w:t>Δεν θα συζητηθεί η δεύτερη με αριθμό 1182/23-8-2016 επίκαιρη ερώτηση δεύτερου κύκλου του Βουλευτή Ευβοίας του Λαϊ</w:t>
      </w:r>
      <w:r>
        <w:rPr>
          <w:rFonts w:eastAsia="Times New Roman"/>
          <w:szCs w:val="24"/>
        </w:rPr>
        <w:t xml:space="preserve">κού Συνδέσμου-Χρυσή Αυγή κ. </w:t>
      </w:r>
      <w:r>
        <w:rPr>
          <w:rFonts w:eastAsia="Times New Roman"/>
          <w:bCs/>
          <w:szCs w:val="24"/>
        </w:rPr>
        <w:t>Νικολάου Μίχου</w:t>
      </w:r>
      <w:r>
        <w:rPr>
          <w:rFonts w:eastAsia="Times New Roman"/>
          <w:szCs w:val="24"/>
        </w:rPr>
        <w:t xml:space="preserve"> προς τον Υπουργό </w:t>
      </w:r>
      <w:r>
        <w:rPr>
          <w:rFonts w:eastAsia="Times New Roman"/>
          <w:bCs/>
          <w:szCs w:val="24"/>
        </w:rPr>
        <w:t>Οικονομικών,</w:t>
      </w:r>
      <w:r>
        <w:rPr>
          <w:rFonts w:eastAsia="Times New Roman"/>
          <w:b/>
          <w:bCs/>
          <w:szCs w:val="24"/>
        </w:rPr>
        <w:t xml:space="preserve"> </w:t>
      </w:r>
      <w:r>
        <w:rPr>
          <w:rFonts w:eastAsia="Times New Roman"/>
          <w:szCs w:val="24"/>
        </w:rPr>
        <w:t xml:space="preserve">σχετικά με τη «σκανδαλώδη πώληση της </w:t>
      </w:r>
      <w:r>
        <w:rPr>
          <w:rFonts w:eastAsia="Times New Roman"/>
          <w:szCs w:val="24"/>
        </w:rPr>
        <w:t>«</w:t>
      </w:r>
      <w:r>
        <w:rPr>
          <w:rFonts w:eastAsia="Times New Roman"/>
          <w:szCs w:val="24"/>
        </w:rPr>
        <w:t>ΤΡΑΙΝΟΣΕ</w:t>
      </w:r>
      <w:r>
        <w:rPr>
          <w:rFonts w:eastAsia="Times New Roman"/>
          <w:szCs w:val="24"/>
        </w:rPr>
        <w:t>»</w:t>
      </w:r>
      <w:r>
        <w:rPr>
          <w:rFonts w:eastAsia="Times New Roman"/>
          <w:szCs w:val="24"/>
        </w:rPr>
        <w:t xml:space="preserve"> έναντι του ευτελούς τιμήματος των 45 εκατομμυρίων Ευρώ», λόγω απουσίας του κυρίου Υπουργού Ευκλείδη </w:t>
      </w:r>
      <w:proofErr w:type="spellStart"/>
      <w:r>
        <w:rPr>
          <w:rFonts w:eastAsia="Times New Roman"/>
          <w:szCs w:val="24"/>
        </w:rPr>
        <w:t>Τσακαλώτου</w:t>
      </w:r>
      <w:proofErr w:type="spellEnd"/>
      <w:r>
        <w:rPr>
          <w:rFonts w:eastAsia="Times New Roman"/>
          <w:szCs w:val="24"/>
        </w:rPr>
        <w:t xml:space="preserve"> στο εξωτερικό.</w:t>
      </w:r>
    </w:p>
    <w:p w14:paraId="6140FE89" w14:textId="77777777" w:rsidR="00325BBC" w:rsidRDefault="001F2B1C">
      <w:pPr>
        <w:spacing w:line="600" w:lineRule="auto"/>
        <w:ind w:firstLine="720"/>
        <w:jc w:val="both"/>
        <w:rPr>
          <w:rFonts w:eastAsia="Times New Roman"/>
          <w:szCs w:val="24"/>
        </w:rPr>
      </w:pPr>
      <w:r>
        <w:rPr>
          <w:rFonts w:eastAsia="Times New Roman"/>
          <w:szCs w:val="24"/>
        </w:rPr>
        <w:t>Δεν θα συ</w:t>
      </w:r>
      <w:r>
        <w:rPr>
          <w:rFonts w:eastAsia="Times New Roman"/>
          <w:szCs w:val="24"/>
        </w:rPr>
        <w:t>ζητηθεί η τέταρτη με αριθμό 1180/23-8-2016 επίκαιρη ερώτηση δεύτερου κύκλου του Βουλευτή Αιτωλοακαρνανίας του Κομουνιστικού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Νικολάου Μωραΐτη</w:t>
      </w:r>
      <w:r>
        <w:rPr>
          <w:rFonts w:eastAsia="Times New Roman"/>
          <w:b/>
          <w:bCs/>
          <w:szCs w:val="24"/>
        </w:rPr>
        <w:t xml:space="preserve"> </w:t>
      </w:r>
      <w:r w:rsidRPr="003E1B57">
        <w:rPr>
          <w:rFonts w:eastAsia="Times New Roman"/>
          <w:szCs w:val="24"/>
        </w:rPr>
        <w:t>π</w:t>
      </w:r>
      <w:r>
        <w:rPr>
          <w:rFonts w:eastAsia="Times New Roman"/>
          <w:szCs w:val="24"/>
        </w:rPr>
        <w:t xml:space="preserve">ρος τον Υπουργό </w:t>
      </w:r>
      <w:r>
        <w:rPr>
          <w:rFonts w:eastAsia="Times New Roman"/>
          <w:bCs/>
          <w:szCs w:val="24"/>
        </w:rPr>
        <w:lastRenderedPageBreak/>
        <w:t>Αγροτικής Ανάπτυξης και Τροφίμων</w:t>
      </w:r>
      <w:r>
        <w:rPr>
          <w:rFonts w:eastAsia="Times New Roman"/>
          <w:szCs w:val="24"/>
        </w:rPr>
        <w:t>, σχετικά με τον αποκλεισμό από την συνδεδεμέν</w:t>
      </w:r>
      <w:r>
        <w:rPr>
          <w:rFonts w:eastAsia="Times New Roman"/>
          <w:szCs w:val="24"/>
        </w:rPr>
        <w:t>η ενίσχυση, με κριτήριο το άπιαστο όριο των 120 κιλών γάλα ανά ζώο, για χιλιάδες κτηνοτρόφους με εγχώριες φυλές εντατικής βοσκής, λόγω κωλύματος του ερωτώντος Βουλευτή.</w:t>
      </w:r>
    </w:p>
    <w:p w14:paraId="6140FE8A" w14:textId="77777777" w:rsidR="00325BBC" w:rsidRDefault="001F2B1C">
      <w:pPr>
        <w:spacing w:line="600" w:lineRule="auto"/>
        <w:ind w:firstLine="720"/>
        <w:jc w:val="both"/>
        <w:rPr>
          <w:rFonts w:eastAsia="Times New Roman"/>
          <w:szCs w:val="24"/>
        </w:rPr>
      </w:pPr>
      <w:r>
        <w:rPr>
          <w:rFonts w:eastAsia="Times New Roman"/>
          <w:szCs w:val="24"/>
        </w:rPr>
        <w:t>Ο</w:t>
      </w:r>
      <w:r>
        <w:rPr>
          <w:rFonts w:eastAsia="Times New Roman"/>
          <w:szCs w:val="24"/>
        </w:rPr>
        <w:t>λοκληρώθηκε η συζήτηση των επ</w:t>
      </w:r>
      <w:r>
        <w:rPr>
          <w:rFonts w:eastAsia="Times New Roman"/>
          <w:szCs w:val="24"/>
        </w:rPr>
        <w:t>ί</w:t>
      </w:r>
      <w:r>
        <w:rPr>
          <w:rFonts w:eastAsia="Times New Roman"/>
          <w:szCs w:val="24"/>
        </w:rPr>
        <w:t>κα</w:t>
      </w:r>
      <w:r>
        <w:rPr>
          <w:rFonts w:eastAsia="Times New Roman"/>
          <w:szCs w:val="24"/>
        </w:rPr>
        <w:t>ι</w:t>
      </w:r>
      <w:r>
        <w:rPr>
          <w:rFonts w:eastAsia="Times New Roman"/>
          <w:szCs w:val="24"/>
        </w:rPr>
        <w:t>ρων ερωτήσεων.</w:t>
      </w:r>
    </w:p>
    <w:p w14:paraId="6140FE8B" w14:textId="77777777" w:rsidR="00325BBC" w:rsidRDefault="001F2B1C">
      <w:pPr>
        <w:spacing w:line="600" w:lineRule="auto"/>
        <w:ind w:firstLine="720"/>
        <w:jc w:val="both"/>
        <w:rPr>
          <w:rFonts w:eastAsia="Times New Roman"/>
          <w:szCs w:val="24"/>
        </w:rPr>
      </w:pPr>
      <w:r>
        <w:rPr>
          <w:rFonts w:eastAsia="Times New Roman"/>
          <w:szCs w:val="24"/>
        </w:rPr>
        <w:t xml:space="preserve">Κυρίες και κύριοι συνάδελφοι, δέχεστε </w:t>
      </w:r>
      <w:r>
        <w:rPr>
          <w:rFonts w:eastAsia="Times New Roman"/>
          <w:szCs w:val="24"/>
        </w:rPr>
        <w:t>στο σημείο αυτό να λύσουμε τη συνεδρίαση;</w:t>
      </w:r>
    </w:p>
    <w:p w14:paraId="6140FE8C" w14:textId="77777777" w:rsidR="00325BBC" w:rsidRDefault="001F2B1C">
      <w:pPr>
        <w:spacing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6140FE8D" w14:textId="77777777" w:rsidR="00325BBC" w:rsidRDefault="001F2B1C">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Με τη συναίνεση του Σώματος και ώρα 20.10΄ </w:t>
      </w:r>
      <w:proofErr w:type="spellStart"/>
      <w:r>
        <w:rPr>
          <w:rFonts w:eastAsia="Times New Roman"/>
          <w:szCs w:val="24"/>
        </w:rPr>
        <w:t>λύεται</w:t>
      </w:r>
      <w:proofErr w:type="spellEnd"/>
      <w:r>
        <w:rPr>
          <w:rFonts w:eastAsia="Times New Roman"/>
          <w:szCs w:val="24"/>
        </w:rPr>
        <w:t xml:space="preserve"> η συνεδρίαση για αύριο, ημέρα Τρίτη 30 Αυγούστου 2016 και ώρα 18.00΄, με αντικείμενο εργασιών τ</w:t>
      </w:r>
      <w:r>
        <w:rPr>
          <w:rFonts w:eastAsia="Times New Roman"/>
          <w:szCs w:val="24"/>
        </w:rPr>
        <w:t>ου Σώματος νομοθετική εργασία</w:t>
      </w:r>
      <w:r>
        <w:rPr>
          <w:rFonts w:eastAsia="Times New Roman"/>
          <w:szCs w:val="24"/>
        </w:rPr>
        <w:t>,</w:t>
      </w:r>
      <w:r>
        <w:rPr>
          <w:rFonts w:eastAsia="Times New Roman"/>
          <w:szCs w:val="24"/>
        </w:rPr>
        <w:t xml:space="preserve"> σύμφωνα με την ημερήσια διάταξη που έχει διανεμηθεί.</w:t>
      </w:r>
    </w:p>
    <w:p w14:paraId="6140FE8E" w14:textId="77777777" w:rsidR="00325BBC" w:rsidRDefault="001F2B1C">
      <w:pPr>
        <w:spacing w:line="600" w:lineRule="auto"/>
        <w:ind w:firstLine="720"/>
        <w:jc w:val="both"/>
        <w:rPr>
          <w:rFonts w:eastAsia="Times New Roman"/>
          <w:b/>
          <w:szCs w:val="24"/>
        </w:rPr>
      </w:pPr>
      <w:r>
        <w:rPr>
          <w:rFonts w:eastAsia="Times New Roman"/>
          <w:b/>
          <w:szCs w:val="24"/>
        </w:rPr>
        <w:t xml:space="preserve">Ο ΠΡΟΕΔΡΟΣ  </w:t>
      </w:r>
      <w:r>
        <w:rPr>
          <w:rFonts w:eastAsia="Times New Roman"/>
          <w:b/>
          <w:szCs w:val="24"/>
        </w:rPr>
        <w:t xml:space="preserve">                                            </w:t>
      </w:r>
      <w:r>
        <w:rPr>
          <w:rFonts w:eastAsia="Times New Roman"/>
          <w:b/>
          <w:szCs w:val="24"/>
        </w:rPr>
        <w:t>ΟΙ ΓΡΑΜΜΑΤΕΙΣ</w:t>
      </w:r>
    </w:p>
    <w:sectPr w:rsidR="00325BB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6GiUpzkA+UMSKm7Pg40BQytIhS8=" w:salt="pZNN+QcQ6f3+jhfMc1kZ8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BBC"/>
    <w:rsid w:val="001F2B1C"/>
    <w:rsid w:val="00325BBC"/>
    <w:rsid w:val="009E0A8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0FCE6"/>
  <w15:docId w15:val="{7F806668-6B1C-4295-A5FF-E93D64279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001E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001E5"/>
    <w:rPr>
      <w:rFonts w:ascii="Segoe UI" w:hAnsi="Segoe UI" w:cs="Segoe UI"/>
      <w:sz w:val="18"/>
      <w:szCs w:val="18"/>
    </w:rPr>
  </w:style>
  <w:style w:type="paragraph" w:styleId="a4">
    <w:name w:val="List Paragraph"/>
    <w:basedOn w:val="a"/>
    <w:uiPriority w:val="34"/>
    <w:qFormat/>
    <w:rsid w:val="00C648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957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302</MetadataID>
    <Session xmlns="641f345b-441b-4b81-9152-adc2e73ba5e1">Α´</Session>
    <Date xmlns="641f345b-441b-4b81-9152-adc2e73ba5e1">2016-08-28T21:00:00+00:00</Date>
    <Status xmlns="641f345b-441b-4b81-9152-adc2e73ba5e1">
      <Url>http://srv-sp1/praktika/Lists/Incoming_Metadata/EditForm.aspx?ID=302&amp;Source=/praktika/Recordings_Library/Forms/AllItems.aspx</Url>
      <Description>Δημοσιεύτηκε</Description>
    </Status>
    <Meeting xmlns="641f345b-441b-4b81-9152-adc2e73ba5e1">ΡΟΗ´</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42E0DB-58C4-4D08-8CC7-E7A96F6E58A4}">
  <ds:schemaRefs>
    <ds:schemaRef ds:uri="641f345b-441b-4b81-9152-adc2e73ba5e1"/>
    <ds:schemaRef ds:uri="http://purl.org/dc/elements/1.1/"/>
    <ds:schemaRef ds:uri="http://schemas.microsoft.com/office/infopath/2007/PartnerControls"/>
    <ds:schemaRef ds:uri="http://purl.org/dc/terms/"/>
    <ds:schemaRef ds:uri="http://schemas.microsoft.com/office/2006/documentManagement/types"/>
    <ds:schemaRef ds:uri="http://www.w3.org/XML/1998/namespace"/>
    <ds:schemaRef ds:uri="http://purl.org/dc/dcmitype/"/>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CBFF7603-B153-4560-A5C4-8FBB8CEC86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F6D48D-B361-437B-9846-CB53067981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92</Pages>
  <Words>16557</Words>
  <Characters>89414</Characters>
  <Application>Microsoft Office Word</Application>
  <DocSecurity>0</DocSecurity>
  <Lines>745</Lines>
  <Paragraphs>211</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105760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2016-09-02T11:08:00Z</dcterms:created>
  <dcterms:modified xsi:type="dcterms:W3CDTF">2016-09-02T11:08:00Z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