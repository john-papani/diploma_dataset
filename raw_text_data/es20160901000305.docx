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194ED" w14:textId="77777777" w:rsidR="00B509FF" w:rsidRPr="00B509FF" w:rsidRDefault="00B509FF" w:rsidP="00B509FF">
      <w:pPr>
        <w:spacing w:after="0" w:line="360" w:lineRule="auto"/>
        <w:rPr>
          <w:ins w:id="0" w:author="Φλούδα Χριστίνα" w:date="2016-09-09T12:29:00Z"/>
          <w:rFonts w:eastAsia="Times New Roman"/>
          <w:szCs w:val="24"/>
          <w:lang w:eastAsia="en-US"/>
        </w:rPr>
      </w:pPr>
      <w:bookmarkStart w:id="1" w:name="_GoBack"/>
      <w:bookmarkEnd w:id="1"/>
      <w:ins w:id="2" w:author="Φλούδα Χριστίνα" w:date="2016-09-09T12:29:00Z">
        <w:r w:rsidRPr="00B509F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E9B2C20" w14:textId="77777777" w:rsidR="00B509FF" w:rsidRPr="00B509FF" w:rsidRDefault="00B509FF" w:rsidP="00B509FF">
      <w:pPr>
        <w:spacing w:after="0" w:line="360" w:lineRule="auto"/>
        <w:rPr>
          <w:ins w:id="3" w:author="Φλούδα Χριστίνα" w:date="2016-09-09T12:29:00Z"/>
          <w:rFonts w:eastAsia="Times New Roman"/>
          <w:szCs w:val="24"/>
          <w:lang w:eastAsia="en-US"/>
        </w:rPr>
      </w:pPr>
    </w:p>
    <w:p w14:paraId="51F8B445" w14:textId="77777777" w:rsidR="00B509FF" w:rsidRPr="00B509FF" w:rsidRDefault="00B509FF" w:rsidP="00B509FF">
      <w:pPr>
        <w:spacing w:after="0" w:line="360" w:lineRule="auto"/>
        <w:rPr>
          <w:ins w:id="4" w:author="Φλούδα Χριστίνα" w:date="2016-09-09T12:29:00Z"/>
          <w:rFonts w:eastAsia="Times New Roman"/>
          <w:szCs w:val="24"/>
          <w:lang w:eastAsia="en-US"/>
        </w:rPr>
      </w:pPr>
      <w:ins w:id="5" w:author="Φλούδα Χριστίνα" w:date="2016-09-09T12:29:00Z">
        <w:r w:rsidRPr="00B509FF">
          <w:rPr>
            <w:rFonts w:eastAsia="Times New Roman"/>
            <w:szCs w:val="24"/>
            <w:lang w:eastAsia="en-US"/>
          </w:rPr>
          <w:t>ΠΙΝΑΚΑΣ ΠΕΡΙΕΧΟΜΕΝΩΝ</w:t>
        </w:r>
      </w:ins>
    </w:p>
    <w:p w14:paraId="4D28A397" w14:textId="77777777" w:rsidR="00B509FF" w:rsidRPr="00B509FF" w:rsidRDefault="00B509FF" w:rsidP="00B509FF">
      <w:pPr>
        <w:spacing w:after="0" w:line="360" w:lineRule="auto"/>
        <w:rPr>
          <w:ins w:id="6" w:author="Φλούδα Χριστίνα" w:date="2016-09-09T12:29:00Z"/>
          <w:rFonts w:eastAsia="Times New Roman"/>
          <w:szCs w:val="24"/>
          <w:lang w:eastAsia="en-US"/>
        </w:rPr>
      </w:pPr>
      <w:ins w:id="7" w:author="Φλούδα Χριστίνα" w:date="2016-09-09T12:29:00Z">
        <w:r w:rsidRPr="00B509FF">
          <w:rPr>
            <w:rFonts w:eastAsia="Times New Roman"/>
            <w:szCs w:val="24"/>
            <w:lang w:eastAsia="en-US"/>
          </w:rPr>
          <w:t xml:space="preserve">ΙΖ΄ ΠΕΡΙΟΔΟΣ </w:t>
        </w:r>
      </w:ins>
    </w:p>
    <w:p w14:paraId="2B18C09B" w14:textId="77777777" w:rsidR="00B509FF" w:rsidRPr="00B509FF" w:rsidRDefault="00B509FF" w:rsidP="00B509FF">
      <w:pPr>
        <w:spacing w:after="0" w:line="360" w:lineRule="auto"/>
        <w:rPr>
          <w:ins w:id="8" w:author="Φλούδα Χριστίνα" w:date="2016-09-09T12:29:00Z"/>
          <w:rFonts w:eastAsia="Times New Roman"/>
          <w:szCs w:val="24"/>
          <w:lang w:eastAsia="en-US"/>
        </w:rPr>
      </w:pPr>
      <w:ins w:id="9" w:author="Φλούδα Χριστίνα" w:date="2016-09-09T12:29:00Z">
        <w:r w:rsidRPr="00B509FF">
          <w:rPr>
            <w:rFonts w:eastAsia="Times New Roman"/>
            <w:szCs w:val="24"/>
            <w:lang w:eastAsia="en-US"/>
          </w:rPr>
          <w:t>ΠΡΟΕΔΡΕΥΟΜΕΝΗΣ ΚΟΙΝΟΒΟΥΛΕΥΤΙΚΗΣ ΔΗΜΟΚΡΑΤΙΑΣ</w:t>
        </w:r>
      </w:ins>
    </w:p>
    <w:p w14:paraId="6FA1D199" w14:textId="77777777" w:rsidR="00B509FF" w:rsidRPr="00B509FF" w:rsidRDefault="00B509FF" w:rsidP="00B509FF">
      <w:pPr>
        <w:spacing w:after="0" w:line="360" w:lineRule="auto"/>
        <w:rPr>
          <w:ins w:id="10" w:author="Φλούδα Χριστίνα" w:date="2016-09-09T12:29:00Z"/>
          <w:rFonts w:eastAsia="Times New Roman"/>
          <w:szCs w:val="24"/>
          <w:lang w:eastAsia="en-US"/>
        </w:rPr>
      </w:pPr>
      <w:ins w:id="11" w:author="Φλούδα Χριστίνα" w:date="2016-09-09T12:29:00Z">
        <w:r w:rsidRPr="00B509FF">
          <w:rPr>
            <w:rFonts w:eastAsia="Times New Roman"/>
            <w:szCs w:val="24"/>
            <w:lang w:eastAsia="en-US"/>
          </w:rPr>
          <w:t>ΣΥΝΟΔΟΣ Α΄</w:t>
        </w:r>
      </w:ins>
    </w:p>
    <w:p w14:paraId="2DF2CBE0" w14:textId="77777777" w:rsidR="00B509FF" w:rsidRPr="00B509FF" w:rsidRDefault="00B509FF" w:rsidP="00B509FF">
      <w:pPr>
        <w:spacing w:after="0" w:line="360" w:lineRule="auto"/>
        <w:rPr>
          <w:ins w:id="12" w:author="Φλούδα Χριστίνα" w:date="2016-09-09T12:29:00Z"/>
          <w:rFonts w:eastAsia="Times New Roman"/>
          <w:szCs w:val="24"/>
          <w:lang w:eastAsia="en-US"/>
        </w:rPr>
      </w:pPr>
    </w:p>
    <w:p w14:paraId="56841C6D" w14:textId="77777777" w:rsidR="00B509FF" w:rsidRPr="00B509FF" w:rsidRDefault="00B509FF" w:rsidP="00B509FF">
      <w:pPr>
        <w:spacing w:after="0" w:line="360" w:lineRule="auto"/>
        <w:rPr>
          <w:ins w:id="13" w:author="Φλούδα Χριστίνα" w:date="2016-09-09T12:29:00Z"/>
          <w:rFonts w:eastAsia="Times New Roman"/>
          <w:szCs w:val="24"/>
          <w:lang w:eastAsia="en-US"/>
        </w:rPr>
      </w:pPr>
      <w:ins w:id="14" w:author="Φλούδα Χριστίνα" w:date="2016-09-09T12:29:00Z">
        <w:r w:rsidRPr="00B509FF">
          <w:rPr>
            <w:rFonts w:eastAsia="Times New Roman"/>
            <w:szCs w:val="24"/>
            <w:lang w:eastAsia="en-US"/>
          </w:rPr>
          <w:t>ΣΥΝΕΔΡΙΑΣΗ ΡΠΑ΄</w:t>
        </w:r>
      </w:ins>
    </w:p>
    <w:p w14:paraId="25436973" w14:textId="77777777" w:rsidR="00B509FF" w:rsidRPr="00B509FF" w:rsidRDefault="00B509FF" w:rsidP="00B509FF">
      <w:pPr>
        <w:spacing w:after="0" w:line="360" w:lineRule="auto"/>
        <w:rPr>
          <w:ins w:id="15" w:author="Φλούδα Χριστίνα" w:date="2016-09-09T12:29:00Z"/>
          <w:rFonts w:eastAsia="Times New Roman"/>
          <w:szCs w:val="24"/>
          <w:lang w:eastAsia="en-US"/>
        </w:rPr>
      </w:pPr>
      <w:ins w:id="16" w:author="Φλούδα Χριστίνα" w:date="2016-09-09T12:29:00Z">
        <w:r w:rsidRPr="00B509FF">
          <w:rPr>
            <w:rFonts w:eastAsia="Times New Roman"/>
            <w:szCs w:val="24"/>
            <w:lang w:eastAsia="en-US"/>
          </w:rPr>
          <w:t>Πέμπτη  1 Σεπτεμβρίου 2016</w:t>
        </w:r>
      </w:ins>
    </w:p>
    <w:p w14:paraId="2631312D" w14:textId="77777777" w:rsidR="00B509FF" w:rsidRPr="00B509FF" w:rsidRDefault="00B509FF" w:rsidP="00B509FF">
      <w:pPr>
        <w:spacing w:after="0" w:line="360" w:lineRule="auto"/>
        <w:rPr>
          <w:ins w:id="17" w:author="Φλούδα Χριστίνα" w:date="2016-09-09T12:29:00Z"/>
          <w:rFonts w:eastAsia="Times New Roman"/>
          <w:szCs w:val="24"/>
          <w:lang w:eastAsia="en-US"/>
        </w:rPr>
      </w:pPr>
    </w:p>
    <w:p w14:paraId="4838615D" w14:textId="77777777" w:rsidR="00B509FF" w:rsidRPr="00B509FF" w:rsidRDefault="00B509FF" w:rsidP="00B509FF">
      <w:pPr>
        <w:spacing w:after="0" w:line="360" w:lineRule="auto"/>
        <w:rPr>
          <w:ins w:id="18" w:author="Φλούδα Χριστίνα" w:date="2016-09-09T12:29:00Z"/>
          <w:rFonts w:eastAsia="Times New Roman"/>
          <w:szCs w:val="24"/>
          <w:lang w:eastAsia="en-US"/>
        </w:rPr>
      </w:pPr>
      <w:ins w:id="19" w:author="Φλούδα Χριστίνα" w:date="2016-09-09T12:29:00Z">
        <w:r w:rsidRPr="00B509FF">
          <w:rPr>
            <w:rFonts w:eastAsia="Times New Roman"/>
            <w:szCs w:val="24"/>
            <w:lang w:eastAsia="en-US"/>
          </w:rPr>
          <w:t>ΘΕΜΑΤΑ</w:t>
        </w:r>
      </w:ins>
    </w:p>
    <w:p w14:paraId="35FC1AB5" w14:textId="77777777" w:rsidR="00B509FF" w:rsidRPr="00B509FF" w:rsidRDefault="00B509FF" w:rsidP="00B509FF">
      <w:pPr>
        <w:spacing w:after="0" w:line="360" w:lineRule="auto"/>
        <w:rPr>
          <w:ins w:id="20" w:author="Φλούδα Χριστίνα" w:date="2016-09-09T12:29:00Z"/>
          <w:rFonts w:eastAsia="Times New Roman"/>
          <w:szCs w:val="24"/>
          <w:lang w:eastAsia="en-US"/>
        </w:rPr>
      </w:pPr>
      <w:ins w:id="21" w:author="Φλούδα Χριστίνα" w:date="2016-09-09T12:29:00Z">
        <w:r w:rsidRPr="00B509FF">
          <w:rPr>
            <w:rFonts w:eastAsia="Times New Roman"/>
            <w:szCs w:val="24"/>
            <w:lang w:eastAsia="en-US"/>
          </w:rPr>
          <w:t xml:space="preserve"> </w:t>
        </w:r>
        <w:r w:rsidRPr="00B509FF">
          <w:rPr>
            <w:rFonts w:eastAsia="Times New Roman"/>
            <w:szCs w:val="24"/>
            <w:lang w:eastAsia="en-US"/>
          </w:rPr>
          <w:br/>
          <w:t xml:space="preserve">Α. ΕΙΔΙΚΑ ΘΕΜΑΤΑ </w:t>
        </w:r>
        <w:r w:rsidRPr="00B509FF">
          <w:rPr>
            <w:rFonts w:eastAsia="Times New Roman"/>
            <w:szCs w:val="24"/>
            <w:lang w:eastAsia="en-US"/>
          </w:rPr>
          <w:br/>
          <w:t xml:space="preserve">1. Επικύρωση Πρακτικών, σελ. </w:t>
        </w:r>
        <w:r w:rsidRPr="00B509FF">
          <w:rPr>
            <w:rFonts w:eastAsia="Times New Roman"/>
            <w:szCs w:val="24"/>
            <w:lang w:eastAsia="en-US"/>
          </w:rPr>
          <w:br/>
          <w:t xml:space="preserve">2. Επί διαδικαστικού θέματος, σελ. </w:t>
        </w:r>
        <w:r w:rsidRPr="00B509FF">
          <w:rPr>
            <w:rFonts w:eastAsia="Times New Roman"/>
            <w:szCs w:val="24"/>
            <w:lang w:eastAsia="en-US"/>
          </w:rPr>
          <w:br/>
          <w:t xml:space="preserve"> </w:t>
        </w:r>
        <w:r w:rsidRPr="00B509FF">
          <w:rPr>
            <w:rFonts w:eastAsia="Times New Roman"/>
            <w:szCs w:val="24"/>
            <w:lang w:eastAsia="en-US"/>
          </w:rPr>
          <w:br/>
          <w:t xml:space="preserve">Β. ΚΟΙΝΟΒΟΥΛΕΥΤΙΚΟΣ ΕΛΕΓΧΟΣ </w:t>
        </w:r>
        <w:r w:rsidRPr="00B509FF">
          <w:rPr>
            <w:rFonts w:eastAsia="Times New Roman"/>
            <w:szCs w:val="24"/>
            <w:lang w:eastAsia="en-US"/>
          </w:rPr>
          <w:br/>
          <w:t xml:space="preserve">1. Ανακοίνωση του δελτίου επικαίρων ερωτήσεων της Παρασκευής 2 Σεπτεμβρίου 2016, σελ. </w:t>
        </w:r>
        <w:r w:rsidRPr="00B509FF">
          <w:rPr>
            <w:rFonts w:eastAsia="Times New Roman"/>
            <w:szCs w:val="24"/>
            <w:lang w:eastAsia="en-US"/>
          </w:rPr>
          <w:br/>
          <w:t>2. Συζήτηση επικαίρων ερωτήσεων:</w:t>
        </w:r>
        <w:r w:rsidRPr="00B509FF">
          <w:rPr>
            <w:rFonts w:eastAsia="Times New Roman"/>
            <w:szCs w:val="24"/>
            <w:lang w:eastAsia="en-US"/>
          </w:rPr>
          <w:br/>
          <w:t xml:space="preserve">    α) Προς τον Υπουργό Οικονομικών:</w:t>
        </w:r>
        <w:r w:rsidRPr="00B509FF">
          <w:rPr>
            <w:rFonts w:eastAsia="Times New Roman"/>
            <w:szCs w:val="24"/>
            <w:lang w:eastAsia="en-US"/>
          </w:rPr>
          <w:br/>
          <w:t xml:space="preserve">        i. σχετικά με το τέλος επιτηδεύματος σε χωριά κάτω από πεντακόσιους κατοίκους, σελ. </w:t>
        </w:r>
        <w:r w:rsidRPr="00B509FF">
          <w:rPr>
            <w:rFonts w:eastAsia="Times New Roman"/>
            <w:szCs w:val="24"/>
            <w:lang w:eastAsia="en-US"/>
          </w:rPr>
          <w:br/>
          <w:t xml:space="preserve">        </w:t>
        </w:r>
        <w:proofErr w:type="spellStart"/>
        <w:r w:rsidRPr="00B509FF">
          <w:rPr>
            <w:rFonts w:eastAsia="Times New Roman"/>
            <w:szCs w:val="24"/>
            <w:lang w:eastAsia="en-US"/>
          </w:rPr>
          <w:t>ii</w:t>
        </w:r>
        <w:proofErr w:type="spellEnd"/>
        <w:r w:rsidRPr="00B509FF">
          <w:rPr>
            <w:rFonts w:eastAsia="Times New Roman"/>
            <w:szCs w:val="24"/>
            <w:lang w:eastAsia="en-US"/>
          </w:rPr>
          <w:t xml:space="preserve">. σχετικά με την ανάληψη της αποκομιδής των ηλεκτρονικών συσκευών από τον  Όμιλο του ΣΚΑΪ, σελ. </w:t>
        </w:r>
        <w:r w:rsidRPr="00B509FF">
          <w:rPr>
            <w:rFonts w:eastAsia="Times New Roman"/>
            <w:szCs w:val="24"/>
            <w:lang w:eastAsia="en-US"/>
          </w:rPr>
          <w:br/>
          <w:t xml:space="preserve">    β) Προς τον Υπουργό Εργασίας Κοινωνικής Ασφάλισης και Κοινωνικής Αλληλεγγύης, σχετικά με την περικοπή συντάξεων κατά 60% για όσους νέους συνταξιούχους αγρότες ασκούν οποιαδήποτε δραστηριότητα μετά τη συνταξιοδότησή τους, σελ. </w:t>
        </w:r>
        <w:r w:rsidRPr="00B509FF">
          <w:rPr>
            <w:rFonts w:eastAsia="Times New Roman"/>
            <w:szCs w:val="24"/>
            <w:lang w:eastAsia="en-US"/>
          </w:rPr>
          <w:br/>
          <w:t xml:space="preserve"> </w:t>
        </w:r>
        <w:r w:rsidRPr="00B509FF">
          <w:rPr>
            <w:rFonts w:eastAsia="Times New Roman"/>
            <w:szCs w:val="24"/>
            <w:lang w:eastAsia="en-US"/>
          </w:rPr>
          <w:br/>
          <w:t xml:space="preserve">Γ. ΝΟΜΟΘΕΤΙΚΗ ΕΡΓΑΣΙΑ </w:t>
        </w:r>
        <w:r w:rsidRPr="00B509FF">
          <w:rPr>
            <w:rFonts w:eastAsia="Times New Roman"/>
            <w:szCs w:val="24"/>
            <w:lang w:eastAsia="en-US"/>
          </w:rPr>
          <w:br/>
          <w:t xml:space="preserve">Συζήτηση και ψήφιση επί της αρχής, των άρθρων και των τροπολογιών και ψήφιση στο σύνολο του σχεδίου νόμου του Υπουργείου Οικονομικών: «Τροποποίηση του ν. 4099/2012/Α' 250 (ενσωμάτωση στην εθνική νομοθεσία της Οδηγίας 2014/91/ΕΕ/L 257) και άλλες διατάξεις», σελ. </w:t>
        </w:r>
        <w:r w:rsidRPr="00B509FF">
          <w:rPr>
            <w:rFonts w:eastAsia="Times New Roman"/>
            <w:szCs w:val="24"/>
            <w:lang w:eastAsia="en-US"/>
          </w:rPr>
          <w:br/>
        </w:r>
      </w:ins>
    </w:p>
    <w:p w14:paraId="23995724" w14:textId="77777777" w:rsidR="00B509FF" w:rsidRPr="00B509FF" w:rsidRDefault="00B509FF" w:rsidP="00B509FF">
      <w:pPr>
        <w:spacing w:after="0" w:line="360" w:lineRule="auto"/>
        <w:rPr>
          <w:ins w:id="22" w:author="Φλούδα Χριστίνα" w:date="2016-09-09T12:29:00Z"/>
          <w:rFonts w:eastAsia="Times New Roman"/>
          <w:szCs w:val="24"/>
          <w:lang w:eastAsia="en-US"/>
        </w:rPr>
      </w:pPr>
    </w:p>
    <w:p w14:paraId="4CB0BB32" w14:textId="77777777" w:rsidR="00B509FF" w:rsidRPr="00B509FF" w:rsidRDefault="00B509FF" w:rsidP="00B509FF">
      <w:pPr>
        <w:spacing w:after="0" w:line="360" w:lineRule="auto"/>
        <w:rPr>
          <w:ins w:id="23" w:author="Φλούδα Χριστίνα" w:date="2016-09-09T12:29:00Z"/>
          <w:rFonts w:eastAsia="Times New Roman"/>
          <w:szCs w:val="24"/>
          <w:lang w:eastAsia="en-US"/>
        </w:rPr>
      </w:pPr>
      <w:ins w:id="24" w:author="Φλούδα Χριστίνα" w:date="2016-09-09T12:29:00Z">
        <w:r w:rsidRPr="00B509FF">
          <w:rPr>
            <w:rFonts w:eastAsia="Times New Roman"/>
            <w:szCs w:val="24"/>
            <w:lang w:eastAsia="en-US"/>
          </w:rPr>
          <w:t>ΠΡΟΕΔΡΕΥΟΝΤΕΣ</w:t>
        </w:r>
      </w:ins>
    </w:p>
    <w:p w14:paraId="330A5311" w14:textId="77777777" w:rsidR="00B509FF" w:rsidRPr="00B509FF" w:rsidRDefault="00B509FF" w:rsidP="00B509FF">
      <w:pPr>
        <w:spacing w:after="0" w:line="360" w:lineRule="auto"/>
        <w:rPr>
          <w:ins w:id="25" w:author="Φλούδα Χριστίνα" w:date="2016-09-09T12:29:00Z"/>
          <w:rFonts w:eastAsia="Times New Roman"/>
          <w:szCs w:val="24"/>
          <w:lang w:eastAsia="en-US"/>
        </w:rPr>
      </w:pPr>
    </w:p>
    <w:p w14:paraId="2E218E37" w14:textId="77777777" w:rsidR="00B509FF" w:rsidRPr="00B509FF" w:rsidRDefault="00B509FF" w:rsidP="00B509FF">
      <w:pPr>
        <w:spacing w:after="0" w:line="360" w:lineRule="auto"/>
        <w:rPr>
          <w:ins w:id="26" w:author="Φλούδα Χριστίνα" w:date="2016-09-09T12:29:00Z"/>
          <w:rFonts w:eastAsia="Times New Roman"/>
          <w:szCs w:val="24"/>
          <w:lang w:eastAsia="en-US"/>
        </w:rPr>
      </w:pPr>
      <w:ins w:id="27" w:author="Φλούδα Χριστίνα" w:date="2016-09-09T12:29:00Z">
        <w:r w:rsidRPr="00B509FF">
          <w:rPr>
            <w:rFonts w:eastAsia="Times New Roman"/>
            <w:szCs w:val="24"/>
            <w:lang w:eastAsia="en-US"/>
          </w:rPr>
          <w:t>ΚΡΕΜΑΣΤΙΝΟΣ Δ. , σελ.</w:t>
        </w:r>
        <w:r w:rsidRPr="00B509FF">
          <w:rPr>
            <w:rFonts w:eastAsia="Times New Roman"/>
            <w:szCs w:val="24"/>
            <w:lang w:eastAsia="en-US"/>
          </w:rPr>
          <w:br/>
          <w:t>ΧΡΙΣΤΟΔΟΥΛΟΠΟΥΛΟΥ Α. , σελ.</w:t>
        </w:r>
        <w:r w:rsidRPr="00B509FF">
          <w:rPr>
            <w:rFonts w:eastAsia="Times New Roman"/>
            <w:szCs w:val="24"/>
            <w:lang w:eastAsia="en-US"/>
          </w:rPr>
          <w:br/>
        </w:r>
      </w:ins>
    </w:p>
    <w:p w14:paraId="5859A20E" w14:textId="77777777" w:rsidR="00B509FF" w:rsidRPr="00B509FF" w:rsidRDefault="00B509FF" w:rsidP="00B509FF">
      <w:pPr>
        <w:spacing w:after="0" w:line="360" w:lineRule="auto"/>
        <w:rPr>
          <w:ins w:id="28" w:author="Φλούδα Χριστίνα" w:date="2016-09-09T12:29:00Z"/>
          <w:rFonts w:eastAsia="Times New Roman"/>
          <w:szCs w:val="24"/>
          <w:lang w:eastAsia="en-US"/>
        </w:rPr>
      </w:pPr>
    </w:p>
    <w:p w14:paraId="01AAD745" w14:textId="77777777" w:rsidR="00B509FF" w:rsidRPr="00B509FF" w:rsidRDefault="00B509FF" w:rsidP="00B509FF">
      <w:pPr>
        <w:spacing w:after="0" w:line="360" w:lineRule="auto"/>
        <w:rPr>
          <w:ins w:id="29" w:author="Φλούδα Χριστίνα" w:date="2016-09-09T12:29:00Z"/>
          <w:rFonts w:eastAsia="Times New Roman"/>
          <w:szCs w:val="24"/>
          <w:lang w:eastAsia="en-US"/>
        </w:rPr>
      </w:pPr>
      <w:ins w:id="30" w:author="Φλούδα Χριστίνα" w:date="2016-09-09T12:29:00Z">
        <w:r w:rsidRPr="00B509FF">
          <w:rPr>
            <w:rFonts w:eastAsia="Times New Roman"/>
            <w:szCs w:val="24"/>
            <w:lang w:eastAsia="en-US"/>
          </w:rPr>
          <w:t>ΟΜΙΛΗΤΕΣ</w:t>
        </w:r>
      </w:ins>
    </w:p>
    <w:p w14:paraId="12111FED" w14:textId="77777777" w:rsidR="00B509FF" w:rsidRPr="00B509FF" w:rsidRDefault="00B509FF" w:rsidP="00B509FF">
      <w:pPr>
        <w:spacing w:after="0" w:line="360" w:lineRule="auto"/>
        <w:rPr>
          <w:ins w:id="31" w:author="Φλούδα Χριστίνα" w:date="2016-09-09T12:29:00Z"/>
          <w:rFonts w:eastAsia="Times New Roman"/>
          <w:szCs w:val="24"/>
          <w:lang w:eastAsia="en-US"/>
        </w:rPr>
      </w:pPr>
      <w:ins w:id="32" w:author="Φλούδα Χριστίνα" w:date="2016-09-09T12:29:00Z">
        <w:r w:rsidRPr="00B509FF">
          <w:rPr>
            <w:rFonts w:eastAsia="Times New Roman"/>
            <w:szCs w:val="24"/>
            <w:lang w:eastAsia="en-US"/>
          </w:rPr>
          <w:br/>
          <w:t>Α. Επί διαδικαστικού θέματος:</w:t>
        </w:r>
        <w:r w:rsidRPr="00B509FF">
          <w:rPr>
            <w:rFonts w:eastAsia="Times New Roman"/>
            <w:szCs w:val="24"/>
            <w:lang w:eastAsia="en-US"/>
          </w:rPr>
          <w:br/>
          <w:t>ΔΕΝΔΙΑΣ Ν. , σελ.</w:t>
        </w:r>
        <w:r w:rsidRPr="00B509FF">
          <w:rPr>
            <w:rFonts w:eastAsia="Times New Roman"/>
            <w:szCs w:val="24"/>
            <w:lang w:eastAsia="en-US"/>
          </w:rPr>
          <w:br/>
          <w:t>ΚΡΕΜΑΣΤΙΝΟΣ Δ. , σελ.</w:t>
        </w:r>
        <w:r w:rsidRPr="00B509FF">
          <w:rPr>
            <w:rFonts w:eastAsia="Times New Roman"/>
            <w:szCs w:val="24"/>
            <w:lang w:eastAsia="en-US"/>
          </w:rPr>
          <w:br/>
          <w:t>ΣΤΑΜΑΤΗΣ Δ. , σελ.</w:t>
        </w:r>
        <w:r w:rsidRPr="00B509FF">
          <w:rPr>
            <w:rFonts w:eastAsia="Times New Roman"/>
            <w:szCs w:val="24"/>
            <w:lang w:eastAsia="en-US"/>
          </w:rPr>
          <w:br/>
          <w:t>ΧΡΙΣΤΟΔΟΥΛΟΠΟΥΛΟΥ Α. , σελ.</w:t>
        </w:r>
        <w:r w:rsidRPr="00B509FF">
          <w:rPr>
            <w:rFonts w:eastAsia="Times New Roman"/>
            <w:szCs w:val="24"/>
            <w:lang w:eastAsia="en-US"/>
          </w:rPr>
          <w:br/>
        </w:r>
        <w:r w:rsidRPr="00B509FF">
          <w:rPr>
            <w:rFonts w:eastAsia="Times New Roman"/>
            <w:szCs w:val="24"/>
            <w:lang w:eastAsia="en-US"/>
          </w:rPr>
          <w:br/>
          <w:t>Β. Επί των επικαίρων ερωτήσεων:</w:t>
        </w:r>
        <w:r w:rsidRPr="00B509FF">
          <w:rPr>
            <w:rFonts w:eastAsia="Times New Roman"/>
            <w:szCs w:val="24"/>
            <w:lang w:eastAsia="en-US"/>
          </w:rPr>
          <w:br/>
          <w:t>ΑΛΕΞΙΑΔΗΣ Τ. , σελ.</w:t>
        </w:r>
        <w:r w:rsidRPr="00B509FF">
          <w:rPr>
            <w:rFonts w:eastAsia="Times New Roman"/>
            <w:szCs w:val="24"/>
            <w:lang w:eastAsia="en-US"/>
          </w:rPr>
          <w:br/>
          <w:t>ΚΕΓΚΕΡΟΓΛΟΥ Β. , σελ.</w:t>
        </w:r>
        <w:r w:rsidRPr="00B509FF">
          <w:rPr>
            <w:rFonts w:eastAsia="Times New Roman"/>
            <w:szCs w:val="24"/>
            <w:lang w:eastAsia="en-US"/>
          </w:rPr>
          <w:br/>
          <w:t>ΚΟΥΚΟΥΤΣΗΣ Δ. , σελ.</w:t>
        </w:r>
        <w:r w:rsidRPr="00B509FF">
          <w:rPr>
            <w:rFonts w:eastAsia="Times New Roman"/>
            <w:szCs w:val="24"/>
            <w:lang w:eastAsia="en-US"/>
          </w:rPr>
          <w:br/>
          <w:t>ΜΠΓΙΑΛΑΣ Χ. , σελ.</w:t>
        </w:r>
        <w:r w:rsidRPr="00B509FF">
          <w:rPr>
            <w:rFonts w:eastAsia="Times New Roman"/>
            <w:szCs w:val="24"/>
            <w:lang w:eastAsia="en-US"/>
          </w:rPr>
          <w:br/>
          <w:t>ΠΕΤΡΟΠΟΥΛΟΣ Α. , σελ.</w:t>
        </w:r>
        <w:r w:rsidRPr="00B509FF">
          <w:rPr>
            <w:rFonts w:eastAsia="Times New Roman"/>
            <w:szCs w:val="24"/>
            <w:lang w:eastAsia="en-US"/>
          </w:rPr>
          <w:br/>
        </w:r>
        <w:r w:rsidRPr="00B509FF">
          <w:rPr>
            <w:rFonts w:eastAsia="Times New Roman"/>
            <w:szCs w:val="24"/>
            <w:lang w:eastAsia="en-US"/>
          </w:rPr>
          <w:br/>
          <w:t>Γ. Επί του σχεδίου νόμου του Υπουργείου Οικονομικών:</w:t>
        </w:r>
        <w:r w:rsidRPr="00B509FF">
          <w:rPr>
            <w:rFonts w:eastAsia="Times New Roman"/>
            <w:szCs w:val="24"/>
            <w:lang w:eastAsia="en-US"/>
          </w:rPr>
          <w:br/>
          <w:t>ΑΡΒΑΝΙΤΙΔΗΣ Γ. , σελ.</w:t>
        </w:r>
        <w:r w:rsidRPr="00B509FF">
          <w:rPr>
            <w:rFonts w:eastAsia="Times New Roman"/>
            <w:szCs w:val="24"/>
            <w:lang w:eastAsia="en-US"/>
          </w:rPr>
          <w:br/>
          <w:t>ΒΕΤΤΑΣ Δ. , σελ.</w:t>
        </w:r>
        <w:r w:rsidRPr="00B509FF">
          <w:rPr>
            <w:rFonts w:eastAsia="Times New Roman"/>
            <w:szCs w:val="24"/>
            <w:lang w:eastAsia="en-US"/>
          </w:rPr>
          <w:br/>
          <w:t>ΔΕΝΔΙΑΣ Ν. , σελ.</w:t>
        </w:r>
        <w:r w:rsidRPr="00B509FF">
          <w:rPr>
            <w:rFonts w:eastAsia="Times New Roman"/>
            <w:szCs w:val="24"/>
            <w:lang w:eastAsia="en-US"/>
          </w:rPr>
          <w:br/>
          <w:t>ΚΑΒΑΔΕΛΛΑΣ Δ. , σελ.</w:t>
        </w:r>
        <w:r w:rsidRPr="00B509FF">
          <w:rPr>
            <w:rFonts w:eastAsia="Times New Roman"/>
            <w:szCs w:val="24"/>
            <w:lang w:eastAsia="en-US"/>
          </w:rPr>
          <w:br/>
          <w:t>ΚΑΜΜΕΝΟΣ Δ. , σελ.</w:t>
        </w:r>
        <w:r w:rsidRPr="00B509FF">
          <w:rPr>
            <w:rFonts w:eastAsia="Times New Roman"/>
            <w:szCs w:val="24"/>
            <w:lang w:eastAsia="en-US"/>
          </w:rPr>
          <w:br/>
          <w:t>ΚΑΡΑΘΑΝΑΣΟΠΟΥΛΟΣ Ν. , σελ.</w:t>
        </w:r>
        <w:r w:rsidRPr="00B509FF">
          <w:rPr>
            <w:rFonts w:eastAsia="Times New Roman"/>
            <w:szCs w:val="24"/>
            <w:lang w:eastAsia="en-US"/>
          </w:rPr>
          <w:br/>
          <w:t>ΚΑΡΑΚΩΣΤΑΣ Ε. , σελ.</w:t>
        </w:r>
        <w:r w:rsidRPr="00B509FF">
          <w:rPr>
            <w:rFonts w:eastAsia="Times New Roman"/>
            <w:szCs w:val="24"/>
            <w:lang w:eastAsia="en-US"/>
          </w:rPr>
          <w:br/>
          <w:t>ΚΑΡΡΑΣ Γ. , σελ.</w:t>
        </w:r>
        <w:r w:rsidRPr="00B509FF">
          <w:rPr>
            <w:rFonts w:eastAsia="Times New Roman"/>
            <w:szCs w:val="24"/>
            <w:lang w:eastAsia="en-US"/>
          </w:rPr>
          <w:br/>
          <w:t>ΛΟΒΕΡΔΟΣ Α. , σελ.</w:t>
        </w:r>
        <w:r w:rsidRPr="00B509FF">
          <w:rPr>
            <w:rFonts w:eastAsia="Times New Roman"/>
            <w:szCs w:val="24"/>
            <w:lang w:eastAsia="en-US"/>
          </w:rPr>
          <w:br/>
          <w:t>ΛΥΚΟΥΔΗΣ Σ. , σελ.</w:t>
        </w:r>
        <w:r w:rsidRPr="00B509FF">
          <w:rPr>
            <w:rFonts w:eastAsia="Times New Roman"/>
            <w:szCs w:val="24"/>
            <w:lang w:eastAsia="en-US"/>
          </w:rPr>
          <w:br/>
          <w:t>ΜΑΝΤΑΣ Χ. , σελ.</w:t>
        </w:r>
        <w:r w:rsidRPr="00B509FF">
          <w:rPr>
            <w:rFonts w:eastAsia="Times New Roman"/>
            <w:szCs w:val="24"/>
            <w:lang w:eastAsia="en-US"/>
          </w:rPr>
          <w:br/>
          <w:t>ΠΑΝΑΓΙΩΤΑΡΟΣ Η. , σελ.</w:t>
        </w:r>
        <w:r w:rsidRPr="00B509FF">
          <w:rPr>
            <w:rFonts w:eastAsia="Times New Roman"/>
            <w:szCs w:val="24"/>
            <w:lang w:eastAsia="en-US"/>
          </w:rPr>
          <w:br/>
          <w:t>ΣΤΑΜΑΤΗΣ Δ. , σελ.</w:t>
        </w:r>
        <w:r w:rsidRPr="00B509FF">
          <w:rPr>
            <w:rFonts w:eastAsia="Times New Roman"/>
            <w:szCs w:val="24"/>
            <w:lang w:eastAsia="en-US"/>
          </w:rPr>
          <w:br/>
          <w:t>ΧΟΥΛΙΑΡΑΚΗΣ Γ. , σελ.</w:t>
        </w:r>
        <w:r w:rsidRPr="00B509FF">
          <w:rPr>
            <w:rFonts w:eastAsia="Times New Roman"/>
            <w:szCs w:val="24"/>
            <w:lang w:eastAsia="en-US"/>
          </w:rPr>
          <w:br/>
        </w:r>
      </w:ins>
    </w:p>
    <w:p w14:paraId="6B129EC3" w14:textId="77777777" w:rsidR="00B509FF" w:rsidRDefault="00B509FF" w:rsidP="00B509FF">
      <w:pPr>
        <w:spacing w:line="600" w:lineRule="auto"/>
        <w:ind w:firstLine="720"/>
        <w:contextualSpacing/>
        <w:jc w:val="both"/>
        <w:rPr>
          <w:ins w:id="33" w:author="Φλούδα Χριστίνα" w:date="2016-09-09T12:29:00Z"/>
          <w:rFonts w:eastAsia="Times New Roman" w:cs="Times New Roman"/>
          <w:szCs w:val="24"/>
        </w:rPr>
        <w:pPrChange w:id="34" w:author="Φλούδα Χριστίνα" w:date="2016-09-09T12:29:00Z">
          <w:pPr>
            <w:spacing w:line="600" w:lineRule="auto"/>
            <w:ind w:firstLine="720"/>
            <w:contextualSpacing/>
            <w:jc w:val="center"/>
          </w:pPr>
        </w:pPrChange>
      </w:pPr>
    </w:p>
    <w:p w14:paraId="0840F5BF" w14:textId="77777777" w:rsidR="001F57C4" w:rsidRDefault="00B509FF">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0840F5C0"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ΙΖ΄ ΠΕΡΙΟΔΟΣ</w:t>
      </w:r>
    </w:p>
    <w:p w14:paraId="0840F5C1"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840F5C2"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ΣΥΝΟΔΟΣ Α΄</w:t>
      </w:r>
    </w:p>
    <w:p w14:paraId="0840F5C3"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ΣΥΝΕΔΡΙΑΣΗ ΡΠΑ΄</w:t>
      </w:r>
    </w:p>
    <w:p w14:paraId="0840F5C4"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Πέμπτη 1 Σεπτεμβρίου 2016</w:t>
      </w:r>
    </w:p>
    <w:p w14:paraId="0840F5C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Αθήνα, σήμερα την 1</w:t>
      </w:r>
      <w:r w:rsidRPr="004E53EA">
        <w:rPr>
          <w:rFonts w:eastAsia="Times New Roman" w:cs="Times New Roman"/>
          <w:szCs w:val="24"/>
          <w:vertAlign w:val="superscript"/>
        </w:rPr>
        <w:t>η</w:t>
      </w:r>
      <w:r>
        <w:rPr>
          <w:rFonts w:eastAsia="Times New Roman" w:cs="Times New Roman"/>
          <w:szCs w:val="24"/>
        </w:rPr>
        <w:t xml:space="preserve"> Σεπτεμβρίου 2016, ημέρα Πέμπτη και ώρα 9.34΄ συνήλθε στην Αίθουσα των συνεδριάσεων του Βουλευτηρίου η Βουλή </w:t>
      </w:r>
      <w:r>
        <w:rPr>
          <w:rFonts w:eastAsia="Times New Roman" w:cs="Times New Roman"/>
          <w:szCs w:val="24"/>
        </w:rPr>
        <w:t xml:space="preserve">σε ολομέλεια για να συνεδριάσει υπό την προεδρία του Ε΄ Αντιπροέδρου αυτής κ. </w:t>
      </w:r>
      <w:r w:rsidRPr="00503433">
        <w:rPr>
          <w:rFonts w:eastAsia="Times New Roman" w:cs="Times New Roman"/>
          <w:b/>
          <w:szCs w:val="24"/>
        </w:rPr>
        <w:t>ΔΗΜΗΤΡΙΟΥ ΚΡΕΜΑΣΤΙΝΟΥ</w:t>
      </w:r>
      <w:r>
        <w:rPr>
          <w:rFonts w:eastAsia="Times New Roman" w:cs="Times New Roman"/>
          <w:szCs w:val="24"/>
        </w:rPr>
        <w:t>.</w:t>
      </w:r>
    </w:p>
    <w:p w14:paraId="0840F5C6" w14:textId="77777777" w:rsidR="001F57C4" w:rsidRDefault="00B509FF">
      <w:pPr>
        <w:spacing w:line="600" w:lineRule="auto"/>
        <w:ind w:firstLine="720"/>
        <w:jc w:val="both"/>
        <w:rPr>
          <w:rFonts w:eastAsia="Times New Roman" w:cs="Times New Roman"/>
          <w:szCs w:val="24"/>
        </w:rPr>
      </w:pPr>
      <w:r>
        <w:rPr>
          <w:rFonts w:eastAsia="Times New Roman"/>
          <w:b/>
          <w:bCs/>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0840F5C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(ΕΠΙΚΥΡΩΣΗ ΠΡΑΚΤΙΚΩΝ: Σύμφωνα με την από 31 Αυγούστου 2016 εξουσιοδ</w:t>
      </w:r>
      <w:r>
        <w:rPr>
          <w:rFonts w:eastAsia="Times New Roman" w:cs="Times New Roman"/>
          <w:szCs w:val="24"/>
        </w:rPr>
        <w:t>ότηση του Σώματος επικυρώθηκαν με ευθύνη του Προεδρείου τα Πρακτικά της ΡΠ΄ συνεδριάσεώς του, της Τετάρτης 31 Αυγούστου 2016, σε ό,τι αφορά την ψήφιση στο σύνολο του σχεδίου νόμου</w:t>
      </w:r>
      <w:r>
        <w:rPr>
          <w:rFonts w:eastAsia="Times New Roman" w:cs="Times New Roman"/>
          <w:szCs w:val="24"/>
        </w:rPr>
        <w:t>:</w:t>
      </w:r>
      <w:r>
        <w:rPr>
          <w:rFonts w:eastAsia="Times New Roman" w:cs="Times New Roman"/>
          <w:szCs w:val="24"/>
        </w:rPr>
        <w:t xml:space="preserve"> «Ρυθμίσεις για την ελληνόγλωσση εκπαίδευση, τη διαπολιτισμική εκπαίδευση κα</w:t>
      </w:r>
      <w:r>
        <w:rPr>
          <w:rFonts w:eastAsia="Times New Roman" w:cs="Times New Roman"/>
          <w:szCs w:val="24"/>
        </w:rPr>
        <w:t>ι άλλες διατάξεις»)</w:t>
      </w:r>
    </w:p>
    <w:p w14:paraId="0840F5C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πίκαιρων </w:t>
      </w:r>
      <w:r>
        <w:rPr>
          <w:rFonts w:eastAsia="Times New Roman" w:cs="Times New Roman"/>
          <w:szCs w:val="24"/>
        </w:rPr>
        <w:t>ε</w:t>
      </w:r>
      <w:r>
        <w:rPr>
          <w:rFonts w:eastAsia="Times New Roman" w:cs="Times New Roman"/>
          <w:szCs w:val="24"/>
        </w:rPr>
        <w:t>ρωτήσεων της Παρασκευής 2 Σεπτεμβρίου 2016, το οποίο έχει ως εξής:</w:t>
      </w:r>
    </w:p>
    <w:p w14:paraId="0840F5C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 ΕΠΙΚΑΙΡΕΣ ΕΡΩΤΗΣΕΙΣ Πρώτου Κύκλου (Άρθρο 130 </w:t>
      </w:r>
      <w:r>
        <w:rPr>
          <w:rFonts w:eastAsia="Times New Roman" w:cs="Times New Roman"/>
          <w:szCs w:val="24"/>
        </w:rPr>
        <w:t xml:space="preserve">παράγραφοι </w:t>
      </w:r>
      <w:r>
        <w:rPr>
          <w:rFonts w:eastAsia="Times New Roman" w:cs="Times New Roman"/>
          <w:szCs w:val="24"/>
        </w:rPr>
        <w:t xml:space="preserve">2 και 3 </w:t>
      </w:r>
      <w:r>
        <w:rPr>
          <w:rFonts w:eastAsia="Times New Roman" w:cs="Times New Roman"/>
          <w:szCs w:val="24"/>
        </w:rPr>
        <w:t>του</w:t>
      </w:r>
      <w:r>
        <w:rPr>
          <w:rFonts w:eastAsia="Times New Roman" w:cs="Times New Roman"/>
          <w:szCs w:val="24"/>
        </w:rPr>
        <w:t xml:space="preserve"> Κανονισμού </w:t>
      </w:r>
      <w:r>
        <w:rPr>
          <w:rFonts w:eastAsia="Times New Roman" w:cs="Times New Roman"/>
          <w:szCs w:val="24"/>
        </w:rPr>
        <w:t xml:space="preserve">της </w:t>
      </w:r>
      <w:r>
        <w:rPr>
          <w:rFonts w:eastAsia="Times New Roman" w:cs="Times New Roman"/>
          <w:szCs w:val="24"/>
        </w:rPr>
        <w:t xml:space="preserve">Βουλής) </w:t>
      </w:r>
    </w:p>
    <w:p w14:paraId="0840F5CA" w14:textId="77777777" w:rsidR="001F57C4" w:rsidRDefault="00B509FF">
      <w:pPr>
        <w:spacing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Η με αριθμό 11</w:t>
      </w:r>
      <w:r>
        <w:rPr>
          <w:rFonts w:eastAsia="Times New Roman"/>
          <w:szCs w:val="24"/>
        </w:rPr>
        <w:t>99/30-8-2016 επίκαιρη ερώτηση του Βουλευτή Α΄ Πειραι</w:t>
      </w:r>
      <w:r>
        <w:rPr>
          <w:rFonts w:eastAsia="Times New Roman"/>
          <w:szCs w:val="24"/>
        </w:rPr>
        <w:t>ώς</w:t>
      </w:r>
      <w:r>
        <w:rPr>
          <w:rFonts w:eastAsia="Times New Roman"/>
          <w:szCs w:val="24"/>
        </w:rPr>
        <w:t xml:space="preserve"> της Νέας Δημοκρατίας κ. </w:t>
      </w:r>
      <w:r>
        <w:rPr>
          <w:rFonts w:eastAsia="Times New Roman"/>
          <w:bCs/>
          <w:szCs w:val="24"/>
        </w:rPr>
        <w:t>Κωνσταντίνου Κατσαφάδου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Ναυτιλίας και Νησιωτικής Πολιτικής,</w:t>
      </w:r>
      <w:r>
        <w:rPr>
          <w:rFonts w:eastAsia="Times New Roman"/>
          <w:szCs w:val="24"/>
        </w:rPr>
        <w:t xml:space="preserve"> σχετικά με την ναυτική τραγωδία στην Αίγινα.</w:t>
      </w:r>
    </w:p>
    <w:p w14:paraId="0840F5CB" w14:textId="77777777" w:rsidR="001F57C4" w:rsidRDefault="00B509FF">
      <w:pPr>
        <w:spacing w:line="600" w:lineRule="auto"/>
        <w:ind w:firstLine="720"/>
        <w:jc w:val="both"/>
        <w:rPr>
          <w:rFonts w:eastAsia="Times New Roman"/>
          <w:szCs w:val="24"/>
        </w:rPr>
      </w:pPr>
      <w:r>
        <w:rPr>
          <w:rFonts w:eastAsia="Times New Roman"/>
          <w:szCs w:val="24"/>
        </w:rPr>
        <w:lastRenderedPageBreak/>
        <w:t>2.</w:t>
      </w:r>
      <w:r>
        <w:rPr>
          <w:rFonts w:eastAsia="Times New Roman"/>
          <w:szCs w:val="24"/>
        </w:rPr>
        <w:t xml:space="preserve"> </w:t>
      </w:r>
      <w:r>
        <w:rPr>
          <w:rFonts w:eastAsia="Times New Roman"/>
          <w:szCs w:val="24"/>
        </w:rPr>
        <w:t xml:space="preserve">Η με αριθμό 1198/30-8-2016 επίκαιρη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 θεσμοθέτηση ειδικού ακατάσχετου λογαριασμού για όλες τις επιχειρήσεις.</w:t>
      </w:r>
    </w:p>
    <w:p w14:paraId="0840F5CC" w14:textId="77777777" w:rsidR="001F57C4" w:rsidRDefault="00B509FF">
      <w:pPr>
        <w:spacing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Η με</w:t>
      </w:r>
      <w:r>
        <w:rPr>
          <w:rFonts w:eastAsia="Times New Roman"/>
          <w:szCs w:val="24"/>
        </w:rPr>
        <w:t xml:space="preserve"> αριθμό 1195/29-8-2016 επίκαιρη ερώτηση του Βουλευτή Β΄ Αθηνών των Ανεξαρτήτων Ελλήνων κ. </w:t>
      </w:r>
      <w:r>
        <w:rPr>
          <w:rFonts w:eastAsia="Times New Roman"/>
          <w:bCs/>
          <w:szCs w:val="24"/>
        </w:rPr>
        <w:t xml:space="preserve">Αθανασίου </w:t>
      </w:r>
      <w:proofErr w:type="spellStart"/>
      <w:r>
        <w:rPr>
          <w:rFonts w:eastAsia="Times New Roman"/>
          <w:bCs/>
          <w:szCs w:val="24"/>
        </w:rPr>
        <w:t>Παπαχριστόπουλου</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τους αστυνομικούς που υπηρετούν στην υπηρεσία φύλαξης υψηλών προσώπω</w:t>
      </w:r>
      <w:r>
        <w:rPr>
          <w:rFonts w:eastAsia="Times New Roman"/>
          <w:szCs w:val="24"/>
        </w:rPr>
        <w:t>ν.</w:t>
      </w:r>
    </w:p>
    <w:p w14:paraId="0840F5C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Β. ΕΠΙΚΑΙΡΕΣ ΕΡΩΤΗΣΕΙΣ Δεύτερου Κύκλου (Άρθρο 130 </w:t>
      </w:r>
      <w:r>
        <w:rPr>
          <w:rFonts w:eastAsia="Times New Roman" w:cs="Times New Roman"/>
          <w:szCs w:val="24"/>
        </w:rPr>
        <w:t xml:space="preserve">παράγραφοι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840F5CE" w14:textId="77777777" w:rsidR="001F57C4" w:rsidRDefault="00B509FF">
      <w:pPr>
        <w:spacing w:line="600" w:lineRule="auto"/>
        <w:ind w:firstLine="720"/>
        <w:jc w:val="both"/>
        <w:rPr>
          <w:rFonts w:eastAsia="Times New Roman"/>
          <w:szCs w:val="24"/>
        </w:rPr>
      </w:pPr>
      <w:r>
        <w:rPr>
          <w:rFonts w:eastAsia="Times New Roman"/>
          <w:szCs w:val="24"/>
        </w:rPr>
        <w:t xml:space="preserve">1. Η με αριθμό 1200/30-8-2016 επίκαιρη ερώτηση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Οικονομίας, Ανάπτυξης και Του</w:t>
      </w:r>
      <w:r>
        <w:rPr>
          <w:rFonts w:eastAsia="Times New Roman"/>
          <w:bCs/>
          <w:szCs w:val="24"/>
        </w:rPr>
        <w:t xml:space="preserve">ρισμού, </w:t>
      </w:r>
      <w:r>
        <w:rPr>
          <w:rFonts w:eastAsia="Times New Roman"/>
          <w:szCs w:val="24"/>
        </w:rPr>
        <w:t>σχετικά με την κατάσταση των κόκκινων δανείων στον Έβρο και τη Θράκη.</w:t>
      </w:r>
    </w:p>
    <w:p w14:paraId="0840F5CF"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2. Η με αριθμό 1196/29-8-2016 επίκαιρη ερώτηση του Βουλευτή Αττικής των Ανεξαρτήτων Ελλήνων κ. </w:t>
      </w:r>
      <w:r>
        <w:rPr>
          <w:rFonts w:eastAsia="Times New Roman"/>
          <w:bCs/>
          <w:szCs w:val="24"/>
        </w:rPr>
        <w:t xml:space="preserve">Κωνσταντίνου </w:t>
      </w:r>
      <w:proofErr w:type="spellStart"/>
      <w:r>
        <w:rPr>
          <w:rFonts w:eastAsia="Times New Roman"/>
          <w:bCs/>
          <w:szCs w:val="24"/>
        </w:rPr>
        <w:t>Κατσίκη</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Κοινωνικής</w:t>
      </w:r>
      <w:r>
        <w:rPr>
          <w:rFonts w:eastAsia="Times New Roman"/>
          <w:bCs/>
          <w:szCs w:val="24"/>
        </w:rPr>
        <w:t xml:space="preserve"> Αλληλεγγύης,</w:t>
      </w:r>
      <w:r>
        <w:rPr>
          <w:rFonts w:eastAsia="Times New Roman"/>
          <w:szCs w:val="24"/>
        </w:rPr>
        <w:t xml:space="preserve"> σχετικά με την πρόταση μετατροπής του επιδόματος ανεργίας σε επιδότηση εργασίας.</w:t>
      </w:r>
    </w:p>
    <w:p w14:paraId="0840F5D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Βουλής)</w:t>
      </w:r>
    </w:p>
    <w:p w14:paraId="0840F5D1" w14:textId="77777777" w:rsidR="001F57C4" w:rsidRDefault="00B509FF">
      <w:pPr>
        <w:spacing w:line="600" w:lineRule="auto"/>
        <w:ind w:firstLine="720"/>
        <w:jc w:val="both"/>
        <w:rPr>
          <w:rFonts w:eastAsia="Times New Roman"/>
          <w:szCs w:val="24"/>
        </w:rPr>
      </w:pPr>
      <w:r>
        <w:rPr>
          <w:rFonts w:eastAsia="Times New Roman" w:cs="Times New Roman"/>
          <w:szCs w:val="24"/>
        </w:rPr>
        <w:t xml:space="preserve">1. Η με αριθμό 3062/10-2-2016 ερώτηση του Ανεξάρτητου Βουλευτή Λακωνίας κ. </w:t>
      </w:r>
      <w:r>
        <w:rPr>
          <w:rFonts w:eastAsia="Times New Roman" w:cs="Times New Roman"/>
          <w:bCs/>
          <w:szCs w:val="24"/>
        </w:rPr>
        <w:t>Λεωνίδα Γρηγοράκ</w:t>
      </w:r>
      <w:r>
        <w:rPr>
          <w:rFonts w:eastAsia="Times New Roman" w:cs="Times New Roman"/>
          <w:bCs/>
          <w:szCs w:val="24"/>
        </w:rPr>
        <w:t>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την αποζημίωση των μεριδιούχων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τ</w:t>
      </w:r>
      <w:r>
        <w:rPr>
          <w:rFonts w:eastAsia="Times New Roman" w:cs="Times New Roman"/>
          <w:szCs w:val="24"/>
        </w:rPr>
        <w:t>ραπεζών.</w:t>
      </w:r>
    </w:p>
    <w:p w14:paraId="0840F5D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8"/>
        </w:rPr>
        <w:t xml:space="preserve">Κυρίες και κύριοι συνάδελφοι, </w:t>
      </w:r>
      <w:r>
        <w:rPr>
          <w:rFonts w:eastAsia="Times New Roman" w:cs="Times New Roman"/>
          <w:szCs w:val="24"/>
        </w:rPr>
        <w:t xml:space="preserve"> εισερχόμαστε στη συζήτηση των </w:t>
      </w:r>
    </w:p>
    <w:p w14:paraId="0840F5D3" w14:textId="77777777" w:rsidR="001F57C4" w:rsidRDefault="00B509FF">
      <w:pPr>
        <w:spacing w:line="600" w:lineRule="auto"/>
        <w:ind w:firstLine="720"/>
        <w:jc w:val="center"/>
        <w:rPr>
          <w:rFonts w:eastAsia="Times New Roman" w:cs="Times New Roman"/>
          <w:szCs w:val="24"/>
        </w:rPr>
      </w:pPr>
      <w:r>
        <w:rPr>
          <w:rFonts w:eastAsia="Times New Roman" w:cs="Times New Roman"/>
          <w:b/>
          <w:szCs w:val="24"/>
        </w:rPr>
        <w:t>ΕΠΙΚΑΙΡΩΝ ΕΡΩΤΗΣΕΩΝ</w:t>
      </w:r>
    </w:p>
    <w:p w14:paraId="0840F5D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w:t>
      </w:r>
      <w:r>
        <w:rPr>
          <w:rFonts w:eastAsia="Times New Roman" w:cs="Times New Roman"/>
          <w:szCs w:val="24"/>
        </w:rPr>
        <w:t xml:space="preserve">πρώτη </w:t>
      </w:r>
      <w:r>
        <w:rPr>
          <w:rFonts w:eastAsia="Times New Roman" w:cs="Times New Roman"/>
          <w:szCs w:val="24"/>
        </w:rPr>
        <w:t xml:space="preserve">με αριθμό 1188/29-8-2016 επίκαιρη ερώτηση πρώτου κύκλου του Βουλευτή Γρεβενών του Συνασπισμού Ριζοσπαστικής Αριστεράς κ. Χρήστου </w:t>
      </w:r>
      <w:proofErr w:type="spellStart"/>
      <w:r>
        <w:rPr>
          <w:rFonts w:eastAsia="Times New Roman" w:cs="Times New Roman"/>
          <w:szCs w:val="24"/>
        </w:rPr>
        <w:t>Μπγιάλα</w:t>
      </w:r>
      <w:proofErr w:type="spellEnd"/>
      <w:r>
        <w:rPr>
          <w:rFonts w:eastAsia="Times New Roman" w:cs="Times New Roman"/>
          <w:szCs w:val="24"/>
        </w:rPr>
        <w:t xml:space="preserve"> προς τον Υπουργό Οικονομικών, σχετικά με το τέλος επιτηδεύματος σε χωριά κάτω από πεντακόσιους κατοίκους.</w:t>
      </w:r>
    </w:p>
    <w:p w14:paraId="0840F5D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Θα απαντήσει </w:t>
      </w:r>
      <w:r>
        <w:rPr>
          <w:rFonts w:eastAsia="Times New Roman" w:cs="Times New Roman"/>
          <w:szCs w:val="24"/>
        </w:rPr>
        <w:t>ο Αναπληρωτής Υπουργός Οικονομικών κ. Αλεξιάδης.</w:t>
      </w:r>
    </w:p>
    <w:p w14:paraId="0840F5D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Μπγιάλα</w:t>
      </w:r>
      <w:proofErr w:type="spellEnd"/>
      <w:r>
        <w:rPr>
          <w:rFonts w:eastAsia="Times New Roman" w:cs="Times New Roman"/>
          <w:szCs w:val="24"/>
        </w:rPr>
        <w:t>, έχετε τον λόγο.</w:t>
      </w:r>
    </w:p>
    <w:p w14:paraId="0840F5D7" w14:textId="77777777" w:rsidR="001F57C4" w:rsidRDefault="00B509FF">
      <w:pPr>
        <w:spacing w:line="600" w:lineRule="auto"/>
        <w:ind w:firstLine="720"/>
        <w:jc w:val="both"/>
        <w:rPr>
          <w:rFonts w:eastAsia="Times New Roman" w:cs="Times New Roman"/>
          <w:szCs w:val="28"/>
        </w:rPr>
      </w:pPr>
      <w:r>
        <w:rPr>
          <w:rFonts w:eastAsia="Times New Roman" w:cs="Times New Roman"/>
          <w:b/>
          <w:szCs w:val="24"/>
        </w:rPr>
        <w:t xml:space="preserve">ΧΡΗΣΤΟΣ ΜΠΓΙΑΛΑΣ: </w:t>
      </w:r>
      <w:r>
        <w:rPr>
          <w:rFonts w:eastAsia="Times New Roman" w:cs="Times New Roman"/>
          <w:szCs w:val="24"/>
        </w:rPr>
        <w:t xml:space="preserve">Ευχαριστώ, </w:t>
      </w:r>
      <w:r>
        <w:rPr>
          <w:rFonts w:eastAsia="Times New Roman" w:cs="Times New Roman"/>
          <w:szCs w:val="28"/>
        </w:rPr>
        <w:t>κύριε Πρόεδρε.</w:t>
      </w:r>
    </w:p>
    <w:p w14:paraId="0840F5D8" w14:textId="77777777" w:rsidR="001F57C4" w:rsidRDefault="00B509FF">
      <w:pPr>
        <w:spacing w:line="600" w:lineRule="auto"/>
        <w:ind w:firstLine="720"/>
        <w:jc w:val="both"/>
        <w:rPr>
          <w:rFonts w:eastAsia="Times New Roman" w:cs="Times New Roman"/>
          <w:szCs w:val="24"/>
        </w:rPr>
      </w:pPr>
      <w:r>
        <w:rPr>
          <w:rFonts w:eastAsia="Times New Roman" w:cs="Times New Roman"/>
          <w:szCs w:val="28"/>
        </w:rPr>
        <w:t>Κύριε Υπουργέ, έθεσα αυτή</w:t>
      </w:r>
      <w:r>
        <w:rPr>
          <w:rFonts w:eastAsia="Times New Roman" w:cs="Times New Roman"/>
          <w:szCs w:val="28"/>
        </w:rPr>
        <w:t xml:space="preserve"> την ερώτηση επειδή ζούμε μέσα σ’ αυτές τις δύσκολες εποχές και με το τέλος επιτηδεύματος το οποίο μπήκε το 2011 με τον ν.</w:t>
      </w:r>
      <w:r>
        <w:rPr>
          <w:rFonts w:eastAsia="Times New Roman" w:cs="Times New Roman"/>
          <w:szCs w:val="24"/>
        </w:rPr>
        <w:t>3986/2011. Όμως ο νόμος αναφέρει στο άρθρο 3 παράγραφος 3 τα απαλλασσόμενα μέρη, τις περιοχές οι οποίες απαλλάσσονται από το τέλος επι</w:t>
      </w:r>
      <w:r>
        <w:rPr>
          <w:rFonts w:eastAsia="Times New Roman" w:cs="Times New Roman"/>
          <w:szCs w:val="24"/>
        </w:rPr>
        <w:t xml:space="preserve">τηδεύματος. Αναφέρει συγκεκριμένα ότι για την απαλλαγή από το τέλος επιτηδεύματος των φορολογουμένων που ασκούν επιτήδευμα ή ελεύθερο επάγγελμα σε χωριά με πληθυσμό έως πεντακόσιους κατοίκους και </w:t>
      </w:r>
      <w:r>
        <w:rPr>
          <w:rFonts w:eastAsia="Times New Roman" w:cs="Times New Roman"/>
          <w:szCs w:val="24"/>
        </w:rPr>
        <w:lastRenderedPageBreak/>
        <w:t>νησιά κάτω από τρεις χιλιάδες εκατό κατοίκους, εκτός αν πρόκ</w:t>
      </w:r>
      <w:r>
        <w:rPr>
          <w:rFonts w:eastAsia="Times New Roman" w:cs="Times New Roman"/>
          <w:szCs w:val="24"/>
        </w:rPr>
        <w:t xml:space="preserve">ειται για τουριστικούς τόπους, λαμβάνονται υπ’ </w:t>
      </w:r>
      <w:proofErr w:type="spellStart"/>
      <w:r>
        <w:rPr>
          <w:rFonts w:eastAsia="Times New Roman" w:cs="Times New Roman"/>
          <w:szCs w:val="24"/>
        </w:rPr>
        <w:t>όψιν</w:t>
      </w:r>
      <w:proofErr w:type="spellEnd"/>
      <w:r>
        <w:rPr>
          <w:rFonts w:eastAsia="Times New Roman" w:cs="Times New Roman"/>
          <w:szCs w:val="24"/>
        </w:rPr>
        <w:t xml:space="preserve"> τα χωριά και τα νησιά, όπως προβλεπόταν πριν την έναρξη ισχύος για την εφαρμογή του σχεδίου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w:t>
      </w:r>
    </w:p>
    <w:p w14:paraId="0840F5D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Για την εξεύρεση του πληθυσμού λαμβάνεται υπ’ </w:t>
      </w:r>
      <w:proofErr w:type="spellStart"/>
      <w:r>
        <w:rPr>
          <w:rFonts w:eastAsia="Times New Roman" w:cs="Times New Roman"/>
          <w:szCs w:val="24"/>
        </w:rPr>
        <w:t>όψιν</w:t>
      </w:r>
      <w:proofErr w:type="spellEnd"/>
      <w:r>
        <w:rPr>
          <w:rFonts w:eastAsia="Times New Roman" w:cs="Times New Roman"/>
          <w:szCs w:val="24"/>
        </w:rPr>
        <w:t xml:space="preserve"> η απογραφή τότε, βέβαια, της 18</w:t>
      </w:r>
      <w:r>
        <w:rPr>
          <w:rFonts w:eastAsia="Times New Roman" w:cs="Times New Roman"/>
          <w:szCs w:val="24"/>
          <w:vertAlign w:val="superscript"/>
        </w:rPr>
        <w:t>ης</w:t>
      </w:r>
      <w:r>
        <w:rPr>
          <w:rFonts w:eastAsia="Times New Roman" w:cs="Times New Roman"/>
          <w:szCs w:val="24"/>
        </w:rPr>
        <w:t xml:space="preserve"> Μαρτίου 200</w:t>
      </w:r>
      <w:r>
        <w:rPr>
          <w:rFonts w:eastAsia="Times New Roman" w:cs="Times New Roman"/>
          <w:szCs w:val="24"/>
        </w:rPr>
        <w:t>1. Μετά έγινε η απογραφή του 2011.</w:t>
      </w:r>
    </w:p>
    <w:p w14:paraId="0840F5D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Όμως, ενώ ο νόμος είναι ξεκάθαρος και συγκεκριμένος και αναφέρει ότι λαμβάνονται υπ’ </w:t>
      </w:r>
      <w:proofErr w:type="spellStart"/>
      <w:r>
        <w:rPr>
          <w:rFonts w:eastAsia="Times New Roman" w:cs="Times New Roman"/>
          <w:szCs w:val="24"/>
        </w:rPr>
        <w:t>όψιν</w:t>
      </w:r>
      <w:proofErr w:type="spellEnd"/>
      <w:r>
        <w:rPr>
          <w:rFonts w:eastAsia="Times New Roman" w:cs="Times New Roman"/>
          <w:szCs w:val="24"/>
        </w:rPr>
        <w:t xml:space="preserve"> τα χωριά, έρχεται η ΠΟΛ 1149/20-6-2013 από τον τότε Γενικό Γραμματέα Δημοσίων Εσόδων Θεοχάρη </w:t>
      </w:r>
      <w:proofErr w:type="spellStart"/>
      <w:r>
        <w:rPr>
          <w:rFonts w:eastAsia="Times New Roman" w:cs="Times New Roman"/>
          <w:szCs w:val="24"/>
        </w:rPr>
        <w:t>Θεοχάρη</w:t>
      </w:r>
      <w:proofErr w:type="spellEnd"/>
      <w:r>
        <w:rPr>
          <w:rFonts w:eastAsia="Times New Roman" w:cs="Times New Roman"/>
          <w:szCs w:val="24"/>
        </w:rPr>
        <w:t xml:space="preserve"> και έχουμε μια διαφοροποίηση. </w:t>
      </w:r>
      <w:r>
        <w:rPr>
          <w:rFonts w:eastAsia="Times New Roman" w:cs="Times New Roman"/>
          <w:szCs w:val="24"/>
        </w:rPr>
        <w:t>Στη διευκρίνιση</w:t>
      </w:r>
      <w:r>
        <w:rPr>
          <w:rFonts w:eastAsia="Times New Roman" w:cs="Times New Roman"/>
          <w:szCs w:val="24"/>
        </w:rPr>
        <w:t>,</w:t>
      </w:r>
      <w:r>
        <w:rPr>
          <w:rFonts w:eastAsia="Times New Roman" w:cs="Times New Roman"/>
          <w:szCs w:val="24"/>
        </w:rPr>
        <w:t xml:space="preserve"> λέει ότι σύμφωνα με την παράγραφο 3 του άρθρου 31 του ν.3986/2011, εξαιρούνται από την υποχρέωση καταβολής τέλους επιτηδεύματος οι επιχειρήσεις, φυσικά ή νομικά πρόσωπα και οι ελεύθεροι επαγγελματίες που ασκούν τη δραστηριότητά τους αποκλε</w:t>
      </w:r>
      <w:r>
        <w:rPr>
          <w:rFonts w:eastAsia="Times New Roman" w:cs="Times New Roman"/>
          <w:szCs w:val="24"/>
        </w:rPr>
        <w:t xml:space="preserve">ιστικά σε χωριά, όπως προβλεπόταν πριν από την έναρξη του σχεδίου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 xml:space="preserve">, με πληθυσμό </w:t>
      </w:r>
      <w:r>
        <w:rPr>
          <w:rFonts w:eastAsia="Times New Roman" w:cs="Times New Roman"/>
          <w:szCs w:val="24"/>
        </w:rPr>
        <w:lastRenderedPageBreak/>
        <w:t xml:space="preserve">έως πεντακόσιους κατοίκους και νησιά έως τρεις χιλιάδες εκατό κατοίκους, εκτός και αν είναι τουριστικοί τόποι. </w:t>
      </w:r>
    </w:p>
    <w:p w14:paraId="0840F5DB" w14:textId="77777777" w:rsidR="001F57C4" w:rsidRDefault="00B509FF">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w:t>
      </w:r>
      <w:r>
        <w:rPr>
          <w:rFonts w:eastAsia="Times New Roman" w:cs="Times New Roman"/>
          <w:szCs w:val="28"/>
        </w:rPr>
        <w:t>νι λήξεως του χρόνου ομιλίας του κυρίου Βουλευτή)</w:t>
      </w:r>
    </w:p>
    <w:p w14:paraId="0840F5D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Επίσης, με την υπουργική απόφαση του Υπουργείου Οικονομικών-ΠΟΛ 1167/2011 ορίστηκε για τον προσδιορισμό του πληθυσμού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η απογραφή του 2001 και ως τουριστικοί τόποι</w:t>
      </w:r>
      <w:r>
        <w:rPr>
          <w:rFonts w:eastAsia="Times New Roman" w:cs="Times New Roman"/>
          <w:szCs w:val="24"/>
        </w:rPr>
        <w:t>,</w:t>
      </w:r>
      <w:r>
        <w:rPr>
          <w:rFonts w:eastAsia="Times New Roman" w:cs="Times New Roman"/>
          <w:szCs w:val="24"/>
        </w:rPr>
        <w:t xml:space="preserve"> να θεωρούνται αυτοί</w:t>
      </w:r>
      <w:r>
        <w:rPr>
          <w:rFonts w:eastAsia="Times New Roman" w:cs="Times New Roman"/>
          <w:szCs w:val="24"/>
        </w:rPr>
        <w:t xml:space="preserve"> που περιλαμβάνονται στο </w:t>
      </w:r>
      <w:r>
        <w:rPr>
          <w:rFonts w:eastAsia="Times New Roman" w:cs="Times New Roman"/>
          <w:szCs w:val="24"/>
        </w:rPr>
        <w:t>π</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 899/76, όπως τροποποιήθηκε με το </w:t>
      </w:r>
      <w:r>
        <w:rPr>
          <w:rFonts w:eastAsia="Times New Roman" w:cs="Times New Roman"/>
          <w:szCs w:val="24"/>
        </w:rPr>
        <w:t>π δ</w:t>
      </w:r>
      <w:r>
        <w:rPr>
          <w:rFonts w:eastAsia="Times New Roman" w:cs="Times New Roman"/>
          <w:szCs w:val="24"/>
        </w:rPr>
        <w:t xml:space="preserve"> 664/77. </w:t>
      </w:r>
    </w:p>
    <w:p w14:paraId="0840F5D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Από τη διοίκηση, βέβαια, έχει ήδη γίνει δεκτό ότι θα ληφθεί υπ’ </w:t>
      </w:r>
      <w:proofErr w:type="spellStart"/>
      <w:r>
        <w:rPr>
          <w:rFonts w:eastAsia="Times New Roman" w:cs="Times New Roman"/>
          <w:szCs w:val="24"/>
        </w:rPr>
        <w:t>όψιν</w:t>
      </w:r>
      <w:proofErr w:type="spellEnd"/>
      <w:r>
        <w:rPr>
          <w:rFonts w:eastAsia="Times New Roman" w:cs="Times New Roman"/>
          <w:szCs w:val="24"/>
        </w:rPr>
        <w:t xml:space="preserve"> ο πληθυσμός των χωριών τα οποία αποτελούσαν πριν από την εφαρμογή του σχεδίου ΚΑΠΟΔΙΣΤΡΙΑΣ (ν.2539/1997) αυτοτελ</w:t>
      </w:r>
      <w:r>
        <w:rPr>
          <w:rFonts w:eastAsia="Times New Roman" w:cs="Times New Roman"/>
          <w:szCs w:val="24"/>
        </w:rPr>
        <w:t xml:space="preserve">ή νομικά πρόσωπα, δηλαδή κοινότητες. </w:t>
      </w:r>
    </w:p>
    <w:p w14:paraId="0840F5DE" w14:textId="77777777" w:rsidR="001F57C4" w:rsidRDefault="00B509FF">
      <w:pPr>
        <w:spacing w:line="600" w:lineRule="auto"/>
        <w:ind w:firstLine="720"/>
        <w:jc w:val="both"/>
        <w:rPr>
          <w:rFonts w:eastAsia="Times New Roman" w:cs="Times New Roman"/>
          <w:szCs w:val="28"/>
        </w:rPr>
      </w:pPr>
      <w:r>
        <w:rPr>
          <w:rFonts w:eastAsia="Times New Roman" w:cs="Times New Roman"/>
          <w:szCs w:val="24"/>
        </w:rPr>
        <w:lastRenderedPageBreak/>
        <w:t>Έρχεται και διαφοροποιεί τον όρο «χωριά» και θέτει τον όρο «κοινότητες». Συνεπώς αν κάποιο χωριό δεν αποτελούσε κατά το εξεταζόμενο χρονικό διάστημα από μόνο του κοινότητα και ανήκε διοικητικά σε άλλη κοινότητα ή σε κά</w:t>
      </w:r>
      <w:r>
        <w:rPr>
          <w:rFonts w:eastAsia="Times New Roman" w:cs="Times New Roman"/>
          <w:szCs w:val="24"/>
        </w:rPr>
        <w:t xml:space="preserve">ποιο δήμο, λαμβάνεται υπ’ </w:t>
      </w:r>
      <w:proofErr w:type="spellStart"/>
      <w:r>
        <w:rPr>
          <w:rFonts w:eastAsia="Times New Roman" w:cs="Times New Roman"/>
          <w:szCs w:val="24"/>
        </w:rPr>
        <w:t>όψιν</w:t>
      </w:r>
      <w:proofErr w:type="spellEnd"/>
      <w:r>
        <w:rPr>
          <w:rFonts w:eastAsia="Times New Roman" w:cs="Times New Roman"/>
          <w:szCs w:val="24"/>
        </w:rPr>
        <w:t xml:space="preserve"> για την απαλλαγή από το τέλος επιτηδεύματος ο πληθυσμός της κοινότητας ή αντίστοιχα του δήμου που υπαγόταν.</w:t>
      </w:r>
      <w:r>
        <w:rPr>
          <w:rFonts w:eastAsia="Times New Roman" w:cs="Times New Roman"/>
          <w:szCs w:val="28"/>
        </w:rPr>
        <w:t xml:space="preserve"> </w:t>
      </w:r>
    </w:p>
    <w:p w14:paraId="0840F5DF" w14:textId="77777777" w:rsidR="001F57C4" w:rsidRDefault="00B509FF">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0840F5E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Παρόμοια είναι και η εγκύκλιος </w:t>
      </w:r>
      <w:r>
        <w:rPr>
          <w:rFonts w:eastAsia="Times New Roman" w:cs="Times New Roman"/>
          <w:szCs w:val="24"/>
        </w:rPr>
        <w:t>στις 3 Απριλίου του 2014, όπου αναφέρει το ίδιο, δηλαδή ότι για την εφαρμογή του δέχεται τα αυτοτελή νομικά πρόσωπα, δηλαδή τις κοινότητες.</w:t>
      </w:r>
    </w:p>
    <w:p w14:paraId="0840F5E1" w14:textId="77777777" w:rsidR="001F57C4" w:rsidRDefault="00B509FF">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σας παρακαλώ, να ολοκληρώσετε. </w:t>
      </w:r>
    </w:p>
    <w:p w14:paraId="0840F5E2"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Κλείνω, κύριε Π</w:t>
      </w:r>
      <w:r>
        <w:rPr>
          <w:rFonts w:eastAsia="Times New Roman" w:cs="Times New Roman"/>
          <w:szCs w:val="24"/>
        </w:rPr>
        <w:t xml:space="preserve">ρόεδρε. </w:t>
      </w:r>
    </w:p>
    <w:p w14:paraId="0840F5E3"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Αυτό το οποίο έχει συμβεί</w:t>
      </w:r>
      <w:r>
        <w:rPr>
          <w:rFonts w:eastAsia="Times New Roman" w:cs="Times New Roman"/>
          <w:szCs w:val="24"/>
        </w:rPr>
        <w:t>,</w:t>
      </w:r>
      <w:r>
        <w:rPr>
          <w:rFonts w:eastAsia="Times New Roman" w:cs="Times New Roman"/>
          <w:szCs w:val="24"/>
        </w:rPr>
        <w:t xml:space="preserve"> είναι ότι οι κοινότητες οι οποίες βρίσκονταν πλησίον σε έναν δήμο και ενώ είναι μικρές πληθυσμιακά, παρ’ όλα αυτά, χρεώνονται με το τέλος επιτηδεύματος.</w:t>
      </w:r>
    </w:p>
    <w:p w14:paraId="0840F5E4"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Αυτό σημαίνει ότι έχουμε την εξής τεράστια αδικία. Ενώ, δηλαδή, αυτ</w:t>
      </w:r>
      <w:r>
        <w:rPr>
          <w:rFonts w:eastAsia="Times New Roman" w:cs="Times New Roman"/>
          <w:szCs w:val="24"/>
        </w:rPr>
        <w:t>ή η κοινότητα μπορεί να έχει πενήντα κατοίκους, παρ’ όλα αυτά πληρώνει τέλος επιτηδεύματος και πλησίον της ένα χωριό με τετρακόσιους, τετρακόσιους πενήντα κατοίκους, ένα ενεργητικό χωριό, μπορεί να μην πληρώνει τέλος επιτηδεύματος.</w:t>
      </w:r>
    </w:p>
    <w:p w14:paraId="0840F5E5"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Είναι μια αδικία</w:t>
      </w:r>
      <w:r>
        <w:rPr>
          <w:rFonts w:eastAsia="Times New Roman" w:cs="Times New Roman"/>
          <w:szCs w:val="24"/>
        </w:rPr>
        <w:t>,</w:t>
      </w:r>
      <w:r>
        <w:rPr>
          <w:rFonts w:eastAsia="Times New Roman" w:cs="Times New Roman"/>
          <w:szCs w:val="24"/>
        </w:rPr>
        <w:t xml:space="preserve"> την οπ</w:t>
      </w:r>
      <w:r>
        <w:rPr>
          <w:rFonts w:eastAsia="Times New Roman" w:cs="Times New Roman"/>
          <w:szCs w:val="24"/>
        </w:rPr>
        <w:t>οία θα πρέπει να διορθώσουμε βασικά με ΠΟΛ, γιατί ο νόμος αναφέρεται σε χωριά και όχι σε κοινότητες. Έτσι θα αποκαταστήσουμε αυτή την αδικία</w:t>
      </w:r>
      <w:r>
        <w:rPr>
          <w:rFonts w:eastAsia="Times New Roman" w:cs="Times New Roman"/>
          <w:szCs w:val="24"/>
        </w:rPr>
        <w:t>,</w:t>
      </w:r>
      <w:r>
        <w:rPr>
          <w:rFonts w:eastAsia="Times New Roman" w:cs="Times New Roman"/>
          <w:szCs w:val="24"/>
        </w:rPr>
        <w:t xml:space="preserve"> η οποία συμβαίνει σε πολλά χωριά της επαρχίας. </w:t>
      </w:r>
    </w:p>
    <w:p w14:paraId="0840F5E6"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Διότι αναφερόμαστε σε ένα χωριό με πενήντα - εκατό κατοίκους που έ</w:t>
      </w:r>
      <w:r>
        <w:rPr>
          <w:rFonts w:eastAsia="Times New Roman" w:cs="Times New Roman"/>
          <w:szCs w:val="24"/>
        </w:rPr>
        <w:t>χει ένα καφενεδάκι και επειδή δεν αποτελούσε αυτοτελή κοινότητα το ίδιο αλλά αποτελούσε κοινότητα μαζί με άλλα τρία</w:t>
      </w:r>
      <w:r>
        <w:rPr>
          <w:rFonts w:eastAsia="Times New Roman" w:cs="Times New Roman"/>
          <w:szCs w:val="24"/>
        </w:rPr>
        <w:t>,</w:t>
      </w:r>
      <w:r>
        <w:rPr>
          <w:rFonts w:eastAsia="Times New Roman" w:cs="Times New Roman"/>
          <w:szCs w:val="24"/>
        </w:rPr>
        <w:t xml:space="preserve"> τέσσερα χωριά ή μαζί με έναν δήμο, προσαρτάται και πληρώνει τα 650 ευρώ. Επισημαίνω βέβαια ότι αυτό χρεώνεται όχι </w:t>
      </w:r>
      <w:r>
        <w:rPr>
          <w:rFonts w:eastAsia="Times New Roman" w:cs="Times New Roman"/>
          <w:szCs w:val="24"/>
        </w:rPr>
        <w:lastRenderedPageBreak/>
        <w:t xml:space="preserve">μόνο στους επαγγελματίες </w:t>
      </w:r>
      <w:r>
        <w:rPr>
          <w:rFonts w:eastAsia="Times New Roman" w:cs="Times New Roman"/>
          <w:szCs w:val="24"/>
        </w:rPr>
        <w:t xml:space="preserve">αλλά και στους αγρότες οι οποίοι έχουν βιβλία εσόδων-εξόδων, υπάγονται δηλαδή στο κανονικό καθεστώς. </w:t>
      </w:r>
    </w:p>
    <w:p w14:paraId="0840F5E7"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Θα ζητούσα, δηλαδή, από το Υπουργείο να εκδώσει μια ΠΟΛ, έτσι ώστε στο επόμενο φορολογικό έτος, στο οποίο θα γίνουν οι φορολογικές δηλώσεις, η Γενική Γραμ</w:t>
      </w:r>
      <w:r>
        <w:rPr>
          <w:rFonts w:eastAsia="Times New Roman" w:cs="Times New Roman"/>
          <w:szCs w:val="24"/>
        </w:rPr>
        <w:t>ματεία Δημοσίων Εσόδων</w:t>
      </w:r>
      <w:r>
        <w:rPr>
          <w:rFonts w:eastAsia="Times New Roman" w:cs="Times New Roman"/>
          <w:szCs w:val="24"/>
        </w:rPr>
        <w:t>,</w:t>
      </w:r>
      <w:r>
        <w:rPr>
          <w:rFonts w:eastAsia="Times New Roman" w:cs="Times New Roman"/>
          <w:szCs w:val="24"/>
        </w:rPr>
        <w:t xml:space="preserve"> να αλλάξει την κατάσταση και να την κάνει όπως ήταν στο 2011 και το 2012. Διότι η χρέωσή τους έγινε το 2013, το 2014 και το 2015.</w:t>
      </w:r>
    </w:p>
    <w:p w14:paraId="0840F5E8"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840F5E9" w14:textId="77777777" w:rsidR="001F57C4" w:rsidRDefault="00B509FF">
      <w:pPr>
        <w:tabs>
          <w:tab w:val="left" w:pos="2304"/>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κύριε </w:t>
      </w:r>
      <w:proofErr w:type="spellStart"/>
      <w:r>
        <w:rPr>
          <w:rFonts w:eastAsia="Times New Roman"/>
          <w:szCs w:val="24"/>
        </w:rPr>
        <w:t>Μπγιάλα</w:t>
      </w:r>
      <w:proofErr w:type="spellEnd"/>
      <w:r>
        <w:rPr>
          <w:rFonts w:eastAsia="Times New Roman"/>
          <w:szCs w:val="24"/>
        </w:rPr>
        <w:t xml:space="preserve">. </w:t>
      </w:r>
    </w:p>
    <w:p w14:paraId="0840F5EA"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szCs w:val="24"/>
        </w:rPr>
        <w:t>Ορίστε, κύριε Υπουργ</w:t>
      </w:r>
      <w:r>
        <w:rPr>
          <w:rFonts w:eastAsia="Times New Roman"/>
          <w:szCs w:val="24"/>
        </w:rPr>
        <w:t xml:space="preserve">έ, έχετε τον λόγο. </w:t>
      </w:r>
    </w:p>
    <w:p w14:paraId="0840F5EB"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 Ευχαριστώ, κύριε Πρόεδρε. </w:t>
      </w:r>
    </w:p>
    <w:p w14:paraId="0840F5EC"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Κύριε Βουλευτά, με την ερώτησή σας θέτετε ένα πολύ σωστό θέμα, ένα θέμα που έχετε θέσει κι άλλες φορές και εσείς αλλά και άλλοι Βουλευτές, στην Επιτροπή Οι</w:t>
      </w:r>
      <w:r>
        <w:rPr>
          <w:rFonts w:eastAsia="Times New Roman" w:cs="Times New Roman"/>
          <w:szCs w:val="24"/>
        </w:rPr>
        <w:t xml:space="preserve">κονομικών Υποθέσεων, και σε νομοσχέδια αλλά και σε συναντήσεις </w:t>
      </w:r>
      <w:r>
        <w:rPr>
          <w:rFonts w:eastAsia="Times New Roman" w:cs="Times New Roman"/>
          <w:szCs w:val="24"/>
        </w:rPr>
        <w:t>κ</w:t>
      </w:r>
      <w:r>
        <w:rPr>
          <w:rFonts w:eastAsia="Times New Roman" w:cs="Times New Roman"/>
          <w:szCs w:val="24"/>
        </w:rPr>
        <w:t xml:space="preserve">αι αυτό, γιατί εδώ υπάρχει μια αδικία. Μιλάμε για δύο χωριά και το ένα είναι μικρότερο από το άλλο. </w:t>
      </w:r>
    </w:p>
    <w:p w14:paraId="0840F5ED"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Πριν το ’97</w:t>
      </w:r>
      <w:r>
        <w:rPr>
          <w:rFonts w:eastAsia="Times New Roman" w:cs="Times New Roman"/>
          <w:szCs w:val="24"/>
        </w:rPr>
        <w:t>,</w:t>
      </w:r>
      <w:r>
        <w:rPr>
          <w:rFonts w:eastAsia="Times New Roman" w:cs="Times New Roman"/>
          <w:szCs w:val="24"/>
        </w:rPr>
        <w:t xml:space="preserve"> το μικρό χωριό δεν αποτελούσε κοινότητα, ενώ το άλλο χωριό αποτελούσε κοινότητ</w:t>
      </w:r>
      <w:r>
        <w:rPr>
          <w:rFonts w:eastAsia="Times New Roman" w:cs="Times New Roman"/>
          <w:szCs w:val="24"/>
        </w:rPr>
        <w:t>α. Αυτό το οποίο δεν αποτελούσε κοινότητα αλλά μαζί με άλλα χωριά γύρω-γύρω σχημάτιζαν μια κοινότητα και έχει λιγότερους κατοίκους</w:t>
      </w:r>
      <w:r>
        <w:rPr>
          <w:rFonts w:eastAsia="Times New Roman" w:cs="Times New Roman"/>
          <w:szCs w:val="24"/>
        </w:rPr>
        <w:t>,</w:t>
      </w:r>
      <w:r>
        <w:rPr>
          <w:rFonts w:eastAsia="Times New Roman" w:cs="Times New Roman"/>
          <w:szCs w:val="24"/>
        </w:rPr>
        <w:t xml:space="preserve"> επειδή ακριβώς δεν είχε ξεχωριστή νομική μορφή πριν το σχέδιο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 πριν από το ’97, αυτή τη στιγμή έχει τέλος επι</w:t>
      </w:r>
      <w:r>
        <w:rPr>
          <w:rFonts w:eastAsia="Times New Roman" w:cs="Times New Roman"/>
          <w:szCs w:val="24"/>
        </w:rPr>
        <w:t xml:space="preserve">τηδεύματος, ενώ το μεγαλύτερο χωριό </w:t>
      </w:r>
      <w:r>
        <w:rPr>
          <w:rFonts w:eastAsia="Times New Roman" w:cs="Times New Roman"/>
          <w:szCs w:val="24"/>
        </w:rPr>
        <w:t>-</w:t>
      </w:r>
      <w:r>
        <w:rPr>
          <w:rFonts w:eastAsia="Times New Roman" w:cs="Times New Roman"/>
          <w:szCs w:val="24"/>
        </w:rPr>
        <w:t xml:space="preserve">το οποίο ήταν κοινότητα </w:t>
      </w:r>
      <w:r>
        <w:rPr>
          <w:rFonts w:eastAsia="Times New Roman" w:cs="Times New Roman"/>
          <w:szCs w:val="24"/>
        </w:rPr>
        <w:t>-</w:t>
      </w:r>
      <w:r>
        <w:rPr>
          <w:rFonts w:eastAsia="Times New Roman" w:cs="Times New Roman"/>
          <w:szCs w:val="24"/>
        </w:rPr>
        <w:t>με βάση αυτές τις εγκυκλίους που υπήρχαν στο Υπουργείο Οικονομικών πριν αλλάξει η πολιτική ηγεσία</w:t>
      </w:r>
      <w:r>
        <w:rPr>
          <w:rFonts w:eastAsia="Times New Roman" w:cs="Times New Roman"/>
          <w:szCs w:val="24"/>
        </w:rPr>
        <w:t>,</w:t>
      </w:r>
      <w:r>
        <w:rPr>
          <w:rFonts w:eastAsia="Times New Roman" w:cs="Times New Roman"/>
          <w:szCs w:val="24"/>
        </w:rPr>
        <w:t xml:space="preserve"> δεν έχει τέλος επιτηδεύματος. Δηλαδή δεν έχει τέλος επιτηδεύματος το μεγαλύτερο χωριό και έχει τέλος επιτηδεύματος το μικρότερο χωριό, διότι υπήρχε αυτό το νομικό πρόβλημα. </w:t>
      </w:r>
    </w:p>
    <w:p w14:paraId="0840F5EE"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Είναι κάτι που έχουμε εντοπίσει σαν πρόβλημα και κάτι που θέλουμε να αντιμετωπίσο</w:t>
      </w:r>
      <w:r>
        <w:rPr>
          <w:rFonts w:eastAsia="Times New Roman" w:cs="Times New Roman"/>
          <w:szCs w:val="24"/>
        </w:rPr>
        <w:t>υμε, γιατί πρόκειται πραγματικά για μια αδικία. Βεβαίως όπως εξηγεί πολύ σωστά το έγγραφο της αρμόδιας Διεύθυνσης Εφαρμογής Άμεσης Φορολογίας -το οποίο και θα καταθέσω στα Πρακτικά</w:t>
      </w:r>
      <w:r>
        <w:rPr>
          <w:rFonts w:eastAsia="Times New Roman" w:cs="Times New Roman"/>
          <w:szCs w:val="24"/>
        </w:rPr>
        <w:t>,</w:t>
      </w:r>
      <w:r>
        <w:rPr>
          <w:rFonts w:eastAsia="Times New Roman" w:cs="Times New Roman"/>
          <w:szCs w:val="24"/>
        </w:rPr>
        <w:t xml:space="preserve"> για να ενημερωθείτε αναλυτικά- αν είχαμε εφαρμόσει το πρόγραμμα </w:t>
      </w:r>
      <w:r>
        <w:rPr>
          <w:rFonts w:eastAsia="Times New Roman" w:cs="Times New Roman"/>
          <w:szCs w:val="24"/>
        </w:rPr>
        <w:t>«</w:t>
      </w:r>
      <w:r>
        <w:rPr>
          <w:rFonts w:eastAsia="Times New Roman" w:cs="Times New Roman"/>
          <w:szCs w:val="24"/>
        </w:rPr>
        <w:t>ΚΑΛΛΙΚΡΑΤ</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από το 2011, θα είχαμε πολύ μεγαλύτερα προβλήματα. Εμείς εφαρμόσαμε το πρόγραμμα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 xml:space="preserve"> πριν από το ’97. Είναι κάτι το οποίο διερευνούμε πώς ακριβώς θα λύσουμε, για να μην υπάρχουν αδικίες και κάτι στο οποίο θα δώσουμε σίγουρα λύση. </w:t>
      </w:r>
    </w:p>
    <w:p w14:paraId="0840F5EF"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Σε κάθε πε</w:t>
      </w:r>
      <w:r>
        <w:rPr>
          <w:rFonts w:eastAsia="Times New Roman" w:cs="Times New Roman"/>
          <w:szCs w:val="24"/>
        </w:rPr>
        <w:t>ρίπτωση πάντως, όπως προκύπτει από το ίδιο το έγγραφο της Γενικής Γραμματείας Δημοσίων Εσόδων, σε εξαιρετικές περιπτώσεις που η φορολογική διοίκηση δεν διαθέτει στοιχεία για την ορθή επιβολή του τέλους επιτηδεύματος ή όχι, οι υπόχρεοι φορολογούμενοι μπορού</w:t>
      </w:r>
      <w:r>
        <w:rPr>
          <w:rFonts w:eastAsia="Times New Roman" w:cs="Times New Roman"/>
          <w:szCs w:val="24"/>
        </w:rPr>
        <w:t>ν, εφόσον διαπιστώ</w:t>
      </w:r>
      <w:r>
        <w:rPr>
          <w:rFonts w:eastAsia="Times New Roman" w:cs="Times New Roman"/>
          <w:szCs w:val="24"/>
        </w:rPr>
        <w:lastRenderedPageBreak/>
        <w:t xml:space="preserve">σουν λάθη, να υποβάλουν στην εφορία τους αίτηση για νέα εκκαθάριση, ώστε να ελεγχθούν τα πραγματικά περιστατικά. Έτσι μετά από έλεγχο των πραγματικών περιστατικών, μπορεί να διαγραφεί το τέλος επιτηδεύματος. Υπάρχει και αυτή η </w:t>
      </w:r>
      <w:r>
        <w:rPr>
          <w:rFonts w:eastAsia="Times New Roman"/>
          <w:szCs w:val="24"/>
        </w:rPr>
        <w:t xml:space="preserve">δυνατότητα </w:t>
      </w:r>
      <w:r>
        <w:rPr>
          <w:rFonts w:eastAsia="Times New Roman" w:cs="Times New Roman"/>
          <w:szCs w:val="24"/>
        </w:rPr>
        <w:t xml:space="preserve">η οποία περιγράφεται μέσα στο συγκεκριμένο έγγραφο. </w:t>
      </w:r>
    </w:p>
    <w:p w14:paraId="0840F5F0"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είναι στα θέματα τα οποία θα εξετάσουμε και θα αλλάξουμε, γιατί δεν θέλουμε να έχουμε τέτοιες άδικες φορολογικές ρυθμίσεις. </w:t>
      </w:r>
    </w:p>
    <w:p w14:paraId="0840F5F1"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Μπγιάλα</w:t>
      </w:r>
      <w:proofErr w:type="spellEnd"/>
      <w:r>
        <w:rPr>
          <w:rFonts w:eastAsia="Times New Roman" w:cs="Times New Roman"/>
          <w:szCs w:val="24"/>
        </w:rPr>
        <w:t xml:space="preserve">, </w:t>
      </w:r>
      <w:r>
        <w:rPr>
          <w:rFonts w:eastAsia="Times New Roman" w:cs="Times New Roman"/>
          <w:szCs w:val="24"/>
        </w:rPr>
        <w:t xml:space="preserve">έχετε τον λόγο για τρία λεπτά για να δευτερολογήσετε. </w:t>
      </w:r>
    </w:p>
    <w:p w14:paraId="0840F5F2"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Κύριε Υπουργέ, χαίρομαι που δέχεστε τις επισημάνσεις της ερώτησης. </w:t>
      </w:r>
    </w:p>
    <w:p w14:paraId="0840F5F3" w14:textId="77777777" w:rsidR="001F57C4" w:rsidRDefault="00B509FF">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μόνο να επισημάνω ότι η ΔΟΥ πριν από δύο χρόνια, πριν την εφαρμογή δηλαδή αυτής της εξειδίκευσης από χωριά σε κοινότητες, μέσω του συστήματος της Γενικής Γραμματείας </w:t>
      </w:r>
      <w:r>
        <w:rPr>
          <w:rFonts w:eastAsia="Times New Roman" w:cs="Times New Roman"/>
          <w:szCs w:val="24"/>
        </w:rPr>
        <w:lastRenderedPageBreak/>
        <w:t>Δημοσίων Εσόδων, μέσω των πληροφοριακών συστημάτων, είχε το τέλο</w:t>
      </w:r>
      <w:r>
        <w:rPr>
          <w:rFonts w:eastAsia="Times New Roman" w:cs="Times New Roman"/>
          <w:szCs w:val="24"/>
        </w:rPr>
        <w:t xml:space="preserve">ς επιτηδεύματος ανά χωριό και έτσι δεν επιβαλλόταν. Γι’ αυτό σας είπα ότι δεν επιβλήθηκε το 2011 και το 2012. </w:t>
      </w:r>
    </w:p>
    <w:p w14:paraId="0840F5F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Με τη διευκρίνιση που έγινε μετά, με αυτή την ΠΟΛ που έγινε, θεωρώ ότι αλλάζει τη φιλοσοφία και το νόημα του νόμου. Γι’ αυτό και είπα ότι ο νόμος</w:t>
      </w:r>
      <w:r>
        <w:rPr>
          <w:rFonts w:eastAsia="Times New Roman" w:cs="Times New Roman"/>
          <w:szCs w:val="24"/>
        </w:rPr>
        <w:t xml:space="preserve"> αναφέρεται σε χωριά και όχι σε κοινότητες αρχικά. Έρχεται η ΠΟΛ που αλλάζει, μπήκαν μέσα στα συστήματα ανά κοινότητες προ της εφαρμογής του </w:t>
      </w:r>
      <w:r>
        <w:rPr>
          <w:rFonts w:eastAsia="Times New Roman" w:cs="Times New Roman"/>
          <w:szCs w:val="24"/>
        </w:rPr>
        <w:t>«</w:t>
      </w:r>
      <w:r>
        <w:rPr>
          <w:rFonts w:eastAsia="Times New Roman" w:cs="Times New Roman"/>
          <w:szCs w:val="24"/>
        </w:rPr>
        <w:t>ΚΑΠΟΔΙΣΤΡΙΑ</w:t>
      </w:r>
      <w:r>
        <w:rPr>
          <w:rFonts w:eastAsia="Times New Roman" w:cs="Times New Roman"/>
          <w:szCs w:val="24"/>
        </w:rPr>
        <w:t>»</w:t>
      </w:r>
      <w:r>
        <w:rPr>
          <w:rFonts w:eastAsia="Times New Roman" w:cs="Times New Roman"/>
          <w:szCs w:val="24"/>
        </w:rPr>
        <w:t>, όπως υπήρχαν μέσα στην ελληνική επικράτεια.</w:t>
      </w:r>
    </w:p>
    <w:p w14:paraId="0840F5F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Όμως θεωρώ ότι είναι εύκολο να γίνει. Η Γενική Γραμματεί</w:t>
      </w:r>
      <w:r>
        <w:rPr>
          <w:rFonts w:eastAsia="Times New Roman" w:cs="Times New Roman"/>
          <w:szCs w:val="24"/>
        </w:rPr>
        <w:t>α Πληροφοριακών Συστημάτων μπορεί εύκολα, παίρνοντας τις απογραφές του 2011, όπου η ΕΛΣΤΑΤ έχει καταγεγραμμένο τον πληθυσμό σε κάθε κοινότητα και σε κάθε οικισμό και τον συνολικό αλλά και τον αναλυτικό ανά χωριό, να μπει ξανά η κατάσταση από την ΕΛΣΤΑΤ όλω</w:t>
      </w:r>
      <w:r>
        <w:rPr>
          <w:rFonts w:eastAsia="Times New Roman" w:cs="Times New Roman"/>
          <w:szCs w:val="24"/>
        </w:rPr>
        <w:t>ν των χωριών μέσα στο σύστημα για να μην το εκδίδει.</w:t>
      </w:r>
    </w:p>
    <w:p w14:paraId="0840F5F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Σε αυτές τις περιπτώσεις, βέβαια, έχετε απόλυτα δίκιο</w:t>
      </w:r>
      <w:r>
        <w:rPr>
          <w:rFonts w:eastAsia="Times New Roman" w:cs="Times New Roman"/>
          <w:szCs w:val="24"/>
        </w:rPr>
        <w:t>,</w:t>
      </w:r>
      <w:r>
        <w:rPr>
          <w:rFonts w:eastAsia="Times New Roman" w:cs="Times New Roman"/>
          <w:szCs w:val="24"/>
        </w:rPr>
        <w:t xml:space="preserve"> ότι όταν υπάρχει ένα λάθος, ο φορολογούμενος απευθύνεται στη ΔΟΥ και διορθώνεται. Όμως, εδώ δεν μπορεί να αλλάξει αυτό, να διορθωθεί για τη χρονιά π</w:t>
      </w:r>
      <w:r>
        <w:rPr>
          <w:rFonts w:eastAsia="Times New Roman" w:cs="Times New Roman"/>
          <w:szCs w:val="24"/>
        </w:rPr>
        <w:t>ου μας πέρασε και τις προηγούμενες, γιατί μέσα από το σύστημα βλέπει την κοινότητα και άρα χρεώνει το τέλος επιτηδεύματος.</w:t>
      </w:r>
    </w:p>
    <w:p w14:paraId="0840F5F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Πιστεύω μέσα στο επόμενο διάστημα και μέχρι να φτάσουμε στο 2017 για την υποβολή των φορολογικών δηλώσεων, άρα και για τη χρέωση του </w:t>
      </w:r>
      <w:r>
        <w:rPr>
          <w:rFonts w:eastAsia="Times New Roman" w:cs="Times New Roman"/>
          <w:szCs w:val="24"/>
        </w:rPr>
        <w:t>τέλους επιτηδεύματος επαγγελματιών και αγροτών, να έχει τακτοποιηθεί το ζήτημα.</w:t>
      </w:r>
    </w:p>
    <w:p w14:paraId="0840F5F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Ευχαριστώ.</w:t>
      </w:r>
    </w:p>
    <w:p w14:paraId="0840F5F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0840F5F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Υπουργέ, έχετε και πάλι τον λόγο.</w:t>
      </w:r>
    </w:p>
    <w:p w14:paraId="0840F5F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Κύριε Βουλευτά, ν</w:t>
      </w:r>
      <w:r>
        <w:rPr>
          <w:rFonts w:eastAsia="Times New Roman" w:cs="Times New Roman"/>
          <w:szCs w:val="24"/>
        </w:rPr>
        <w:t>α είστε σίγουρος και εσείς και οι υπόλοιποι</w:t>
      </w:r>
      <w:r>
        <w:rPr>
          <w:rFonts w:eastAsia="Times New Roman" w:cs="Times New Roman"/>
          <w:szCs w:val="24"/>
        </w:rPr>
        <w:t>,</w:t>
      </w:r>
      <w:r>
        <w:rPr>
          <w:rFonts w:eastAsia="Times New Roman" w:cs="Times New Roman"/>
          <w:szCs w:val="24"/>
        </w:rPr>
        <w:t xml:space="preserve"> ότι όλες αυτές οι αδικίες που έχουμε κληρονομήσει -διότι είναι αδικίες τις οποίες κληρονομήσαμε στο Υπουργείο Οικονομικών- είναι αδικίες που έχουμε εντοπίσει και με τις δυνατότητες που δίνει το συγκεκριμένο δημο</w:t>
      </w:r>
      <w:r>
        <w:rPr>
          <w:rFonts w:eastAsia="Times New Roman" w:cs="Times New Roman"/>
          <w:szCs w:val="24"/>
        </w:rPr>
        <w:t>σιονομικό και νομικό πλαίσιο στο οποίο ζούμε</w:t>
      </w:r>
      <w:r>
        <w:rPr>
          <w:rFonts w:eastAsia="Times New Roman" w:cs="Times New Roman"/>
          <w:szCs w:val="24"/>
        </w:rPr>
        <w:t>,</w:t>
      </w:r>
      <w:r>
        <w:rPr>
          <w:rFonts w:eastAsia="Times New Roman" w:cs="Times New Roman"/>
          <w:szCs w:val="24"/>
        </w:rPr>
        <w:t xml:space="preserve"> τις διορθώνουμε μία-μία.</w:t>
      </w:r>
    </w:p>
    <w:p w14:paraId="0840F5F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Βεβαίως το πολιτικό πρόβλημα που πρέπει να συζητήσουμε κάποια στιγμή σε αυτή την Αίθουσα</w:t>
      </w:r>
      <w:r>
        <w:rPr>
          <w:rFonts w:eastAsia="Times New Roman" w:cs="Times New Roman"/>
          <w:szCs w:val="24"/>
        </w:rPr>
        <w:t>,</w:t>
      </w:r>
      <w:r>
        <w:rPr>
          <w:rFonts w:eastAsia="Times New Roman" w:cs="Times New Roman"/>
          <w:szCs w:val="24"/>
        </w:rPr>
        <w:t xml:space="preserve"> είναι ότι πολλές φορές, όχι εσείς βεβαίως, αλλά άλλοι οι οποίοι έχουν συντάξει αυτά τα νομοσχέδ</w:t>
      </w:r>
      <w:r>
        <w:rPr>
          <w:rFonts w:eastAsia="Times New Roman" w:cs="Times New Roman"/>
          <w:szCs w:val="24"/>
        </w:rPr>
        <w:t>ια ή έχουν υπογράψει αυτές τις ΠΟΛ, έρχονται εδώ, μας κουνούν το δάχτυλο και μας κατηγορούν για την εφαρμογή αυτού του νομικού πλαισίου. Τι να κάνουμε, όμως; Έχουμε μεγάλη υπομονή και το υφιστάμεθα και αυτό.</w:t>
      </w:r>
    </w:p>
    <w:p w14:paraId="0840F5F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Αυτό για το οποίο πρέπει να είστε σίγουρος και ε</w:t>
      </w:r>
      <w:r>
        <w:rPr>
          <w:rFonts w:eastAsia="Times New Roman" w:cs="Times New Roman"/>
          <w:szCs w:val="24"/>
        </w:rPr>
        <w:t>σείς και όλοι οι υπόλοιποι</w:t>
      </w:r>
      <w:r>
        <w:rPr>
          <w:rFonts w:eastAsia="Times New Roman" w:cs="Times New Roman"/>
          <w:szCs w:val="24"/>
        </w:rPr>
        <w:t>,</w:t>
      </w:r>
      <w:r>
        <w:rPr>
          <w:rFonts w:eastAsia="Times New Roman" w:cs="Times New Roman"/>
          <w:szCs w:val="24"/>
        </w:rPr>
        <w:t xml:space="preserve"> είναι ότι όλες αυτές οι αδικίες</w:t>
      </w:r>
      <w:r>
        <w:rPr>
          <w:rFonts w:eastAsia="Times New Roman" w:cs="Times New Roman"/>
          <w:szCs w:val="24"/>
        </w:rPr>
        <w:t xml:space="preserve"> είτε αφορούν την άμεση είτε αφορούν την έμμεση φορολογία, είναι αδικίες οι οποίες είναι σε γνώση της πολιτικής ηγεσίας του Υπουργείου Οικονομικών και με την πρώτη ευκαιρία και την πρώτη δυνατότητα θα </w:t>
      </w:r>
      <w:r>
        <w:rPr>
          <w:rFonts w:eastAsia="Times New Roman" w:cs="Times New Roman"/>
          <w:szCs w:val="24"/>
        </w:rPr>
        <w:t xml:space="preserve">τις </w:t>
      </w:r>
      <w:r>
        <w:rPr>
          <w:rFonts w:eastAsia="Times New Roman" w:cs="Times New Roman"/>
          <w:szCs w:val="24"/>
        </w:rPr>
        <w:t>α</w:t>
      </w:r>
      <w:r>
        <w:rPr>
          <w:rFonts w:eastAsia="Times New Roman" w:cs="Times New Roman"/>
          <w:szCs w:val="24"/>
        </w:rPr>
        <w:t>ντιμετωπ</w:t>
      </w:r>
      <w:r>
        <w:rPr>
          <w:rFonts w:eastAsia="Times New Roman" w:cs="Times New Roman"/>
          <w:szCs w:val="24"/>
        </w:rPr>
        <w:t>ί</w:t>
      </w:r>
      <w:r>
        <w:rPr>
          <w:rFonts w:eastAsia="Times New Roman" w:cs="Times New Roman"/>
          <w:szCs w:val="24"/>
        </w:rPr>
        <w:t>σουμε</w:t>
      </w:r>
      <w:r>
        <w:rPr>
          <w:rFonts w:eastAsia="Times New Roman" w:cs="Times New Roman"/>
          <w:szCs w:val="24"/>
        </w:rPr>
        <w:t>.</w:t>
      </w:r>
      <w:r>
        <w:rPr>
          <w:rFonts w:eastAsia="Times New Roman" w:cs="Times New Roman"/>
          <w:szCs w:val="24"/>
        </w:rPr>
        <w:t xml:space="preserve"> </w:t>
      </w:r>
    </w:p>
    <w:p w14:paraId="0840F5F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Σας ευχαριστώ.</w:t>
      </w:r>
    </w:p>
    <w:p w14:paraId="0840F5FF" w14:textId="77777777" w:rsidR="001F57C4" w:rsidRDefault="00B509FF">
      <w:pPr>
        <w:spacing w:line="600" w:lineRule="auto"/>
        <w:ind w:firstLine="720"/>
        <w:jc w:val="both"/>
        <w:rPr>
          <w:rFonts w:eastAsia="Times New Roman" w:cs="Times New Roman"/>
        </w:rPr>
      </w:pPr>
      <w:r>
        <w:rPr>
          <w:rFonts w:eastAsia="Times New Roman" w:cs="Times New Roman"/>
        </w:rPr>
        <w:t>(Στο σημείο αυτό ο</w:t>
      </w:r>
      <w:r>
        <w:rPr>
          <w:rFonts w:eastAsia="Times New Roman" w:cs="Times New Roman"/>
        </w:rPr>
        <w:t xml:space="preserve"> Αναπληρωτής Υπουργός Οικονομικών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840F60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w:t>
      </w:r>
      <w:r>
        <w:rPr>
          <w:rFonts w:eastAsia="Times New Roman" w:cs="Times New Roman"/>
          <w:szCs w:val="24"/>
        </w:rPr>
        <w:t>ώ ευχαριστώ.</w:t>
      </w:r>
    </w:p>
    <w:p w14:paraId="0840F60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w:t>
      </w:r>
      <w:r>
        <w:rPr>
          <w:rFonts w:eastAsia="Times New Roman" w:cs="Times New Roman"/>
          <w:szCs w:val="24"/>
        </w:rPr>
        <w:t xml:space="preserve">τρίτης </w:t>
      </w:r>
      <w:r>
        <w:rPr>
          <w:rFonts w:eastAsia="Times New Roman" w:cs="Times New Roman"/>
          <w:szCs w:val="24"/>
        </w:rPr>
        <w:t xml:space="preserve">με αριθμό 1184/23-8-2016 επίκαιρης ερώτησης </w:t>
      </w:r>
      <w:r>
        <w:rPr>
          <w:rFonts w:eastAsia="Times New Roman" w:cs="Times New Roman"/>
          <w:szCs w:val="24"/>
        </w:rPr>
        <w:t>δεύτερου κύκλου</w:t>
      </w:r>
      <w:r>
        <w:rPr>
          <w:rFonts w:eastAsia="Times New Roman" w:cs="Times New Roman"/>
          <w:szCs w:val="24"/>
        </w:rPr>
        <w:t xml:space="preserve"> </w:t>
      </w:r>
      <w:r>
        <w:rPr>
          <w:rFonts w:eastAsia="Times New Roman" w:cs="Times New Roman"/>
          <w:szCs w:val="24"/>
        </w:rPr>
        <w:t xml:space="preserve">του Βουλευτή Μεσσηνίας του Λαϊκού Συνδέσμου – Χρυσή Αυγή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w:t>
      </w:r>
      <w:r>
        <w:rPr>
          <w:rFonts w:eastAsia="Times New Roman" w:cs="Times New Roman"/>
          <w:szCs w:val="24"/>
        </w:rPr>
        <w:lastRenderedPageBreak/>
        <w:t xml:space="preserve">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ανάληψη της αποκομιδής </w:t>
      </w:r>
      <w:r>
        <w:rPr>
          <w:rFonts w:eastAsia="Times New Roman" w:cs="Times New Roman"/>
          <w:szCs w:val="24"/>
        </w:rPr>
        <w:t xml:space="preserve">των ηλεκτρονικών συσκευών από τον </w:t>
      </w:r>
      <w:r>
        <w:rPr>
          <w:rFonts w:eastAsia="Times New Roman" w:cs="Times New Roman"/>
          <w:szCs w:val="24"/>
        </w:rPr>
        <w:t>ό</w:t>
      </w:r>
      <w:r>
        <w:rPr>
          <w:rFonts w:eastAsia="Times New Roman" w:cs="Times New Roman"/>
          <w:szCs w:val="24"/>
        </w:rPr>
        <w:t xml:space="preserve">μιλο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w:t>
      </w:r>
    </w:p>
    <w:p w14:paraId="0840F60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 κ. Αλεξιάδης.</w:t>
      </w:r>
    </w:p>
    <w:p w14:paraId="0840F60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0840F60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0840F60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Υπουργέ, τα τελευταία χρόνια βλέπουμε ότι πολλά λέγονται για την</w:t>
      </w:r>
      <w:r>
        <w:rPr>
          <w:rFonts w:eastAsia="Times New Roman" w:cs="Times New Roman"/>
          <w:szCs w:val="24"/>
        </w:rPr>
        <w:t xml:space="preserve"> οικολογική συνείδηση. Μέσα στα πλαίσια αυτών των δραστηριοτήτων που αφορούν την ανακύκλωση των ηλεκτρικών και ηλεκτρονικών συσκευών στη χώρα μας, παρακολουθούμε ότι υπάρχει μια καμπάνια εκ μέρους του τηλεοπτικού και ραδιοφωνικού σταθμού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για την</w:t>
      </w:r>
      <w:r>
        <w:rPr>
          <w:rFonts w:eastAsia="Times New Roman" w:cs="Times New Roman"/>
          <w:szCs w:val="24"/>
        </w:rPr>
        <w:t xml:space="preserve"> ανακύκλωση ηλεκτρικών και ηλεκτρονικών συσκευών, όπως προανέφερα.</w:t>
      </w:r>
    </w:p>
    <w:p w14:paraId="0840F60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Αυτομάτως, όμως, στον κόσμο γεννιούνται κάποια ερωτήματα. Το πρώτο είναι</w:t>
      </w:r>
      <w:r>
        <w:rPr>
          <w:rFonts w:eastAsia="Times New Roman" w:cs="Times New Roman"/>
          <w:szCs w:val="24"/>
        </w:rPr>
        <w:t>,</w:t>
      </w:r>
      <w:r>
        <w:rPr>
          <w:rFonts w:eastAsia="Times New Roman" w:cs="Times New Roman"/>
          <w:szCs w:val="24"/>
        </w:rPr>
        <w:t xml:space="preserve"> ποιοι είναι οι τελικοί αποδέκτες αυτών των </w:t>
      </w:r>
      <w:proofErr w:type="spellStart"/>
      <w:r>
        <w:rPr>
          <w:rFonts w:eastAsia="Times New Roman" w:cs="Times New Roman"/>
          <w:szCs w:val="24"/>
        </w:rPr>
        <w:t>ανακυκλούμενων</w:t>
      </w:r>
      <w:proofErr w:type="spellEnd"/>
      <w:r>
        <w:rPr>
          <w:rFonts w:eastAsia="Times New Roman" w:cs="Times New Roman"/>
          <w:szCs w:val="24"/>
        </w:rPr>
        <w:t xml:space="preserve"> υλικών, για τα οποία υπάρχει και μια συγκεκριμένη αξία. Δ</w:t>
      </w:r>
      <w:r>
        <w:rPr>
          <w:rFonts w:eastAsia="Times New Roman" w:cs="Times New Roman"/>
          <w:szCs w:val="24"/>
        </w:rPr>
        <w:t>ηλαδή υπάρχουν ευγενή μέταλλα και υπάρχουν και ιδιωτικές εταιρείες οι οποίες κάνουν αυτές τις εργασίες, οι οποίες αποδίδουν στον κόσμο, σε αυτόν που παραδίδει τα υλικά και κάποιο μικροποσό. Μπορούμε να το δούμε και διαφορετικά.</w:t>
      </w:r>
    </w:p>
    <w:p w14:paraId="0840F60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ζήτημα, λοιπόν, είναι το </w:t>
      </w:r>
      <w:r>
        <w:rPr>
          <w:rFonts w:eastAsia="Times New Roman" w:cs="Times New Roman"/>
          <w:szCs w:val="24"/>
        </w:rPr>
        <w:t xml:space="preserve">εξής, ότι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διαλαλεί αυτή την ανακύκλωση, παίρνει αυτές τις συσκευές. Το ζήτημα είναι πού αποδίδονται, αν παίρνουν χρήματα, αν αποκομίζουν χρήματα δηλαδή από την παράδοση αυτών των συσκευών παραπέρα -γιατί</w:t>
      </w:r>
      <w:r>
        <w:rPr>
          <w:rFonts w:eastAsia="Times New Roman" w:cs="Times New Roman"/>
          <w:szCs w:val="24"/>
        </w:rPr>
        <w:t xml:space="preserve"> απ’ ό,τι ξέρουμε, οι πολίτες το κάνουν αφιλοκερδώς- αν υπάρχουν παραστατικά, αν αποδίδονται φόροι στο ελληνικό κράτος σε περίπτωση που υπάρχει κάποιο κέρδος από όλη αυτή την ιστορία και λογικό είναι το κοινό, ο ελληνικός λαός</w:t>
      </w:r>
      <w:r>
        <w:rPr>
          <w:rFonts w:eastAsia="Times New Roman" w:cs="Times New Roman"/>
          <w:szCs w:val="24"/>
        </w:rPr>
        <w:t>,</w:t>
      </w:r>
      <w:r>
        <w:rPr>
          <w:rFonts w:eastAsia="Times New Roman" w:cs="Times New Roman"/>
          <w:szCs w:val="24"/>
        </w:rPr>
        <w:t xml:space="preserve"> να γνωρίζει κάποια συγκεκριμ</w:t>
      </w:r>
      <w:r>
        <w:rPr>
          <w:rFonts w:eastAsia="Times New Roman" w:cs="Times New Roman"/>
          <w:szCs w:val="24"/>
        </w:rPr>
        <w:t>ένα πράγματα τα οποία δεν λέγονται από τον συγκεκριμένο φορέα.</w:t>
      </w:r>
    </w:p>
    <w:p w14:paraId="0840F60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840F60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w:t>
      </w:r>
      <w:proofErr w:type="spellStart"/>
      <w:r>
        <w:rPr>
          <w:rFonts w:eastAsia="Times New Roman" w:cs="Times New Roman"/>
          <w:szCs w:val="24"/>
        </w:rPr>
        <w:t>Κουκούτση</w:t>
      </w:r>
      <w:proofErr w:type="spellEnd"/>
      <w:r>
        <w:rPr>
          <w:rFonts w:eastAsia="Times New Roman" w:cs="Times New Roman"/>
          <w:szCs w:val="24"/>
        </w:rPr>
        <w:t>.</w:t>
      </w:r>
    </w:p>
    <w:p w14:paraId="0840F60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840F60B"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0840F60C"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Κύριε Βουλευτά, εγώ θα απαντήσω, όχι φυσικά για τον συγκεκριμένο φορέα που κάνει την ανακύκλωση, θα απαντήσω γενικά και θα σας καταθέσω και τα δυο έγγραφα και της Γενικής Γραμματείας Δημοσίων Εσόδων και του Ελληνικού Οργανισμού Ανακύκλωσης, που δίνουν πολύ</w:t>
      </w:r>
      <w:r>
        <w:rPr>
          <w:rFonts w:eastAsia="Times New Roman" w:cs="Times New Roman"/>
          <w:szCs w:val="24"/>
        </w:rPr>
        <w:t xml:space="preserve"> αναλυτικές πληροφορίες και για το συγκεκριμένο θέμα και γενικότερα. </w:t>
      </w:r>
    </w:p>
    <w:p w14:paraId="0840F60D"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Θα απαντήσω, λοιπόν, γενικά για το</w:t>
      </w:r>
      <w:r>
        <w:rPr>
          <w:rFonts w:eastAsia="Times New Roman" w:cs="Times New Roman"/>
          <w:szCs w:val="24"/>
        </w:rPr>
        <w:t>ν</w:t>
      </w:r>
      <w:r>
        <w:rPr>
          <w:rFonts w:eastAsia="Times New Roman" w:cs="Times New Roman"/>
          <w:szCs w:val="24"/>
        </w:rPr>
        <w:t xml:space="preserve"> συγκεκριμένο σταθμό</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 xml:space="preserve">μία διάθεση </w:t>
      </w:r>
      <w:proofErr w:type="spellStart"/>
      <w:r>
        <w:rPr>
          <w:rFonts w:eastAsia="Times New Roman" w:cs="Times New Roman"/>
          <w:szCs w:val="24"/>
        </w:rPr>
        <w:t>στοχοποίησης</w:t>
      </w:r>
      <w:proofErr w:type="spellEnd"/>
      <w:r>
        <w:rPr>
          <w:rFonts w:eastAsia="Times New Roman" w:cs="Times New Roman"/>
          <w:szCs w:val="24"/>
        </w:rPr>
        <w:t xml:space="preserve"> και θα αποφύγω τον πειρασμό να απαντήσω και εγώ με </w:t>
      </w:r>
      <w:proofErr w:type="spellStart"/>
      <w:r>
        <w:rPr>
          <w:rFonts w:eastAsia="Times New Roman" w:cs="Times New Roman"/>
          <w:szCs w:val="24"/>
        </w:rPr>
        <w:t>στοχοποίηση</w:t>
      </w:r>
      <w:proofErr w:type="spellEnd"/>
      <w:r>
        <w:rPr>
          <w:rFonts w:eastAsia="Times New Roman" w:cs="Times New Roman"/>
          <w:szCs w:val="24"/>
        </w:rPr>
        <w:t>, όπως έχω βρεθεί πάρα πολλές φορ</w:t>
      </w:r>
      <w:r>
        <w:rPr>
          <w:rFonts w:eastAsia="Times New Roman" w:cs="Times New Roman"/>
          <w:szCs w:val="24"/>
        </w:rPr>
        <w:t xml:space="preserve">ές εγώ ως Υπουργός ή άλλα μέλη της Κυβέρνησης στο στόχαστρο προσωπικής </w:t>
      </w:r>
      <w:proofErr w:type="spellStart"/>
      <w:r>
        <w:rPr>
          <w:rFonts w:eastAsia="Times New Roman" w:cs="Times New Roman"/>
          <w:szCs w:val="24"/>
        </w:rPr>
        <w:t>στοχοποίησης</w:t>
      </w:r>
      <w:proofErr w:type="spellEnd"/>
      <w:r>
        <w:rPr>
          <w:rFonts w:eastAsia="Times New Roman" w:cs="Times New Roman"/>
          <w:szCs w:val="24"/>
        </w:rPr>
        <w:t xml:space="preserve"> και </w:t>
      </w:r>
      <w:r>
        <w:rPr>
          <w:rFonts w:eastAsia="Times New Roman" w:cs="Times New Roman"/>
          <w:szCs w:val="24"/>
        </w:rPr>
        <w:lastRenderedPageBreak/>
        <w:t>από το</w:t>
      </w:r>
      <w:r>
        <w:rPr>
          <w:rFonts w:eastAsia="Times New Roman" w:cs="Times New Roman"/>
          <w:szCs w:val="24"/>
        </w:rPr>
        <w:t>ν</w:t>
      </w:r>
      <w:r>
        <w:rPr>
          <w:rFonts w:eastAsia="Times New Roman" w:cs="Times New Roman"/>
          <w:szCs w:val="24"/>
        </w:rPr>
        <w:t xml:space="preserve"> συγκεκριμένο σταθμό και από ορισμένους άλλους. Αλλά επειδή όλοι είμαστε ίσοι απέναντι στον νόμο, εγώ θα αποδώσω τα του Καίσαρος τω </w:t>
      </w:r>
      <w:proofErr w:type="spellStart"/>
      <w:r>
        <w:rPr>
          <w:rFonts w:eastAsia="Times New Roman" w:cs="Times New Roman"/>
          <w:szCs w:val="24"/>
        </w:rPr>
        <w:t>Καίσαρι</w:t>
      </w:r>
      <w:proofErr w:type="spellEnd"/>
      <w:r>
        <w:rPr>
          <w:rFonts w:eastAsia="Times New Roman" w:cs="Times New Roman"/>
          <w:szCs w:val="24"/>
        </w:rPr>
        <w:t>.</w:t>
      </w:r>
    </w:p>
    <w:p w14:paraId="0840F60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Σε ό,τι αφορά το θέμ</w:t>
      </w:r>
      <w:r>
        <w:rPr>
          <w:rFonts w:eastAsia="Times New Roman" w:cs="Times New Roman"/>
          <w:szCs w:val="24"/>
        </w:rPr>
        <w:t>α της ανακύκλωσης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άν ένας φορέας όπως ο συγκεκριμένος τηλεοπτικός σταθμός</w:t>
      </w:r>
      <w:r>
        <w:rPr>
          <w:rFonts w:eastAsia="Times New Roman" w:cs="Times New Roman"/>
          <w:szCs w:val="24"/>
        </w:rPr>
        <w:t>,</w:t>
      </w:r>
      <w:r>
        <w:rPr>
          <w:rFonts w:eastAsia="Times New Roman" w:cs="Times New Roman"/>
          <w:szCs w:val="24"/>
        </w:rPr>
        <w:t xml:space="preserve"> μαζεύει συσκευές ανακύκλωσης και τις παραδίδει χωρίς να εισπράττει κάποιο αντίτιμο, τότε δεν είναι υποχρεωμένος να κόψει κάποιο παραστατικό. Εάν </w:t>
      </w:r>
      <w:r>
        <w:rPr>
          <w:rFonts w:eastAsia="Times New Roman" w:cs="Times New Roman"/>
          <w:szCs w:val="24"/>
        </w:rPr>
        <w:t>-</w:t>
      </w:r>
      <w:r>
        <w:rPr>
          <w:rFonts w:eastAsia="Times New Roman" w:cs="Times New Roman"/>
          <w:szCs w:val="24"/>
        </w:rPr>
        <w:t>όπως εξηγεί σαφέστατα και το σχετ</w:t>
      </w:r>
      <w:r>
        <w:rPr>
          <w:rFonts w:eastAsia="Times New Roman" w:cs="Times New Roman"/>
          <w:szCs w:val="24"/>
        </w:rPr>
        <w:t>ικό έγγραφο της Διεύθυνσης Ελέγχων- ο φορέας συγκεντρώνει ηλεκτρικές συσκευές ή άλλα αντικείμενα για ανακύκλωση και τα παραδίδει με έσοδο, τότε πρέπει να κοπούν παραστατικά. Αυτό είναι ένα πραγματικό περιστατικό</w:t>
      </w:r>
      <w:r>
        <w:rPr>
          <w:rFonts w:eastAsia="Times New Roman" w:cs="Times New Roman"/>
          <w:szCs w:val="24"/>
        </w:rPr>
        <w:t>,</w:t>
      </w:r>
      <w:r>
        <w:rPr>
          <w:rFonts w:eastAsia="Times New Roman" w:cs="Times New Roman"/>
          <w:szCs w:val="24"/>
        </w:rPr>
        <w:t xml:space="preserve"> που θα εξακριβωθεί σε φορολογικό έλεγχο που</w:t>
      </w:r>
      <w:r>
        <w:rPr>
          <w:rFonts w:eastAsia="Times New Roman" w:cs="Times New Roman"/>
          <w:szCs w:val="24"/>
        </w:rPr>
        <w:t xml:space="preserve"> θα γίνει. Δεν έχουμε εμείς την πληροφόρηση ότι γίνεται κάτι τέτοιο. </w:t>
      </w:r>
    </w:p>
    <w:p w14:paraId="0840F60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ό,τι αφορά τον συγκεκριμένο σταθμό, ίσα-ίσα η πληροφόρηση που έχουμε από τον Ελληνικό Οργανισμό Ανακύκλωσης</w:t>
      </w:r>
      <w:r>
        <w:rPr>
          <w:rFonts w:eastAsia="Times New Roman" w:cs="Times New Roman"/>
          <w:szCs w:val="24"/>
        </w:rPr>
        <w:t>,</w:t>
      </w:r>
      <w:r>
        <w:rPr>
          <w:rFonts w:eastAsia="Times New Roman" w:cs="Times New Roman"/>
          <w:szCs w:val="24"/>
        </w:rPr>
        <w:t xml:space="preserve"> είναι ότι έχουν συνεργαστεί μαζί του για τη διαχείριση αυτών των συσκευών.</w:t>
      </w:r>
      <w:r>
        <w:rPr>
          <w:rFonts w:eastAsia="Times New Roman" w:cs="Times New Roman"/>
          <w:szCs w:val="24"/>
        </w:rPr>
        <w:t xml:space="preserve"> </w:t>
      </w:r>
      <w:r>
        <w:rPr>
          <w:rFonts w:eastAsia="Times New Roman" w:cs="Times New Roman"/>
          <w:szCs w:val="24"/>
        </w:rPr>
        <w:lastRenderedPageBreak/>
        <w:t>Άρα δεν έχουμε σε αυτή την περίπτωση την εφαρμογή των διατάξεων του ν.4308/2014, που προβλέπει ότι στα θέματα αυτά της ανακύκλωσης</w:t>
      </w:r>
      <w:r>
        <w:rPr>
          <w:rFonts w:eastAsia="Times New Roman" w:cs="Times New Roman"/>
          <w:szCs w:val="24"/>
        </w:rPr>
        <w:t>,</w:t>
      </w:r>
      <w:r>
        <w:rPr>
          <w:rFonts w:eastAsia="Times New Roman" w:cs="Times New Roman"/>
          <w:szCs w:val="24"/>
        </w:rPr>
        <w:t xml:space="preserve"> θα πρέπει να εκδίδεται παραστατικό μόνο όταν υπάρχει έσοδο.</w:t>
      </w:r>
    </w:p>
    <w:p w14:paraId="0840F61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πληροφόρηση που έχουμε σε αυτό το θέμα</w:t>
      </w:r>
      <w:r>
        <w:rPr>
          <w:rFonts w:eastAsia="Times New Roman" w:cs="Times New Roman"/>
          <w:szCs w:val="24"/>
        </w:rPr>
        <w:t>,</w:t>
      </w:r>
      <w:r>
        <w:rPr>
          <w:rFonts w:eastAsia="Times New Roman" w:cs="Times New Roman"/>
          <w:szCs w:val="24"/>
        </w:rPr>
        <w:t xml:space="preserve"> είναι ότι δεν υπάρχει</w:t>
      </w:r>
      <w:r>
        <w:rPr>
          <w:rFonts w:eastAsia="Times New Roman" w:cs="Times New Roman"/>
          <w:szCs w:val="24"/>
        </w:rPr>
        <w:t xml:space="preserve"> έσοδο, άρα δεν υπάρχει ανάγκη να υπάρξει κάποιο παραστατικό. </w:t>
      </w:r>
    </w:p>
    <w:p w14:paraId="0840F61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0840F61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Κύριε Υπουργέ, ξέρετε σύμφωνα με τα στατιστικά στοιχεία που έχει δώσει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παρακολουθούμε και παρ</w:t>
      </w:r>
      <w:r>
        <w:rPr>
          <w:rFonts w:eastAsia="Times New Roman" w:cs="Times New Roman"/>
          <w:szCs w:val="24"/>
        </w:rPr>
        <w:t xml:space="preserve">αδείγματος χάριν πριν κάποιο καιρό γράφτηκε ότι μόνο στη Γλυφάδα σε μία ημέρα μαζεύτηκαν γύρω στους πέντε τόνους, μιλάμε για </w:t>
      </w:r>
      <w:r>
        <w:rPr>
          <w:rFonts w:eastAsia="Times New Roman" w:cs="Times New Roman"/>
          <w:szCs w:val="24"/>
          <w:lang w:val="en-US"/>
        </w:rPr>
        <w:t>tonnage</w:t>
      </w:r>
      <w:r>
        <w:rPr>
          <w:rFonts w:eastAsia="Times New Roman" w:cs="Times New Roman"/>
          <w:szCs w:val="24"/>
        </w:rPr>
        <w:t xml:space="preserve"> τώρα. </w:t>
      </w:r>
    </w:p>
    <w:p w14:paraId="0840F61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Από την άλλη, σύμφωνα με τα στοιχεία που έχει εκδώσει ο ίδιος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σε περίπτωση που έχουν πωληθεί αυτά, ξεπερνούν τα 70 με 100 εκατομμύρια περίπου. </w:t>
      </w:r>
    </w:p>
    <w:p w14:paraId="0840F61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Εμείς αυτή τη στιγμή αυτό που ζητούμε</w:t>
      </w:r>
      <w:r>
        <w:rPr>
          <w:rFonts w:eastAsia="Times New Roman" w:cs="Times New Roman"/>
          <w:szCs w:val="24"/>
        </w:rPr>
        <w:t>,</w:t>
      </w:r>
      <w:r>
        <w:rPr>
          <w:rFonts w:eastAsia="Times New Roman" w:cs="Times New Roman"/>
          <w:szCs w:val="24"/>
        </w:rPr>
        <w:t xml:space="preserve"> είναι ο άμεσος έλεγχος. Δηλαδή, επιτέλους, να ξέρουμε εάν υπάρχει πώληση. Γιατί η απάντησή σας δείχνει ότι δεν έχει γίνει έλεγχος εκε</w:t>
      </w:r>
      <w:r>
        <w:rPr>
          <w:rFonts w:eastAsia="Times New Roman" w:cs="Times New Roman"/>
          <w:szCs w:val="24"/>
        </w:rPr>
        <w:t xml:space="preserve">ί </w:t>
      </w:r>
      <w:r>
        <w:rPr>
          <w:rFonts w:eastAsia="Times New Roman" w:cs="Times New Roman"/>
          <w:szCs w:val="24"/>
        </w:rPr>
        <w:t>κ</w:t>
      </w:r>
      <w:r>
        <w:rPr>
          <w:rFonts w:eastAsia="Times New Roman" w:cs="Times New Roman"/>
          <w:szCs w:val="24"/>
        </w:rPr>
        <w:t>αι από ό,τι γνωρίζουμε</w:t>
      </w:r>
      <w:r>
        <w:rPr>
          <w:rFonts w:eastAsia="Times New Roman" w:cs="Times New Roman"/>
          <w:szCs w:val="24"/>
        </w:rPr>
        <w:t>,</w:t>
      </w:r>
      <w:r>
        <w:rPr>
          <w:rFonts w:eastAsia="Times New Roman" w:cs="Times New Roman"/>
          <w:szCs w:val="24"/>
        </w:rPr>
        <w:t xml:space="preserve"> υπάρχει μια μοναδική εταιρεία, η οποία είναι ο τελικός λήπτης αυτών των συσκευών, νομίζω λέγεται ΕΚΑΝ, αυτή την εντύπωση έχω. </w:t>
      </w:r>
    </w:p>
    <w:p w14:paraId="0840F61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είστε σύμφωνος με τα λεγόμενά μας ότι πρέπει να υπάρξει ένας έλεγχος. Ξέρετε –και </w:t>
      </w:r>
      <w:r>
        <w:rPr>
          <w:rFonts w:eastAsia="Times New Roman" w:cs="Times New Roman"/>
          <w:szCs w:val="24"/>
        </w:rPr>
        <w:t xml:space="preserve">δεν παίρνω το μέρος τους, προς </w:t>
      </w:r>
      <w:r>
        <w:rPr>
          <w:rFonts w:eastAsia="Times New Roman" w:cs="Times New Roman"/>
          <w:szCs w:val="24"/>
        </w:rPr>
        <w:t>θ</w:t>
      </w:r>
      <w:r>
        <w:rPr>
          <w:rFonts w:eastAsia="Times New Roman" w:cs="Times New Roman"/>
          <w:szCs w:val="24"/>
        </w:rPr>
        <w:t>εού- υπάρχουν κάποιες εταιρείες, οι οποίες κάνουν συλλογή και στις οποίες θα πάμε ένα ψυγείο, μια οικιακή συσκευή, θα την αφήσουμε στην εταιρεία, θα ζυγιστεί, θα κοπεί παραστατικό, θα πάρουμε κάποια χρήματα εμείς ως πολίτες,</w:t>
      </w:r>
      <w:r>
        <w:rPr>
          <w:rFonts w:eastAsia="Times New Roman" w:cs="Times New Roman"/>
          <w:szCs w:val="24"/>
        </w:rPr>
        <w:t xml:space="preserve"> η εταιρεία αυτή παραπέρα θα την παραδώσει στη συγκεκριμένη εταιρεία –φυσικά θα έχει κέρδος, γιατί είναι μια ιδιωτική εταιρεία η οποία επιδιώκει το κέρδος- με τα παραστατικά κανονικότατα, όπως ορίζει ο νόμος.</w:t>
      </w:r>
    </w:p>
    <w:p w14:paraId="0840F61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Καλό είναι, λοιπόν, να γίνει ένας ενδελεχής έλε</w:t>
      </w:r>
      <w:r>
        <w:rPr>
          <w:rFonts w:eastAsia="Times New Roman" w:cs="Times New Roman"/>
          <w:szCs w:val="24"/>
        </w:rPr>
        <w:t>γχος</w:t>
      </w:r>
      <w:r>
        <w:rPr>
          <w:rFonts w:eastAsia="Times New Roman" w:cs="Times New Roman"/>
          <w:szCs w:val="24"/>
        </w:rPr>
        <w:t>,</w:t>
      </w:r>
      <w:r>
        <w:rPr>
          <w:rFonts w:eastAsia="Times New Roman" w:cs="Times New Roman"/>
          <w:szCs w:val="24"/>
        </w:rPr>
        <w:t xml:space="preserve"> για να γνωρίζουμε το τί γίνεται ακριβώς.</w:t>
      </w:r>
    </w:p>
    <w:p w14:paraId="0840F61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840F61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0840F61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840F61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Θα λάβετε, κύριε Βουλευτά, αντίγραφο των εγγράφων </w:t>
      </w:r>
      <w:r>
        <w:rPr>
          <w:rFonts w:eastAsia="Times New Roman" w:cs="Times New Roman"/>
          <w:szCs w:val="24"/>
        </w:rPr>
        <w:t>που θα σας καταθέσω και από την Γενική Γραμματεία Δημοσίων Εσόδων και από τον Ελληνικό Οργανισμό Ανακύκλωσης που αναφέρατε πριν, που αναφέρεται στο συγκεκριμένο θέμα.</w:t>
      </w:r>
    </w:p>
    <w:p w14:paraId="0840F61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ξεκαθαρίσω ότι η ανακύκλωση είναι κάτι πάρα πολύ καλό, μακάρι να την κάνουμ</w:t>
      </w:r>
      <w:r>
        <w:rPr>
          <w:rFonts w:eastAsia="Times New Roman" w:cs="Times New Roman"/>
          <w:szCs w:val="24"/>
        </w:rPr>
        <w:t xml:space="preserve">ε όλοι. </w:t>
      </w:r>
      <w:r>
        <w:rPr>
          <w:rFonts w:eastAsia="Times New Roman" w:cs="Times New Roman"/>
          <w:szCs w:val="24"/>
        </w:rPr>
        <w:t>Μ</w:t>
      </w:r>
      <w:r>
        <w:rPr>
          <w:rFonts w:eastAsia="Times New Roman" w:cs="Times New Roman"/>
          <w:szCs w:val="24"/>
        </w:rPr>
        <w:t>ακάρι πρώτα-πρώτα το ελληνικό δημόσιο να κάνει ανακύκλωση, γιατί εγώ παρατηρώ</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ότι ακόμα πάρα πολλές υπηρεσίες πετάνε χαρτί</w:t>
      </w:r>
      <w:r>
        <w:rPr>
          <w:rFonts w:eastAsia="Times New Roman" w:cs="Times New Roman"/>
          <w:szCs w:val="24"/>
        </w:rPr>
        <w:t>,</w:t>
      </w:r>
      <w:r>
        <w:rPr>
          <w:rFonts w:eastAsia="Times New Roman" w:cs="Times New Roman"/>
          <w:szCs w:val="24"/>
        </w:rPr>
        <w:t xml:space="preserve"> παράδειγμα</w:t>
      </w:r>
      <w:r>
        <w:rPr>
          <w:rFonts w:eastAsia="Times New Roman" w:cs="Times New Roman"/>
          <w:szCs w:val="24"/>
        </w:rPr>
        <w:t>,</w:t>
      </w:r>
      <w:r>
        <w:rPr>
          <w:rFonts w:eastAsia="Times New Roman" w:cs="Times New Roman"/>
          <w:szCs w:val="24"/>
        </w:rPr>
        <w:t xml:space="preserve"> στα σκουπίδια.</w:t>
      </w:r>
    </w:p>
    <w:p w14:paraId="0840F61C" w14:textId="77777777" w:rsidR="001F57C4" w:rsidRDefault="00B509FF">
      <w:pPr>
        <w:spacing w:line="600" w:lineRule="auto"/>
        <w:ind w:firstLine="720"/>
        <w:jc w:val="both"/>
        <w:rPr>
          <w:rFonts w:eastAsia="Times New Roman"/>
          <w:szCs w:val="24"/>
        </w:rPr>
      </w:pPr>
      <w:r>
        <w:rPr>
          <w:rFonts w:eastAsia="Times New Roman"/>
          <w:szCs w:val="24"/>
        </w:rPr>
        <w:lastRenderedPageBreak/>
        <w:t>Πρέπει να κάνουμε όλοι ανακύκλωση και ας ξεκινήσουμε από τον χώρο της Βουλής, όπου βλ</w:t>
      </w:r>
      <w:r>
        <w:rPr>
          <w:rFonts w:eastAsia="Times New Roman"/>
          <w:szCs w:val="24"/>
        </w:rPr>
        <w:t>έπω πάρα πολλές φωτοτυπίες, χαλάμε πάρα πολύ χαρτί. Πρέπει κάποια στιγμή νομίζω να το εξετάσουμε κι εδώ.</w:t>
      </w:r>
    </w:p>
    <w:p w14:paraId="0840F61D" w14:textId="77777777" w:rsidR="001F57C4" w:rsidRDefault="00B509FF">
      <w:pPr>
        <w:spacing w:line="600" w:lineRule="auto"/>
        <w:ind w:firstLine="720"/>
        <w:jc w:val="both"/>
        <w:rPr>
          <w:rFonts w:eastAsia="Times New Roman"/>
          <w:szCs w:val="24"/>
        </w:rPr>
      </w:pPr>
      <w:r>
        <w:rPr>
          <w:rFonts w:eastAsia="Times New Roman"/>
          <w:szCs w:val="24"/>
        </w:rPr>
        <w:t>Σε ό,τι, όμως, αφορά για το συγκεκριμένο θέμα που βάλατε</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 νόμος είναι σαφής. Αν ένας φορέας συλλέγει υλικά ανακύκλωσης, ηλεκτρικές συσκευές για παράδ</w:t>
      </w:r>
      <w:r>
        <w:rPr>
          <w:rFonts w:eastAsia="Times New Roman"/>
          <w:szCs w:val="24"/>
        </w:rPr>
        <w:t>ειγμα και απλώς τ</w:t>
      </w:r>
      <w:r>
        <w:rPr>
          <w:rFonts w:eastAsia="Times New Roman"/>
          <w:szCs w:val="24"/>
        </w:rPr>
        <w:t>ι</w:t>
      </w:r>
      <w:r>
        <w:rPr>
          <w:rFonts w:eastAsia="Times New Roman"/>
          <w:szCs w:val="24"/>
        </w:rPr>
        <w:t>ς συλλέγει και τις παραδίδει σε κάποιον άλλον φορέα, χωρίς να λαμβάνει κάποιο αντίτιμο, τότε δεν είναι υποχρεωμένος να κόψει κάποιο παραστατικό. Αν, όπως αναφέρετε, κάποιες συγκεκριμένες εταιρ</w:t>
      </w:r>
      <w:r>
        <w:rPr>
          <w:rFonts w:eastAsia="Times New Roman"/>
          <w:szCs w:val="24"/>
        </w:rPr>
        <w:t>ε</w:t>
      </w:r>
      <w:r>
        <w:rPr>
          <w:rFonts w:eastAsia="Times New Roman"/>
          <w:szCs w:val="24"/>
        </w:rPr>
        <w:t>ίες ηλεκτρικών ειδών συλλέγουν ηλεκτρικές συσ</w:t>
      </w:r>
      <w:r>
        <w:rPr>
          <w:rFonts w:eastAsia="Times New Roman"/>
          <w:szCs w:val="24"/>
        </w:rPr>
        <w:t>κευές και τις πωλούν μετά για διάφορους λόγους, όπως για ανταλλακτικά, ανακύκλωση κ.λπ., τότε πρέπει να κοπεί παραστατικό.</w:t>
      </w:r>
    </w:p>
    <w:p w14:paraId="0840F61E" w14:textId="77777777" w:rsidR="001F57C4" w:rsidRDefault="00B509FF">
      <w:pPr>
        <w:spacing w:line="600" w:lineRule="auto"/>
        <w:ind w:firstLine="720"/>
        <w:jc w:val="both"/>
        <w:rPr>
          <w:rFonts w:eastAsia="Times New Roman"/>
          <w:szCs w:val="24"/>
        </w:rPr>
      </w:pPr>
      <w:r>
        <w:rPr>
          <w:rFonts w:eastAsia="Times New Roman"/>
          <w:szCs w:val="24"/>
        </w:rPr>
        <w:t>Στο θέμα του ελέγχου που αναφέρατε, αλίμονο αν ο κάθε Υπουργός Οικονομικών ή ο κάθε Αναπληρωτής είχε τη δυνατότητα να επιλέξει</w:t>
      </w:r>
      <w:r>
        <w:rPr>
          <w:rFonts w:eastAsia="Times New Roman"/>
          <w:szCs w:val="24"/>
        </w:rPr>
        <w:t>,</w:t>
      </w:r>
      <w:r>
        <w:rPr>
          <w:rFonts w:eastAsia="Times New Roman"/>
          <w:szCs w:val="24"/>
        </w:rPr>
        <w:t xml:space="preserve"> ποιοι</w:t>
      </w:r>
      <w:r>
        <w:rPr>
          <w:rFonts w:eastAsia="Times New Roman"/>
          <w:szCs w:val="24"/>
        </w:rPr>
        <w:t xml:space="preserve"> θα ελεγχθούν. Αυτά ανήκουν σε μια προηγούμενη Ελλάδα </w:t>
      </w:r>
      <w:r>
        <w:rPr>
          <w:rFonts w:eastAsia="Times New Roman"/>
          <w:szCs w:val="24"/>
        </w:rPr>
        <w:lastRenderedPageBreak/>
        <w:t>και δεν είναι σωστό να γίνεται κάτι τέτοιο. Ο νόμος, όμως, είναι σαφής. Αν κάποιος τον παραβαίνει, μέσα στο πλαίσιο των ελέγχων που έχουμε -γιατί κάνουμε και τέτοιους ελέγχους-, βεβαίως θα αντιμετωπιστε</w:t>
      </w:r>
      <w:r>
        <w:rPr>
          <w:rFonts w:eastAsia="Times New Roman"/>
          <w:szCs w:val="24"/>
        </w:rPr>
        <w:t>ί. Για το συγκεκριμένο θέμα η εικόνα που έχουμε</w:t>
      </w:r>
      <w:r>
        <w:rPr>
          <w:rFonts w:eastAsia="Times New Roman"/>
          <w:szCs w:val="24"/>
        </w:rPr>
        <w:t>,</w:t>
      </w:r>
      <w:r>
        <w:rPr>
          <w:rFonts w:eastAsia="Times New Roman"/>
          <w:szCs w:val="24"/>
        </w:rPr>
        <w:t xml:space="preserve"> είναι ότι δεν υπάρχει αντίτιμο στην παράδοση. Δηλαδή από τον συγκεκριμένο σταθμό για την ανακύκλωση που κάνει, η εικόνα που έχουμε</w:t>
      </w:r>
      <w:r>
        <w:rPr>
          <w:rFonts w:eastAsia="Times New Roman"/>
          <w:szCs w:val="24"/>
        </w:rPr>
        <w:t>,</w:t>
      </w:r>
      <w:r>
        <w:rPr>
          <w:rFonts w:eastAsia="Times New Roman"/>
          <w:szCs w:val="24"/>
        </w:rPr>
        <w:t xml:space="preserve"> είναι ότι δεν υπάρχει έσοδο για τη δραστηριότητα αυτή</w:t>
      </w:r>
      <w:r>
        <w:rPr>
          <w:rFonts w:eastAsia="Times New Roman"/>
          <w:szCs w:val="24"/>
        </w:rPr>
        <w:t>,</w:t>
      </w:r>
      <w:r>
        <w:rPr>
          <w:rFonts w:eastAsia="Times New Roman"/>
          <w:szCs w:val="24"/>
        </w:rPr>
        <w:t xml:space="preserve"> οπότε δεν είναι </w:t>
      </w:r>
      <w:r>
        <w:rPr>
          <w:rFonts w:eastAsia="Times New Roman"/>
          <w:szCs w:val="24"/>
        </w:rPr>
        <w:t>υποχρεωμένος να κόψει κάποιο παραστατικό. Βεβαίως το θέμα των φορολογικών ελέγχων είναι κάτι πραγματικό, είναι ανεξάρτητα από εμάς, καθορίζεται από την ανεξάρτητη αρχή, τη Γενική Γραμματεία Δημοσίων Εσόδων</w:t>
      </w:r>
      <w:r>
        <w:rPr>
          <w:rFonts w:eastAsia="Times New Roman"/>
          <w:szCs w:val="24"/>
        </w:rPr>
        <w:t>,</w:t>
      </w:r>
      <w:r>
        <w:rPr>
          <w:rFonts w:eastAsia="Times New Roman"/>
          <w:szCs w:val="24"/>
        </w:rPr>
        <w:t xml:space="preserve"> και επαναλαμβάνω ότι δεν είναι σωστό η πολιτική η</w:t>
      </w:r>
      <w:r>
        <w:rPr>
          <w:rFonts w:eastAsia="Times New Roman"/>
          <w:szCs w:val="24"/>
        </w:rPr>
        <w:t>γεσία να κατευθύνει τους φορολογικούς ελέγχους. Αυτά ανήκουν σε μια προηγούμενη περίοδο, την οποία δυστυχώς, ορισμένοι τηλεοπτικοί σταθμοί αναπολούν.</w:t>
      </w:r>
    </w:p>
    <w:p w14:paraId="0840F61F" w14:textId="77777777" w:rsidR="001F57C4" w:rsidRDefault="00B509FF">
      <w:pPr>
        <w:spacing w:line="600" w:lineRule="auto"/>
        <w:ind w:firstLine="720"/>
        <w:jc w:val="both"/>
        <w:rPr>
          <w:rFonts w:eastAsia="Times New Roman"/>
          <w:szCs w:val="24"/>
        </w:rPr>
      </w:pPr>
      <w:r>
        <w:rPr>
          <w:rFonts w:eastAsia="Times New Roman"/>
          <w:szCs w:val="24"/>
        </w:rPr>
        <w:t>Ευχαριστώ.</w:t>
      </w:r>
    </w:p>
    <w:p w14:paraId="0840F620" w14:textId="77777777" w:rsidR="001F57C4" w:rsidRDefault="00B509FF">
      <w:pPr>
        <w:spacing w:line="600" w:lineRule="auto"/>
        <w:ind w:firstLine="720"/>
        <w:jc w:val="both"/>
        <w:rPr>
          <w:rFonts w:eastAsia="Times New Roman"/>
          <w:szCs w:val="24"/>
        </w:rPr>
      </w:pPr>
      <w:r>
        <w:rPr>
          <w:rFonts w:eastAsia="Times New Roman"/>
          <w:szCs w:val="24"/>
        </w:rPr>
        <w:lastRenderedPageBreak/>
        <w:t>(Στο σημείο αυτό ο Αναπληρωτής Υπουργός Οικονομικών κ. Τρύφων Αλεξιάδης καταθέτει για τα Πρακτι</w:t>
      </w:r>
      <w:r>
        <w:rPr>
          <w:rFonts w:eastAsia="Times New Roman"/>
          <w:szCs w:val="24"/>
        </w:rPr>
        <w:t xml:space="preserve">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840F621" w14:textId="77777777" w:rsidR="001F57C4" w:rsidRDefault="00B509FF">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Υπουργέ.</w:t>
      </w:r>
    </w:p>
    <w:p w14:paraId="0840F622" w14:textId="77777777" w:rsidR="001F57C4" w:rsidRDefault="00B509FF">
      <w:pPr>
        <w:spacing w:line="600" w:lineRule="auto"/>
        <w:ind w:firstLine="720"/>
        <w:jc w:val="both"/>
        <w:rPr>
          <w:rFonts w:eastAsia="Times New Roman"/>
          <w:szCs w:val="24"/>
        </w:rPr>
      </w:pPr>
      <w:r>
        <w:rPr>
          <w:rFonts w:eastAsia="Times New Roman"/>
          <w:szCs w:val="24"/>
        </w:rPr>
        <w:t>Η τρίτη με αριθμό 1183/23-8-2016 επίκαιρη ερώτη</w:t>
      </w:r>
      <w:r>
        <w:rPr>
          <w:rFonts w:eastAsia="Times New Roman"/>
          <w:szCs w:val="24"/>
        </w:rPr>
        <w:t>ση πρώτου κύκλου του Βουλευτή Β΄ Αθηνών του Λαϊκού Συνδέσμου – Χρυσή Αυγή κ. Ηλία</w:t>
      </w:r>
      <w:r>
        <w:rPr>
          <w:rFonts w:eastAsia="Times New Roman"/>
          <w:b/>
          <w:bCs/>
          <w:szCs w:val="24"/>
        </w:rPr>
        <w:t xml:space="preserve"> </w:t>
      </w:r>
      <w:proofErr w:type="spellStart"/>
      <w:r>
        <w:rPr>
          <w:rFonts w:eastAsia="Times New Roman"/>
          <w:szCs w:val="24"/>
        </w:rPr>
        <w:t>Παναγιώταρου</w:t>
      </w:r>
      <w:proofErr w:type="spellEnd"/>
      <w:r>
        <w:rPr>
          <w:rFonts w:eastAsia="Times New Roman"/>
          <w:szCs w:val="24"/>
        </w:rPr>
        <w:t xml:space="preserve"> προς τον Υπουργό Εθνικής</w:t>
      </w:r>
      <w:r>
        <w:rPr>
          <w:rFonts w:eastAsia="Times New Roman"/>
          <w:b/>
          <w:bCs/>
          <w:szCs w:val="24"/>
        </w:rPr>
        <w:t xml:space="preserve"> </w:t>
      </w:r>
      <w:r>
        <w:rPr>
          <w:rFonts w:eastAsia="Times New Roman"/>
          <w:szCs w:val="24"/>
        </w:rPr>
        <w:t>Άμυνας</w:t>
      </w:r>
      <w:r>
        <w:rPr>
          <w:rFonts w:eastAsia="Times New Roman"/>
          <w:b/>
          <w:bCs/>
          <w:szCs w:val="24"/>
        </w:rPr>
        <w:t xml:space="preserve">, </w:t>
      </w:r>
      <w:r>
        <w:rPr>
          <w:rFonts w:eastAsia="Times New Roman"/>
          <w:szCs w:val="24"/>
        </w:rPr>
        <w:t>σχετικά με την «αδικαιολόγητη αποπομπή της μονάδας βατραχανθρώπων από τον Άγιο Κοσμά», δεν θα συζητηθεί λόγω αναρμοδιότητας.</w:t>
      </w:r>
    </w:p>
    <w:p w14:paraId="0840F623" w14:textId="77777777" w:rsidR="001F57C4" w:rsidRDefault="00B509FF">
      <w:pPr>
        <w:spacing w:line="600" w:lineRule="auto"/>
        <w:ind w:firstLine="720"/>
        <w:jc w:val="both"/>
        <w:rPr>
          <w:rFonts w:eastAsia="Times New Roman"/>
          <w:szCs w:val="24"/>
        </w:rPr>
      </w:pPr>
      <w:r>
        <w:rPr>
          <w:rFonts w:eastAsia="Times New Roman"/>
          <w:szCs w:val="24"/>
        </w:rPr>
        <w:lastRenderedPageBreak/>
        <w:t>Η τ</w:t>
      </w:r>
      <w:r>
        <w:rPr>
          <w:rFonts w:eastAsia="Times New Roman"/>
          <w:szCs w:val="24"/>
        </w:rPr>
        <w:t>έταρτη με αριθμό 1187/25-8-2016 επίκαιρη ερώτηση πρώτου κύκλου του Βουλευτή Αρκαδίας της Δημοκρατικής Συμπαράταξης ΠΑΣΟΚ-ΔΗΜΑΡ κ. Οδυσσέα</w:t>
      </w:r>
      <w:r>
        <w:rPr>
          <w:rFonts w:eastAsia="Times New Roman"/>
          <w:b/>
          <w:bCs/>
          <w:szCs w:val="24"/>
        </w:rPr>
        <w:t xml:space="preserve"> </w:t>
      </w:r>
      <w:r>
        <w:rPr>
          <w:rFonts w:eastAsia="Times New Roman"/>
          <w:szCs w:val="24"/>
        </w:rPr>
        <w:t>Κωνσταντινόπουλου προς τον Υπουργό Οικονομικών</w:t>
      </w:r>
      <w:r>
        <w:rPr>
          <w:rFonts w:eastAsia="Times New Roman"/>
          <w:b/>
          <w:bCs/>
          <w:szCs w:val="24"/>
        </w:rPr>
        <w:t xml:space="preserve">, </w:t>
      </w:r>
      <w:r>
        <w:rPr>
          <w:rFonts w:eastAsia="Times New Roman"/>
          <w:szCs w:val="24"/>
        </w:rPr>
        <w:t>σχετικά με την πρόοδο έργων αξιοποίησης του πρώην αεροδρομίου του Ελλη</w:t>
      </w:r>
      <w:r>
        <w:rPr>
          <w:rFonts w:eastAsia="Times New Roman"/>
          <w:szCs w:val="24"/>
        </w:rPr>
        <w:t xml:space="preserve">νικού, δεν θα συζητηθεί λόγω απουσίας του αρμόδιου Υπουργού, κ. </w:t>
      </w:r>
      <w:proofErr w:type="spellStart"/>
      <w:r>
        <w:rPr>
          <w:rFonts w:eastAsia="Times New Roman"/>
          <w:szCs w:val="24"/>
        </w:rPr>
        <w:t>Τσακαλώτου</w:t>
      </w:r>
      <w:proofErr w:type="spellEnd"/>
      <w:r>
        <w:rPr>
          <w:rFonts w:eastAsia="Times New Roman"/>
          <w:szCs w:val="24"/>
        </w:rPr>
        <w:t xml:space="preserve"> στο εξωτερικό.</w:t>
      </w:r>
    </w:p>
    <w:p w14:paraId="0840F624" w14:textId="77777777" w:rsidR="001F57C4" w:rsidRDefault="00B509FF">
      <w:pPr>
        <w:spacing w:line="600" w:lineRule="auto"/>
        <w:ind w:firstLine="720"/>
        <w:jc w:val="both"/>
        <w:rPr>
          <w:rFonts w:eastAsia="Times New Roman"/>
          <w:szCs w:val="24"/>
        </w:rPr>
      </w:pPr>
      <w:r>
        <w:rPr>
          <w:rFonts w:eastAsia="Times New Roman"/>
          <w:szCs w:val="24"/>
        </w:rPr>
        <w:t xml:space="preserve">Η πέμπτη με αριθμό 1192/29-8-2016 επίκαιρη ερώτηση πρώτου κύκλου του Βουλευτή Αιτωλοακαρνανίας του Κομμουνιστικού Κόμματος </w:t>
      </w:r>
      <w:r>
        <w:rPr>
          <w:rFonts w:eastAsia="Times New Roman"/>
          <w:szCs w:val="24"/>
        </w:rPr>
        <w:t xml:space="preserve">Ελλάδας </w:t>
      </w:r>
      <w:r>
        <w:rPr>
          <w:rFonts w:eastAsia="Times New Roman"/>
          <w:szCs w:val="24"/>
        </w:rPr>
        <w:t>κ. Νικολάου</w:t>
      </w:r>
      <w:r>
        <w:rPr>
          <w:rFonts w:eastAsia="Times New Roman"/>
          <w:b/>
          <w:bCs/>
          <w:szCs w:val="24"/>
        </w:rPr>
        <w:t xml:space="preserve"> </w:t>
      </w:r>
      <w:r>
        <w:rPr>
          <w:rFonts w:eastAsia="Times New Roman"/>
          <w:szCs w:val="24"/>
        </w:rPr>
        <w:t>Μωραΐτη</w:t>
      </w:r>
      <w:r>
        <w:rPr>
          <w:rFonts w:eastAsia="Times New Roman"/>
          <w:b/>
          <w:bCs/>
          <w:szCs w:val="24"/>
        </w:rPr>
        <w:t xml:space="preserve"> </w:t>
      </w:r>
      <w:r>
        <w:rPr>
          <w:rFonts w:eastAsia="Times New Roman"/>
          <w:szCs w:val="24"/>
        </w:rPr>
        <w:t>προς τον Υπουργ</w:t>
      </w:r>
      <w:r>
        <w:rPr>
          <w:rFonts w:eastAsia="Times New Roman"/>
          <w:szCs w:val="24"/>
        </w:rPr>
        <w:t>ό</w:t>
      </w:r>
      <w:r>
        <w:rPr>
          <w:rFonts w:eastAsia="Times New Roman"/>
          <w:b/>
          <w:bCs/>
          <w:szCs w:val="24"/>
        </w:rPr>
        <w:t xml:space="preserve"> </w:t>
      </w:r>
      <w:r>
        <w:rPr>
          <w:rFonts w:eastAsia="Times New Roman"/>
          <w:szCs w:val="24"/>
        </w:rPr>
        <w:t>Αγροτικής</w:t>
      </w:r>
      <w:r>
        <w:rPr>
          <w:rFonts w:eastAsia="Times New Roman"/>
          <w:b/>
          <w:bCs/>
          <w:szCs w:val="24"/>
        </w:rPr>
        <w:t xml:space="preserve"> </w:t>
      </w:r>
      <w:r>
        <w:rPr>
          <w:rFonts w:eastAsia="Times New Roman"/>
          <w:szCs w:val="24"/>
        </w:rPr>
        <w:t>Ανάπτυξης</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szCs w:val="24"/>
        </w:rPr>
        <w:t>Τροφίμων</w:t>
      </w:r>
      <w:r>
        <w:rPr>
          <w:rFonts w:eastAsia="Times New Roman"/>
          <w:b/>
          <w:bCs/>
          <w:szCs w:val="24"/>
        </w:rPr>
        <w:t>,</w:t>
      </w:r>
      <w:r>
        <w:rPr>
          <w:rFonts w:eastAsia="Times New Roman"/>
          <w:szCs w:val="24"/>
        </w:rPr>
        <w:t xml:space="preserve"> σχετικά με τον αποκλεισμό από την συνδεδεμένη ενίσχυση, με κριτήριο το άπιαστο όριο των </w:t>
      </w:r>
      <w:proofErr w:type="spellStart"/>
      <w:r>
        <w:rPr>
          <w:rFonts w:eastAsia="Times New Roman"/>
          <w:szCs w:val="24"/>
        </w:rPr>
        <w:t>εκατόν</w:t>
      </w:r>
      <w:proofErr w:type="spellEnd"/>
      <w:r>
        <w:rPr>
          <w:rFonts w:eastAsia="Times New Roman"/>
          <w:szCs w:val="24"/>
        </w:rPr>
        <w:t xml:space="preserve"> είκοσι</w:t>
      </w:r>
      <w:r>
        <w:rPr>
          <w:rFonts w:eastAsia="Times New Roman"/>
          <w:szCs w:val="24"/>
        </w:rPr>
        <w:t xml:space="preserve"> κιλών γάλα ανά ζώο, για χιλιάδες κτηνοτρόφους με εγχώριες φυλές εντατικής βοσκής, δεν θα συζητηθεί λόγω απουσίας του α</w:t>
      </w:r>
      <w:r>
        <w:rPr>
          <w:rFonts w:eastAsia="Times New Roman"/>
          <w:szCs w:val="24"/>
        </w:rPr>
        <w:t>ρμόδιου Υπουργού κ. Αποστόλου στο εξωτερικό.</w:t>
      </w:r>
    </w:p>
    <w:p w14:paraId="0840F625" w14:textId="77777777" w:rsidR="001F57C4" w:rsidRDefault="00B509FF">
      <w:pPr>
        <w:spacing w:line="600" w:lineRule="auto"/>
        <w:ind w:firstLine="720"/>
        <w:jc w:val="both"/>
        <w:rPr>
          <w:rFonts w:eastAsia="Times New Roman"/>
          <w:szCs w:val="24"/>
        </w:rPr>
      </w:pPr>
      <w:r>
        <w:rPr>
          <w:rFonts w:eastAsia="Times New Roman"/>
          <w:szCs w:val="24"/>
        </w:rPr>
        <w:t>Η πρώτη με αριθμό 1189/29-8-2016 επίκαιρη ερώτηση δεύτερου κύκλου της Βουλευτού Καρδίτσας του Συνασπισμού Ριζοσπαστικής Αριστεράς κ</w:t>
      </w:r>
      <w:r>
        <w:rPr>
          <w:rFonts w:eastAsia="Times New Roman"/>
          <w:szCs w:val="24"/>
        </w:rPr>
        <w:t>.</w:t>
      </w:r>
      <w:r>
        <w:rPr>
          <w:rFonts w:eastAsia="Times New Roman"/>
          <w:szCs w:val="24"/>
        </w:rPr>
        <w:t xml:space="preserve"> Χρυσούλας</w:t>
      </w:r>
      <w:r>
        <w:rPr>
          <w:rFonts w:eastAsia="Times New Roman"/>
          <w:b/>
          <w:bCs/>
          <w:szCs w:val="24"/>
        </w:rPr>
        <w:t xml:space="preserve"> </w:t>
      </w:r>
      <w:proofErr w:type="spellStart"/>
      <w:r>
        <w:rPr>
          <w:rFonts w:eastAsia="Times New Roman"/>
          <w:szCs w:val="24"/>
        </w:rPr>
        <w:t>Κατσαβριά</w:t>
      </w:r>
      <w:r>
        <w:rPr>
          <w:rFonts w:eastAsia="Times New Roman"/>
          <w:b/>
          <w:bCs/>
          <w:szCs w:val="24"/>
        </w:rPr>
        <w:t>-</w:t>
      </w:r>
      <w:r>
        <w:rPr>
          <w:rFonts w:eastAsia="Times New Roman"/>
          <w:szCs w:val="24"/>
        </w:rPr>
        <w:t>Σιωροπούλου</w:t>
      </w:r>
      <w:proofErr w:type="spellEnd"/>
      <w:r>
        <w:rPr>
          <w:rFonts w:eastAsia="Times New Roman"/>
          <w:szCs w:val="24"/>
        </w:rPr>
        <w:t xml:space="preserve"> προς τον Υπουργό </w:t>
      </w:r>
      <w:r>
        <w:rPr>
          <w:rFonts w:eastAsia="Times New Roman"/>
          <w:szCs w:val="24"/>
        </w:rPr>
        <w:lastRenderedPageBreak/>
        <w:t>Παιδείας</w:t>
      </w:r>
      <w:r>
        <w:rPr>
          <w:rFonts w:eastAsia="Times New Roman"/>
          <w:b/>
          <w:bCs/>
          <w:szCs w:val="24"/>
        </w:rPr>
        <w:t xml:space="preserve">, </w:t>
      </w:r>
      <w:r>
        <w:rPr>
          <w:rFonts w:eastAsia="Times New Roman"/>
          <w:szCs w:val="24"/>
        </w:rPr>
        <w:t>Έρευνας</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szCs w:val="24"/>
        </w:rPr>
        <w:t>Θρησκευμάτων</w:t>
      </w:r>
      <w:r>
        <w:rPr>
          <w:rFonts w:eastAsia="Times New Roman"/>
          <w:b/>
          <w:bCs/>
          <w:szCs w:val="24"/>
        </w:rPr>
        <w:t>,</w:t>
      </w:r>
      <w:r>
        <w:rPr>
          <w:rFonts w:eastAsia="Times New Roman"/>
          <w:szCs w:val="24"/>
        </w:rPr>
        <w:t xml:space="preserve"> σχετικά με την ίδρυση </w:t>
      </w:r>
      <w:r>
        <w:rPr>
          <w:rFonts w:eastAsia="Times New Roman"/>
          <w:szCs w:val="24"/>
        </w:rPr>
        <w:t>δ</w:t>
      </w:r>
      <w:r>
        <w:rPr>
          <w:rFonts w:eastAsia="Times New Roman"/>
          <w:szCs w:val="24"/>
        </w:rPr>
        <w:t xml:space="preserve">ημόσιων ΙΕΚ ενηλίκων με κατεύθυνση την ειδική εκπαίδευση, δεν θα συζητηθεί λόγω κωλύματος των αρμοδίων Υπουργών και θα επαναπροσδιοριστεί για συζήτηση. </w:t>
      </w:r>
    </w:p>
    <w:p w14:paraId="0840F626" w14:textId="77777777" w:rsidR="001F57C4" w:rsidRDefault="00B509FF">
      <w:pPr>
        <w:spacing w:line="600" w:lineRule="auto"/>
        <w:ind w:firstLine="720"/>
        <w:jc w:val="both"/>
        <w:rPr>
          <w:rFonts w:eastAsia="Times New Roman"/>
          <w:szCs w:val="24"/>
        </w:rPr>
      </w:pPr>
      <w:r>
        <w:rPr>
          <w:rFonts w:eastAsia="Times New Roman"/>
          <w:szCs w:val="24"/>
        </w:rPr>
        <w:t>Η δεύτερη με αριθμό 1194/29-8-2016 επίκαιρη ερώτηση δεύτερου κύκλο</w:t>
      </w:r>
      <w:r>
        <w:rPr>
          <w:rFonts w:eastAsia="Times New Roman"/>
          <w:szCs w:val="24"/>
        </w:rPr>
        <w:t>υ του Βουλευτή Κιλκίς της Νέας Δημοκρατίας κ. Γεωργίου</w:t>
      </w:r>
      <w:r>
        <w:rPr>
          <w:rFonts w:eastAsia="Times New Roman"/>
          <w:b/>
          <w:bCs/>
          <w:szCs w:val="24"/>
        </w:rPr>
        <w:t xml:space="preserve"> </w:t>
      </w:r>
      <w:r>
        <w:rPr>
          <w:rFonts w:eastAsia="Times New Roman"/>
          <w:szCs w:val="24"/>
        </w:rPr>
        <w:t>Γεωργαντά προς τον Υπουργό</w:t>
      </w:r>
      <w:r>
        <w:rPr>
          <w:rFonts w:eastAsia="Times New Roman"/>
          <w:b/>
          <w:bCs/>
          <w:szCs w:val="24"/>
        </w:rPr>
        <w:t xml:space="preserve"> </w:t>
      </w:r>
      <w:r>
        <w:rPr>
          <w:rFonts w:eastAsia="Times New Roman"/>
          <w:szCs w:val="24"/>
        </w:rPr>
        <w:t>Παιδείας</w:t>
      </w:r>
      <w:r>
        <w:rPr>
          <w:rFonts w:eastAsia="Times New Roman"/>
          <w:b/>
          <w:bCs/>
          <w:szCs w:val="24"/>
        </w:rPr>
        <w:t xml:space="preserve">, </w:t>
      </w:r>
      <w:r>
        <w:rPr>
          <w:rFonts w:eastAsia="Times New Roman"/>
          <w:szCs w:val="24"/>
        </w:rPr>
        <w:t>Έρευνας</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szCs w:val="24"/>
        </w:rPr>
        <w:t>Θρησκευμάτων</w:t>
      </w:r>
      <w:r>
        <w:rPr>
          <w:rFonts w:eastAsia="Times New Roman"/>
          <w:b/>
          <w:bCs/>
          <w:szCs w:val="24"/>
        </w:rPr>
        <w:t>,</w:t>
      </w:r>
      <w:r>
        <w:rPr>
          <w:rFonts w:eastAsia="Times New Roman"/>
          <w:szCs w:val="24"/>
        </w:rPr>
        <w:t xml:space="preserve"> σχετικά με την </w:t>
      </w:r>
      <w:proofErr w:type="spellStart"/>
      <w:r>
        <w:rPr>
          <w:rFonts w:eastAsia="Times New Roman"/>
          <w:szCs w:val="24"/>
        </w:rPr>
        <w:t>υποστελέχωση</w:t>
      </w:r>
      <w:proofErr w:type="spellEnd"/>
      <w:r>
        <w:rPr>
          <w:rFonts w:eastAsia="Times New Roman"/>
          <w:szCs w:val="24"/>
        </w:rPr>
        <w:t xml:space="preserve"> του ΤΕΙ Κιλκίς, δεν θα συζητηθεί λόγω κωλύματος των αρμοδίων Υπουργών και θα επαναπροσδιοριστεί για συζήτηση. </w:t>
      </w:r>
    </w:p>
    <w:p w14:paraId="0840F627" w14:textId="77777777" w:rsidR="001F57C4" w:rsidRDefault="00B509FF">
      <w:pPr>
        <w:spacing w:line="600" w:lineRule="auto"/>
        <w:ind w:firstLine="720"/>
        <w:jc w:val="both"/>
        <w:rPr>
          <w:rFonts w:eastAsia="Times New Roman"/>
          <w:szCs w:val="24"/>
        </w:rPr>
      </w:pPr>
      <w:r>
        <w:rPr>
          <w:rFonts w:eastAsia="Times New Roman"/>
          <w:szCs w:val="24"/>
        </w:rPr>
        <w:t>Η τέταρτη με αριθμό 1190/29-8-2016 επίκαιρη ερώτηση δεύτερου κύκλου της Βουλευτού Αττικής της Δημοκρατικής Συμπαράταξης ΠΑΣΟΚ-ΔΗΜΑΡ κ</w:t>
      </w:r>
      <w:r>
        <w:rPr>
          <w:rFonts w:eastAsia="Times New Roman"/>
          <w:szCs w:val="24"/>
        </w:rPr>
        <w:t>.</w:t>
      </w:r>
      <w:r>
        <w:rPr>
          <w:rFonts w:eastAsia="Times New Roman"/>
          <w:szCs w:val="24"/>
        </w:rPr>
        <w:t xml:space="preserve"> Παρασκευής</w:t>
      </w:r>
      <w:r>
        <w:rPr>
          <w:rFonts w:eastAsia="Times New Roman"/>
          <w:b/>
          <w:bCs/>
          <w:szCs w:val="24"/>
        </w:rPr>
        <w:t xml:space="preserve"> </w:t>
      </w:r>
      <w:proofErr w:type="spellStart"/>
      <w:r>
        <w:rPr>
          <w:rFonts w:eastAsia="Times New Roman"/>
          <w:szCs w:val="24"/>
        </w:rPr>
        <w:t>Χριστοφιλοπούλου</w:t>
      </w:r>
      <w:proofErr w:type="spellEnd"/>
      <w:r>
        <w:rPr>
          <w:rFonts w:eastAsia="Times New Roman"/>
          <w:szCs w:val="24"/>
        </w:rPr>
        <w:t xml:space="preserve"> προς τον Υπουργό Εσωτερικών</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szCs w:val="24"/>
        </w:rPr>
        <w:t>Διοικητικής</w:t>
      </w:r>
      <w:r>
        <w:rPr>
          <w:rFonts w:eastAsia="Times New Roman"/>
          <w:b/>
          <w:bCs/>
          <w:szCs w:val="24"/>
        </w:rPr>
        <w:t xml:space="preserve"> </w:t>
      </w:r>
      <w:r>
        <w:rPr>
          <w:rFonts w:eastAsia="Times New Roman"/>
          <w:szCs w:val="24"/>
        </w:rPr>
        <w:t>Ανασυγκρότησης</w:t>
      </w:r>
      <w:r>
        <w:rPr>
          <w:rFonts w:eastAsia="Times New Roman"/>
          <w:b/>
          <w:bCs/>
          <w:szCs w:val="24"/>
        </w:rPr>
        <w:t xml:space="preserve">, </w:t>
      </w:r>
      <w:r>
        <w:rPr>
          <w:rFonts w:eastAsia="Times New Roman"/>
          <w:szCs w:val="24"/>
        </w:rPr>
        <w:t>σχετικά με τον αποκλεισμό χιλιάδ</w:t>
      </w:r>
      <w:r>
        <w:rPr>
          <w:rFonts w:eastAsia="Times New Roman"/>
          <w:szCs w:val="24"/>
        </w:rPr>
        <w:t xml:space="preserve">ων παιδιών από τους </w:t>
      </w:r>
      <w:r>
        <w:rPr>
          <w:rFonts w:eastAsia="Times New Roman"/>
          <w:szCs w:val="24"/>
        </w:rPr>
        <w:lastRenderedPageBreak/>
        <w:t xml:space="preserve">παιδικούς σταθμούς της </w:t>
      </w:r>
      <w:r>
        <w:rPr>
          <w:rFonts w:eastAsia="Times New Roman"/>
          <w:szCs w:val="24"/>
        </w:rPr>
        <w:t>χ</w:t>
      </w:r>
      <w:r>
        <w:rPr>
          <w:rFonts w:eastAsia="Times New Roman"/>
          <w:szCs w:val="24"/>
        </w:rPr>
        <w:t xml:space="preserve">ώρας, δεν θα συζητηθεί λόγω κωλύματος του Υπουργού Εσωτερικών και Διοικητικής Ανασυγκρότησης κ. Παναγιώτη </w:t>
      </w:r>
      <w:proofErr w:type="spellStart"/>
      <w:r>
        <w:rPr>
          <w:rFonts w:eastAsia="Times New Roman"/>
          <w:szCs w:val="24"/>
        </w:rPr>
        <w:t>Κουρουμπλή</w:t>
      </w:r>
      <w:proofErr w:type="spellEnd"/>
      <w:r>
        <w:rPr>
          <w:rFonts w:eastAsia="Times New Roman"/>
          <w:szCs w:val="24"/>
        </w:rPr>
        <w:t xml:space="preserve">, λόγω ανειλημμένων υποχρεώσεων. </w:t>
      </w:r>
    </w:p>
    <w:p w14:paraId="0840F628" w14:textId="77777777" w:rsidR="001F57C4" w:rsidRDefault="00B509FF">
      <w:pPr>
        <w:spacing w:line="600" w:lineRule="auto"/>
        <w:ind w:firstLine="720"/>
        <w:jc w:val="both"/>
        <w:rPr>
          <w:rFonts w:eastAsia="Times New Roman"/>
          <w:szCs w:val="24"/>
        </w:rPr>
      </w:pPr>
      <w:r>
        <w:rPr>
          <w:rFonts w:eastAsia="Times New Roman"/>
          <w:szCs w:val="24"/>
        </w:rPr>
        <w:t>Η δεύτερη με αριθμό 1193/29-8-2016 επίκαιρη ερώτηση πρώτου κύκ</w:t>
      </w:r>
      <w:r>
        <w:rPr>
          <w:rFonts w:eastAsia="Times New Roman"/>
          <w:szCs w:val="24"/>
        </w:rPr>
        <w:t>λου του Βουλευτή Δωδεκανήσου της Νέας Δημοκρατίας κ. Εμμανουήλ</w:t>
      </w:r>
      <w:r>
        <w:rPr>
          <w:rFonts w:eastAsia="Times New Roman"/>
          <w:b/>
          <w:bCs/>
          <w:szCs w:val="24"/>
        </w:rPr>
        <w:t xml:space="preserve"> </w:t>
      </w:r>
      <w:proofErr w:type="spellStart"/>
      <w:r>
        <w:rPr>
          <w:rFonts w:eastAsia="Times New Roman"/>
          <w:szCs w:val="24"/>
        </w:rPr>
        <w:t>Κόνσολα</w:t>
      </w:r>
      <w:proofErr w:type="spellEnd"/>
      <w:r>
        <w:rPr>
          <w:rFonts w:eastAsia="Times New Roman"/>
          <w:szCs w:val="24"/>
        </w:rPr>
        <w:t xml:space="preserve"> προς τον Υπουργό Πολιτισμού</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szCs w:val="24"/>
        </w:rPr>
        <w:t>Αθλητισμού</w:t>
      </w:r>
      <w:r>
        <w:rPr>
          <w:rFonts w:eastAsia="Times New Roman"/>
          <w:b/>
          <w:bCs/>
          <w:szCs w:val="24"/>
        </w:rPr>
        <w:t xml:space="preserve">, </w:t>
      </w:r>
      <w:r>
        <w:rPr>
          <w:rFonts w:eastAsia="Times New Roman"/>
          <w:szCs w:val="24"/>
        </w:rPr>
        <w:t xml:space="preserve">σχετικά με την ανάγκη έργων συντήρησης και ανάδειξης της </w:t>
      </w:r>
      <w:r>
        <w:rPr>
          <w:rFonts w:eastAsia="Times New Roman"/>
          <w:szCs w:val="24"/>
        </w:rPr>
        <w:t>μ</w:t>
      </w:r>
      <w:r>
        <w:rPr>
          <w:rFonts w:eastAsia="Times New Roman"/>
          <w:szCs w:val="24"/>
        </w:rPr>
        <w:t xml:space="preserve">εσαιωνικής </w:t>
      </w:r>
      <w:r>
        <w:rPr>
          <w:rFonts w:eastAsia="Times New Roman"/>
          <w:szCs w:val="24"/>
        </w:rPr>
        <w:t>π</w:t>
      </w:r>
      <w:r>
        <w:rPr>
          <w:rFonts w:eastAsia="Times New Roman"/>
          <w:szCs w:val="24"/>
        </w:rPr>
        <w:t>όλης της Ρόδου, δεν θα συζητηθεί λόγω κωλύματος του Υπουργού Πολιτισμού</w:t>
      </w:r>
      <w:r>
        <w:rPr>
          <w:rFonts w:eastAsia="Times New Roman"/>
          <w:szCs w:val="24"/>
        </w:rPr>
        <w:t xml:space="preserve"> και Αθλητισμού, κ. Μπαλτά, λόγω ανειλημμένων υποχρεώσεων.</w:t>
      </w:r>
    </w:p>
    <w:p w14:paraId="0840F629" w14:textId="77777777" w:rsidR="001F57C4" w:rsidRDefault="00B509FF">
      <w:pPr>
        <w:spacing w:line="600" w:lineRule="auto"/>
        <w:ind w:firstLine="720"/>
        <w:jc w:val="both"/>
        <w:rPr>
          <w:rFonts w:eastAsia="Times New Roman"/>
          <w:szCs w:val="24"/>
        </w:rPr>
      </w:pPr>
      <w:r>
        <w:rPr>
          <w:rFonts w:eastAsia="Times New Roman"/>
          <w:szCs w:val="24"/>
        </w:rPr>
        <w:t xml:space="preserve">Προχωρούμε με την υπ’ αριθμόν 6101/10-6-2016 ερώτηση του Βουλευτή Ηρακλείου της Δημοκρατικής Συμπαράταξης ΠΑΣΟΚ-ΔΗΜΑΡ κ. </w:t>
      </w:r>
      <w:proofErr w:type="spellStart"/>
      <w:r>
        <w:rPr>
          <w:rFonts w:eastAsia="Times New Roman"/>
          <w:szCs w:val="24"/>
        </w:rPr>
        <w:t>Κεγκέρογλου</w:t>
      </w:r>
      <w:proofErr w:type="spellEnd"/>
      <w:r>
        <w:rPr>
          <w:rFonts w:eastAsia="Times New Roman"/>
          <w:szCs w:val="24"/>
        </w:rPr>
        <w:t xml:space="preserve"> προς τον Υπουργό Εργασίας Κοινωνικής Ασφάλισης και Κοινωνικής Αλ</w:t>
      </w:r>
      <w:r>
        <w:rPr>
          <w:rFonts w:eastAsia="Times New Roman"/>
          <w:szCs w:val="24"/>
        </w:rPr>
        <w:t>ληλεγγύης, σχετικά με την περικοπή συντάξεων κατά 60% για όσους νέους συνταξιούχους αγρότες ασκούν οποιαδήποτε δραστηριότητα μετά τη συνταξιοδότησή τους.</w:t>
      </w:r>
    </w:p>
    <w:p w14:paraId="0840F62A" w14:textId="77777777" w:rsidR="001F57C4" w:rsidRDefault="00B509FF">
      <w:pPr>
        <w:spacing w:line="600" w:lineRule="auto"/>
        <w:ind w:firstLine="720"/>
        <w:jc w:val="both"/>
        <w:rPr>
          <w:rFonts w:eastAsia="Times New Roman"/>
          <w:szCs w:val="24"/>
        </w:rPr>
      </w:pPr>
      <w:r>
        <w:rPr>
          <w:rFonts w:eastAsia="Times New Roman"/>
          <w:szCs w:val="24"/>
        </w:rPr>
        <w:lastRenderedPageBreak/>
        <w:t>Στην ερώτηση θα απαντήσει ο Υφυπουργός κ. Πετρόπουλος.</w:t>
      </w:r>
    </w:p>
    <w:p w14:paraId="0840F62B" w14:textId="77777777" w:rsidR="001F57C4" w:rsidRDefault="00B509FF">
      <w:pPr>
        <w:spacing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Κεγκέρογλου</w:t>
      </w:r>
      <w:proofErr w:type="spellEnd"/>
      <w:r>
        <w:rPr>
          <w:rFonts w:eastAsia="Times New Roman"/>
          <w:szCs w:val="24"/>
        </w:rPr>
        <w:t>, έχετε τον λόγο.</w:t>
      </w:r>
    </w:p>
    <w:p w14:paraId="0840F62C" w14:textId="77777777" w:rsidR="001F57C4" w:rsidRDefault="00B509FF">
      <w:pPr>
        <w:spacing w:line="600" w:lineRule="auto"/>
        <w:ind w:firstLine="720"/>
        <w:jc w:val="both"/>
        <w:rPr>
          <w:rFonts w:eastAsia="Times New Roman"/>
          <w:szCs w:val="24"/>
        </w:rPr>
      </w:pPr>
      <w:r>
        <w:rPr>
          <w:rFonts w:eastAsia="Times New Roman"/>
          <w:b/>
          <w:szCs w:val="24"/>
        </w:rPr>
        <w:t>ΒΑ</w:t>
      </w:r>
      <w:r>
        <w:rPr>
          <w:rFonts w:eastAsia="Times New Roman"/>
          <w:b/>
          <w:szCs w:val="24"/>
        </w:rPr>
        <w:t>ΣΙΛΕΙΟΣ ΚΕΓΚΕΡΟΓΛΟΥ:</w:t>
      </w:r>
      <w:r>
        <w:rPr>
          <w:rFonts w:eastAsia="Times New Roman"/>
          <w:szCs w:val="24"/>
        </w:rPr>
        <w:t xml:space="preserve"> Ευχαριστώ, κύριε Πρόεδρε.</w:t>
      </w:r>
    </w:p>
    <w:p w14:paraId="0840F62D" w14:textId="77777777" w:rsidR="001F57C4" w:rsidRDefault="00B509FF">
      <w:pPr>
        <w:spacing w:line="600" w:lineRule="auto"/>
        <w:ind w:firstLine="720"/>
        <w:jc w:val="both"/>
        <w:rPr>
          <w:rFonts w:eastAsia="Times New Roman"/>
          <w:szCs w:val="24"/>
        </w:rPr>
      </w:pPr>
      <w:r>
        <w:rPr>
          <w:rFonts w:eastAsia="Times New Roman"/>
          <w:szCs w:val="24"/>
        </w:rPr>
        <w:t xml:space="preserve">Κύριε Υπουργέ, με τον νόμο που </w:t>
      </w:r>
      <w:proofErr w:type="spellStart"/>
      <w:r>
        <w:rPr>
          <w:rFonts w:eastAsia="Times New Roman"/>
          <w:szCs w:val="24"/>
        </w:rPr>
        <w:t>επαναρρύθμισε</w:t>
      </w:r>
      <w:proofErr w:type="spellEnd"/>
      <w:r>
        <w:rPr>
          <w:rFonts w:eastAsia="Times New Roman"/>
          <w:szCs w:val="24"/>
        </w:rPr>
        <w:t xml:space="preserve"> τα ασφαλιστικά και τα συνταξιοδοτικά, τον ν.4387/2016, προβλέπεται ότι όσοι συνταξιούχοι ασκούν αγροτική δραστηριότητα, όσοι συνεχίσουν να παράγουν μετά τη συνταξιο</w:t>
      </w:r>
      <w:r>
        <w:rPr>
          <w:rFonts w:eastAsia="Times New Roman"/>
          <w:szCs w:val="24"/>
        </w:rPr>
        <w:t>δότησή τους, θα έχουν μια περικοπή στη σύνταξη σε ποσοστό 60%. Αυτό το οποίο έχει διευκρινιστεί</w:t>
      </w:r>
      <w:r>
        <w:rPr>
          <w:rFonts w:eastAsia="Times New Roman"/>
          <w:szCs w:val="24"/>
        </w:rPr>
        <w:t>,</w:t>
      </w:r>
      <w:r>
        <w:rPr>
          <w:rFonts w:eastAsia="Times New Roman"/>
          <w:szCs w:val="24"/>
        </w:rPr>
        <w:t xml:space="preserve"> είναι ότι αυτό δεν αφορά τους παλαιούς συνταξιούχους αγρότες, αυτούς δηλαδή οι οποίοι συνταξιοδοτήθηκαν μέχρι την ψήφιση αυτού του νόμου τον περασμένο Μάιο.</w:t>
      </w:r>
    </w:p>
    <w:p w14:paraId="0840F62E" w14:textId="77777777" w:rsidR="001F57C4" w:rsidRDefault="00B509FF">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ερώτημα το δικό μου είναι</w:t>
      </w:r>
      <w:r>
        <w:rPr>
          <w:rFonts w:eastAsia="Times New Roman"/>
          <w:szCs w:val="24"/>
        </w:rPr>
        <w:t>,</w:t>
      </w:r>
      <w:r>
        <w:rPr>
          <w:rFonts w:eastAsia="Times New Roman"/>
          <w:szCs w:val="24"/>
        </w:rPr>
        <w:t xml:space="preserve"> εάν σκέφτεστε να επανεξετάσετε το θέμα αυτής καθαυτής της διάταξης, ούτως ώστε να εξαιρούνται και οι νέοι συνταξιούχοι αγρότες, αυτοί που θα συνταξιοδοτηθούν δηλαδή μετά τον Μάιο του ’16, από αυτή την περικοπή, εάν θα τους δίνετ</w:t>
      </w:r>
      <w:r>
        <w:rPr>
          <w:rFonts w:eastAsia="Times New Roman"/>
          <w:szCs w:val="24"/>
        </w:rPr>
        <w:t xml:space="preserve">ε δηλαδή τη δυνατότητα να παράγουν </w:t>
      </w:r>
      <w:r>
        <w:rPr>
          <w:rFonts w:eastAsia="Times New Roman"/>
          <w:szCs w:val="24"/>
        </w:rPr>
        <w:lastRenderedPageBreak/>
        <w:t>από ένα χωράφι το οποίο έχουν χωρίς την περικοπή της σύνταξης, εάν αυτό είστε αποφασισμένοι να το εφαρμόσετε και εάν ναι από πότε; Το αίτημα πάντως είναι να επανεξεταστεί, ούτως ώστε να μην περιλαμβάνονται οι αγρότες είτε</w:t>
      </w:r>
      <w:r>
        <w:rPr>
          <w:rFonts w:eastAsia="Times New Roman"/>
          <w:szCs w:val="24"/>
        </w:rPr>
        <w:t xml:space="preserve"> παλιοί συνταξιούχοι είτε νέοι, σε αυτή την απαγόρευση.</w:t>
      </w:r>
    </w:p>
    <w:p w14:paraId="0840F62F" w14:textId="77777777" w:rsidR="001F57C4" w:rsidRDefault="00B509FF">
      <w:pPr>
        <w:spacing w:line="600" w:lineRule="auto"/>
        <w:ind w:firstLine="720"/>
        <w:jc w:val="both"/>
        <w:rPr>
          <w:rFonts w:eastAsia="Times New Roman"/>
          <w:szCs w:val="24"/>
        </w:rPr>
      </w:pPr>
      <w:r>
        <w:rPr>
          <w:rFonts w:eastAsia="Times New Roman"/>
          <w:szCs w:val="24"/>
        </w:rPr>
        <w:t>Ευχαριστώ, κύριε Πρόεδρε.</w:t>
      </w:r>
    </w:p>
    <w:p w14:paraId="0840F630" w14:textId="77777777" w:rsidR="001F57C4" w:rsidRDefault="00B509FF">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 κύριε </w:t>
      </w:r>
      <w:proofErr w:type="spellStart"/>
      <w:r>
        <w:rPr>
          <w:rFonts w:eastAsia="Times New Roman"/>
          <w:szCs w:val="24"/>
        </w:rPr>
        <w:t>Κεγκέρογλου</w:t>
      </w:r>
      <w:proofErr w:type="spellEnd"/>
      <w:r>
        <w:rPr>
          <w:rFonts w:eastAsia="Times New Roman"/>
          <w:szCs w:val="24"/>
        </w:rPr>
        <w:t>.</w:t>
      </w:r>
    </w:p>
    <w:p w14:paraId="0840F631" w14:textId="77777777" w:rsidR="001F57C4" w:rsidRDefault="00B509FF">
      <w:pPr>
        <w:spacing w:line="600" w:lineRule="auto"/>
        <w:ind w:firstLine="720"/>
        <w:jc w:val="both"/>
        <w:rPr>
          <w:rFonts w:eastAsia="Times New Roman"/>
          <w:szCs w:val="24"/>
        </w:rPr>
      </w:pPr>
      <w:r>
        <w:rPr>
          <w:rFonts w:eastAsia="Times New Roman"/>
          <w:szCs w:val="24"/>
        </w:rPr>
        <w:t>Παρακαλώ, ο Υφυπουργός κ. Πετρόπουλος έχει τον λόγο.</w:t>
      </w:r>
    </w:p>
    <w:p w14:paraId="0840F632" w14:textId="77777777" w:rsidR="001F57C4" w:rsidRDefault="00B509FF">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w:t>
      </w:r>
      <w:r>
        <w:rPr>
          <w:rFonts w:eastAsia="Times New Roman"/>
          <w:b/>
          <w:szCs w:val="24"/>
        </w:rPr>
        <w:t>νωνικής Ασφάλισης και Κοινωνικής Αλληλεγγύης):</w:t>
      </w:r>
      <w:r>
        <w:rPr>
          <w:rFonts w:eastAsia="Times New Roman"/>
          <w:szCs w:val="24"/>
        </w:rPr>
        <w:t xml:space="preserve"> Ευχαριστώ, κύριε Πρόεδρε.</w:t>
      </w:r>
    </w:p>
    <w:p w14:paraId="0840F633" w14:textId="77777777" w:rsidR="001F57C4" w:rsidRDefault="00B509FF">
      <w:pPr>
        <w:spacing w:line="600" w:lineRule="auto"/>
        <w:ind w:firstLine="720"/>
        <w:jc w:val="both"/>
        <w:rPr>
          <w:rFonts w:eastAsia="Times New Roman"/>
          <w:szCs w:val="24"/>
        </w:rPr>
      </w:pPr>
      <w:r>
        <w:rPr>
          <w:rFonts w:eastAsia="Times New Roman"/>
          <w:szCs w:val="24"/>
        </w:rPr>
        <w:t>Καλό μήνα και καλημέρα σε όλους. Όσοι έχουν γνωστούς που δεν έχουν άλλη μέρα γιορτής, σήμερα γιορτάζουν όλοι και να τους ευχηθείτε χρόνια πολλά.</w:t>
      </w:r>
    </w:p>
    <w:p w14:paraId="0840F634"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Κεγκέρογλου</w:t>
      </w:r>
      <w:proofErr w:type="spellEnd"/>
      <w:r>
        <w:rPr>
          <w:rFonts w:eastAsia="Times New Roman"/>
          <w:szCs w:val="24"/>
        </w:rPr>
        <w:t>, όλα αυτά που λέτε π</w:t>
      </w:r>
      <w:r>
        <w:rPr>
          <w:rFonts w:eastAsia="Times New Roman"/>
          <w:szCs w:val="24"/>
        </w:rPr>
        <w:t>ραγματικά είναι θέματα</w:t>
      </w:r>
      <w:r>
        <w:rPr>
          <w:rFonts w:eastAsia="Times New Roman"/>
          <w:szCs w:val="24"/>
        </w:rPr>
        <w:t>,</w:t>
      </w:r>
      <w:r>
        <w:rPr>
          <w:rFonts w:eastAsia="Times New Roman"/>
          <w:szCs w:val="24"/>
        </w:rPr>
        <w:t xml:space="preserve"> τα οποία κι εμείς εξετάσαμε. Έχουμε απαντήσει ήδη σε προηγούμενες ερωτήσεις. Είναι γνωστές οι απαντήσεις μου. Και στον κ. Τζελέπη, τον συνάδελφό σας, εκτενώς ανέπτυξα τις σκέψεις μας. Ήδη</w:t>
      </w:r>
      <w:r>
        <w:rPr>
          <w:rFonts w:eastAsia="Times New Roman"/>
          <w:szCs w:val="24"/>
        </w:rPr>
        <w:t>,</w:t>
      </w:r>
      <w:r>
        <w:rPr>
          <w:rFonts w:eastAsia="Times New Roman"/>
          <w:szCs w:val="24"/>
        </w:rPr>
        <w:t xml:space="preserve"> με δική μου επιστολή προς τον ΟΓΑ</w:t>
      </w:r>
      <w:r>
        <w:rPr>
          <w:rFonts w:eastAsia="Times New Roman"/>
          <w:szCs w:val="24"/>
        </w:rPr>
        <w:t>,</w:t>
      </w:r>
      <w:r>
        <w:rPr>
          <w:rFonts w:eastAsia="Times New Roman"/>
          <w:szCs w:val="24"/>
        </w:rPr>
        <w:t xml:space="preserve"> εκδίδοντ</w:t>
      </w:r>
      <w:r>
        <w:rPr>
          <w:rFonts w:eastAsia="Times New Roman"/>
          <w:szCs w:val="24"/>
        </w:rPr>
        <w:t>αι οι συντάξεις μέχρι και 31</w:t>
      </w:r>
      <w:r>
        <w:rPr>
          <w:rFonts w:eastAsia="Times New Roman"/>
          <w:szCs w:val="24"/>
        </w:rPr>
        <w:t>-</w:t>
      </w:r>
      <w:r>
        <w:rPr>
          <w:rFonts w:eastAsia="Times New Roman"/>
          <w:szCs w:val="24"/>
        </w:rPr>
        <w:t>12</w:t>
      </w:r>
      <w:r>
        <w:rPr>
          <w:rFonts w:eastAsia="Times New Roman"/>
          <w:szCs w:val="24"/>
        </w:rPr>
        <w:t>-</w:t>
      </w:r>
      <w:r>
        <w:rPr>
          <w:rFonts w:eastAsia="Times New Roman"/>
          <w:szCs w:val="24"/>
        </w:rPr>
        <w:t>2016, χωρίς να υπόκεινται σε οποιονδήποτε περιορισμό, καθώς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εντάσσεται ο ΟΓΑ</w:t>
      </w:r>
      <w:r>
        <w:rPr>
          <w:rFonts w:eastAsia="Times New Roman"/>
          <w:szCs w:val="24"/>
        </w:rPr>
        <w:t>,</w:t>
      </w:r>
      <w:r>
        <w:rPr>
          <w:rFonts w:eastAsia="Times New Roman"/>
          <w:szCs w:val="24"/>
        </w:rPr>
        <w:t xml:space="preserve"> στον ΕΦΚΑ για τις συνταξιοδοτικές παροχές για την κύρια σύνταξη και συνεπώς</w:t>
      </w:r>
      <w:r>
        <w:rPr>
          <w:rFonts w:eastAsia="Times New Roman"/>
          <w:szCs w:val="24"/>
        </w:rPr>
        <w:t>,</w:t>
      </w:r>
      <w:r>
        <w:rPr>
          <w:rFonts w:eastAsia="Times New Roman"/>
          <w:szCs w:val="24"/>
        </w:rPr>
        <w:t xml:space="preserve"> δεν υπάρχει θέμα ως προς αυτούς.</w:t>
      </w:r>
    </w:p>
    <w:p w14:paraId="0840F635" w14:textId="77777777" w:rsidR="001F57C4" w:rsidRDefault="00B509FF">
      <w:pPr>
        <w:spacing w:line="600" w:lineRule="auto"/>
        <w:ind w:firstLine="720"/>
        <w:jc w:val="both"/>
        <w:rPr>
          <w:rFonts w:eastAsia="Times New Roman"/>
          <w:szCs w:val="24"/>
        </w:rPr>
      </w:pPr>
      <w:r>
        <w:rPr>
          <w:rFonts w:eastAsia="Times New Roman"/>
          <w:szCs w:val="24"/>
        </w:rPr>
        <w:t xml:space="preserve">Υπάρχει ασφαλώς για </w:t>
      </w:r>
      <w:r>
        <w:rPr>
          <w:rFonts w:eastAsia="Times New Roman"/>
          <w:szCs w:val="24"/>
        </w:rPr>
        <w:t>όλους τους ήδη συνταξιούχους η διατήρηση όλων των δικαιωμάτων, όσοι τα είχαν, καθώς δεν υπάρχει καμμία επίδραση προθετική προσαύξησης των συντάξεών τους από το παλιό καθεστώς.</w:t>
      </w:r>
    </w:p>
    <w:p w14:paraId="0840F636" w14:textId="77777777" w:rsidR="001F57C4" w:rsidRDefault="00B509FF">
      <w:pPr>
        <w:spacing w:line="600" w:lineRule="auto"/>
        <w:ind w:firstLine="720"/>
        <w:jc w:val="both"/>
        <w:rPr>
          <w:rFonts w:eastAsia="Times New Roman"/>
          <w:szCs w:val="24"/>
        </w:rPr>
      </w:pPr>
      <w:r>
        <w:rPr>
          <w:rFonts w:eastAsia="Times New Roman"/>
          <w:szCs w:val="24"/>
        </w:rPr>
        <w:t xml:space="preserve">Διαφορετικά γίνονται τα πράγματα μετά την εφαρμογή των νέων κανόνων που ισχύουν </w:t>
      </w:r>
      <w:r>
        <w:rPr>
          <w:rFonts w:eastAsia="Times New Roman"/>
          <w:szCs w:val="24"/>
        </w:rPr>
        <w:t>για όλους τους ασφαλισμένους, καθώς εντάσσονται στις νέες διατάξεις και οι αγρότες, με μια σύνταξη η οποία</w:t>
      </w:r>
      <w:r>
        <w:rPr>
          <w:rFonts w:eastAsia="Times New Roman"/>
          <w:szCs w:val="24"/>
        </w:rPr>
        <w:t>,</w:t>
      </w:r>
      <w:r>
        <w:rPr>
          <w:rFonts w:eastAsia="Times New Roman"/>
          <w:szCs w:val="24"/>
        </w:rPr>
        <w:t xml:space="preserve"> ως </w:t>
      </w:r>
      <w:r>
        <w:rPr>
          <w:rFonts w:eastAsia="Times New Roman"/>
          <w:szCs w:val="24"/>
        </w:rPr>
        <w:lastRenderedPageBreak/>
        <w:t>προς το κομμάτι μόνο της εθνικής</w:t>
      </w:r>
      <w:r>
        <w:rPr>
          <w:rFonts w:eastAsia="Times New Roman"/>
          <w:szCs w:val="24"/>
        </w:rPr>
        <w:t>,</w:t>
      </w:r>
      <w:r>
        <w:rPr>
          <w:rFonts w:eastAsia="Times New Roman"/>
          <w:szCs w:val="24"/>
        </w:rPr>
        <w:t xml:space="preserve"> είναι περίπου στο ύψος της μέσης σύνταξης που ελάμβαναν οι αγρότες μέχρι τώρα. Το μέσο όριο συντάξεων που καταβ</w:t>
      </w:r>
      <w:r>
        <w:rPr>
          <w:rFonts w:eastAsia="Times New Roman"/>
          <w:szCs w:val="24"/>
        </w:rPr>
        <w:t>άλλει ο ΟΓΑ σήμερα είναι περίπου στα 446 ευρώ. Η εθνική σύνταξη μόνο ανέρχεται στα 384 ευρώ. Φυσικά</w:t>
      </w:r>
      <w:r>
        <w:rPr>
          <w:rFonts w:eastAsia="Times New Roman"/>
          <w:szCs w:val="24"/>
        </w:rPr>
        <w:t>,</w:t>
      </w:r>
      <w:r>
        <w:rPr>
          <w:rFonts w:eastAsia="Times New Roman"/>
          <w:szCs w:val="24"/>
        </w:rPr>
        <w:t xml:space="preserve"> η σύνταξη αυτή των 384 ευρώ θα καταβληθεί σε μια βαθμιαία αναπροσαρμογή, κλιμακωτά σε βάθος χρόνου κι αυτό είναι βέβαια ένα ζήτημα το οποίο προφανώς λαμβάν</w:t>
      </w:r>
      <w:r>
        <w:rPr>
          <w:rFonts w:eastAsia="Times New Roman"/>
          <w:szCs w:val="24"/>
        </w:rPr>
        <w:t xml:space="preserve">εται υπ’ </w:t>
      </w:r>
      <w:proofErr w:type="spellStart"/>
      <w:r>
        <w:rPr>
          <w:rFonts w:eastAsia="Times New Roman"/>
          <w:szCs w:val="24"/>
        </w:rPr>
        <w:t>όψιν</w:t>
      </w:r>
      <w:proofErr w:type="spellEnd"/>
      <w:r>
        <w:rPr>
          <w:rFonts w:eastAsia="Times New Roman"/>
          <w:szCs w:val="24"/>
        </w:rPr>
        <w:t xml:space="preserve"> για την προσαρμογή της μείωσης των συντάξεων των αγροτών που απασχολούνται.</w:t>
      </w:r>
    </w:p>
    <w:p w14:paraId="0840F637" w14:textId="77777777" w:rsidR="001F57C4" w:rsidRDefault="00B509FF">
      <w:pPr>
        <w:spacing w:line="600" w:lineRule="auto"/>
        <w:ind w:firstLine="720"/>
        <w:jc w:val="both"/>
        <w:rPr>
          <w:rFonts w:eastAsia="Times New Roman" w:cs="Times New Roman"/>
          <w:szCs w:val="24"/>
        </w:rPr>
      </w:pPr>
      <w:r>
        <w:rPr>
          <w:rFonts w:eastAsia="Times New Roman"/>
          <w:szCs w:val="24"/>
        </w:rPr>
        <w:t>Όμως, πρέπει να πω ότι οι αγρότες έχουν την επιλογή να διατηρούν τη δραστηριότητά τους, έχουν την επιλογή διαφορετικά να πάρουν τη σύνταξή τους.</w:t>
      </w:r>
      <w:r w:rsidDel="001613B7">
        <w:rPr>
          <w:rFonts w:eastAsia="Times New Roman"/>
          <w:szCs w:val="24"/>
        </w:rPr>
        <w:t xml:space="preserve"> </w:t>
      </w:r>
      <w:r>
        <w:rPr>
          <w:rFonts w:eastAsia="Times New Roman" w:cs="Times New Roman"/>
          <w:szCs w:val="24"/>
        </w:rPr>
        <w:t>Όπως κάθε ασφαλισμένο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μπορεί να έχει ένα περίπτερο και για να πάρει σύνταξη, διακόπτει τη δραστηριότητα, το ίδιο θα ισχύει και για τους αγρότες. Υπάρχουν, όμως, μεταβατικές περίοδοι που τα πράγματα τα προσδιορίζουν με διαφορετικό τρόπο για τους αγρότες. Αυτό θα το κάνουμ</w:t>
      </w:r>
      <w:r>
        <w:rPr>
          <w:rFonts w:eastAsia="Times New Roman" w:cs="Times New Roman"/>
          <w:szCs w:val="24"/>
        </w:rPr>
        <w:t>ε σε προσεχή μας εγκύκλιο</w:t>
      </w:r>
      <w:r>
        <w:rPr>
          <w:rFonts w:eastAsia="Times New Roman" w:cs="Times New Roman"/>
          <w:szCs w:val="24"/>
        </w:rPr>
        <w:t>,</w:t>
      </w:r>
      <w:r>
        <w:rPr>
          <w:rFonts w:eastAsia="Times New Roman" w:cs="Times New Roman"/>
          <w:szCs w:val="24"/>
        </w:rPr>
        <w:t xml:space="preserve"> την οποία θα αναλύσουμε ειδικά.</w:t>
      </w:r>
    </w:p>
    <w:p w14:paraId="0840F63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840F63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840F63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και πάλι για τρία λεπτά.</w:t>
      </w:r>
    </w:p>
    <w:p w14:paraId="0840F63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Εγώ, κύριε Πρόεδρε, δεν αναφέρθηκα στο ύψος των συντάξ</w:t>
      </w:r>
      <w:r>
        <w:rPr>
          <w:rFonts w:eastAsia="Times New Roman" w:cs="Times New Roman"/>
          <w:szCs w:val="24"/>
        </w:rPr>
        <w:t xml:space="preserve">εων. </w:t>
      </w:r>
    </w:p>
    <w:p w14:paraId="0840F63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στη διαίρεση προσθέσατε και τους συνταξιούχους αγρότες που παίρνουν με το παλιό καθεστώς, πριν δηλαδή την πρόσθετη και την κύρια ασφάλιση του ΟΓΑ, για να κάνετε τη διαίρεση και να βγάλετε το τετρακόσια τόσο. Όμως, δεν είναι </w:t>
      </w:r>
      <w:r>
        <w:rPr>
          <w:rFonts w:eastAsia="Times New Roman" w:cs="Times New Roman"/>
          <w:szCs w:val="24"/>
        </w:rPr>
        <w:t>αντικείμενο της σημερινής συζήτησης αυτό.</w:t>
      </w:r>
    </w:p>
    <w:p w14:paraId="0840F63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Εγώ θέλω να πούμε </w:t>
      </w:r>
      <w:r>
        <w:rPr>
          <w:rFonts w:eastAsia="Times New Roman" w:cs="Times New Roman"/>
          <w:szCs w:val="24"/>
        </w:rPr>
        <w:t>καθαρά</w:t>
      </w:r>
      <w:r>
        <w:rPr>
          <w:rFonts w:eastAsia="Times New Roman" w:cs="Times New Roman"/>
          <w:szCs w:val="24"/>
        </w:rPr>
        <w:t xml:space="preserve"> στους αγρότες αυτό το οποίο είπατε έμμεσα ή και κεκαλυμμένα ότι ναι, ισχύει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17 θα περικόπτεται κατά 60% η σύνταξη, εφόσον συνεχίσουν να έχουν αγροτική δραστηριότητα, ανεξαρτήτως</w:t>
      </w:r>
      <w:r>
        <w:rPr>
          <w:rFonts w:eastAsia="Times New Roman" w:cs="Times New Roman"/>
          <w:szCs w:val="24"/>
        </w:rPr>
        <w:t xml:space="preserve"> ύψους, ακόμα και αν παίρνουν 300 ευρώ επιδότηση ή αν βγάζουν 300 ευρώ από το εισόδημα, όπως έχει ψηφιστεί ο νόμος.</w:t>
      </w:r>
    </w:p>
    <w:p w14:paraId="0840F63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Θέλω, όμως, σαφώς και καθαρά να τοποθετηθείτε. Θα κάνετε προσπάθεια να το αλλάξετε αυτό; Είναι αυτός ο στόχος σας ή έχετε στόχο αυτό που είπ</w:t>
      </w:r>
      <w:r>
        <w:rPr>
          <w:rFonts w:eastAsia="Times New Roman" w:cs="Times New Roman"/>
          <w:szCs w:val="24"/>
        </w:rPr>
        <w:t>ατε ότι αφού κόβεται και του επαγγελματία, θα κόβεται και του αγρότη; Είναι αυτός ο στόχος σας ή η δυνατότητα που έχετε, για να μην λέμε στόχος; Αν έχετε δηλαδή αυτή τη δυνατότητα, γιατί δεν υπάρχει η δυνατότητα να αλλάξει ο νόμος;</w:t>
      </w:r>
    </w:p>
    <w:p w14:paraId="0840F63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Ποιο είναι εκείνο το μετ</w:t>
      </w:r>
      <w:r>
        <w:rPr>
          <w:rFonts w:eastAsia="Times New Roman" w:cs="Times New Roman"/>
          <w:szCs w:val="24"/>
        </w:rPr>
        <w:t>αβατικό διάστημα</w:t>
      </w:r>
      <w:r>
        <w:rPr>
          <w:rFonts w:eastAsia="Times New Roman" w:cs="Times New Roman"/>
          <w:szCs w:val="24"/>
        </w:rPr>
        <w:t>,</w:t>
      </w:r>
      <w:r>
        <w:rPr>
          <w:rFonts w:eastAsia="Times New Roman" w:cs="Times New Roman"/>
          <w:szCs w:val="24"/>
        </w:rPr>
        <w:t xml:space="preserve"> το οποίο θα ισχύσει, ούτως ώστε καθαρά και ξάστερα να γνωρίζουν οι αγρότες ότι θα πρέπει να κάνουν μεταβίβαση των δικαιωμάτων; Ξέρετε, δεν μπορεί να γίνει σε μία ημέρα η αλλαγή ιδιοκτησίας ή η μεταβίβαση δικαιωμάτων ή η ενοικίαση των αγρώ</w:t>
      </w:r>
      <w:r>
        <w:rPr>
          <w:rFonts w:eastAsia="Times New Roman" w:cs="Times New Roman"/>
          <w:szCs w:val="24"/>
        </w:rPr>
        <w:t>ν, η οποία ταυτίζεται και με την ημερομηνία που θα υποβάλει για συνταξιοδότηση. Χρειάζεται ένα διάστημα</w:t>
      </w:r>
      <w:r>
        <w:rPr>
          <w:rFonts w:eastAsia="Times New Roman" w:cs="Times New Roman"/>
          <w:szCs w:val="24"/>
        </w:rPr>
        <w:t>,</w:t>
      </w:r>
      <w:r>
        <w:rPr>
          <w:rFonts w:eastAsia="Times New Roman" w:cs="Times New Roman"/>
          <w:szCs w:val="24"/>
        </w:rPr>
        <w:t xml:space="preserve"> που καθορίζεται από τον Ευρωπαϊκό Κανονισμό για τις επιδοτήσεις, παραδείγματος χάριν.</w:t>
      </w:r>
    </w:p>
    <w:p w14:paraId="0840F64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Άρα, θα ήθελα πιο σαφή τοποθέτηση:</w:t>
      </w:r>
    </w:p>
    <w:p w14:paraId="0840F64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Πρώτον, εάν προσπαθείτε να </w:t>
      </w:r>
      <w:r>
        <w:rPr>
          <w:rFonts w:eastAsia="Times New Roman" w:cs="Times New Roman"/>
          <w:szCs w:val="24"/>
        </w:rPr>
        <w:t>επαναδιαπραγματευθείτε για να αλλάξετε αυτήν τη διάταξη.</w:t>
      </w:r>
    </w:p>
    <w:p w14:paraId="0840F64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Δεύτερον, εάν αυτή η διάταξη δεν αλλάζει, κατά την άποψή σας, για τους συνταξιούχους από ένα σημείο και μετά, πότε θα είναι αυτό το σημείο και μετά, ποιο δηλαδή θα είναι το μεταβατικό διάστημα, ούτως</w:t>
      </w:r>
      <w:r>
        <w:rPr>
          <w:rFonts w:eastAsia="Times New Roman" w:cs="Times New Roman"/>
          <w:szCs w:val="24"/>
        </w:rPr>
        <w:t xml:space="preserve"> ώστε να ξέρουν πώς θα πορευτούν οι ίδιοι οι αγρότες - παραγωγοί που θα συνταξιοδοτηθούν από το σημείο εκείνο και μετά για να ξέρουν τι θα κάνουν με τις επιδοτήσεις και την περιουσία τους, την παραγωγή τους.</w:t>
      </w:r>
    </w:p>
    <w:p w14:paraId="0840F64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840F64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Κι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0840F64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Πετρόπουλε, έχετε και πάλι τον λόγο για τρία λεπτά.</w:t>
      </w:r>
    </w:p>
    <w:p w14:paraId="0840F64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υπεκφεύγω. Είπα άλλωστε </w:t>
      </w:r>
      <w:r>
        <w:rPr>
          <w:rFonts w:eastAsia="Times New Roman" w:cs="Times New Roman"/>
          <w:szCs w:val="24"/>
        </w:rPr>
        <w:t xml:space="preserve">ότι τα θέματα αυτά τα μελετάμε. Αν δεν γίνομαι πιο αναλυτικός, οφείλεται στο ότι οι μελέτες αυτές είναι σε εξέλιξη. Αυτά που λέτε και εγώ </w:t>
      </w:r>
      <w:r>
        <w:rPr>
          <w:rFonts w:eastAsia="Times New Roman" w:cs="Times New Roman"/>
          <w:szCs w:val="24"/>
        </w:rPr>
        <w:lastRenderedPageBreak/>
        <w:t>τα έχω αναφέρει ως ζητήματα</w:t>
      </w:r>
      <w:r>
        <w:rPr>
          <w:rFonts w:eastAsia="Times New Roman" w:cs="Times New Roman"/>
          <w:szCs w:val="24"/>
        </w:rPr>
        <w:t>,</w:t>
      </w:r>
      <w:r>
        <w:rPr>
          <w:rFonts w:eastAsia="Times New Roman" w:cs="Times New Roman"/>
          <w:szCs w:val="24"/>
        </w:rPr>
        <w:t xml:space="preserve"> τα οποία χρήζουν ιδιαίτερης προσοχής, για να γίνει μια προσαρμογή δίκαιη για όλους τους ασφαλισμένους.</w:t>
      </w:r>
    </w:p>
    <w:p w14:paraId="0840F64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Είναι γεγονός, και το είπα και πριν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οι αγρότες θα παίρνουν σε μια κλιμακωτή προσαύξηση εθνική σύνταξη. Δεν θα την παίρνουν εξ α</w:t>
      </w:r>
      <w:r>
        <w:rPr>
          <w:rFonts w:eastAsia="Times New Roman" w:cs="Times New Roman"/>
          <w:szCs w:val="24"/>
        </w:rPr>
        <w:t>ρχής. Αυτό οφείλεται στο ότι επίσης δεν δίνουν εξ αρχής το ύψος της εισφοράς</w:t>
      </w:r>
      <w:r>
        <w:rPr>
          <w:rFonts w:eastAsia="Times New Roman" w:cs="Times New Roman"/>
          <w:szCs w:val="24"/>
        </w:rPr>
        <w:t>,</w:t>
      </w:r>
      <w:r>
        <w:rPr>
          <w:rFonts w:eastAsia="Times New Roman" w:cs="Times New Roman"/>
          <w:szCs w:val="24"/>
        </w:rPr>
        <w:t xml:space="preserve"> που δίνουν όλοι οι άλλοι ασφαλισμένοι. Αυτές οι διαφοροποιήσεις που υπάρχουν στον νόμο, προφανώς θα πρέπει να αντιμετωπιστούν με μια αντίστοιχη και ανάλογη προσαρμογή αυτών των ε</w:t>
      </w:r>
      <w:r>
        <w:rPr>
          <w:rFonts w:eastAsia="Times New Roman" w:cs="Times New Roman"/>
          <w:szCs w:val="24"/>
        </w:rPr>
        <w:t>πιβαρύνσεων</w:t>
      </w:r>
      <w:r>
        <w:rPr>
          <w:rFonts w:eastAsia="Times New Roman" w:cs="Times New Roman"/>
          <w:szCs w:val="24"/>
        </w:rPr>
        <w:t>,</w:t>
      </w:r>
      <w:r>
        <w:rPr>
          <w:rFonts w:eastAsia="Times New Roman" w:cs="Times New Roman"/>
          <w:szCs w:val="24"/>
        </w:rPr>
        <w:t xml:space="preserve"> που υπάρχουν στους άλλους ασφαλισμένους. Δεν μπορώ να γίνω πιο συγκεκριμένος.</w:t>
      </w:r>
    </w:p>
    <w:p w14:paraId="0840F64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Όμως, αντιλαμβάνεστε ότι αυτό που λέω είναι μια θετική ματιά για το θέμα των αγροτών. Προφανώς το αντιμετωπίζουμε με ενδιαφέρον, για να δώσουμε την πρέπουσα λύση, γι</w:t>
      </w:r>
      <w:r>
        <w:rPr>
          <w:rFonts w:eastAsia="Times New Roman" w:cs="Times New Roman"/>
          <w:szCs w:val="24"/>
        </w:rPr>
        <w:t>α να μην υπάρχουν αδικαιολόγητες επιβαρύνσεις για τους αγρότες. Όμως, έχω ξαναπεί, το ζήτημα είναι να βλέπουμε τη θετική προοπτική της ανάπτυξης της αγροτικής παραγωγής.</w:t>
      </w:r>
    </w:p>
    <w:p w14:paraId="0840F64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Δεν είναι κακό πράγμα οι μανάδες και οι πατεράδες των νέων παιδιών και των κοριτσιών σ</w:t>
      </w:r>
      <w:r>
        <w:rPr>
          <w:rFonts w:eastAsia="Times New Roman" w:cs="Times New Roman"/>
          <w:szCs w:val="24"/>
        </w:rPr>
        <w:t>την ύπαιθρο να μεταβιβάζουν τα χωράφια τους. Δηλαδή, μόλις φέτος πήρε την ευθύνη ο γιός μου για τα κτήματα του πατέρα μου, που στα ενενήντα δύο μάς άφησε, και επιτέλους αρχίζει να γίνεται μια καλλιέργεια σοβαρή. Πρέπει να δούμε μια άλλη προοπτική στην αγρο</w:t>
      </w:r>
      <w:r>
        <w:rPr>
          <w:rFonts w:eastAsia="Times New Roman" w:cs="Times New Roman"/>
          <w:szCs w:val="24"/>
        </w:rPr>
        <w:t xml:space="preserve">τική παραγωγή και οι αγρότες μας οι οποίοι είναι προφανώς δεμένοι συναισθηματικά με τη γη και δεν είναι εύκολο να την αποχωριστούν. Το καταλαβαίνω αυτό. Πρέπει, όμως, να δώσουμε τη θετική διάσταση σε αυτήν την ιστορία της κοινωνικής ασφάλισης των αγροτών. </w:t>
      </w:r>
    </w:p>
    <w:p w14:paraId="0840F64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Εντάξαμε τους αγρότες ισότιμα με όλους τους Έλληνες στο σύστημα της κοινωνικής ασφάλισης. Δεν το γνωρίζουν ακόμα ότι θα έχουν μια σημαντική αύξηση της σύνταξης, που μόνο στο κομμάτι της εθνικής είναι όσο περίπου η βασική σύνταξη των περισσότερων αγροτών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καταβαλλόταν μέχρι τώρα και δικαιολογημένα πρέπει να υπάρξει, όπως και για τους άλλους Έλληνες ασφαλισμένους, η αντίστοιχη αντιμετώπιση και γι</w:t>
      </w:r>
      <w:r>
        <w:rPr>
          <w:rFonts w:eastAsia="Times New Roman" w:cs="Times New Roman"/>
          <w:szCs w:val="24"/>
        </w:rPr>
        <w:t>’</w:t>
      </w:r>
      <w:r>
        <w:rPr>
          <w:rFonts w:eastAsia="Times New Roman" w:cs="Times New Roman"/>
          <w:szCs w:val="24"/>
        </w:rPr>
        <w:t xml:space="preserve"> αυτούς. Είναι λογικό και νομίζω ότι δεν υπάρχει λόγος να εξαιρεθούν οι αγρότες σε αυτήν την προοπτική. Όμως,</w:t>
      </w:r>
      <w:r>
        <w:rPr>
          <w:rFonts w:eastAsia="Times New Roman" w:cs="Times New Roman"/>
          <w:szCs w:val="24"/>
        </w:rPr>
        <w:t xml:space="preserve"> είπα ότι υπάρχει μετάβαση και στην πράξη αυτής της μετάβασης θα δούμε εκείνα που πρέπει να δούμε</w:t>
      </w:r>
      <w:r>
        <w:rPr>
          <w:rFonts w:eastAsia="Times New Roman" w:cs="Times New Roman"/>
          <w:szCs w:val="24"/>
        </w:rPr>
        <w:t>,</w:t>
      </w:r>
      <w:r>
        <w:rPr>
          <w:rFonts w:eastAsia="Times New Roman" w:cs="Times New Roman"/>
          <w:szCs w:val="24"/>
        </w:rPr>
        <w:t xml:space="preserve"> προσαρμοσμένα με τρόπο που θα φέρουν δίκαια αποτελέσματα. </w:t>
      </w:r>
    </w:p>
    <w:p w14:paraId="0840F64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840F64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Υπουργέ. </w:t>
      </w:r>
    </w:p>
    <w:p w14:paraId="0840F64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ολοκληρώθηκε η συζήτηση των επίκαιρων ερωτήσεων.</w:t>
      </w:r>
    </w:p>
    <w:p w14:paraId="0840F64E" w14:textId="77777777" w:rsidR="001F57C4" w:rsidRDefault="00B509FF">
      <w:pPr>
        <w:spacing w:line="600" w:lineRule="auto"/>
        <w:ind w:firstLine="720"/>
        <w:jc w:val="both"/>
        <w:rPr>
          <w:rFonts w:eastAsia="Times New Roman" w:cs="Times New Roman"/>
          <w:color w:val="FF0000"/>
          <w:szCs w:val="24"/>
        </w:rPr>
      </w:pPr>
      <w:r w:rsidRPr="00C707E5">
        <w:rPr>
          <w:rFonts w:eastAsia="Times New Roman" w:cs="Times New Roman"/>
          <w:color w:val="FF0000"/>
          <w:szCs w:val="24"/>
        </w:rPr>
        <w:t>(</w:t>
      </w:r>
      <w:r w:rsidRPr="00C707E5">
        <w:rPr>
          <w:rFonts w:eastAsia="Times New Roman" w:cs="Times New Roman"/>
          <w:color w:val="FF0000"/>
          <w:szCs w:val="24"/>
          <w:lang w:val="en-US"/>
        </w:rPr>
        <w:t>A</w:t>
      </w:r>
      <w:r w:rsidRPr="00C707E5">
        <w:rPr>
          <w:rFonts w:eastAsia="Times New Roman" w:cs="Times New Roman"/>
          <w:color w:val="FF0000"/>
          <w:szCs w:val="24"/>
        </w:rPr>
        <w:t>ΛΛΑΓΗ ΣΕΛΙΔΑΣ ΛΟΓΩ ΑΛΛΑΓΗΣ ΘΕΜΑΤΟΣ)</w:t>
      </w:r>
    </w:p>
    <w:p w14:paraId="0840F64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στην ημερήσια διάταξη της </w:t>
      </w:r>
    </w:p>
    <w:p w14:paraId="0840F650" w14:textId="77777777" w:rsidR="001F57C4" w:rsidRDefault="00B509FF">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840F65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Μόνη συζήτησ</w:t>
      </w:r>
      <w:r>
        <w:rPr>
          <w:rFonts w:eastAsia="Times New Roman" w:cs="Times New Roman"/>
          <w:szCs w:val="24"/>
        </w:rPr>
        <w:t>η και ψήφιση επί της αρχής, των άρθρων του σχεδίου νόμου του Υπουργείου Οικονομικών</w:t>
      </w:r>
      <w:r>
        <w:rPr>
          <w:rFonts w:eastAsia="Times New Roman" w:cs="Times New Roman"/>
          <w:szCs w:val="24"/>
        </w:rPr>
        <w:t>:</w:t>
      </w:r>
      <w:r>
        <w:rPr>
          <w:rFonts w:eastAsia="Times New Roman" w:cs="Times New Roman"/>
          <w:szCs w:val="24"/>
        </w:rPr>
        <w:t xml:space="preserve"> «Τροποποίηση του ν.4099/2012/Α΄ 250 (ενσωμάτωση στην εθνική νομοθεσία της Οδηγίας 2014/91/ΕΕ/L 257) και άλλες διατάξεις». </w:t>
      </w:r>
    </w:p>
    <w:p w14:paraId="0840F65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w:t>
      </w:r>
      <w:r>
        <w:rPr>
          <w:rFonts w:eastAsia="Times New Roman" w:cs="Times New Roman"/>
          <w:szCs w:val="24"/>
        </w:rPr>
        <w:t xml:space="preserve"> της 3</w:t>
      </w:r>
      <w:r>
        <w:rPr>
          <w:rFonts w:eastAsia="Times New Roman" w:cs="Times New Roman"/>
          <w:szCs w:val="24"/>
          <w:vertAlign w:val="superscript"/>
        </w:rPr>
        <w:t>ης</w:t>
      </w:r>
      <w:r>
        <w:rPr>
          <w:rFonts w:eastAsia="Times New Roman" w:cs="Times New Roman"/>
          <w:szCs w:val="24"/>
        </w:rPr>
        <w:t xml:space="preserve"> Αυγούστου 2016 τη συζήτηση του νομοσχεδίου σε μία συνεδρίαση ενιαία επί της αρχής, επί των άρθρων και των τροπολογιών. </w:t>
      </w:r>
    </w:p>
    <w:p w14:paraId="0840F65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Οι εισηγητές θα είναι</w:t>
      </w:r>
      <w:r>
        <w:rPr>
          <w:rFonts w:eastAsia="Times New Roman" w:cs="Times New Roman"/>
          <w:szCs w:val="24"/>
        </w:rPr>
        <w:t>: Α</w:t>
      </w:r>
      <w:r>
        <w:rPr>
          <w:rFonts w:eastAsia="Times New Roman" w:cs="Times New Roman"/>
          <w:szCs w:val="24"/>
        </w:rPr>
        <w:t xml:space="preserve">πό πλευράς ΣΥΡΙΖΑ ο κ. </w:t>
      </w:r>
      <w:proofErr w:type="spellStart"/>
      <w:r>
        <w:rPr>
          <w:rFonts w:eastAsia="Times New Roman" w:cs="Times New Roman"/>
          <w:szCs w:val="24"/>
        </w:rPr>
        <w:t>Βέττας</w:t>
      </w:r>
      <w:proofErr w:type="spellEnd"/>
      <w:r>
        <w:rPr>
          <w:rFonts w:eastAsia="Times New Roman" w:cs="Times New Roman"/>
          <w:szCs w:val="24"/>
        </w:rPr>
        <w:t xml:space="preserve">, από πλευράς Νέας Δημοκρατίας ο κ. Σταμάτης, από πλευράς Χρυσής Αυγής ειδικός αγορητής ο κ. </w:t>
      </w:r>
      <w:proofErr w:type="spellStart"/>
      <w:r>
        <w:rPr>
          <w:rFonts w:eastAsia="Times New Roman" w:cs="Times New Roman"/>
          <w:szCs w:val="24"/>
        </w:rPr>
        <w:t>Παναγιώταρος</w:t>
      </w:r>
      <w:proofErr w:type="spellEnd"/>
      <w:r>
        <w:rPr>
          <w:rFonts w:eastAsia="Times New Roman" w:cs="Times New Roman"/>
          <w:szCs w:val="24"/>
        </w:rPr>
        <w:t xml:space="preserve">, από πλευράς Δημοκρατικής </w:t>
      </w:r>
      <w:r>
        <w:rPr>
          <w:rFonts w:eastAsia="Times New Roman" w:cs="Times New Roman"/>
          <w:szCs w:val="24"/>
        </w:rPr>
        <w:lastRenderedPageBreak/>
        <w:t xml:space="preserve">Συμπαράταξης ΠΑΣΟΚ-ΔΗΜΑΡ ο κ. </w:t>
      </w:r>
      <w:proofErr w:type="spellStart"/>
      <w:r>
        <w:rPr>
          <w:rFonts w:eastAsia="Times New Roman" w:cs="Times New Roman"/>
          <w:szCs w:val="24"/>
        </w:rPr>
        <w:t>Αρβανιτίδης</w:t>
      </w:r>
      <w:proofErr w:type="spellEnd"/>
      <w:r>
        <w:rPr>
          <w:rFonts w:eastAsia="Times New Roman" w:cs="Times New Roman"/>
          <w:szCs w:val="24"/>
        </w:rPr>
        <w:t>, από πλευράς του κόμματος το Ποτάμι ο κ. Σπυρίδων Λυκ</w:t>
      </w:r>
      <w:r>
        <w:rPr>
          <w:rFonts w:eastAsia="Times New Roman" w:cs="Times New Roman"/>
          <w:szCs w:val="24"/>
        </w:rPr>
        <w:t xml:space="preserve">ούδης, από πλευράς των ΑΝΕΛ ο κ. Καμμένος και από την Ένωση Κεντρώων ο κ. </w:t>
      </w:r>
      <w:proofErr w:type="spellStart"/>
      <w:r>
        <w:rPr>
          <w:rFonts w:eastAsia="Times New Roman" w:cs="Times New Roman"/>
          <w:szCs w:val="24"/>
        </w:rPr>
        <w:t>Καβαδέλλας</w:t>
      </w:r>
      <w:proofErr w:type="spellEnd"/>
      <w:r>
        <w:rPr>
          <w:rFonts w:eastAsia="Times New Roman" w:cs="Times New Roman"/>
          <w:szCs w:val="24"/>
        </w:rPr>
        <w:t xml:space="preserve">. </w:t>
      </w:r>
    </w:p>
    <w:p w14:paraId="0840F65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Κοινοβουλευτικοί </w:t>
      </w:r>
      <w:r>
        <w:rPr>
          <w:rFonts w:eastAsia="Times New Roman" w:cs="Times New Roman"/>
          <w:szCs w:val="24"/>
        </w:rPr>
        <w:t>Ε</w:t>
      </w:r>
      <w:r>
        <w:rPr>
          <w:rFonts w:eastAsia="Times New Roman" w:cs="Times New Roman"/>
          <w:szCs w:val="24"/>
        </w:rPr>
        <w:t>κπρόσωποι θα είναι</w:t>
      </w:r>
      <w:r>
        <w:rPr>
          <w:rFonts w:eastAsia="Times New Roman" w:cs="Times New Roman"/>
          <w:szCs w:val="24"/>
        </w:rPr>
        <w:t>: Τ</w:t>
      </w:r>
      <w:r>
        <w:rPr>
          <w:rFonts w:eastAsia="Times New Roman" w:cs="Times New Roman"/>
          <w:szCs w:val="24"/>
        </w:rPr>
        <w:t xml:space="preserve">ου ΣΥΡΙΖΑ ο κ. Μαντάς, </w:t>
      </w:r>
      <w:r>
        <w:rPr>
          <w:rFonts w:eastAsia="Times New Roman" w:cs="Times New Roman"/>
          <w:szCs w:val="24"/>
        </w:rPr>
        <w:t xml:space="preserve">της </w:t>
      </w:r>
      <w:r>
        <w:rPr>
          <w:rFonts w:eastAsia="Times New Roman" w:cs="Times New Roman"/>
          <w:szCs w:val="24"/>
        </w:rPr>
        <w:t xml:space="preserve">Νέας Δημοκρατίας ο κ. </w:t>
      </w:r>
      <w:proofErr w:type="spellStart"/>
      <w:r>
        <w:rPr>
          <w:rFonts w:eastAsia="Times New Roman" w:cs="Times New Roman"/>
          <w:szCs w:val="24"/>
        </w:rPr>
        <w:t>Δένδιας</w:t>
      </w:r>
      <w:proofErr w:type="spellEnd"/>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 xml:space="preserve">Χρυσής Αυγής ο κ. Καρακώστας, </w:t>
      </w:r>
      <w:r>
        <w:rPr>
          <w:rFonts w:eastAsia="Times New Roman" w:cs="Times New Roman"/>
          <w:szCs w:val="24"/>
        </w:rPr>
        <w:t xml:space="preserve">της </w:t>
      </w:r>
      <w:r>
        <w:rPr>
          <w:rFonts w:eastAsia="Times New Roman" w:cs="Times New Roman"/>
          <w:szCs w:val="24"/>
        </w:rPr>
        <w:t>Δημοκρατικής Συμπαράταξης ΠΑΣΟΚ-ΔΗ</w:t>
      </w:r>
      <w:r>
        <w:rPr>
          <w:rFonts w:eastAsia="Times New Roman" w:cs="Times New Roman"/>
          <w:szCs w:val="24"/>
        </w:rPr>
        <w:t xml:space="preserve">ΜΑΡ ο κ. Λοβέρδος, </w:t>
      </w:r>
      <w:r>
        <w:rPr>
          <w:rFonts w:eastAsia="Times New Roman" w:cs="Times New Roman"/>
          <w:szCs w:val="24"/>
        </w:rPr>
        <w:t xml:space="preserve">του </w:t>
      </w:r>
      <w:r>
        <w:rPr>
          <w:rFonts w:eastAsia="Times New Roman" w:cs="Times New Roman"/>
          <w:szCs w:val="24"/>
        </w:rPr>
        <w:t xml:space="preserve">ΚΚΕ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r>
        <w:rPr>
          <w:rFonts w:eastAsia="Times New Roman" w:cs="Times New Roman"/>
          <w:szCs w:val="24"/>
        </w:rPr>
        <w:t>του Ποταμιού</w:t>
      </w:r>
      <w:r>
        <w:rPr>
          <w:rFonts w:eastAsia="Times New Roman" w:cs="Times New Roman"/>
          <w:szCs w:val="24"/>
        </w:rPr>
        <w:t xml:space="preserve"> ο κ. </w:t>
      </w:r>
      <w:proofErr w:type="spellStart"/>
      <w:r>
        <w:rPr>
          <w:rFonts w:eastAsia="Times New Roman" w:cs="Times New Roman"/>
          <w:szCs w:val="24"/>
        </w:rPr>
        <w:t>Δανέλλης</w:t>
      </w:r>
      <w:proofErr w:type="spellEnd"/>
      <w:r>
        <w:rPr>
          <w:rFonts w:eastAsia="Times New Roman" w:cs="Times New Roman"/>
          <w:szCs w:val="24"/>
        </w:rPr>
        <w:t xml:space="preserve">, ΑΝΕΛ ο κ. Κόκκαλης και Ένωσης Κεντρώων ο κ. Καρράς. </w:t>
      </w:r>
    </w:p>
    <w:p w14:paraId="0840F65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Οι εισηγητές έχουν τον λόγο για δεκαπέντε λεπτά </w:t>
      </w:r>
      <w:proofErr w:type="spellStart"/>
      <w:r>
        <w:rPr>
          <w:rFonts w:eastAsia="Times New Roman" w:cs="Times New Roman"/>
          <w:szCs w:val="24"/>
        </w:rPr>
        <w:t>πρωτολογίας</w:t>
      </w:r>
      <w:proofErr w:type="spellEnd"/>
      <w:r>
        <w:rPr>
          <w:rFonts w:eastAsia="Times New Roman" w:cs="Times New Roman"/>
          <w:szCs w:val="24"/>
        </w:rPr>
        <w:t xml:space="preserve"> και </w:t>
      </w:r>
      <w:proofErr w:type="spellStart"/>
      <w:r>
        <w:rPr>
          <w:rFonts w:eastAsia="Times New Roman" w:cs="Times New Roman"/>
          <w:szCs w:val="24"/>
        </w:rPr>
        <w:t>επτάμισι</w:t>
      </w:r>
      <w:proofErr w:type="spellEnd"/>
      <w:r>
        <w:rPr>
          <w:rFonts w:eastAsia="Times New Roman" w:cs="Times New Roman"/>
          <w:szCs w:val="24"/>
        </w:rPr>
        <w:t xml:space="preserve"> λεπτά δευτερολογίας. Το ίδιο ισχύει και για τους ειδ</w:t>
      </w:r>
      <w:r>
        <w:rPr>
          <w:rFonts w:eastAsia="Times New Roman" w:cs="Times New Roman"/>
          <w:szCs w:val="24"/>
        </w:rPr>
        <w:t xml:space="preserve">ικούς αγορητές.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 xml:space="preserve">Εκπρόσωποι </w:t>
      </w:r>
      <w:r>
        <w:rPr>
          <w:rFonts w:eastAsia="Times New Roman" w:cs="Times New Roman"/>
          <w:szCs w:val="24"/>
        </w:rPr>
        <w:t xml:space="preserve">έχουν δώδεκα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έξι λεπτά για τη δευτερολογία και τρία λεπτά για την </w:t>
      </w:r>
      <w:proofErr w:type="spellStart"/>
      <w:r>
        <w:rPr>
          <w:rFonts w:eastAsia="Times New Roman" w:cs="Times New Roman"/>
          <w:szCs w:val="24"/>
        </w:rPr>
        <w:t>τριτολογία</w:t>
      </w:r>
      <w:proofErr w:type="spellEnd"/>
      <w:r>
        <w:rPr>
          <w:rFonts w:eastAsia="Times New Roman" w:cs="Times New Roman"/>
          <w:szCs w:val="24"/>
        </w:rPr>
        <w:t xml:space="preserve">. </w:t>
      </w:r>
    </w:p>
    <w:p w14:paraId="0840F65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ΣΥΡΙΖΑ κ. </w:t>
      </w:r>
      <w:proofErr w:type="spellStart"/>
      <w:r>
        <w:rPr>
          <w:rFonts w:eastAsia="Times New Roman" w:cs="Times New Roman"/>
          <w:szCs w:val="24"/>
        </w:rPr>
        <w:t>Βέττας</w:t>
      </w:r>
      <w:proofErr w:type="spellEnd"/>
      <w:r>
        <w:rPr>
          <w:rFonts w:eastAsia="Times New Roman" w:cs="Times New Roman"/>
          <w:szCs w:val="24"/>
        </w:rPr>
        <w:t xml:space="preserve"> για δεκαπέντε λεπτά. </w:t>
      </w:r>
    </w:p>
    <w:p w14:paraId="0840F65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Κύριε Πρόεδρε, δε</w:t>
      </w:r>
      <w:r>
        <w:rPr>
          <w:rFonts w:eastAsia="Times New Roman" w:cs="Times New Roman"/>
          <w:szCs w:val="24"/>
        </w:rPr>
        <w:t xml:space="preserve">ν θα χρειαστώ τόσο χρόνο. Νομίζω ότι εξαντλήσαμε πάρα πολλά θέματα κατά τη διάρκεια της </w:t>
      </w:r>
      <w:r>
        <w:rPr>
          <w:rFonts w:eastAsia="Times New Roman" w:cs="Times New Roman"/>
          <w:szCs w:val="24"/>
        </w:rPr>
        <w:t>επιτροπής</w:t>
      </w:r>
      <w:r>
        <w:rPr>
          <w:rFonts w:eastAsia="Times New Roman" w:cs="Times New Roman"/>
          <w:szCs w:val="24"/>
        </w:rPr>
        <w:t xml:space="preserve">. </w:t>
      </w:r>
    </w:p>
    <w:p w14:paraId="0840F65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κύριε Υπουργέ, συζητάμε σήμερα την τροποποίηση του ν.4099/2012, ουσιαστικά την ενσωμάτωση στην εθνική νομοθεσία της </w:t>
      </w:r>
      <w:r>
        <w:rPr>
          <w:rFonts w:eastAsia="Times New Roman" w:cs="Times New Roman"/>
          <w:szCs w:val="24"/>
        </w:rPr>
        <w:t>ο</w:t>
      </w:r>
      <w:r>
        <w:rPr>
          <w:rFonts w:eastAsia="Times New Roman" w:cs="Times New Roman"/>
          <w:szCs w:val="24"/>
        </w:rPr>
        <w:t>δηγίας 20</w:t>
      </w:r>
      <w:r>
        <w:rPr>
          <w:rFonts w:eastAsia="Times New Roman" w:cs="Times New Roman"/>
          <w:szCs w:val="24"/>
        </w:rPr>
        <w:t xml:space="preserve">14/91. </w:t>
      </w:r>
    </w:p>
    <w:p w14:paraId="0840F65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 διάρκεια της συζήτησης του νομοσχέδιου στις αρχές του μήνα νομίζω ότι είχαμε την ευκαιρία</w:t>
      </w:r>
      <w:r>
        <w:rPr>
          <w:rFonts w:eastAsia="Times New Roman" w:cs="Times New Roman"/>
          <w:szCs w:val="24"/>
        </w:rPr>
        <w:t>,</w:t>
      </w:r>
      <w:r>
        <w:rPr>
          <w:rFonts w:eastAsia="Times New Roman" w:cs="Times New Roman"/>
          <w:szCs w:val="24"/>
        </w:rPr>
        <w:t xml:space="preserve"> έστω και σε μια πολύ σύντομη συνεδρίαση</w:t>
      </w:r>
      <w:r>
        <w:rPr>
          <w:rFonts w:eastAsia="Times New Roman" w:cs="Times New Roman"/>
          <w:szCs w:val="24"/>
        </w:rPr>
        <w:t>,</w:t>
      </w:r>
      <w:r>
        <w:rPr>
          <w:rFonts w:eastAsia="Times New Roman" w:cs="Times New Roman"/>
          <w:szCs w:val="24"/>
        </w:rPr>
        <w:t xml:space="preserve"> να αναλύσουμε και να στοχεύσουμε στα σοβαρά αλλά ουσιώδη προβλήματα και σημεία</w:t>
      </w:r>
      <w:r>
        <w:rPr>
          <w:rFonts w:eastAsia="Times New Roman" w:cs="Times New Roman"/>
          <w:szCs w:val="24"/>
        </w:rPr>
        <w:t xml:space="preserve"> αυτού του νομοσχεδίου. Θα μου επιτρέψετε να κάνω μία σύντομη αναφορά στο πρώτο μέρος του νομοσχεδίου</w:t>
      </w:r>
      <w:r>
        <w:rPr>
          <w:rFonts w:eastAsia="Times New Roman" w:cs="Times New Roman"/>
          <w:szCs w:val="24"/>
        </w:rPr>
        <w:t>,</w:t>
      </w:r>
      <w:r>
        <w:rPr>
          <w:rFonts w:eastAsia="Times New Roman" w:cs="Times New Roman"/>
          <w:szCs w:val="24"/>
        </w:rPr>
        <w:t xml:space="preserve"> που κυρίως περιέχει τεχνικά στοιχεία και στη συνέχεια να αναφερθώ στο δεύτερο μέρος, βεβαίως, που περιλαμβάνει ουσιώδη θέματα κεφαλαιαγοράς, αλλά και θέσ</w:t>
      </w:r>
      <w:r>
        <w:rPr>
          <w:rFonts w:eastAsia="Times New Roman" w:cs="Times New Roman"/>
          <w:szCs w:val="24"/>
        </w:rPr>
        <w:t>πισης νέων μορφών χρηματοδότησης</w:t>
      </w:r>
      <w:r>
        <w:rPr>
          <w:rFonts w:eastAsia="Times New Roman" w:cs="Times New Roman"/>
          <w:szCs w:val="24"/>
        </w:rPr>
        <w:t>,</w:t>
      </w:r>
      <w:r>
        <w:rPr>
          <w:rFonts w:eastAsia="Times New Roman" w:cs="Times New Roman"/>
          <w:szCs w:val="24"/>
        </w:rPr>
        <w:t xml:space="preserve"> όπως το </w:t>
      </w:r>
      <w:r>
        <w:rPr>
          <w:rFonts w:eastAsia="Times New Roman" w:cs="Times New Roman"/>
          <w:szCs w:val="24"/>
          <w:lang w:val="en-US"/>
        </w:rPr>
        <w:t>crowdfunding</w:t>
      </w:r>
      <w:r>
        <w:rPr>
          <w:rFonts w:eastAsia="Times New Roman" w:cs="Times New Roman"/>
          <w:color w:val="FF0000"/>
          <w:szCs w:val="24"/>
        </w:rPr>
        <w:t xml:space="preserve"> </w:t>
      </w:r>
      <w:r>
        <w:rPr>
          <w:rFonts w:eastAsia="Times New Roman" w:cs="Times New Roman"/>
          <w:szCs w:val="24"/>
        </w:rPr>
        <w:t xml:space="preserve">και η συμμετοχική χρηματοδότηση. </w:t>
      </w:r>
    </w:p>
    <w:p w14:paraId="0840F65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πρώτο, λοιπόν, μέρος η νέα ευρωπαϊκή νομοθεσία τροποποιεί την </w:t>
      </w:r>
      <w:r>
        <w:rPr>
          <w:rFonts w:eastAsia="Times New Roman" w:cs="Times New Roman"/>
          <w:szCs w:val="24"/>
        </w:rPr>
        <w:t>ο</w:t>
      </w:r>
      <w:r>
        <w:rPr>
          <w:rFonts w:eastAsia="Times New Roman" w:cs="Times New Roman"/>
          <w:szCs w:val="24"/>
        </w:rPr>
        <w:t>δηγία 2009/65 του Ευρωπαϊκού Κοινοβουλίου και του Συμβουλίου της 13</w:t>
      </w:r>
      <w:r>
        <w:rPr>
          <w:rFonts w:eastAsia="Times New Roman" w:cs="Times New Roman"/>
          <w:szCs w:val="24"/>
          <w:vertAlign w:val="superscript"/>
        </w:rPr>
        <w:t>ης</w:t>
      </w:r>
      <w:r>
        <w:rPr>
          <w:rFonts w:eastAsia="Times New Roman" w:cs="Times New Roman"/>
          <w:szCs w:val="24"/>
        </w:rPr>
        <w:t xml:space="preserve"> Ιουλίου 2009, η οποία περιλαμβ</w:t>
      </w:r>
      <w:r>
        <w:rPr>
          <w:rFonts w:eastAsia="Times New Roman" w:cs="Times New Roman"/>
          <w:szCs w:val="24"/>
        </w:rPr>
        <w:t>άνει δράση για τον συντονισμό όλων εκείνων των νομοθετικών κανονιστικών και διοικητικών διατάξεων</w:t>
      </w:r>
      <w:r>
        <w:rPr>
          <w:rFonts w:eastAsia="Times New Roman" w:cs="Times New Roman"/>
          <w:szCs w:val="24"/>
        </w:rPr>
        <w:t>,</w:t>
      </w:r>
      <w:r>
        <w:rPr>
          <w:rFonts w:eastAsia="Times New Roman" w:cs="Times New Roman"/>
          <w:szCs w:val="24"/>
        </w:rPr>
        <w:t xml:space="preserve"> που αφορούν ορισμένους οργανισμούς συλλογικών επενδύσεων σε κινητές αξίες, προκειμένου έτσι να ληφθούν υπόψη οι εξελίξεις, βεβαίως, στην αγορά, ιδιαίτερα σε </w:t>
      </w:r>
      <w:r>
        <w:rPr>
          <w:rFonts w:eastAsia="Times New Roman" w:cs="Times New Roman"/>
          <w:szCs w:val="24"/>
        </w:rPr>
        <w:t>θέματα που αφορούν τα καθήκοντα για την ευθύνη των θεματοφυλάκων, την πολιτική αποδοχών και τις κυρώσεις που επιβάλλει η Επιτροπή Ελέγχου Κεφαλαιαγοράς</w:t>
      </w:r>
      <w:r>
        <w:rPr>
          <w:rFonts w:eastAsia="Times New Roman" w:cs="Times New Roman"/>
          <w:szCs w:val="24"/>
        </w:rPr>
        <w:t>,</w:t>
      </w:r>
      <w:r>
        <w:rPr>
          <w:rFonts w:eastAsia="Times New Roman" w:cs="Times New Roman"/>
          <w:szCs w:val="24"/>
        </w:rPr>
        <w:t xml:space="preserve"> όταν διαπιστώνει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w:t>
      </w:r>
    </w:p>
    <w:p w14:paraId="0840F65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Με το νομοσχέδιο, λοιπόν, αυτό, πρώτα απ’ όλα υποχρεώνονται οι ανώνυμες εταιρείες διαχείρισης αμοιβαίων κεφαλαίων και οι ανώνυμες εταιρείες επενδύσεων μεταβλητού κεφαλαίου να καταρτίζουν και να διατηρούν πολιτικές αποδοχών που να είναι πάνω απ’ όλα συμβατέ</w:t>
      </w:r>
      <w:r>
        <w:rPr>
          <w:rFonts w:eastAsia="Times New Roman" w:cs="Times New Roman"/>
          <w:szCs w:val="24"/>
        </w:rPr>
        <w:t xml:space="preserve">ς με την ορθή και αποτελεσματική διαχείριση του κινδύνου για όλες τις κατηγορίες του προσωπικού, των οποίων βεβαίως οι επαγγελματικές </w:t>
      </w:r>
      <w:r>
        <w:rPr>
          <w:rFonts w:eastAsia="Times New Roman" w:cs="Times New Roman"/>
          <w:szCs w:val="24"/>
        </w:rPr>
        <w:lastRenderedPageBreak/>
        <w:t xml:space="preserve">δραστηριότητες έχουν ουσιαστικό αντίκτυπο στο προφίλ κινδύνου των οργανισμών συλλογικών επενδύσεων σε κινητές αξίες. </w:t>
      </w:r>
    </w:p>
    <w:p w14:paraId="0840F65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ν</w:t>
      </w:r>
      <w:r>
        <w:rPr>
          <w:rFonts w:eastAsia="Times New Roman" w:cs="Times New Roman"/>
          <w:szCs w:val="24"/>
        </w:rPr>
        <w:t>ομοσχέδιο εισάγει κανόνες που ορίζουν τις πολιτικές αποδοχών ή αμοιβών του προσωπικού του χρηματοπιστωτικού τομέα στο σύνολό του είτε αυτό έχει να κάνει με τράπεζες είτε με ασφαλιστικές εταιρείες, επενδυτικές εταιρείες ή άλλες εταιρείες διαχείρισης κεφαλαί</w:t>
      </w:r>
      <w:r>
        <w:rPr>
          <w:rFonts w:eastAsia="Times New Roman" w:cs="Times New Roman"/>
          <w:szCs w:val="24"/>
        </w:rPr>
        <w:t xml:space="preserve">ων. Μπαίνει, λοιπόν, ένας λογικός </w:t>
      </w:r>
      <w:proofErr w:type="spellStart"/>
      <w:r>
        <w:rPr>
          <w:rFonts w:eastAsia="Times New Roman" w:cs="Times New Roman"/>
          <w:szCs w:val="24"/>
        </w:rPr>
        <w:t>πήχυς</w:t>
      </w:r>
      <w:proofErr w:type="spellEnd"/>
      <w:r>
        <w:rPr>
          <w:rFonts w:eastAsia="Times New Roman" w:cs="Times New Roman"/>
          <w:szCs w:val="24"/>
        </w:rPr>
        <w:t xml:space="preserve"> αυτών των αποδοχών σε στενή πάντα σχέση, σε συνάρτηση, με το ύψος κινδύνου που αναλαμβάνει κάθε τέτοιο στέλεχος, μετά βεβαίως την ήδη </w:t>
      </w:r>
      <w:proofErr w:type="spellStart"/>
      <w:r>
        <w:rPr>
          <w:rFonts w:eastAsia="Times New Roman" w:cs="Times New Roman"/>
          <w:szCs w:val="24"/>
        </w:rPr>
        <w:t>αυτόκριτη</w:t>
      </w:r>
      <w:proofErr w:type="spellEnd"/>
      <w:r>
        <w:rPr>
          <w:rFonts w:eastAsia="Times New Roman" w:cs="Times New Roman"/>
          <w:szCs w:val="24"/>
        </w:rPr>
        <w:t xml:space="preserve"> προσαρμογή –επιτρέψτε μου τον όρο- των τελευταίων ετών. </w:t>
      </w:r>
    </w:p>
    <w:p w14:paraId="0840F65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Επίσης, καθορίζ</w:t>
      </w:r>
      <w:r>
        <w:rPr>
          <w:rFonts w:eastAsia="Times New Roman" w:cs="Times New Roman"/>
          <w:szCs w:val="24"/>
        </w:rPr>
        <w:t>ονται με το νομοσχέδιο αυτό τα καθήκοντα και οι εργασίες αλλά και τα νομικά πρόσωπα που θα μπορούσαν να λειτουργούν ως θεματοφύλακες, όπως επίσης και η ευθύνη τους σε περιπτώσεις που περιουσιακά στοιχεία των οργανισμών που βρίσκονται σε θεματοφύλακα, χαθού</w:t>
      </w:r>
      <w:r>
        <w:rPr>
          <w:rFonts w:eastAsia="Times New Roman" w:cs="Times New Roman"/>
          <w:szCs w:val="24"/>
        </w:rPr>
        <w:t xml:space="preserve">ν ή σε περιπτώσεις κακής εκτέλεσης των καθηκόντων επίβλεψης των ίδιων των θεματοφυλάκων. </w:t>
      </w:r>
    </w:p>
    <w:p w14:paraId="0840F65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Και τρίτον, θεσπίζονται οι αρμοδιότητες της Επιτροπής Κεφαλαιαγοράς ως εποπτικής αρχής, αλλά και οι κυρώσεις που μπορεί η ίδια να επιβάλει είτε στις ΑΕΔΑΚ και ΑΕΕΜΚ, </w:t>
      </w:r>
      <w:r>
        <w:rPr>
          <w:rFonts w:eastAsia="Times New Roman" w:cs="Times New Roman"/>
          <w:szCs w:val="24"/>
        </w:rPr>
        <w:t>αλλά και στους θεματοφύλακες σε περιπτώσεις παράβασης της ισχύουσας νομοθεσίας.</w:t>
      </w:r>
    </w:p>
    <w:p w14:paraId="0840F65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Στο δεύτερο σημείο του νομοσχεδίου θεσπίζεται η συμμετοχική χρηματοδότηση, η </w:t>
      </w:r>
      <w:r>
        <w:rPr>
          <w:rFonts w:eastAsia="Times New Roman" w:cs="Times New Roman"/>
          <w:szCs w:val="24"/>
          <w:lang w:val="en-US"/>
        </w:rPr>
        <w:t>crowdfunding</w:t>
      </w:r>
      <w:r>
        <w:rPr>
          <w:rFonts w:eastAsia="Times New Roman" w:cs="Times New Roman"/>
          <w:szCs w:val="24"/>
        </w:rPr>
        <w:t>, ένας νέος τρόπος άντλησης κεφαλαίων από έναν μεγάλο αριθμό ενδιαφερομένων, κυρίως, μέ</w:t>
      </w:r>
      <w:r>
        <w:rPr>
          <w:rFonts w:eastAsia="Times New Roman" w:cs="Times New Roman"/>
          <w:szCs w:val="24"/>
        </w:rPr>
        <w:t>σω του διαδικτύου. Είναι αλήθεια πως σήμερα</w:t>
      </w:r>
      <w:r>
        <w:rPr>
          <w:rFonts w:eastAsia="Times New Roman" w:cs="Times New Roman"/>
          <w:szCs w:val="24"/>
        </w:rPr>
        <w:t>,</w:t>
      </w:r>
      <w:r>
        <w:rPr>
          <w:rFonts w:eastAsia="Times New Roman" w:cs="Times New Roman"/>
          <w:szCs w:val="24"/>
        </w:rPr>
        <w:t xml:space="preserve"> ζώντας σε μια ατμόσφαιρα παγώματος των τραπεζικών χορηγή</w:t>
      </w:r>
      <w:r>
        <w:rPr>
          <w:rFonts w:eastAsia="Times New Roman" w:cs="Times New Roman"/>
          <w:szCs w:val="24"/>
        </w:rPr>
        <w:lastRenderedPageBreak/>
        <w:t>σεων και απόρριψης ταυτοχρόνως πολύ μεγάλου αριθμού αιτημάτων επιχειρήσεων για τη χρηματοδότηση επιχειρηματικών σχεδίων τους από τις τράπεζες, ένας επιχειρηματί</w:t>
      </w:r>
      <w:r>
        <w:rPr>
          <w:rFonts w:eastAsia="Times New Roman" w:cs="Times New Roman"/>
          <w:szCs w:val="24"/>
        </w:rPr>
        <w:t>α</w:t>
      </w:r>
      <w:r>
        <w:rPr>
          <w:rFonts w:eastAsia="Times New Roman" w:cs="Times New Roman"/>
          <w:szCs w:val="24"/>
        </w:rPr>
        <w:t>ς, ένας επιστήμονας, ένας αυτοαπασχολο</w:t>
      </w:r>
      <w:r>
        <w:rPr>
          <w:rFonts w:eastAsia="Times New Roman" w:cs="Times New Roman"/>
          <w:szCs w:val="24"/>
        </w:rPr>
        <w:t>ύμενος, μπορεί σαφώς να απευθυνθεί στο ΕΣΠΑ 2014-2020 για τη χρηματοδότηση μιας καινοτόμου ιδέας, όμως αυτό δεν μπορεί να καλύψει και δεν θα καλύψει όλο το φάσμα των επιχειρηματικών δράσεων. Οι νεοσύστατες, λοιπόν, αλλά και οι υφιστάμενες επιχειρήσεις παρο</w:t>
      </w:r>
      <w:r>
        <w:rPr>
          <w:rFonts w:eastAsia="Times New Roman" w:cs="Times New Roman"/>
          <w:szCs w:val="24"/>
        </w:rPr>
        <w:t xml:space="preserve">υσιάζονται σε ηλεκτρονική πλατφόρμα στην οποία έχει πρόσβαση το επενδυτικό κοινό. </w:t>
      </w:r>
    </w:p>
    <w:p w14:paraId="0840F66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Σαφώς, στη χώρα μας υπάρχουν αρκετά νομικά εμπόδια μέχρι τώρα για τη λειτουργία του </w:t>
      </w:r>
      <w:r>
        <w:rPr>
          <w:rFonts w:eastAsia="Times New Roman" w:cs="Times New Roman"/>
          <w:szCs w:val="24"/>
          <w:lang w:val="en-US"/>
        </w:rPr>
        <w:t>crowdfunding</w:t>
      </w:r>
      <w:r>
        <w:rPr>
          <w:rFonts w:eastAsia="Times New Roman" w:cs="Times New Roman"/>
          <w:szCs w:val="24"/>
        </w:rPr>
        <w:t xml:space="preserve"> και στο νομοσχέδιο αυτό με το άρθρο 23 προβλέπεται ότι κατ’ εξαίρεση μπορεί </w:t>
      </w:r>
      <w:r>
        <w:rPr>
          <w:rFonts w:eastAsia="Times New Roman" w:cs="Times New Roman"/>
          <w:szCs w:val="24"/>
        </w:rPr>
        <w:t>να διενεργείται δημόσια προσφορά</w:t>
      </w:r>
      <w:r>
        <w:rPr>
          <w:rFonts w:eastAsia="Times New Roman" w:cs="Times New Roman"/>
          <w:szCs w:val="24"/>
        </w:rPr>
        <w:t>,</w:t>
      </w:r>
      <w:r>
        <w:rPr>
          <w:rFonts w:eastAsia="Times New Roman" w:cs="Times New Roman"/>
          <w:szCs w:val="24"/>
        </w:rPr>
        <w:t xml:space="preserve"> χωρίς να απαιτείται η κατάρτιση και δημοσιοποίηση του προβλεπόμενου πληροφοριακού δελτίου εφόσον, όμως, συντρέχουν σωρευτικά οι προϋποθέσεις του νόμου. </w:t>
      </w:r>
    </w:p>
    <w:p w14:paraId="0840F66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Σίγουρα δεν είναι μια εύκολη διαδικασία, αλλά είναι ένα σημαντικό εργ</w:t>
      </w:r>
      <w:r>
        <w:rPr>
          <w:rFonts w:eastAsia="Times New Roman" w:cs="Times New Roman"/>
          <w:szCs w:val="24"/>
        </w:rPr>
        <w:t>αλείο</w:t>
      </w:r>
      <w:r>
        <w:rPr>
          <w:rFonts w:eastAsia="Times New Roman" w:cs="Times New Roman"/>
          <w:szCs w:val="24"/>
        </w:rPr>
        <w:t>,</w:t>
      </w:r>
      <w:r>
        <w:rPr>
          <w:rFonts w:eastAsia="Times New Roman" w:cs="Times New Roman"/>
          <w:szCs w:val="24"/>
        </w:rPr>
        <w:t xml:space="preserve"> το οποίο θα μπορούσε σε έναν βαθμό να αλλάξει την κουλτούρα και τη συμπεριφορά της κοινωνίας απέναντι στην ίδια την επιχειρηματικότητα</w:t>
      </w:r>
      <w:r>
        <w:rPr>
          <w:rFonts w:eastAsia="Times New Roman" w:cs="Times New Roman"/>
          <w:szCs w:val="24"/>
        </w:rPr>
        <w:t>,</w:t>
      </w:r>
      <w:r>
        <w:rPr>
          <w:rFonts w:eastAsia="Times New Roman" w:cs="Times New Roman"/>
          <w:szCs w:val="24"/>
        </w:rPr>
        <w:t xml:space="preserve"> αλλά και τη συμμετοχή της ίδιας της κοινωνίας σε αυτή. </w:t>
      </w:r>
    </w:p>
    <w:p w14:paraId="0840F66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ερώτημα που τέθηκε από τον εισηγητή της Νέας Δημοκρατί</w:t>
      </w:r>
      <w:r>
        <w:rPr>
          <w:rFonts w:eastAsia="Times New Roman" w:cs="Times New Roman"/>
          <w:szCs w:val="24"/>
        </w:rPr>
        <w:t>ας νομίζω απαντήθηκε, κύριε Σταμάτη, που αφορούσε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πλαφόν χρηματοδότησης. Άλλωστε, η δυνατότητα αύξησης του ορίου μπορεί να αλλαχθεί με υπουργική απόφαση οπότε αυτό ενδεχομένως στο μέλλον, αν χρειαστεί, να είναι ευκολότερο να γίνει.</w:t>
      </w:r>
    </w:p>
    <w:p w14:paraId="0840F66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δεύτερο </w:t>
      </w:r>
      <w:r>
        <w:rPr>
          <w:rFonts w:eastAsia="Times New Roman" w:cs="Times New Roman"/>
          <w:szCs w:val="24"/>
        </w:rPr>
        <w:t>σημείο στο οποίο πρέπει να σταθούμε, είναι το άρθρο 20, το οποίο εισάγει σημαντικές αλλαγές που αφορούν στο δικαιοπρακτικό επιτόκιο</w:t>
      </w:r>
      <w:r>
        <w:rPr>
          <w:rFonts w:eastAsia="Times New Roman" w:cs="Times New Roman"/>
          <w:szCs w:val="24"/>
        </w:rPr>
        <w:t>,</w:t>
      </w:r>
      <w:r>
        <w:rPr>
          <w:rFonts w:eastAsia="Times New Roman" w:cs="Times New Roman"/>
          <w:szCs w:val="24"/>
        </w:rPr>
        <w:t xml:space="preserve"> με σκοπό την ενίσχυση της επιχειρηματικότητας και την τόνωση της ελληνικής οικονομίας. Και είναι γνωστό σε όλους πως με την</w:t>
      </w:r>
      <w:r>
        <w:rPr>
          <w:rFonts w:eastAsia="Times New Roman" w:cs="Times New Roman"/>
          <w:szCs w:val="24"/>
        </w:rPr>
        <w:t xml:space="preserve"> ΠΥΣ1/2000 είχε καθοριστεί το ανώτατο επιτρεπόμενο </w:t>
      </w:r>
      <w:proofErr w:type="spellStart"/>
      <w:r>
        <w:rPr>
          <w:rFonts w:eastAsia="Times New Roman" w:cs="Times New Roman"/>
          <w:szCs w:val="24"/>
        </w:rPr>
        <w:t>εξωτραπεζικό</w:t>
      </w:r>
      <w:proofErr w:type="spellEnd"/>
      <w:r>
        <w:rPr>
          <w:rFonts w:eastAsia="Times New Roman" w:cs="Times New Roman"/>
          <w:szCs w:val="24"/>
        </w:rPr>
        <w:t xml:space="preserve"> δικαιοπρακτικό επιτόκιο σε ύψος 5,3%. Αυτό, όμως, το επιτόκιο </w:t>
      </w:r>
      <w:r>
        <w:rPr>
          <w:rFonts w:eastAsia="Times New Roman" w:cs="Times New Roman"/>
          <w:szCs w:val="24"/>
        </w:rPr>
        <w:lastRenderedPageBreak/>
        <w:t xml:space="preserve">είναι για τα σημερινά δεδομένα πολλές φορές ιδιαίτερα χαμηλό και δεν επιτρέπει την άντληση κεφαλαίων. Στην προσπάθεια, λοιπόν, να </w:t>
      </w:r>
      <w:r>
        <w:rPr>
          <w:rFonts w:eastAsia="Times New Roman" w:cs="Times New Roman"/>
          <w:szCs w:val="24"/>
        </w:rPr>
        <w:t>διασφαλιστεί και να δοθεί η ευκαιρία σε επιχειρήσεις και κυρίως σε μικρομεσαίες επιχειρήσεις να αντλήσουν κεφάλαια με όρους αγοράς στη βάση της προσφοράς και της ζήτησης και όχι μέσα από ένα πλαίσιο διοικητικών περιορισμών, επιβάλλεται η εξαίρεση των ομολο</w:t>
      </w:r>
      <w:r>
        <w:rPr>
          <w:rFonts w:eastAsia="Times New Roman" w:cs="Times New Roman"/>
          <w:szCs w:val="24"/>
        </w:rPr>
        <w:t xml:space="preserve">γιακών δανείων είτε αυτών που διατίθενται με δημόσια προσφορά είτε αυτών που διατίθενται με ιδιωτική τοποθέτηση από τον κανόνα που ισχύει σήμερα περί </w:t>
      </w:r>
      <w:proofErr w:type="spellStart"/>
      <w:r>
        <w:rPr>
          <w:rFonts w:eastAsia="Times New Roman" w:cs="Times New Roman"/>
          <w:szCs w:val="24"/>
        </w:rPr>
        <w:t>ανωτάτου</w:t>
      </w:r>
      <w:proofErr w:type="spellEnd"/>
      <w:r>
        <w:rPr>
          <w:rFonts w:eastAsia="Times New Roman" w:cs="Times New Roman"/>
          <w:szCs w:val="24"/>
        </w:rPr>
        <w:t xml:space="preserve"> ορίου δικαιοπρακτικού επιτοκίου.</w:t>
      </w:r>
    </w:p>
    <w:p w14:paraId="0840F664" w14:textId="77777777" w:rsidR="001F57C4" w:rsidRDefault="00B509FF">
      <w:pPr>
        <w:tabs>
          <w:tab w:val="left" w:pos="2608"/>
        </w:tabs>
        <w:spacing w:line="600" w:lineRule="auto"/>
        <w:ind w:firstLine="720"/>
        <w:jc w:val="both"/>
        <w:rPr>
          <w:rFonts w:eastAsia="Times New Roman"/>
          <w:szCs w:val="24"/>
        </w:rPr>
      </w:pPr>
      <w:r>
        <w:rPr>
          <w:rFonts w:eastAsia="Times New Roman" w:cs="Times New Roman"/>
          <w:szCs w:val="24"/>
        </w:rPr>
        <w:t>Το άρθρο 27 λύνει, επίσης, ένα σημαντικό πρόβλημα μιας κατηγορία</w:t>
      </w:r>
      <w:r>
        <w:rPr>
          <w:rFonts w:eastAsia="Times New Roman" w:cs="Times New Roman"/>
          <w:szCs w:val="24"/>
        </w:rPr>
        <w:t xml:space="preserve">ς συμπατριωτών μας, των Ελλήνων τσιγγάνων. Με το άρθρο αυτό διασφαλίζεται η πρόσβαση της κατηγορίας αυτής, πλέον, στο τραπεζικό σύστημα. </w:t>
      </w:r>
      <w:r>
        <w:rPr>
          <w:rFonts w:eastAsia="Times New Roman"/>
          <w:szCs w:val="24"/>
        </w:rPr>
        <w:t>Τους δίνεται αυτή η δυνατότητα και εφόσον είχαν ήδη εκδοθεί αποφάσεις του Υπουργείου Εσωτερικών με τις οποίες είχαν ανα</w:t>
      </w:r>
      <w:r>
        <w:rPr>
          <w:rFonts w:eastAsia="Times New Roman"/>
          <w:szCs w:val="24"/>
        </w:rPr>
        <w:t xml:space="preserve">γνωριστεί ως δικαιούχοι στεγαστικής συνδρομής, δηλαδή δικαιούχοι στεγαστικού δανείου πλέον και δεν είχαν προλάβει να κάνουν τις απαραίτητες αιτήσεις στα πιστωτικά ιδρύματα ή εκκρεμούσε η αίτησή τους. </w:t>
      </w:r>
    </w:p>
    <w:p w14:paraId="0840F665"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Με το άρθρο αυτό, και σύμφωνα με το Γενικό Λογιστήριο τ</w:t>
      </w:r>
      <w:r>
        <w:rPr>
          <w:rFonts w:eastAsia="Times New Roman"/>
          <w:szCs w:val="24"/>
        </w:rPr>
        <w:t xml:space="preserve">ου Κράτους, επιβαρύνεται ο </w:t>
      </w:r>
      <w:r>
        <w:rPr>
          <w:rFonts w:eastAsia="Times New Roman"/>
          <w:szCs w:val="24"/>
        </w:rPr>
        <w:t>λ</w:t>
      </w:r>
      <w:r>
        <w:rPr>
          <w:rFonts w:eastAsia="Times New Roman"/>
          <w:szCs w:val="24"/>
        </w:rPr>
        <w:t xml:space="preserve">ογαριασμός 128 του ν.128 με την επιδότηση επιτοκίου των δανείων, η οποία επιβάρυνση δεν θα υπερβεί τις 450.000 ευρώ. </w:t>
      </w:r>
    </w:p>
    <w:p w14:paraId="0840F666"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Με το άρθρο 24 του ίδιου νόμου και συγκεκριμένα με τις παραγράφους 3 και 4, μειώνονται αντίστοιχα τα όρια του </w:t>
      </w:r>
      <w:r>
        <w:rPr>
          <w:rFonts w:eastAsia="Times New Roman"/>
          <w:szCs w:val="24"/>
        </w:rPr>
        <w:t xml:space="preserve">απαιτούμενου μετοχικού κεφαλαίου των </w:t>
      </w:r>
      <w:r>
        <w:rPr>
          <w:rFonts w:eastAsia="Times New Roman"/>
          <w:szCs w:val="24"/>
        </w:rPr>
        <w:t>α</w:t>
      </w:r>
      <w:r>
        <w:rPr>
          <w:rFonts w:eastAsia="Times New Roman"/>
          <w:szCs w:val="24"/>
        </w:rPr>
        <w:t xml:space="preserve">νωνύμων </w:t>
      </w:r>
      <w:r>
        <w:rPr>
          <w:rFonts w:eastAsia="Times New Roman"/>
          <w:szCs w:val="24"/>
        </w:rPr>
        <w:t>ε</w:t>
      </w:r>
      <w:r>
        <w:rPr>
          <w:rFonts w:eastAsia="Times New Roman"/>
          <w:szCs w:val="24"/>
        </w:rPr>
        <w:t xml:space="preserve">ταιρειών </w:t>
      </w:r>
      <w:r>
        <w:rPr>
          <w:rFonts w:eastAsia="Times New Roman"/>
          <w:szCs w:val="24"/>
        </w:rPr>
        <w:t>ε</w:t>
      </w:r>
      <w:r>
        <w:rPr>
          <w:rFonts w:eastAsia="Times New Roman"/>
          <w:szCs w:val="24"/>
        </w:rPr>
        <w:t xml:space="preserve">πενδυτικής </w:t>
      </w:r>
      <w:r>
        <w:rPr>
          <w:rFonts w:eastAsia="Times New Roman"/>
          <w:szCs w:val="24"/>
        </w:rPr>
        <w:t>δ</w:t>
      </w:r>
      <w:r>
        <w:rPr>
          <w:rFonts w:eastAsia="Times New Roman"/>
          <w:szCs w:val="24"/>
        </w:rPr>
        <w:t>ιαμεσολάβησης από 75.000 ευρώ σε 40.000 ευρώ και τα όρια των ιδίων κεφαλαίων των εταιρειών αυτών από 37.500 ευρώ σε 30.000 ευρώ. Αυτά, βέβαια, τα νέα επίπεδα είναι ανάλογα και με το μέγεθ</w:t>
      </w:r>
      <w:r>
        <w:rPr>
          <w:rFonts w:eastAsia="Times New Roman"/>
          <w:szCs w:val="24"/>
        </w:rPr>
        <w:t>ος, αλλά και με την κλίμακα των εργασιών και των δραστηριοτήτων των εταιρειών και πάντα επαρκή σε σχέση με τους κινδύνους</w:t>
      </w:r>
      <w:r>
        <w:rPr>
          <w:rFonts w:eastAsia="Times New Roman"/>
          <w:szCs w:val="24"/>
        </w:rPr>
        <w:t>,</w:t>
      </w:r>
      <w:r>
        <w:rPr>
          <w:rFonts w:eastAsia="Times New Roman"/>
          <w:szCs w:val="24"/>
        </w:rPr>
        <w:t xml:space="preserve"> στους οποίους αυτές οι εταιρείες εκτίθενται. </w:t>
      </w:r>
    </w:p>
    <w:p w14:paraId="0840F667"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Το άρθρο 22 αναφέρεται στις </w:t>
      </w:r>
      <w:r>
        <w:rPr>
          <w:rFonts w:eastAsia="Times New Roman"/>
          <w:szCs w:val="24"/>
        </w:rPr>
        <w:t>α</w:t>
      </w:r>
      <w:r>
        <w:rPr>
          <w:rFonts w:eastAsia="Times New Roman"/>
          <w:szCs w:val="24"/>
        </w:rPr>
        <w:t xml:space="preserve">νώνυμες </w:t>
      </w:r>
      <w:r>
        <w:rPr>
          <w:rFonts w:eastAsia="Times New Roman"/>
          <w:szCs w:val="24"/>
        </w:rPr>
        <w:t xml:space="preserve">εταιρείες επενδύσεων </w:t>
      </w:r>
      <w:r>
        <w:rPr>
          <w:rFonts w:eastAsia="Times New Roman"/>
          <w:szCs w:val="24"/>
        </w:rPr>
        <w:t xml:space="preserve">σε </w:t>
      </w:r>
      <w:r>
        <w:rPr>
          <w:rFonts w:eastAsia="Times New Roman"/>
          <w:szCs w:val="24"/>
        </w:rPr>
        <w:t>ακίνητη περιουσία</w:t>
      </w:r>
      <w:r>
        <w:rPr>
          <w:rFonts w:eastAsia="Times New Roman"/>
          <w:szCs w:val="24"/>
        </w:rPr>
        <w:t xml:space="preserve"> και τους</w:t>
      </w:r>
      <w:r>
        <w:rPr>
          <w:rFonts w:eastAsia="Times New Roman"/>
          <w:szCs w:val="24"/>
        </w:rPr>
        <w:t xml:space="preserve"> δίνει τη δυνατότητα να συμμετέχουν σε άλλη εταιρεία χωρίς να απαιτείται η σχέση μητρικής-θυγατρικής, έτσι </w:t>
      </w:r>
      <w:r>
        <w:rPr>
          <w:rFonts w:eastAsia="Times New Roman"/>
          <w:szCs w:val="24"/>
        </w:rPr>
        <w:lastRenderedPageBreak/>
        <w:t>ώστε να είναι δυνατή η από κοινού ανάπτυξη ξενοδοχειακών ακινήτων και σύνθετων τουριστικών επιχειρήσεων από εταιρείες</w:t>
      </w:r>
      <w:r>
        <w:rPr>
          <w:rFonts w:eastAsia="Times New Roman"/>
          <w:szCs w:val="24"/>
        </w:rPr>
        <w:t>,</w:t>
      </w:r>
      <w:r>
        <w:rPr>
          <w:rFonts w:eastAsia="Times New Roman"/>
          <w:szCs w:val="24"/>
        </w:rPr>
        <w:t xml:space="preserve"> που δεν έχουν σχέση μεταξύ του</w:t>
      </w:r>
      <w:r>
        <w:rPr>
          <w:rFonts w:eastAsia="Times New Roman"/>
          <w:szCs w:val="24"/>
        </w:rPr>
        <w:t xml:space="preserve">ς. </w:t>
      </w:r>
    </w:p>
    <w:p w14:paraId="0840F668"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Έτσι, λοιπόν, η εταιρεία μπορεί να συμμετέχει με ποσοστό τουλάχιστον 25% σε εταιρεία που θα σχεδιάζει ανάπτυξη ακινήτου ή ενότητας ακινήτων</w:t>
      </w:r>
      <w:r>
        <w:rPr>
          <w:rFonts w:eastAsia="Times New Roman"/>
          <w:szCs w:val="24"/>
        </w:rPr>
        <w:t>,</w:t>
      </w:r>
      <w:r>
        <w:rPr>
          <w:rFonts w:eastAsia="Times New Roman"/>
          <w:szCs w:val="24"/>
        </w:rPr>
        <w:t xml:space="preserve"> ελάχιστης αξίας τουλάχιστον 10.000.000 ευρώ. </w:t>
      </w:r>
    </w:p>
    <w:p w14:paraId="0840F669"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αυτό το νομοσχέδιο περιλαμβάνει δια</w:t>
      </w:r>
      <w:r>
        <w:rPr>
          <w:rFonts w:eastAsia="Times New Roman"/>
          <w:szCs w:val="24"/>
        </w:rPr>
        <w:t xml:space="preserve">τάξεις που ρυθμίζουν σε θετική κατεύθυνση, αλλά σε ένα βαθμό, την κεφαλαιαγορά, που σημαίνει ότι ο αγώνας και η προσπάθεια για την καλύτερη ρύθμιση της κεφαλαιαγοράς είναι πάντα αέναος. Περιλαμβάνει, λοιπόν, σχεδιασμούς και εργαλεία </w:t>
      </w:r>
      <w:proofErr w:type="spellStart"/>
      <w:r>
        <w:rPr>
          <w:rFonts w:eastAsia="Times New Roman"/>
          <w:szCs w:val="24"/>
        </w:rPr>
        <w:t>αναχρηματοδότησης</w:t>
      </w:r>
      <w:proofErr w:type="spellEnd"/>
      <w:r>
        <w:rPr>
          <w:rFonts w:eastAsia="Times New Roman"/>
          <w:szCs w:val="24"/>
        </w:rPr>
        <w:t xml:space="preserve"> των ε</w:t>
      </w:r>
      <w:r>
        <w:rPr>
          <w:rFonts w:eastAsia="Times New Roman"/>
          <w:szCs w:val="24"/>
        </w:rPr>
        <w:t xml:space="preserve">πιχειρήσεων και της οικονομίας. </w:t>
      </w:r>
    </w:p>
    <w:p w14:paraId="0840F66A"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Επιτρέψτε μου, όμως, να πω ότι όλα αυτά τα χρόνια δεν χάθηκε μόνο το τραπεζικό σύστημα, δεν μείναμε μόνο πίσω σε εργαλεία χρηματοδότησης. </w:t>
      </w:r>
      <w:r>
        <w:rPr>
          <w:rFonts w:eastAsia="Times New Roman"/>
          <w:szCs w:val="24"/>
        </w:rPr>
        <w:t>Τ</w:t>
      </w:r>
      <w:r>
        <w:rPr>
          <w:rFonts w:eastAsia="Times New Roman"/>
          <w:szCs w:val="24"/>
        </w:rPr>
        <w:t>ο μεγάλο πρόβλημα ή αν θέλετε ένα από τα μεγαλύτερα προβλήματα της ελληνικής επιχειρ</w:t>
      </w:r>
      <w:r>
        <w:rPr>
          <w:rFonts w:eastAsia="Times New Roman"/>
          <w:szCs w:val="24"/>
        </w:rPr>
        <w:t xml:space="preserve">ηματικότητας και παραγωγής και κατ’ επέκταση της ελληνικής </w:t>
      </w:r>
      <w:r>
        <w:rPr>
          <w:rFonts w:eastAsia="Times New Roman"/>
          <w:szCs w:val="24"/>
        </w:rPr>
        <w:lastRenderedPageBreak/>
        <w:t xml:space="preserve">οικονομίας, είναι ότι οι πολιτικές που εφαρμόστηκαν όλα αυτά τα χρόνια, αφαίρεσαν ή ακόμα και διέλυσαν την κουλτούρα συνεργατισμού, </w:t>
      </w:r>
      <w:proofErr w:type="spellStart"/>
      <w:r>
        <w:rPr>
          <w:rFonts w:eastAsia="Times New Roman"/>
          <w:szCs w:val="24"/>
        </w:rPr>
        <w:t>συνεπένδυσης</w:t>
      </w:r>
      <w:proofErr w:type="spellEnd"/>
      <w:r>
        <w:rPr>
          <w:rFonts w:eastAsia="Times New Roman"/>
          <w:szCs w:val="24"/>
        </w:rPr>
        <w:t>, επομένως και τη δυνατότητα ποιοτικής μεγέθυνσης</w:t>
      </w:r>
      <w:r>
        <w:rPr>
          <w:rFonts w:eastAsia="Times New Roman"/>
          <w:szCs w:val="24"/>
        </w:rPr>
        <w:t>,</w:t>
      </w:r>
      <w:r>
        <w:rPr>
          <w:rFonts w:eastAsia="Times New Roman"/>
          <w:szCs w:val="24"/>
        </w:rPr>
        <w:t xml:space="preserve"> τόσο της οικονομικής</w:t>
      </w:r>
      <w:r>
        <w:rPr>
          <w:rFonts w:eastAsia="Times New Roman"/>
          <w:szCs w:val="24"/>
        </w:rPr>
        <w:t>,</w:t>
      </w:r>
      <w:r>
        <w:rPr>
          <w:rFonts w:eastAsia="Times New Roman"/>
          <w:szCs w:val="24"/>
        </w:rPr>
        <w:t xml:space="preserve"> όσο και της οργανικής της μικρομεσαίας επιχείρησης στη χώρα. Γίνονται, λοιπόν, προσπάθειες ανάταξης και αναζωογόνησης αυτής της κουλτούρας, γιατί η οικονομία σαφώς και δεν είναι μόνο χρήμα. </w:t>
      </w:r>
    </w:p>
    <w:p w14:paraId="0840F66B"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Σε αυτή την προσπάθεια, λοιπόν, εντάσσοντα</w:t>
      </w:r>
      <w:r>
        <w:rPr>
          <w:rFonts w:eastAsia="Times New Roman"/>
          <w:szCs w:val="24"/>
        </w:rPr>
        <w:t xml:space="preserve">ι οι δράσεις της Κυβέρνησης για σταθεροποίηση και θωράκιση του τραπεζικού συστήματος, αλλά και η δημιουργία εργαλείων, όπως το </w:t>
      </w:r>
      <w:r>
        <w:rPr>
          <w:rFonts w:eastAsia="Times New Roman"/>
          <w:szCs w:val="24"/>
          <w:lang w:val="en-US"/>
        </w:rPr>
        <w:t>crowdfunding</w:t>
      </w:r>
      <w:r>
        <w:rPr>
          <w:rFonts w:eastAsia="Times New Roman"/>
          <w:szCs w:val="24"/>
        </w:rPr>
        <w:t>, που σήμερα συζητάμε, καθώς και οι ρυθμίσεις διόρθωσης και βελτίωσης της λειτουργίας της κεφαλαιαγοράς, όπως το Ταμε</w:t>
      </w:r>
      <w:r>
        <w:rPr>
          <w:rFonts w:eastAsia="Times New Roman"/>
          <w:szCs w:val="24"/>
        </w:rPr>
        <w:t xml:space="preserve">ίο Συμμετοχών που θεσπίζεται και η συνεργασία του με το Ευρωπαϊκό Ταμείο Επενδύσεων, όπως ενδεχομένως η δημιουργία επενδυτικής τράπεζας και ο νέος νόμος, βεβαίως, περί συνεταιρισμών στον πρωτογενή τομέα. </w:t>
      </w:r>
    </w:p>
    <w:p w14:paraId="0840F66C"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Νομίζω πως αυτά πρέπει να στηρίξουμε και να τα επικ</w:t>
      </w:r>
      <w:r>
        <w:rPr>
          <w:rFonts w:eastAsia="Times New Roman"/>
          <w:szCs w:val="24"/>
        </w:rPr>
        <w:t>οινωνήσουμε στον κόσμο των επιχειρήσεων στη χώρα μας. Αυτή νομίζω πως θα είναι και η μεγάλη μας προσφορά.</w:t>
      </w:r>
    </w:p>
    <w:p w14:paraId="0840F66D"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Ευχαριστώ πολύ.</w:t>
      </w:r>
    </w:p>
    <w:p w14:paraId="0840F66E" w14:textId="77777777" w:rsidR="001F57C4" w:rsidRDefault="00B509FF">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840F66F" w14:textId="77777777" w:rsidR="001F57C4" w:rsidRDefault="00B509FF">
      <w:pPr>
        <w:tabs>
          <w:tab w:val="left" w:pos="260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 κύριε </w:t>
      </w:r>
      <w:proofErr w:type="spellStart"/>
      <w:r>
        <w:rPr>
          <w:rFonts w:eastAsia="Times New Roman"/>
          <w:szCs w:val="24"/>
        </w:rPr>
        <w:t>Βέττα</w:t>
      </w:r>
      <w:proofErr w:type="spellEnd"/>
      <w:r>
        <w:rPr>
          <w:rFonts w:eastAsia="Times New Roman"/>
          <w:szCs w:val="24"/>
        </w:rPr>
        <w:t>.</w:t>
      </w:r>
    </w:p>
    <w:p w14:paraId="0840F670"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Παρακαλώ, τον λόγο έχει</w:t>
      </w:r>
      <w:r>
        <w:rPr>
          <w:rFonts w:eastAsia="Times New Roman"/>
          <w:szCs w:val="24"/>
        </w:rPr>
        <w:t xml:space="preserve"> ο </w:t>
      </w:r>
      <w:r>
        <w:rPr>
          <w:rFonts w:eastAsia="Times New Roman"/>
          <w:szCs w:val="24"/>
        </w:rPr>
        <w:t xml:space="preserve">εισηγητής </w:t>
      </w:r>
      <w:r>
        <w:rPr>
          <w:rFonts w:eastAsia="Times New Roman"/>
          <w:szCs w:val="24"/>
        </w:rPr>
        <w:t>της Νέας Δημοκρατίας κ. Σταμάτης για δεκαπέντε λεπτά.</w:t>
      </w:r>
    </w:p>
    <w:p w14:paraId="0840F671" w14:textId="77777777" w:rsidR="001F57C4" w:rsidRDefault="00B509FF">
      <w:pPr>
        <w:tabs>
          <w:tab w:val="left" w:pos="2608"/>
        </w:tabs>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 xml:space="preserve">Κύριοι συνάδελφοι, το πρώτο μέρος του παρόντος νομοσχεδίου αφορά στην τροποποίηση του ν.4099/2012 που είχαμε ψηφίσει εμείς, ενσωματώνοντας την </w:t>
      </w:r>
      <w:r>
        <w:rPr>
          <w:rFonts w:eastAsia="Times New Roman"/>
          <w:szCs w:val="24"/>
        </w:rPr>
        <w:t>ο</w:t>
      </w:r>
      <w:r>
        <w:rPr>
          <w:rFonts w:eastAsia="Times New Roman"/>
          <w:szCs w:val="24"/>
        </w:rPr>
        <w:t>δηγία 2009/65 του Ευρωπαϊ</w:t>
      </w:r>
      <w:r>
        <w:rPr>
          <w:rFonts w:eastAsia="Times New Roman"/>
          <w:szCs w:val="24"/>
        </w:rPr>
        <w:t>κού Κοινοβουλίου και του Συμβουλίου.</w:t>
      </w:r>
    </w:p>
    <w:p w14:paraId="0840F672"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Σήμερα ζητείται η ενσωμάτωση στο </w:t>
      </w:r>
      <w:r>
        <w:rPr>
          <w:rFonts w:eastAsia="Times New Roman"/>
          <w:szCs w:val="24"/>
        </w:rPr>
        <w:t xml:space="preserve">Εθνικό Δίκαιο </w:t>
      </w:r>
      <w:r>
        <w:rPr>
          <w:rFonts w:eastAsia="Times New Roman"/>
          <w:szCs w:val="24"/>
        </w:rPr>
        <w:t xml:space="preserve">της </w:t>
      </w:r>
      <w:r>
        <w:rPr>
          <w:rFonts w:eastAsia="Times New Roman"/>
          <w:szCs w:val="24"/>
        </w:rPr>
        <w:t xml:space="preserve">οδηγίας </w:t>
      </w:r>
      <w:r>
        <w:rPr>
          <w:rFonts w:eastAsia="Times New Roman"/>
          <w:szCs w:val="24"/>
        </w:rPr>
        <w:t xml:space="preserve">2014/91 με </w:t>
      </w:r>
      <w:proofErr w:type="spellStart"/>
      <w:r>
        <w:rPr>
          <w:rFonts w:eastAsia="Times New Roman"/>
          <w:szCs w:val="24"/>
        </w:rPr>
        <w:t>επικαιροποίηση</w:t>
      </w:r>
      <w:proofErr w:type="spellEnd"/>
      <w:r>
        <w:rPr>
          <w:rFonts w:eastAsia="Times New Roman"/>
          <w:szCs w:val="24"/>
        </w:rPr>
        <w:t xml:space="preserve"> ουσιαστικά του ν.4099/2012, ύστερα από την εμπειρία που αποκτήθηκε στην Ένωση με την εφαρμογή της </w:t>
      </w:r>
      <w:r>
        <w:rPr>
          <w:rFonts w:eastAsia="Times New Roman"/>
          <w:szCs w:val="24"/>
        </w:rPr>
        <w:lastRenderedPageBreak/>
        <w:t xml:space="preserve">προηγούμενης πρώτης </w:t>
      </w:r>
      <w:r>
        <w:rPr>
          <w:rFonts w:eastAsia="Times New Roman"/>
          <w:szCs w:val="24"/>
        </w:rPr>
        <w:t>ο</w:t>
      </w:r>
      <w:r>
        <w:rPr>
          <w:rFonts w:eastAsia="Times New Roman"/>
          <w:szCs w:val="24"/>
        </w:rPr>
        <w:t>δηγίας. Εμείς δ</w:t>
      </w:r>
      <w:r>
        <w:rPr>
          <w:rFonts w:eastAsia="Times New Roman"/>
          <w:szCs w:val="24"/>
        </w:rPr>
        <w:t xml:space="preserve">εν έχουμε κανένα λόγο να αρνηθούμε την ψήφιση αυτού του νομοσχεδίου στο πρώτο μέρος, δεδομένου ότι ουσιαστικά αποτελεί δικό μας νόμο. </w:t>
      </w:r>
    </w:p>
    <w:p w14:paraId="0840F673"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Το πρόβλημα, όμως, βρίσκεται στην κυβερνητική πλειοψηφία, διότι κατά τη συζήτηση του νόμου, το 2012, ακούστηκε σκληρή κριτική εναντίον μας και μετά βδελυγμίας </w:t>
      </w:r>
      <w:proofErr w:type="spellStart"/>
      <w:r>
        <w:rPr>
          <w:rFonts w:eastAsia="Times New Roman"/>
          <w:szCs w:val="24"/>
        </w:rPr>
        <w:t>απερρίφθη</w:t>
      </w:r>
      <w:proofErr w:type="spellEnd"/>
      <w:r>
        <w:rPr>
          <w:rFonts w:eastAsia="Times New Roman"/>
          <w:szCs w:val="24"/>
        </w:rPr>
        <w:t xml:space="preserve"> τότε η εισήγηση της Νέας Δημοκρατίας -της συγκυβέρνησης ουσιαστικά, Νέας Δημοκρατίας-ΠΑ</w:t>
      </w:r>
      <w:r>
        <w:rPr>
          <w:rFonts w:eastAsia="Times New Roman"/>
          <w:szCs w:val="24"/>
        </w:rPr>
        <w:t xml:space="preserve">ΣΟΚ-ΔΗΜΑΡ- για την ψήφιση αυτής της ενσωμάτωσης της πρώτης </w:t>
      </w:r>
      <w:r>
        <w:rPr>
          <w:rFonts w:eastAsia="Times New Roman"/>
          <w:szCs w:val="24"/>
        </w:rPr>
        <w:t>ο</w:t>
      </w:r>
      <w:r>
        <w:rPr>
          <w:rFonts w:eastAsia="Times New Roman"/>
          <w:szCs w:val="24"/>
        </w:rPr>
        <w:t>δηγίας.</w:t>
      </w:r>
    </w:p>
    <w:p w14:paraId="0840F67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Σας διαβάζω τι έλεγε τότε ο </w:t>
      </w:r>
      <w:r>
        <w:rPr>
          <w:rFonts w:eastAsia="Times New Roman" w:cs="Times New Roman"/>
          <w:szCs w:val="24"/>
        </w:rPr>
        <w:t xml:space="preserve">εισηγητής </w:t>
      </w:r>
      <w:r>
        <w:rPr>
          <w:rFonts w:eastAsia="Times New Roman" w:cs="Times New Roman"/>
          <w:szCs w:val="24"/>
        </w:rPr>
        <w:t>του ΣΥΡΙΖΑ</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Σαμοΐλης</w:t>
      </w:r>
      <w:proofErr w:type="spellEnd"/>
      <w:r>
        <w:rPr>
          <w:rFonts w:eastAsia="Times New Roman" w:cs="Times New Roman"/>
          <w:szCs w:val="24"/>
        </w:rPr>
        <w:t>: «Αυτό το σχέδιο νόμου για τους οργανισμούς συλλογικών επενδύσεων έρχεται να ευθυγραμμιστεί με κεντρικά, νεοφιλελεύθερα δόγματα</w:t>
      </w:r>
      <w:r>
        <w:rPr>
          <w:rFonts w:eastAsia="Times New Roman" w:cs="Times New Roman"/>
          <w:szCs w:val="24"/>
        </w:rPr>
        <w:t>, που κατακλύζουν την Ευρωπαϊκή Ένωση του εικοστού πρώτου αιώνα. Δεύτερον…» -έλεγε παρακάτω- «…συνιστά την άλλη όψη του κοινού νομίσματος, όπως την εννοούμε. Και εννοούμε τη συσσώρευση κέρδους μέσα από την άκρατη κινητικότητα του κεφαλαίου, την περαιτέρω κ</w:t>
      </w:r>
      <w:r>
        <w:rPr>
          <w:rFonts w:eastAsia="Times New Roman" w:cs="Times New Roman"/>
          <w:szCs w:val="24"/>
        </w:rPr>
        <w:t xml:space="preserve">ατάργηση περιοριστικών </w:t>
      </w:r>
      <w:r>
        <w:rPr>
          <w:rFonts w:eastAsia="Times New Roman" w:cs="Times New Roman"/>
          <w:szCs w:val="24"/>
        </w:rPr>
        <w:lastRenderedPageBreak/>
        <w:t>κανονισμών αυτού και τη νομική κατοχύρωση υπό συγκεκριμένες δραστηριότητες του χρηματιστηριακού κεφαλαίου, που δεν υπόκεινται σε κανενός είδους κοινωνικής ανταποδοτικότητας». Και κατέληγε: «Για τους λόγους αυτούς ο ΣΥΡΙΖΑ θα το καταψ</w:t>
      </w:r>
      <w:r>
        <w:rPr>
          <w:rFonts w:eastAsia="Times New Roman" w:cs="Times New Roman"/>
          <w:szCs w:val="24"/>
        </w:rPr>
        <w:t>ηφίσει και ο ελληνικός λαός θα το ανατρέψει στη ζωή.»</w:t>
      </w:r>
    </w:p>
    <w:p w14:paraId="0840F67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πολιτική ανατροπή επήλθε και ήλθατε εσείς στην Κυβέρνηση. Και σήμερα ζητάτε την ψήφιση του ιδίου βασικά νόμου, αυτού που μετά βδελυγμίας απορρίπτατε πριν από τέσσερα χρόνια.</w:t>
      </w:r>
    </w:p>
    <w:p w14:paraId="0840F67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Κάνω αυτήν την αναφορά για</w:t>
      </w:r>
      <w:r>
        <w:rPr>
          <w:rFonts w:eastAsia="Times New Roman" w:cs="Times New Roman"/>
          <w:szCs w:val="24"/>
        </w:rPr>
        <w:t xml:space="preserve"> δύο λόγους: Πρώτον -και αυτά τα ερωτήματα τα έθεσα και στην Επιτροπή Οικονομικών Υποθέσεων- αποδέχεστε την ορθότητα της </w:t>
      </w:r>
      <w:r>
        <w:rPr>
          <w:rFonts w:eastAsia="Times New Roman" w:cs="Times New Roman"/>
          <w:szCs w:val="24"/>
        </w:rPr>
        <w:t>οδηγίας</w:t>
      </w:r>
      <w:r>
        <w:rPr>
          <w:rFonts w:eastAsia="Times New Roman" w:cs="Times New Roman"/>
          <w:szCs w:val="24"/>
        </w:rPr>
        <w:t xml:space="preserve">, την ωφελιμότητα της ενσωμάτωσης της </w:t>
      </w:r>
      <w:r>
        <w:rPr>
          <w:rFonts w:eastAsia="Times New Roman" w:cs="Times New Roman"/>
          <w:szCs w:val="24"/>
        </w:rPr>
        <w:t xml:space="preserve">οδηγίας </w:t>
      </w:r>
      <w:r>
        <w:rPr>
          <w:rFonts w:eastAsia="Times New Roman" w:cs="Times New Roman"/>
          <w:szCs w:val="24"/>
        </w:rPr>
        <w:t xml:space="preserve">στο </w:t>
      </w:r>
      <w:r>
        <w:rPr>
          <w:rFonts w:eastAsia="Times New Roman" w:cs="Times New Roman"/>
          <w:szCs w:val="24"/>
        </w:rPr>
        <w:t>Εθνικό Δίκαιο</w:t>
      </w:r>
      <w:r>
        <w:rPr>
          <w:rFonts w:eastAsia="Times New Roman" w:cs="Times New Roman"/>
          <w:szCs w:val="24"/>
        </w:rPr>
        <w:t xml:space="preserve"> ή -δεύτερον- αναγκαστικά την περιλαμβάνετε σήμερα και ζητάτε την</w:t>
      </w:r>
      <w:r>
        <w:rPr>
          <w:rFonts w:eastAsia="Times New Roman" w:cs="Times New Roman"/>
          <w:szCs w:val="24"/>
        </w:rPr>
        <w:t xml:space="preserve"> υπερψήφισή της, οπότε πάει περίπατο η περήφανη διαπραγματευτική τακτική σας απέναντι στην Ευρωπαϊκή Ένωση; </w:t>
      </w:r>
    </w:p>
    <w:p w14:paraId="0840F67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Στην πρώτη περίπτωση πρέπει να μας ζητήσετε συγγνώμη για όσα τότε κακόβουλα λέγατε εναντίον μας. Στη δεύτερη περίπτωση, επαναλαμβάνω, πού πάει η υπ</w:t>
      </w:r>
      <w:r>
        <w:rPr>
          <w:rFonts w:eastAsia="Times New Roman" w:cs="Times New Roman"/>
          <w:szCs w:val="24"/>
        </w:rPr>
        <w:t>ερήφανη διαπραγματευτική σας τακτική, όταν ψηφίζετε νόμο</w:t>
      </w:r>
      <w:r>
        <w:rPr>
          <w:rFonts w:eastAsia="Times New Roman" w:cs="Times New Roman"/>
          <w:szCs w:val="24"/>
        </w:rPr>
        <w:t>,</w:t>
      </w:r>
      <w:r>
        <w:rPr>
          <w:rFonts w:eastAsia="Times New Roman" w:cs="Times New Roman"/>
          <w:szCs w:val="24"/>
        </w:rPr>
        <w:t xml:space="preserve"> που στην πραγματικότητα δεν τον αποδέχεστε;</w:t>
      </w:r>
    </w:p>
    <w:p w14:paraId="0840F67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Εγώ θα ευχόμουν να έχετε αποδεχθεί την ορθότητα αυτής της διάταξης, γιατί αυτό σημαίνει </w:t>
      </w:r>
      <w:proofErr w:type="spellStart"/>
      <w:r>
        <w:rPr>
          <w:rFonts w:eastAsia="Times New Roman" w:cs="Times New Roman"/>
          <w:szCs w:val="24"/>
        </w:rPr>
        <w:t>επικαιροποίηση</w:t>
      </w:r>
      <w:proofErr w:type="spellEnd"/>
      <w:r>
        <w:rPr>
          <w:rFonts w:eastAsia="Times New Roman" w:cs="Times New Roman"/>
          <w:szCs w:val="24"/>
        </w:rPr>
        <w:t xml:space="preserve"> του ίδιου του ΣΥΡΙΖΑ</w:t>
      </w:r>
      <w:r>
        <w:rPr>
          <w:rFonts w:eastAsia="Times New Roman" w:cs="Times New Roman"/>
          <w:szCs w:val="24"/>
        </w:rPr>
        <w:t>,</w:t>
      </w:r>
      <w:r>
        <w:rPr>
          <w:rFonts w:eastAsia="Times New Roman" w:cs="Times New Roman"/>
          <w:szCs w:val="24"/>
        </w:rPr>
        <w:t xml:space="preserve"> με βάση τα σημερινά δεδομένα,</w:t>
      </w:r>
      <w:r>
        <w:rPr>
          <w:rFonts w:eastAsia="Times New Roman" w:cs="Times New Roman"/>
          <w:szCs w:val="24"/>
        </w:rPr>
        <w:t xml:space="preserve"> που αντιμετωπίζει πλέον τις καταστάσεις ως Κυβέρνηση του τόπου και όχι ως </w:t>
      </w:r>
      <w:r>
        <w:rPr>
          <w:rFonts w:eastAsia="Times New Roman" w:cs="Times New Roman"/>
          <w:szCs w:val="24"/>
        </w:rPr>
        <w:t xml:space="preserve">την </w:t>
      </w:r>
      <w:r>
        <w:rPr>
          <w:rFonts w:eastAsia="Times New Roman" w:cs="Times New Roman"/>
          <w:szCs w:val="24"/>
        </w:rPr>
        <w:t>ανεύθυνη Αντιπολίτευση, που γνωρίσαμε όλα αυτά τα προηγούμενα χρόνια.</w:t>
      </w:r>
    </w:p>
    <w:p w14:paraId="0840F67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Ο δεύτερος λόγος είναι ότι πάνω σε αυτού του είδους τις </w:t>
      </w:r>
      <w:r>
        <w:rPr>
          <w:rFonts w:eastAsia="Times New Roman" w:cs="Times New Roman"/>
          <w:szCs w:val="24"/>
        </w:rPr>
        <w:t>πρ</w:t>
      </w:r>
      <w:r>
        <w:rPr>
          <w:rFonts w:eastAsia="Times New Roman" w:cs="Times New Roman"/>
          <w:szCs w:val="24"/>
        </w:rPr>
        <w:t>ακτικές, τις κακόβουλες, στηρίχθηκε η εκλογική τα</w:t>
      </w:r>
      <w:r>
        <w:rPr>
          <w:rFonts w:eastAsia="Times New Roman" w:cs="Times New Roman"/>
          <w:szCs w:val="24"/>
        </w:rPr>
        <w:t>κτική του ΣΥΡΙΖΑ, που τον οδήγησε σε δύο εκλογικές νίκες χωρίς να ζητήσει ούτε ένα συγ</w:t>
      </w:r>
      <w:r>
        <w:rPr>
          <w:rFonts w:eastAsia="Times New Roman" w:cs="Times New Roman"/>
          <w:szCs w:val="24"/>
        </w:rPr>
        <w:t>γ</w:t>
      </w:r>
      <w:r>
        <w:rPr>
          <w:rFonts w:eastAsia="Times New Roman" w:cs="Times New Roman"/>
          <w:szCs w:val="24"/>
        </w:rPr>
        <w:t>νώμη. Μια με τον ΕΝΦΙΑ που θα καταργούσατε, μια με την πρόσκληση στους πολίτες να μην πληρώνουν φόρους για να μας «ρίξουν» και με χίλιες δυο άλλες υποσχέσεις</w:t>
      </w:r>
      <w:r>
        <w:rPr>
          <w:rFonts w:eastAsia="Times New Roman" w:cs="Times New Roman"/>
          <w:szCs w:val="24"/>
        </w:rPr>
        <w:t>,</w:t>
      </w:r>
      <w:r>
        <w:rPr>
          <w:rFonts w:eastAsia="Times New Roman" w:cs="Times New Roman"/>
          <w:szCs w:val="24"/>
        </w:rPr>
        <w:t xml:space="preserve"> καταφέρατε και κατακτήσατε την εξουσία.</w:t>
      </w:r>
    </w:p>
    <w:p w14:paraId="0840F67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Ενδεικτικό αυτής της τακτικής είναι πως κατά τη συζήτηση που είχαμε στην Επιτροπή Οικονομικών Υποθέσεων ρώτησα τον κ. </w:t>
      </w:r>
      <w:proofErr w:type="spellStart"/>
      <w:r>
        <w:rPr>
          <w:rFonts w:eastAsia="Times New Roman" w:cs="Times New Roman"/>
          <w:szCs w:val="24"/>
        </w:rPr>
        <w:t>Τσακαλώτο</w:t>
      </w:r>
      <w:proofErr w:type="spellEnd"/>
      <w:r>
        <w:rPr>
          <w:rFonts w:eastAsia="Times New Roman" w:cs="Times New Roman"/>
          <w:szCs w:val="24"/>
        </w:rPr>
        <w:t xml:space="preserve">, που σήμερα λείπει, αλλά εκπροσωπείται επαρκώς η Κυβέρνηση, το εξής: «Τι γίνεται με το </w:t>
      </w:r>
      <w:r>
        <w:rPr>
          <w:rFonts w:eastAsia="Times New Roman" w:cs="Times New Roman"/>
          <w:szCs w:val="24"/>
        </w:rPr>
        <w:t xml:space="preserve">συμπληρωματικό, τέταρτο μνημόνιο; Πότε θα το καταθέσετε στη Βουλή; Πρέπει να ενημερωθεί και η Βουλή για το περιεχόμενό του». Μου απάντησε πως δεν τίθεται τέτοιο ζήτημα, διότι τα μέτρα έχουν ψηφιστεί τον Μάιο που πέρασε. </w:t>
      </w:r>
    </w:p>
    <w:p w14:paraId="0840F67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Δεν είναι έτσι, κυρίες και κύριοι σ</w:t>
      </w:r>
      <w:r>
        <w:rPr>
          <w:rFonts w:eastAsia="Times New Roman" w:cs="Times New Roman"/>
          <w:szCs w:val="24"/>
        </w:rPr>
        <w:t>υνάδελφοι. Υπάρχει το συμπληρωματικό, τέταρτο μνημόνιο, το οποίο μέχρι στιγμής η Κυβέρνηση δεν το έχει καταθέσει. Το καταθέτω εγώ σήμερα στα αγγλικά στη Βουλή. Όμως, γεννάται η υποχρέωση της Κυβέρνησης να το καταθέσει μεταφρασμένο στα ελληνικά και να ενημε</w:t>
      </w:r>
      <w:r>
        <w:rPr>
          <w:rFonts w:eastAsia="Times New Roman" w:cs="Times New Roman"/>
          <w:szCs w:val="24"/>
        </w:rPr>
        <w:t>ρωθεί το Σώμα -είναι πολύ σημαντικό- επί του περιεχομένου.</w:t>
      </w:r>
    </w:p>
    <w:p w14:paraId="0840F67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Δημήτριος Σταμάτης καταθέτει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840F67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ατί δεν το καταθέτει, κυρίες και κύριοι συνάδελφοι; Για δύο λόγους: Ο πρώτος είναι γιατί αποκαλύπτεται ότι το συμπληρωματικό, το τέταρτο μνημόνιο είναι η ρήτρα αναξιοπιστίας της Κυβέρνησης που κόστισε 1,5 δισεκατομμύριο και, δεύτερον, τα επιπλέον μέτρα που</w:t>
      </w:r>
      <w:r>
        <w:rPr>
          <w:rFonts w:eastAsia="Times New Roman" w:cs="Times New Roman"/>
          <w:szCs w:val="24"/>
        </w:rPr>
        <w:t xml:space="preserve"> υποχρεώθηκε να πάρει η Κυβέρνηση μετά τη συμφωνία που έκανε κατά την υπογραφή του τρίτου μνημονίου.</w:t>
      </w:r>
    </w:p>
    <w:p w14:paraId="0840F67E"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το συνολικό ύψος των μέτρων που ολοκληρώθηκαν φθάνει τα 9 δισεκατομμύρια. Και μέσα σε αυτά, βεβαίως, περιλαμβάνεται ο κόφτης -ως δημοσιονομικό μέτρο-</w:t>
      </w:r>
      <w:r>
        <w:rPr>
          <w:rFonts w:eastAsia="Times New Roman" w:cs="Times New Roman"/>
          <w:szCs w:val="24"/>
        </w:rPr>
        <w:t xml:space="preserve"> περιλαμβάνεται και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-ως δημοσιονομικό μέτρο- που θα λειτουργεί για πάνω από εκατό χρόνια. </w:t>
      </w:r>
    </w:p>
    <w:p w14:paraId="0840F67F"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δεύτερος λόγος είναι ότι πέραν των δημοσιονομικών μέτρων -σε αυτά μου </w:t>
      </w:r>
      <w:proofErr w:type="spellStart"/>
      <w:r>
        <w:rPr>
          <w:rFonts w:eastAsia="Times New Roman" w:cs="Times New Roman"/>
          <w:szCs w:val="24"/>
        </w:rPr>
        <w:t>απήντησε</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υπάρχουν και άλλα μέτρα και δεσμεύσεις, την αποκάλυψη</w:t>
      </w:r>
      <w:r>
        <w:rPr>
          <w:rFonts w:eastAsia="Times New Roman" w:cs="Times New Roman"/>
          <w:szCs w:val="24"/>
        </w:rPr>
        <w:t xml:space="preserve"> των οποίων επιμελώς προσπαθεί να αποφύγει η Κυβέρνηση</w:t>
      </w:r>
      <w:r>
        <w:rPr>
          <w:rFonts w:eastAsia="Times New Roman" w:cs="Times New Roman"/>
          <w:szCs w:val="24"/>
        </w:rPr>
        <w:t>,</w:t>
      </w:r>
      <w:r>
        <w:rPr>
          <w:rFonts w:eastAsia="Times New Roman" w:cs="Times New Roman"/>
          <w:szCs w:val="24"/>
        </w:rPr>
        <w:t xml:space="preserve"> για ευνόητους λόγους. </w:t>
      </w:r>
    </w:p>
    <w:p w14:paraId="0840F680"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ζήτημα είναι το εξής: Εσείς, κύριοι συνάδελφοι της Πλειοψηφίας, δεν ενδιαφέρεστε να τους μάθετε; Εγώ αντιλαμβάνομαι ότι πίσω από αυτή την κρυψίνοια της Κυβέρνησης, κρύβεται κ</w:t>
      </w:r>
      <w:r>
        <w:rPr>
          <w:rFonts w:eastAsia="Times New Roman" w:cs="Times New Roman"/>
          <w:szCs w:val="24"/>
        </w:rPr>
        <w:t xml:space="preserve">αι μια προσπάθεια υπεκφυγής από μια ζοφερή πραγματικότητα που έρχεται, απόκρυψη που έχει να κάνει και με τον πρωθυπουργικό λόγο στη Διεθνή Έκθεση Θεσσαλονίκης σε λίγες μέρες. </w:t>
      </w:r>
    </w:p>
    <w:p w14:paraId="0840F681"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εδώ πρέπει να πούμε τα πράγματα με το όνομά τους. Για την ολοκλήρωση της π</w:t>
      </w:r>
      <w:r>
        <w:rPr>
          <w:rFonts w:eastAsia="Times New Roman" w:cs="Times New Roman"/>
          <w:szCs w:val="24"/>
        </w:rPr>
        <w:t xml:space="preserve">ρώτης αξιολόγησης πρέπει να πάρετε μέτρα, </w:t>
      </w:r>
      <w:proofErr w:type="spellStart"/>
      <w:r>
        <w:rPr>
          <w:rFonts w:eastAsia="Times New Roman" w:cs="Times New Roman"/>
          <w:szCs w:val="24"/>
        </w:rPr>
        <w:t>προαπαιτούμενα</w:t>
      </w:r>
      <w:proofErr w:type="spellEnd"/>
      <w:r>
        <w:rPr>
          <w:rFonts w:eastAsia="Times New Roman" w:cs="Times New Roman"/>
          <w:szCs w:val="24"/>
        </w:rPr>
        <w:t xml:space="preserve"> μέτρα, χωρίς να είναι υποχρεωτικά δημοσιονομικού χαρακτήρα, δεκαπέντε τον αριθμό. </w:t>
      </w:r>
    </w:p>
    <w:p w14:paraId="0840F682"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καταθέτω τα δεκαπέντε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που απαιτούνται για την εκταμίευση της δεύτερης </w:t>
      </w:r>
      <w:proofErr w:type="spellStart"/>
      <w:r>
        <w:rPr>
          <w:rFonts w:eastAsia="Times New Roman" w:cs="Times New Roman"/>
          <w:szCs w:val="24"/>
        </w:rPr>
        <w:t>υποδόσης</w:t>
      </w:r>
      <w:proofErr w:type="spellEnd"/>
      <w:r>
        <w:rPr>
          <w:rFonts w:eastAsia="Times New Roman" w:cs="Times New Roman"/>
          <w:szCs w:val="24"/>
        </w:rPr>
        <w:t xml:space="preserve"> της πρώτης δόσης.</w:t>
      </w:r>
      <w:r>
        <w:rPr>
          <w:rFonts w:eastAsia="Times New Roman" w:cs="Times New Roman"/>
          <w:szCs w:val="24"/>
        </w:rPr>
        <w:t xml:space="preserve"> </w:t>
      </w:r>
    </w:p>
    <w:p w14:paraId="0840F68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Σταμάτης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840F68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ακολουθούν τα υπόλοιπα που περιλαμβάνον</w:t>
      </w:r>
      <w:r>
        <w:rPr>
          <w:rFonts w:eastAsia="Times New Roman" w:cs="Times New Roman"/>
          <w:szCs w:val="24"/>
        </w:rPr>
        <w:t xml:space="preserve">ται στο συμπληρωματικό μνημόνιο. </w:t>
      </w:r>
    </w:p>
    <w:p w14:paraId="0840F68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Για να κάνουμε, λοιπόν, μια πορεία, να δούμε πώς εξελίχθηκαν τα πράγματα: Πέρυσι υπογράφηκε το τρίτο μνημόνιο. Ανάμεσα στις δεσμεύσεις αυτές ήταν η υποχρέωση των δανειστών να μας δώσουν 15 δισεκατομμύρια τον Ιούνιο, υπό τη</w:t>
      </w:r>
      <w:r>
        <w:rPr>
          <w:rFonts w:eastAsia="Times New Roman" w:cs="Times New Roman"/>
          <w:szCs w:val="24"/>
        </w:rPr>
        <w:t xml:space="preserve">ν προϋπόθεση ότι η Κυβέρνηση θα είχε υλοποιήσει όλες τις δεσμεύσεις. Επειδή δεν υλοποιήθηκαν αυτές οι δεσμεύσεις, όχι μόνο μας επέβαλαν τη λήψη επιπλέον μέτρων ύψους </w:t>
      </w:r>
      <w:r>
        <w:rPr>
          <w:rFonts w:eastAsia="Times New Roman" w:cs="Times New Roman"/>
          <w:szCs w:val="24"/>
        </w:rPr>
        <w:lastRenderedPageBreak/>
        <w:t xml:space="preserve">1,5 δισεκατομμυρίου, αλλά ταυτόχρονα θεσμοθέτησαν και το καθεστώς των δόσεων και </w:t>
      </w:r>
      <w:proofErr w:type="spellStart"/>
      <w:r>
        <w:rPr>
          <w:rFonts w:eastAsia="Times New Roman" w:cs="Times New Roman"/>
          <w:szCs w:val="24"/>
        </w:rPr>
        <w:t>υποδόσεων</w:t>
      </w:r>
      <w:proofErr w:type="spellEnd"/>
      <w:r>
        <w:rPr>
          <w:rFonts w:eastAsia="Times New Roman" w:cs="Times New Roman"/>
          <w:szCs w:val="24"/>
        </w:rPr>
        <w:t xml:space="preserve">, με ό,τι συνεπάγεται αυτό για την εθνική οικονομία. </w:t>
      </w:r>
    </w:p>
    <w:p w14:paraId="0840F68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Έπρεπε, λοιπόν, να πάρετε 15 δισεκατομμύρια τον Ιούνιο. Δεν τα πήρατε. Πήρατε ένα κομμάτι, 7,5 δισεκατομμύρια. Τώρα πάτε να πάρετε τη δεύτερη </w:t>
      </w:r>
      <w:proofErr w:type="spellStart"/>
      <w:r>
        <w:rPr>
          <w:rFonts w:eastAsia="Times New Roman" w:cs="Times New Roman"/>
          <w:szCs w:val="24"/>
        </w:rPr>
        <w:t>υποδόση</w:t>
      </w:r>
      <w:proofErr w:type="spellEnd"/>
      <w:r>
        <w:rPr>
          <w:rFonts w:eastAsia="Times New Roman" w:cs="Times New Roman"/>
          <w:szCs w:val="24"/>
        </w:rPr>
        <w:t xml:space="preserve"> των 2,8 δισεκατομμυρίων με το κλείσιμο της πρώτης αξ</w:t>
      </w:r>
      <w:r>
        <w:rPr>
          <w:rFonts w:eastAsia="Times New Roman" w:cs="Times New Roman"/>
          <w:szCs w:val="24"/>
        </w:rPr>
        <w:t xml:space="preserve">ιολόγησης. Το υπόλοιπο, τα 5 δισεκατομμύρια, θα ληφθεί όταν και αν πληρωθούν οι αιρέσεις και οι όροι που θέτει το συμπληρωματικό τέταρτο μνημόνιο. Γι’ αυτό το αποκρύπτετε και δεν το παρουσιάζετε στη Βουλή. </w:t>
      </w:r>
    </w:p>
    <w:p w14:paraId="0840F68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Στο μεταξύ, εξαιτίας αυτής της κατάστασης έχετε κ</w:t>
      </w:r>
      <w:r>
        <w:rPr>
          <w:rFonts w:eastAsia="Times New Roman" w:cs="Times New Roman"/>
          <w:szCs w:val="24"/>
        </w:rPr>
        <w:t>άνει εσωτερική στάση πληρωμών, προκειμένου να εμφανίσετε πλασματική προσέγγιση των δημοσιονομικών στόχων. Και εξαιτίας αυτού του μέτρου</w:t>
      </w:r>
      <w:r>
        <w:rPr>
          <w:rFonts w:eastAsia="Times New Roman" w:cs="Times New Roman"/>
          <w:szCs w:val="24"/>
        </w:rPr>
        <w:t>,</w:t>
      </w:r>
      <w:r>
        <w:rPr>
          <w:rFonts w:eastAsia="Times New Roman" w:cs="Times New Roman"/>
          <w:szCs w:val="24"/>
        </w:rPr>
        <w:t xml:space="preserve"> έχετε οδηγήσει σε βαθιά ύφεση την οικονομία. Σύμφωνα με την </w:t>
      </w:r>
      <w:proofErr w:type="spellStart"/>
      <w:r>
        <w:rPr>
          <w:rFonts w:eastAsia="Times New Roman" w:cs="Times New Roman"/>
          <w:szCs w:val="24"/>
        </w:rPr>
        <w:t>επικαιροποιημένη</w:t>
      </w:r>
      <w:proofErr w:type="spellEnd"/>
      <w:r>
        <w:rPr>
          <w:rFonts w:eastAsia="Times New Roman" w:cs="Times New Roman"/>
          <w:szCs w:val="24"/>
        </w:rPr>
        <w:t xml:space="preserve"> αναφορά της ΕΛΣΤΑΤ, για το δεύτερο τρίμηνο</w:t>
      </w:r>
      <w:r>
        <w:rPr>
          <w:rFonts w:eastAsia="Times New Roman" w:cs="Times New Roman"/>
          <w:szCs w:val="24"/>
        </w:rPr>
        <w:t xml:space="preserve"> η ύφεση είναι 0,9% -υπολείπεται των προβλέψεων- και η εκτίμηση είναι ότι με το </w:t>
      </w:r>
      <w:r>
        <w:rPr>
          <w:rFonts w:eastAsia="Times New Roman" w:cs="Times New Roman"/>
          <w:szCs w:val="24"/>
        </w:rPr>
        <w:lastRenderedPageBreak/>
        <w:t xml:space="preserve">κλείσιμο του χρόνου η ύφεση στην Ελλάδα θα είναι 1%. Και η Ελλάδα θα είναι η μοναδική χώρα της Ευρώπης που βρίσκεται σε καθεστώς ύφεσης αυτή τη χρονιά. </w:t>
      </w:r>
    </w:p>
    <w:p w14:paraId="0840F68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Παραλάβατε μια χώρα με </w:t>
      </w:r>
      <w:r>
        <w:rPr>
          <w:rFonts w:eastAsia="Times New Roman" w:cs="Times New Roman"/>
          <w:szCs w:val="24"/>
        </w:rPr>
        <w:t xml:space="preserve">θετικό ρυθμό ανάπτυξης, με πλεονάσματα και την έχετε οδηγήσει σε μια κατάσταση αδυναμίας εκπλήρωσης των υποχρεώσεών της από τη μια και σε μια υπανάπτυξη </w:t>
      </w:r>
      <w:r>
        <w:rPr>
          <w:rFonts w:eastAsia="Times New Roman" w:cs="Times New Roman"/>
          <w:szCs w:val="24"/>
        </w:rPr>
        <w:t>από την άλλη.</w:t>
      </w:r>
    </w:p>
    <w:p w14:paraId="0840F68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νέα χρονιά θα ξεκινήσει με αρνητικό ρυθμό ανάπτυξης, με κλειστές ουσιαστικά τις τράπεζε</w:t>
      </w:r>
      <w:r>
        <w:rPr>
          <w:rFonts w:eastAsia="Times New Roman" w:cs="Times New Roman"/>
          <w:szCs w:val="24"/>
        </w:rPr>
        <w:t xml:space="preserve">ς. Τα έχω πει και στον κ. Στουρνάρα, ο οποίος ήταν αισιόδοξος ότι από το δεύτερο εξάμηνο του 2016 θα παρουσιαζόταν θετικός ρυθμός ανάπτυξης, αλλά και ότι ταυτόχρονα θα είχαμε κλείσει και το καθεστώς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τα οποία παραμένουν. </w:t>
      </w:r>
    </w:p>
    <w:p w14:paraId="0840F68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Και βέβαια το</w:t>
      </w:r>
      <w:r>
        <w:rPr>
          <w:rFonts w:eastAsia="Times New Roman" w:cs="Times New Roman"/>
          <w:szCs w:val="24"/>
        </w:rPr>
        <w:t xml:space="preserve"> γεγονός ότι λάβατε ένα μέτρο για τους αφηρημένους που ξέχασαν να πάνε μια φορά τη βδομάδα για να πάρουν 420 ευρώ και τους δίνετε τη δυνατότητα να πάρουν 840, αυτό δεν λέγεται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0840F68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Με αυτές τις προϋποθέσεις, πώς ελπίζετε να προχωρήσει η ανάπτυξη τους επόμενους μήνες; Γιατί εξαιτίας αυτής της υπανάπτυξης, αδυνατεί η Κυβέρνηση να ωφεληθεί από αυτά που ελπίζει να ωφεληθεί, από τη φορολογία που επέβαλλε με τα μέτρα που ψήφισε το Μάιο, εί</w:t>
      </w:r>
      <w:r>
        <w:rPr>
          <w:rFonts w:eastAsia="Times New Roman" w:cs="Times New Roman"/>
          <w:szCs w:val="24"/>
        </w:rPr>
        <w:t xml:space="preserve">τε αυτά αφορούν άμεση και έμμεση φορολογία είτε ασφαλιστικές εισφορές. </w:t>
      </w:r>
    </w:p>
    <w:p w14:paraId="0840F68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Και αν δεν μπορέσει να συμβεί αυτό -και όλα τα στοιχεία δείχνουν αυτή την πορεία- τότε γιατί δεν θα έρθει ο κόφτης, κύριε Υπουργέ; </w:t>
      </w:r>
    </w:p>
    <w:p w14:paraId="0840F68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Αυτά όσον αφορά την παρατήρησή μου επί της ουσίας, γ</w:t>
      </w:r>
      <w:r>
        <w:rPr>
          <w:rFonts w:eastAsia="Times New Roman" w:cs="Times New Roman"/>
          <w:szCs w:val="24"/>
        </w:rPr>
        <w:t xml:space="preserve">ύρω από τα θέματα της οικονομίας, που σχετίζονται με την αναξιόπιστη πολιτική του ΣΥΡΙΖΑ και ως Αντιπολίτευση και ως Κυβέρνηση. </w:t>
      </w:r>
    </w:p>
    <w:p w14:paraId="0840F68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του νομοσχεδίου αφορά ρυθμίσεις θεμάτων </w:t>
      </w:r>
      <w:r>
        <w:rPr>
          <w:rFonts w:eastAsia="Times New Roman" w:cs="Times New Roman"/>
          <w:szCs w:val="24"/>
        </w:rPr>
        <w:t>κ</w:t>
      </w:r>
      <w:r>
        <w:rPr>
          <w:rFonts w:eastAsia="Times New Roman" w:cs="Times New Roman"/>
          <w:szCs w:val="24"/>
        </w:rPr>
        <w:t>εφαλαιαγοράς και νέες μορφές χρηματοδότησης, όπως η συμμετοχική χρημα</w:t>
      </w:r>
      <w:r>
        <w:rPr>
          <w:rFonts w:eastAsia="Times New Roman" w:cs="Times New Roman"/>
          <w:szCs w:val="24"/>
        </w:rPr>
        <w:t xml:space="preserve">τοδότηση. Οι ρυθμίσεις αυτές είναι θετικές και θα τις ψηφίσουμε. Είναι πολύ θετικό το γεγονός ότι στην Νομοπαρασκευαστική Επιτροπή συμμετείχαν όλοι οι θεσμικοί παράγοντες της </w:t>
      </w:r>
      <w:r>
        <w:rPr>
          <w:rFonts w:eastAsia="Times New Roman" w:cs="Times New Roman"/>
          <w:szCs w:val="24"/>
        </w:rPr>
        <w:t>κ</w:t>
      </w:r>
      <w:r>
        <w:rPr>
          <w:rFonts w:eastAsia="Times New Roman" w:cs="Times New Roman"/>
          <w:szCs w:val="24"/>
        </w:rPr>
        <w:t xml:space="preserve">εφαλαιαγοράς που με την εμπειρία τους, φαντάζομαι, εξασφαλίζουν την ορθότητα αυτή τη στιγμή της λήψης αυτών των ρυθμίσεων. </w:t>
      </w:r>
    </w:p>
    <w:p w14:paraId="0840F68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σταθώ ιδιαίτερα στο θέμα της εξαίρεσης από το δικαιοπρακτικό επιτόκιο των ομολογιακών δανείων, γιατί πράγματι ήταν εξαιρετικά χαμ</w:t>
      </w:r>
      <w:r>
        <w:rPr>
          <w:rFonts w:eastAsia="Times New Roman" w:cs="Times New Roman"/>
          <w:szCs w:val="24"/>
        </w:rPr>
        <w:t>ηλό και δεν επέτρεπε την άντληση κεφαλαίων. Εξάλλου, το θέσφατο του δικαιοπρακτικού επιτοκίου 5,3% έχει σπάσει πλαγίως από πρόσφατη απόφαση του Αρείου Πάγου, κόντρα σε εφετειακή απόφαση, όσον αφορά τα επιτόκια των καταναλωτικών δανείων των τραπεζών. Άρα κα</w:t>
      </w:r>
      <w:r>
        <w:rPr>
          <w:rFonts w:eastAsia="Times New Roman" w:cs="Times New Roman"/>
          <w:szCs w:val="24"/>
        </w:rPr>
        <w:t xml:space="preserve">ι από αυτή την πλευρά η ρύθμιση αυτή στέκει ως συμβατή με το </w:t>
      </w:r>
      <w:proofErr w:type="spellStart"/>
      <w:r>
        <w:rPr>
          <w:rFonts w:eastAsia="Times New Roman" w:cs="Times New Roman"/>
          <w:szCs w:val="24"/>
        </w:rPr>
        <w:t>δικαιϊκό</w:t>
      </w:r>
      <w:proofErr w:type="spellEnd"/>
      <w:r>
        <w:rPr>
          <w:rFonts w:eastAsia="Times New Roman" w:cs="Times New Roman"/>
          <w:szCs w:val="24"/>
        </w:rPr>
        <w:t xml:space="preserve"> μας σύστημα. </w:t>
      </w:r>
    </w:p>
    <w:p w14:paraId="0840F69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Επίσης, είναι θετική η διάταξη για τη θέσπιση της συμμετοχικής χρηματοδότησης πέραν των περιπτώσεων που μέχρι στιγμής είχε εφαρμογή, διότι πράγματι υπήρχε ο θεσμός αυτός, α</w:t>
      </w:r>
      <w:r>
        <w:rPr>
          <w:rFonts w:eastAsia="Times New Roman" w:cs="Times New Roman"/>
          <w:szCs w:val="24"/>
        </w:rPr>
        <w:t>λλά αφορούσε κυρίως δωρεές σε πολιτιστικά σωματεία κ</w:t>
      </w:r>
      <w:r>
        <w:rPr>
          <w:rFonts w:eastAsia="Times New Roman" w:cs="Times New Roman"/>
          <w:szCs w:val="24"/>
        </w:rPr>
        <w:t>.</w:t>
      </w:r>
      <w:r>
        <w:rPr>
          <w:rFonts w:eastAsia="Times New Roman" w:cs="Times New Roman"/>
          <w:szCs w:val="24"/>
        </w:rPr>
        <w:t>λπ.. Τώρα μπαίνει επί της ουσίας και είναι θετική διάταξη. Είναι μια πηγή άντλησης κεφαλαίων για τις επιχειρήσεις -ιδιαίτερα τις νέες επιχειρήσεις- που αδυνατούν κάτω από τις ασφυκτικές συνθήκες του χρημ</w:t>
      </w:r>
      <w:r>
        <w:rPr>
          <w:rFonts w:eastAsia="Times New Roman" w:cs="Times New Roman"/>
          <w:szCs w:val="24"/>
        </w:rPr>
        <w:t xml:space="preserve">ατοπιστωτικού συστήματος να αντλήσουν κεφάλαια. </w:t>
      </w:r>
    </w:p>
    <w:p w14:paraId="0840F69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Επίσης, θετική είναι η μείωση σε 40.000 ευρώ του μετοχικού κεφαλαίου των ανωνύμων εταιρειών επενδυτικής διαμεσολάβησης και η μείωση σε 30.000 ευρώ των ιδίων κεφαλαίων τους. </w:t>
      </w:r>
    </w:p>
    <w:p w14:paraId="0840F69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ήθελα να σταθώ στο άρθρο 27. Σ</w:t>
      </w:r>
      <w:r>
        <w:rPr>
          <w:rFonts w:eastAsia="Times New Roman" w:cs="Times New Roman"/>
          <w:szCs w:val="24"/>
        </w:rPr>
        <w:t xml:space="preserve">υμφωνούμε με τη ρύθμιση για τους </w:t>
      </w:r>
      <w:proofErr w:type="spellStart"/>
      <w:r>
        <w:rPr>
          <w:rFonts w:eastAsia="Times New Roman" w:cs="Times New Roman"/>
          <w:szCs w:val="24"/>
        </w:rPr>
        <w:t>Ρομά</w:t>
      </w:r>
      <w:proofErr w:type="spellEnd"/>
      <w:r>
        <w:rPr>
          <w:rFonts w:eastAsia="Times New Roman" w:cs="Times New Roman"/>
          <w:szCs w:val="24"/>
        </w:rPr>
        <w:t xml:space="preserve">, διότι δεν πρέπει να χάσουν τις προθεσμίες. Η κατανόηση του νόμου ή των προθεσμιών πολλές φορές, όταν αυτή ακόμα βαρύνει το δικαιούχο, έχει σχέση με τις κοινωνικές συνθήκες που υπάρχουν σε συγκεκριμένες κατηγορίες </w:t>
      </w:r>
      <w:r>
        <w:rPr>
          <w:rFonts w:eastAsia="Times New Roman" w:cs="Times New Roman"/>
          <w:szCs w:val="24"/>
        </w:rPr>
        <w:lastRenderedPageBreak/>
        <w:t xml:space="preserve">και </w:t>
      </w:r>
      <w:r>
        <w:rPr>
          <w:rFonts w:eastAsia="Times New Roman" w:cs="Times New Roman"/>
          <w:szCs w:val="24"/>
        </w:rPr>
        <w:t xml:space="preserve">με το κατά πόσο αντιλαμβάνονται τα ασφυκτικά πλαίσια. Όταν, λοιπόν, υπάρχουν υπουργικές αποφάσεις, είτε αυτές έχουν εγκριθεί από τα τραπεζικά ιδρύματα είτε όχι, είναι σωστό να παραταθεί αυτό το καθεστώς της επιδότησης του επιτοκίου για τα σπίτια τους. </w:t>
      </w:r>
    </w:p>
    <w:p w14:paraId="0840F69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ά τη διάρκεια της συζήτησης στην Επιτροπή Οικονομικών Υποθέσεων είχα θέσει δύο θέματα: </w:t>
      </w:r>
    </w:p>
    <w:p w14:paraId="0840F69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πρώτο θέμα είναι γιατί δεν ανεβαίνει το πλαφόν της συμμετοχικής χρηματοδότησης από τις 500.000 στο 1.000.000. Αυτό συμβαίνει σε πολλές άλλες ευρωπαϊκές χώρες. Οι συν</w:t>
      </w:r>
      <w:r>
        <w:rPr>
          <w:rFonts w:eastAsia="Times New Roman" w:cs="Times New Roman"/>
          <w:szCs w:val="24"/>
        </w:rPr>
        <w:t xml:space="preserve">θήκες αλλάζουν καθημερινά. Μου </w:t>
      </w:r>
      <w:proofErr w:type="spellStart"/>
      <w:r>
        <w:rPr>
          <w:rFonts w:eastAsia="Times New Roman" w:cs="Times New Roman"/>
          <w:szCs w:val="24"/>
        </w:rPr>
        <w:t>απήντησε</w:t>
      </w:r>
      <w:proofErr w:type="spellEnd"/>
      <w:r>
        <w:rPr>
          <w:rFonts w:eastAsia="Times New Roman" w:cs="Times New Roman"/>
          <w:szCs w:val="24"/>
        </w:rPr>
        <w:t xml:space="preserve"> ο Υπουργός ότι είναι στη δική του ευχέρεια -δηλαδή του Υπουργού των Οικονομικών- να το αλλάξει και να το κάνει 1.000.000. Όμως πιστεύω ότι αυτό πρέπει να γίνει σύντομα. </w:t>
      </w:r>
    </w:p>
    <w:p w14:paraId="0840F69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δεύτερο θέμα αφορούσε την παροχή περαιτέρω </w:t>
      </w:r>
      <w:r>
        <w:rPr>
          <w:rFonts w:eastAsia="Times New Roman" w:cs="Times New Roman"/>
          <w:szCs w:val="24"/>
        </w:rPr>
        <w:t xml:space="preserve">εξασφάλισης των ανθρώπων που συμπράττουν ως μέτοχοι εξ αποστάσεως σε αυτή τη χρηματοδότηση. </w:t>
      </w:r>
    </w:p>
    <w:p w14:paraId="0840F69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Είναι ένας νέος θεσμός. Ο μικρός επενδυτής -γιατί για μικρούς επενδυτές μιλάμε- δεν έχει επαφή με τον ίδιο τον επιχειρηματία. Στηρίζεται στις εξασφαλίσεις του νόμο</w:t>
      </w:r>
      <w:r>
        <w:rPr>
          <w:rFonts w:eastAsia="Times New Roman" w:cs="Times New Roman"/>
          <w:szCs w:val="24"/>
        </w:rPr>
        <w:t xml:space="preserve">υ και των αρμόδιων κρατικών φορέων, όμως, όπως και να το κάνουμε, έχει μία δυσκολία μέχρι να το χωνέψει. </w:t>
      </w:r>
    </w:p>
    <w:p w14:paraId="0840F69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Πιστεύω ότι η παροχή περισσοτέρων εξασφαλίσεων θα διευκόλυνε να αρθεί αυτή η αναστολή προσέγγισης σε αυτόν τον νέο θεσμό ανθρώπων που δεν έχουν σχέση </w:t>
      </w:r>
      <w:r>
        <w:rPr>
          <w:rFonts w:eastAsia="Times New Roman" w:cs="Times New Roman"/>
          <w:szCs w:val="24"/>
        </w:rPr>
        <w:t>με την κεφαλαιαγορά. Παραδείγματος χάριν, αναφέρω το δικαίωμά τους να υπαναχωρήσουν από αυτήν τη σύμβαση εντός δεκαπέντε ημερών. Αυτό ψυχολογικά θα τόνωνε. Πιστεύω ότι πρέπει να το δει ο Υπουργός, όπως μου υποσχέθηκε, γιατί θα διευκόλυνε την εφαρμογή αυτού</w:t>
      </w:r>
      <w:r>
        <w:rPr>
          <w:rFonts w:eastAsia="Times New Roman" w:cs="Times New Roman"/>
          <w:szCs w:val="24"/>
        </w:rPr>
        <w:t xml:space="preserve"> του θεσμού.</w:t>
      </w:r>
    </w:p>
    <w:p w14:paraId="0840F69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Κατόπιν αυτών, όπως καταλαβαίνετε, κυρίες και κύριοι συνάδελφοι, εμείς ψηφίζουμε το νομοσχέδιο, με τις παρατηρήσεις που σας έκανα.</w:t>
      </w:r>
    </w:p>
    <w:p w14:paraId="0840F699"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40F69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Ευχαριστώ.</w:t>
      </w:r>
    </w:p>
    <w:p w14:paraId="0840F69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Τον λόγο έχ</w:t>
      </w:r>
      <w:r>
        <w:rPr>
          <w:rFonts w:eastAsia="Times New Roman" w:cs="Times New Roman"/>
          <w:szCs w:val="24"/>
        </w:rPr>
        <w:t xml:space="preserve">ει ο κ. Καμμένος,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των Ανεξαρτήτων Ελλήνων</w:t>
      </w:r>
      <w:r w:rsidRPr="003B700A">
        <w:rPr>
          <w:rFonts w:eastAsia="Times New Roman" w:cs="Times New Roman"/>
          <w:szCs w:val="24"/>
        </w:rPr>
        <w:t xml:space="preserve"> </w:t>
      </w:r>
      <w:r>
        <w:rPr>
          <w:rFonts w:eastAsia="Times New Roman" w:cs="Times New Roman"/>
          <w:szCs w:val="24"/>
        </w:rPr>
        <w:t>για δεκαπέντε λεπτά</w:t>
      </w:r>
      <w:r>
        <w:rPr>
          <w:rFonts w:eastAsia="Times New Roman" w:cs="Times New Roman"/>
          <w:szCs w:val="24"/>
        </w:rPr>
        <w:t xml:space="preserve">. </w:t>
      </w:r>
    </w:p>
    <w:p w14:paraId="0840F69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λλάζουμε λίγο τη σειρά των κομμάτων</w:t>
      </w:r>
      <w:r>
        <w:rPr>
          <w:rFonts w:eastAsia="Times New Roman" w:cs="Times New Roman"/>
          <w:szCs w:val="24"/>
        </w:rPr>
        <w:t>, επειδή ο κ. Καμμένος μετέχει στην εξεταστική επιτροπή</w:t>
      </w:r>
      <w:r>
        <w:rPr>
          <w:rFonts w:eastAsia="Times New Roman" w:cs="Times New Roman"/>
          <w:szCs w:val="24"/>
        </w:rPr>
        <w:t>.</w:t>
      </w:r>
    </w:p>
    <w:p w14:paraId="0840F69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0840F69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Αγαπητοί συνάδελφοι, σας ευχαρι</w:t>
      </w:r>
      <w:r>
        <w:rPr>
          <w:rFonts w:eastAsia="Times New Roman" w:cs="Times New Roman"/>
          <w:szCs w:val="24"/>
        </w:rPr>
        <w:t xml:space="preserve">στώ για την κατανόηση. Έχω την αντιπροεδρία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η οποία έχει ξεκινήσει στις 10.30΄. </w:t>
      </w:r>
    </w:p>
    <w:p w14:paraId="0840F69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Σήμερα συζητάμε για την τροποποίηση του ν.4099/2012 και την ενσωμάτωση της </w:t>
      </w:r>
      <w:r>
        <w:rPr>
          <w:rFonts w:eastAsia="Times New Roman" w:cs="Times New Roman"/>
          <w:szCs w:val="24"/>
        </w:rPr>
        <w:t>ο</w:t>
      </w:r>
      <w:r>
        <w:rPr>
          <w:rFonts w:eastAsia="Times New Roman" w:cs="Times New Roman"/>
          <w:szCs w:val="24"/>
        </w:rPr>
        <w:t>δηγίας στην ελληνική νομοθεσία. Είναι πάρα πολύ σημαντική η συγκεκριμένη</w:t>
      </w:r>
      <w:r>
        <w:rPr>
          <w:rFonts w:eastAsia="Times New Roman" w:cs="Times New Roman"/>
          <w:szCs w:val="24"/>
        </w:rPr>
        <w:t xml:space="preserve"> </w:t>
      </w:r>
      <w:r>
        <w:rPr>
          <w:rFonts w:eastAsia="Times New Roman" w:cs="Times New Roman"/>
          <w:szCs w:val="24"/>
        </w:rPr>
        <w:t>ο</w:t>
      </w:r>
      <w:r>
        <w:rPr>
          <w:rFonts w:eastAsia="Times New Roman" w:cs="Times New Roman"/>
          <w:szCs w:val="24"/>
        </w:rPr>
        <w:t>δηγία.</w:t>
      </w:r>
    </w:p>
    <w:p w14:paraId="0840F6A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 Δεν θα μακρηγορήσω. Δύο σκέλη έχει η ομιλία μου. Ένα σύντομο σε σχέση με τα σημαντικά στοιχεία της συγκεκριμένης ενσωμάτωσης και ένα δεύτερο, το οποίο θα έχει να κάνει με τις τροπολογίες που έχουμε καταθέσει, που έχουν να κάνουν πλέον με την πραγ</w:t>
      </w:r>
      <w:r>
        <w:rPr>
          <w:rFonts w:eastAsia="Times New Roman" w:cs="Times New Roman"/>
          <w:szCs w:val="24"/>
        </w:rPr>
        <w:t xml:space="preserve">ματική οικονομία, την καθημερινότητα του </w:t>
      </w:r>
      <w:r>
        <w:rPr>
          <w:rFonts w:eastAsia="Times New Roman" w:cs="Times New Roman"/>
          <w:szCs w:val="24"/>
        </w:rPr>
        <w:lastRenderedPageBreak/>
        <w:t xml:space="preserve">Έλληνα πολίτη και, αν θέλετε, με τη διευκόλυνση που πιστεύουμε ότι πρέπει να υπάρχει στις διαδικασίες και στις διευθύνσεις των Υπουργείων, έτσι ώστε να φέρουμε περισσότερα έσοδα άμεσα στο δημόσιο, διότι πιστεύω ότι </w:t>
      </w:r>
      <w:r>
        <w:rPr>
          <w:rFonts w:eastAsia="Times New Roman" w:cs="Times New Roman"/>
          <w:szCs w:val="24"/>
        </w:rPr>
        <w:t xml:space="preserve">αυτός είναι και ο σκοπός αυτής της Κυβέρνησης. </w:t>
      </w:r>
    </w:p>
    <w:p w14:paraId="0840F6A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Ένα από τα σημαντικότερα σημεία του νομοσχεδίου είναι το άρθρο το οποίο αφαιρεί τις χρεώσεις, χαρτόσημα και χρεώσεις υπέρ τρίτων, της </w:t>
      </w:r>
      <w:r>
        <w:rPr>
          <w:rFonts w:eastAsia="Times New Roman" w:cs="Times New Roman"/>
          <w:szCs w:val="24"/>
          <w:lang w:val="en-US"/>
        </w:rPr>
        <w:t>EBRD</w:t>
      </w:r>
      <w:r>
        <w:rPr>
          <w:rFonts w:eastAsia="Times New Roman" w:cs="Times New Roman"/>
          <w:szCs w:val="24"/>
        </w:rPr>
        <w:t>.</w:t>
      </w:r>
    </w:p>
    <w:p w14:paraId="0840F6A2" w14:textId="77777777" w:rsidR="001F57C4" w:rsidRDefault="00B509FF">
      <w:pPr>
        <w:spacing w:line="600" w:lineRule="auto"/>
        <w:ind w:firstLine="720"/>
        <w:jc w:val="both"/>
        <w:rPr>
          <w:rFonts w:eastAsia="Times New Roman" w:cs="Times New Roman"/>
          <w:szCs w:val="24"/>
        </w:rPr>
      </w:pPr>
      <w:r>
        <w:rPr>
          <w:rFonts w:eastAsia="Times New Roman"/>
          <w:color w:val="222222"/>
          <w:sz w:val="27"/>
          <w:szCs w:val="27"/>
        </w:rPr>
        <w:t>Η</w:t>
      </w:r>
      <w:r>
        <w:rPr>
          <w:rFonts w:eastAsia="Times New Roman"/>
          <w:color w:val="222222"/>
          <w:sz w:val="27"/>
          <w:szCs w:val="27"/>
        </w:rPr>
        <w:t xml:space="preserve"> </w:t>
      </w:r>
      <w:r>
        <w:rPr>
          <w:rFonts w:eastAsia="Times New Roman" w:cs="Times New Roman"/>
          <w:szCs w:val="24"/>
          <w:lang w:val="en-US"/>
        </w:rPr>
        <w:t>EBRD</w:t>
      </w:r>
      <w:r>
        <w:rPr>
          <w:rFonts w:eastAsia="Times New Roman" w:cs="Times New Roman"/>
          <w:szCs w:val="24"/>
        </w:rPr>
        <w:t xml:space="preserve">, η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Reconstruction</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η οποία </w:t>
      </w:r>
      <w:r>
        <w:rPr>
          <w:rFonts w:eastAsia="Times New Roman" w:cs="Times New Roman"/>
          <w:szCs w:val="24"/>
        </w:rPr>
        <w:t xml:space="preserve">έχει ήδη δώσει την αμέριστη συμπαράστασή της και έχει επιδείξει την εμπιστοσύνη της στη συγκεκριμένη Κυβέρνηση των Ανεξαρτήτων Ελλήνων και του ΣΥΡΙΖΑ, πρέπει να συνεχίσει να δίνει δάνεια και να συμμετέχει στις αυξήσεις μετοχικού κεφαλαίου ή οτιδήποτε άλλο </w:t>
      </w:r>
      <w:r>
        <w:rPr>
          <w:rFonts w:eastAsia="Times New Roman" w:cs="Times New Roman"/>
          <w:szCs w:val="24"/>
        </w:rPr>
        <w:t xml:space="preserve">κάνει στην Ελλάδα. Τα δάνειά της είναι υψηλής αξίας, 100.000.000, 200.000.000, 300.000.000 και το κόστος υπέρ τρίτων ήταν και δυσβάσταχτο και έκανε και τα δάνεια αυτά </w:t>
      </w:r>
      <w:r>
        <w:rPr>
          <w:rFonts w:eastAsia="Times New Roman" w:cs="Times New Roman"/>
          <w:szCs w:val="24"/>
        </w:rPr>
        <w:lastRenderedPageBreak/>
        <w:t>μη ανταγωνιστικά ή καμ</w:t>
      </w:r>
      <w:r>
        <w:rPr>
          <w:rFonts w:eastAsia="Times New Roman" w:cs="Times New Roman"/>
          <w:szCs w:val="24"/>
        </w:rPr>
        <w:t>μ</w:t>
      </w:r>
      <w:r>
        <w:rPr>
          <w:rFonts w:eastAsia="Times New Roman" w:cs="Times New Roman"/>
          <w:szCs w:val="24"/>
        </w:rPr>
        <w:t>ία εταιρεία δεν θα υπέγραφε για να πληρώσει ένα κόστος πάνω από το</w:t>
      </w:r>
      <w:r>
        <w:rPr>
          <w:rFonts w:eastAsia="Times New Roman" w:cs="Times New Roman"/>
          <w:szCs w:val="24"/>
        </w:rPr>
        <w:t xml:space="preserve"> 3%, πέρα από το επιτόκιο, στο δάνειο της </w:t>
      </w:r>
      <w:r>
        <w:rPr>
          <w:rFonts w:eastAsia="Times New Roman" w:cs="Times New Roman"/>
          <w:szCs w:val="24"/>
          <w:lang w:val="en-US"/>
        </w:rPr>
        <w:t>EBRD</w:t>
      </w:r>
      <w:r>
        <w:rPr>
          <w:rFonts w:eastAsia="Times New Roman" w:cs="Times New Roman"/>
          <w:szCs w:val="24"/>
        </w:rPr>
        <w:t xml:space="preserve">. </w:t>
      </w:r>
    </w:p>
    <w:p w14:paraId="0840F6A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Είναι πολύ σημαντική η αφαίρεση αυτών των χρεώσεων, διότι τα δάνεια γίνονται πλέον ανταγωνιστικά. Η ελληνική Κυβέρνηση -νομίζω το καταλαβαίνετε- και η ελληνική οικονομία, ανεξαρτήτως χρώματος και πολιτικής σ</w:t>
      </w:r>
      <w:r>
        <w:rPr>
          <w:rFonts w:eastAsia="Times New Roman" w:cs="Times New Roman"/>
          <w:szCs w:val="24"/>
        </w:rPr>
        <w:t xml:space="preserve">τάσης, έχει ανάγκη την πιστοποίηση και τη σφραγίδα που δίνει η </w:t>
      </w:r>
      <w:r>
        <w:rPr>
          <w:rFonts w:eastAsia="Times New Roman" w:cs="Times New Roman"/>
          <w:szCs w:val="24"/>
          <w:lang w:val="en-US"/>
        </w:rPr>
        <w:t>EBRD</w:t>
      </w:r>
      <w:r>
        <w:rPr>
          <w:rFonts w:eastAsia="Times New Roman" w:cs="Times New Roman"/>
          <w:szCs w:val="24"/>
        </w:rPr>
        <w:t xml:space="preserve"> στην ελληνική οικονομία, συμμετέχοντας με δανεισμό, άρα βλέποντας μηδενικό ρίσκο στα δάνειά της προς την αγορά μας. Είναι απλό αυτό που λέω και πρέπει να συνεχίσουμε με αυτόν τον τρόπο.</w:t>
      </w:r>
    </w:p>
    <w:p w14:paraId="0840F6A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Έν</w:t>
      </w:r>
      <w:r>
        <w:rPr>
          <w:rFonts w:eastAsia="Times New Roman" w:cs="Times New Roman"/>
          <w:szCs w:val="24"/>
        </w:rPr>
        <w:t xml:space="preserve">α δεύτερο πολύ σημαντικό κομμάτι, που έθιξαν και οι προηγούμενοι συνάδελφοι, είναι η συμμετοχική χρηματοδότηση, το </w:t>
      </w:r>
      <w:r>
        <w:rPr>
          <w:rFonts w:eastAsia="Times New Roman" w:cs="Times New Roman"/>
          <w:szCs w:val="24"/>
          <w:lang w:val="en-US"/>
        </w:rPr>
        <w:t>crowdfunding</w:t>
      </w:r>
      <w:r>
        <w:rPr>
          <w:rFonts w:eastAsia="Times New Roman" w:cs="Times New Roman"/>
          <w:szCs w:val="24"/>
        </w:rPr>
        <w:t>. Είναι πολύ σημαντικό αναπτυξιακό εργαλείο. Πρέπει βεβαίως να μπουν και τα κανονιστικά πλαίσια -νομικά, φορολογικά και ελεγκτικά</w:t>
      </w:r>
      <w:r>
        <w:rPr>
          <w:rFonts w:eastAsia="Times New Roman" w:cs="Times New Roman"/>
          <w:szCs w:val="24"/>
        </w:rPr>
        <w:t xml:space="preserve"> πλαίσια- διότι αν δούμε τι συμβαίνει στο εξωτερικό, είναι ένας πολύ καλός τρόπος για να αποφύγουμε και λάθη του εξωτερικού, λάθη </w:t>
      </w:r>
      <w:r>
        <w:rPr>
          <w:rFonts w:eastAsia="Times New Roman" w:cs="Times New Roman"/>
          <w:szCs w:val="24"/>
        </w:rPr>
        <w:lastRenderedPageBreak/>
        <w:t xml:space="preserve">απόκρυψης της διαδρομής του χρήματος ή της χρήσης του χρήματος ή πόσα χρήματα μαζεύτηκαν, για ποιον σκοπό μαζεύτηκαν και αν ο </w:t>
      </w:r>
      <w:r>
        <w:rPr>
          <w:rFonts w:eastAsia="Times New Roman" w:cs="Times New Roman"/>
          <w:szCs w:val="24"/>
        </w:rPr>
        <w:t xml:space="preserve">σκοπός εξυπηρετήθηκε ή όχι. Όλα αυτά θα πρέπει να τα ελέγξει η Κυβέρνησή μας, να ελέγξει την πλήρη διαδικασία του </w:t>
      </w:r>
      <w:r>
        <w:rPr>
          <w:rFonts w:eastAsia="Times New Roman" w:cs="Times New Roman"/>
          <w:szCs w:val="24"/>
          <w:lang w:val="en-US"/>
        </w:rPr>
        <w:t>crowdfunding</w:t>
      </w:r>
      <w:r>
        <w:rPr>
          <w:rFonts w:eastAsia="Times New Roman" w:cs="Times New Roman"/>
          <w:szCs w:val="24"/>
        </w:rPr>
        <w:t xml:space="preserve"> από το άλφα μέχρι το ωμέγα.</w:t>
      </w:r>
    </w:p>
    <w:p w14:paraId="0840F6A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Όσον αφορά τους άυλους τίτλους, όπως είπα και στη σύντομη εισήγησή μου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ο</w:t>
      </w:r>
      <w:r>
        <w:rPr>
          <w:rFonts w:eastAsia="Times New Roman" w:cs="Times New Roman"/>
          <w:szCs w:val="24"/>
        </w:rPr>
        <w:t xml:space="preserve">ικονομικών, είναι πολύ σημαντικό να γνωρίζουμε ότι του χρόνου, το 2017, θα έχουμε τη </w:t>
      </w:r>
      <w:r>
        <w:rPr>
          <w:rFonts w:eastAsia="Times New Roman" w:cs="Times New Roman"/>
          <w:szCs w:val="24"/>
          <w:lang w:val="en-US"/>
        </w:rPr>
        <w:t>MiFID</w:t>
      </w:r>
      <w:r>
        <w:rPr>
          <w:rFonts w:eastAsia="Times New Roman" w:cs="Times New Roman"/>
          <w:szCs w:val="24"/>
        </w:rPr>
        <w:t xml:space="preserve"> ΙΙ, δηλαδή τη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Instruments</w:t>
      </w:r>
      <w:r>
        <w:rPr>
          <w:rFonts w:eastAsia="Times New Roman" w:cs="Times New Roman"/>
          <w:szCs w:val="24"/>
        </w:rPr>
        <w:t xml:space="preserve"> </w:t>
      </w:r>
      <w:r>
        <w:rPr>
          <w:rFonts w:eastAsia="Times New Roman" w:cs="Times New Roman"/>
          <w:szCs w:val="24"/>
          <w:lang w:val="en-US"/>
        </w:rPr>
        <w:t>Directive</w:t>
      </w:r>
      <w:r>
        <w:rPr>
          <w:rFonts w:eastAsia="Times New Roman" w:cs="Times New Roman"/>
          <w:szCs w:val="24"/>
        </w:rPr>
        <w:t>, η οποία θα μπει σε ισχύ.</w:t>
      </w:r>
      <w:r>
        <w:rPr>
          <w:rFonts w:eastAsia="Times New Roman" w:cs="Times New Roman"/>
          <w:szCs w:val="24"/>
        </w:rPr>
        <w:t xml:space="preserve"> </w:t>
      </w:r>
      <w:r>
        <w:rPr>
          <w:rFonts w:eastAsia="Times New Roman" w:cs="Times New Roman"/>
          <w:szCs w:val="24"/>
        </w:rPr>
        <w:t>Έχει να κάνει με τον κώδικα δεοντολογίας. Έχει να κάνει με ένα κανονιστικό πλαίσιο</w:t>
      </w:r>
      <w:r>
        <w:rPr>
          <w:rFonts w:eastAsia="Times New Roman" w:cs="Times New Roman"/>
          <w:szCs w:val="24"/>
        </w:rPr>
        <w:t xml:space="preserve"> πάνω στη διαδικασία επικοινωνίας και πώς οι άυλοι τίτλοι θα διαχειρίζονται μεταξύ αυτών που τους προσφέρουν και τους πωλούν σε σχέση με αυτούς που είναι οι δυνητικοί επενδυτές ή αγοραστές αυτών των τίτλων.</w:t>
      </w:r>
    </w:p>
    <w:p w14:paraId="0840F6A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πρέπει από τώρα, επειδή υπάρχει η τεχνική επάρ</w:t>
      </w:r>
      <w:r>
        <w:rPr>
          <w:rFonts w:eastAsia="Times New Roman" w:cs="Times New Roman"/>
          <w:szCs w:val="24"/>
        </w:rPr>
        <w:t xml:space="preserve">κεια και στο Υπουργείο –είμαι σίγουρος και το γνωρίζω- να ξεκινήσουμε την προεργασία, έτσι ώστε, όταν έρθει του χρόνου η </w:t>
      </w:r>
      <w:r>
        <w:rPr>
          <w:rFonts w:eastAsia="Times New Roman" w:cs="Times New Roman"/>
          <w:szCs w:val="24"/>
          <w:lang w:val="en-US"/>
        </w:rPr>
        <w:t>MiFID</w:t>
      </w:r>
      <w:r>
        <w:rPr>
          <w:rFonts w:eastAsia="Times New Roman" w:cs="Times New Roman"/>
          <w:szCs w:val="24"/>
        </w:rPr>
        <w:t xml:space="preserve"> στην Ελλάδα, να </w:t>
      </w:r>
      <w:r>
        <w:rPr>
          <w:rFonts w:eastAsia="Times New Roman" w:cs="Times New Roman"/>
          <w:szCs w:val="24"/>
        </w:rPr>
        <w:lastRenderedPageBreak/>
        <w:t>είμαστε έτοιμοι και να είμαστε μπροστά για να μην ξεκινήσουμε τη διαδικασία τότε, διότι θα πάμε πίσω πολύ σημαντι</w:t>
      </w:r>
      <w:r>
        <w:rPr>
          <w:rFonts w:eastAsia="Times New Roman" w:cs="Times New Roman"/>
          <w:szCs w:val="24"/>
        </w:rPr>
        <w:t xml:space="preserve">κά χρηματοδοτικά εργαλεία. </w:t>
      </w:r>
    </w:p>
    <w:p w14:paraId="0840F6A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Μέσα σε αυτό το κομμάτι είναι –λέω κάποιους τεχνικούς όρους- και το «</w:t>
      </w:r>
      <w:r>
        <w:rPr>
          <w:rFonts w:eastAsia="Times New Roman" w:cs="Times New Roman"/>
          <w:szCs w:val="24"/>
          <w:lang w:val="en-US"/>
        </w:rPr>
        <w:t>High</w:t>
      </w:r>
      <w:r>
        <w:rPr>
          <w:rFonts w:eastAsia="Times New Roman" w:cs="Times New Roman"/>
          <w:szCs w:val="24"/>
        </w:rPr>
        <w:t>-</w:t>
      </w:r>
      <w:r>
        <w:rPr>
          <w:rFonts w:eastAsia="Times New Roman" w:cs="Times New Roman"/>
          <w:szCs w:val="24"/>
          <w:lang w:val="en-US"/>
        </w:rPr>
        <w:t>Frequency</w:t>
      </w:r>
      <w:r>
        <w:rPr>
          <w:rFonts w:eastAsia="Times New Roman" w:cs="Times New Roman"/>
          <w:szCs w:val="24"/>
        </w:rPr>
        <w:t xml:space="preserve"> </w:t>
      </w:r>
      <w:r>
        <w:rPr>
          <w:rFonts w:eastAsia="Times New Roman" w:cs="Times New Roman"/>
          <w:szCs w:val="24"/>
          <w:lang w:val="en-US"/>
        </w:rPr>
        <w:t>Trading</w:t>
      </w:r>
      <w:r>
        <w:rPr>
          <w:rFonts w:eastAsia="Times New Roman" w:cs="Times New Roman"/>
          <w:szCs w:val="24"/>
        </w:rPr>
        <w:t>» το οποίο έχει τεράστια προβλήματα. Έρχεται το «</w:t>
      </w:r>
      <w:r>
        <w:rPr>
          <w:rFonts w:eastAsia="Times New Roman" w:cs="Times New Roman"/>
          <w:szCs w:val="24"/>
          <w:lang w:val="en-US"/>
        </w:rPr>
        <w:t>regulatory</w:t>
      </w:r>
      <w:r>
        <w:rPr>
          <w:rFonts w:eastAsia="Times New Roman" w:cs="Times New Roman"/>
          <w:szCs w:val="24"/>
        </w:rPr>
        <w:t xml:space="preserve"> </w:t>
      </w:r>
      <w:r>
        <w:rPr>
          <w:rFonts w:eastAsia="Times New Roman" w:cs="Times New Roman"/>
          <w:szCs w:val="24"/>
          <w:lang w:val="en-US"/>
        </w:rPr>
        <w:t>framework</w:t>
      </w:r>
      <w:r>
        <w:rPr>
          <w:rFonts w:eastAsia="Times New Roman" w:cs="Times New Roman"/>
          <w:szCs w:val="24"/>
        </w:rPr>
        <w:t>» του χρόνου. Καλό είναι από τώρα να το προβλέψουμε και να φτιάξουμε</w:t>
      </w:r>
      <w:r>
        <w:rPr>
          <w:rFonts w:eastAsia="Times New Roman" w:cs="Times New Roman"/>
          <w:szCs w:val="24"/>
        </w:rPr>
        <w:t xml:space="preserve"> τις διαδικασίες έτσι ώστε </w:t>
      </w:r>
      <w:r>
        <w:rPr>
          <w:rFonts w:eastAsia="Times New Roman" w:cs="Times New Roman"/>
          <w:szCs w:val="24"/>
          <w:lang w:val="en-US"/>
        </w:rPr>
        <w:t>proactively</w:t>
      </w:r>
      <w:r>
        <w:rPr>
          <w:rFonts w:eastAsia="Times New Roman" w:cs="Times New Roman"/>
          <w:szCs w:val="24"/>
        </w:rPr>
        <w:t>, δηλαδή με έργο πριν έρθει η οδηγία στην Ελλάδα, να είμαστε μπροστά από τις εξελίξεις για να μην τρέχουμε πίσω από αυτές.</w:t>
      </w:r>
    </w:p>
    <w:p w14:paraId="0840F6A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Επίσης, πολύ σημαντικό είναι αυτό που έχει να κάνει με την ασφάλιση και την αντασφάλιση των επε</w:t>
      </w:r>
      <w:r>
        <w:rPr>
          <w:rFonts w:eastAsia="Times New Roman" w:cs="Times New Roman"/>
          <w:szCs w:val="24"/>
        </w:rPr>
        <w:t>νδύσεων. Είναι μέσα σε αυτά τα κομμάτια που θα έρθουν. Είναι σημαντικό να μπουν στο ελληνικό πλαίσιο. Θα μου επιτρέψετε να πω ότι παλιότερα είχαμε το πρόβλημα –ένα παράδειγμα θα πω- των δανείων σε ελβετικό φράγκο. Πολλές τράπεζες ή οργανισμοί που έδιναν αυ</w:t>
      </w:r>
      <w:r>
        <w:rPr>
          <w:rFonts w:eastAsia="Times New Roman" w:cs="Times New Roman"/>
          <w:szCs w:val="24"/>
        </w:rPr>
        <w:t>τά τα δάνεια</w:t>
      </w:r>
      <w:r>
        <w:rPr>
          <w:rFonts w:eastAsia="Times New Roman" w:cs="Times New Roman"/>
          <w:szCs w:val="24"/>
        </w:rPr>
        <w:t>,</w:t>
      </w:r>
      <w:r>
        <w:rPr>
          <w:rFonts w:eastAsia="Times New Roman" w:cs="Times New Roman"/>
          <w:szCs w:val="24"/>
        </w:rPr>
        <w:t xml:space="preserve"> είχαν ασφαλίσει και αντασφαλίσει τα δάνειά τους πάνω στο συναλλαγματικό ρίσκο ή είχαν κάνει </w:t>
      </w:r>
      <w:r>
        <w:rPr>
          <w:rFonts w:eastAsia="Times New Roman" w:cs="Times New Roman"/>
          <w:szCs w:val="24"/>
          <w:lang w:val="en-US"/>
        </w:rPr>
        <w:t>hedging</w:t>
      </w:r>
      <w:r>
        <w:rPr>
          <w:rFonts w:eastAsia="Times New Roman" w:cs="Times New Roman"/>
          <w:szCs w:val="24"/>
        </w:rPr>
        <w:t xml:space="preserve"> σε οτιδήποτε </w:t>
      </w:r>
      <w:r>
        <w:rPr>
          <w:rFonts w:eastAsia="Times New Roman" w:cs="Times New Roman"/>
          <w:szCs w:val="24"/>
        </w:rPr>
        <w:lastRenderedPageBreak/>
        <w:t>άλλο, αλλά αυτή τη συμφωνία δεν την πέρασαν ποτέ σε κανέναν δανειζόμενο. Έτσι, ο δανειζόμενος πήρε όλο το ρίσκο. Η τράπεζα είχε ασφαλίσει το ρίσκο της και δεν μετέφερε αυτή την ασφάλεια προς τον δανειολήπτη.</w:t>
      </w:r>
    </w:p>
    <w:p w14:paraId="0840F6A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Αυτά πλέον λύνονται σε ευρωπαϊκό ε</w:t>
      </w:r>
      <w:r>
        <w:rPr>
          <w:rFonts w:eastAsia="Times New Roman" w:cs="Times New Roman"/>
          <w:szCs w:val="24"/>
        </w:rPr>
        <w:t>πίπεδο. Και πιστεύω και είμαι σίγουρος ότι η δική μας Κυβέρνηση θα κάνει το ίδιο, έτσι ώστε να προστατεύσουμε τον καταναλωτή, τον επενδυτή, τον οποιονδήποτε μπαίνει σε αυτή τη διαδικασία να επενδύσει ή να βάλει τα χρήματά του σε αυτούς τους τίτλους.</w:t>
      </w:r>
    </w:p>
    <w:p w14:paraId="0840F6A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Κλείνο</w:t>
      </w:r>
      <w:r>
        <w:rPr>
          <w:rFonts w:eastAsia="Times New Roman" w:cs="Times New Roman"/>
          <w:szCs w:val="24"/>
        </w:rPr>
        <w:t xml:space="preserve">ντας, θέλω να πω, για να είναι ξεκάθαρο, και ως εισηγητής ότι οι Ανεξάρτητοι Έλληνες ψηφίζουμε και στηρίζουμε και κατ’ </w:t>
      </w:r>
      <w:proofErr w:type="spellStart"/>
      <w:r>
        <w:rPr>
          <w:rFonts w:eastAsia="Times New Roman" w:cs="Times New Roman"/>
          <w:szCs w:val="24"/>
        </w:rPr>
        <w:t>άρθρον</w:t>
      </w:r>
      <w:proofErr w:type="spellEnd"/>
      <w:r>
        <w:rPr>
          <w:rFonts w:eastAsia="Times New Roman" w:cs="Times New Roman"/>
          <w:szCs w:val="24"/>
        </w:rPr>
        <w:t xml:space="preserve"> και στο σύνολό του το νομοσχέδιο και την ενσωμάτωση στην ελληνική νομοθεσία. </w:t>
      </w:r>
    </w:p>
    <w:p w14:paraId="0840F6A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ήθελα να αναφερθώ στις δύο τροπολογίες που έχω κα</w:t>
      </w:r>
      <w:r>
        <w:rPr>
          <w:rFonts w:eastAsia="Times New Roman" w:cs="Times New Roman"/>
          <w:szCs w:val="24"/>
        </w:rPr>
        <w:t xml:space="preserve">ταθέσει. Είναι εξαιρετικά σημαντικές. </w:t>
      </w:r>
    </w:p>
    <w:p w14:paraId="0840F6A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Η μια τροπολογία έχει να κάνει με τον ΕΝΦΙΑ στους οικοδομικούς συνεταιρισμούς που βλέπουμε αυτές τις ημέρες. Είναι τραγικό αυτή η χώρα να έχει φτιάξει οικοδομικούς συνεταιρισμούς μεταπολεμικά, να έχει δώσει μερίδια σε</w:t>
      </w:r>
      <w:r>
        <w:rPr>
          <w:rFonts w:eastAsia="Times New Roman" w:cs="Times New Roman"/>
          <w:szCs w:val="24"/>
        </w:rPr>
        <w:t xml:space="preserve"> μερισματούχους ακίνητης περιουσίας σε όλη την Ελλάδα τους οποίους, ενώ ο σκοπός ήταν, με την παρότρυνση του κράτους, να </w:t>
      </w:r>
      <w:proofErr w:type="spellStart"/>
      <w:r>
        <w:rPr>
          <w:rFonts w:eastAsia="Times New Roman" w:cs="Times New Roman"/>
          <w:szCs w:val="24"/>
        </w:rPr>
        <w:t>πολεοδομηθούν</w:t>
      </w:r>
      <w:proofErr w:type="spellEnd"/>
      <w:r>
        <w:rPr>
          <w:rFonts w:eastAsia="Times New Roman" w:cs="Times New Roman"/>
          <w:szCs w:val="24"/>
        </w:rPr>
        <w:t xml:space="preserve"> οι εκτάσεις, να υπάρχει νομή και κατοχή και να γίνει επένδυση και να χτίσει ο χριστιανός μετά τον πόλεμο, τους έχουμε ακό</w:t>
      </w:r>
      <w:r>
        <w:rPr>
          <w:rFonts w:eastAsia="Times New Roman" w:cs="Times New Roman"/>
          <w:szCs w:val="24"/>
        </w:rPr>
        <w:t xml:space="preserve">μη αιχμαλώτους. </w:t>
      </w:r>
    </w:p>
    <w:p w14:paraId="0840F6A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το παράλογο ποιο είναι; Ότι με την εφεύρεση του ΕΝΦΙΑ από τον κ. Βενιζέλο –να θυμίσω ότι τον έβαλε και στη ΔΕΗ και είχαμε και μαγκάλια, να μην τα ξεχνάμε εδώ που είμαστε τώρα με τον ΕΝΦΙΑ και κριτικάρουμε την Κυβέρνηση για τον ΕΝΦΙΑ κα</w:t>
      </w:r>
      <w:r>
        <w:rPr>
          <w:rFonts w:eastAsia="Times New Roman" w:cs="Times New Roman"/>
          <w:szCs w:val="24"/>
        </w:rPr>
        <w:t xml:space="preserve">ι το δικαιότερο μοίρασμα που έκανε φέτος- πηγαίνει ο ΕΝΦΙΑ στον πρόεδρο του συνεταιρισμού. </w:t>
      </w:r>
    </w:p>
    <w:p w14:paraId="0840F6A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Βγαίνει 200.000 ευρώ, 300.000 ευρώ, 400.000 ευρώ, 500.000 ευρώ ΕΝΦΙΑ, διότι φαντάζεστε ότι τα οικόπεδα αυτά και τα μερίδια των συνεταιρισμών είναι τεράστια, γιατί ε</w:t>
      </w:r>
      <w:r>
        <w:rPr>
          <w:rFonts w:eastAsia="Times New Roman" w:cs="Times New Roman"/>
          <w:szCs w:val="24"/>
        </w:rPr>
        <w:t xml:space="preserve">ίναι για δεκάδες χιλιάδες και εκατοντάδες χιλιάδες στρέμματα, και πηγαίνει αδίκως στον πρόεδρο. Το πρόβλημα ποιο είναι; </w:t>
      </w:r>
    </w:p>
    <w:p w14:paraId="0840F6A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Πρώτον, δεν θα πληρωθεί ποτέ. Δεύτερον, δεν μπορούμε να βάλουμε φυλακή τον πρόεδρο γιατί είναι παράνομο. Δεν είναι δικά του τα οικόπεδα</w:t>
      </w:r>
      <w:r>
        <w:rPr>
          <w:rFonts w:eastAsia="Times New Roman" w:cs="Times New Roman"/>
          <w:szCs w:val="24"/>
        </w:rPr>
        <w:t xml:space="preserve">. Αν ήταν δικά του, να τα πλήρωνε. Δεν είναι δικά του. Το κράτος αυτή τη στιγμή πρέπει να βρει τρόπο, να μην παρανομήσει και να έχει σύμμαχο τον πολίτη και όχι εχθρό του. </w:t>
      </w:r>
    </w:p>
    <w:p w14:paraId="0840F6B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Συν το ότι με τη νομιμοποίηση της αναλογικότητας, όπως προτείνω και θα το διαβάσω –έ</w:t>
      </w:r>
      <w:r>
        <w:rPr>
          <w:rFonts w:eastAsia="Times New Roman" w:cs="Times New Roman"/>
          <w:szCs w:val="24"/>
        </w:rPr>
        <w:t xml:space="preserve">χει απλή διατύπωση-, να πληρώνουν αναλογικά οι μερισματούχοι τον ΕΝΦΙΑ, δίνουμε τη δυνατότητα στο κράτος να έχει πολύ περισσότερα έσοδα. Θα τολμούσα να πω διπλάσια έσοδα από αυτά που φαντάζεται και </w:t>
      </w:r>
      <w:r>
        <w:rPr>
          <w:rFonts w:eastAsia="Times New Roman" w:cs="Times New Roman"/>
          <w:szCs w:val="24"/>
        </w:rPr>
        <w:lastRenderedPageBreak/>
        <w:t>στέλνει ήδη η Γενική Γραμματεία Δημοσίων Εσόδων και το Υπο</w:t>
      </w:r>
      <w:r>
        <w:rPr>
          <w:rFonts w:eastAsia="Times New Roman" w:cs="Times New Roman"/>
          <w:szCs w:val="24"/>
        </w:rPr>
        <w:t>υργείο Οικονομικών στον πρόεδρο των συνεταιρισμών.</w:t>
      </w:r>
    </w:p>
    <w:p w14:paraId="0840F6B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Και για να είμαι συγκεκριμένος, διαβάζω: «Στην παράγραφο 2 του άρθρου 2 του ν.4223/2013 προστίθεται η περίπτωση </w:t>
      </w:r>
      <w:proofErr w:type="spellStart"/>
      <w:r>
        <w:rPr>
          <w:rFonts w:eastAsia="Times New Roman" w:cs="Times New Roman"/>
          <w:szCs w:val="24"/>
        </w:rPr>
        <w:t>ιβ</w:t>
      </w:r>
      <w:proofErr w:type="spellEnd"/>
      <w:r>
        <w:rPr>
          <w:rFonts w:eastAsia="Times New Roman" w:cs="Times New Roman"/>
          <w:szCs w:val="24"/>
        </w:rPr>
        <w:t>΄ ως εξής: «</w:t>
      </w:r>
      <w:proofErr w:type="spellStart"/>
      <w:r>
        <w:rPr>
          <w:rFonts w:eastAsia="Times New Roman" w:cs="Times New Roman"/>
          <w:szCs w:val="24"/>
        </w:rPr>
        <w:t>ιβ</w:t>
      </w:r>
      <w:proofErr w:type="spellEnd"/>
      <w:r>
        <w:rPr>
          <w:rFonts w:eastAsia="Times New Roman" w:cs="Times New Roman"/>
          <w:szCs w:val="24"/>
        </w:rPr>
        <w:t>) για τα ακίνητα των οικοδομικών συνεταιρισμών, τα μέλη τους κατά ποσοστό συμ</w:t>
      </w:r>
      <w:r>
        <w:rPr>
          <w:rFonts w:eastAsia="Times New Roman" w:cs="Times New Roman"/>
          <w:szCs w:val="24"/>
        </w:rPr>
        <w:t xml:space="preserve">μετοχής τους σε αυτούς.»». Τι πιο απλό; Τα μέλη κατά το ποσοστό συμμετοχής τους στον συνεταιρισμό πληρώνουν τον ΕΝΦΙΑ. </w:t>
      </w:r>
    </w:p>
    <w:p w14:paraId="0840F6B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Και είναι και το κίνητρο να μπει μια νομιμότητα για να μπορέσουν να χτίσουν για να έρθει και η ανάπτυξη και να εισπράξει και το κράτος. </w:t>
      </w:r>
      <w:r>
        <w:rPr>
          <w:rFonts w:eastAsia="Times New Roman" w:cs="Times New Roman"/>
          <w:szCs w:val="24"/>
        </w:rPr>
        <w:t xml:space="preserve">Δεν πρέπει να ξεχνάμε ότι το κράτος πρέπει να εισπράττει, δεν πρέπει απλά να παρακολουθεί με τα κιάλια. </w:t>
      </w:r>
    </w:p>
    <w:p w14:paraId="0840F6B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το δεύτερο το διαβάζω: «για τα ακίνητα των οικοδομικών συνεταιρισμών, τα μέλη τους κατά το ποσοστό συμμετοχής τους σε αυτούς.». Το καταθέτω στα Πρα</w:t>
      </w:r>
      <w:r>
        <w:rPr>
          <w:rFonts w:eastAsia="Times New Roman" w:cs="Times New Roman"/>
          <w:szCs w:val="24"/>
        </w:rPr>
        <w:t>κτικά, αν και έχει κατατεθεί η τροπολογία.</w:t>
      </w:r>
    </w:p>
    <w:p w14:paraId="0840F6B4" w14:textId="77777777" w:rsidR="001F57C4" w:rsidRDefault="00B509FF">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840F6B5" w14:textId="77777777" w:rsidR="001F57C4" w:rsidRDefault="00B509FF">
      <w:pPr>
        <w:spacing w:line="600" w:lineRule="auto"/>
        <w:ind w:firstLine="720"/>
        <w:jc w:val="both"/>
        <w:rPr>
          <w:rFonts w:eastAsia="Times New Roman" w:cs="Times New Roman"/>
          <w:szCs w:val="24"/>
        </w:rPr>
      </w:pPr>
      <w:r>
        <w:rPr>
          <w:rFonts w:eastAsia="Times New Roman" w:cs="Times New Roman"/>
        </w:rPr>
        <w:t>Πα</w:t>
      </w:r>
      <w:r>
        <w:rPr>
          <w:rFonts w:eastAsia="Times New Roman" w:cs="Times New Roman"/>
        </w:rPr>
        <w:t>ρακαλώ την Κυβέρνηση να το δει πολύ σοβαρά και όλους τους συναδέλφους –βέβαια δεν είμαστε πολλοί σήμερα εδώ- επειδή είναι και οι εισηγητές όλων των κομμάτων, να στηρίξουν την τροπολογία. Τα επιχειρήματά μου είναι απλά. Δεν χρειάζονται περαιτέρω τεκμηρίωσης</w:t>
      </w:r>
      <w:r>
        <w:rPr>
          <w:rFonts w:eastAsia="Times New Roman" w:cs="Times New Roman"/>
        </w:rPr>
        <w:t>.</w:t>
      </w:r>
    </w:p>
    <w:p w14:paraId="0840F6B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έπρεπε πλέον να ελαφρύνουμε αυτόν τον κόσμο, αυτούς τους ανθρώπους και να δώσουμε τη δυνατότητα και στην οικονομία να πάρει μπρος, εφ’ όσον πλέον νομιμοποιηθεί ο ΕΝΦΙΑ από τον κάθε ιδιοκτήτη, άρα είναι υπόλογος για τα μερίδιά του, να πάει να χτίσει κα</w:t>
      </w:r>
      <w:r>
        <w:rPr>
          <w:rFonts w:eastAsia="Times New Roman" w:cs="Times New Roman"/>
          <w:szCs w:val="24"/>
        </w:rPr>
        <w:t xml:space="preserve">ι να </w:t>
      </w:r>
      <w:proofErr w:type="spellStart"/>
      <w:r>
        <w:rPr>
          <w:rFonts w:eastAsia="Times New Roman" w:cs="Times New Roman"/>
          <w:szCs w:val="24"/>
        </w:rPr>
        <w:t>πολεοδομήσει</w:t>
      </w:r>
      <w:proofErr w:type="spellEnd"/>
      <w:r>
        <w:rPr>
          <w:rFonts w:eastAsia="Times New Roman" w:cs="Times New Roman"/>
          <w:szCs w:val="24"/>
        </w:rPr>
        <w:t xml:space="preserve"> το ακίνητό του.</w:t>
      </w:r>
    </w:p>
    <w:p w14:paraId="0840F6B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δεύτερο κομμάτι έχει να κάνει με το</w:t>
      </w:r>
      <w:r>
        <w:rPr>
          <w:rFonts w:eastAsia="Times New Roman" w:cs="Times New Roman"/>
          <w:szCs w:val="24"/>
        </w:rPr>
        <w:t>ν</w:t>
      </w:r>
      <w:r>
        <w:rPr>
          <w:rFonts w:eastAsia="Times New Roman" w:cs="Times New Roman"/>
          <w:szCs w:val="24"/>
        </w:rPr>
        <w:t xml:space="preserve"> ν.4337/2015 και τις διατάξεις του άρθρου 7 που έχουν να κάνουν με υποθέσεις οι οποίες δεν έχουν </w:t>
      </w:r>
      <w:proofErr w:type="spellStart"/>
      <w:r>
        <w:rPr>
          <w:rFonts w:eastAsia="Times New Roman" w:cs="Times New Roman"/>
          <w:szCs w:val="24"/>
        </w:rPr>
        <w:t>τελεσιδικήσει</w:t>
      </w:r>
      <w:proofErr w:type="spellEnd"/>
      <w:r>
        <w:rPr>
          <w:rFonts w:eastAsia="Times New Roman" w:cs="Times New Roman"/>
          <w:szCs w:val="24"/>
        </w:rPr>
        <w:t xml:space="preserve"> και αφορούν πλαστά, εικονικά και διάφορες άλλες </w:t>
      </w:r>
      <w:r>
        <w:rPr>
          <w:rFonts w:eastAsia="Times New Roman" w:cs="Times New Roman"/>
          <w:szCs w:val="24"/>
        </w:rPr>
        <w:lastRenderedPageBreak/>
        <w:t>περιπτώσεις, όπου επειδή</w:t>
      </w:r>
      <w:r>
        <w:rPr>
          <w:rFonts w:eastAsia="Times New Roman" w:cs="Times New Roman"/>
          <w:szCs w:val="24"/>
        </w:rPr>
        <w:t xml:space="preserve"> δεν έχουν </w:t>
      </w:r>
      <w:proofErr w:type="spellStart"/>
      <w:r>
        <w:rPr>
          <w:rFonts w:eastAsia="Times New Roman" w:cs="Times New Roman"/>
          <w:szCs w:val="24"/>
        </w:rPr>
        <w:t>τελεσιδικήσει</w:t>
      </w:r>
      <w:proofErr w:type="spellEnd"/>
      <w:r>
        <w:rPr>
          <w:rFonts w:eastAsia="Times New Roman" w:cs="Times New Roman"/>
          <w:szCs w:val="24"/>
        </w:rPr>
        <w:t xml:space="preserve"> οι αποφάσεις, το κράτος και οι </w:t>
      </w:r>
      <w:r>
        <w:rPr>
          <w:rFonts w:eastAsia="Times New Roman" w:cs="Times New Roman"/>
          <w:szCs w:val="24"/>
        </w:rPr>
        <w:t>υ</w:t>
      </w:r>
      <w:r>
        <w:rPr>
          <w:rFonts w:eastAsia="Times New Roman" w:cs="Times New Roman"/>
          <w:szCs w:val="24"/>
        </w:rPr>
        <w:t xml:space="preserve">πηρεσίες του κράτους αδυνατούν να εισπράξουν ή να ρυθμίσουν την οποιαδήποτε οφειλή. </w:t>
      </w:r>
    </w:p>
    <w:p w14:paraId="0840F6B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Αυτή η τροπολογία κατατέθηκε, διότι ήρθαν δύο λογιστικά γραφεία και πάνω από έξι ή επτά δικαιούχοι οι οποίοι είχαν</w:t>
      </w:r>
      <w:r>
        <w:rPr>
          <w:rFonts w:eastAsia="Times New Roman" w:cs="Times New Roman"/>
          <w:szCs w:val="24"/>
        </w:rPr>
        <w:t xml:space="preserve"> τα χρήματα να ρυθμίσουν και δεν μπορεί το κράτος να τους βάλει στο τραπέζι και να πάρει τα χρήματα, διότι δεν υπάρχει νομοθεσία. Δεν έχει </w:t>
      </w:r>
      <w:proofErr w:type="spellStart"/>
      <w:r>
        <w:rPr>
          <w:rFonts w:eastAsia="Times New Roman" w:cs="Times New Roman"/>
          <w:szCs w:val="24"/>
        </w:rPr>
        <w:t>τελεσιδικήσει</w:t>
      </w:r>
      <w:proofErr w:type="spellEnd"/>
      <w:r>
        <w:rPr>
          <w:rFonts w:eastAsia="Times New Roman" w:cs="Times New Roman"/>
          <w:szCs w:val="24"/>
        </w:rPr>
        <w:t xml:space="preserve"> η υπόθεση. Δεν μπορεί κάποιος να πάρει την απόφαση να βάλει στο τραπέζι τον οφειλέτη, του οποίου έχει β</w:t>
      </w:r>
      <w:r>
        <w:rPr>
          <w:rFonts w:eastAsia="Times New Roman" w:cs="Times New Roman"/>
          <w:szCs w:val="24"/>
        </w:rPr>
        <w:t>εβαιωθεί και έχει γίνει απαιτητή η οφειλή και το κράτος δεν μπορεί να εισπράξει.</w:t>
      </w:r>
    </w:p>
    <w:p w14:paraId="0840F6B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Άρα κάνουμε κάποιες προτάσεις, των οποίων τα σχετικά εδάφια θα μου επιτρέψετε να διαβάσω εν τάχει, όπως τα έχω γράψει και στην αιτιολογική έκθεση. </w:t>
      </w:r>
      <w:proofErr w:type="spellStart"/>
      <w:r>
        <w:rPr>
          <w:rFonts w:eastAsia="Times New Roman" w:cs="Times New Roman"/>
          <w:szCs w:val="24"/>
        </w:rPr>
        <w:t>Συγχωρέστε</w:t>
      </w:r>
      <w:proofErr w:type="spellEnd"/>
      <w:r>
        <w:rPr>
          <w:rFonts w:eastAsia="Times New Roman" w:cs="Times New Roman"/>
          <w:szCs w:val="24"/>
        </w:rPr>
        <w:t xml:space="preserve"> με για δύο λεπτά.</w:t>
      </w:r>
      <w:r>
        <w:rPr>
          <w:rFonts w:eastAsia="Times New Roman" w:cs="Times New Roman"/>
          <w:szCs w:val="24"/>
        </w:rPr>
        <w:t xml:space="preserve"> Παρακαλώ για την ευαισθησία των εισηγητών να μελετήσουν και να στηρίξουν τη συγκεκριμένη τροπολογία, γιατί είναι </w:t>
      </w:r>
      <w:r>
        <w:rPr>
          <w:rFonts w:eastAsia="Times New Roman" w:cs="Times New Roman"/>
          <w:szCs w:val="24"/>
        </w:rPr>
        <w:lastRenderedPageBreak/>
        <w:t xml:space="preserve">για το καλό της οικονομίας, προκειμένου να πάμε να εισπράξουμε χρήματα και να διευκολύνουμε τις Υπηρεσίες. </w:t>
      </w:r>
    </w:p>
    <w:p w14:paraId="0840F6B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Στο άρθρο 7 παράγραφος 2 του ν.435</w:t>
      </w:r>
      <w:r>
        <w:rPr>
          <w:rFonts w:eastAsia="Times New Roman" w:cs="Times New Roman"/>
          <w:szCs w:val="24"/>
        </w:rPr>
        <w:t>7/2015 προτείνουμε την εξής τροποποίηση: Στο τέλος του α΄ εδαφίου προτείνουμε να προστεθεί παράγραφος</w:t>
      </w:r>
      <w:r>
        <w:rPr>
          <w:rFonts w:eastAsia="Times New Roman" w:cs="Times New Roman"/>
          <w:szCs w:val="24"/>
        </w:rPr>
        <w:t>:</w:t>
      </w:r>
      <w:r>
        <w:rPr>
          <w:rFonts w:eastAsia="Times New Roman" w:cs="Times New Roman"/>
          <w:szCs w:val="24"/>
        </w:rPr>
        <w:t xml:space="preserve"> «Οι οποίες, κατά τον χρόνο κατάθεσης του παρόντος, είχαν ήδη συζητηθεί, αλλά δεν είχε εκδοθεί ακόμη απόφαση του αρμοδίου δικαστηρίου ή είχε εκδοθεί δικασ</w:t>
      </w:r>
      <w:r>
        <w:rPr>
          <w:rFonts w:eastAsia="Times New Roman" w:cs="Times New Roman"/>
          <w:szCs w:val="24"/>
        </w:rPr>
        <w:t>τική απόφαση, αλλά δεν είχε κοινοποιηθεί στον ενδιαφερόμενο. Ως εκκρεμείς υποθέσεις νοούνται, σε κάθε περίπτωση, όλες ανεξαιρέτως οι υποθέσεις, επί των οποίων, κατά τον χρόνο κατάθεσης του παρόντος, δεν είχε εκδοθεί αμετάκλητη δικαστική απόφαση».</w:t>
      </w:r>
    </w:p>
    <w:p w14:paraId="0840F6B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Στο τέλος</w:t>
      </w:r>
      <w:r>
        <w:rPr>
          <w:rFonts w:eastAsia="Times New Roman" w:cs="Times New Roman"/>
          <w:szCs w:val="24"/>
        </w:rPr>
        <w:t xml:space="preserve"> του γ΄ εδαφίου προστίθεται η παράγραφος</w:t>
      </w:r>
      <w:r>
        <w:rPr>
          <w:rFonts w:eastAsia="Times New Roman" w:cs="Times New Roman"/>
          <w:szCs w:val="24"/>
        </w:rPr>
        <w:t>:</w:t>
      </w:r>
      <w:r>
        <w:rPr>
          <w:rFonts w:eastAsia="Times New Roman" w:cs="Times New Roman"/>
          <w:szCs w:val="24"/>
        </w:rPr>
        <w:t xml:space="preserve"> «Σε κάθε άλλη περίπτωση, με την ως άνω δήλωση αποδοχής ο αιτούμενος την υπαγωγή στις ως άνω διατάξεις παραιτείται του δικαιώματος να ασκήσει οποιοδήποτε τακτικό ή έκτακτο ένδικο μέσο ή βοήθημα κατά τυχόν </w:t>
      </w:r>
      <w:proofErr w:type="spellStart"/>
      <w:r>
        <w:rPr>
          <w:rFonts w:eastAsia="Times New Roman" w:cs="Times New Roman"/>
          <w:szCs w:val="24"/>
        </w:rPr>
        <w:t>εκδοθείσης</w:t>
      </w:r>
      <w:proofErr w:type="spellEnd"/>
      <w:r>
        <w:rPr>
          <w:rFonts w:eastAsia="Times New Roman" w:cs="Times New Roman"/>
          <w:szCs w:val="24"/>
        </w:rPr>
        <w:t xml:space="preserve"> ή </w:t>
      </w:r>
      <w:proofErr w:type="spellStart"/>
      <w:r>
        <w:rPr>
          <w:rFonts w:eastAsia="Times New Roman" w:cs="Times New Roman"/>
          <w:szCs w:val="24"/>
        </w:rPr>
        <w:t>εκδοθησομένης</w:t>
      </w:r>
      <w:proofErr w:type="spellEnd"/>
      <w:r>
        <w:rPr>
          <w:rFonts w:eastAsia="Times New Roman" w:cs="Times New Roman"/>
          <w:szCs w:val="24"/>
        </w:rPr>
        <w:t xml:space="preserve"> </w:t>
      </w:r>
      <w:r>
        <w:rPr>
          <w:rFonts w:eastAsia="Times New Roman" w:cs="Times New Roman"/>
          <w:szCs w:val="24"/>
        </w:rPr>
        <w:lastRenderedPageBreak/>
        <w:t xml:space="preserve">δικαστικής απόφασης. Οι τυχόν </w:t>
      </w:r>
      <w:proofErr w:type="spellStart"/>
      <w:r>
        <w:rPr>
          <w:rFonts w:eastAsia="Times New Roman" w:cs="Times New Roman"/>
          <w:szCs w:val="24"/>
        </w:rPr>
        <w:t>εκδοθείσες</w:t>
      </w:r>
      <w:proofErr w:type="spellEnd"/>
      <w:r>
        <w:rPr>
          <w:rFonts w:eastAsia="Times New Roman" w:cs="Times New Roman"/>
          <w:szCs w:val="24"/>
        </w:rPr>
        <w:t xml:space="preserve"> ή </w:t>
      </w:r>
      <w:proofErr w:type="spellStart"/>
      <w:r>
        <w:rPr>
          <w:rFonts w:eastAsia="Times New Roman" w:cs="Times New Roman"/>
          <w:szCs w:val="24"/>
        </w:rPr>
        <w:t>εκδοθησόμενες</w:t>
      </w:r>
      <w:proofErr w:type="spellEnd"/>
      <w:r>
        <w:rPr>
          <w:rFonts w:eastAsia="Times New Roman" w:cs="Times New Roman"/>
          <w:szCs w:val="24"/>
        </w:rPr>
        <w:t xml:space="preserve"> δικαστικές αποφάσεις επί των εκκρεμών υποθέσεων, για τις οποίες ο φορολογούμενος υπάγεται στις παρούσες διατάξεις, δεν παράγουν υποχρέωση συμμόρφωσης της φορολογικής αρχής προς αυτές</w:t>
      </w:r>
      <w:r>
        <w:rPr>
          <w:rFonts w:eastAsia="Times New Roman" w:cs="Times New Roman"/>
          <w:szCs w:val="24"/>
        </w:rPr>
        <w:t>, καταργούμενων των σχετικών δικών».</w:t>
      </w:r>
    </w:p>
    <w:p w14:paraId="0840F6B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Στο άρθρο 7 παράγραφος 4</w:t>
      </w:r>
      <w:r>
        <w:rPr>
          <w:rFonts w:eastAsia="Times New Roman" w:cs="Times New Roman"/>
          <w:szCs w:val="24"/>
        </w:rPr>
        <w:t>,</w:t>
      </w:r>
      <w:r>
        <w:rPr>
          <w:rFonts w:eastAsia="Times New Roman" w:cs="Times New Roman"/>
          <w:szCs w:val="24"/>
        </w:rPr>
        <w:t xml:space="preserve"> στο εδάφιο β΄ προσθέτουμε</w:t>
      </w:r>
      <w:r>
        <w:rPr>
          <w:rFonts w:eastAsia="Times New Roman" w:cs="Times New Roman"/>
          <w:szCs w:val="24"/>
        </w:rPr>
        <w:t>:</w:t>
      </w:r>
      <w:r>
        <w:rPr>
          <w:rFonts w:eastAsia="Times New Roman" w:cs="Times New Roman"/>
          <w:szCs w:val="24"/>
        </w:rPr>
        <w:t xml:space="preserve"> «Οι οποίες, κατά το χρόνο κατάθεσης του παρόντος, είχαν ήδη συζητηθεί, αλλά δεν είχε εκδοθεί ακόμη απόφαση του αρμόδιου δικαστηρίου ή είχε εκδοθεί δικαστική απόφαση, </w:t>
      </w:r>
      <w:r>
        <w:rPr>
          <w:rFonts w:eastAsia="Times New Roman" w:cs="Times New Roman"/>
          <w:szCs w:val="24"/>
        </w:rPr>
        <w:t>αλλά δεν είχε κοινοποιηθεί στον ενδιαφερόμενο. Ως εκκρεμείς υποθέσεις νοούνται, σε κάθε περίπτωση, όλες ανεξαιρέτως οι υποθέσεις, επί των οποίων, κατά τον χρόνο κατάθεσης του παρόντος, δεν είχε εκδοθεί αμετάκλητη δικαστική απόφαση».</w:t>
      </w:r>
    </w:p>
    <w:p w14:paraId="0840F6B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Τέλος, στο β΄ εδάφιο πρ</w:t>
      </w:r>
      <w:r>
        <w:rPr>
          <w:rFonts w:eastAsia="Times New Roman" w:cs="Times New Roman"/>
          <w:szCs w:val="24"/>
        </w:rPr>
        <w:t>οστίθεται παράγραφος</w:t>
      </w:r>
      <w:r>
        <w:rPr>
          <w:rFonts w:eastAsia="Times New Roman" w:cs="Times New Roman"/>
          <w:szCs w:val="24"/>
        </w:rPr>
        <w:t>:</w:t>
      </w:r>
      <w:r>
        <w:rPr>
          <w:rFonts w:eastAsia="Times New Roman" w:cs="Times New Roman"/>
          <w:szCs w:val="24"/>
        </w:rPr>
        <w:t xml:space="preserve"> «Σε κάθε άλλη περίπτωση, με την ως άνω δήλωση αποδοχής ο αιτούμενος την υπαγωγή στις ως άνω διατάξεις παραιτείται του δικαιώματος να ασκήσει </w:t>
      </w:r>
      <w:r>
        <w:rPr>
          <w:rFonts w:eastAsia="Times New Roman" w:cs="Times New Roman"/>
          <w:szCs w:val="24"/>
        </w:rPr>
        <w:lastRenderedPageBreak/>
        <w:t xml:space="preserve">οποιοδήποτε τακτικό ή έκτακτο ένδικο μέσο ή βοήθημα κατά τυχόν </w:t>
      </w:r>
      <w:proofErr w:type="spellStart"/>
      <w:r>
        <w:rPr>
          <w:rFonts w:eastAsia="Times New Roman" w:cs="Times New Roman"/>
          <w:szCs w:val="24"/>
        </w:rPr>
        <w:t>εκδοθείσης</w:t>
      </w:r>
      <w:proofErr w:type="spellEnd"/>
      <w:r>
        <w:rPr>
          <w:rFonts w:eastAsia="Times New Roman" w:cs="Times New Roman"/>
          <w:szCs w:val="24"/>
        </w:rPr>
        <w:t xml:space="preserve"> ή </w:t>
      </w:r>
      <w:proofErr w:type="spellStart"/>
      <w:r>
        <w:rPr>
          <w:rFonts w:eastAsia="Times New Roman" w:cs="Times New Roman"/>
          <w:szCs w:val="24"/>
        </w:rPr>
        <w:t>εκδοθησομένης</w:t>
      </w:r>
      <w:proofErr w:type="spellEnd"/>
      <w:r>
        <w:rPr>
          <w:rFonts w:eastAsia="Times New Roman" w:cs="Times New Roman"/>
          <w:szCs w:val="24"/>
        </w:rPr>
        <w:t xml:space="preserve"> δικ</w:t>
      </w:r>
      <w:r>
        <w:rPr>
          <w:rFonts w:eastAsia="Times New Roman" w:cs="Times New Roman"/>
          <w:szCs w:val="24"/>
        </w:rPr>
        <w:t>αστικής απόφασης».</w:t>
      </w:r>
    </w:p>
    <w:p w14:paraId="0840F6B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Τι συμβαίνει εδώ; Σε σαράντα οκτώ ώρες, ενώ δεν έχει βγει ή δεν έχει κοινοποιηθεί αμετάκλητη απόφαση και εφ’ όσον ο υπόχρεος θέλει να πληρώσει και έρχεται στην εφορία, του βεβαιώνεις το χρέος και έρχεται και μπαίνει κατευθείαν στην οποια</w:t>
      </w:r>
      <w:r>
        <w:rPr>
          <w:rFonts w:eastAsia="Times New Roman" w:cs="Times New Roman"/>
          <w:szCs w:val="24"/>
        </w:rPr>
        <w:t xml:space="preserve">δήποτε ρύθμιση υπάρχει, των δέκα, των δώδεκα, των είκοσι ή των εκατό δόσεων και εισπράττει το </w:t>
      </w:r>
      <w:r>
        <w:rPr>
          <w:rFonts w:eastAsia="Times New Roman" w:cs="Times New Roman"/>
          <w:szCs w:val="24"/>
        </w:rPr>
        <w:t>δ</w:t>
      </w:r>
      <w:r>
        <w:rPr>
          <w:rFonts w:eastAsia="Times New Roman" w:cs="Times New Roman"/>
          <w:szCs w:val="24"/>
        </w:rPr>
        <w:t>ημόσιο. Αυτό το κάνουμε διότι αν κωλυσιεργήσουν τη διαδικασία εσωτερικά στο Υπουργείο οι αρμόδιοι φορείς και οι διευθυντές και περιμένουμε την απόφαση –το ξέρετε</w:t>
      </w:r>
      <w:r>
        <w:rPr>
          <w:rFonts w:eastAsia="Times New Roman" w:cs="Times New Roman"/>
          <w:szCs w:val="24"/>
        </w:rPr>
        <w:t xml:space="preserve"> και εσείς οι φοροτεχνικοί καλύτερα από εμένα-το κράτος δεν εισπράττει. Αιχμαλωτίζεται ο υπάλληλος σε μία απόφαση, αιχμαλωτίζεται και ο πολίτης –ή η εταιρία- ο οποίος θέλει να πληρώσει και να είναι εντάξει με τις φορολογικές του υποχρεώσεις και δεν μπορεί </w:t>
      </w:r>
      <w:r>
        <w:rPr>
          <w:rFonts w:eastAsia="Times New Roman" w:cs="Times New Roman"/>
          <w:szCs w:val="24"/>
        </w:rPr>
        <w:t xml:space="preserve">να πληρώσει διότι υπάρχει ένα κενό ή μία ασάφεια του νόμου. </w:t>
      </w:r>
    </w:p>
    <w:p w14:paraId="0840F6B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Είμαι σίγουρος ότι μ’ αυτήν την τροπολογία –το έχω συζητήσει με πάρα πολλούς ειδικούς- θα διευκολύνουμε τη διαδικασία. Γίνεται απλά για να διευκολύνουμε τη διαδικασία. Τίποτε άλλο. Το κάνουμε, γι</w:t>
      </w:r>
      <w:r>
        <w:rPr>
          <w:rFonts w:eastAsia="Times New Roman" w:cs="Times New Roman"/>
          <w:szCs w:val="24"/>
        </w:rPr>
        <w:t xml:space="preserve">α να εισπράττει το </w:t>
      </w:r>
      <w:r>
        <w:rPr>
          <w:rFonts w:eastAsia="Times New Roman" w:cs="Times New Roman"/>
          <w:szCs w:val="24"/>
        </w:rPr>
        <w:t>δ</w:t>
      </w:r>
      <w:r>
        <w:rPr>
          <w:rFonts w:eastAsia="Times New Roman" w:cs="Times New Roman"/>
          <w:szCs w:val="24"/>
        </w:rPr>
        <w:t>ημόσιο.</w:t>
      </w:r>
    </w:p>
    <w:p w14:paraId="0840F6C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το έγγραφο με τις προαναφερθείσες προτάσεις.</w:t>
      </w:r>
    </w:p>
    <w:p w14:paraId="0840F6C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t>Γραμματείας της Διεύθυνσης Στενογραφίας και Πρακτικών της Βουλής)</w:t>
      </w:r>
    </w:p>
    <w:p w14:paraId="0840F6C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Δεν έχω να κάνω κάποιο άλλο σχόλιο. Άκουσα και την εισήγηση του κ. Σταμάτη σε σχέση με τα οικονομικά της Ελλάδος. Νομίζω ότι έχουν ειπωθεί πάρα πολλά.</w:t>
      </w:r>
    </w:p>
    <w:p w14:paraId="0840F6C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840F6C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και εγώ, κύριε Καμμένο. </w:t>
      </w:r>
    </w:p>
    <w:p w14:paraId="0840F6C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ειδικός αγορητής της Χρυσής Αυγής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p>
    <w:p w14:paraId="0840F6C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0840F6C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Βέβαια, για να σχολιάσω κάτι που είπε ο προηγούμενος ομιλητής σχε</w:t>
      </w:r>
      <w:r>
        <w:rPr>
          <w:rFonts w:eastAsia="Times New Roman" w:cs="Times New Roman"/>
          <w:szCs w:val="24"/>
        </w:rPr>
        <w:t>τικά με τον ΕΝΦΙΑ και τις δυσκολίες που υπάρχουν σε διάφορες κοινωνικές ομάδες, θα έλεγα ότι ο καλύτερος τρόπος θα ήταν να εφαρμόζατε αυτά τα οποία λέγατε προεκλογικά σχετικά με την κατάργηση του ΕΝΦΙΑ και για τα οποία είχατε εκλεγεί ο ΣΥΡΙΖΑ και εσείς στι</w:t>
      </w:r>
      <w:r>
        <w:rPr>
          <w:rFonts w:eastAsia="Times New Roman" w:cs="Times New Roman"/>
          <w:szCs w:val="24"/>
        </w:rPr>
        <w:t xml:space="preserve">ς προηγούμενες εκλογές. </w:t>
      </w:r>
    </w:p>
    <w:p w14:paraId="0840F6C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Φυσικά, το κάνατε επιπλέον γαργάρα και αντιθέτως από σήμερα μεγάλο τμήμα του ελληνικού λαού θα πληρώσει αυξημένο ΕΝΦΙΑ σε σχέση με πέρσι.</w:t>
      </w:r>
    </w:p>
    <w:p w14:paraId="0840F6C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Πριν ξεκινήσω, δεν μπορώ να μη σχολιάσω αυτό το τραγελαφικό το οποίο είδαμε χθες από κάποιες </w:t>
      </w:r>
      <w:r>
        <w:rPr>
          <w:rFonts w:eastAsia="Times New Roman" w:cs="Times New Roman"/>
          <w:szCs w:val="24"/>
        </w:rPr>
        <w:t xml:space="preserve">οργανώσεις, που όλοι πλέον ξέρουμε από πού χρηματοδοτούνται, να κάνουν μια διαδήλωση έξω από τη Βουλή σχετικά με τη </w:t>
      </w:r>
      <w:proofErr w:type="spellStart"/>
      <w:r>
        <w:rPr>
          <w:rFonts w:eastAsia="Times New Roman" w:cs="Times New Roman"/>
          <w:szCs w:val="24"/>
        </w:rPr>
        <w:t>μπούργκα</w:t>
      </w:r>
      <w:proofErr w:type="spellEnd"/>
      <w:r>
        <w:rPr>
          <w:rFonts w:eastAsia="Times New Roman" w:cs="Times New Roman"/>
          <w:szCs w:val="24"/>
        </w:rPr>
        <w:t xml:space="preserve"> και το </w:t>
      </w:r>
      <w:proofErr w:type="spellStart"/>
      <w:r>
        <w:rPr>
          <w:rFonts w:eastAsia="Times New Roman" w:cs="Times New Roman"/>
          <w:szCs w:val="24"/>
        </w:rPr>
        <w:t>μπουργκίνι</w:t>
      </w:r>
      <w:proofErr w:type="spellEnd"/>
      <w:r>
        <w:rPr>
          <w:rFonts w:eastAsia="Times New Roman" w:cs="Times New Roman"/>
          <w:szCs w:val="24"/>
        </w:rPr>
        <w:t xml:space="preserve"> στην πατρίδα μας. Είναι οι ίδιες οργανώσεις, βέβαια, </w:t>
      </w:r>
      <w:r>
        <w:rPr>
          <w:rFonts w:eastAsia="Times New Roman" w:cs="Times New Roman"/>
          <w:szCs w:val="24"/>
        </w:rPr>
        <w:lastRenderedPageBreak/>
        <w:t xml:space="preserve">που συγχρόνως, ενώ υπερασπίζονται τη </w:t>
      </w:r>
      <w:proofErr w:type="spellStart"/>
      <w:r>
        <w:rPr>
          <w:rFonts w:eastAsia="Times New Roman" w:cs="Times New Roman"/>
          <w:szCs w:val="24"/>
        </w:rPr>
        <w:t>μπούργκα</w:t>
      </w:r>
      <w:proofErr w:type="spellEnd"/>
      <w:r>
        <w:rPr>
          <w:rFonts w:eastAsia="Times New Roman" w:cs="Times New Roman"/>
          <w:szCs w:val="24"/>
        </w:rPr>
        <w:t xml:space="preserve"> και το </w:t>
      </w:r>
      <w:proofErr w:type="spellStart"/>
      <w:r>
        <w:rPr>
          <w:rFonts w:eastAsia="Times New Roman" w:cs="Times New Roman"/>
          <w:szCs w:val="24"/>
        </w:rPr>
        <w:t>μπουργκ</w:t>
      </w:r>
      <w:r>
        <w:rPr>
          <w:rFonts w:eastAsia="Times New Roman" w:cs="Times New Roman"/>
          <w:szCs w:val="24"/>
        </w:rPr>
        <w:t>ίνι</w:t>
      </w:r>
      <w:proofErr w:type="spellEnd"/>
      <w:r>
        <w:rPr>
          <w:rFonts w:eastAsia="Times New Roman" w:cs="Times New Roman"/>
          <w:szCs w:val="24"/>
        </w:rPr>
        <w:t xml:space="preserve">, υπερασπίζονται και 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xml:space="preserve">, πρωτοστατούν σε αυτά, πάλι από τον ίδιο χρηματοδότη, τον </w:t>
      </w:r>
      <w:proofErr w:type="spellStart"/>
      <w:r>
        <w:rPr>
          <w:rFonts w:eastAsia="Times New Roman" w:cs="Times New Roman"/>
          <w:szCs w:val="24"/>
        </w:rPr>
        <w:t>Σόρος</w:t>
      </w:r>
      <w:proofErr w:type="spellEnd"/>
      <w:r>
        <w:rPr>
          <w:rFonts w:eastAsia="Times New Roman" w:cs="Times New Roman"/>
          <w:szCs w:val="24"/>
        </w:rPr>
        <w:t xml:space="preserve">. Θα τους προτείναμε μια φορά να βάλουν μαζί αυτούς που φορούν </w:t>
      </w:r>
      <w:proofErr w:type="spellStart"/>
      <w:r>
        <w:rPr>
          <w:rFonts w:eastAsia="Times New Roman" w:cs="Times New Roman"/>
          <w:szCs w:val="24"/>
        </w:rPr>
        <w:t>μπούργκα</w:t>
      </w:r>
      <w:proofErr w:type="spellEnd"/>
      <w:r>
        <w:rPr>
          <w:rFonts w:eastAsia="Times New Roman" w:cs="Times New Roman"/>
          <w:szCs w:val="24"/>
        </w:rPr>
        <w:t xml:space="preserve"> και </w:t>
      </w:r>
      <w:proofErr w:type="spellStart"/>
      <w:r>
        <w:rPr>
          <w:rFonts w:eastAsia="Times New Roman" w:cs="Times New Roman"/>
          <w:szCs w:val="24"/>
        </w:rPr>
        <w:t>μπουργκίνι</w:t>
      </w:r>
      <w:proofErr w:type="spellEnd"/>
      <w:r>
        <w:rPr>
          <w:rFonts w:eastAsia="Times New Roman" w:cs="Times New Roman"/>
          <w:szCs w:val="24"/>
        </w:rPr>
        <w:t xml:space="preserve"> και αυτούς που συμμετέχουν στα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αφού και οι δύο χρηματοδο</w:t>
      </w:r>
      <w:r>
        <w:rPr>
          <w:rFonts w:eastAsia="Times New Roman" w:cs="Times New Roman"/>
          <w:szCs w:val="24"/>
        </w:rPr>
        <w:t>τούνται από το ίδιο χρηματοδότη, να παρελάσουν όλοι μαζί, για να δούμε τι έχει να γίνει.</w:t>
      </w:r>
    </w:p>
    <w:p w14:paraId="0840F6C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Όσο για το εν λόγω νομοσχέδιο, το οποίο συζητούμε σήμερα, είναι ένα νομοσχέδιο τεχνικό, οικονομικής φύσεως, που σε γενικές γραμμές θα μπορούσαμε να πούμε ότι ουδόλως τ</w:t>
      </w:r>
      <w:r>
        <w:rPr>
          <w:rFonts w:eastAsia="Times New Roman" w:cs="Times New Roman"/>
          <w:szCs w:val="24"/>
        </w:rPr>
        <w:t xml:space="preserve">ους ενδιαφέρει και επ’ </w:t>
      </w:r>
      <w:proofErr w:type="spellStart"/>
      <w:r>
        <w:rPr>
          <w:rFonts w:eastAsia="Times New Roman" w:cs="Times New Roman"/>
          <w:szCs w:val="24"/>
        </w:rPr>
        <w:t>ουδενί</w:t>
      </w:r>
      <w:proofErr w:type="spellEnd"/>
      <w:r>
        <w:rPr>
          <w:rFonts w:eastAsia="Times New Roman" w:cs="Times New Roman"/>
          <w:szCs w:val="24"/>
        </w:rPr>
        <w:t xml:space="preserve"> δεν έχει να κάνει με την πραγματική οικονομία και τον πρωτογενή τομέα, που αυτοί και μόνο αυτοί θα μπορούσαν να φέρουν την ανάπτυξη στην πατρίδα μας, </w:t>
      </w:r>
      <w:proofErr w:type="spellStart"/>
      <w:r>
        <w:rPr>
          <w:rFonts w:eastAsia="Times New Roman" w:cs="Times New Roman"/>
          <w:szCs w:val="24"/>
        </w:rPr>
        <w:t>πόσω</w:t>
      </w:r>
      <w:proofErr w:type="spellEnd"/>
      <w:r>
        <w:rPr>
          <w:rFonts w:eastAsia="Times New Roman" w:cs="Times New Roman"/>
          <w:szCs w:val="24"/>
        </w:rPr>
        <w:t xml:space="preserve"> δε μάλλον με τον </w:t>
      </w:r>
      <w:proofErr w:type="spellStart"/>
      <w:r>
        <w:rPr>
          <w:rFonts w:eastAsia="Times New Roman" w:cs="Times New Roman"/>
          <w:szCs w:val="24"/>
        </w:rPr>
        <w:t>πολλάκις</w:t>
      </w:r>
      <w:proofErr w:type="spellEnd"/>
      <w:r>
        <w:rPr>
          <w:rFonts w:eastAsia="Times New Roman" w:cs="Times New Roman"/>
          <w:szCs w:val="24"/>
        </w:rPr>
        <w:t xml:space="preserve"> χειμαζόμενο από την ασυδοσία και ατιμωρησία τ</w:t>
      </w:r>
      <w:r>
        <w:rPr>
          <w:rFonts w:eastAsia="Times New Roman" w:cs="Times New Roman"/>
          <w:szCs w:val="24"/>
        </w:rPr>
        <w:t>ων χρηματοπιστωτικών ιδρυμάτων ελληνικό λαό.</w:t>
      </w:r>
    </w:p>
    <w:p w14:paraId="0840F6C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Τα τελευταία χρόνια στην πατρίδα μας είδαμε ο ελληνικός λαός να πτωχεύει μέρα με τη μέρα όλο και περισσότερο και τα χρηματοπιστωτικά ιδρύματα, ενώ πτώχευσαν πολλές φορές, να </w:t>
      </w:r>
      <w:proofErr w:type="spellStart"/>
      <w:r>
        <w:rPr>
          <w:rFonts w:eastAsia="Times New Roman" w:cs="Times New Roman"/>
          <w:szCs w:val="24"/>
        </w:rPr>
        <w:t>αναχρηματοδοτούνται</w:t>
      </w:r>
      <w:proofErr w:type="spellEnd"/>
      <w:r>
        <w:rPr>
          <w:rFonts w:eastAsia="Times New Roman" w:cs="Times New Roman"/>
          <w:szCs w:val="24"/>
        </w:rPr>
        <w:t xml:space="preserve"> συνεχώς από τον ε</w:t>
      </w:r>
      <w:r>
        <w:rPr>
          <w:rFonts w:eastAsia="Times New Roman" w:cs="Times New Roman"/>
          <w:szCs w:val="24"/>
        </w:rPr>
        <w:t>λληνικό λαό, ο οποίος δανείζεται με δυσβάσταχτους όρους, προκειμένου να τα κρατά στη ζωή.</w:t>
      </w:r>
    </w:p>
    <w:p w14:paraId="0840F6C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Ακούσαμε τον εισηγητή της Νέας Δημοκρατίας, τον κ. Σταμάτη, να κατακρίνει τον ΣΥΡΙΖΑ που δεν ψήφιζε τότε, αλλά τα ψηφίζει τώρα και λέει ότι «ευτυχώς που έγινε έτσι κα</w:t>
      </w:r>
      <w:r>
        <w:rPr>
          <w:rFonts w:eastAsia="Times New Roman" w:cs="Times New Roman"/>
          <w:szCs w:val="24"/>
        </w:rPr>
        <w:t>ι ήρθατε εσείς με εμάς». Τους ευχαριστούμε και τους δύο, διότι έτσι θα αποδειχθεί περίτρανα ότι οι πολιτικές και των προηγούμενων, αλλά και οι τωρινές πολιτικές θα οδηγήσουν την πατρίδα μας με μαθηματική ακρίβεια στην καταστροφή.</w:t>
      </w:r>
    </w:p>
    <w:p w14:paraId="0840F6C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Όσο γι’ αυτά τα οποία ακού</w:t>
      </w:r>
      <w:r>
        <w:rPr>
          <w:rFonts w:eastAsia="Times New Roman" w:cs="Times New Roman"/>
          <w:szCs w:val="24"/>
        </w:rPr>
        <w:t xml:space="preserve">γαμε ότι επί Νέας Δημοκρατίας το 2014, πριν από τις εκλογές, η χώρα έβγαινε στις αγορές, υπήρχε ανάπτυξη, δεν υπήρχε ύφεση και όλα αυτά, αυτά μάλλον ακούγονται γελοία, </w:t>
      </w:r>
      <w:r>
        <w:rPr>
          <w:rFonts w:eastAsia="Times New Roman" w:cs="Times New Roman"/>
          <w:szCs w:val="24"/>
        </w:rPr>
        <w:lastRenderedPageBreak/>
        <w:t>γιατί εάν δει κανείς τα νούμερα και τους πραγματικούς δείκτες της οικονομίας, δείχνουν α</w:t>
      </w:r>
      <w:r>
        <w:rPr>
          <w:rFonts w:eastAsia="Times New Roman" w:cs="Times New Roman"/>
          <w:szCs w:val="24"/>
        </w:rPr>
        <w:t xml:space="preserve">κριβώς το αντίθετο. Οπότε αυτή την καραμέλα την έλεγε και τότε η Νέα Δημοκρατία και φυσικά καταψηφίστηκε μετά βαΐων και κλάδων. Έφαγε «μαύρο» τέσσερις φορές συνεχόμενες και αν συνεχίσει αυτή την τακτική, θα συνεχίσει να τρώει «μαύρο», όσο χάλια και εάν τα </w:t>
      </w:r>
      <w:r>
        <w:rPr>
          <w:rFonts w:eastAsia="Times New Roman" w:cs="Times New Roman"/>
          <w:szCs w:val="24"/>
        </w:rPr>
        <w:t>πάει ο ΣΥΡΙΖΑ, που τα πηγαίνει τραγικά και δεν έχει απολύτως κανένα μέλλον σε αυτόν τον τόπο.</w:t>
      </w:r>
    </w:p>
    <w:p w14:paraId="0840F6C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Είπαμε και για τις τράπεζες, οι οποίες είναι οι βασικοί υπεύθυνοι για την κατάντια της οικονομίας της </w:t>
      </w:r>
      <w:proofErr w:type="spellStart"/>
      <w:r>
        <w:rPr>
          <w:rFonts w:eastAsia="Times New Roman" w:cs="Times New Roman"/>
          <w:szCs w:val="24"/>
        </w:rPr>
        <w:t>πατρίδος</w:t>
      </w:r>
      <w:proofErr w:type="spellEnd"/>
      <w:r>
        <w:rPr>
          <w:rFonts w:eastAsia="Times New Roman" w:cs="Times New Roman"/>
          <w:szCs w:val="24"/>
        </w:rPr>
        <w:t xml:space="preserve"> μας. Με το εν λόγω νομοσχέδιο, με την παρούσα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 τροποποιούνται οι διατάξεις προηγούμενης </w:t>
      </w:r>
      <w:r>
        <w:rPr>
          <w:rFonts w:eastAsia="Times New Roman" w:cs="Times New Roman"/>
          <w:szCs w:val="24"/>
        </w:rPr>
        <w:t>ο</w:t>
      </w:r>
      <w:r>
        <w:rPr>
          <w:rFonts w:eastAsia="Times New Roman" w:cs="Times New Roman"/>
          <w:szCs w:val="24"/>
        </w:rPr>
        <w:t xml:space="preserve">δηγίας του 2009 της Ευρωπαϊκής Ενώσεως, με σκοπό να ληφθούν υπ’ </w:t>
      </w:r>
      <w:proofErr w:type="spellStart"/>
      <w:r>
        <w:rPr>
          <w:rFonts w:eastAsia="Times New Roman" w:cs="Times New Roman"/>
          <w:szCs w:val="24"/>
        </w:rPr>
        <w:t>όψιν</w:t>
      </w:r>
      <w:proofErr w:type="spellEnd"/>
      <w:r>
        <w:rPr>
          <w:rFonts w:eastAsia="Times New Roman" w:cs="Times New Roman"/>
          <w:szCs w:val="24"/>
        </w:rPr>
        <w:t xml:space="preserve"> οι εξελίξεις στην αγορά, η ευθύνη των θεματοφυλάκων και οι κυρώσεις που δύναται να επιβάλει η Επιτροπή Κεφαλαιαγοράς σε περιπτώσεις που διαπισ</w:t>
      </w:r>
      <w:r>
        <w:rPr>
          <w:rFonts w:eastAsia="Times New Roman" w:cs="Times New Roman"/>
          <w:szCs w:val="24"/>
        </w:rPr>
        <w:t xml:space="preserve">τώνεται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εκ μέρους των εμπλεκόμενων φορέων. Θυμόμαστε τι γινόταν στο παρελθόν, όπου τελικά δεν τιμωρήθηκε κανείς επί της ουσίας.</w:t>
      </w:r>
    </w:p>
    <w:p w14:paraId="0840F6C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Ειδικότερα με το Πρώτο Μέρος θεσπίζεται η υποχρέωση των Ανωνύμων Εταιρειών Διαχείρισης Αμοιβαίων Κεφαλαίω</w:t>
      </w:r>
      <w:r>
        <w:rPr>
          <w:rFonts w:eastAsia="Times New Roman" w:cs="Times New Roman"/>
          <w:szCs w:val="24"/>
        </w:rPr>
        <w:t>ν και των Ανωνύμων Εταιρειών Επενδύσεων Μεταβλητών Κεφαλαίων να καταρτίζουν και να διατηρούν για τις κατηγορίες του προσωπικού των οποίων οι επαγγελματικές δραστηριότητες έχουν ουσιαστικό αντίκτυπο στο προφίλ κινδύνου των ΟΣΕΚΑ που διαχειρίζονται, πολιτικέ</w:t>
      </w:r>
      <w:r>
        <w:rPr>
          <w:rFonts w:eastAsia="Times New Roman" w:cs="Times New Roman"/>
          <w:szCs w:val="24"/>
        </w:rPr>
        <w:t>ς και πρακτικές αποδοχών συμβατές με την ορθή διαχείριση κινδύνου.</w:t>
      </w:r>
    </w:p>
    <w:p w14:paraId="0840F6D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Δεύτερον, καθορίζονται πρόσθετοι κανόνες σχετικά με τις εργασίες και τα καθήκοντα των θεματοφυλάκων. Ορίζονται τα νομικά πρόσωπα που μπορούν να ενεργούν ως θεματοφύλακες και αποσαφηνίζεται </w:t>
      </w:r>
      <w:r>
        <w:rPr>
          <w:rFonts w:eastAsia="Times New Roman" w:cs="Times New Roman"/>
          <w:szCs w:val="24"/>
        </w:rPr>
        <w:t>η ευθύνη των θεματοφυλάκων σε περιπτώσεις κακής εκτέλεσης καθηκόντων επίβλεψης ή απώλειας περιουσιακών στοιχείων των ΟΣΕΚΑ.</w:t>
      </w:r>
    </w:p>
    <w:p w14:paraId="0840F6D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Τρίτον, ορίζονται οι αρμοδιότητες και οι εξουσίες της Επιτροπής Κεφαλαιαγοράς, η οποία λαμβάνει τον ρόλο της εποπτικής αρχής των ΑΕΔ</w:t>
      </w:r>
      <w:r>
        <w:rPr>
          <w:rFonts w:eastAsia="Times New Roman" w:cs="Times New Roman"/>
          <w:szCs w:val="24"/>
        </w:rPr>
        <w:t>ΑΚ και υπάγεται στο Υπουργείο Οικονομικών.</w:t>
      </w:r>
    </w:p>
    <w:p w14:paraId="0840F6D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Με το άρθρο 2, αντικαθίσταται ο γνωστός όρος του «θεματοφύλακα», ώστε εκτός από πιστωτικό ίδρυμα, τράπεζα με έδρα την Ελλάδα ή άλλο κράτος-μέλος ή με υποκαταστήματα στην Ελλάδα, που υπήρχε στην ισχύουσα νομοθεσία,</w:t>
      </w:r>
      <w:r>
        <w:rPr>
          <w:rFonts w:eastAsia="Times New Roman" w:cs="Times New Roman"/>
          <w:szCs w:val="24"/>
        </w:rPr>
        <w:t xml:space="preserve"> να προστεθούν και εταιρείες επενδύσεων που έχουν την κατάλληλη υποδομή για να ασκούν το καθήκον αυτό.</w:t>
      </w:r>
    </w:p>
    <w:p w14:paraId="0840F6D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Εισάγεται, επίσης, ο όρος «διοικητικό όργανο», προκειμένου να προσδιοριστούν δήθεν οι υπεύθυνοι των νομικών προσώπων με τρόπο ώστε να υπάρχει συνάφεια με</w:t>
      </w:r>
      <w:r>
        <w:rPr>
          <w:rFonts w:eastAsia="Times New Roman" w:cs="Times New Roman"/>
          <w:szCs w:val="24"/>
        </w:rPr>
        <w:t xml:space="preserve"> τους αντίστοιχους όρους που ισχύουν σε άλλα κράτη-μέλη. Είναι προφανές ότι με το άνοιγμα των εννοιών αυτών και τη δυνατότητα να παράσχουν θεματοφυλακή οργανισμοί εκτός από πιστωτικά ιδρύματα, όχι μόνο καθιστά λιγότερο ελεγχόμενη από την Επιτροπή Κεφαλαιαγ</w:t>
      </w:r>
      <w:r>
        <w:rPr>
          <w:rFonts w:eastAsia="Times New Roman" w:cs="Times New Roman"/>
          <w:szCs w:val="24"/>
        </w:rPr>
        <w:t xml:space="preserve">οράς τη δραστηριότητα, αλλά αντίθετα δημιουργεί καθεστώς ανασφάλειας και εταιρικής ευθύνης. </w:t>
      </w:r>
      <w:r>
        <w:rPr>
          <w:rFonts w:eastAsia="Times New Roman" w:cs="Times New Roman"/>
          <w:szCs w:val="24"/>
        </w:rPr>
        <w:t>Είναι αδύνατον να αναζητηθεί από τον επενδυτή μεριδιούχο, ουσιαστικά δηλαδή από τον μικροεπενδυτή από τον οποίο θα αντλήσουν ή θα αντλήσει κάποια λεφτά. Ο τελευταίο</w:t>
      </w:r>
      <w:r>
        <w:rPr>
          <w:rFonts w:eastAsia="Times New Roman" w:cs="Times New Roman"/>
          <w:szCs w:val="24"/>
        </w:rPr>
        <w:t xml:space="preserve">ς δεν </w:t>
      </w:r>
      <w:r>
        <w:rPr>
          <w:rFonts w:eastAsia="Times New Roman" w:cs="Times New Roman"/>
          <w:szCs w:val="24"/>
        </w:rPr>
        <w:lastRenderedPageBreak/>
        <w:t>συναλλάσσεται ούτε εμμέσως πλέον με ένα τραπεζικό ίδρυμα που γνωρίζει, αλλά με μια «νομική οντότητα» –εντός πολλών εισαγωγικών- που έχει την έδρα του στο εξωτερικό και εκπροσωπείται στην Ελλάδα από ένα γραφείο-υποκατάστημα και από υπαλλήλους με μηδεν</w:t>
      </w:r>
      <w:r>
        <w:rPr>
          <w:rFonts w:eastAsia="Times New Roman" w:cs="Times New Roman"/>
          <w:szCs w:val="24"/>
        </w:rPr>
        <w:t>ική προσωπική ευθύνη.</w:t>
      </w:r>
    </w:p>
    <w:p w14:paraId="0840F6D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άρθρο 3 αναφέρεται στις πολιτικές και πρακτικές αποδοχών των ΑΕΔΑΚ με την ευχή να μην ενθαρρύνουν την ανάληψη κινδύνων ασύμβατων προς το προφίλ κινδύνου, τους κανονισμούς ή τα καταστατικά έγγραφα των ΟΣΕΚΑ. Πρόκειται απλά για μια ε</w:t>
      </w:r>
      <w:r>
        <w:rPr>
          <w:rFonts w:eastAsia="Times New Roman" w:cs="Times New Roman"/>
          <w:szCs w:val="24"/>
        </w:rPr>
        <w:t>υχή -ο Θεός βοηθός, δηλαδή!- που ασφαλώς ούτε υποχρεώνει ούτε δημιουργεί νομική υποχρέωση για όσους εμπλέκονται με τη σχετική αγορά και δη με τα συνήθη θύματα, τους μικροεπενδυτές μεριδιούχους.</w:t>
      </w:r>
    </w:p>
    <w:p w14:paraId="0840F6D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Ορίζεται ότι ο θεματοφύλακας υποχρεούται να διασφαλίζει την πα</w:t>
      </w:r>
      <w:r>
        <w:rPr>
          <w:rFonts w:eastAsia="Times New Roman" w:cs="Times New Roman"/>
          <w:szCs w:val="24"/>
        </w:rPr>
        <w:t xml:space="preserve">ρακολούθηση των ταμειακών ροών των ΟΣΕΚΑ, να μην επαναχρησιμοποιεί το ενεργητικό που φυλάσσει και διάφορα άλλα, δεδομένων όσων αναφέραμε σχετικά με τη διεύρυνση της έννοιας του θεματοφύλακα. </w:t>
      </w:r>
    </w:p>
    <w:p w14:paraId="0840F6D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Το άρθρο 4 παράγραφος 3</w:t>
      </w:r>
      <w:r>
        <w:rPr>
          <w:rFonts w:eastAsia="Times New Roman" w:cs="Times New Roman"/>
          <w:szCs w:val="24"/>
        </w:rPr>
        <w:t>,</w:t>
      </w:r>
      <w:r>
        <w:rPr>
          <w:rFonts w:eastAsia="Times New Roman" w:cs="Times New Roman"/>
          <w:szCs w:val="24"/>
        </w:rPr>
        <w:t xml:space="preserve"> προβλέπει ότι ο ορισμός του θεματοφύλακ</w:t>
      </w:r>
      <w:r>
        <w:rPr>
          <w:rFonts w:eastAsia="Times New Roman" w:cs="Times New Roman"/>
          <w:szCs w:val="24"/>
        </w:rPr>
        <w:t>α αποδεικνύεται με γραπτή σύμβαση, η οποία μεταξύ άλλων προβλέπει τη ροή των πληροφοριών που κρίνονται αναγκαίες, προκειμένου ο θεματοφύλακας να επιτελέσει τις λειτουργείες του για τον ΟΣΕΚΑ.</w:t>
      </w:r>
    </w:p>
    <w:p w14:paraId="0840F6D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Από αυτό το σημείο μπορεί κανείς να διαπιστώσει πολύ εύκολα και </w:t>
      </w:r>
      <w:r>
        <w:rPr>
          <w:rFonts w:eastAsia="Times New Roman" w:cs="Times New Roman"/>
          <w:szCs w:val="24"/>
        </w:rPr>
        <w:t xml:space="preserve">να κατανοήσει τη σημασία του θεματοφύλακα, ο οποίος ελέγχοντας τη ροή των πληροφοριών καθορίζει επί της ουσίας την ενημέρωση του μεριδιούχου, άρα και το επίπεδο πληροφόρησής του σχετικά με την επένδυσή του, κομβικό σημείο για τις περαιτέρω αξιώσεις του. </w:t>
      </w:r>
    </w:p>
    <w:p w14:paraId="0840F6D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ο θεματοφύλακας διασφαλίζει την κατάλληλη παρακολούθηση των ταμειακών ροών των ΟΣΕΚΑ και ιδιαίτερα τα κεφάλαια που καταβάλλονται από μεριδιούχους κατά την υποβολή της αίτησης. </w:t>
      </w:r>
    </w:p>
    <w:p w14:paraId="0840F6D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Χαρακτηριστικό είναι ότι στο άρθρο 5 παράγραφος 4</w:t>
      </w:r>
      <w:r>
        <w:rPr>
          <w:rFonts w:eastAsia="Times New Roman" w:cs="Times New Roman"/>
          <w:szCs w:val="24"/>
        </w:rPr>
        <w:t>,</w:t>
      </w:r>
      <w:r>
        <w:rPr>
          <w:rFonts w:eastAsia="Times New Roman" w:cs="Times New Roman"/>
          <w:szCs w:val="24"/>
        </w:rPr>
        <w:t xml:space="preserve"> ο θεματοφύλακας μπορε</w:t>
      </w:r>
      <w:r>
        <w:rPr>
          <w:rFonts w:eastAsia="Times New Roman" w:cs="Times New Roman"/>
          <w:szCs w:val="24"/>
        </w:rPr>
        <w:t>ί κατ’ εξαίρεση να αναθέτει τα καθήκοντα θεματοφυλακής σε οντότητα τρίτης χώρας που δεν πληροί τις προϋποθέσεις εφόσον απαιτείται από τη νομοθεσία της τρίτης χώρας, γεγονός που ασχέτως του όποιου καθήκοντος πληροφόρησης του μεριδιούχου είναι προφανές ότι ο</w:t>
      </w:r>
      <w:r>
        <w:rPr>
          <w:rFonts w:eastAsia="Times New Roman" w:cs="Times New Roman"/>
          <w:szCs w:val="24"/>
        </w:rPr>
        <w:t>δηγεί σε πλήρη ανευθυνότητα τους φορείς αυτούς, τους θεματοφύλακες, και μάλιστα υπό καθεστώς πλήρους νομικής αοριστίας σε σχέση με τα ισχύοντα σε κάθε χώρα και με τα δικαιώματα που έχουν όσοι συμμετέχουν ως επενδυτές στα εν λόγω σχήματα.</w:t>
      </w:r>
    </w:p>
    <w:p w14:paraId="0840F6D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λογική της προσχ</w:t>
      </w:r>
      <w:r>
        <w:rPr>
          <w:rFonts w:eastAsia="Times New Roman" w:cs="Times New Roman"/>
          <w:szCs w:val="24"/>
        </w:rPr>
        <w:t xml:space="preserve">ηματικής μόνο ενημέρωσης ενισχύεται και από το πνεύμα των διατάξεων και άλλων άρθρων, όπως του άρθρου 10, που παραπέμπουν τους επενδυτές υπό προϋποθέσεις και μάλιστα γενικώς και αορίστως σε </w:t>
      </w:r>
      <w:proofErr w:type="spellStart"/>
      <w:r>
        <w:rPr>
          <w:rFonts w:eastAsia="Times New Roman" w:cs="Times New Roman"/>
          <w:szCs w:val="24"/>
        </w:rPr>
        <w:t>ιστότοπο</w:t>
      </w:r>
      <w:proofErr w:type="spellEnd"/>
      <w:r>
        <w:rPr>
          <w:rFonts w:eastAsia="Times New Roman" w:cs="Times New Roman"/>
          <w:szCs w:val="24"/>
        </w:rPr>
        <w:t xml:space="preserve"> για τις υποτιθέμενες λεπτομέρειες της τοποθέτησής τους.</w:t>
      </w:r>
    </w:p>
    <w:p w14:paraId="0840F6D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στο άρθρο 11 παράγραφος 2 γίνεται ρητή αναφορά για πρώτη φορά περί του επιτρεπτού της άρσης απορρήτου για τη διακρίβωση των παραβάσεων του άρθρου 93 του ν.4099/2012, που δεν </w:t>
      </w:r>
      <w:r>
        <w:rPr>
          <w:rFonts w:eastAsia="Times New Roman" w:cs="Times New Roman"/>
          <w:szCs w:val="24"/>
        </w:rPr>
        <w:lastRenderedPageBreak/>
        <w:t xml:space="preserve">παραπέμπει επ’ </w:t>
      </w:r>
      <w:proofErr w:type="spellStart"/>
      <w:r>
        <w:rPr>
          <w:rFonts w:eastAsia="Times New Roman" w:cs="Times New Roman"/>
          <w:szCs w:val="24"/>
        </w:rPr>
        <w:t>ουδενί</w:t>
      </w:r>
      <w:proofErr w:type="spellEnd"/>
      <w:r>
        <w:rPr>
          <w:rFonts w:eastAsia="Times New Roman" w:cs="Times New Roman"/>
          <w:szCs w:val="24"/>
        </w:rPr>
        <w:t xml:space="preserve"> σε μείζον έννομο συμφέρον. Είναι γνωστό ότι στην ελλη</w:t>
      </w:r>
      <w:r>
        <w:rPr>
          <w:rFonts w:eastAsia="Times New Roman" w:cs="Times New Roman"/>
          <w:szCs w:val="24"/>
        </w:rPr>
        <w:t>νική νομοθεσία άρση απορρήτου γίνεται μόνο με εισαγγελική παραγγελία ή εν γένει δικαστική πράξη και μόνο όταν πρόκειται για τη διακρίβωση σημαντικών εγκλημάτων, δηλαδή κακουργημάτων.</w:t>
      </w:r>
    </w:p>
    <w:p w14:paraId="0840F6D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σπουδή της διάταξης είναι να διασφαλίσει το υπέρτερο έννομο αγαθό της α</w:t>
      </w:r>
      <w:r>
        <w:rPr>
          <w:rFonts w:eastAsia="Times New Roman" w:cs="Times New Roman"/>
          <w:szCs w:val="24"/>
        </w:rPr>
        <w:t xml:space="preserve">σφάλειας των συναλλαγών, όταν ήδη το έχει παραβιάσει με τις υπόλοιπες διατάξεις. Επίσης, ούτε είναι επιτρεπτό στο ελληνικό νομικό καθεστώς ούτε μπορεί να εισαχθεί έστω και με τη μορφή της υιοθέτησης της παρούσης </w:t>
      </w:r>
      <w:r>
        <w:rPr>
          <w:rFonts w:eastAsia="Times New Roman" w:cs="Times New Roman"/>
          <w:szCs w:val="24"/>
        </w:rPr>
        <w:t>οδηγίας</w:t>
      </w:r>
      <w:r>
        <w:rPr>
          <w:rFonts w:eastAsia="Times New Roman" w:cs="Times New Roman"/>
          <w:szCs w:val="24"/>
        </w:rPr>
        <w:t>.</w:t>
      </w:r>
    </w:p>
    <w:p w14:paraId="0840F6D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Με το άρθρο 20 ρυθμίζεται ότι το </w:t>
      </w:r>
      <w:r>
        <w:rPr>
          <w:rFonts w:eastAsia="Times New Roman" w:cs="Times New Roman"/>
          <w:szCs w:val="24"/>
        </w:rPr>
        <w:t xml:space="preserve">ομολογιακό δάνειο που διατίθεται με ιδιωτική τοποθέτηση σε ειδικούς επενδυτές μπορεί να συμφωνείται ελεύθερα και να μην εφαρμόζονται εκεί οι περιορισμοί του ν.293 περί </w:t>
      </w:r>
      <w:proofErr w:type="spellStart"/>
      <w:r>
        <w:rPr>
          <w:rFonts w:eastAsia="Times New Roman" w:cs="Times New Roman"/>
          <w:szCs w:val="24"/>
        </w:rPr>
        <w:t>ανωτάτου</w:t>
      </w:r>
      <w:proofErr w:type="spellEnd"/>
      <w:r>
        <w:rPr>
          <w:rFonts w:eastAsia="Times New Roman" w:cs="Times New Roman"/>
          <w:szCs w:val="24"/>
        </w:rPr>
        <w:t xml:space="preserve"> ορίου του δικαιοπρακτικού επιτοκίου. Η ύποπτη αυτή εξαίρεση δεν μπορεί να γίνει</w:t>
      </w:r>
      <w:r>
        <w:rPr>
          <w:rFonts w:eastAsia="Times New Roman" w:cs="Times New Roman"/>
          <w:szCs w:val="24"/>
        </w:rPr>
        <w:t xml:space="preserve"> ανεκτή, δεδομένου ότι τα όρια διαπραγμάτευσης που έχει το αδύναμο μέρος σε τέτοιες συμβάσεις είναι μηδαμινά. </w:t>
      </w:r>
      <w:r>
        <w:rPr>
          <w:rFonts w:eastAsia="Times New Roman" w:cs="Times New Roman"/>
          <w:szCs w:val="24"/>
        </w:rPr>
        <w:lastRenderedPageBreak/>
        <w:t>Επομένως, η δυνατότητα παραβίασης της βούλησης των μερών, όπως ορίζεται από το νόμο, είναι πολύ πιθανή.</w:t>
      </w:r>
    </w:p>
    <w:p w14:paraId="0840F6D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Με το δεύτερο μέρος του νομοσχεδίου θεσπίζ</w:t>
      </w:r>
      <w:r>
        <w:rPr>
          <w:rFonts w:eastAsia="Times New Roman" w:cs="Times New Roman"/>
          <w:szCs w:val="24"/>
        </w:rPr>
        <w:t xml:space="preserve">ονται νέες μορφές χρηματοδότησης, όπως είναι η συμμετοχική χρηματοδότηση, χρηματοδότηση από το πλήθος, αγγλιστί </w:t>
      </w:r>
      <w:r>
        <w:rPr>
          <w:rFonts w:eastAsia="Times New Roman" w:cs="Times New Roman"/>
          <w:szCs w:val="24"/>
          <w:lang w:val="en-US"/>
        </w:rPr>
        <w:t>crowdfunding</w:t>
      </w:r>
      <w:r>
        <w:rPr>
          <w:rFonts w:eastAsia="Times New Roman" w:cs="Times New Roman"/>
          <w:szCs w:val="24"/>
        </w:rPr>
        <w:t xml:space="preserve">. Σύμφωνα με την αιτιολογική έκθεση, το </w:t>
      </w:r>
      <w:r>
        <w:rPr>
          <w:rFonts w:eastAsia="Times New Roman" w:cs="Times New Roman"/>
          <w:szCs w:val="24"/>
          <w:lang w:val="en-US"/>
        </w:rPr>
        <w:t>crowdfunding</w:t>
      </w:r>
      <w:r>
        <w:rPr>
          <w:rFonts w:eastAsia="Times New Roman" w:cs="Times New Roman"/>
          <w:szCs w:val="24"/>
        </w:rPr>
        <w:t xml:space="preserve">, η χρηματοδότηση από το πλήθος, η συμμετοχική χρηματοδότηση, είναι ένας τρόπος </w:t>
      </w:r>
      <w:r>
        <w:rPr>
          <w:rFonts w:eastAsia="Times New Roman" w:cs="Times New Roman"/>
          <w:szCs w:val="24"/>
        </w:rPr>
        <w:t xml:space="preserve">άντλησης κεφαλαίων από μεγάλο αριθμό ενδιαφερομένων κυρίως μέσω του διαδικτύου. Αρχικά το </w:t>
      </w:r>
      <w:r>
        <w:rPr>
          <w:rFonts w:eastAsia="Times New Roman" w:cs="Times New Roman"/>
          <w:szCs w:val="24"/>
          <w:lang w:val="en-US"/>
        </w:rPr>
        <w:t>crowdfunding</w:t>
      </w:r>
      <w:r>
        <w:rPr>
          <w:rFonts w:eastAsia="Times New Roman" w:cs="Times New Roman"/>
          <w:szCs w:val="24"/>
        </w:rPr>
        <w:t xml:space="preserve"> συνδέθηκε με τη χρηματοδότηση διαφόρων κοινωφελών έργων ή με τη χρηματοδότηση μορφών τέχνης. Τελευταία, όμως, έχει αναδειχθεί και ως μέθοδος άντλησης κεφ</w:t>
      </w:r>
      <w:r>
        <w:rPr>
          <w:rFonts w:eastAsia="Times New Roman" w:cs="Times New Roman"/>
          <w:szCs w:val="24"/>
        </w:rPr>
        <w:t>αλαίων για νεοφυείς και καινοτόμες εταιρείες ή άλλα εμπορικά εγχειρήματα.</w:t>
      </w:r>
    </w:p>
    <w:p w14:paraId="0840F6D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θα ήθελα να κάνουμε και μια σημείωση για τις διάφορες νεοσύστατες επιχειρήσεις, τις καινοτόμες εταιρείες, τα </w:t>
      </w:r>
      <w:r>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tabs</w:t>
      </w:r>
      <w:r>
        <w:rPr>
          <w:rFonts w:eastAsia="Times New Roman" w:cs="Times New Roman"/>
          <w:szCs w:val="24"/>
        </w:rPr>
        <w:t>, οι οποίες ενώ ξεκινούν στην Ελλάδα, βλέπουμε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μέρα με την ημέρα να δυσκολεύεται το μέλλον τους, με αποτέλεσμα να κλείνουν ή να φεύγουν στο εξωτερικό.</w:t>
      </w:r>
    </w:p>
    <w:p w14:paraId="0840F6E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crowdfunding</w:t>
      </w:r>
      <w:r>
        <w:rPr>
          <w:rFonts w:eastAsia="Times New Roman" w:cs="Times New Roman"/>
          <w:szCs w:val="24"/>
        </w:rPr>
        <w:t xml:space="preserve"> είναι μια εναλλακτική μορφή αντλήσεως κεφαλαίων από μεγάλο αριθμό ενδιαφερομένων κυρίως μέσω του διαδικτύου και είναι πολύ δημοφιλές σ</w:t>
      </w:r>
      <w:r>
        <w:rPr>
          <w:rFonts w:eastAsia="Times New Roman" w:cs="Times New Roman"/>
          <w:szCs w:val="24"/>
        </w:rPr>
        <w:t xml:space="preserve">το εξωτερικό. </w:t>
      </w:r>
    </w:p>
    <w:p w14:paraId="0840F6E1"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szCs w:val="24"/>
        </w:rPr>
        <w:t xml:space="preserve">Το </w:t>
      </w:r>
      <w:r>
        <w:rPr>
          <w:rFonts w:eastAsia="Times New Roman" w:cs="Times New Roman"/>
          <w:szCs w:val="24"/>
          <w:lang w:val="en-US"/>
        </w:rPr>
        <w:t>crowdfunding</w:t>
      </w:r>
      <w:r>
        <w:rPr>
          <w:rFonts w:eastAsia="Times New Roman" w:cs="Times New Roman"/>
          <w:szCs w:val="24"/>
        </w:rPr>
        <w:t xml:space="preserve"> αφορά συνήθως περιπτώσεις </w:t>
      </w:r>
      <w:proofErr w:type="spellStart"/>
      <w:r>
        <w:rPr>
          <w:rFonts w:eastAsia="Times New Roman" w:cs="Times New Roman"/>
          <w:szCs w:val="24"/>
        </w:rPr>
        <w:t>μικροχρηματοδότησης</w:t>
      </w:r>
      <w:proofErr w:type="spellEnd"/>
      <w:r>
        <w:rPr>
          <w:rFonts w:eastAsia="Times New Roman" w:cs="Times New Roman"/>
          <w:szCs w:val="24"/>
        </w:rPr>
        <w:t xml:space="preserve"> από 5 έως 50.000 ευρώ και δεν περιορίζεται σε επιχειρηματικές ιδέες. Είναι σημαντικό να αναφέρουμε ότι το </w:t>
      </w:r>
      <w:r>
        <w:rPr>
          <w:rFonts w:eastAsia="Times New Roman" w:cs="Times New Roman"/>
          <w:szCs w:val="24"/>
          <w:lang w:val="en-US"/>
        </w:rPr>
        <w:t>crowdfunding</w:t>
      </w:r>
      <w:r>
        <w:rPr>
          <w:rFonts w:eastAsia="Times New Roman" w:cs="Times New Roman"/>
          <w:szCs w:val="24"/>
        </w:rPr>
        <w:t xml:space="preserve"> αποτελεί, αλλά και μπορεί να αποτελέσει πολύτιμο εργαλείο γι</w:t>
      </w:r>
      <w:r>
        <w:rPr>
          <w:rFonts w:eastAsia="Times New Roman" w:cs="Times New Roman"/>
          <w:szCs w:val="24"/>
        </w:rPr>
        <w:t xml:space="preserve">α τη χρηματοδότηση και των περιβόητων </w:t>
      </w:r>
      <w:r>
        <w:rPr>
          <w:rFonts w:eastAsia="Times New Roman" w:cs="Times New Roman"/>
          <w:szCs w:val="24"/>
        </w:rPr>
        <w:t>μη κυβερνητικών οργανώσεων</w:t>
      </w:r>
      <w:r>
        <w:rPr>
          <w:rFonts w:eastAsia="Times New Roman" w:cs="Times New Roman"/>
          <w:szCs w:val="24"/>
        </w:rPr>
        <w:t xml:space="preserve">. Είναι ένας άλλος τρόπος για να πάρουν αυτοί οι διεθνείς εγχώριοι απατεώνες χρήματα από απλούς ανθρώπους τους οποίους μπορούν να ξεγελούν σχετικά με τους σκοπούς αυτών των </w:t>
      </w:r>
      <w:r>
        <w:rPr>
          <w:rFonts w:eastAsia="Times New Roman" w:cs="Times New Roman"/>
          <w:szCs w:val="24"/>
        </w:rPr>
        <w:t>μη κυβερνητικών οργ</w:t>
      </w:r>
      <w:r>
        <w:rPr>
          <w:rFonts w:eastAsia="Times New Roman" w:cs="Times New Roman"/>
          <w:szCs w:val="24"/>
        </w:rPr>
        <w:t>ανώσεων</w:t>
      </w:r>
      <w:r>
        <w:rPr>
          <w:rFonts w:eastAsia="Times New Roman" w:cs="Times New Roman"/>
          <w:szCs w:val="24"/>
        </w:rPr>
        <w:t>.</w:t>
      </w:r>
    </w:p>
    <w:p w14:paraId="0840F6E2"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Συγκεκριμένα, η χρηματοδότηση μέσω του </w:t>
      </w:r>
      <w:r>
        <w:rPr>
          <w:rFonts w:eastAsia="Times New Roman" w:cs="Times New Roman"/>
          <w:color w:val="000000"/>
          <w:szCs w:val="24"/>
          <w:lang w:val="en-US"/>
        </w:rPr>
        <w:t>crowdfunding</w:t>
      </w:r>
      <w:r>
        <w:rPr>
          <w:rFonts w:eastAsia="Times New Roman" w:cs="Times New Roman"/>
          <w:color w:val="000000"/>
          <w:szCs w:val="24"/>
        </w:rPr>
        <w:t xml:space="preserve"> αποτελεί σε παροχή επενδυτικών υπηρεσιών για την οποία απαιτείται άδεια από την Επιτροπή Κεφαλαιαγοράς, ενώ η άντληση κεφαλαίου μέσω αυτού συνιστά πρόσκληση προς το κοινό για επένδυση, για την οπ</w:t>
      </w:r>
      <w:r>
        <w:rPr>
          <w:rFonts w:eastAsia="Times New Roman" w:cs="Times New Roman"/>
          <w:color w:val="000000"/>
          <w:szCs w:val="24"/>
        </w:rPr>
        <w:t xml:space="preserve">οία απαιτείται η προηγούμενη δημοσίευση ενημερωτικού δελτίου ή πληροφοριακού δελτίου, το οποίο επίσης θα πρέπει να εγκριθεί από την Επιτροπή Κεφαλαιαγοράς. </w:t>
      </w:r>
    </w:p>
    <w:p w14:paraId="0840F6E3"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Συνεπώς, θα πρέπει να υπάρχει μια ρύθμιση με την οποία η σύζευξη μέσω μιας πλατφόρμας του επενδυτικ</w:t>
      </w:r>
      <w:r>
        <w:rPr>
          <w:rFonts w:eastAsia="Times New Roman" w:cs="Times New Roman"/>
          <w:color w:val="000000"/>
          <w:szCs w:val="24"/>
        </w:rPr>
        <w:t>ού ενδιαφέροντος από τη μια μεριά και οι ανάγκες των εταιρειών για εξεύρεση μετόχων από την άλλη δεν θα υπόκειται άνευ ετέρου στο παραπάνω αυστηρό νομικό πλαίσιο. Με τη ρύθμιση αυτή θα δινόταν σημαντική ώθηση στην επιβίωση των νεοσύστατων μικρομεσαίων επιχ</w:t>
      </w:r>
      <w:r>
        <w:rPr>
          <w:rFonts w:eastAsia="Times New Roman" w:cs="Times New Roman"/>
          <w:color w:val="000000"/>
          <w:szCs w:val="24"/>
        </w:rPr>
        <w:t xml:space="preserve">ειρήσεων, απαραίτητη για το μέλλον της ελληνικής οικονομίας. </w:t>
      </w:r>
    </w:p>
    <w:p w14:paraId="0840F6E4"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Αντικείμενο του φόρου εισοδήματος σε νομικά πρόσωπα και οντότητες, </w:t>
      </w:r>
      <w:r>
        <w:rPr>
          <w:rFonts w:eastAsia="Times New Roman" w:cs="Times New Roman"/>
          <w:color w:val="000000"/>
          <w:szCs w:val="24"/>
        </w:rPr>
        <w:t xml:space="preserve">εταιρίες επενδύσεων χαρτοφυλακίου </w:t>
      </w:r>
      <w:r>
        <w:rPr>
          <w:rFonts w:eastAsia="Times New Roman" w:cs="Times New Roman"/>
          <w:color w:val="000000"/>
          <w:szCs w:val="24"/>
        </w:rPr>
        <w:t xml:space="preserve">και ΟΣΕΚΑ μετά από το νέο πολυνομοσχέδιο. Με την εγκύκλιο διαταγή 1044/2015 η Γενική </w:t>
      </w:r>
      <w:r>
        <w:rPr>
          <w:rFonts w:eastAsia="Times New Roman" w:cs="Times New Roman"/>
          <w:color w:val="000000"/>
          <w:szCs w:val="24"/>
        </w:rPr>
        <w:lastRenderedPageBreak/>
        <w:t>Γραμματε</w:t>
      </w:r>
      <w:r>
        <w:rPr>
          <w:rFonts w:eastAsia="Times New Roman" w:cs="Times New Roman"/>
          <w:color w:val="000000"/>
          <w:szCs w:val="24"/>
        </w:rPr>
        <w:t xml:space="preserve">ία Δημοσίων Εσόδων έδωσε διευκρινίσεις για το αντικείμενο του φόρου εισοδήματος σε νομικά πρόσωπα και οντότητες. Όσον αφορά τις </w:t>
      </w:r>
      <w:r>
        <w:rPr>
          <w:rFonts w:eastAsia="Times New Roman" w:cs="Times New Roman"/>
          <w:color w:val="000000"/>
          <w:szCs w:val="24"/>
        </w:rPr>
        <w:t>εταιρίες επενδύσεων χαρτοφυλακίου</w:t>
      </w:r>
      <w:r>
        <w:rPr>
          <w:rFonts w:eastAsia="Times New Roman" w:cs="Times New Roman"/>
          <w:color w:val="000000"/>
          <w:szCs w:val="24"/>
        </w:rPr>
        <w:t xml:space="preserve"> και ΟΣΕΚΑ που είναι εγκατεστημένες στην ημεδαπή ή σε άλλο κράτος-μέλος της Ευρωπαϊκής Ενώσεως,</w:t>
      </w:r>
      <w:r>
        <w:rPr>
          <w:rFonts w:eastAsia="Times New Roman" w:cs="Times New Roman"/>
          <w:color w:val="000000"/>
          <w:szCs w:val="24"/>
        </w:rPr>
        <w:t xml:space="preserve"> η εγκύκλιος αναφέρει: Μία νέα φορολογικά τοξική πραγματικότητα έχει πλέον διαμορφωθεί για την αγορά συλλογικών επενδύσεων στην Ελλάδα. Μετά τη ψήφιση του πολυνομοσχεδίου με το οποίο αυξάνονται σε πρωτοφανή, για Ευρωπαϊκή αγορά, επίπεδα ο συντελεστής φορολ</w:t>
      </w:r>
      <w:r>
        <w:rPr>
          <w:rFonts w:eastAsia="Times New Roman" w:cs="Times New Roman"/>
          <w:color w:val="000000"/>
          <w:szCs w:val="24"/>
        </w:rPr>
        <w:t xml:space="preserve">όγησης των ΟΣΕΚΑ, Οργανισμών Συλλογικών Επενδύσεων σε </w:t>
      </w:r>
      <w:r>
        <w:rPr>
          <w:rFonts w:eastAsia="Times New Roman" w:cs="Times New Roman"/>
          <w:color w:val="000000"/>
          <w:szCs w:val="24"/>
        </w:rPr>
        <w:t>κινητές αξίες</w:t>
      </w:r>
      <w:r>
        <w:rPr>
          <w:rFonts w:eastAsia="Times New Roman" w:cs="Times New Roman"/>
          <w:color w:val="000000"/>
          <w:szCs w:val="24"/>
        </w:rPr>
        <w:t xml:space="preserve"> και μάλιστα επί του συνόλου του ενεργητικού τους. </w:t>
      </w:r>
    </w:p>
    <w:p w14:paraId="0840F6E5"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Κυβέρνηση προσδοκά σε αύξηση 33.000.000 ευρώ σε έσοδα από τη συγκεκριμένη αύξηση, στόχος που θεωρείται εξαιρετικά φιλόδοξος από τα στελ</w:t>
      </w:r>
      <w:r>
        <w:rPr>
          <w:rFonts w:eastAsia="Times New Roman" w:cs="Times New Roman"/>
          <w:color w:val="000000"/>
          <w:szCs w:val="24"/>
        </w:rPr>
        <w:t xml:space="preserve">έχη του χώρου κι αυτό, διότι το μέτρο αυτό θεωρείται βέβαιο πως θα προκαλέσει τη συρρίκνωση συνολικά του κλάδου των </w:t>
      </w:r>
      <w:r>
        <w:rPr>
          <w:rFonts w:eastAsia="Times New Roman" w:cs="Times New Roman"/>
          <w:color w:val="000000"/>
          <w:szCs w:val="24"/>
        </w:rPr>
        <w:t>ανωνύμων εταιρειών</w:t>
      </w:r>
      <w:r>
        <w:rPr>
          <w:rFonts w:eastAsia="Times New Roman" w:cs="Times New Roman"/>
          <w:color w:val="000000"/>
          <w:szCs w:val="24"/>
        </w:rPr>
        <w:t xml:space="preserve"> </w:t>
      </w:r>
      <w:r>
        <w:rPr>
          <w:rFonts w:eastAsia="Times New Roman" w:cs="Times New Roman"/>
          <w:color w:val="000000"/>
          <w:szCs w:val="24"/>
        </w:rPr>
        <w:t>διαχείρισης αμοιβαίων κεφαλαίων</w:t>
      </w:r>
      <w:r>
        <w:rPr>
          <w:rFonts w:eastAsia="Times New Roman" w:cs="Times New Roman"/>
          <w:color w:val="000000"/>
          <w:szCs w:val="24"/>
        </w:rPr>
        <w:t xml:space="preserve">, των </w:t>
      </w:r>
      <w:r>
        <w:rPr>
          <w:rFonts w:eastAsia="Times New Roman" w:cs="Times New Roman"/>
          <w:color w:val="000000"/>
          <w:szCs w:val="24"/>
        </w:rPr>
        <w:t>ανωνύμων εταιρειών επενδύσεων χαρτοφυλακίου</w:t>
      </w:r>
      <w:r>
        <w:rPr>
          <w:rFonts w:eastAsia="Times New Roman" w:cs="Times New Roman"/>
          <w:color w:val="000000"/>
          <w:szCs w:val="24"/>
        </w:rPr>
        <w:t xml:space="preserve">, των </w:t>
      </w:r>
      <w:r>
        <w:rPr>
          <w:rFonts w:eastAsia="Times New Roman" w:cs="Times New Roman"/>
          <w:color w:val="000000"/>
          <w:szCs w:val="24"/>
        </w:rPr>
        <w:t xml:space="preserve">ανωνύμων εταιρειών </w:t>
      </w:r>
      <w:r>
        <w:rPr>
          <w:rFonts w:eastAsia="Times New Roman" w:cs="Times New Roman"/>
          <w:color w:val="000000"/>
          <w:szCs w:val="24"/>
        </w:rPr>
        <w:lastRenderedPageBreak/>
        <w:t xml:space="preserve">επενδύσεων </w:t>
      </w:r>
      <w:r>
        <w:rPr>
          <w:rFonts w:eastAsia="Times New Roman" w:cs="Times New Roman"/>
          <w:color w:val="000000"/>
          <w:szCs w:val="24"/>
        </w:rPr>
        <w:t xml:space="preserve">σε </w:t>
      </w:r>
      <w:r>
        <w:rPr>
          <w:rFonts w:eastAsia="Times New Roman" w:cs="Times New Roman"/>
          <w:color w:val="000000"/>
          <w:szCs w:val="24"/>
        </w:rPr>
        <w:t>ακίνητη περιουσία</w:t>
      </w:r>
      <w:r>
        <w:rPr>
          <w:rFonts w:eastAsia="Times New Roman" w:cs="Times New Roman"/>
          <w:color w:val="000000"/>
          <w:szCs w:val="24"/>
        </w:rPr>
        <w:t xml:space="preserve">. Μάλιστα, στελέχη του χώρου θεωρούν βέβαιο πως σταδιακά θα ξεκινήσει η αξιοποίηση σχημάτων του εξωτερικού για τις </w:t>
      </w:r>
      <w:r>
        <w:rPr>
          <w:rFonts w:eastAsia="Times New Roman" w:cs="Times New Roman"/>
          <w:color w:val="000000"/>
          <w:szCs w:val="24"/>
        </w:rPr>
        <w:t>εταιρείες διαχείρισης αμοιβαίων κεφαλαίων</w:t>
      </w:r>
      <w:r>
        <w:rPr>
          <w:rFonts w:eastAsia="Times New Roman" w:cs="Times New Roman"/>
          <w:color w:val="000000"/>
          <w:szCs w:val="24"/>
        </w:rPr>
        <w:t>, ενώ οι ιδιώτες επενδυτές θα στραφούν σε αμοιβαία κεφάλαια του εξωτερικού, ξένων ε</w:t>
      </w:r>
      <w:r>
        <w:rPr>
          <w:rFonts w:eastAsia="Times New Roman" w:cs="Times New Roman"/>
          <w:color w:val="000000"/>
          <w:szCs w:val="24"/>
        </w:rPr>
        <w:t xml:space="preserve">ταιρειών, που έχουν σχεδόν μηδενικό φόρο. </w:t>
      </w:r>
    </w:p>
    <w:p w14:paraId="0840F6E6"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Αντίστοιχα, στις ΑΕΑΠ, ήδη εξετάζονται επιστροφές κεφαλαίου, για να μειωθεί το συνολικό ενεργητικό. Με τα μέτρα αυτά είναι σαν να θέλουμε να διώξουμε τους Έλληνες </w:t>
      </w:r>
      <w:proofErr w:type="spellStart"/>
      <w:r>
        <w:rPr>
          <w:rFonts w:eastAsia="Times New Roman" w:cs="Times New Roman"/>
          <w:color w:val="000000"/>
          <w:szCs w:val="24"/>
        </w:rPr>
        <w:t>μικροταμιευτές</w:t>
      </w:r>
      <w:proofErr w:type="spellEnd"/>
      <w:r>
        <w:rPr>
          <w:rFonts w:eastAsia="Times New Roman" w:cs="Times New Roman"/>
          <w:color w:val="000000"/>
          <w:szCs w:val="24"/>
        </w:rPr>
        <w:t xml:space="preserve"> και μικροεπενδυτές από την Ελλάδα κ</w:t>
      </w:r>
      <w:r>
        <w:rPr>
          <w:rFonts w:eastAsia="Times New Roman" w:cs="Times New Roman"/>
          <w:color w:val="000000"/>
          <w:szCs w:val="24"/>
        </w:rPr>
        <w:t xml:space="preserve">αι να τους οδηγήσουμε σε αμοιβαία κεφάλαια ξένων εταιρειών που δεν έχουν καθόλου φόρο και ουσιαστικά τα ελληνικά κεφάλαια να χρηματοδοτήσουν την ανάπτυξη άλλων χωρών. </w:t>
      </w:r>
    </w:p>
    <w:p w14:paraId="0840F6E7"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Εάν κλείσουν οι </w:t>
      </w:r>
      <w:r>
        <w:rPr>
          <w:rFonts w:eastAsia="Times New Roman" w:cs="Times New Roman"/>
          <w:color w:val="000000"/>
          <w:szCs w:val="24"/>
        </w:rPr>
        <w:t>ελληνικές εταιρείες διαχείρισης αμοιβαίων κεφαλαίων</w:t>
      </w:r>
      <w:r>
        <w:rPr>
          <w:rFonts w:eastAsia="Times New Roman" w:cs="Times New Roman"/>
          <w:color w:val="000000"/>
          <w:szCs w:val="24"/>
        </w:rPr>
        <w:t>, ποιοι θα χρηματοδοτ</w:t>
      </w:r>
      <w:r>
        <w:rPr>
          <w:rFonts w:eastAsia="Times New Roman" w:cs="Times New Roman"/>
          <w:color w:val="000000"/>
          <w:szCs w:val="24"/>
        </w:rPr>
        <w:t xml:space="preserve">ήσουν τις </w:t>
      </w:r>
      <w:r>
        <w:rPr>
          <w:rFonts w:eastAsia="Times New Roman" w:cs="Times New Roman"/>
          <w:color w:val="000000"/>
          <w:szCs w:val="24"/>
          <w:lang w:val="en-US"/>
        </w:rPr>
        <w:t>start</w:t>
      </w:r>
      <w:r>
        <w:rPr>
          <w:rFonts w:eastAsia="Times New Roman" w:cs="Times New Roman"/>
          <w:color w:val="000000"/>
          <w:szCs w:val="24"/>
        </w:rPr>
        <w:t xml:space="preserve"> </w:t>
      </w:r>
      <w:r>
        <w:rPr>
          <w:rFonts w:eastAsia="Times New Roman" w:cs="Times New Roman"/>
          <w:color w:val="000000"/>
          <w:szCs w:val="24"/>
          <w:lang w:val="en-US"/>
        </w:rPr>
        <w:t>up</w:t>
      </w:r>
      <w:r>
        <w:rPr>
          <w:rFonts w:eastAsia="Times New Roman" w:cs="Times New Roman"/>
          <w:color w:val="000000"/>
          <w:szCs w:val="24"/>
        </w:rPr>
        <w:t xml:space="preserve"> εταιρείες, και ποιοι θα αγοράζουν τα ομόλογα των ελληνικών εταιρειών όταν αναζητήσουν φθηνότερη χρηματοδότηση; Συμπληρώνω πως στην περίπτωση των αμοιβαίων κεφαλαίων πρόκειται για μια μεγάλη ζημιά για το τίποτα. </w:t>
      </w:r>
    </w:p>
    <w:p w14:paraId="0840F6E8"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Αποτελεί αποκλειστική πρω</w:t>
      </w:r>
      <w:r>
        <w:rPr>
          <w:rFonts w:eastAsia="Times New Roman" w:cs="Times New Roman"/>
          <w:color w:val="000000"/>
          <w:szCs w:val="24"/>
        </w:rPr>
        <w:t xml:space="preserve">τοτυπία της </w:t>
      </w:r>
      <w:r>
        <w:rPr>
          <w:rFonts w:eastAsia="Times New Roman" w:cs="Times New Roman"/>
          <w:color w:val="000000"/>
          <w:szCs w:val="24"/>
        </w:rPr>
        <w:t xml:space="preserve">Ελλάδας </w:t>
      </w:r>
      <w:r>
        <w:rPr>
          <w:rFonts w:eastAsia="Times New Roman" w:cs="Times New Roman"/>
          <w:color w:val="000000"/>
          <w:szCs w:val="24"/>
        </w:rPr>
        <w:t xml:space="preserve">να φορολογεί, όχι την κερδοφορία και την υπεραξία, αλλά το ενεργητικό των επενδυτικών εταιρειών. Η αύξηση κατά 750% της φορολογίας των ΑΕΑΠ δημιουργεί ένα μεγάλο συγκριτικό μειονέκτημα, έναντι των ΑΕΑΠ άλλων κρατών ευρωπαϊκών χωρών, με </w:t>
      </w:r>
      <w:r>
        <w:rPr>
          <w:rFonts w:eastAsia="Times New Roman" w:cs="Times New Roman"/>
          <w:color w:val="000000"/>
          <w:szCs w:val="24"/>
        </w:rPr>
        <w:t xml:space="preserve">αποτέλεσμα να μειώνεται σημαντικά η ανταγωνιστικότητά τους. Είναι προφανές ότι η δημιουργία τέτοιων αντικινήτρων ενισχύει το </w:t>
      </w:r>
      <w:proofErr w:type="spellStart"/>
      <w:r>
        <w:rPr>
          <w:rFonts w:eastAsia="Times New Roman" w:cs="Times New Roman"/>
          <w:color w:val="000000"/>
          <w:szCs w:val="24"/>
        </w:rPr>
        <w:t>αντιεπενδυτικό</w:t>
      </w:r>
      <w:proofErr w:type="spellEnd"/>
      <w:r>
        <w:rPr>
          <w:rFonts w:eastAsia="Times New Roman" w:cs="Times New Roman"/>
          <w:color w:val="000000"/>
          <w:szCs w:val="24"/>
        </w:rPr>
        <w:t xml:space="preserve"> κλίμα και καθιστά εξαιρετικά δύσκολη την προσέλκυση νέων επενδυτών. </w:t>
      </w:r>
    </w:p>
    <w:p w14:paraId="0840F6E9"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Επιπροσθέτως, ακόμα και εάν υποτίθεται ότι η εν</w:t>
      </w:r>
      <w:r>
        <w:rPr>
          <w:rFonts w:eastAsia="Times New Roman" w:cs="Times New Roman"/>
          <w:color w:val="000000"/>
          <w:szCs w:val="24"/>
        </w:rPr>
        <w:t xml:space="preserve">σωμάτωση στην ελληνική έννομη τάξη της </w:t>
      </w:r>
      <w:r>
        <w:rPr>
          <w:rFonts w:eastAsia="Times New Roman" w:cs="Times New Roman"/>
          <w:color w:val="000000"/>
          <w:szCs w:val="24"/>
        </w:rPr>
        <w:t xml:space="preserve">οδηγίας </w:t>
      </w:r>
      <w:r>
        <w:rPr>
          <w:rFonts w:eastAsia="Times New Roman" w:cs="Times New Roman"/>
          <w:color w:val="000000"/>
          <w:szCs w:val="24"/>
        </w:rPr>
        <w:t xml:space="preserve">είναι υποχρεωτική, δεν πρέπει επ’ </w:t>
      </w:r>
      <w:proofErr w:type="spellStart"/>
      <w:r>
        <w:rPr>
          <w:rFonts w:eastAsia="Times New Roman" w:cs="Times New Roman"/>
          <w:color w:val="000000"/>
          <w:szCs w:val="24"/>
        </w:rPr>
        <w:t>ουδενί</w:t>
      </w:r>
      <w:proofErr w:type="spellEnd"/>
      <w:r>
        <w:rPr>
          <w:rFonts w:eastAsia="Times New Roman" w:cs="Times New Roman"/>
          <w:color w:val="000000"/>
          <w:szCs w:val="24"/>
        </w:rPr>
        <w:t xml:space="preserve"> να παρακάμπτονται εκ του λόγου αυτού οι διατάξεις </w:t>
      </w:r>
      <w:r>
        <w:rPr>
          <w:rFonts w:eastAsia="Times New Roman" w:cs="Times New Roman"/>
          <w:color w:val="000000"/>
          <w:szCs w:val="24"/>
        </w:rPr>
        <w:t>δημοσίου δικαίου</w:t>
      </w:r>
      <w:r>
        <w:rPr>
          <w:rFonts w:eastAsia="Times New Roman" w:cs="Times New Roman"/>
          <w:color w:val="000000"/>
          <w:szCs w:val="24"/>
        </w:rPr>
        <w:t xml:space="preserve"> του νομικού μας συστήματος ούτε να αναστέλλεται η προστασία του επενδυτή με το </w:t>
      </w:r>
      <w:proofErr w:type="spellStart"/>
      <w:r>
        <w:rPr>
          <w:rFonts w:eastAsia="Times New Roman" w:cs="Times New Roman"/>
          <w:color w:val="000000"/>
          <w:szCs w:val="24"/>
        </w:rPr>
        <w:t>ψευτοεπιχείρημα</w:t>
      </w:r>
      <w:proofErr w:type="spellEnd"/>
      <w:r>
        <w:rPr>
          <w:rFonts w:eastAsia="Times New Roman" w:cs="Times New Roman"/>
          <w:color w:val="000000"/>
          <w:szCs w:val="24"/>
        </w:rPr>
        <w:t xml:space="preserve"> της </w:t>
      </w:r>
      <w:r>
        <w:rPr>
          <w:rFonts w:eastAsia="Times New Roman" w:cs="Times New Roman"/>
          <w:color w:val="000000"/>
          <w:szCs w:val="24"/>
        </w:rPr>
        <w:t>ευ</w:t>
      </w:r>
      <w:r>
        <w:rPr>
          <w:rFonts w:eastAsia="Times New Roman" w:cs="Times New Roman"/>
          <w:color w:val="000000"/>
          <w:szCs w:val="24"/>
        </w:rPr>
        <w:t xml:space="preserve">ρωπαϊκής </w:t>
      </w:r>
      <w:r>
        <w:rPr>
          <w:rFonts w:eastAsia="Times New Roman" w:cs="Times New Roman"/>
          <w:color w:val="000000"/>
          <w:szCs w:val="24"/>
        </w:rPr>
        <w:t xml:space="preserve">οικονομικής ολοκλήρωσης, μιας </w:t>
      </w:r>
      <w:r>
        <w:rPr>
          <w:rFonts w:eastAsia="Times New Roman" w:cs="Times New Roman"/>
          <w:color w:val="000000"/>
          <w:szCs w:val="24"/>
        </w:rPr>
        <w:t xml:space="preserve">ευρωπαϊκής </w:t>
      </w:r>
      <w:r>
        <w:rPr>
          <w:rFonts w:eastAsia="Times New Roman" w:cs="Times New Roman"/>
          <w:color w:val="000000"/>
          <w:szCs w:val="24"/>
        </w:rPr>
        <w:t xml:space="preserve">οικονομικής ολοκλήρωσης, που μάλλον δεν θα τη δούμε ποτέ, γιατί εν τω μεταξύ θα έχει διαλυθεί η Ευρωπαϊκή Ένωση. </w:t>
      </w:r>
    </w:p>
    <w:p w14:paraId="0840F6EA"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Καταψηφίζουμε το εν λόγω νομοσχέδιο και επί της αρχής και επί των άρθρων.</w:t>
      </w:r>
    </w:p>
    <w:p w14:paraId="0840F6EB"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Σας ευχαριστώ. </w:t>
      </w:r>
    </w:p>
    <w:p w14:paraId="0840F6EC"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 xml:space="preserve">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840F6ED"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κύριε </w:t>
      </w:r>
      <w:proofErr w:type="spellStart"/>
      <w:r>
        <w:rPr>
          <w:rFonts w:eastAsia="Times New Roman" w:cs="Times New Roman"/>
          <w:szCs w:val="24"/>
        </w:rPr>
        <w:t>Παναγιώταρε</w:t>
      </w:r>
      <w:proofErr w:type="spellEnd"/>
      <w:r>
        <w:rPr>
          <w:rFonts w:eastAsia="Times New Roman" w:cs="Times New Roman"/>
          <w:szCs w:val="24"/>
        </w:rPr>
        <w:t>.</w:t>
      </w:r>
    </w:p>
    <w:p w14:paraId="0840F6EE"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w:t>
      </w:r>
      <w:r>
        <w:rPr>
          <w:rFonts w:eastAsia="Times New Roman" w:cs="Times New Roman"/>
          <w:szCs w:val="24"/>
        </w:rPr>
        <w:t xml:space="preserve">εισηγητής </w:t>
      </w:r>
      <w:r>
        <w:rPr>
          <w:rFonts w:eastAsia="Times New Roman" w:cs="Times New Roman"/>
          <w:szCs w:val="24"/>
        </w:rPr>
        <w:t xml:space="preserve">της Δημοκρατικής Συμπαράταξης ΠΑΣΟΚ- ΔΗΜΑΡ, κ. </w:t>
      </w:r>
      <w:proofErr w:type="spellStart"/>
      <w:r>
        <w:rPr>
          <w:rFonts w:eastAsia="Times New Roman" w:cs="Times New Roman"/>
          <w:szCs w:val="24"/>
        </w:rPr>
        <w:t>Αρβανιτίδης</w:t>
      </w:r>
      <w:proofErr w:type="spellEnd"/>
      <w:r>
        <w:rPr>
          <w:rFonts w:eastAsia="Times New Roman" w:cs="Times New Roman"/>
          <w:szCs w:val="24"/>
        </w:rPr>
        <w:t>.</w:t>
      </w:r>
    </w:p>
    <w:p w14:paraId="0840F6EF"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w:t>
      </w:r>
      <w:r>
        <w:rPr>
          <w:rFonts w:eastAsia="Times New Roman" w:cs="Times New Roman"/>
          <w:szCs w:val="24"/>
        </w:rPr>
        <w:t xml:space="preserve">εδρε. </w:t>
      </w:r>
    </w:p>
    <w:p w14:paraId="0840F6F0"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να ευχηθώ η νέα Κοινοβουλευτική Σύνοδος, που μόλις ξεκινά να είναι μια Σ</w:t>
      </w:r>
      <w:r>
        <w:rPr>
          <w:rFonts w:eastAsia="Times New Roman" w:cs="Times New Roman"/>
          <w:szCs w:val="24"/>
        </w:rPr>
        <w:t>ύ</w:t>
      </w:r>
      <w:r>
        <w:rPr>
          <w:rFonts w:eastAsia="Times New Roman" w:cs="Times New Roman"/>
          <w:szCs w:val="24"/>
        </w:rPr>
        <w:t>νοδ</w:t>
      </w:r>
      <w:r>
        <w:rPr>
          <w:rFonts w:eastAsia="Times New Roman" w:cs="Times New Roman"/>
          <w:szCs w:val="24"/>
        </w:rPr>
        <w:t>ο</w:t>
      </w:r>
      <w:r>
        <w:rPr>
          <w:rFonts w:eastAsia="Times New Roman" w:cs="Times New Roman"/>
          <w:szCs w:val="24"/>
        </w:rPr>
        <w:t xml:space="preserve">ς εποικοδομητική, με ουσιαστικό διάλογο μεταξύ των πολιτικών δυνάμεων και θετικές προτάσεις. </w:t>
      </w:r>
    </w:p>
    <w:p w14:paraId="0840F6F1"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 xml:space="preserve">Ας μην ξεχνάμε πως οι πολίτες μας έστειλαν εδώ, για να δώσουμε λύσεις στα συσσωρευμένα προβλήματα της ελληνικής κοινωνίας και όχι για να πρωταγωνιστήσουμε σε άσκοπες αντιπαραθέσεις και κοκορομαχίες. </w:t>
      </w:r>
    </w:p>
    <w:p w14:paraId="0840F6F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Μπορεί ο Αύγουστος, κυρίες και κύριοι συνάδελφοι, να έφυ</w:t>
      </w:r>
      <w:r>
        <w:rPr>
          <w:rFonts w:eastAsia="Times New Roman" w:cs="Times New Roman"/>
          <w:szCs w:val="24"/>
        </w:rPr>
        <w:t xml:space="preserve">γε, όμως, τα προβλήματα παραμένουν. Η παρωδία με τη δημοπράτηση των τηλεοπτικών αδειών και η υπόθεση της ΕΛΣΤΑΤ μπορεί να τράβηξαν για λίγο τα φώτα της δημοσιότητας από τα πραγματικά προβλήματα, όμως, αργά η γρήγορα η Κυβέρνηση θα βρεθεί αντιμέτωπη με την </w:t>
      </w:r>
      <w:r>
        <w:rPr>
          <w:rFonts w:eastAsia="Times New Roman" w:cs="Times New Roman"/>
          <w:szCs w:val="24"/>
        </w:rPr>
        <w:t xml:space="preserve">πολιτική της. Μια πολιτική που η ίδια χάραξε και η ίδια εφαρμόζει. Μια πολιτική που από το </w:t>
      </w:r>
      <w:r>
        <w:rPr>
          <w:rFonts w:eastAsia="Times New Roman" w:cs="Times New Roman"/>
          <w:szCs w:val="24"/>
        </w:rPr>
        <w:t>πρόγραμμα</w:t>
      </w:r>
      <w:r>
        <w:rPr>
          <w:rFonts w:eastAsia="Times New Roman" w:cs="Times New Roman"/>
          <w:szCs w:val="24"/>
        </w:rPr>
        <w:t xml:space="preserve"> της Θεσσαλονίκης και τη δέκατη τρίτη σύνταξη, τα 751 ευρώ βασικό μισθό, έφτασε στα συσσίτια, για όσους έχασαν το ΕΚΑΣ, στον φουσκωμένο ΕΝΦΙΑ για χιλιάδες ι</w:t>
      </w:r>
      <w:r>
        <w:rPr>
          <w:rFonts w:eastAsia="Times New Roman" w:cs="Times New Roman"/>
          <w:szCs w:val="24"/>
        </w:rPr>
        <w:t>διοκτήτες, στα τριάντα έξι χιλιάδες παιδιά που θα μείνουν φέτος εκτός των παιδικών σταθμών, στην ύφεση τελικά και στα μειωμένα έσοδα στον τουρισμό, που κάνουν τον κόφτη πιο απειλητικό από ποτέ.</w:t>
      </w:r>
    </w:p>
    <w:p w14:paraId="0840F6F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αυτά, συνάδελφοι της Συμπολίτευσης, είναι οι δικές σας επι</w:t>
      </w:r>
      <w:r>
        <w:rPr>
          <w:rFonts w:eastAsia="Times New Roman" w:cs="Times New Roman"/>
          <w:szCs w:val="24"/>
        </w:rPr>
        <w:t>λογές, αποκλειστικά δικές σας. Η περίοδος χάριτος, που πάντοτε για όλα κάποιος άλλος έφταιγε, έχει παρέλθει ανεπιστρεπτί. Ήρθε η ώρα να αναμετρηθείτε με τον εαυτό σας και την καθημερινότητα, η οποία βέβαια είναι αμείλικτη, όπως αμείλικτη θα είναι και η κρί</w:t>
      </w:r>
      <w:r>
        <w:rPr>
          <w:rFonts w:eastAsia="Times New Roman" w:cs="Times New Roman"/>
          <w:szCs w:val="24"/>
        </w:rPr>
        <w:t>ση των πολιτών, όποτε και αν επιλέξετε να τους δώσετε τον λόγο.</w:t>
      </w:r>
    </w:p>
    <w:p w14:paraId="0840F6F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το είπα και στην </w:t>
      </w:r>
      <w:r>
        <w:rPr>
          <w:rFonts w:eastAsia="Times New Roman" w:cs="Times New Roman"/>
          <w:szCs w:val="24"/>
        </w:rPr>
        <w:t xml:space="preserve">επιτροπή </w:t>
      </w:r>
      <w:r>
        <w:rPr>
          <w:rFonts w:eastAsia="Times New Roman" w:cs="Times New Roman"/>
          <w:szCs w:val="24"/>
        </w:rPr>
        <w:t xml:space="preserve">και θα το επαναλάβω και σήμερα, το συγκεκριμένο νομοσχέδιο είναι προς τη θετική κατεύθυνση και θα το ψηφίσουμε. Το πρόβλημα, βέβαια, είναι ότι δεν </w:t>
      </w:r>
      <w:r>
        <w:rPr>
          <w:rFonts w:eastAsia="Times New Roman" w:cs="Times New Roman"/>
          <w:szCs w:val="24"/>
        </w:rPr>
        <w:t>υπάρχει ένα γενικό πλάνο πάνω στο οποίο όλες αυτές οι πολιτικές αρθρώνονται και έχουν αποτέλεσμα.</w:t>
      </w:r>
    </w:p>
    <w:p w14:paraId="0840F6F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Σας κάλεσα στην </w:t>
      </w:r>
      <w:r>
        <w:rPr>
          <w:rFonts w:eastAsia="Times New Roman" w:cs="Times New Roman"/>
          <w:szCs w:val="24"/>
        </w:rPr>
        <w:t>επιτροπή</w:t>
      </w:r>
      <w:r>
        <w:rPr>
          <w:rFonts w:eastAsia="Times New Roman" w:cs="Times New Roman"/>
          <w:szCs w:val="24"/>
        </w:rPr>
        <w:t xml:space="preserve"> να μας δώσετε συγκεκριμένα στοιχεία για το τι, επιτέλους, περιμένετε να αποδώσουν οι ρυθμίσεις και κάθε ρυθμίσεις που ψηφίζουμε και θ</w:t>
      </w:r>
      <w:r>
        <w:rPr>
          <w:rFonts w:eastAsia="Times New Roman" w:cs="Times New Roman"/>
          <w:szCs w:val="24"/>
        </w:rPr>
        <w:t>α ψηφίσουμε σήμερα. Δεν το γνωρίζετε. Κανείς δεν το γνωρίζει. Κανείς δεν κάνει τον κόπο να φέρει συγκεκριμένα στοιχεία στη Βουλή, για να μας πει ποιος είναι ο στόχος, ποιος είναι ο πήχης που βάζουμε, για παράδειγμα για τα επιχειρηματικά κεφάλαια, ώστε να ξ</w:t>
      </w:r>
      <w:r>
        <w:rPr>
          <w:rFonts w:eastAsia="Times New Roman" w:cs="Times New Roman"/>
          <w:szCs w:val="24"/>
        </w:rPr>
        <w:t>έρουμε στο τέλος της προσπάθειας πού έχουμε φτάσει και από πού θα πιάσει το νήμα ο επόμενος.</w:t>
      </w:r>
    </w:p>
    <w:p w14:paraId="0840F6F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να λειτουργήσετε με σχέδιο </w:t>
      </w:r>
      <w:r>
        <w:rPr>
          <w:rFonts w:eastAsia="Times New Roman" w:cs="Times New Roman"/>
          <w:szCs w:val="24"/>
        </w:rPr>
        <w:t xml:space="preserve">πηγαίνετε </w:t>
      </w:r>
      <w:r>
        <w:rPr>
          <w:rFonts w:eastAsia="Times New Roman" w:cs="Times New Roman"/>
          <w:szCs w:val="24"/>
        </w:rPr>
        <w:t xml:space="preserve">με τη λογική «βλέποντας και κάνοντας», τη λογική «πάρτε λίγο όλοι σας». Το αποτέλεσμα είναι ότι θα συνεχίσετε να καίτε </w:t>
      </w:r>
      <w:r>
        <w:rPr>
          <w:rFonts w:eastAsia="Times New Roman" w:cs="Times New Roman"/>
          <w:szCs w:val="24"/>
        </w:rPr>
        <w:t>και να σπαταλάτε τους πολύτιμους και ελάχιστους πόρους, που διαθέτει η ελληνική οικονομία, σε αστοχίες και λάθος επιλογές.</w:t>
      </w:r>
    </w:p>
    <w:p w14:paraId="0840F6F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Υπουργέ, η χώρα δεν αντέχει άλλα λάθη και κυρίως δεν αντέχει άλλα ημίμετρα. Πρέπει να θέσουμε εθνικούς στόχους και να υπάρξει κ</w:t>
      </w:r>
      <w:r>
        <w:rPr>
          <w:rFonts w:eastAsia="Times New Roman" w:cs="Times New Roman"/>
          <w:szCs w:val="24"/>
        </w:rPr>
        <w:t xml:space="preserve">οινωνική και πολιτική συμφωνία επ’ αυτών. Το αναπτυξιακό πλάνο πρέπει να είναι ελληνικής ιδιοκτησίας και να έρθει άμεσα για συζήτηση στη Βουλή. Πρέπει να μάθουμε να μετράμε το αποτέλεσμα και να βάζουμε τον </w:t>
      </w:r>
      <w:proofErr w:type="spellStart"/>
      <w:r>
        <w:rPr>
          <w:rFonts w:eastAsia="Times New Roman" w:cs="Times New Roman"/>
          <w:szCs w:val="24"/>
        </w:rPr>
        <w:t>πήχυ</w:t>
      </w:r>
      <w:proofErr w:type="spellEnd"/>
      <w:r>
        <w:rPr>
          <w:rFonts w:eastAsia="Times New Roman" w:cs="Times New Roman"/>
          <w:szCs w:val="24"/>
        </w:rPr>
        <w:t xml:space="preserve"> </w:t>
      </w:r>
      <w:r>
        <w:rPr>
          <w:rFonts w:eastAsia="Times New Roman" w:cs="Times New Roman"/>
          <w:szCs w:val="24"/>
        </w:rPr>
        <w:t>εκεί που τον φτάνουμε και όχι να πουλάμε στον</w:t>
      </w:r>
      <w:r>
        <w:rPr>
          <w:rFonts w:eastAsia="Times New Roman" w:cs="Times New Roman"/>
          <w:szCs w:val="24"/>
        </w:rPr>
        <w:t xml:space="preserve"> λαό φύκια για μεταξωτές κορδέλες και μετά τα λέμε: «συγγνώμη, δυστυχώς είχαμε αυταπάτες».</w:t>
      </w:r>
    </w:p>
    <w:p w14:paraId="0840F6F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Αν δεν σοβαρευτείτε, η χώρα θα μπει στο περιθώριο της ιστορίας. Εδώ και ενάμιση χρόνο περιμένουμε τον κ. Σταθάκη να καταθέσει το σχέδιο αναπτυξιακής στρατηγικής. Από</w:t>
      </w:r>
      <w:r>
        <w:rPr>
          <w:rFonts w:eastAsia="Times New Roman" w:cs="Times New Roman"/>
          <w:szCs w:val="24"/>
        </w:rPr>
        <w:t xml:space="preserve"> τον Μάρτιο ακούμε ότι θα </w:t>
      </w:r>
      <w:r>
        <w:rPr>
          <w:rFonts w:eastAsia="Times New Roman" w:cs="Times New Roman"/>
          <w:szCs w:val="24"/>
        </w:rPr>
        <w:lastRenderedPageBreak/>
        <w:t>είναι έτοιμο από μέρα σε μέρα, αλλά ακόμα δεν έχουμε μπροστά μας τίποτα συγκεκριμένο, παρά ευχολόγια. Έχετε άλλες προτεραιότητες; Θεωρείτε ότι υπάρχουν πιο σημαντικά πράγματα με τα οποία πρέπει να ασχοληθείτε; Έχετε κρυφή ατζέντα;</w:t>
      </w:r>
      <w:r>
        <w:rPr>
          <w:rFonts w:eastAsia="Times New Roman" w:cs="Times New Roman"/>
          <w:szCs w:val="24"/>
        </w:rPr>
        <w:t xml:space="preserve"> Θα μιλήσετε, επιτέλους, για την ταμπακιέρα ή θα συνεχίσετε να κοροϊδεύετε τον κόσμο;</w:t>
      </w:r>
    </w:p>
    <w:p w14:paraId="0840F6F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σε τελική ανάλυση, αν δεν έχετε προτάσεις, αξιοποιήστε τις δικές μας. Εμείς μιλάμε εδώ και καιρό για εθνική γραμμή, βασισμένη σε μια νέα σχέση κράτους-κοινωνίας-αγορά</w:t>
      </w:r>
      <w:r>
        <w:rPr>
          <w:rFonts w:eastAsia="Times New Roman" w:cs="Times New Roman"/>
          <w:szCs w:val="24"/>
        </w:rPr>
        <w:t>ς. Έχουμε καθορίσει έγκαιρα συγκεκριμένες προτάσεις για την επαρκή στήριξη της οικονομίας, για την παραγωγική ανασυγκρότηση της χώρας, τις μικρομεσαίες επιχειρήσεις, τον επαναπροσδιορισμό του στόχου για το πρωτογενές πλεόνασμα, την επιτάχυνση της συμφωνίας</w:t>
      </w:r>
      <w:r>
        <w:rPr>
          <w:rFonts w:eastAsia="Times New Roman" w:cs="Times New Roman"/>
          <w:szCs w:val="24"/>
        </w:rPr>
        <w:t xml:space="preserve">, για την αναδιάρθρωση και την </w:t>
      </w:r>
      <w:proofErr w:type="spellStart"/>
      <w:r>
        <w:rPr>
          <w:rFonts w:eastAsia="Times New Roman" w:cs="Times New Roman"/>
          <w:szCs w:val="24"/>
        </w:rPr>
        <w:t>απομείωση</w:t>
      </w:r>
      <w:proofErr w:type="spellEnd"/>
      <w:r>
        <w:rPr>
          <w:rFonts w:eastAsia="Times New Roman" w:cs="Times New Roman"/>
          <w:szCs w:val="24"/>
        </w:rPr>
        <w:t xml:space="preserve"> του δημόσιου χρέους.</w:t>
      </w:r>
    </w:p>
    <w:p w14:paraId="0840F6F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έχουμε βέβαια μπροστά μας μια ευρωπαϊκή </w:t>
      </w:r>
      <w:r>
        <w:rPr>
          <w:rFonts w:eastAsia="Times New Roman" w:cs="Times New Roman"/>
          <w:szCs w:val="24"/>
        </w:rPr>
        <w:t xml:space="preserve">οδηγία </w:t>
      </w:r>
      <w:r>
        <w:rPr>
          <w:rFonts w:eastAsia="Times New Roman" w:cs="Times New Roman"/>
          <w:szCs w:val="24"/>
        </w:rPr>
        <w:t xml:space="preserve">και ορισμένες συμπληρωματικές διατάξεις για την κεφαλαιαγορά και τη χρηματοδότηση των επιχειρήσεων, οι οποίες βέβαια </w:t>
      </w:r>
      <w:r>
        <w:rPr>
          <w:rFonts w:eastAsia="Times New Roman" w:cs="Times New Roman"/>
          <w:szCs w:val="24"/>
        </w:rPr>
        <w:t>είναι σε θετική κατεύθυνση.</w:t>
      </w:r>
    </w:p>
    <w:p w14:paraId="0840F6F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Όπως είπα και πριν, το πρόβλημα είναι ότι δεν υπάρχει συνολικό πλάνο πάνω στο οποίο αυτές οι πολιτικές αρθρώνονται. Να γνωρίσουμε για παράδειγμα ότι το </w:t>
      </w:r>
      <w:r>
        <w:rPr>
          <w:rFonts w:eastAsia="Times New Roman" w:cs="Times New Roman"/>
          <w:szCs w:val="24"/>
          <w:lang w:val="en-US"/>
        </w:rPr>
        <w:t>crowdfunding</w:t>
      </w:r>
      <w:r>
        <w:rPr>
          <w:rFonts w:eastAsia="Times New Roman" w:cs="Times New Roman"/>
          <w:szCs w:val="24"/>
        </w:rPr>
        <w:t xml:space="preserve"> θα αποτελέσει εργαλείο χρηματοδότησης για τόσες επιχειρήσεις, σ</w:t>
      </w:r>
      <w:r>
        <w:rPr>
          <w:rFonts w:eastAsia="Times New Roman" w:cs="Times New Roman"/>
          <w:szCs w:val="24"/>
        </w:rPr>
        <w:t>ε τόσους τομείς, που θα συμβάλλουν τόσο στην αύξηση του ΑΕΠ και θα δημιουργήσουν τόσες θέσεις εργασίας.</w:t>
      </w:r>
    </w:p>
    <w:p w14:paraId="0840F6F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Εμείς ερχόμαστε εδώ ψηφίζουμε νομοσχέδια, δίνουμε τη δυνατότητα πρόσβασης σε χρηματοδοτικά εργαλεία και μετά δυστυχώς όλοι κάνουμε τον σταυρό μας για να</w:t>
      </w:r>
      <w:r>
        <w:rPr>
          <w:rFonts w:eastAsia="Times New Roman" w:cs="Times New Roman"/>
          <w:szCs w:val="24"/>
        </w:rPr>
        <w:t xml:space="preserve"> πάνε όλα καλά, χωρίς να υπάρχει στόχος, χωρίς να υπάρχει </w:t>
      </w:r>
      <w:proofErr w:type="spellStart"/>
      <w:r>
        <w:rPr>
          <w:rFonts w:eastAsia="Times New Roman" w:cs="Times New Roman"/>
          <w:szCs w:val="24"/>
        </w:rPr>
        <w:t>πήχυς</w:t>
      </w:r>
      <w:proofErr w:type="spellEnd"/>
      <w:r>
        <w:rPr>
          <w:rFonts w:eastAsia="Times New Roman" w:cs="Times New Roman"/>
          <w:szCs w:val="24"/>
        </w:rPr>
        <w:t xml:space="preserve"> </w:t>
      </w:r>
      <w:r>
        <w:rPr>
          <w:rFonts w:eastAsia="Times New Roman" w:cs="Times New Roman"/>
          <w:szCs w:val="24"/>
        </w:rPr>
        <w:t>σε συγκεκριμένο ύψος, για να δούμε τελικά τι αποτέλεσμα είχαν αυτές οι πολιτικές.</w:t>
      </w:r>
    </w:p>
    <w:p w14:paraId="0840F6F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Συζητάμε για την κεφαλαιαγορά με το Χρηματιστήριο σταθερά κάτω από τις εξακόσιες μονάδες, σε τιμές του 1990, έ</w:t>
      </w:r>
      <w:r>
        <w:rPr>
          <w:rFonts w:eastAsia="Times New Roman" w:cs="Times New Roman"/>
          <w:szCs w:val="24"/>
        </w:rPr>
        <w:t>χοντας απωλέσει σχεδόν τη μισή του αξία από τα τέλη του 2014 και αφού τον Φεβρουάριο του 2016 έπεσε στο χαμηλότερο επίπεδο των τελευταίων είκοσι επτά ετών. Συζητάμε για ξένες επενδύσεις με τις επενδύσεις χαρτοφυλακίου κατοίκων του εξωτερικού να επιστρέφουν</w:t>
      </w:r>
      <w:r>
        <w:rPr>
          <w:rFonts w:eastAsia="Times New Roman" w:cs="Times New Roman"/>
          <w:szCs w:val="24"/>
        </w:rPr>
        <w:t xml:space="preserve"> το 2015 σε αρνητικό πρόσημο, ενώ το 2014 είχαν αυξηθεί για πρώτη φορά μετά το 2009.</w:t>
      </w:r>
    </w:p>
    <w:p w14:paraId="0840F6FE" w14:textId="77777777" w:rsidR="001F57C4" w:rsidRDefault="00B509FF">
      <w:pPr>
        <w:spacing w:line="600" w:lineRule="auto"/>
        <w:ind w:firstLine="720"/>
        <w:jc w:val="both"/>
        <w:rPr>
          <w:rFonts w:eastAsia="Times New Roman"/>
          <w:szCs w:val="24"/>
        </w:rPr>
      </w:pPr>
      <w:r>
        <w:rPr>
          <w:rFonts w:eastAsia="Times New Roman"/>
          <w:szCs w:val="24"/>
        </w:rPr>
        <w:t>Κατά συνέπεια, είναι θετικό ότι συζητάμε νομοσχέδια όπως το σημερινό. Όμως, δεν πρέπει να ξεχνάμε ότι χωρίς συνολικό σχέδιο κάνουμε μισές δουλειές σε μια περίοδο που πρέπε</w:t>
      </w:r>
      <w:r>
        <w:rPr>
          <w:rFonts w:eastAsia="Times New Roman"/>
          <w:szCs w:val="24"/>
        </w:rPr>
        <w:t>ι επιτακτικά να κάνουμε ό,τι περνάει απ’ το χέρι μας για να προστατεύσουμε και να δυναμώσουμε την εθνική οικονομία.</w:t>
      </w:r>
    </w:p>
    <w:p w14:paraId="0840F6FF" w14:textId="77777777" w:rsidR="001F57C4" w:rsidRDefault="00B509FF">
      <w:pPr>
        <w:spacing w:line="600" w:lineRule="auto"/>
        <w:ind w:firstLine="720"/>
        <w:jc w:val="both"/>
        <w:rPr>
          <w:rFonts w:eastAsia="Times New Roman"/>
          <w:szCs w:val="24"/>
        </w:rPr>
      </w:pPr>
      <w:r>
        <w:rPr>
          <w:rFonts w:eastAsia="Times New Roman"/>
          <w:szCs w:val="24"/>
        </w:rPr>
        <w:t xml:space="preserve">Έρχομαι τώρα στην ουσία του νομοσχεδίου. Υποθέσεις όπως η πτώχευση της </w:t>
      </w:r>
      <w:r>
        <w:rPr>
          <w:rFonts w:eastAsia="Times New Roman"/>
          <w:szCs w:val="24"/>
        </w:rPr>
        <w:t>«</w:t>
      </w:r>
      <w:r>
        <w:rPr>
          <w:rFonts w:eastAsia="Times New Roman"/>
          <w:szCs w:val="24"/>
          <w:lang w:val="en-US"/>
        </w:rPr>
        <w:t>LEHMAN</w:t>
      </w:r>
      <w:r>
        <w:rPr>
          <w:rFonts w:eastAsia="Times New Roman"/>
          <w:szCs w:val="24"/>
        </w:rPr>
        <w:t xml:space="preserve"> </w:t>
      </w:r>
      <w:r>
        <w:rPr>
          <w:rFonts w:eastAsia="Times New Roman"/>
          <w:szCs w:val="24"/>
          <w:lang w:val="en-US"/>
        </w:rPr>
        <w:t>BROTHERS</w:t>
      </w:r>
      <w:r>
        <w:rPr>
          <w:rFonts w:eastAsia="Times New Roman"/>
          <w:szCs w:val="24"/>
        </w:rPr>
        <w:t>»</w:t>
      </w:r>
      <w:r>
        <w:rPr>
          <w:rFonts w:eastAsia="Times New Roman"/>
          <w:szCs w:val="24"/>
        </w:rPr>
        <w:t xml:space="preserve"> το 2008 μας έδειξαν με τον πιο καθαρό τρόπο ότι το </w:t>
      </w:r>
      <w:r>
        <w:rPr>
          <w:rFonts w:eastAsia="Times New Roman"/>
          <w:szCs w:val="24"/>
        </w:rPr>
        <w:t xml:space="preserve">θεσμικό πλαίσιο προστασίας που υφίσταται από το 1985 δεν επαρκεί για να αντιμετωπίσουμε τους σύγχρονους κινδύνους. Είναι, λοιπόν, θετικό ότι η </w:t>
      </w:r>
      <w:r>
        <w:rPr>
          <w:rFonts w:eastAsia="Times New Roman"/>
          <w:szCs w:val="24"/>
        </w:rPr>
        <w:lastRenderedPageBreak/>
        <w:t>Ευρωπαϊκή Ένωση, έστω και με μεγάλη καθυστέρηση, λαμβάνει μέτρα για την προστασία των επενδυτών και εναρμονίζει τ</w:t>
      </w:r>
      <w:r>
        <w:rPr>
          <w:rFonts w:eastAsia="Times New Roman"/>
          <w:szCs w:val="24"/>
        </w:rPr>
        <w:t>ο επίπεδο προστασίας σε όλα τα κράτη-μέλη της.</w:t>
      </w:r>
    </w:p>
    <w:p w14:paraId="0840F700" w14:textId="77777777" w:rsidR="001F57C4" w:rsidRDefault="00B509FF">
      <w:pPr>
        <w:spacing w:line="600" w:lineRule="auto"/>
        <w:ind w:firstLine="720"/>
        <w:jc w:val="both"/>
        <w:rPr>
          <w:rFonts w:eastAsia="Times New Roman"/>
          <w:szCs w:val="24"/>
        </w:rPr>
      </w:pPr>
      <w:r>
        <w:rPr>
          <w:rFonts w:eastAsia="Times New Roman"/>
          <w:szCs w:val="24"/>
        </w:rPr>
        <w:t xml:space="preserve">Διάβαζα πρόσφατα ένα δοκίμιο του </w:t>
      </w:r>
      <w:r>
        <w:rPr>
          <w:rFonts w:eastAsia="Times New Roman"/>
          <w:szCs w:val="24"/>
          <w:lang w:val="en-US"/>
        </w:rPr>
        <w:t>Stephen</w:t>
      </w:r>
      <w:r>
        <w:rPr>
          <w:rFonts w:eastAsia="Times New Roman"/>
          <w:szCs w:val="24"/>
        </w:rPr>
        <w:t xml:space="preserve"> </w:t>
      </w:r>
      <w:r>
        <w:rPr>
          <w:rFonts w:eastAsia="Times New Roman"/>
          <w:szCs w:val="24"/>
          <w:lang w:val="en-US"/>
        </w:rPr>
        <w:t>Hawking</w:t>
      </w:r>
      <w:r>
        <w:rPr>
          <w:rFonts w:eastAsia="Times New Roman"/>
          <w:szCs w:val="24"/>
        </w:rPr>
        <w:t xml:space="preserve"> στον </w:t>
      </w:r>
      <w:r>
        <w:rPr>
          <w:rFonts w:eastAsia="Times New Roman"/>
          <w:szCs w:val="24"/>
        </w:rPr>
        <w:t>«</w:t>
      </w:r>
      <w:r>
        <w:rPr>
          <w:rFonts w:eastAsia="Times New Roman"/>
          <w:szCs w:val="24"/>
          <w:lang w:val="en-US"/>
        </w:rPr>
        <w:t>Guardian</w:t>
      </w:r>
      <w:r>
        <w:rPr>
          <w:rFonts w:eastAsia="Times New Roman"/>
          <w:szCs w:val="24"/>
        </w:rPr>
        <w:t>»</w:t>
      </w:r>
      <w:r>
        <w:rPr>
          <w:rFonts w:eastAsia="Times New Roman"/>
          <w:szCs w:val="24"/>
        </w:rPr>
        <w:t xml:space="preserve"> με το οποίο μας καλεί να αναθεωρήσουμε τη στάση μας απέναντι στο χρήμα και στον πλούτο. Είναι εξαιρετικά ενδιαφέρον το συμπέρασμα στο οποίο κατα</w:t>
      </w:r>
      <w:r>
        <w:rPr>
          <w:rFonts w:eastAsia="Times New Roman"/>
          <w:szCs w:val="24"/>
        </w:rPr>
        <w:t>λήγει. Μας λέει ούτε λίγο ούτε πολύ ότι εάν συνεχίσουμε να πιστεύουμε πως το χρήμα είναι πάνω από όλα, τότε το ανθρώπινο γένος θα εξαφανιστεί από την απληστία του.</w:t>
      </w:r>
    </w:p>
    <w:p w14:paraId="0840F701" w14:textId="77777777" w:rsidR="001F57C4" w:rsidRDefault="00B509FF">
      <w:pPr>
        <w:spacing w:line="600" w:lineRule="auto"/>
        <w:ind w:firstLine="720"/>
        <w:jc w:val="both"/>
        <w:rPr>
          <w:rFonts w:eastAsia="Times New Roman"/>
          <w:szCs w:val="24"/>
        </w:rPr>
      </w:pPr>
      <w:r>
        <w:rPr>
          <w:rFonts w:eastAsia="Times New Roman"/>
          <w:szCs w:val="24"/>
        </w:rPr>
        <w:t>Θεωρώ, λοιπόν, εξαιρετικά σημαντικό το άρθρο 3 με το οποίο γίνεται προσπάθεια να μειωθεί ο β</w:t>
      </w:r>
      <w:r>
        <w:rPr>
          <w:rFonts w:eastAsia="Times New Roman"/>
          <w:szCs w:val="24"/>
        </w:rPr>
        <w:t>αθμός συσχέτισης των αμοιβών των στελεχών που λαμβάνουν επενδυτικές αποφάσεις με το ύψος του κινδύνου. Με άλλα λόγια να μην είναι εύκολο σε επιτήδειους να επενδύουν σε προϊόντα με υψηλό ρίσκο, χωρίς τις απαραίτητες εγγυήσεις, μόνο και μόνο για να εξασφαλίσ</w:t>
      </w:r>
      <w:r>
        <w:rPr>
          <w:rFonts w:eastAsia="Times New Roman"/>
          <w:szCs w:val="24"/>
        </w:rPr>
        <w:t xml:space="preserve">ουν για τον εαυτό τους υψηλές αμοιβές. </w:t>
      </w:r>
    </w:p>
    <w:p w14:paraId="0840F702" w14:textId="77777777" w:rsidR="001F57C4" w:rsidRDefault="00B509FF">
      <w:pPr>
        <w:spacing w:line="600" w:lineRule="auto"/>
        <w:ind w:firstLine="720"/>
        <w:jc w:val="both"/>
        <w:rPr>
          <w:rFonts w:eastAsia="Times New Roman"/>
          <w:szCs w:val="24"/>
        </w:rPr>
      </w:pPr>
      <w:r>
        <w:rPr>
          <w:rFonts w:eastAsia="Times New Roman"/>
          <w:szCs w:val="24"/>
        </w:rPr>
        <w:lastRenderedPageBreak/>
        <w:t>Πρόκειται, κατά τη γνώμη μου, για ένα μέτρο το οποίο θα προστατεύσει όχι μόνο τους επενδυτές και την οικονομία αλλά και τους σοβαρούς επαγγελματίες του κλάδου</w:t>
      </w:r>
      <w:r>
        <w:rPr>
          <w:rFonts w:eastAsia="Times New Roman"/>
          <w:szCs w:val="24"/>
        </w:rPr>
        <w:t>,</w:t>
      </w:r>
      <w:r>
        <w:rPr>
          <w:rFonts w:eastAsia="Times New Roman"/>
          <w:szCs w:val="24"/>
        </w:rPr>
        <w:t xml:space="preserve"> οι οποίοι κάνουν καλά και υπεύθυνα τη δουλειά τους. Πρέπει να στείλουμε ένα καθαρό μήνυμα ότι στην Ελλάδα και την Ευρωπαϊκή Ένωση δεν υπάρχουν περιθώρια για κερδοσκοπικές συμπεριφορές. Για τον λόγο αυτό είναι εξαιρετικά σημαντικές οι ρυθμίσεις για τους θε</w:t>
      </w:r>
      <w:r>
        <w:rPr>
          <w:rFonts w:eastAsia="Times New Roman"/>
          <w:szCs w:val="24"/>
        </w:rPr>
        <w:t>ματοφύλακες και το αυξημένο πλαίσιο προστασίας και οι προβλέψεις για ενθάρρυνση των καταγγελιών από υπαλλήλους, όταν αντιλαμβάνονται παράνομες συμπεριφορές.</w:t>
      </w:r>
    </w:p>
    <w:p w14:paraId="0840F703" w14:textId="77777777" w:rsidR="001F57C4" w:rsidRDefault="00B509FF">
      <w:pPr>
        <w:spacing w:line="600" w:lineRule="auto"/>
        <w:ind w:firstLine="720"/>
        <w:jc w:val="both"/>
        <w:rPr>
          <w:rFonts w:eastAsia="Times New Roman"/>
          <w:szCs w:val="24"/>
        </w:rPr>
      </w:pPr>
      <w:r>
        <w:rPr>
          <w:rFonts w:eastAsia="Times New Roman"/>
          <w:szCs w:val="24"/>
        </w:rPr>
        <w:t>Θέλω να κλείσω την τοποθέτησή μου με τις ρυθμίσεις για τη συμμετοχική χρηματοδότηση, το γνωστό σε ό</w:t>
      </w:r>
      <w:r>
        <w:rPr>
          <w:rFonts w:eastAsia="Times New Roman"/>
          <w:szCs w:val="24"/>
        </w:rPr>
        <w:t xml:space="preserve">λους </w:t>
      </w:r>
      <w:r>
        <w:rPr>
          <w:rFonts w:eastAsia="Times New Roman"/>
          <w:szCs w:val="24"/>
          <w:lang w:val="en-US"/>
        </w:rPr>
        <w:t>crowdfunding</w:t>
      </w:r>
      <w:r>
        <w:rPr>
          <w:rFonts w:eastAsia="Times New Roman"/>
          <w:szCs w:val="24"/>
        </w:rPr>
        <w:t xml:space="preserve">. Κατ’ </w:t>
      </w:r>
      <w:r>
        <w:rPr>
          <w:rFonts w:eastAsia="Times New Roman"/>
          <w:szCs w:val="24"/>
        </w:rPr>
        <w:t>αρχάς</w:t>
      </w:r>
      <w:r>
        <w:rPr>
          <w:rFonts w:eastAsia="Times New Roman"/>
          <w:szCs w:val="24"/>
        </w:rPr>
        <w:t>, είναι εντελώς άστοχο να φέρνετε σε ένα άρθρο άσχετα μεταξύ τους ρυθμίσεις. Για παράδειγμα στην παράγραφο 3 του άρθρου 24 προβλέπεται ότι μπορεί να μεταβάλλεται το κατώτατο όριο για μετοχικό κεφάλαιο των ΑΕΔΕ με υπουργική απόφ</w:t>
      </w:r>
      <w:r>
        <w:rPr>
          <w:rFonts w:eastAsia="Times New Roman"/>
          <w:szCs w:val="24"/>
        </w:rPr>
        <w:t>αση. Εμείς πιστεύουμε ότι ρύθμιση που θεσπίζεται με νόμο θα πρέπει να τροποποιείται με νόμο. Ευελπιστώ ότι θα το διορθώσετε.</w:t>
      </w:r>
    </w:p>
    <w:p w14:paraId="0840F704" w14:textId="77777777" w:rsidR="001F57C4" w:rsidRDefault="00B509FF">
      <w:pPr>
        <w:spacing w:line="600" w:lineRule="auto"/>
        <w:ind w:firstLine="720"/>
        <w:jc w:val="both"/>
        <w:rPr>
          <w:rFonts w:eastAsia="Times New Roman"/>
          <w:szCs w:val="24"/>
        </w:rPr>
      </w:pPr>
      <w:r>
        <w:rPr>
          <w:rFonts w:eastAsia="Times New Roman"/>
          <w:szCs w:val="24"/>
        </w:rPr>
        <w:lastRenderedPageBreak/>
        <w:t>Έρχομαι τώρα στην ουσία. Το μεγαλύτερο πρόβλημα που αντιμετωπίζουν σήμερα οι μικρομεσαίες επιχειρήσεις στη χώρα μας είναι η περιορι</w:t>
      </w:r>
      <w:r>
        <w:rPr>
          <w:rFonts w:eastAsia="Times New Roman"/>
          <w:szCs w:val="24"/>
        </w:rPr>
        <w:t>σμένη πρόσβαση σε χρηματοδότηση και έχουν υψηλό κόστος δανεισμού. Σύμφωνα με έρευνα της Ευρωπαϊκής Κεντρικής Τράπεζας που πραγματοποιήθηκε την περασμένη Άνοιξη, στη χώρα μας σχεδόν μία στις τρεις μικρομεσαίες επιχειρήσεις δεν έχει πρόσβαση σε χρηματοδότηση</w:t>
      </w:r>
      <w:r>
        <w:rPr>
          <w:rFonts w:eastAsia="Times New Roman"/>
          <w:szCs w:val="24"/>
        </w:rPr>
        <w:t>. Μάλιστα, σε αντίθεση με τις υπόλοιπες χώρες της Ευρωζώνης οι επιχειρήσεις σε Ελλάδα, Ιρλανδία και Φινλανδία ανέφεραν αύξηση στα επιτόκια δανεισμού.</w:t>
      </w:r>
    </w:p>
    <w:p w14:paraId="0840F705" w14:textId="77777777" w:rsidR="001F57C4" w:rsidRDefault="00B509FF">
      <w:pPr>
        <w:spacing w:line="600" w:lineRule="auto"/>
        <w:ind w:firstLine="720"/>
        <w:jc w:val="both"/>
        <w:rPr>
          <w:rFonts w:eastAsia="Times New Roman"/>
          <w:szCs w:val="24"/>
        </w:rPr>
      </w:pPr>
      <w:r>
        <w:rPr>
          <w:rFonts w:eastAsia="Times New Roman"/>
          <w:szCs w:val="24"/>
        </w:rPr>
        <w:t xml:space="preserve">Και εδώ θα πρέπει να ξεκαθαρίσουμε κάτι. Το </w:t>
      </w:r>
      <w:r>
        <w:rPr>
          <w:rFonts w:eastAsia="Times New Roman"/>
          <w:szCs w:val="24"/>
          <w:lang w:val="en-US"/>
        </w:rPr>
        <w:t>crowdfunding</w:t>
      </w:r>
      <w:r>
        <w:rPr>
          <w:rFonts w:eastAsia="Times New Roman"/>
          <w:szCs w:val="24"/>
        </w:rPr>
        <w:t xml:space="preserve"> θα λύσει το πρόβλημα της χρηματοδότησης των ελλην</w:t>
      </w:r>
      <w:r>
        <w:rPr>
          <w:rFonts w:eastAsia="Times New Roman"/>
          <w:szCs w:val="24"/>
        </w:rPr>
        <w:t xml:space="preserve">ικών επιχειρήσεων; Προφανώς και όχι. Τα νέα χρηματοδοτικά εργαλεία είναι χρήσιμα. Έχουν, όμως, περιορισμένη εμβέλεια και συνδέονται κατά κύριο λόγο με συγκεκριμένα </w:t>
      </w:r>
      <w:r>
        <w:rPr>
          <w:rFonts w:eastAsia="Times New Roman"/>
          <w:szCs w:val="24"/>
          <w:lang w:val="en-US"/>
        </w:rPr>
        <w:t>projects</w:t>
      </w:r>
      <w:r>
        <w:rPr>
          <w:rFonts w:eastAsia="Times New Roman"/>
          <w:szCs w:val="24"/>
        </w:rPr>
        <w:t xml:space="preserve"> και όχι με το συνολικό επενδυτικό πλάνο μιας επιχείρησης. Είναι, λοιπόν, προφανές ό</w:t>
      </w:r>
      <w:r>
        <w:rPr>
          <w:rFonts w:eastAsia="Times New Roman"/>
          <w:szCs w:val="24"/>
        </w:rPr>
        <w:t>τι μπορούν να συμβάλλουν σημειακά όσο το τραπεζικό σύστημα δεν μπορεί να στηρίξει την αγορά και την πραγματική οικονομία. Δεν είναι, όμως, εύκολο να έχουν καθοριστική επίδραση στην οικονομία.</w:t>
      </w:r>
    </w:p>
    <w:p w14:paraId="0840F706" w14:textId="77777777" w:rsidR="001F57C4" w:rsidRDefault="00B509FF">
      <w:pPr>
        <w:spacing w:line="600" w:lineRule="auto"/>
        <w:ind w:firstLine="720"/>
        <w:jc w:val="both"/>
        <w:rPr>
          <w:rFonts w:eastAsia="Times New Roman"/>
          <w:szCs w:val="24"/>
        </w:rPr>
      </w:pPr>
      <w:r>
        <w:rPr>
          <w:rFonts w:eastAsia="Times New Roman"/>
          <w:szCs w:val="24"/>
        </w:rPr>
        <w:lastRenderedPageBreak/>
        <w:t>Κλείνω με μια παρατήρηση και με μια πρόταση. Στο άρθρο 17 θα πρέ</w:t>
      </w:r>
      <w:r>
        <w:rPr>
          <w:rFonts w:eastAsia="Times New Roman"/>
          <w:szCs w:val="24"/>
        </w:rPr>
        <w:t>πει να μας εξηγήσετε για ποιον λόγο το χρονικό περιθώριο συμμόρφωσης φτάνει τον ενάμισι χρόνο και συγκεκριμένα μέχρι τις 18 Μαρτίου του 2018.</w:t>
      </w:r>
    </w:p>
    <w:p w14:paraId="0840F707" w14:textId="77777777" w:rsidR="001F57C4" w:rsidRDefault="00B509FF">
      <w:pPr>
        <w:spacing w:line="600" w:lineRule="auto"/>
        <w:ind w:firstLine="720"/>
        <w:jc w:val="both"/>
        <w:rPr>
          <w:rFonts w:eastAsia="Times New Roman"/>
          <w:szCs w:val="24"/>
        </w:rPr>
      </w:pPr>
      <w:r>
        <w:rPr>
          <w:rFonts w:eastAsia="Times New Roman"/>
          <w:szCs w:val="24"/>
        </w:rPr>
        <w:t xml:space="preserve">Τέλος, θέλω με αφορμή το άρθρο 27 για την επιδότηση επιτοκίου στα στεγαστικά δάνεια Ελλήνων </w:t>
      </w:r>
      <w:proofErr w:type="spellStart"/>
      <w:r>
        <w:rPr>
          <w:rFonts w:eastAsia="Times New Roman"/>
          <w:szCs w:val="24"/>
        </w:rPr>
        <w:t>Ρομά</w:t>
      </w:r>
      <w:proofErr w:type="spellEnd"/>
      <w:r>
        <w:rPr>
          <w:rFonts w:eastAsia="Times New Roman"/>
          <w:szCs w:val="24"/>
        </w:rPr>
        <w:t xml:space="preserve"> να επαναφέρω για </w:t>
      </w:r>
      <w:r>
        <w:rPr>
          <w:rFonts w:eastAsia="Times New Roman"/>
          <w:szCs w:val="24"/>
        </w:rPr>
        <w:t>τρίτη φορά, κύριε Υπουργέ, μια παλαιότερη πρότασή μου. Έχω καταθέσει προς εσάς ερώτηση από τον Φεβρουάριο και, δυστυχώς, δεν έχετε κάνει τον κόπο να μου απαντήσετε. Ελπίζω να το κάνετε σήμερα.</w:t>
      </w:r>
    </w:p>
    <w:p w14:paraId="0840F708" w14:textId="77777777" w:rsidR="001F57C4" w:rsidRDefault="00B509FF">
      <w:pPr>
        <w:spacing w:line="600" w:lineRule="auto"/>
        <w:ind w:firstLine="720"/>
        <w:jc w:val="both"/>
        <w:rPr>
          <w:rFonts w:eastAsia="Times New Roman"/>
          <w:szCs w:val="24"/>
        </w:rPr>
      </w:pPr>
      <w:r>
        <w:rPr>
          <w:rFonts w:eastAsia="Times New Roman"/>
          <w:szCs w:val="24"/>
        </w:rPr>
        <w:t>Είναι γνωστό ότι οι ελληνικές τράπεζες προσφέρουν τη δυνατότητα</w:t>
      </w:r>
      <w:r>
        <w:rPr>
          <w:rFonts w:eastAsia="Times New Roman"/>
          <w:szCs w:val="24"/>
        </w:rPr>
        <w:t xml:space="preserve"> δανειοδότησης για την ανέγερση ή ολοκλήρωση πρώτης κατοικίας με στεγαστικό δάνειο επιδοτούμενο από το ελληνικό </w:t>
      </w:r>
      <w:r>
        <w:rPr>
          <w:rFonts w:eastAsia="Times New Roman"/>
          <w:szCs w:val="24"/>
        </w:rPr>
        <w:t xml:space="preserve">δημόσιο </w:t>
      </w:r>
      <w:r>
        <w:rPr>
          <w:rFonts w:eastAsia="Times New Roman"/>
          <w:szCs w:val="24"/>
        </w:rPr>
        <w:t>με συγκεκριμένες προϋποθέσεις. Έχει παρατηρηθεί ότι αρκετοί δανειολήπτες τα προηγούμενα χρόνια, μη γνωρί</w:t>
      </w:r>
      <w:r>
        <w:rPr>
          <w:rFonts w:eastAsia="Times New Roman"/>
          <w:szCs w:val="24"/>
        </w:rPr>
        <w:lastRenderedPageBreak/>
        <w:t>ζοντας τη δυνατότητα αυτή, δεν έ</w:t>
      </w:r>
      <w:r>
        <w:rPr>
          <w:rFonts w:eastAsia="Times New Roman"/>
          <w:szCs w:val="24"/>
        </w:rPr>
        <w:t xml:space="preserve">καναν χρήση του επιδοτούμενου επιτοκίου, με αποτέλεσμα να προκύπτουν σημαντικά περιθώρια ανακούφισής τους, εφόσον η Κυβέρνηση αποφασίζει να τους δώσει τη δυνατότητα να κάνουν χρήση του δικαιώματός τους αναδρομικά. Αν υπάρχει τέτοια δυνατότητα, μπορείτε να </w:t>
      </w:r>
      <w:r>
        <w:rPr>
          <w:rFonts w:eastAsia="Times New Roman"/>
          <w:szCs w:val="24"/>
        </w:rPr>
        <w:t xml:space="preserve">το κάνετε, </w:t>
      </w:r>
      <w:r>
        <w:rPr>
          <w:rFonts w:eastAsia="Times New Roman"/>
          <w:szCs w:val="24"/>
        </w:rPr>
        <w:t>στο πλαίσιο</w:t>
      </w:r>
      <w:r>
        <w:rPr>
          <w:rFonts w:eastAsia="Times New Roman"/>
          <w:szCs w:val="24"/>
        </w:rPr>
        <w:t xml:space="preserve"> φυσικά της ομαλής λειτουργίας του τραπεζικού συστήματος και των δεσμεύσεων που έχει αναλάβει η χώρα.</w:t>
      </w:r>
    </w:p>
    <w:p w14:paraId="0840F709" w14:textId="77777777" w:rsidR="001F57C4" w:rsidRDefault="00B509FF">
      <w:pPr>
        <w:spacing w:after="0" w:line="600" w:lineRule="auto"/>
        <w:ind w:firstLine="720"/>
        <w:jc w:val="both"/>
        <w:rPr>
          <w:rFonts w:eastAsia="Times New Roman"/>
          <w:szCs w:val="24"/>
        </w:rPr>
      </w:pPr>
      <w:r>
        <w:rPr>
          <w:rFonts w:eastAsia="Times New Roman"/>
          <w:szCs w:val="24"/>
        </w:rPr>
        <w:t>Κάντε το, λοιπόν, θα ανακουφίσει πολύ κόσμο.</w:t>
      </w:r>
    </w:p>
    <w:p w14:paraId="0840F70A" w14:textId="77777777" w:rsidR="001F57C4" w:rsidRDefault="00B509FF">
      <w:pPr>
        <w:spacing w:line="600" w:lineRule="auto"/>
        <w:ind w:firstLine="720"/>
        <w:jc w:val="both"/>
        <w:rPr>
          <w:rFonts w:eastAsia="Times New Roman"/>
          <w:szCs w:val="24"/>
        </w:rPr>
      </w:pPr>
      <w:r>
        <w:rPr>
          <w:rFonts w:eastAsia="Times New Roman"/>
          <w:szCs w:val="24"/>
        </w:rPr>
        <w:t>Σας ευχαριστώ.</w:t>
      </w:r>
    </w:p>
    <w:p w14:paraId="0840F70B" w14:textId="77777777" w:rsidR="001F57C4" w:rsidRDefault="00B509FF">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w:t>
      </w:r>
      <w:r>
        <w:rPr>
          <w:rFonts w:eastAsia="Times New Roman"/>
          <w:szCs w:val="24"/>
        </w:rPr>
        <w:t>Ρ)</w:t>
      </w:r>
    </w:p>
    <w:p w14:paraId="0840F70C" w14:textId="77777777" w:rsidR="001F57C4" w:rsidRDefault="00B509FF">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w:t>
      </w:r>
      <w:proofErr w:type="spellStart"/>
      <w:r>
        <w:rPr>
          <w:rFonts w:eastAsia="Times New Roman"/>
          <w:szCs w:val="24"/>
        </w:rPr>
        <w:t>Αρβανιτίδη</w:t>
      </w:r>
      <w:proofErr w:type="spellEnd"/>
      <w:r>
        <w:rPr>
          <w:rFonts w:eastAsia="Times New Roman"/>
          <w:szCs w:val="24"/>
        </w:rPr>
        <w:t>.</w:t>
      </w:r>
    </w:p>
    <w:p w14:paraId="0840F70D" w14:textId="77777777" w:rsidR="001F57C4" w:rsidRDefault="00B509FF">
      <w:pPr>
        <w:spacing w:line="600" w:lineRule="auto"/>
        <w:ind w:firstLine="720"/>
        <w:jc w:val="both"/>
        <w:rPr>
          <w:rFonts w:eastAsia="Times New Roman"/>
          <w:szCs w:val="24"/>
        </w:rPr>
      </w:pPr>
      <w:r>
        <w:rPr>
          <w:rFonts w:eastAsia="Times New Roman"/>
          <w:szCs w:val="24"/>
        </w:rPr>
        <w:t>Προχωρούμε στον επόμενο εισηγητή, τον κ. Λυκούδη από το Ποτάμι.</w:t>
      </w:r>
    </w:p>
    <w:p w14:paraId="0840F70E" w14:textId="77777777" w:rsidR="001F57C4" w:rsidRDefault="00B509FF">
      <w:pPr>
        <w:spacing w:line="600" w:lineRule="auto"/>
        <w:ind w:firstLine="720"/>
        <w:jc w:val="both"/>
        <w:rPr>
          <w:rFonts w:eastAsia="Times New Roman"/>
          <w:szCs w:val="24"/>
        </w:rPr>
      </w:pPr>
      <w:r>
        <w:rPr>
          <w:rFonts w:eastAsia="Times New Roman"/>
          <w:szCs w:val="24"/>
        </w:rPr>
        <w:t>Έχετε τον λόγο για δεκαπέντε λεπτά.</w:t>
      </w:r>
    </w:p>
    <w:p w14:paraId="0840F70F" w14:textId="77777777" w:rsidR="001F57C4" w:rsidRDefault="00B509FF">
      <w:pPr>
        <w:spacing w:line="600" w:lineRule="auto"/>
        <w:ind w:firstLine="720"/>
        <w:jc w:val="both"/>
        <w:rPr>
          <w:rFonts w:eastAsia="Times New Roman"/>
          <w:szCs w:val="24"/>
        </w:rPr>
      </w:pPr>
      <w:r>
        <w:rPr>
          <w:rFonts w:eastAsia="Times New Roman"/>
          <w:b/>
          <w:szCs w:val="24"/>
        </w:rPr>
        <w:lastRenderedPageBreak/>
        <w:t>ΣΠΥΡΙΔΩΝ ΛΥΚΟΥΔΗΣ (Ζ΄ Αντιπρόεδρος της Βουλής):</w:t>
      </w:r>
      <w:r>
        <w:rPr>
          <w:rFonts w:eastAsia="Times New Roman"/>
          <w:szCs w:val="24"/>
        </w:rPr>
        <w:t xml:space="preserve"> Ευχαριστώ, κύριε Πρόεδρε.</w:t>
      </w:r>
    </w:p>
    <w:p w14:paraId="0840F710" w14:textId="77777777" w:rsidR="001F57C4" w:rsidRDefault="00B509FF">
      <w:pPr>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και κύριοι συνάδελφοι, συζητάμε σήμερα το σχέδιο νόμου του Υπουργείου Οικονομικών, το οποίο τροποποιεί τον ν.4099/2012 και ενσωματώνει στην εθνική νομοθεσία την οδηγία του Ευρωπαϊκού Κοινοβουλίου και του Συμβουλίου στο πρώτο μέρος, ενώ στο δεύτερο ρυθμίζον</w:t>
      </w:r>
      <w:r>
        <w:rPr>
          <w:rFonts w:eastAsia="Times New Roman"/>
          <w:szCs w:val="24"/>
        </w:rPr>
        <w:t xml:space="preserve">ται διάφορα θέματα αρμοδιότητας του Υπουργείου. </w:t>
      </w:r>
    </w:p>
    <w:p w14:paraId="0840F711" w14:textId="77777777" w:rsidR="001F57C4" w:rsidRDefault="00B509FF">
      <w:pPr>
        <w:spacing w:line="600" w:lineRule="auto"/>
        <w:ind w:firstLine="720"/>
        <w:jc w:val="both"/>
        <w:rPr>
          <w:rFonts w:eastAsia="Times New Roman"/>
          <w:szCs w:val="24"/>
        </w:rPr>
      </w:pPr>
      <w:r>
        <w:rPr>
          <w:rFonts w:eastAsia="Times New Roman"/>
          <w:szCs w:val="24"/>
        </w:rPr>
        <w:t xml:space="preserve">Πρόκειται για ένα νομοσχέδιο που ρυθμίζει προβλήματα του χρηματοπιστωτικού τομέα, τα οποία συναντώνται παγκόσμια στις οικονομίες της αγοράς. Όπως επί παραδείγματι το θέμα των αποδοχών των στελεχών εταιρειών </w:t>
      </w:r>
      <w:r>
        <w:rPr>
          <w:rFonts w:eastAsia="Times New Roman"/>
          <w:szCs w:val="24"/>
        </w:rPr>
        <w:t xml:space="preserve">του τομέα, που θεωρητικά και πρακτικά ας πούμε ότι πρέπει να συμβαδίζουν με τη διαβάθμιση και τη διαχείριση του κινδύνου. Να μην είναι δηλαδή, ανεξέλεγκτες και να μην δημιουργούν κίνητρα βραχυπρόθεσμου ορίζοντα. </w:t>
      </w:r>
    </w:p>
    <w:p w14:paraId="0840F712"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Η παγκόσμια οικονομική κρίση, που </w:t>
      </w:r>
      <w:proofErr w:type="spellStart"/>
      <w:r>
        <w:rPr>
          <w:rFonts w:eastAsia="Times New Roman"/>
          <w:szCs w:val="24"/>
        </w:rPr>
        <w:t>πυροδοτήθ</w:t>
      </w:r>
      <w:r>
        <w:rPr>
          <w:rFonts w:eastAsia="Times New Roman"/>
          <w:szCs w:val="24"/>
        </w:rPr>
        <w:t>ηκε</w:t>
      </w:r>
      <w:proofErr w:type="spellEnd"/>
      <w:r>
        <w:rPr>
          <w:rFonts w:eastAsia="Times New Roman"/>
          <w:szCs w:val="24"/>
        </w:rPr>
        <w:t xml:space="preserve"> με την παταγώδη χρεοκοπία της </w:t>
      </w:r>
      <w:r>
        <w:rPr>
          <w:rFonts w:eastAsia="Times New Roman"/>
          <w:szCs w:val="24"/>
        </w:rPr>
        <w:t>«</w:t>
      </w:r>
      <w:r>
        <w:rPr>
          <w:rFonts w:eastAsia="Times New Roman"/>
          <w:szCs w:val="24"/>
          <w:lang w:val="en-US"/>
        </w:rPr>
        <w:t>L</w:t>
      </w:r>
      <w:r>
        <w:rPr>
          <w:rFonts w:eastAsia="Times New Roman"/>
          <w:szCs w:val="24"/>
        </w:rPr>
        <w:t xml:space="preserve">EHMAN </w:t>
      </w:r>
      <w:r>
        <w:rPr>
          <w:rFonts w:eastAsia="Times New Roman"/>
          <w:szCs w:val="24"/>
          <w:lang w:val="en-US"/>
        </w:rPr>
        <w:t>BROTHERS</w:t>
      </w:r>
      <w:r>
        <w:rPr>
          <w:rFonts w:eastAsia="Times New Roman"/>
          <w:szCs w:val="24"/>
        </w:rPr>
        <w:t>»</w:t>
      </w:r>
      <w:r>
        <w:rPr>
          <w:rFonts w:eastAsia="Times New Roman"/>
          <w:szCs w:val="24"/>
        </w:rPr>
        <w:t xml:space="preserve"> το φθινόπωρο του 2008, είχε μια από τις βασικές της αιτίες την ανεύθυνη εμπορία χρηματοδοτικών προϊόντων και διαφόρων ευφάνταστων παραγώγων αμφιβόλου αξίας και υψηλότατου κινδύνου και γενικότερα, για να μ</w:t>
      </w:r>
      <w:r>
        <w:rPr>
          <w:rFonts w:eastAsia="Times New Roman"/>
          <w:szCs w:val="24"/>
        </w:rPr>
        <w:t xml:space="preserve">ην υπεισέλθω σε γνωστές λεπτομέρειες, την έλλειψη αυστηρών ρυθμιστικών και περιοριστικών κανόνων προστασίας των επενδυτών, της εμπράγματης περιουσίας τους, όπως και της κατοικίας τους με πολλά θύματα. </w:t>
      </w:r>
    </w:p>
    <w:p w14:paraId="0840F713" w14:textId="77777777" w:rsidR="001F57C4" w:rsidRDefault="00B509FF">
      <w:pPr>
        <w:spacing w:line="600" w:lineRule="auto"/>
        <w:ind w:firstLine="720"/>
        <w:jc w:val="both"/>
        <w:rPr>
          <w:rFonts w:eastAsia="Times New Roman"/>
          <w:szCs w:val="24"/>
        </w:rPr>
      </w:pPr>
      <w:r>
        <w:rPr>
          <w:rFonts w:eastAsia="Times New Roman"/>
          <w:szCs w:val="24"/>
        </w:rPr>
        <w:t>Κατά συνέπεια, ο μετριασμός των κινδύνων στον χρηματοπ</w:t>
      </w:r>
      <w:r>
        <w:rPr>
          <w:rFonts w:eastAsia="Times New Roman"/>
          <w:szCs w:val="24"/>
        </w:rPr>
        <w:t xml:space="preserve">ιστωτικό τομέα, η ενίσχυση του εποπτικού ρόλου της κεφαλαιαγοράς και των κυρωτικών εξουσιών της και άλλα συναφή θέματα δεν αποτελούν παραδείγματα προς την ορθή κατεύθυνση. </w:t>
      </w:r>
    </w:p>
    <w:p w14:paraId="0840F714" w14:textId="77777777" w:rsidR="001F57C4" w:rsidRDefault="00B509FF">
      <w:pPr>
        <w:spacing w:line="600" w:lineRule="auto"/>
        <w:ind w:firstLine="720"/>
        <w:jc w:val="both"/>
        <w:rPr>
          <w:rFonts w:eastAsia="Times New Roman"/>
          <w:szCs w:val="24"/>
        </w:rPr>
      </w:pPr>
      <w:r>
        <w:rPr>
          <w:rFonts w:eastAsia="Times New Roman"/>
          <w:szCs w:val="24"/>
        </w:rPr>
        <w:lastRenderedPageBreak/>
        <w:t>Όπως, σημαντικές, επίσης, είναι και οι διατάξεις του δεύτερου μέρους, που μεταξύ άλ</w:t>
      </w:r>
      <w:r>
        <w:rPr>
          <w:rFonts w:eastAsia="Times New Roman"/>
          <w:szCs w:val="24"/>
        </w:rPr>
        <w:t xml:space="preserve">λων αφορούν σε μορφές </w:t>
      </w:r>
      <w:proofErr w:type="spellStart"/>
      <w:r>
        <w:rPr>
          <w:rFonts w:eastAsia="Times New Roman"/>
          <w:szCs w:val="24"/>
        </w:rPr>
        <w:t>εξωτραπεζικής</w:t>
      </w:r>
      <w:proofErr w:type="spellEnd"/>
      <w:r>
        <w:rPr>
          <w:rFonts w:eastAsia="Times New Roman"/>
          <w:szCs w:val="24"/>
        </w:rPr>
        <w:t xml:space="preserve"> συμμετοχικής χρηματοδότησης, πράγμα που δημιουργεί ένα ευνοϊκότερο πλαίσιο για τις νεοφυείς, νεοσύστατες και καινοτόμες επιχειρήσεις που ιδιαίτερα στην ελληνική περίπτωση δεν μπορούν παρά να προέλθουν από επιχειρήσεις μι</w:t>
      </w:r>
      <w:r>
        <w:rPr>
          <w:rFonts w:eastAsia="Times New Roman"/>
          <w:szCs w:val="24"/>
        </w:rPr>
        <w:t>κρού και μεσαίου μεγέθους. Το πλαίσιο για την άντληση κεφαλαίων, δεν μπορεί παρά να διευκολύνει τον τομέα αυτόν.</w:t>
      </w:r>
    </w:p>
    <w:p w14:paraId="0840F715" w14:textId="77777777" w:rsidR="001F57C4" w:rsidRDefault="00B509FF">
      <w:pPr>
        <w:spacing w:line="600" w:lineRule="auto"/>
        <w:ind w:firstLine="720"/>
        <w:jc w:val="both"/>
        <w:rPr>
          <w:rFonts w:eastAsia="Times New Roman"/>
          <w:szCs w:val="24"/>
        </w:rPr>
      </w:pPr>
      <w:r>
        <w:rPr>
          <w:rFonts w:eastAsia="Times New Roman"/>
          <w:szCs w:val="24"/>
        </w:rPr>
        <w:t xml:space="preserve">Κυρίες και κύριοι συνάδελφοι, ο συνάδελφός μου, ο Γεώργιος </w:t>
      </w:r>
      <w:proofErr w:type="spellStart"/>
      <w:r>
        <w:rPr>
          <w:rFonts w:eastAsia="Times New Roman"/>
          <w:szCs w:val="24"/>
        </w:rPr>
        <w:t>Αμυράς</w:t>
      </w:r>
      <w:proofErr w:type="spellEnd"/>
      <w:r>
        <w:rPr>
          <w:rFonts w:eastAsia="Times New Roman"/>
          <w:szCs w:val="24"/>
        </w:rPr>
        <w:t xml:space="preserve">, ως ειδικός αγορητής, στάθηκε σε ορισμένα κρίσιμα θέματα του νομοσχεδίου και </w:t>
      </w:r>
      <w:r>
        <w:rPr>
          <w:rFonts w:eastAsia="Times New Roman"/>
          <w:szCs w:val="24"/>
        </w:rPr>
        <w:t>προέβη σε ορισμένες παρατηρήσεις, υιοθετώντας μια θετική στάση, την οποία και συμμερίζομαι. Υπερψηφίζουμε εμείς το νομοσχέδιο. Δεν έχει, κατά συνέπεια, κανένα νόημα να επεκταθώ εδώ σε περισσότερες λεπτομερείς επισημάνσεις. Από άποψη νομοτεχνικής αρτιότητας</w:t>
      </w:r>
      <w:r>
        <w:rPr>
          <w:rFonts w:eastAsia="Times New Roman"/>
          <w:szCs w:val="24"/>
        </w:rPr>
        <w:t xml:space="preserve">, θα έλεγα, καλό θα ήταν να λάβουμε υπ’ </w:t>
      </w:r>
      <w:proofErr w:type="spellStart"/>
      <w:r>
        <w:rPr>
          <w:rFonts w:eastAsia="Times New Roman"/>
          <w:szCs w:val="24"/>
        </w:rPr>
        <w:t>όψιν</w:t>
      </w:r>
      <w:proofErr w:type="spellEnd"/>
      <w:r>
        <w:rPr>
          <w:rFonts w:eastAsia="Times New Roman"/>
          <w:szCs w:val="24"/>
        </w:rPr>
        <w:t xml:space="preserve"> μας -αν δεν έχει ήδη γίνει, νομίζω ότι έγινε-, τις παρατηρήσεις που περιέχονται στην εξασέλιδη έκθεση της Επιστημονικής Υπηρεσίας της Βουλής.</w:t>
      </w:r>
    </w:p>
    <w:p w14:paraId="0840F716" w14:textId="77777777" w:rsidR="001F57C4" w:rsidRDefault="00B509FF">
      <w:pPr>
        <w:spacing w:line="600" w:lineRule="auto"/>
        <w:ind w:firstLine="720"/>
        <w:jc w:val="both"/>
        <w:rPr>
          <w:rFonts w:eastAsia="Times New Roman"/>
          <w:szCs w:val="24"/>
        </w:rPr>
      </w:pPr>
      <w:r>
        <w:rPr>
          <w:rFonts w:eastAsia="Times New Roman"/>
          <w:szCs w:val="24"/>
        </w:rPr>
        <w:lastRenderedPageBreak/>
        <w:t>Θα ήθελα, ωστόσο, να κάνω ορισμένες επισημάνσεις και επιτρέψτε μου το</w:t>
      </w:r>
      <w:r>
        <w:rPr>
          <w:rFonts w:eastAsia="Times New Roman"/>
          <w:szCs w:val="24"/>
        </w:rPr>
        <w:t>ν γενικότερο χαρακτήρα, που πιστεύω ότι είναι συναφής με τα θέματα που μας απασχολούν. Ως προς την εσωτερική διάσταση, είναι φανερό ότι οποιαδήποτε αποσπασματικά μέτρα, ακόμα και θετικά, δεν πρόκειται να φέρουν την άνοιξη στη χειμαζόμενη οικονομία που βρίσ</w:t>
      </w:r>
      <w:r>
        <w:rPr>
          <w:rFonts w:eastAsia="Times New Roman"/>
          <w:szCs w:val="24"/>
        </w:rPr>
        <w:t>κεται ακόμα σε ύφεση, με ευθύνη της Κυβέρνησης τώρα πια. Η αδυναμία κατά βούληση φόρων είναι εμφανής, τα φορολογικά έσοδα εμφανίζουν επικίνδυνη υστέρηση, οι ακάλυπτες επιταγές αυξάνονται, το ίδιο και οι ληξιπρόθεσμες οφειλές. Τα συνολικά χρέη προς τα ταμεί</w:t>
      </w:r>
      <w:r>
        <w:rPr>
          <w:rFonts w:eastAsia="Times New Roman"/>
          <w:szCs w:val="24"/>
        </w:rPr>
        <w:t xml:space="preserve">α ξεπερνούν τα 25 δισεκατομμύρια ευρώ, η ανεργία και κυρίως των νέων, παραμένει σε υψηλά επίπεδα, οι εξαγωγές μειώνονται, οι καταθέσεις παραμένουν στάσιμες.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r>
        <w:rPr>
          <w:rFonts w:eastAsia="Times New Roman"/>
          <w:szCs w:val="24"/>
        </w:rPr>
        <w:t>παραμένουν, το Χρηματιστήριο έχει πλήρως απαξιωθεί, οι επενδύσεις είναι ανύπαρκ</w:t>
      </w:r>
      <w:r>
        <w:rPr>
          <w:rFonts w:eastAsia="Times New Roman"/>
          <w:szCs w:val="24"/>
        </w:rPr>
        <w:t xml:space="preserve">τες. </w:t>
      </w:r>
    </w:p>
    <w:p w14:paraId="0840F717" w14:textId="77777777" w:rsidR="001F57C4" w:rsidRDefault="00B509FF">
      <w:pPr>
        <w:spacing w:line="600" w:lineRule="auto"/>
        <w:ind w:firstLine="720"/>
        <w:jc w:val="both"/>
        <w:rPr>
          <w:rFonts w:eastAsia="Times New Roman"/>
          <w:szCs w:val="24"/>
        </w:rPr>
      </w:pPr>
      <w:r>
        <w:rPr>
          <w:rFonts w:eastAsia="Times New Roman"/>
          <w:szCs w:val="24"/>
        </w:rPr>
        <w:t>Αναρωτιέμαι αν υπάρχει ίχνος αμφισβήτησης αυτών των στοιχείων, αυτής της εικόνας. Νομίζω ότι από όλους μας είναι παραδεκτή. Η εμπιστοσύνη δεν έχει επανέλθει και δεν πρόκειται να επανέλθει αν δεν γίνουν ριζικές τομές και αναπροσανατολισμός της πολιτικ</w:t>
      </w:r>
      <w:r>
        <w:rPr>
          <w:rFonts w:eastAsia="Times New Roman"/>
          <w:szCs w:val="24"/>
        </w:rPr>
        <w:t xml:space="preserve">ής μας στα θέματα της οικονομίας. Γιατί η </w:t>
      </w:r>
      <w:r>
        <w:rPr>
          <w:rFonts w:eastAsia="Times New Roman"/>
          <w:szCs w:val="24"/>
        </w:rPr>
        <w:lastRenderedPageBreak/>
        <w:t>οικονομία βρίσκεται σε κώμα και η ανάστασή της δεν ήλθε το Πάσχα, όπως είχε υποσχεθεί ο κύριος Πρωθυπουργός. Η Κυβέρνηση, βέβαια, προσπαθεί να παρουσιάσει μια ωραιοποιημένη εικόνα στους πολίτες. Έχω, όμως, την εντύ</w:t>
      </w:r>
      <w:r>
        <w:rPr>
          <w:rFonts w:eastAsia="Times New Roman"/>
          <w:szCs w:val="24"/>
        </w:rPr>
        <w:t>πωση ότι αυτήν την εικόνα μόνο αυτή την πιστεύει.</w:t>
      </w:r>
    </w:p>
    <w:p w14:paraId="0840F718" w14:textId="77777777" w:rsidR="001F57C4" w:rsidRDefault="00B509FF">
      <w:pPr>
        <w:spacing w:line="600" w:lineRule="auto"/>
        <w:ind w:firstLine="720"/>
        <w:jc w:val="both"/>
        <w:rPr>
          <w:rFonts w:eastAsia="Times New Roman"/>
          <w:szCs w:val="24"/>
        </w:rPr>
      </w:pPr>
      <w:r>
        <w:rPr>
          <w:rFonts w:eastAsia="Times New Roman"/>
          <w:szCs w:val="24"/>
        </w:rPr>
        <w:t xml:space="preserve">Καταφεύγει σε νέους μύθους και δεν είναι καθόλου καλό αυτό. Στη δήθεν νόθευση των στατιστικών στοιχείων, στη διαπλοκή, ενώ μεθοδικά χτίζεται μια καινούρια διαπλοκή, </w:t>
      </w:r>
      <w:proofErr w:type="spellStart"/>
      <w:r>
        <w:rPr>
          <w:rFonts w:eastAsia="Times New Roman"/>
          <w:szCs w:val="24"/>
        </w:rPr>
        <w:t>ποδηγετείται</w:t>
      </w:r>
      <w:proofErr w:type="spellEnd"/>
      <w:r>
        <w:rPr>
          <w:rFonts w:eastAsia="Times New Roman"/>
          <w:szCs w:val="24"/>
        </w:rPr>
        <w:t xml:space="preserve"> η ελεύθερη ενημέρωση, διαβρώ</w:t>
      </w:r>
      <w:r>
        <w:rPr>
          <w:rFonts w:eastAsia="Times New Roman"/>
          <w:szCs w:val="24"/>
        </w:rPr>
        <w:t>νεται το κράτος δικαίου, εποικίζεται κομματικά το κράτος και υπάρχει μια αχαλίνωτη προπαγάνδα σε κατεύθυνση τελείως διαφορετική από την πραγματική εικόνα, την οποία έχουμε σήμερα μπροστά μας.</w:t>
      </w:r>
    </w:p>
    <w:p w14:paraId="0840F71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Όμως, και αν ακόμα δεχτούμε ότι η οικονομία κάποια στιγμή θα παρ</w:t>
      </w:r>
      <w:r>
        <w:rPr>
          <w:rFonts w:eastAsia="Times New Roman" w:cs="Times New Roman"/>
          <w:szCs w:val="24"/>
        </w:rPr>
        <w:t>ουσιάσει –γιατί δεν μπορεί να γίνει αλλιώς, έχει και μια νομοτέλεια η ιστορία- κάποιες ισχνές ενδείξεις σταθεροποίησης ή πενιχρής αύξησης, γιατί -τάχα μου- θα έπρεπε να έχουμε χάσει τόσο καιρό; Γιατί θα έπρεπε να ξεκινάμε σήμερα από πιο χαμηλή βάση απ’ ό,τ</w:t>
      </w:r>
      <w:r>
        <w:rPr>
          <w:rFonts w:eastAsia="Times New Roman" w:cs="Times New Roman"/>
          <w:szCs w:val="24"/>
        </w:rPr>
        <w:t xml:space="preserve">ι είχε το 2014; Γιατί θα έπρεπε να χαθεί άλλο ένα 5%-6% του ΑΕΠ; </w:t>
      </w:r>
    </w:p>
    <w:p w14:paraId="0840F71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Θα μου πει κάποιος «έστω και αργά η Κυβέρνηση προσπαθεί να προσαρμόσει την πολιτική της στα δεδομένα και να </w:t>
      </w:r>
      <w:proofErr w:type="spellStart"/>
      <w:r>
        <w:rPr>
          <w:rFonts w:eastAsia="Times New Roman" w:cs="Times New Roman"/>
          <w:szCs w:val="24"/>
        </w:rPr>
        <w:t>ρεαλιστικοποιήσει</w:t>
      </w:r>
      <w:proofErr w:type="spellEnd"/>
      <w:r>
        <w:rPr>
          <w:rFonts w:eastAsia="Times New Roman" w:cs="Times New Roman"/>
          <w:szCs w:val="24"/>
        </w:rPr>
        <w:t xml:space="preserve"> τη δική της προσπάθεια». Το εύχομαι, αλλά δεν το ελπίζω και ξέρε</w:t>
      </w:r>
      <w:r>
        <w:rPr>
          <w:rFonts w:eastAsia="Times New Roman" w:cs="Times New Roman"/>
          <w:szCs w:val="24"/>
        </w:rPr>
        <w:t>τε γιατί; Γιατί ένα πολύ μεγάλο κομμάτι των μελών, των στελεχών και των οπαδών αυτής της Κυβέρνησης, του ΣΥΡΙΖΑ, ανατριχιάζει ακόμα και στη λέξη «κεφαλαιαγορά» αυτόν τον κορυφαίο θεσμό του καπιταλισμού, την οποία, όμως, έρχεται σήμερα αιδημόνως να υιοθετήσ</w:t>
      </w:r>
      <w:r>
        <w:rPr>
          <w:rFonts w:eastAsia="Times New Roman" w:cs="Times New Roman"/>
          <w:szCs w:val="24"/>
        </w:rPr>
        <w:t xml:space="preserve">ει και να ρυθμίσει σύμφωνα με την </w:t>
      </w:r>
      <w:r>
        <w:rPr>
          <w:rFonts w:eastAsia="Times New Roman" w:cs="Times New Roman"/>
          <w:szCs w:val="24"/>
        </w:rPr>
        <w:t>κοινοτική οδηγία</w:t>
      </w:r>
      <w:r>
        <w:rPr>
          <w:rFonts w:eastAsia="Times New Roman" w:cs="Times New Roman"/>
          <w:szCs w:val="24"/>
        </w:rPr>
        <w:t>.</w:t>
      </w:r>
    </w:p>
    <w:p w14:paraId="0840F71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δεν διαθέτει συγκροτημένο σχέδιο, δυστυχώς. Και τα αδιέξοδα συνεχίζονται, η κοινωνία </w:t>
      </w:r>
      <w:proofErr w:type="spellStart"/>
      <w:r>
        <w:rPr>
          <w:rFonts w:eastAsia="Times New Roman" w:cs="Times New Roman"/>
          <w:szCs w:val="24"/>
        </w:rPr>
        <w:t>φτωχοποιείται</w:t>
      </w:r>
      <w:proofErr w:type="spellEnd"/>
      <w:r>
        <w:rPr>
          <w:rFonts w:eastAsia="Times New Roman" w:cs="Times New Roman"/>
          <w:szCs w:val="24"/>
        </w:rPr>
        <w:t>, αγκομαχά και στενάζει κάτω από τη σπάθη του καινούργιου του επαχθέστερου των άλλων τρίτου μνημονίου. Αντί για ανάπ</w:t>
      </w:r>
      <w:r>
        <w:rPr>
          <w:rFonts w:eastAsia="Times New Roman" w:cs="Times New Roman"/>
          <w:szCs w:val="24"/>
        </w:rPr>
        <w:t>τυξη, εξισώνεται η εξαθλίωση και η χώρα βυθίζεται ακόμα περισσότερο στην παρακμή. Το ερώτημα είναι έως πότε. Και αυτό δεν έχει σχέση με κανενός είδους και κανενός τύπου αντιπολιτευτική διάθεση. Νομίζω το «έως πότε» είναι ένα ερώτημα όλων μας και κάποια στι</w:t>
      </w:r>
      <w:r>
        <w:rPr>
          <w:rFonts w:eastAsia="Times New Roman" w:cs="Times New Roman"/>
          <w:szCs w:val="24"/>
        </w:rPr>
        <w:t xml:space="preserve">γμή πρέπει όλοι μας να το απαντήσουμε. </w:t>
      </w:r>
    </w:p>
    <w:p w14:paraId="0840F71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Ως προς τη διεθνή διάσταση, θα ήθελα να υπογραμμίσω κάτι το αυτονόητο, ότι οι αγορές δεν διαθέτουν από μόνες τους κάποιο ρυθμιστικό μηχανισμό. Από τη φύση τους δεν </w:t>
      </w:r>
      <w:proofErr w:type="spellStart"/>
      <w:r>
        <w:rPr>
          <w:rFonts w:eastAsia="Times New Roman" w:cs="Times New Roman"/>
          <w:szCs w:val="24"/>
        </w:rPr>
        <w:t>αυτορρυθμίζονται</w:t>
      </w:r>
      <w:proofErr w:type="spellEnd"/>
      <w:r>
        <w:rPr>
          <w:rFonts w:eastAsia="Times New Roman" w:cs="Times New Roman"/>
          <w:szCs w:val="24"/>
        </w:rPr>
        <w:t>. Χρειάζεται η παρέμβαση του κράτους</w:t>
      </w:r>
      <w:r>
        <w:rPr>
          <w:rFonts w:eastAsia="Times New Roman" w:cs="Times New Roman"/>
          <w:szCs w:val="24"/>
        </w:rPr>
        <w:t xml:space="preserve"> γι’ αυτό, για να τεθούν όρια και κανόνες, ούτως ώστε η κερδοφορία να μην είναι αχαλίνωτη και αεριτζίδικη, αλλά να κατευθύνεται στις επενδύσεις, στη χρηματοδότηση της πραγμα</w:t>
      </w:r>
      <w:r>
        <w:rPr>
          <w:rFonts w:eastAsia="Times New Roman" w:cs="Times New Roman"/>
          <w:szCs w:val="24"/>
        </w:rPr>
        <w:lastRenderedPageBreak/>
        <w:t>τικής οικονομίας, στη δημιουργία πραγματικών και καλά αμειβόμενων θέσεων απασχόληση</w:t>
      </w:r>
      <w:r>
        <w:rPr>
          <w:rFonts w:eastAsia="Times New Roman" w:cs="Times New Roman"/>
          <w:szCs w:val="24"/>
        </w:rPr>
        <w:t>ς, στη χρηματοδότηση του κοινωνικού κράτους, στο δίκαιο μέρισμα, στην προστασία των αδύναμων στρωμάτων και τόσα άλλα.</w:t>
      </w:r>
    </w:p>
    <w:p w14:paraId="0840F71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Ωστόσο, κυρίες και κύριοι συνάδελφοι, γνωρίζουμε καλώς ότι τα μεμονωμένα κράτη είναι ανίσχυρα απέναντι στις δυνάμεις της παγκόσμιας αγοράς</w:t>
      </w:r>
      <w:r>
        <w:rPr>
          <w:rFonts w:eastAsia="Times New Roman" w:cs="Times New Roman"/>
          <w:szCs w:val="24"/>
        </w:rPr>
        <w:t xml:space="preserve">, ιδιαίτερα στη σημερινή φάση της κυριαρχίας αυτών των αρχών, της παγκοσμιοποίησης. Σε παγκόσμιας φύσης προβλήματα, οι απαντήσεις και οι λύσεις δεν μπορούν παρά να είναι παγκόσμιες. </w:t>
      </w:r>
    </w:p>
    <w:p w14:paraId="0840F71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Για να περιοριστώ στο πολύ γνωστό παράδειγμα του φόρου επί των χρηματοπισ</w:t>
      </w:r>
      <w:r>
        <w:rPr>
          <w:rFonts w:eastAsia="Times New Roman" w:cs="Times New Roman"/>
          <w:szCs w:val="24"/>
        </w:rPr>
        <w:t xml:space="preserve">τωτικών συναλλαγών, τον αποκαλούμενο φόρο Τόμπιν, είναι φανερό ότι δεν πρόκειται να έχει καμμιά αποτελεσματικότητα, αν δεν συμφωνηθεί σε παγκόσμιο επίπεδο. </w:t>
      </w:r>
    </w:p>
    <w:p w14:paraId="0840F71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Και οφείλω εδώ να αναφέρω την εισήγηση της κ. </w:t>
      </w:r>
      <w:proofErr w:type="spellStart"/>
      <w:r>
        <w:rPr>
          <w:rFonts w:eastAsia="Times New Roman" w:cs="Times New Roman"/>
          <w:szCs w:val="24"/>
        </w:rPr>
        <w:t>Άννυς</w:t>
      </w:r>
      <w:proofErr w:type="spellEnd"/>
      <w:r>
        <w:rPr>
          <w:rFonts w:eastAsia="Times New Roman" w:cs="Times New Roman"/>
          <w:szCs w:val="24"/>
        </w:rPr>
        <w:t xml:space="preserve"> </w:t>
      </w:r>
      <w:proofErr w:type="spellStart"/>
      <w:r>
        <w:rPr>
          <w:rFonts w:eastAsia="Times New Roman" w:cs="Times New Roman"/>
          <w:szCs w:val="24"/>
        </w:rPr>
        <w:t>Ποδηματά</w:t>
      </w:r>
      <w:proofErr w:type="spellEnd"/>
      <w:r>
        <w:rPr>
          <w:rFonts w:eastAsia="Times New Roman" w:cs="Times New Roman"/>
          <w:szCs w:val="24"/>
        </w:rPr>
        <w:t>, Αντιπροέδρου στο προηγούμενο Ευρωκοιν</w:t>
      </w:r>
      <w:r>
        <w:rPr>
          <w:rFonts w:eastAsia="Times New Roman" w:cs="Times New Roman"/>
          <w:szCs w:val="24"/>
        </w:rPr>
        <w:t>οβούλιο, στο θέμα αυτό, την οποία στήριξαν έντεκα κράτη-μέλη της Ευρωπαϊκή Ένωσης, μεταξύ των οποίων και η χώρας μας, η πατρίδα μας. Θα ήθελα, επίσης, να υπογραμμίσω και τη δήλωση του Υπουργού Οικονομικών της Γερμανίας υπέρ του φόρου αυτού σε παγκόσμιο επί</w:t>
      </w:r>
      <w:r>
        <w:rPr>
          <w:rFonts w:eastAsia="Times New Roman" w:cs="Times New Roman"/>
          <w:szCs w:val="24"/>
        </w:rPr>
        <w:t xml:space="preserve">πεδο. </w:t>
      </w:r>
    </w:p>
    <w:p w14:paraId="0840F72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Συναφή φορολογικά θέματα, όπως εκδηλώθηκαν πρόσφατα με το πρόστιμο των 13 δισεκατομμυρίων ευρώ της Ευρωπαϊκής Επιτροπής στην εταιρεία </w:t>
      </w:r>
      <w:r>
        <w:rPr>
          <w:rFonts w:eastAsia="Times New Roman" w:cs="Times New Roman"/>
          <w:szCs w:val="24"/>
        </w:rPr>
        <w:t>«</w:t>
      </w:r>
      <w:r>
        <w:rPr>
          <w:rFonts w:eastAsia="Times New Roman" w:cs="Times New Roman"/>
          <w:szCs w:val="24"/>
          <w:lang w:val="en-US"/>
        </w:rPr>
        <w:t>Apple</w:t>
      </w:r>
      <w:r>
        <w:rPr>
          <w:rFonts w:eastAsia="Times New Roman" w:cs="Times New Roman"/>
          <w:szCs w:val="24"/>
        </w:rPr>
        <w:t>»</w:t>
      </w:r>
      <w:r>
        <w:rPr>
          <w:rFonts w:eastAsia="Times New Roman" w:cs="Times New Roman"/>
          <w:szCs w:val="24"/>
        </w:rPr>
        <w:t>, δείχνουν απλώς ότι μόνο η διεθνής συνεργασία και στη συγκεκριμένη περίπτωση η Ευρωπαϊκή Ένωση μπορεί να αν</w:t>
      </w:r>
      <w:r>
        <w:rPr>
          <w:rFonts w:eastAsia="Times New Roman" w:cs="Times New Roman"/>
          <w:szCs w:val="24"/>
        </w:rPr>
        <w:t xml:space="preserve">τιταχθεί αποτελεσματικά στην ισχύ του κεφαλαίου. </w:t>
      </w:r>
    </w:p>
    <w:p w14:paraId="0840F72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Γι’ αυτό όσοι, είτε εκ πεποιθήσεως είτε λόγω διαφόρων ιδεολογικών και πολιτικών φετίχ είτε λόγω ακολουθούμενης κακής πολιτικής, υπονομεύουν τον ευρωπαϊκό προσανατολισμό της χώρας, επικαλού</w:t>
      </w:r>
      <w:r>
        <w:rPr>
          <w:rFonts w:eastAsia="Times New Roman" w:cs="Times New Roman"/>
          <w:szCs w:val="24"/>
        </w:rPr>
        <w:lastRenderedPageBreak/>
        <w:t>μενοι κάποια φαντα</w:t>
      </w:r>
      <w:r>
        <w:rPr>
          <w:rFonts w:eastAsia="Times New Roman" w:cs="Times New Roman"/>
          <w:szCs w:val="24"/>
        </w:rPr>
        <w:t xml:space="preserve">σιακή </w:t>
      </w:r>
      <w:proofErr w:type="spellStart"/>
      <w:r>
        <w:rPr>
          <w:rFonts w:eastAsia="Times New Roman" w:cs="Times New Roman"/>
          <w:szCs w:val="24"/>
        </w:rPr>
        <w:t>ψευτοπερήφανη</w:t>
      </w:r>
      <w:proofErr w:type="spellEnd"/>
      <w:r>
        <w:rPr>
          <w:rFonts w:eastAsia="Times New Roman" w:cs="Times New Roman"/>
          <w:szCs w:val="24"/>
        </w:rPr>
        <w:t xml:space="preserve"> αυτοαπομόνωση με μοναδικό στήριγμα κάποιες μυθικές αρετές του γένους και τα συναφή, προσφέρουν κάκιστες υπηρεσίες στην πατρίδα μας. Και ας μην τολμούν να μας κουνούν αυτοί οι κύκλοι με θράσος το δάχτυλό τους, προς εμάς τουλάχιστον. Υπάρ</w:t>
      </w:r>
      <w:r>
        <w:rPr>
          <w:rFonts w:eastAsia="Times New Roman" w:cs="Times New Roman"/>
          <w:szCs w:val="24"/>
        </w:rPr>
        <w:t xml:space="preserve">χουν πολλά ράμματα για τη γούνα τους, που άλλωστε οι ίδιοι την έχουν ήδη ολοσχερώς πυρπολήσει. </w:t>
      </w:r>
    </w:p>
    <w:p w14:paraId="0840F72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Να υπενθυμίσω –και δεν θα παύω να το υπενθυμίζω- ότι όταν ήρθε η χώρα στο χείλος του γκρεμού πέρυσι το καλοκαίρι, μόνο η υπεύθυνη εθνικά και πατριωτικά στάση τω</w:t>
      </w:r>
      <w:r>
        <w:rPr>
          <w:rFonts w:eastAsia="Times New Roman" w:cs="Times New Roman"/>
          <w:szCs w:val="24"/>
        </w:rPr>
        <w:t xml:space="preserve">ν κομμάτων της Δημοκρατικής Αντιπολίτευσης έσωσε τη χώρα από τον όλεθρο διασφαλίζοντας την ευρωπαϊκή τροχιά και τον ευρωπαϊκό προσανατολισμό της, καθόσον η </w:t>
      </w:r>
      <w:r>
        <w:rPr>
          <w:rFonts w:eastAsia="Times New Roman" w:cs="Times New Roman"/>
          <w:szCs w:val="24"/>
        </w:rPr>
        <w:t xml:space="preserve">συγκυβέρνηση </w:t>
      </w:r>
      <w:r>
        <w:rPr>
          <w:rFonts w:eastAsia="Times New Roman" w:cs="Times New Roman"/>
          <w:szCs w:val="24"/>
        </w:rPr>
        <w:t xml:space="preserve">τότε των ΣΥΡΙΖΑ-ΑΝΕΛ είχε απωλέσει την κοινοβουλευτική πλειοψηφία. </w:t>
      </w:r>
    </w:p>
    <w:p w14:paraId="0840F72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Για αυτό, κυρίες κα</w:t>
      </w:r>
      <w:r>
        <w:rPr>
          <w:rFonts w:eastAsia="Times New Roman" w:cs="Times New Roman"/>
          <w:szCs w:val="24"/>
        </w:rPr>
        <w:t xml:space="preserve">ι κύριοι συνάδελφοι, υποστηρίζω με θέρμη την παραμονή, την παρουσία και τη λειτουργία της χώρας μας στην Ευρωπαϊκή Ένωση, παρά τα εμφανή προβλήματα που έχει η Ευρωπαϊκή </w:t>
      </w:r>
      <w:r>
        <w:rPr>
          <w:rFonts w:eastAsia="Times New Roman" w:cs="Times New Roman"/>
          <w:szCs w:val="24"/>
        </w:rPr>
        <w:lastRenderedPageBreak/>
        <w:t>Ένωση και που σήμερα την ταλανίζουν, αλλά και την προσπάθεια που πρέπει όλοι να καταβάλ</w:t>
      </w:r>
      <w:r>
        <w:rPr>
          <w:rFonts w:eastAsia="Times New Roman" w:cs="Times New Roman"/>
          <w:szCs w:val="24"/>
        </w:rPr>
        <w:t>ουμε ως σύνολο, ως κοινωνία και έθνος, για να παραμείνουμε στον σκληρό της πυρήνα ανακτώντας τη δημοσιονομική μας αυτονομία, συμβάλλοντας στη μεγαλύτερη οικονομική και πολιτική της ένωση, αποκρούοντας επικίνδυνες φυγόκεντρες δυνάμεις, που τροφοδοτεί, δυστυ</w:t>
      </w:r>
      <w:r>
        <w:rPr>
          <w:rFonts w:eastAsia="Times New Roman" w:cs="Times New Roman"/>
          <w:szCs w:val="24"/>
        </w:rPr>
        <w:t xml:space="preserve">χώς, ο δεξιός και αριστερός </w:t>
      </w:r>
      <w:proofErr w:type="spellStart"/>
      <w:r>
        <w:rPr>
          <w:rFonts w:eastAsia="Times New Roman" w:cs="Times New Roman"/>
          <w:szCs w:val="24"/>
        </w:rPr>
        <w:t>εθνολαϊκισμός</w:t>
      </w:r>
      <w:proofErr w:type="spellEnd"/>
      <w:r>
        <w:rPr>
          <w:rFonts w:eastAsia="Times New Roman" w:cs="Times New Roman"/>
          <w:szCs w:val="24"/>
        </w:rPr>
        <w:t xml:space="preserve">. </w:t>
      </w:r>
    </w:p>
    <w:p w14:paraId="0840F72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αυτός είναι ένας πρόσθετος λόγος που θεωρώ ως θεμέλιο λίθο της πολιτικής σταθερότητας και της καλής διακυβέρνησης της χώρας, ως φορέα ρεαλιστικής ελπίδας και προοπτικής εν μέσω πολλών διαψεύσεων τη συγκρότηση</w:t>
      </w:r>
      <w:r>
        <w:rPr>
          <w:rFonts w:eastAsia="Times New Roman" w:cs="Times New Roman"/>
          <w:szCs w:val="24"/>
        </w:rPr>
        <w:t xml:space="preserve"> μιας μεγάλης δημοκρατικής μεταρρυθμιστικής και προοδευτικής παράταξης, της παράταξης της σύγχρονης ευρωπαϊκής κεντροαριστεράς ως εγγύηση μιας τέτοια πορείας. </w:t>
      </w:r>
    </w:p>
    <w:p w14:paraId="0840F72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40F726"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840F72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Προχωρούμε με τον επόμ</w:t>
      </w:r>
      <w:r>
        <w:rPr>
          <w:rFonts w:eastAsia="Times New Roman" w:cs="Times New Roman"/>
          <w:szCs w:val="24"/>
        </w:rPr>
        <w:t xml:space="preserve">ενο ειδικό αγορητή της Ένωσης Κεντρώων, τον κ.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0840F72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Ευχαριστώ, κύριε Πρόεδρε. </w:t>
      </w:r>
    </w:p>
    <w:p w14:paraId="0840F72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Όπως είναι ήδη γνωστό από τις εργασίες της </w:t>
      </w:r>
      <w:r>
        <w:rPr>
          <w:rFonts w:eastAsia="Times New Roman" w:cs="Times New Roman"/>
          <w:szCs w:val="24"/>
        </w:rPr>
        <w:t>ε</w:t>
      </w:r>
      <w:r>
        <w:rPr>
          <w:rFonts w:eastAsia="Times New Roman" w:cs="Times New Roman"/>
          <w:szCs w:val="24"/>
        </w:rPr>
        <w:t xml:space="preserve">πιτροπής πριν από τη θερινή περίοδο των διακοπών, έχουμε υπερψηφίσει το συγκεκριμένο νομοσχέδιο </w:t>
      </w:r>
      <w:r>
        <w:rPr>
          <w:rFonts w:eastAsia="Times New Roman" w:cs="Times New Roman"/>
          <w:szCs w:val="24"/>
        </w:rPr>
        <w:t>–</w:t>
      </w:r>
      <w:r>
        <w:rPr>
          <w:rFonts w:eastAsia="Times New Roman" w:cs="Times New Roman"/>
          <w:szCs w:val="24"/>
        </w:rPr>
        <w:t>είχαμε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κάποιες ενστάσεις- το οποίο εν πολλοίς αποτελεί εναρμόνιση στις προδιαγραφές της κοινοτικής νομοθεσίας. </w:t>
      </w:r>
    </w:p>
    <w:p w14:paraId="0840F72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Όλα τα κόμματα του δημοκρατικού ευρωπαϊκού τόξου δήλωσαν ότι θα υπερψηφίσουν το νομοσχέδιο, πράγμα που εκτός των άλλων φανερώνει ότι η συνεργασία σε νομοθετικό επίπεδο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 δημοκρατία και δεν καθιστά τον έναν το δεκανίκι του άλλου. </w:t>
      </w:r>
    </w:p>
    <w:p w14:paraId="0840F72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τονίζω αυτό, διότι έχουμε κατηγορηθεί τον τελευταίο καιρό. Υπάρχει μια προπαγάνδα, θα μπορούσα να πω, ορισμένων κύκλων της Αντιπολίτευσης, η οποία έχει ταυτίσει τη νομοθετική συνεργασία </w:t>
      </w:r>
      <w:r>
        <w:rPr>
          <w:rFonts w:eastAsia="Times New Roman" w:cs="Times New Roman"/>
          <w:szCs w:val="24"/>
        </w:rPr>
        <w:lastRenderedPageBreak/>
        <w:t>με την κομματική συνεργασία. Λειτουργεί, λοιπόν, με παλαιοκομματική</w:t>
      </w:r>
      <w:r>
        <w:rPr>
          <w:rFonts w:eastAsia="Times New Roman" w:cs="Times New Roman"/>
          <w:szCs w:val="24"/>
        </w:rPr>
        <w:t xml:space="preserve"> λογική η Αντιπολίτευση. Όπως στη συγκεκριμένη περίπτωση που η Νέα Δημοκρατία συμφωνεί με τον ΣΥΡΙΖΑ στο συγκεκριμένο νομοσχέδιο, κατά τις κατηγορίες</w:t>
      </w:r>
      <w:r>
        <w:rPr>
          <w:rFonts w:eastAsia="Times New Roman" w:cs="Times New Roman"/>
          <w:szCs w:val="24"/>
        </w:rPr>
        <w:t>,</w:t>
      </w:r>
      <w:r>
        <w:rPr>
          <w:rFonts w:eastAsia="Times New Roman" w:cs="Times New Roman"/>
          <w:szCs w:val="24"/>
        </w:rPr>
        <w:t xml:space="preserve"> που ασκούνται εναντίον μας, θα μπορούσε να είναι –δεν είναι, βεβαίως- δεκανίκι του ΣΥΡΙΖΑ, πράγμα που δεν</w:t>
      </w:r>
      <w:r>
        <w:rPr>
          <w:rFonts w:eastAsia="Times New Roman" w:cs="Times New Roman"/>
          <w:szCs w:val="24"/>
        </w:rPr>
        <w:t xml:space="preserve"> συμβαίνει. </w:t>
      </w:r>
    </w:p>
    <w:p w14:paraId="0840F72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Αυτός ο λαϊκισμός και η δημαγωγία πρέπει να σταματήσουν για να μπορεί να δουλέψει η </w:t>
      </w:r>
      <w:r>
        <w:rPr>
          <w:rFonts w:eastAsia="Times New Roman" w:cs="Times New Roman"/>
          <w:szCs w:val="24"/>
        </w:rPr>
        <w:t>δ</w:t>
      </w:r>
      <w:r>
        <w:rPr>
          <w:rFonts w:eastAsia="Times New Roman" w:cs="Times New Roman"/>
          <w:szCs w:val="24"/>
        </w:rPr>
        <w:t xml:space="preserve">ημοκρατία, να μπει η χώρα σε νέα τροχιά με άξονα τη λογική, την επιστήμη, την ευρύτερη αποδοτική συνεργασία των δημοκρατικών δυνάμεων. </w:t>
      </w:r>
    </w:p>
    <w:p w14:paraId="0840F72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σημερινό σχέδιο νόμ</w:t>
      </w:r>
      <w:r>
        <w:rPr>
          <w:rFonts w:eastAsia="Times New Roman" w:cs="Times New Roman"/>
          <w:szCs w:val="24"/>
        </w:rPr>
        <w:t xml:space="preserve">ου χωρίζεται σε δύο σκέλη. Το πρώτο αφορά την υποχρεωτική τροποποίηση του ν.4099 κατά ακολουθίαν της </w:t>
      </w:r>
      <w:r>
        <w:rPr>
          <w:rFonts w:eastAsia="Times New Roman" w:cs="Times New Roman"/>
          <w:szCs w:val="24"/>
        </w:rPr>
        <w:t>ο</w:t>
      </w:r>
      <w:r>
        <w:rPr>
          <w:rFonts w:eastAsia="Times New Roman" w:cs="Times New Roman"/>
          <w:szCs w:val="24"/>
        </w:rPr>
        <w:t xml:space="preserve">δηγίας 2009/65. Τώρα απαιτείται προσαρμογή στην οδηγία 2014/91. </w:t>
      </w:r>
      <w:r>
        <w:rPr>
          <w:rFonts w:eastAsia="Times New Roman" w:cs="Times New Roman"/>
          <w:szCs w:val="24"/>
        </w:rPr>
        <w:lastRenderedPageBreak/>
        <w:t>Με βάση, λοιπόν, την εμπειρία, ύστερα από την εφαρμογή στην πράξη προς διευκόλυνση της κεφ</w:t>
      </w:r>
      <w:r>
        <w:rPr>
          <w:rFonts w:eastAsia="Times New Roman" w:cs="Times New Roman"/>
          <w:szCs w:val="24"/>
        </w:rPr>
        <w:t xml:space="preserve">αλαιαγοράς και της κίνησης κεφαλαίων, καθώς και της εξασφάλισης των επενδυτών, εφαρμόζεται η παρούσα τροπολογία. Ο ΣΥΡΙΖΑ είχε καταδικάσει το παρόν σχέδιο που φέρνει σήμερα, όταν ήταν αντιπολίτευση. </w:t>
      </w:r>
    </w:p>
    <w:p w14:paraId="0840F72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δεύτερο σκέλος ασχολείται με τη ρύθμιση της κεφαλαιαγ</w:t>
      </w:r>
      <w:r>
        <w:rPr>
          <w:rFonts w:eastAsia="Times New Roman" w:cs="Times New Roman"/>
          <w:szCs w:val="24"/>
        </w:rPr>
        <w:t xml:space="preserve">οράς. Προσυπογράφουμε, βεβαίως, την εξαίρεση του </w:t>
      </w:r>
      <w:r>
        <w:rPr>
          <w:rFonts w:eastAsia="Times New Roman" w:cs="Times New Roman"/>
          <w:color w:val="000000" w:themeColor="text1"/>
          <w:szCs w:val="24"/>
        </w:rPr>
        <w:t xml:space="preserve">δικαιοπρακτικού </w:t>
      </w:r>
      <w:r>
        <w:rPr>
          <w:rFonts w:eastAsia="Times New Roman" w:cs="Times New Roman"/>
          <w:szCs w:val="24"/>
        </w:rPr>
        <w:t xml:space="preserve">επιτοκίου, που στο παρελθόν ακύρωνε επενδυτικές προσπάθειες ή τουλάχιστον δημιουργούσε προβλήματα. </w:t>
      </w:r>
    </w:p>
    <w:p w14:paraId="0840F72F"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Υπενθυμίζω την απόφαση του Αρείου Πάγου</w:t>
      </w:r>
      <w:r>
        <w:rPr>
          <w:rFonts w:eastAsia="Times New Roman"/>
          <w:szCs w:val="24"/>
        </w:rPr>
        <w:t>,</w:t>
      </w:r>
      <w:r>
        <w:rPr>
          <w:rFonts w:eastAsia="Times New Roman"/>
          <w:szCs w:val="24"/>
        </w:rPr>
        <w:t xml:space="preserve"> που αίρει το απαραβίαστο του δικαιοπρακτικού επιτοκίου του 5,3%. Βεβαίως, η παρούσα απόφαση αναφέρεται σε τραπεζικές υπηρεσίες όπως είναι οι κάρτες και τα καταναλωτικά δάνεια, πλην, όμως, επεκτείνεται αναγκαστικά και στην πρακτική του δικαιοπρακτικού επιτ</w:t>
      </w:r>
      <w:r>
        <w:rPr>
          <w:rFonts w:eastAsia="Times New Roman"/>
          <w:szCs w:val="24"/>
        </w:rPr>
        <w:t xml:space="preserve">οκίου. </w:t>
      </w:r>
    </w:p>
    <w:p w14:paraId="0840F730"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 xml:space="preserve">Εμείς στην Ένωση Κεντρώων υπερασπιζόμαστε την ανάπτυξη, την καινοτομία και τις νέες ιδέες και είμαστε θετικοί. </w:t>
      </w:r>
    </w:p>
    <w:p w14:paraId="0840F731"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Από το εν λόγω νομοσχέδιο το κυριότερο στοιχείο το οποίο μας άφησε θετικές εντυπώσεις, είναι η νομοθετική εξομάλυνση</w:t>
      </w:r>
      <w:r>
        <w:rPr>
          <w:rFonts w:eastAsia="Times New Roman"/>
          <w:szCs w:val="24"/>
        </w:rPr>
        <w:t>,</w:t>
      </w:r>
      <w:r>
        <w:rPr>
          <w:rFonts w:eastAsia="Times New Roman"/>
          <w:szCs w:val="24"/>
        </w:rPr>
        <w:t xml:space="preserve"> που αποσκοπεί στη </w:t>
      </w:r>
      <w:r>
        <w:rPr>
          <w:rFonts w:eastAsia="Times New Roman"/>
          <w:szCs w:val="24"/>
        </w:rPr>
        <w:t xml:space="preserve">διευκόλυνση ανάπτυξης του λεγόμενου </w:t>
      </w:r>
      <w:r>
        <w:rPr>
          <w:rFonts w:eastAsia="Times New Roman"/>
          <w:szCs w:val="24"/>
          <w:lang w:val="en-US"/>
        </w:rPr>
        <w:t>crowdfunding</w:t>
      </w:r>
      <w:r>
        <w:rPr>
          <w:rFonts w:eastAsia="Times New Roman"/>
          <w:szCs w:val="24"/>
        </w:rPr>
        <w:t>. Αρκετές νέες επιχειρήσεις, με ελπιδοφόρες προοπτικές</w:t>
      </w:r>
      <w:r>
        <w:rPr>
          <w:rFonts w:eastAsia="Times New Roman"/>
          <w:szCs w:val="24"/>
        </w:rPr>
        <w:t>,</w:t>
      </w:r>
      <w:r>
        <w:rPr>
          <w:rFonts w:eastAsia="Times New Roman"/>
          <w:szCs w:val="24"/>
        </w:rPr>
        <w:t xml:space="preserve"> που θέλουν άμεση βοήθεια επέκτασης, ψάχνουν πόρους εκτός τραπεζικών συστημάτων. Με αυτή τη μέθοδο όποιος ιδιώτης θέλει, μπορεί να συμμετέχει οικονομικά </w:t>
      </w:r>
      <w:r>
        <w:rPr>
          <w:rFonts w:eastAsia="Times New Roman"/>
          <w:szCs w:val="24"/>
        </w:rPr>
        <w:t xml:space="preserve">χρηματοδοτώντας αυτή την προσπάθεια. Η διαδικασία αυτή γίνεται μέσω ενός </w:t>
      </w:r>
      <w:proofErr w:type="spellStart"/>
      <w:r>
        <w:rPr>
          <w:rFonts w:eastAsia="Times New Roman"/>
          <w:szCs w:val="24"/>
        </w:rPr>
        <w:t>ιστοχώρου</w:t>
      </w:r>
      <w:proofErr w:type="spellEnd"/>
      <w:r>
        <w:rPr>
          <w:rFonts w:eastAsia="Times New Roman"/>
          <w:szCs w:val="24"/>
        </w:rPr>
        <w:t xml:space="preserve"> και κάνει τη ζωή όλων ευκολότερη και αποδοτικότερη. Όμως, αν και ο συγκεκριμένος τύπος χρηματοδότησης είναι απαραίτητος λόγω των αδυναμιών των τραπεζών να καλύψουν τόσα πολλ</w:t>
      </w:r>
      <w:r>
        <w:rPr>
          <w:rFonts w:eastAsia="Times New Roman"/>
          <w:szCs w:val="24"/>
        </w:rPr>
        <w:t xml:space="preserve">ά αιτήματα και ανάγκες που έχουν προκύψει, εντούτοις ο συγκεκριμένος τύπος χρηματοδότησης προσκρούει, ως συνήθως, σε νομικά ασύμβατα. </w:t>
      </w:r>
    </w:p>
    <w:p w14:paraId="0840F732"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Εδώ απαιτείται η ώριμη στάση του νομοθέτη επειδή αυτού του τύπου η χρηματοδότηση αφορά επενδυτικές υπηρεσίες. Αφ</w:t>
      </w:r>
      <w:r>
        <w:rPr>
          <w:rFonts w:eastAsia="Times New Roman"/>
          <w:szCs w:val="24"/>
        </w:rPr>
        <w:t xml:space="preserve">’ </w:t>
      </w:r>
      <w:r>
        <w:rPr>
          <w:rFonts w:eastAsia="Times New Roman"/>
          <w:szCs w:val="24"/>
        </w:rPr>
        <w:t>ενός εμ</w:t>
      </w:r>
      <w:r>
        <w:rPr>
          <w:rFonts w:eastAsia="Times New Roman"/>
          <w:szCs w:val="24"/>
        </w:rPr>
        <w:t>πλέκεται ξαφνικά η Επιτροπή Κεφαλαιαγοράς και αφ</w:t>
      </w:r>
      <w:r>
        <w:rPr>
          <w:rFonts w:eastAsia="Times New Roman"/>
          <w:szCs w:val="24"/>
        </w:rPr>
        <w:t xml:space="preserve">’ </w:t>
      </w:r>
      <w:r>
        <w:rPr>
          <w:rFonts w:eastAsia="Times New Roman"/>
          <w:szCs w:val="24"/>
        </w:rPr>
        <w:t xml:space="preserve">ετέρου, επειδή προσκαλείται το κοινό να επενδύσει, απαιτείται σε προηγούμενο χρόνο η δημοσίευση πληροφοριακού δελτίου. </w:t>
      </w:r>
    </w:p>
    <w:p w14:paraId="0840F733"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Κρίνεται, λοιπόν, απαραίτητη κατ’ εμάς κάποια ρύθμιση</w:t>
      </w:r>
      <w:r>
        <w:rPr>
          <w:rFonts w:eastAsia="Times New Roman"/>
          <w:szCs w:val="24"/>
        </w:rPr>
        <w:t>,</w:t>
      </w:r>
      <w:r>
        <w:rPr>
          <w:rFonts w:eastAsia="Times New Roman"/>
          <w:szCs w:val="24"/>
        </w:rPr>
        <w:t xml:space="preserve"> που να αποδεσμεύει την πλατφόρμ</w:t>
      </w:r>
      <w:r>
        <w:rPr>
          <w:rFonts w:eastAsia="Times New Roman"/>
          <w:szCs w:val="24"/>
        </w:rPr>
        <w:t xml:space="preserve">α αναγγελίας επενδυτικού ενδιαφέροντος με τους αιτούντες οικονομικής ή άλλης βοήθειας, την ανεύρεση πρακτικά μετόχων προς όφελος του </w:t>
      </w:r>
      <w:r>
        <w:rPr>
          <w:rFonts w:eastAsia="Times New Roman"/>
          <w:szCs w:val="24"/>
          <w:lang w:val="en-US"/>
        </w:rPr>
        <w:t>startup</w:t>
      </w:r>
      <w:r>
        <w:rPr>
          <w:rFonts w:eastAsia="Times New Roman"/>
          <w:szCs w:val="24"/>
        </w:rPr>
        <w:t xml:space="preserve"> επιχειρήματος, μιας και η Κυβέρνηση επειδή άλλου τύπου επενδυτές δεν μπορεί να παρουσιάσει, έχει την τελευταία την </w:t>
      </w:r>
      <w:r>
        <w:rPr>
          <w:rFonts w:eastAsia="Times New Roman"/>
          <w:szCs w:val="24"/>
        </w:rPr>
        <w:t>ελπίδα στους νέους μας, στους νέους επιχειρηματίες με τις πρωτοποριακές ιδέες, που είναι, όμως, αδύναμοι οικονομικά να στηρίξουν το εγχείρημά τους.</w:t>
      </w:r>
    </w:p>
    <w:p w14:paraId="0840F734"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 xml:space="preserve">Βεβαίως, οι νομοθετικές προβλέψεις μπορεί να χρήζουν ακόμα περισσότερης απλοποίησης, ωστόσο γίνονται θετικά </w:t>
      </w:r>
      <w:r>
        <w:rPr>
          <w:rFonts w:eastAsia="Times New Roman"/>
          <w:szCs w:val="24"/>
        </w:rPr>
        <w:t>βήματα προς την άρση των εμποδίων</w:t>
      </w:r>
      <w:r>
        <w:rPr>
          <w:rFonts w:eastAsia="Times New Roman"/>
          <w:szCs w:val="24"/>
        </w:rPr>
        <w:t>,</w:t>
      </w:r>
      <w:r>
        <w:rPr>
          <w:rFonts w:eastAsia="Times New Roman"/>
          <w:szCs w:val="24"/>
        </w:rPr>
        <w:t xml:space="preserve"> που μέχρι σήμερα στέκονταν ανασταλτικά προς τη συγκεκριμένη επενδυτική δραστηριότητα. </w:t>
      </w:r>
    </w:p>
    <w:p w14:paraId="0840F735"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Επίσης, θα μπορούσαμε να πούμε ότι είμαστε θετικοί για το άρθρο 19, καθώς οι εισηγητές προσβλέπουν στην επέκταση χαλαρής νομοθετικής ε</w:t>
      </w:r>
      <w:r>
        <w:rPr>
          <w:rFonts w:eastAsia="Times New Roman"/>
          <w:szCs w:val="24"/>
        </w:rPr>
        <w:t xml:space="preserve">ποπτείας, για παράδειγμα μέσω των </w:t>
      </w:r>
      <w:r>
        <w:rPr>
          <w:rFonts w:eastAsia="Times New Roman"/>
          <w:szCs w:val="24"/>
          <w:lang w:val="en-US"/>
        </w:rPr>
        <w:t>venture</w:t>
      </w:r>
      <w:r>
        <w:rPr>
          <w:rFonts w:eastAsia="Times New Roman"/>
          <w:szCs w:val="24"/>
        </w:rPr>
        <w:t xml:space="preserve"> </w:t>
      </w:r>
      <w:r>
        <w:rPr>
          <w:rFonts w:eastAsia="Times New Roman"/>
          <w:szCs w:val="24"/>
          <w:lang w:val="en-US"/>
        </w:rPr>
        <w:t>capitals</w:t>
      </w:r>
      <w:r>
        <w:rPr>
          <w:rFonts w:eastAsia="Times New Roman"/>
          <w:szCs w:val="24"/>
        </w:rPr>
        <w:t xml:space="preserve">. Η μεγάλη ανάγκη να στηρίξουμε αυτό το μοντέλο διαπιστώνεται και από την τρέχουσα χρηματοπιστωτική κατάσταση της χώρας μας. Δάνεια δεν δίδονται πολύ εύκολα και μάλλον αυτά τα δάνεια που δίδονται, δίδονται </w:t>
      </w:r>
      <w:r>
        <w:rPr>
          <w:rFonts w:eastAsia="Times New Roman"/>
          <w:szCs w:val="24"/>
        </w:rPr>
        <w:t xml:space="preserve">μετά από συνεννοήσεις μεταξύ ημών και υμών. </w:t>
      </w:r>
    </w:p>
    <w:p w14:paraId="0840F736"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Υπάρχει, όμως, η ελεύθερη αγορά. Η δημοκρατία και η ελεύθερη αγορά δεν έχουν αδιέξοδα. Και δεν πρέπει να έχουν αδιέξοδα. Μόνοι τους οι πολίτες, στηριζόμενοι στις δυνάμεις τους και σε περιβάλλον ατομικής ελευθερί</w:t>
      </w:r>
      <w:r>
        <w:rPr>
          <w:rFonts w:eastAsia="Times New Roman"/>
          <w:szCs w:val="24"/>
        </w:rPr>
        <w:t xml:space="preserve">ας, πράγμα που ίσως είναι αντίθετο με την παρωχημένη ιδεολογία του ΣΥΡΙΖΑ ή μάλλον </w:t>
      </w:r>
      <w:r>
        <w:rPr>
          <w:rFonts w:eastAsia="Times New Roman"/>
          <w:szCs w:val="24"/>
        </w:rPr>
        <w:lastRenderedPageBreak/>
        <w:t>μέρους των Βουλευτών του ΣΥΡΙΖΑ, βρίσκουν την άκρη και ξεκινούν την προσπάθειά τους στηρίζοντας ο ένας τον άλλο.</w:t>
      </w:r>
    </w:p>
    <w:p w14:paraId="0840F737"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Πέραν του συγκεκριμένου θέματος, του </w:t>
      </w:r>
      <w:r>
        <w:rPr>
          <w:rFonts w:eastAsia="Times New Roman"/>
          <w:szCs w:val="24"/>
          <w:lang w:val="en-US"/>
        </w:rPr>
        <w:t>crowdfunding</w:t>
      </w:r>
      <w:r>
        <w:rPr>
          <w:rFonts w:eastAsia="Times New Roman"/>
          <w:szCs w:val="24"/>
        </w:rPr>
        <w:t>, διαπιστώσ</w:t>
      </w:r>
      <w:r>
        <w:rPr>
          <w:rFonts w:eastAsia="Times New Roman"/>
          <w:szCs w:val="24"/>
        </w:rPr>
        <w:t xml:space="preserve">αμε και στην </w:t>
      </w:r>
      <w:r>
        <w:rPr>
          <w:rFonts w:eastAsia="Times New Roman"/>
          <w:szCs w:val="24"/>
        </w:rPr>
        <w:t>ε</w:t>
      </w:r>
      <w:r>
        <w:rPr>
          <w:rFonts w:eastAsia="Times New Roman"/>
          <w:szCs w:val="24"/>
        </w:rPr>
        <w:t>πιτροπή μια ευρεία γκάμα θετικών νομοθετικών προβλέψεων στο τρέχον σχέδιο νόμου. Θα αναφερθώ σε κάποια ξεχωριστά θέματα</w:t>
      </w:r>
      <w:r>
        <w:rPr>
          <w:rFonts w:eastAsia="Times New Roman"/>
          <w:szCs w:val="24"/>
        </w:rPr>
        <w:t>,</w:t>
      </w:r>
      <w:r>
        <w:rPr>
          <w:rFonts w:eastAsia="Times New Roman"/>
          <w:szCs w:val="24"/>
        </w:rPr>
        <w:t xml:space="preserve"> που δεν ανέφερα στην αγόρευσή μου στην τελευταία </w:t>
      </w:r>
      <w:r>
        <w:rPr>
          <w:rFonts w:eastAsia="Times New Roman"/>
          <w:szCs w:val="24"/>
        </w:rPr>
        <w:t>ε</w:t>
      </w:r>
      <w:r>
        <w:rPr>
          <w:rFonts w:eastAsia="Times New Roman"/>
          <w:szCs w:val="24"/>
        </w:rPr>
        <w:t xml:space="preserve">πιτροπή. </w:t>
      </w:r>
    </w:p>
    <w:p w14:paraId="0840F738" w14:textId="77777777" w:rsidR="001F57C4" w:rsidRDefault="00B509FF">
      <w:pPr>
        <w:spacing w:after="0" w:line="600" w:lineRule="auto"/>
        <w:ind w:firstLine="720"/>
        <w:jc w:val="both"/>
        <w:rPr>
          <w:rFonts w:eastAsia="Times New Roman" w:cs="Times New Roman"/>
          <w:szCs w:val="24"/>
        </w:rPr>
      </w:pPr>
      <w:r>
        <w:rPr>
          <w:rFonts w:eastAsia="Times New Roman"/>
          <w:szCs w:val="24"/>
        </w:rPr>
        <w:t xml:space="preserve">Διευρύνεται, λοιπόν, σε όλες τις ΕΠΕΥ η δυνατότητα απόκτησης </w:t>
      </w:r>
      <w:r>
        <w:rPr>
          <w:rFonts w:eastAsia="Times New Roman"/>
          <w:szCs w:val="24"/>
        </w:rPr>
        <w:t>της ιδιότητος εκπροσώπου των ομολογιούχων.</w:t>
      </w:r>
      <w:r>
        <w:rPr>
          <w:rFonts w:eastAsia="Times New Roman"/>
          <w:szCs w:val="24"/>
        </w:rPr>
        <w:t xml:space="preserve"> </w:t>
      </w:r>
      <w:r>
        <w:rPr>
          <w:rFonts w:eastAsia="Times New Roman" w:cs="Times New Roman"/>
          <w:szCs w:val="24"/>
        </w:rPr>
        <w:t>Μέχρι σήμερα η δυνατότητα αυτή ίσχυε μόνο σε όσες παρείχαν την υπηρεσία αναδοχής, καθώς ο ρόλος του θεματοφύλακα, και όχι του αναδόχου, συνδεόταν άρρηκτα με αυτό.</w:t>
      </w:r>
    </w:p>
    <w:p w14:paraId="0840F73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άνοιγμα, λοιπόν, των αρμοδιοτήτων, εν προκειμέν</w:t>
      </w:r>
      <w:r>
        <w:rPr>
          <w:rFonts w:eastAsia="Times New Roman" w:cs="Times New Roman"/>
          <w:szCs w:val="24"/>
        </w:rPr>
        <w:t>ω, είναι απολύτως θετικό και λύνει αρκετά εκκρεμή προβλήματα, που αντιμετώπιζε ο κλάδος των επενδυτικών υπηρεσιών μέχρι σήμερα.</w:t>
      </w:r>
    </w:p>
    <w:p w14:paraId="0840F73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Θετικές είναι και οι ρυθμίσεις για τις ΑΕΔΑΚ, τις εταιρείες, δηλαδή, που ασχολούνται με τη διαχείριση ενός ή πολλών αμοιβαίων κε</w:t>
      </w:r>
      <w:r>
        <w:rPr>
          <w:rFonts w:eastAsia="Times New Roman" w:cs="Times New Roman"/>
          <w:szCs w:val="24"/>
        </w:rPr>
        <w:t>φαλαίων. Αυτές οι εταιρείες μπορούν να παρέχουν και επενδυτικές συμβουλές, καθώς, επίσης, και υπηρεσίες φύλαξης και διοικητικής διαχείρισης μεριδίων οργανισμών συλλογικών επενδύσεων.</w:t>
      </w:r>
    </w:p>
    <w:p w14:paraId="0840F73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Προβλέπεται, λοιπόν, ρητά ότι οι ΑΕΔΑΚ για κάθε ένα από τα αμοιβαία κεφαλ</w:t>
      </w:r>
      <w:r>
        <w:rPr>
          <w:rFonts w:eastAsia="Times New Roman" w:cs="Times New Roman"/>
          <w:szCs w:val="24"/>
        </w:rPr>
        <w:t xml:space="preserve">αία που διαχειρίζεται, θα μεριμνά για τον ορισμό ενός και μόνο θεματοφύλακα, ύστερα από άδεια της Επιτροπής Κεφαλαιαγοράς, με έδρα στην Ελλάδα ή σε άλλο κράτος-μέλος με υποκατάστημα στην Ελλάδα. Έτσι, διασφαλίζεται με σωστό τρόπο ότι ένα αμοιβαίο κεφαλαίο </w:t>
      </w:r>
      <w:r>
        <w:rPr>
          <w:rFonts w:eastAsia="Times New Roman" w:cs="Times New Roman"/>
          <w:szCs w:val="24"/>
        </w:rPr>
        <w:t xml:space="preserve">δεν μπορεί να έχει περισσοτέρους του ενός θεματοφύλακες. </w:t>
      </w:r>
    </w:p>
    <w:p w14:paraId="0840F73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Περισσότερη τάξη, λοιπόν, στον χώρο θα βάλει και ο ένας, ενιαίος κατάλογος για τα καθήκοντα επίβλεψης από τους θεματοφύλακες των ΟΣΕΚ. Εν συντομία, αυτά τα καθήκοντα αναλύονται σε συμμόρφωση με τους</w:t>
      </w:r>
      <w:r>
        <w:rPr>
          <w:rFonts w:eastAsia="Times New Roman" w:cs="Times New Roman"/>
          <w:szCs w:val="24"/>
        </w:rPr>
        <w:t xml:space="preserve"> ισχύοντες κανόνες πώλησης, έκδοσης και επαναγοράς. Επίσης, παρακολουθούνται </w:t>
      </w:r>
      <w:r>
        <w:rPr>
          <w:rFonts w:eastAsia="Times New Roman" w:cs="Times New Roman"/>
          <w:szCs w:val="24"/>
        </w:rPr>
        <w:lastRenderedPageBreak/>
        <w:t xml:space="preserve">αναλόγως και οι διαδικασίες εξαγοράς και ακύρωσης μεριδίων ενός ΟΣΕΚΑ, όπως και η προσπάθεια εξασφάλισης ότι το αντίτιμο θα καταβάλλεται εμπρόθεσμα μαζί με την επιβεβαίωση πως τα </w:t>
      </w:r>
      <w:r>
        <w:rPr>
          <w:rFonts w:eastAsia="Times New Roman" w:cs="Times New Roman"/>
          <w:szCs w:val="24"/>
        </w:rPr>
        <w:t>κέρδη της εταιρείας επενδύσεων διατίθενται σύμφωνα με τον νόμο.</w:t>
      </w:r>
    </w:p>
    <w:p w14:paraId="0840F73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Επειδή, στην Ένωση Κεντρώων δίνουμε ιδιαίτερη σημασία στη διαφάνεια, εξίσου θετικά αντιμετωπίζουμε την καταγραφή των διοικητικών κυρώσεων και των διοικητικών μέτρων που μπορεί να λάβει η Επιτρ</w:t>
      </w:r>
      <w:r>
        <w:rPr>
          <w:rFonts w:eastAsia="Times New Roman" w:cs="Times New Roman"/>
          <w:szCs w:val="24"/>
        </w:rPr>
        <w:t>οπή Κεφαλαιαγοράς.</w:t>
      </w:r>
    </w:p>
    <w:p w14:paraId="0840F73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Φυσικά, αυτό δεν θα ήταν αρκετό αν δεν υπήρχε και ευκολία πρόσβασης. Γι’ αυτόν τον λόγο συμφωνούμε απόλυτα και στην υποχρέωση της Επιτροπής Κεφαλαιαγοράς να δημοσιεύει στην ιστοσελίδα της αποφάσεις, βάσει των οποίων επιβάλλονται οι κυρώσ</w:t>
      </w:r>
      <w:r>
        <w:rPr>
          <w:rFonts w:eastAsia="Times New Roman" w:cs="Times New Roman"/>
          <w:szCs w:val="24"/>
        </w:rPr>
        <w:t>εις.</w:t>
      </w:r>
    </w:p>
    <w:p w14:paraId="0840F73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Επίσης, βλέπουμε κάποια νομοθετική ρύθμιση για 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ε</w:t>
      </w:r>
      <w:r>
        <w:rPr>
          <w:rFonts w:eastAsia="Times New Roman" w:cs="Times New Roman"/>
          <w:szCs w:val="24"/>
        </w:rPr>
        <w:t xml:space="preserve">πενδύσεων σε </w:t>
      </w:r>
      <w:r>
        <w:rPr>
          <w:rFonts w:eastAsia="Times New Roman" w:cs="Times New Roman"/>
          <w:szCs w:val="24"/>
        </w:rPr>
        <w:t>α</w:t>
      </w:r>
      <w:r>
        <w:rPr>
          <w:rFonts w:eastAsia="Times New Roman" w:cs="Times New Roman"/>
          <w:szCs w:val="24"/>
        </w:rPr>
        <w:t xml:space="preserve">κίνητη </w:t>
      </w:r>
      <w:r>
        <w:rPr>
          <w:rFonts w:eastAsia="Times New Roman" w:cs="Times New Roman"/>
          <w:szCs w:val="24"/>
        </w:rPr>
        <w:t>π</w:t>
      </w:r>
      <w:r>
        <w:rPr>
          <w:rFonts w:eastAsia="Times New Roman" w:cs="Times New Roman"/>
          <w:szCs w:val="24"/>
        </w:rPr>
        <w:t xml:space="preserve">εριουσία. Πρόκειται -για όσους μας παρακολουθούν και, ενδεχομένως, δεν το γνωρίζουν- για εταιρείες </w:t>
      </w:r>
      <w:r>
        <w:rPr>
          <w:rFonts w:eastAsia="Times New Roman" w:cs="Times New Roman"/>
          <w:szCs w:val="24"/>
        </w:rPr>
        <w:lastRenderedPageBreak/>
        <w:t xml:space="preserve">με ειδική φορολογική μεταχείριση, όπως τα </w:t>
      </w:r>
      <w:r>
        <w:rPr>
          <w:rFonts w:eastAsia="Times New Roman" w:cs="Times New Roman"/>
          <w:szCs w:val="24"/>
          <w:lang w:val="en-US"/>
        </w:rPr>
        <w:t>H</w:t>
      </w:r>
      <w:r>
        <w:rPr>
          <w:rFonts w:eastAsia="Times New Roman" w:cs="Times New Roman"/>
          <w:szCs w:val="24"/>
        </w:rPr>
        <w:t xml:space="preserve">Z στις Ηνωμένες πολιτείες και σε άλλες χώρες. Αυτές οι εταιρείες επενδύουν σε ακίνητα και τυπικά διανέμουν μεγάλο ποσοστό των καθαρών κερδών ως μέρισμα. </w:t>
      </w:r>
    </w:p>
    <w:p w14:paraId="0840F74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Επωφελής, λοιπόν, φαίνεται η δυνατότητα των ΑΕΕΑΠ να συμμετέχουν πλέον με ποσοστό τουλάχιστον 25% σε ά</w:t>
      </w:r>
      <w:r>
        <w:rPr>
          <w:rFonts w:eastAsia="Times New Roman" w:cs="Times New Roman"/>
          <w:szCs w:val="24"/>
        </w:rPr>
        <w:t>λλη εταιρεία, που έχει σαν στόχο την απόκτηση, διαχείριση και εκμετάλλευση ακινήτων.</w:t>
      </w:r>
    </w:p>
    <w:p w14:paraId="0840F74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Σε αυτό περιλαμβάνεται και η διενέργεια επενδύσεων σε ακίνητη περιουσία, καθώς σκοπός της συμμετοχής της ΑΕΕΑΠ στο κεφάλαιο της εταιρείας αυτής είναι η εφαρμογή κοινής επι</w:t>
      </w:r>
      <w:r>
        <w:rPr>
          <w:rFonts w:eastAsia="Times New Roman" w:cs="Times New Roman"/>
          <w:szCs w:val="24"/>
        </w:rPr>
        <w:t>χειρηματικής στρατηγικής για την ανάπτυξη ακινήτων ελαχίστης αξίας 10 εκατομμυρίων ευρώ.</w:t>
      </w:r>
    </w:p>
    <w:p w14:paraId="0840F74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Έχουμε, βεβαίως, και τις ενστάσεις μας. Παραδείγματος χάριν, στο άρθρο 3 φαίνεται ότι το πάρτι των ημετέρων συνεχίζεται ανεξέλεγκτα. Επίσης, ανεξέλεγκτες είναι και οι </w:t>
      </w:r>
      <w:r>
        <w:rPr>
          <w:rFonts w:eastAsia="Times New Roman" w:cs="Times New Roman"/>
          <w:szCs w:val="24"/>
        </w:rPr>
        <w:t>εγκρίσεις των αποδοχών.</w:t>
      </w:r>
    </w:p>
    <w:p w14:paraId="0840F74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άρθρο 11 προσκρούει στις βασικές αρχές του Συντάγματος και δίνει στην Επιτροπή Κεφαλαιαγοράς το δικαίωμα να λαμβάνει γνώση των τηλεφωνικών συνομιλιών και όλων των άλλων προσωπικών </w:t>
      </w:r>
      <w:r>
        <w:rPr>
          <w:rFonts w:eastAsia="Times New Roman" w:cs="Times New Roman"/>
          <w:szCs w:val="24"/>
        </w:rPr>
        <w:lastRenderedPageBreak/>
        <w:t>ή οικονομικών δεδομένων. Εμείς νομίζουμε ότι η πα</w:t>
      </w:r>
      <w:r>
        <w:rPr>
          <w:rFonts w:eastAsia="Times New Roman" w:cs="Times New Roman"/>
          <w:szCs w:val="24"/>
        </w:rPr>
        <w:t>ρούσα και η ισχύουσα νομοθεσία επαρκεί. Δεν χρειάζεται να απλοποιήσουμε τόσο πολύ τα πράγματα</w:t>
      </w:r>
      <w:r>
        <w:rPr>
          <w:rFonts w:eastAsia="Times New Roman" w:cs="Times New Roman"/>
          <w:szCs w:val="24"/>
        </w:rPr>
        <w:t>,</w:t>
      </w:r>
      <w:r>
        <w:rPr>
          <w:rFonts w:eastAsia="Times New Roman" w:cs="Times New Roman"/>
          <w:szCs w:val="24"/>
        </w:rPr>
        <w:t xml:space="preserve"> που να παρακάμπτονται διαδικασίες αρμοδιότητας του εισαγγελέως. Με αυτόν τον τρόπο βάλλονται ευθέως τα ατομικά δικαιώματα.</w:t>
      </w:r>
    </w:p>
    <w:p w14:paraId="0840F74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Με το άρθρο 14 παρακάμπτεται πάλι η ει</w:t>
      </w:r>
      <w:r>
        <w:rPr>
          <w:rFonts w:eastAsia="Times New Roman" w:cs="Times New Roman"/>
          <w:szCs w:val="24"/>
        </w:rPr>
        <w:t>σαγγελική παραγγελία για τυχόν δημοσίευση διοικητικών κυρώσεων μέσω διαδικτύου. Νομίζω ότι εδώ θα υπάρχει πρόβλημα και δεν θα μπορείτε να το κάνετε χωρίς την άδεια εισαγγελέως.</w:t>
      </w:r>
    </w:p>
    <w:p w14:paraId="0840F74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Πάμε στο άρθρο 20, που φαίνεται μάλλον τοκογλυφικό, διότι επιβαρύνει με πέντε μ</w:t>
      </w:r>
      <w:r>
        <w:rPr>
          <w:rFonts w:eastAsia="Times New Roman" w:cs="Times New Roman"/>
          <w:szCs w:val="24"/>
        </w:rPr>
        <w:t>ονάδες τις διαδικασίες.</w:t>
      </w:r>
    </w:p>
    <w:p w14:paraId="0840F74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Το άρθρο 27 αφορά τη στέγαση των </w:t>
      </w:r>
      <w:proofErr w:type="spellStart"/>
      <w:r>
        <w:rPr>
          <w:rFonts w:eastAsia="Times New Roman" w:cs="Times New Roman"/>
          <w:szCs w:val="24"/>
        </w:rPr>
        <w:t>Ρομά</w:t>
      </w:r>
      <w:proofErr w:type="spellEnd"/>
      <w:r>
        <w:rPr>
          <w:rFonts w:eastAsia="Times New Roman" w:cs="Times New Roman"/>
          <w:szCs w:val="24"/>
        </w:rPr>
        <w:t xml:space="preserve">. Είναι το μόνιμό μας πρόβλημα να πείσουμε τους </w:t>
      </w:r>
      <w:proofErr w:type="spellStart"/>
      <w:r>
        <w:rPr>
          <w:rFonts w:eastAsia="Times New Roman" w:cs="Times New Roman"/>
          <w:szCs w:val="24"/>
        </w:rPr>
        <w:t>Ρομά</w:t>
      </w:r>
      <w:proofErr w:type="spellEnd"/>
      <w:r>
        <w:rPr>
          <w:rFonts w:eastAsia="Times New Roman" w:cs="Times New Roman"/>
          <w:szCs w:val="24"/>
        </w:rPr>
        <w:t xml:space="preserve"> να αποκτήσουν σταθερή, μόνιμη κατοικία, να μπορούν τα παιδιά τους να μορφώνονται, γιατί όσο οι </w:t>
      </w:r>
      <w:proofErr w:type="spellStart"/>
      <w:r>
        <w:rPr>
          <w:rFonts w:eastAsia="Times New Roman" w:cs="Times New Roman"/>
          <w:szCs w:val="24"/>
        </w:rPr>
        <w:t>Ρομά</w:t>
      </w:r>
      <w:proofErr w:type="spellEnd"/>
      <w:r>
        <w:rPr>
          <w:rFonts w:eastAsia="Times New Roman" w:cs="Times New Roman"/>
          <w:szCs w:val="24"/>
        </w:rPr>
        <w:t xml:space="preserve"> </w:t>
      </w:r>
      <w:r>
        <w:rPr>
          <w:rFonts w:eastAsia="Times New Roman" w:cs="Times New Roman"/>
          <w:szCs w:val="24"/>
        </w:rPr>
        <w:lastRenderedPageBreak/>
        <w:t>μετακινούνται από τόπο σε τόπο, είναι δύσκ</w:t>
      </w:r>
      <w:r>
        <w:rPr>
          <w:rFonts w:eastAsia="Times New Roman" w:cs="Times New Roman"/>
          <w:szCs w:val="24"/>
        </w:rPr>
        <w:t>ολο να εγγράφονται τα παιδιά κάθε εβδομάδα σε άλλο σχολείο.</w:t>
      </w:r>
    </w:p>
    <w:p w14:paraId="0840F747"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το πρόβλημα είναι σαν ένα παγόβουνο. Βλέπουμε την κορυφή του παγόβουνου. Θα έπρεπε να το δούμε με έναν χαρακτήρα διασταλτικό και να δώσουμε κάποιο χρόνο, ίσως και να το εντάξουμε σε κάποιο πρ</w:t>
      </w:r>
      <w:r>
        <w:rPr>
          <w:rFonts w:eastAsia="Times New Roman" w:cs="Times New Roman"/>
          <w:szCs w:val="24"/>
        </w:rPr>
        <w:t xml:space="preserve">όγραμμα της Ευρωπαϊκής Ένωσης. Πάντως, επιμένουμε, επειδή αφορά του </w:t>
      </w:r>
      <w:proofErr w:type="spellStart"/>
      <w:r>
        <w:rPr>
          <w:rFonts w:eastAsia="Times New Roman" w:cs="Times New Roman"/>
          <w:szCs w:val="24"/>
        </w:rPr>
        <w:t>Ρομά</w:t>
      </w:r>
      <w:proofErr w:type="spellEnd"/>
      <w:r>
        <w:rPr>
          <w:rFonts w:eastAsia="Times New Roman" w:cs="Times New Roman"/>
          <w:szCs w:val="24"/>
        </w:rPr>
        <w:t xml:space="preserve">, ότι θέλει προσοχή και κατανόηση. </w:t>
      </w:r>
    </w:p>
    <w:p w14:paraId="0840F748"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θέλω να πω ότι σε γενικές γραμμές είμαστε θετικοί απέναντι στο συγκεκριμένο νομοθετικό πλαίσιο που μας εναρμονίζει με τις προδιαγραφές τ</w:t>
      </w:r>
      <w:r>
        <w:rPr>
          <w:rFonts w:eastAsia="Times New Roman" w:cs="Times New Roman"/>
          <w:szCs w:val="24"/>
        </w:rPr>
        <w:t xml:space="preserve">ης Ευρωπαϊκής Ένωσης. Επομένως, το υπερψηφίζουμε, διότι τα θετικά που βλέπουμε υπερτερούν των κάποιων αρνητικών. </w:t>
      </w:r>
    </w:p>
    <w:p w14:paraId="0840F749"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840F74A" w14:textId="77777777" w:rsidR="001F57C4" w:rsidRDefault="00B509FF">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840F74B" w14:textId="77777777" w:rsidR="001F57C4" w:rsidRDefault="00B509FF">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Ευχαριστώ, κύριε </w:t>
      </w:r>
      <w:proofErr w:type="spellStart"/>
      <w:r>
        <w:rPr>
          <w:rFonts w:eastAsia="Times New Roman"/>
          <w:szCs w:val="24"/>
        </w:rPr>
        <w:t>Καβαδέλλα</w:t>
      </w:r>
      <w:proofErr w:type="spellEnd"/>
      <w:r>
        <w:rPr>
          <w:rFonts w:eastAsia="Times New Roman"/>
          <w:szCs w:val="24"/>
        </w:rPr>
        <w:t xml:space="preserve">. </w:t>
      </w:r>
    </w:p>
    <w:p w14:paraId="0840F74C" w14:textId="77777777" w:rsidR="001F57C4" w:rsidRDefault="00B509FF">
      <w:pPr>
        <w:spacing w:line="600" w:lineRule="auto"/>
        <w:ind w:firstLine="720"/>
        <w:jc w:val="both"/>
        <w:rPr>
          <w:rFonts w:eastAsia="Times New Roman"/>
          <w:szCs w:val="24"/>
        </w:rPr>
      </w:pPr>
      <w:r>
        <w:rPr>
          <w:rFonts w:eastAsia="Times New Roman"/>
          <w:szCs w:val="24"/>
        </w:rPr>
        <w:t>Κύριε Υ</w:t>
      </w:r>
      <w:r>
        <w:rPr>
          <w:rFonts w:eastAsia="Times New Roman"/>
          <w:szCs w:val="24"/>
        </w:rPr>
        <w:t xml:space="preserve">πουργέ, θα μιλήσετε μετά τους Κοινοβουλευτικούς Εκπροσώπους; </w:t>
      </w:r>
    </w:p>
    <w:p w14:paraId="0840F74D" w14:textId="77777777" w:rsidR="001F57C4" w:rsidRDefault="00B509FF">
      <w:pPr>
        <w:spacing w:line="600" w:lineRule="auto"/>
        <w:ind w:firstLine="720"/>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 xml:space="preserve">Ναι, κύριε Πρόεδρε. </w:t>
      </w:r>
    </w:p>
    <w:p w14:paraId="0840F74E" w14:textId="77777777" w:rsidR="001F57C4" w:rsidRDefault="00B509FF">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Από τους κοινοβουλευτικούς εκπροσώπους έχουν ζητήσει τον λόγο ο κ. </w:t>
      </w:r>
      <w:proofErr w:type="spellStart"/>
      <w:r>
        <w:rPr>
          <w:rFonts w:eastAsia="Times New Roman"/>
          <w:szCs w:val="24"/>
        </w:rPr>
        <w:t>Δένδιας</w:t>
      </w:r>
      <w:proofErr w:type="spellEnd"/>
      <w:r>
        <w:rPr>
          <w:rFonts w:eastAsia="Times New Roman"/>
          <w:szCs w:val="24"/>
        </w:rPr>
        <w:t xml:space="preserve"> και ο</w:t>
      </w:r>
      <w:r>
        <w:rPr>
          <w:rFonts w:eastAsia="Times New Roman"/>
          <w:szCs w:val="24"/>
        </w:rPr>
        <w:t xml:space="preserve"> κ. Καρράς. </w:t>
      </w:r>
    </w:p>
    <w:p w14:paraId="0840F74F" w14:textId="77777777" w:rsidR="001F57C4" w:rsidRDefault="00B509FF">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Δένδια</w:t>
      </w:r>
      <w:proofErr w:type="spellEnd"/>
      <w:r>
        <w:rPr>
          <w:rFonts w:eastAsia="Times New Roman"/>
          <w:szCs w:val="24"/>
        </w:rPr>
        <w:t xml:space="preserve">, έχετε τον λόγο. </w:t>
      </w:r>
    </w:p>
    <w:p w14:paraId="0840F750" w14:textId="77777777" w:rsidR="001F57C4" w:rsidRDefault="00B509FF">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Σας ευχαριστώ, κύριε Πρόεδρε. </w:t>
      </w:r>
    </w:p>
    <w:p w14:paraId="0840F751" w14:textId="77777777" w:rsidR="001F57C4" w:rsidRDefault="00B509FF">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κατ’ αρχάς να ευχηθώ καλό μήνα, καλό φθινόπωρο, καλή </w:t>
      </w:r>
      <w:r>
        <w:rPr>
          <w:rFonts w:eastAsia="Times New Roman"/>
          <w:szCs w:val="24"/>
        </w:rPr>
        <w:t>κ</w:t>
      </w:r>
      <w:r>
        <w:rPr>
          <w:rFonts w:eastAsia="Times New Roman"/>
          <w:szCs w:val="24"/>
        </w:rPr>
        <w:t xml:space="preserve">οινοβουλευτική </w:t>
      </w:r>
      <w:r>
        <w:rPr>
          <w:rFonts w:eastAsia="Times New Roman"/>
          <w:szCs w:val="24"/>
        </w:rPr>
        <w:t>π</w:t>
      </w:r>
      <w:r>
        <w:rPr>
          <w:rFonts w:eastAsia="Times New Roman"/>
          <w:szCs w:val="24"/>
        </w:rPr>
        <w:t>ερίοδο. Νομίζω ότι έχουμε σοβαρά πράγματ</w:t>
      </w:r>
      <w:r>
        <w:rPr>
          <w:rFonts w:eastAsia="Times New Roman"/>
          <w:szCs w:val="24"/>
        </w:rPr>
        <w:t xml:space="preserve">α να κάνουμε και δύσκολους κάβους να περάσουμε. </w:t>
      </w:r>
    </w:p>
    <w:p w14:paraId="0840F752"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Τώρα, ως προς το συγκεκριμένο νομοθέτημα, νομίζω ότι υπήρξε απολύτως επαρκής από την πλευρά της Νέας Δημοκρατίας η τοποθέτηση του </w:t>
      </w:r>
      <w:r>
        <w:rPr>
          <w:rFonts w:eastAsia="Times New Roman"/>
          <w:szCs w:val="24"/>
        </w:rPr>
        <w:t>ε</w:t>
      </w:r>
      <w:r>
        <w:rPr>
          <w:rFonts w:eastAsia="Times New Roman"/>
          <w:szCs w:val="24"/>
        </w:rPr>
        <w:t xml:space="preserve">ισηγητή μας, του κ. Σταμάτη. </w:t>
      </w:r>
    </w:p>
    <w:p w14:paraId="0840F753" w14:textId="77777777" w:rsidR="001F57C4" w:rsidRDefault="00B509FF">
      <w:pPr>
        <w:spacing w:line="600" w:lineRule="auto"/>
        <w:ind w:firstLine="720"/>
        <w:jc w:val="both"/>
        <w:rPr>
          <w:rFonts w:eastAsia="Times New Roman"/>
          <w:szCs w:val="24"/>
        </w:rPr>
      </w:pPr>
      <w:r>
        <w:rPr>
          <w:rFonts w:eastAsia="Times New Roman"/>
          <w:szCs w:val="24"/>
        </w:rPr>
        <w:t>Θα ήθελα να πω, κύριε Υπουργέ, ότι περιμένουμε</w:t>
      </w:r>
      <w:r>
        <w:rPr>
          <w:rFonts w:eastAsia="Times New Roman"/>
          <w:szCs w:val="24"/>
        </w:rPr>
        <w:t xml:space="preserve"> με μεγάλο ενδιαφέρον την απάντησή σας στο θέμα το οποίο σας έθεσε σχετικά με τα υπόλοιπα </w:t>
      </w:r>
      <w:proofErr w:type="spellStart"/>
      <w:r>
        <w:rPr>
          <w:rFonts w:eastAsia="Times New Roman"/>
          <w:szCs w:val="24"/>
        </w:rPr>
        <w:t>προαπαιτούμενα</w:t>
      </w:r>
      <w:proofErr w:type="spellEnd"/>
      <w:r>
        <w:rPr>
          <w:rFonts w:eastAsia="Times New Roman"/>
          <w:szCs w:val="24"/>
        </w:rPr>
        <w:t xml:space="preserve">, τον χρόνο υλοποίησης, τη λήψη της </w:t>
      </w:r>
      <w:proofErr w:type="spellStart"/>
      <w:r>
        <w:rPr>
          <w:rFonts w:eastAsia="Times New Roman"/>
          <w:szCs w:val="24"/>
        </w:rPr>
        <w:t>υποδόσης</w:t>
      </w:r>
      <w:proofErr w:type="spellEnd"/>
      <w:r>
        <w:rPr>
          <w:rFonts w:eastAsia="Times New Roman"/>
          <w:szCs w:val="24"/>
        </w:rPr>
        <w:t xml:space="preserve"> της δόσης και για όλα όσα τέθηκαν στην τοποθέτησή του. </w:t>
      </w:r>
    </w:p>
    <w:p w14:paraId="0840F754" w14:textId="77777777" w:rsidR="001F57C4" w:rsidRDefault="00B509FF">
      <w:pPr>
        <w:spacing w:line="600" w:lineRule="auto"/>
        <w:ind w:firstLine="720"/>
        <w:jc w:val="both"/>
        <w:rPr>
          <w:rFonts w:eastAsia="Times New Roman"/>
          <w:szCs w:val="24"/>
        </w:rPr>
      </w:pPr>
      <w:r>
        <w:rPr>
          <w:rFonts w:eastAsia="Times New Roman"/>
          <w:szCs w:val="24"/>
        </w:rPr>
        <w:t>Ως προς το ίδιο το νομοθέτημα, αυτό το οποίο αξίζει</w:t>
      </w:r>
      <w:r>
        <w:rPr>
          <w:rFonts w:eastAsia="Times New Roman"/>
          <w:szCs w:val="24"/>
        </w:rPr>
        <w:t xml:space="preserve"> να παρατηρήσει κανείς -αλλά αυτό είναι σύνηθες πια, δεν νομίζω ότι χρειάζεται δεύτερη υπογράμμιση, η ελληνική κοινωνία το έχει στο σύνολό της αντιληφθεί- είναι η χαρακτηριστική διγλωσσία η οποία παρουσιάζεται στο σήμερα και το χθες, χωρίς για αυτή τη διορ</w:t>
      </w:r>
      <w:r>
        <w:rPr>
          <w:rFonts w:eastAsia="Times New Roman"/>
          <w:szCs w:val="24"/>
        </w:rPr>
        <w:t>θωτική και -αν θέλετε- καλοδεχούμενη αλλαγή στάσης να έχει υπάρξει μια επαρκής εξήγηση -όπως λέω εγώ, άλλοι λένε μία «συγγνώμη»- προς την κοινωνία για να καταλυθεί ένας συλλογικός μύθος, ένας μύθος που έκτισε αυτή η Αριστερά για πάρα πολλά χρόνια περί μιας</w:t>
      </w:r>
      <w:r>
        <w:rPr>
          <w:rFonts w:eastAsia="Times New Roman"/>
          <w:szCs w:val="24"/>
        </w:rPr>
        <w:t xml:space="preserve"> δήθεν τελείως διαφορετικής πορείας </w:t>
      </w:r>
      <w:r>
        <w:rPr>
          <w:rFonts w:eastAsia="Times New Roman"/>
          <w:szCs w:val="24"/>
        </w:rPr>
        <w:lastRenderedPageBreak/>
        <w:t xml:space="preserve">με διαφορετικές έννοιες, με διαφορετικές αναλύσεις, με διαφορετικά μεγέθη. Ο μύθος αυτός έδειξε ότι δεν άντεξε στην πραγματικότητα. </w:t>
      </w:r>
    </w:p>
    <w:p w14:paraId="0840F755" w14:textId="77777777" w:rsidR="001F57C4" w:rsidRDefault="00B509FF">
      <w:pPr>
        <w:spacing w:line="600" w:lineRule="auto"/>
        <w:ind w:firstLine="720"/>
        <w:jc w:val="both"/>
        <w:rPr>
          <w:rFonts w:eastAsia="Times New Roman"/>
          <w:szCs w:val="24"/>
        </w:rPr>
      </w:pPr>
      <w:r>
        <w:rPr>
          <w:rFonts w:eastAsia="Times New Roman"/>
          <w:szCs w:val="24"/>
        </w:rPr>
        <w:t xml:space="preserve">Επ’ αυτού, λοιπόν, η κοινωνία νομίζω ότι είναι ορθό να έχει μια εξήγηση. </w:t>
      </w:r>
    </w:p>
    <w:p w14:paraId="0840F756" w14:textId="77777777" w:rsidR="001F57C4" w:rsidRDefault="00B509FF">
      <w:pPr>
        <w:spacing w:line="600" w:lineRule="auto"/>
        <w:ind w:firstLine="720"/>
        <w:jc w:val="both"/>
        <w:rPr>
          <w:rFonts w:eastAsia="Times New Roman"/>
          <w:szCs w:val="24"/>
        </w:rPr>
      </w:pPr>
      <w:r>
        <w:rPr>
          <w:rFonts w:eastAsia="Times New Roman"/>
          <w:szCs w:val="24"/>
        </w:rPr>
        <w:t xml:space="preserve">Από εκεί και </w:t>
      </w:r>
      <w:r>
        <w:rPr>
          <w:rFonts w:eastAsia="Times New Roman"/>
          <w:szCs w:val="24"/>
        </w:rPr>
        <w:t xml:space="preserve">πέρα τώρα, το μεγάλο ζήτημα το οποίο θα πρέπει να μας απασχολήσει εδώ δεν είναι το νομοθέτημα -εμείς το νομοθέτημα θα το ψηφίσουμε, τοποθετηθήκαμε από την </w:t>
      </w:r>
      <w:r>
        <w:rPr>
          <w:rFonts w:eastAsia="Times New Roman"/>
          <w:szCs w:val="24"/>
        </w:rPr>
        <w:t>ε</w:t>
      </w:r>
      <w:r>
        <w:rPr>
          <w:rFonts w:eastAsia="Times New Roman"/>
          <w:szCs w:val="24"/>
        </w:rPr>
        <w:t xml:space="preserve">πιτροπή καθαρά και ξάστερα- αλλά ότι παρατηρείται πια απόλυτα χαρακτηριστικά η έλλειψη σεναρίου από </w:t>
      </w:r>
      <w:r>
        <w:rPr>
          <w:rFonts w:eastAsia="Times New Roman"/>
          <w:szCs w:val="24"/>
        </w:rPr>
        <w:t xml:space="preserve">την πλευρά της Κυβέρνησης για την εξέλιξη της ελληνικής οικονομίας. </w:t>
      </w:r>
    </w:p>
    <w:p w14:paraId="0840F757" w14:textId="77777777" w:rsidR="001F57C4" w:rsidRDefault="00B509FF">
      <w:pPr>
        <w:spacing w:line="600" w:lineRule="auto"/>
        <w:ind w:firstLine="720"/>
        <w:jc w:val="both"/>
        <w:rPr>
          <w:rFonts w:eastAsia="Times New Roman"/>
          <w:szCs w:val="24"/>
        </w:rPr>
      </w:pPr>
      <w:r>
        <w:rPr>
          <w:rFonts w:eastAsia="Times New Roman"/>
          <w:szCs w:val="24"/>
        </w:rPr>
        <w:t xml:space="preserve">Παρατήρησα, σε προηγούμενη ομιλία του παριστάμενου κυρίου Υπουργού, να αναφέρει στην κατακλείδα της ομιλίας του -τον παραφράζω ίσως λίγο, αλλά νομίζω ότι το νόημα είναι ακριβώς αυτό- ότι </w:t>
      </w:r>
      <w:r>
        <w:rPr>
          <w:rFonts w:eastAsia="Times New Roman"/>
          <w:szCs w:val="24"/>
        </w:rPr>
        <w:t xml:space="preserve">μόνο μια κυβέρνηση της Αριστεράς μπορεί να βγάλει την οικονομία από αυτή την κρίση. Να μας εξηγήσει και ο Υπουργός και η Κυβέρνηση ποιο είναι το σενάριο αυτό με το οποίο θα βγούμε από την κρίση. </w:t>
      </w:r>
    </w:p>
    <w:p w14:paraId="0840F758"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Ας δούμε τα μεγέθη, ακόμα και αυτή τη στιγμή που είναι ίσως </w:t>
      </w:r>
      <w:r>
        <w:rPr>
          <w:rFonts w:eastAsia="Times New Roman"/>
          <w:szCs w:val="24"/>
        </w:rPr>
        <w:t>η πιο καλή στιγμή για την Κυβέρνηση. Βγαίνουμε από ένα καλοκαίρι όπου είχαμε αύξηση των αφίξεων. Δεν ξέρω αν είχαμε αύξηση των εισπράξεων, αυτό θα το δούμε. Είναι βέβαιο, όμως, ότι με τη βοήθεια και της κακής κατάστασης στην Τουρκία και στην ευρύτερη περιο</w:t>
      </w:r>
      <w:r>
        <w:rPr>
          <w:rFonts w:eastAsia="Times New Roman"/>
          <w:szCs w:val="24"/>
        </w:rPr>
        <w:t xml:space="preserve">χή ο ελληνικός τουρισμός και στάθηκε και περισσότεροι άνθρωποι ήρθαν στη χώρα. Αυτή, λοιπόν, είναι η καλύτερη στιγμή για την Κυβέρνηση και παρά ταύτα, η ύφεση είναι φανερό ότι βαθαίνει. </w:t>
      </w:r>
    </w:p>
    <w:p w14:paraId="0840F759" w14:textId="77777777" w:rsidR="001F57C4" w:rsidRDefault="00B509FF">
      <w:pPr>
        <w:spacing w:line="600" w:lineRule="auto"/>
        <w:ind w:firstLine="720"/>
        <w:jc w:val="both"/>
        <w:rPr>
          <w:rFonts w:eastAsia="Times New Roman"/>
          <w:szCs w:val="24"/>
        </w:rPr>
      </w:pPr>
      <w:r>
        <w:rPr>
          <w:rFonts w:eastAsia="Times New Roman"/>
          <w:szCs w:val="24"/>
        </w:rPr>
        <w:t xml:space="preserve">Αν δείτε τα νούμερα τα οποία δημοσιεύονται σήμερα για τον κύκλο εργασιών στο λιανεμπόριο, θα παρατηρήσετε ότι έχουμε μείον 5,2%. Στο επίπεδο των θερινών εκπτώσεων η μείωση φθάνει περίπου το 10%, είναι 9% και κάτι. </w:t>
      </w:r>
    </w:p>
    <w:p w14:paraId="0840F75A" w14:textId="77777777" w:rsidR="001F57C4" w:rsidRDefault="00B509FF">
      <w:pPr>
        <w:spacing w:line="600" w:lineRule="auto"/>
        <w:ind w:firstLine="720"/>
        <w:jc w:val="both"/>
        <w:rPr>
          <w:rFonts w:eastAsia="Times New Roman"/>
          <w:szCs w:val="24"/>
        </w:rPr>
      </w:pPr>
      <w:r>
        <w:rPr>
          <w:rFonts w:eastAsia="Times New Roman"/>
          <w:szCs w:val="24"/>
        </w:rPr>
        <w:t xml:space="preserve">Μίλησε προηγουμένως ο κ. Λυκούδης για το </w:t>
      </w:r>
      <w:r>
        <w:rPr>
          <w:rFonts w:eastAsia="Times New Roman"/>
          <w:szCs w:val="24"/>
        </w:rPr>
        <w:t xml:space="preserve">θέμα των επενδύσεων. Δεν διαφωνεί κανείς ότι οι επενδύσεις στη χώρα είναι στην πραγματικότητα ανύπαρκτες. </w:t>
      </w:r>
    </w:p>
    <w:p w14:paraId="0840F75B" w14:textId="77777777" w:rsidR="001F57C4" w:rsidRDefault="00B509FF">
      <w:pPr>
        <w:spacing w:line="600" w:lineRule="auto"/>
        <w:ind w:firstLine="720"/>
        <w:jc w:val="both"/>
        <w:rPr>
          <w:rFonts w:eastAsia="Times New Roman" w:cs="Times New Roman"/>
          <w:szCs w:val="24"/>
        </w:rPr>
      </w:pPr>
      <w:r>
        <w:rPr>
          <w:rFonts w:eastAsia="Times New Roman"/>
          <w:szCs w:val="24"/>
        </w:rPr>
        <w:lastRenderedPageBreak/>
        <w:t>Όσον αφορά τις καταθέσεις, δεν υπάρχει κανένα στοιχείο ανάκαμψης. Επίσης, στις εξαγωγές το ποσοστό είναι εξαιρετικά δυσάρεστο, μείον 8,1%. Αν αφαιρέσ</w:t>
      </w:r>
      <w:r>
        <w:rPr>
          <w:rFonts w:eastAsia="Times New Roman"/>
          <w:szCs w:val="24"/>
        </w:rPr>
        <w:t xml:space="preserve">ουμε τα πετρελαιοειδή -είπε ο κ. Σταθάκης πάντοτε να βγάζουμε τα πετρελαιοειδή- έχουμε πάλι σχεδόν μείον 2%, μείον 1% και κάτι. Δεν υπάρχει ούτε ένας τομέας αισιοδοξίας. </w:t>
      </w:r>
      <w:r>
        <w:rPr>
          <w:rFonts w:eastAsia="Times New Roman" w:cs="Times New Roman"/>
          <w:szCs w:val="24"/>
        </w:rPr>
        <w:t xml:space="preserve"> </w:t>
      </w:r>
    </w:p>
    <w:p w14:paraId="0840F75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Ανεργία: Κεντρικό πρόβλημα, όχι οικονομικό. Κεντρικό, κοινωνικό και πολιτικό πρόβλημ</w:t>
      </w:r>
      <w:r>
        <w:rPr>
          <w:rFonts w:eastAsia="Times New Roman" w:cs="Times New Roman"/>
          <w:szCs w:val="24"/>
        </w:rPr>
        <w:t>α για τη χώρα. Αφορά το μέλλον της χώρας. Το υψηλότερο ποσοστό στην Ευρώπη διατηρείται, 23,5%. Η Πορτογαλία είναι τέσσερις μονάδες πίσω μας. Το χειρότερο, όμως, είναι ένας αριθμός που ανακοινώθηκε, ότι το πρώτο τρίμηνο του 2016 μόνο 4,3% απ’ όσους ήταν άνε</w:t>
      </w:r>
      <w:r>
        <w:rPr>
          <w:rFonts w:eastAsia="Times New Roman" w:cs="Times New Roman"/>
          <w:szCs w:val="24"/>
        </w:rPr>
        <w:t xml:space="preserve">ργοι το τελευταίο τρίμηνο του 2015 βρήκαν δουλειά. Αυτό σημαίνει ότι η ανεργία αποκτά δομικά χαρακτηριστικά. Όσοι μπαίνουν στην ανεργία, δεν βγαίνουν πια από την ανεργία. Το ανάλογο ποσοστό στην Ευρώπη είναι τετραπλάσιο. Ο μέσος όρος της Ευρωπαϊκής Ένωσης </w:t>
      </w:r>
      <w:r>
        <w:rPr>
          <w:rFonts w:eastAsia="Times New Roman" w:cs="Times New Roman"/>
          <w:szCs w:val="24"/>
        </w:rPr>
        <w:t>υπερβαίνει το 16% αυτών που όντας άνεργοι, βρήκαν δουλειά το πρώτο τρίμηνο του 2016.</w:t>
      </w:r>
    </w:p>
    <w:p w14:paraId="0840F75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Βλέπει, λοιπόν, κανείς ότι γενικά  μέσα στην κατάσταση της κρίσης και στην οικονομία, αλλά και στην κοινωνία, η ανεργία είναι μία βόμβα στα θεμέλια της κοινωνίας. Ανεργία </w:t>
      </w:r>
      <w:r>
        <w:rPr>
          <w:rFonts w:eastAsia="Times New Roman" w:cs="Times New Roman"/>
          <w:szCs w:val="24"/>
        </w:rPr>
        <w:t>αυτού του μεγέθους μακροπρόθεσμα δεν αντέχεται από κα</w:t>
      </w:r>
      <w:r>
        <w:rPr>
          <w:rFonts w:eastAsia="Times New Roman" w:cs="Times New Roman"/>
          <w:szCs w:val="24"/>
        </w:rPr>
        <w:t>μ</w:t>
      </w:r>
      <w:r>
        <w:rPr>
          <w:rFonts w:eastAsia="Times New Roman" w:cs="Times New Roman"/>
          <w:szCs w:val="24"/>
        </w:rPr>
        <w:t xml:space="preserve">μιά κοινωνία ιστορικά ποτέ. Οι παρενέργειες θα είναι ασύλληπτες. Βλέπει, λοιπόν, κανείς ότι όλα αυτά βαθαίνουν, δεν βελτιώνονται. </w:t>
      </w:r>
    </w:p>
    <w:p w14:paraId="0840F75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Ας πάρουμε την ευρύτερη εικόνα της κατάστασης. Θέλετε να πάμε στο μεταν</w:t>
      </w:r>
      <w:r>
        <w:rPr>
          <w:rFonts w:eastAsia="Times New Roman" w:cs="Times New Roman"/>
          <w:szCs w:val="24"/>
        </w:rPr>
        <w:t>αστευτικό; Η Κυβέρνηση και δι</w:t>
      </w:r>
      <w:r>
        <w:rPr>
          <w:rFonts w:eastAsia="Times New Roman" w:cs="Times New Roman"/>
          <w:szCs w:val="24"/>
        </w:rPr>
        <w:t>ά</w:t>
      </w:r>
      <w:r>
        <w:rPr>
          <w:rFonts w:eastAsia="Times New Roman" w:cs="Times New Roman"/>
          <w:szCs w:val="24"/>
        </w:rPr>
        <w:t xml:space="preserve"> του Πρωθυπουργού και δι</w:t>
      </w:r>
      <w:r>
        <w:rPr>
          <w:rFonts w:eastAsia="Times New Roman" w:cs="Times New Roman"/>
          <w:szCs w:val="24"/>
        </w:rPr>
        <w:t>ά</w:t>
      </w:r>
      <w:r>
        <w:rPr>
          <w:rFonts w:eastAsia="Times New Roman" w:cs="Times New Roman"/>
          <w:szCs w:val="24"/>
        </w:rPr>
        <w:t xml:space="preserve"> σειράς Υπουργών είχε καυχηθεί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ανθρωπιστικά αντιμετώπισε το πρόβλημα, βρήκε λύσεις κ</w:t>
      </w:r>
      <w:r>
        <w:rPr>
          <w:rFonts w:eastAsia="Times New Roman" w:cs="Times New Roman"/>
          <w:szCs w:val="24"/>
        </w:rPr>
        <w:t>.</w:t>
      </w:r>
      <w:r>
        <w:rPr>
          <w:rFonts w:eastAsia="Times New Roman" w:cs="Times New Roman"/>
          <w:szCs w:val="24"/>
        </w:rPr>
        <w:t>λπ.. Τα επίπεδα εισόδου κάθε μέρα έχουν περάσει -δεν το έχετε παρατηρήσει- τα επίπεδα εισόδου</w:t>
      </w:r>
      <w:r>
        <w:rPr>
          <w:rFonts w:eastAsia="Times New Roman" w:cs="Times New Roman"/>
          <w:szCs w:val="24"/>
        </w:rPr>
        <w:t xml:space="preserve"> του 2012 που εθεωρούντο κρίση. Έχουμε περάσει τα πεντακόσια άτομα την ημέρα. Εάν δεν το έχετε παρατηρήσει, σημαίνει ότι η κυβερνητική </w:t>
      </w:r>
      <w:r>
        <w:rPr>
          <w:rFonts w:eastAsia="Times New Roman" w:cs="Times New Roman"/>
          <w:szCs w:val="24"/>
        </w:rPr>
        <w:t>π</w:t>
      </w:r>
      <w:r>
        <w:rPr>
          <w:rFonts w:eastAsia="Times New Roman" w:cs="Times New Roman"/>
          <w:szCs w:val="24"/>
        </w:rPr>
        <w:t>λειοψηφία και η Κυβέρνηση δεν αντιλαμβάνονται την πραγματικότητα.</w:t>
      </w:r>
    </w:p>
    <w:p w14:paraId="0840F75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σας περιγράψω την κατάσταση στα νησιά του </w:t>
      </w:r>
      <w:r>
        <w:rPr>
          <w:rFonts w:eastAsia="Times New Roman" w:cs="Times New Roman"/>
          <w:szCs w:val="24"/>
        </w:rPr>
        <w:t>α</w:t>
      </w:r>
      <w:r>
        <w:rPr>
          <w:rFonts w:eastAsia="Times New Roman" w:cs="Times New Roman"/>
          <w:szCs w:val="24"/>
        </w:rPr>
        <w:t xml:space="preserve">νατολικού Αιγαίου; Την ξέρετε την κατάσταση στα νησιά του </w:t>
      </w:r>
      <w:r>
        <w:rPr>
          <w:rFonts w:eastAsia="Times New Roman" w:cs="Times New Roman"/>
          <w:szCs w:val="24"/>
        </w:rPr>
        <w:t>α</w:t>
      </w:r>
      <w:r>
        <w:rPr>
          <w:rFonts w:eastAsia="Times New Roman" w:cs="Times New Roman"/>
          <w:szCs w:val="24"/>
        </w:rPr>
        <w:t xml:space="preserve">νατολικού Αιγαίου. Διαλύονται πλέον οι τοπικές οικονομίες και οι τοπικές κοινωνίες. Τα, δε,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τα οποία έχουν δημιουργηθεί, λειτουργούν εκτός της ελληνικής έννομης τάξης. Θα έχουμε τεράστια </w:t>
      </w:r>
      <w:r>
        <w:rPr>
          <w:rFonts w:eastAsia="Times New Roman" w:cs="Times New Roman"/>
          <w:szCs w:val="24"/>
        </w:rPr>
        <w:t xml:space="preserve">προβλήματα σε αυτούς τους χώρους τους μήνες που έρχονται και δεν υπάρχει κανένα συνολικό σενάριο διαχείρισής τους, ένταξης αυτών των ανθρώπων στην καθημερινότητα, εφόσον είναι εδώ, και γενικά αντιμετώπισης των προβλημάτων τους. </w:t>
      </w:r>
    </w:p>
    <w:p w14:paraId="0840F76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Μάχεται ο αρμόδιος Υπουργός</w:t>
      </w:r>
      <w:r>
        <w:rPr>
          <w:rFonts w:eastAsia="Times New Roman" w:cs="Times New Roman"/>
          <w:szCs w:val="24"/>
        </w:rPr>
        <w:t>. Δεν έχω να πω κάτι για τις προσπάθειές του. Κάνει, στο πλαίσιο των περιορισμένων δυνατοτήτων, αυτό που μπορεί. Αυτό είναι παντελώς ανεπαρκές σε σχέση με τις συνθήκες.</w:t>
      </w:r>
    </w:p>
    <w:p w14:paraId="0840F76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Όσον αφορά γενικά τη δημόσια τάξη: Κυρίες και κύριοι συνάδελφοι, η δημόσια τάξη βρίσκετ</w:t>
      </w:r>
      <w:r>
        <w:rPr>
          <w:rFonts w:eastAsia="Times New Roman" w:cs="Times New Roman"/>
          <w:szCs w:val="24"/>
        </w:rPr>
        <w:t xml:space="preserve">αι υπό πλήρη κατάρρευση στην Ελλάδα, όπως υπό πλήρη ανυπαρξία βρίσκεται και το σωφρονιστικό σύστημα </w:t>
      </w:r>
      <w:r>
        <w:rPr>
          <w:rFonts w:eastAsia="Times New Roman" w:cs="Times New Roman"/>
          <w:szCs w:val="24"/>
        </w:rPr>
        <w:lastRenderedPageBreak/>
        <w:t>της χώρας. Η χώρα στερείται σωφρονιστικού συστήματος. Μπορεί να μην θέλετε να το κατανοήσετε. Στην πραγματικότητα το μόνο που κάνει ως προς τη διαχείριση το</w:t>
      </w:r>
      <w:r>
        <w:rPr>
          <w:rFonts w:eastAsia="Times New Roman" w:cs="Times New Roman"/>
          <w:szCs w:val="24"/>
        </w:rPr>
        <w:t>υ σωφρονιστικού συστήματος η Κυβέρνηση, είναι να περνάει νομοθετήματα με τα οποία βγάζει κάθε φορά ανθρώπους από τις φυλακές για να αντιμετωπίσει το μεγάλο πληθυσμό των φυλακών, πρακτική η οποία πρέπει να πω ότι έχει ακολουθηθεί και στο παρελθόν -γιατί θέλ</w:t>
      </w:r>
      <w:r>
        <w:rPr>
          <w:rFonts w:eastAsia="Times New Roman" w:cs="Times New Roman"/>
          <w:szCs w:val="24"/>
        </w:rPr>
        <w:t xml:space="preserve">ω να είμαι δίκαιος-, αλλά όχι σε αυτή την έκταση και όχι ως μόνη λύση. </w:t>
      </w:r>
    </w:p>
    <w:p w14:paraId="0840F76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μόνη λύση αυτήν τη στιγμή είναι αυτή και γι’ αυτό υπάρχει η ηρεμία αυτή που υπάρχει στο σωφρονιστικό σύστημα εσωτερικά. Το σωφρονιστικό σύστημα δεν υφίσταται ως σωφρονιστικό σύστημα.</w:t>
      </w:r>
      <w:r>
        <w:rPr>
          <w:rFonts w:eastAsia="Times New Roman" w:cs="Times New Roman"/>
          <w:szCs w:val="24"/>
        </w:rPr>
        <w:t xml:space="preserve"> Άρα, ουδείς εντός έχει κανέναν λόγο να διαμαρτύρεται, διότι μετά από λίγο θα είναι εκτός και ούτως ή άλλως, όσον καιρό είναι εντός, δεν ασκείται κανένας σωφρονισμός.</w:t>
      </w:r>
    </w:p>
    <w:p w14:paraId="0840F76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Παρατηρήσαμε να </w:t>
      </w:r>
      <w:proofErr w:type="spellStart"/>
      <w:r>
        <w:rPr>
          <w:rFonts w:eastAsia="Times New Roman" w:cs="Times New Roman"/>
          <w:szCs w:val="24"/>
        </w:rPr>
        <w:t>δέρεται</w:t>
      </w:r>
      <w:proofErr w:type="spellEnd"/>
      <w:r>
        <w:rPr>
          <w:rFonts w:eastAsia="Times New Roman" w:cs="Times New Roman"/>
          <w:szCs w:val="24"/>
        </w:rPr>
        <w:t xml:space="preserve"> υψηλόβαθμος αξιωματικός της Αστυνομίας στο κέντρο της Αθήνας, κυρ</w:t>
      </w:r>
      <w:r>
        <w:rPr>
          <w:rFonts w:eastAsia="Times New Roman" w:cs="Times New Roman"/>
          <w:szCs w:val="24"/>
        </w:rPr>
        <w:t xml:space="preserve">ίες και κύριοι συνάδελφοι.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γι’ αυτό. Η Νέα Δημοκρατία ορθώς εξέδωσε ανακοίνωση. Ο Κυριάκος Μητσοτάκης ορθώς πήρε θέση για το θέμα. Και εγώ πήρα θέση για το θέμα.</w:t>
      </w:r>
    </w:p>
    <w:p w14:paraId="0840F76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 Κατ’ αρχάς εκφράζουμε τη συμπάθεια και τη συμπαράστασή μας στο συγκε</w:t>
      </w:r>
      <w:r>
        <w:rPr>
          <w:rFonts w:eastAsia="Times New Roman" w:cs="Times New Roman"/>
          <w:szCs w:val="24"/>
        </w:rPr>
        <w:t xml:space="preserve">κριμένο όργανο της Ελληνικής Δημοκρατίας. Πέραν αυτού, όμως,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Σε ένα δημοκρατικό κράτος η Αστυνομία είναι το δημοκρατικό όργανο του κράτους. Ο ΣΥΡΙΖΑ, οι ΑΝΕΛ έχουν επιφυλάξεις για την Ελληνική Αστυνομία; Εσείς </w:t>
      </w:r>
      <w:r>
        <w:rPr>
          <w:rFonts w:eastAsia="Times New Roman" w:cs="Times New Roman"/>
          <w:szCs w:val="24"/>
        </w:rPr>
        <w:t>εί</w:t>
      </w:r>
      <w:r>
        <w:rPr>
          <w:rFonts w:eastAsia="Times New Roman" w:cs="Times New Roman"/>
          <w:szCs w:val="24"/>
        </w:rPr>
        <w:t>σαστε η Πλειοψηφία</w:t>
      </w:r>
      <w:r>
        <w:rPr>
          <w:rFonts w:eastAsia="Times New Roman" w:cs="Times New Roman"/>
          <w:szCs w:val="24"/>
        </w:rPr>
        <w:t>. Κάντε τις αλλαγές που πρέπει. Ούτως ή άλλως τους διοικούντες αυτήν τη στιγμή τα Σώματα Ασφαλείας, εσείς τους έχετε ορίσει. Εάν, λοιπόν, θεωρείτε ότι κάτι δεν είναι επαρκώς δημοκρατικό κατά την αντίληψή σας, εσείς έχετε όλη τη δυνατότητα να το μεταβάλετε.</w:t>
      </w:r>
      <w:r>
        <w:rPr>
          <w:rFonts w:eastAsia="Times New Roman" w:cs="Times New Roman"/>
          <w:szCs w:val="24"/>
        </w:rPr>
        <w:t xml:space="preserve"> Αυτό, όμως, που συμβαίνει αυτήν τη στιγμή δεν είναι αυτό. Είναι κάτι άλλο. Η δημοκρατική Αστυνομία της </w:t>
      </w:r>
      <w:r>
        <w:rPr>
          <w:rFonts w:eastAsia="Times New Roman" w:cs="Times New Roman"/>
          <w:szCs w:val="24"/>
        </w:rPr>
        <w:t>δ</w:t>
      </w:r>
      <w:r>
        <w:rPr>
          <w:rFonts w:eastAsia="Times New Roman" w:cs="Times New Roman"/>
          <w:szCs w:val="24"/>
        </w:rPr>
        <w:t xml:space="preserve">ημοκρατίας </w:t>
      </w:r>
      <w:proofErr w:type="spellStart"/>
      <w:r>
        <w:rPr>
          <w:rFonts w:eastAsia="Times New Roman" w:cs="Times New Roman"/>
          <w:szCs w:val="24"/>
        </w:rPr>
        <w:t>δέρεται</w:t>
      </w:r>
      <w:proofErr w:type="spellEnd"/>
      <w:r>
        <w:rPr>
          <w:rFonts w:eastAsia="Times New Roman" w:cs="Times New Roman"/>
          <w:szCs w:val="24"/>
        </w:rPr>
        <w:t>. Έχει πάψει να εκτελεί τον ρόλο της. Ποιος είναι ο ρόλος της; Τη νόμιμη βία κατά το Σύνταγμα και τους νόμους, μόνο η Αστυνομία την έ</w:t>
      </w:r>
      <w:r>
        <w:rPr>
          <w:rFonts w:eastAsia="Times New Roman" w:cs="Times New Roman"/>
          <w:szCs w:val="24"/>
        </w:rPr>
        <w:t xml:space="preserve">χει. Και πότε; Μόνο υπό την εποπτεία της δικαστικής </w:t>
      </w:r>
      <w:r>
        <w:rPr>
          <w:rFonts w:eastAsia="Times New Roman" w:cs="Times New Roman"/>
          <w:szCs w:val="24"/>
        </w:rPr>
        <w:lastRenderedPageBreak/>
        <w:t>α</w:t>
      </w:r>
      <w:r>
        <w:rPr>
          <w:rFonts w:eastAsia="Times New Roman" w:cs="Times New Roman"/>
          <w:szCs w:val="24"/>
        </w:rPr>
        <w:t xml:space="preserve">ρχής. Εδώ αυτό έχει αντιστραφεί. Δεν υφίσταται πλέον δημόσια τάξη, με την έννοια του αστικού δημοκρατικού κράτους σε αυτήν τη χώρα σήμερα. Οιοσδήποτε καταλαμβάνει οτιδήποτε θέλει, με όποιον τρόπο θέλει, </w:t>
      </w:r>
      <w:r>
        <w:rPr>
          <w:rFonts w:eastAsia="Times New Roman" w:cs="Times New Roman"/>
          <w:szCs w:val="24"/>
        </w:rPr>
        <w:t xml:space="preserve">γελοιοποιεί το κράτος, γελοιοποιεί τη </w:t>
      </w:r>
      <w:r>
        <w:rPr>
          <w:rFonts w:eastAsia="Times New Roman" w:cs="Times New Roman"/>
          <w:szCs w:val="24"/>
        </w:rPr>
        <w:t>δ</w:t>
      </w:r>
      <w:r>
        <w:rPr>
          <w:rFonts w:eastAsia="Times New Roman" w:cs="Times New Roman"/>
          <w:szCs w:val="24"/>
        </w:rPr>
        <w:t>ημοκρατία, γελοιοποιεί την Κυβέρνηση και η Κυβέρνηση απλώς το ανέχεται.</w:t>
      </w:r>
    </w:p>
    <w:p w14:paraId="0840F76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Ως κράτος αποκτούμε χαρακτηριστικά θεσμικής διάλυσης. Θέλετε να το αντιληφθείτε; Καλώς. Δεν θέλετε να το αντιληφθείτε; Πάρα πολύ καλά. Η κοινωνία</w:t>
      </w:r>
      <w:r>
        <w:rPr>
          <w:rFonts w:eastAsia="Times New Roman" w:cs="Times New Roman"/>
          <w:szCs w:val="24"/>
        </w:rPr>
        <w:t xml:space="preserve"> θα σας δώσει να το καταλάβετε. Όμως, για την ώρα αυτή η εικόνα για τη χώρα διαχέεται και στο εσωτερικό και στο εξωτερικό. </w:t>
      </w:r>
    </w:p>
    <w:p w14:paraId="0840F76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μου πείτε υπάρχουν κάποιοι τομείς</w:t>
      </w:r>
      <w:r>
        <w:rPr>
          <w:rFonts w:eastAsia="Times New Roman" w:cs="Times New Roman"/>
          <w:szCs w:val="24"/>
        </w:rPr>
        <w:t>,</w:t>
      </w:r>
      <w:r>
        <w:rPr>
          <w:rFonts w:eastAsia="Times New Roman" w:cs="Times New Roman"/>
          <w:szCs w:val="24"/>
        </w:rPr>
        <w:t xml:space="preserve"> που να παρουσιάζεται μια ελπίδα, ένα φως; Ήταν τραγικό αυτό που συνέβη χθες με την </w:t>
      </w:r>
      <w:r>
        <w:rPr>
          <w:rFonts w:eastAsia="Times New Roman" w:cs="Times New Roman"/>
          <w:szCs w:val="24"/>
        </w:rPr>
        <w:t>π</w:t>
      </w:r>
      <w:r>
        <w:rPr>
          <w:rFonts w:eastAsia="Times New Roman" w:cs="Times New Roman"/>
          <w:szCs w:val="24"/>
        </w:rPr>
        <w:t>αιδεία. Το</w:t>
      </w:r>
      <w:r>
        <w:rPr>
          <w:rFonts w:eastAsia="Times New Roman" w:cs="Times New Roman"/>
          <w:szCs w:val="24"/>
        </w:rPr>
        <w:t xml:space="preserve"> νομοθέτημα</w:t>
      </w:r>
      <w:r>
        <w:rPr>
          <w:rFonts w:eastAsia="Times New Roman" w:cs="Times New Roman"/>
          <w:szCs w:val="24"/>
        </w:rPr>
        <w:t>,</w:t>
      </w:r>
      <w:r>
        <w:rPr>
          <w:rFonts w:eastAsia="Times New Roman" w:cs="Times New Roman"/>
          <w:szCs w:val="24"/>
        </w:rPr>
        <w:t xml:space="preserve"> που ψηφίστηκε από την κοινοβουλευτική Πλειοψηφία για την </w:t>
      </w:r>
      <w:r>
        <w:rPr>
          <w:rFonts w:eastAsia="Times New Roman" w:cs="Times New Roman"/>
          <w:szCs w:val="24"/>
        </w:rPr>
        <w:t>π</w:t>
      </w:r>
      <w:r>
        <w:rPr>
          <w:rFonts w:eastAsia="Times New Roman" w:cs="Times New Roman"/>
          <w:szCs w:val="24"/>
        </w:rPr>
        <w:t xml:space="preserve">αιδεία ήταν τραγικό. Ήταν τραγικό για την ανώτατη εκπαίδευση, ήταν τραγικό για την ιδιωτική εκπαίδευση. Δεν ήταν καθόλου βοηθητικό για τη δημόσια εκπαίδευση, η οποία συμφωνούμε όλοι </w:t>
      </w:r>
      <w:r>
        <w:rPr>
          <w:rFonts w:eastAsia="Times New Roman" w:cs="Times New Roman"/>
          <w:szCs w:val="24"/>
        </w:rPr>
        <w:lastRenderedPageBreak/>
        <w:t>ότι</w:t>
      </w:r>
      <w:r>
        <w:rPr>
          <w:rFonts w:eastAsia="Times New Roman" w:cs="Times New Roman"/>
          <w:szCs w:val="24"/>
        </w:rPr>
        <w:t xml:space="preserve"> είναι -πρέπει και οφείλει να είναι- ο πυρήνας. Ήταν μια οπισθοδρόμηση –αναλόγως, ανά τομέα- δεκαπέντε έως τριάντα πέντε ετών. </w:t>
      </w:r>
    </w:p>
    <w:p w14:paraId="0840F76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Με όλα αυτά τα πράγματα</w:t>
      </w:r>
      <w:r>
        <w:rPr>
          <w:rFonts w:eastAsia="Times New Roman" w:cs="Times New Roman"/>
          <w:szCs w:val="24"/>
        </w:rPr>
        <w:t>,</w:t>
      </w:r>
      <w:r>
        <w:rPr>
          <w:rFonts w:eastAsia="Times New Roman" w:cs="Times New Roman"/>
          <w:szCs w:val="24"/>
        </w:rPr>
        <w:t xml:space="preserve"> που συμβαίνουν -παρά τις ευχές οι οποίες πάντοτε πρέπει να χαρακτηρίζουν την αρχή κάθε προσπάθειας και </w:t>
      </w:r>
      <w:r>
        <w:rPr>
          <w:rFonts w:eastAsia="Times New Roman" w:cs="Times New Roman"/>
          <w:szCs w:val="24"/>
        </w:rPr>
        <w:t>ειλικρινά τη δική μας θέληση στη Νέα Δημοκρατία- η κάθε κυβέρνηση του τόπου -έστω και αν δεν είμαστε εμείς και είμαστε Αντιπολίτευση- πρέπει να πετυχαίνει, γιατί όλοι ζούμε σε αυτόν τον τόπο, τα παιδιά μας ζουν σε αυτόν τον τόπο. Θέλουμε την προκοπή του. Ό</w:t>
      </w:r>
      <w:r>
        <w:rPr>
          <w:rFonts w:eastAsia="Times New Roman" w:cs="Times New Roman"/>
          <w:szCs w:val="24"/>
        </w:rPr>
        <w:t xml:space="preserve">μως, δυστυχώς, έχουμε περάσει σε μια φάση διάλυσης και αυτό είναι πάρα, πάρα πολύ επικίνδυνο. </w:t>
      </w:r>
    </w:p>
    <w:p w14:paraId="0840F76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Λυπάμαι ειλικρινά που η πρώτη μου τοποθέτηση στην καινούργια </w:t>
      </w:r>
      <w:r>
        <w:rPr>
          <w:rFonts w:eastAsia="Times New Roman" w:cs="Times New Roman"/>
          <w:szCs w:val="24"/>
        </w:rPr>
        <w:t>π</w:t>
      </w:r>
      <w:r>
        <w:rPr>
          <w:rFonts w:eastAsia="Times New Roman" w:cs="Times New Roman"/>
          <w:szCs w:val="24"/>
        </w:rPr>
        <w:t xml:space="preserve">ερίοδο είχε χαρακτήρα μιας πολύ κακής περιγραφής της πραγματικότητας. Και λυπάμαι διότι αυτή η </w:t>
      </w:r>
      <w:r>
        <w:rPr>
          <w:rFonts w:eastAsia="Times New Roman" w:cs="Times New Roman"/>
          <w:szCs w:val="24"/>
        </w:rPr>
        <w:t>εισήγησή μου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ήταν απολύτως ακριβής. </w:t>
      </w:r>
    </w:p>
    <w:p w14:paraId="0840F76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40F76A" w14:textId="77777777" w:rsidR="001F57C4" w:rsidRDefault="00B509F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840F76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εμείς ευχαριστούμε,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0840F76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Ένωσης Κεντρώων κ. Καρρά</w:t>
      </w:r>
      <w:r>
        <w:rPr>
          <w:rFonts w:eastAsia="Times New Roman" w:cs="Times New Roman"/>
          <w:szCs w:val="24"/>
        </w:rPr>
        <w:t xml:space="preserve">ς έχει τον λόγο για δώδεκα λεπτά. </w:t>
      </w:r>
    </w:p>
    <w:p w14:paraId="0840F76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Ευχαριστώ, κύριε Πρόεδρε. </w:t>
      </w:r>
    </w:p>
    <w:p w14:paraId="0840F76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Να ευχηθώ και στο Προεδρείο και στους συναδέλφους να έχουμε μια παραγωγική και αποτελεσματική κοινοβουλευτική περίοδο, γιατί είναι απολύτως αναγκαίο για τη χώρα, για τ</w:t>
      </w:r>
      <w:r>
        <w:rPr>
          <w:rFonts w:eastAsia="Times New Roman" w:cs="Times New Roman"/>
          <w:szCs w:val="24"/>
        </w:rPr>
        <w:t>ην κοινωνία και για τις συνθήκες που σήμερα έχουν διαμορφωθεί. Θα πρέπει επιπλέον να ευχηθούμε και μια ισχυρή έξοδο, όχι μόνο από την οικονομική κρίση, αλλά και από την πολιτική και κοινωνική κρίση</w:t>
      </w:r>
      <w:r>
        <w:rPr>
          <w:rFonts w:eastAsia="Times New Roman" w:cs="Times New Roman"/>
          <w:szCs w:val="24"/>
        </w:rPr>
        <w:t>,</w:t>
      </w:r>
      <w:r>
        <w:rPr>
          <w:rFonts w:eastAsia="Times New Roman" w:cs="Times New Roman"/>
          <w:szCs w:val="24"/>
        </w:rPr>
        <w:t xml:space="preserve"> που βιώνει η χώρα. </w:t>
      </w:r>
    </w:p>
    <w:p w14:paraId="0840F76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Συνεπώς, ένα νομοσχέδιο το οποίο έρχε</w:t>
      </w:r>
      <w:r>
        <w:rPr>
          <w:rFonts w:eastAsia="Times New Roman" w:cs="Times New Roman"/>
          <w:szCs w:val="24"/>
        </w:rPr>
        <w:t xml:space="preserve">ται από το Υπουργείο Οικονομικών και επιχειρεί τη ρύθμιση της </w:t>
      </w:r>
      <w:r>
        <w:rPr>
          <w:rFonts w:eastAsia="Times New Roman" w:cs="Times New Roman"/>
          <w:szCs w:val="24"/>
        </w:rPr>
        <w:t>κ</w:t>
      </w:r>
      <w:r>
        <w:rPr>
          <w:rFonts w:eastAsia="Times New Roman" w:cs="Times New Roman"/>
          <w:szCs w:val="24"/>
        </w:rPr>
        <w:t>εφαλαιαγοράς είναι πάντα ενδιαφέρον αν μπορέσει να δώσει κίνητρα στην οικονομία, αλλά εξακολουθεί να έχει ενδιαφέρον και όταν ακόμα δεν προωθεί οικονομικά ζητήματα, έστω και ως ρυθμιστικό σχέδι</w:t>
      </w:r>
      <w:r>
        <w:rPr>
          <w:rFonts w:eastAsia="Times New Roman" w:cs="Times New Roman"/>
          <w:szCs w:val="24"/>
        </w:rPr>
        <w:t xml:space="preserve">ο. </w:t>
      </w:r>
    </w:p>
    <w:p w14:paraId="0840F77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σημερινό νομοσχέδιο έρχεται να αποκρυσταλλώσει την κρίση του 2008 η οποία οδήγησε στην κατάρρευση της παγκόσμιας οικονομίας και ταυτόχρονα σηματοδότησε την έναρξη της οικονομικής κρίσης στην Ελλάδα με την</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βεβαία διαπίστωση ότι παραμένουμε</w:t>
      </w:r>
      <w:r>
        <w:rPr>
          <w:rFonts w:eastAsia="Times New Roman" w:cs="Times New Roman"/>
          <w:szCs w:val="24"/>
        </w:rPr>
        <w:t xml:space="preserve"> σε κρίση ακόμα μετά από οκτώ χρόνια, ενώ όσοι κλυδωνίστηκαν –και ιδιαίτερα οι ευρωπαϊκές χώρες που κλυδωνίστηκαν στον ίδιο χρόνο- ήδη έχουν εξέλθει της κρίσης, έστω και αν έχουν πολιτικά προβλήματα όπως η Ισπανία στην οποία δεν συγκροτείται ακόμα κυβέρνησ</w:t>
      </w:r>
      <w:r>
        <w:rPr>
          <w:rFonts w:eastAsia="Times New Roman" w:cs="Times New Roman"/>
          <w:szCs w:val="24"/>
        </w:rPr>
        <w:t xml:space="preserve">η. Απ’ ό,τι διαβάζουμε θα γίνουν το επόμενο διάστημα εκλογές. Εν πάση </w:t>
      </w:r>
      <w:proofErr w:type="spellStart"/>
      <w:r>
        <w:rPr>
          <w:rFonts w:eastAsia="Times New Roman" w:cs="Times New Roman"/>
          <w:szCs w:val="24"/>
        </w:rPr>
        <w:t>περιπτώσει</w:t>
      </w:r>
      <w:proofErr w:type="spellEnd"/>
      <w:r>
        <w:rPr>
          <w:rFonts w:eastAsia="Times New Roman" w:cs="Times New Roman"/>
          <w:szCs w:val="24"/>
        </w:rPr>
        <w:t xml:space="preserve">, η Ισπανία δεν έχει αυτό που βιώνει η Ελλάδα σήμερα. </w:t>
      </w:r>
    </w:p>
    <w:p w14:paraId="0840F77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w:t>
      </w:r>
      <w:r>
        <w:rPr>
          <w:rFonts w:eastAsia="Times New Roman" w:cs="Times New Roman"/>
          <w:szCs w:val="24"/>
        </w:rPr>
        <w:t xml:space="preserve">η </w:t>
      </w:r>
      <w:r>
        <w:rPr>
          <w:rFonts w:eastAsia="Times New Roman" w:cs="Times New Roman"/>
          <w:szCs w:val="24"/>
        </w:rPr>
        <w:t>Γ</w:t>
      </w:r>
      <w:r>
        <w:rPr>
          <w:rFonts w:eastAsia="Times New Roman" w:cs="Times New Roman"/>
          <w:szCs w:val="24"/>
        </w:rPr>
        <w:t>΄</w:t>
      </w:r>
      <w:r>
        <w:rPr>
          <w:rFonts w:eastAsia="Times New Roman" w:cs="Times New Roman"/>
          <w:szCs w:val="24"/>
        </w:rPr>
        <w:t xml:space="preserve"> Αντιπρόεδρος της Βουλής κ</w:t>
      </w:r>
      <w:r w:rsidRPr="002F03EF">
        <w:rPr>
          <w:rFonts w:eastAsia="Times New Roman" w:cs="Times New Roman"/>
          <w:b/>
          <w:szCs w:val="24"/>
        </w:rPr>
        <w:t>. ΑΝΑΣΤΑΣΙΑ ΧΡΙΣΤΟΔΟΥΛΟΠΟΥΛΟΥ</w:t>
      </w:r>
      <w:r>
        <w:rPr>
          <w:rFonts w:eastAsia="Times New Roman" w:cs="Times New Roman"/>
          <w:szCs w:val="24"/>
        </w:rPr>
        <w:t>)</w:t>
      </w:r>
    </w:p>
    <w:p w14:paraId="0840F77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ρύθμιση τ</w:t>
      </w:r>
      <w:r>
        <w:rPr>
          <w:rFonts w:eastAsia="Times New Roman" w:cs="Times New Roman"/>
          <w:szCs w:val="24"/>
        </w:rPr>
        <w:t xml:space="preserve">ης </w:t>
      </w:r>
      <w:r>
        <w:rPr>
          <w:rFonts w:eastAsia="Times New Roman" w:cs="Times New Roman"/>
          <w:szCs w:val="24"/>
        </w:rPr>
        <w:t>κ</w:t>
      </w:r>
      <w:r>
        <w:rPr>
          <w:rFonts w:eastAsia="Times New Roman" w:cs="Times New Roman"/>
          <w:szCs w:val="24"/>
        </w:rPr>
        <w:t xml:space="preserve">εφαλαιαγοράς είναι πάντοτε χρήσιμη και πάντοτε σημαντική. Επειδή είπα ότι η νεότερη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έρχεται σήμερα να ενσωματωθεί στο εσωτερικό δίκαιο αποκρυσταλλώνει τα αποτελέσματα της κρίσης, θέλω να το αιτιολογήσω. </w:t>
      </w:r>
    </w:p>
    <w:p w14:paraId="0840F77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Γνωρίζουμε όλοι ότι όταν μια ευρωπαϊκή </w:t>
      </w:r>
      <w:r>
        <w:rPr>
          <w:rFonts w:eastAsia="Times New Roman" w:cs="Times New Roman"/>
          <w:szCs w:val="24"/>
        </w:rPr>
        <w:t>ο</w:t>
      </w:r>
      <w:r>
        <w:rPr>
          <w:rFonts w:eastAsia="Times New Roman" w:cs="Times New Roman"/>
          <w:szCs w:val="24"/>
        </w:rPr>
        <w:t xml:space="preserve">δηγία εισάγεται, αποτελεί μακροχρόνια διαδικασία διαβούλευσης, συμβιβασμών και συμφωνιών. Συνεπώς, η </w:t>
      </w:r>
      <w:r>
        <w:rPr>
          <w:rFonts w:eastAsia="Times New Roman" w:cs="Times New Roman"/>
          <w:szCs w:val="24"/>
        </w:rPr>
        <w:t>ο</w:t>
      </w:r>
      <w:r>
        <w:rPr>
          <w:rFonts w:eastAsia="Times New Roman" w:cs="Times New Roman"/>
          <w:szCs w:val="24"/>
        </w:rPr>
        <w:t>δηγία του 2009 δεν αποκρυστάλλωνε την εμπειρία της κρίσης και υπήρχε ανάγκη μιας νεότερης τροποποίησης και συμπλήρ</w:t>
      </w:r>
      <w:r>
        <w:rPr>
          <w:rFonts w:eastAsia="Times New Roman" w:cs="Times New Roman"/>
          <w:szCs w:val="24"/>
        </w:rPr>
        <w:t xml:space="preserve">ωσής της. </w:t>
      </w:r>
    </w:p>
    <w:p w14:paraId="0840F77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Και ο </w:t>
      </w:r>
      <w:r>
        <w:rPr>
          <w:rFonts w:eastAsia="Times New Roman" w:cs="Times New Roman"/>
          <w:szCs w:val="24"/>
        </w:rPr>
        <w:t>ε</w:t>
      </w:r>
      <w:r>
        <w:rPr>
          <w:rFonts w:eastAsia="Times New Roman" w:cs="Times New Roman"/>
          <w:szCs w:val="24"/>
        </w:rPr>
        <w:t xml:space="preserve">ισηγητής μας, ο κ. </w:t>
      </w:r>
      <w:proofErr w:type="spellStart"/>
      <w:r>
        <w:rPr>
          <w:rFonts w:eastAsia="Times New Roman" w:cs="Times New Roman"/>
          <w:szCs w:val="24"/>
        </w:rPr>
        <w:t>Καβαδέλλας</w:t>
      </w:r>
      <w:proofErr w:type="spellEnd"/>
      <w:r>
        <w:rPr>
          <w:rFonts w:eastAsia="Times New Roman" w:cs="Times New Roman"/>
          <w:szCs w:val="24"/>
        </w:rPr>
        <w:t xml:space="preserve"> και εμείς, όποτε μας δόθηκε η ευκαιρία, είπαμε πώς ναι, συμφωνούμε με ένα τέτοιο νομοσχέδιο, το οποίο ας είναι τουλάχιστον </w:t>
      </w:r>
      <w:proofErr w:type="spellStart"/>
      <w:r>
        <w:rPr>
          <w:rFonts w:eastAsia="Times New Roman" w:cs="Times New Roman"/>
          <w:szCs w:val="24"/>
        </w:rPr>
        <w:t>εντεταγμένο</w:t>
      </w:r>
      <w:proofErr w:type="spellEnd"/>
      <w:r>
        <w:rPr>
          <w:rFonts w:eastAsia="Times New Roman" w:cs="Times New Roman"/>
          <w:szCs w:val="24"/>
        </w:rPr>
        <w:t xml:space="preserve"> στην ελληνική έννομη τάξη.</w:t>
      </w:r>
    </w:p>
    <w:p w14:paraId="0840F77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Μια παρένθεση θα ήθελα να κάνω στο σημείο αυτό</w:t>
      </w:r>
      <w:r>
        <w:rPr>
          <w:rFonts w:eastAsia="Times New Roman" w:cs="Times New Roman"/>
          <w:szCs w:val="24"/>
        </w:rPr>
        <w:t xml:space="preserve">. Δεν ευελπιστούμε αποτελέσματα εξ αυτού καθ’ αυτού του νομοσχεδίου, έστω και αν αναφέρεται στους ΟΣΕΚΑ και σε ζητήματα επιτοκίου </w:t>
      </w:r>
      <w:proofErr w:type="spellStart"/>
      <w:r>
        <w:rPr>
          <w:rFonts w:eastAsia="Times New Roman" w:cs="Times New Roman"/>
          <w:szCs w:val="24"/>
        </w:rPr>
        <w:t>εξωτραπεζικού</w:t>
      </w:r>
      <w:proofErr w:type="spellEnd"/>
      <w:r>
        <w:rPr>
          <w:rFonts w:eastAsia="Times New Roman" w:cs="Times New Roman"/>
          <w:szCs w:val="24"/>
        </w:rPr>
        <w:t xml:space="preserve"> δανεισμού. </w:t>
      </w:r>
    </w:p>
    <w:p w14:paraId="0840F77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Δεν ευελπιστούμε για τον λόγο ότι</w:t>
      </w:r>
      <w:r>
        <w:rPr>
          <w:rFonts w:eastAsia="Times New Roman" w:cs="Times New Roman"/>
          <w:szCs w:val="24"/>
        </w:rPr>
        <w:t>,</w:t>
      </w:r>
      <w:r>
        <w:rPr>
          <w:rFonts w:eastAsia="Times New Roman" w:cs="Times New Roman"/>
          <w:szCs w:val="24"/>
        </w:rPr>
        <w:t xml:space="preserve"> δεν είναι εκείνο το νομοσχέδιο το οποίο θα δώσει την επανεκκίνηση</w:t>
      </w:r>
      <w:r>
        <w:rPr>
          <w:rFonts w:eastAsia="Times New Roman" w:cs="Times New Roman"/>
          <w:szCs w:val="24"/>
        </w:rPr>
        <w:t xml:space="preserve"> στην οικονομία. Και, αν θέλετε, η επανεκκίνηση της οικονομίας δεν θα έρθει με ένα νομοσχέδιο. Θα έρθει με τη δημιουργία συνθηκών αισιοδοξίας στη χώρα, με την καταπολέμηση της ανεργίας, τη δημιουργία θέσεων εργασίας και την αλλαγή ακόμα και του επιχειρηματ</w:t>
      </w:r>
      <w:r>
        <w:rPr>
          <w:rFonts w:eastAsia="Times New Roman" w:cs="Times New Roman"/>
          <w:szCs w:val="24"/>
        </w:rPr>
        <w:t>ικού κλίματος. Δεν τα βλέπουμε αυτά, τουλάχιστον</w:t>
      </w:r>
      <w:r>
        <w:rPr>
          <w:rFonts w:eastAsia="Times New Roman" w:cs="Times New Roman"/>
          <w:szCs w:val="24"/>
        </w:rPr>
        <w:t>,</w:t>
      </w:r>
      <w:r>
        <w:rPr>
          <w:rFonts w:eastAsia="Times New Roman" w:cs="Times New Roman"/>
          <w:szCs w:val="24"/>
        </w:rPr>
        <w:t xml:space="preserve"> μέχρι σήμερα, για να μπορούμε να αισθανθούμε κι εμείς, ως κόμμα που ανήκουμε στον μεσαίο, στον κεντρώο χώρο, την αισιοδοξία.</w:t>
      </w:r>
    </w:p>
    <w:p w14:paraId="0840F77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Θεωρούμε, όμως, θετικό το γεγονός ότι τίθενται ζητήματα για θεματοφύλακα, για πολ</w:t>
      </w:r>
      <w:r>
        <w:rPr>
          <w:rFonts w:eastAsia="Times New Roman" w:cs="Times New Roman"/>
          <w:szCs w:val="24"/>
        </w:rPr>
        <w:t>ιτική αποδοχών και μπόνους, τα γνωστά μπόνους των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της Αμερικής, της Ευρώπης, της Ασίας</w:t>
      </w:r>
      <w:r>
        <w:rPr>
          <w:rFonts w:eastAsia="Times New Roman" w:cs="Times New Roman"/>
          <w:szCs w:val="24"/>
        </w:rPr>
        <w:t>,</w:t>
      </w:r>
      <w:r>
        <w:rPr>
          <w:rFonts w:eastAsia="Times New Roman" w:cs="Times New Roman"/>
          <w:szCs w:val="24"/>
        </w:rPr>
        <w:t xml:space="preserve"> που μας </w:t>
      </w:r>
      <w:r>
        <w:rPr>
          <w:rFonts w:eastAsia="Times New Roman" w:cs="Times New Roman"/>
          <w:szCs w:val="24"/>
        </w:rPr>
        <w:lastRenderedPageBreak/>
        <w:t xml:space="preserve">οδήγησαν στην κατάρρευση του 2008. Διότι τότε λειτουργούσε αντίστροφα η οικονομία. Λειτουργούσε, έστω και πλασματικά, να αποδώσει πλασματικά </w:t>
      </w:r>
      <w:r>
        <w:rPr>
          <w:rFonts w:eastAsia="Times New Roman" w:cs="Times New Roman"/>
          <w:szCs w:val="24"/>
        </w:rPr>
        <w:t>κέρδη, για να αποδώσει πραγματικές απολαβές σε εκείνους</w:t>
      </w:r>
      <w:r>
        <w:rPr>
          <w:rFonts w:eastAsia="Times New Roman" w:cs="Times New Roman"/>
          <w:szCs w:val="24"/>
        </w:rPr>
        <w:t>,</w:t>
      </w:r>
      <w:r>
        <w:rPr>
          <w:rFonts w:eastAsia="Times New Roman" w:cs="Times New Roman"/>
          <w:szCs w:val="24"/>
        </w:rPr>
        <w:t xml:space="preserve"> που δημιουργούσαν τα πλασματικά εικονικά κέρδη.</w:t>
      </w:r>
    </w:p>
    <w:p w14:paraId="0840F77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Αισθάνομαι, λοιπόν, ότι η </w:t>
      </w:r>
      <w:r>
        <w:rPr>
          <w:rFonts w:eastAsia="Times New Roman" w:cs="Times New Roman"/>
          <w:szCs w:val="24"/>
        </w:rPr>
        <w:t>ο</w:t>
      </w:r>
      <w:r>
        <w:rPr>
          <w:rFonts w:eastAsia="Times New Roman" w:cs="Times New Roman"/>
          <w:szCs w:val="24"/>
        </w:rPr>
        <w:t>δηγία αυτή -και γι’ αυτό ως ψήγματα αναφέρομαι- όπως ενσωματώνεται, τουλάχιστον από πλευράς θεσμικού πλαισίου, θα δημιουργήσ</w:t>
      </w:r>
      <w:r>
        <w:rPr>
          <w:rFonts w:eastAsia="Times New Roman" w:cs="Times New Roman"/>
          <w:szCs w:val="24"/>
        </w:rPr>
        <w:t>ει μια σταθερότητα στην κεφαλαιαγορά.</w:t>
      </w:r>
    </w:p>
    <w:p w14:paraId="0840F77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Θέλω να πω μερικά πράγματα σχετικά με τις άλλες διατάξεις του νομοσχεδίου. Διότι το να αναφερθώ στα θέματα</w:t>
      </w:r>
      <w:r>
        <w:rPr>
          <w:rFonts w:eastAsia="Times New Roman" w:cs="Times New Roman"/>
          <w:szCs w:val="24"/>
        </w:rPr>
        <w:t>,</w:t>
      </w:r>
      <w:r>
        <w:rPr>
          <w:rFonts w:eastAsia="Times New Roman" w:cs="Times New Roman"/>
          <w:szCs w:val="24"/>
        </w:rPr>
        <w:t xml:space="preserve"> που αποτελούν ενσωμάτωση της </w:t>
      </w:r>
      <w:r>
        <w:rPr>
          <w:rFonts w:eastAsia="Times New Roman" w:cs="Times New Roman"/>
          <w:szCs w:val="24"/>
        </w:rPr>
        <w:t>ο</w:t>
      </w:r>
      <w:r>
        <w:rPr>
          <w:rFonts w:eastAsia="Times New Roman" w:cs="Times New Roman"/>
          <w:szCs w:val="24"/>
        </w:rPr>
        <w:t>δηγίας νομίζω είναι περιττά και, θα με συγχωρέσετε, θα είναι μια πολλαπλή επανάλ</w:t>
      </w:r>
      <w:r>
        <w:rPr>
          <w:rFonts w:eastAsia="Times New Roman" w:cs="Times New Roman"/>
          <w:szCs w:val="24"/>
        </w:rPr>
        <w:t xml:space="preserve">ηψη ζητημάτων που έχουν τεθεί και στην </w:t>
      </w:r>
      <w:r>
        <w:rPr>
          <w:rFonts w:eastAsia="Times New Roman" w:cs="Times New Roman"/>
          <w:szCs w:val="24"/>
        </w:rPr>
        <w:t>ε</w:t>
      </w:r>
      <w:r>
        <w:rPr>
          <w:rFonts w:eastAsia="Times New Roman" w:cs="Times New Roman"/>
          <w:szCs w:val="24"/>
        </w:rPr>
        <w:t>πιτροπή, όταν συζητείτο, και σήμερα.</w:t>
      </w:r>
    </w:p>
    <w:p w14:paraId="0840F77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Με ενδιαφέρουν, λοιπόν, ορισμένες πλευρές αυτού του νομοσχεδίου και θα ήθελα να τις τονίσω. Το άρθρο 20 με έχει προβληματίσει ιδιαίτερα, κύριοι συνάδελφοι. </w:t>
      </w:r>
    </w:p>
    <w:p w14:paraId="0840F77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Ειπώθηκε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Το γράφει και η αιτιολογική έκθεση. Ακούστηκε ότι  ζήτησαν οι τράπεζες και η Τράπεζα της Ελλάδος να είναι ελεύθερο το </w:t>
      </w:r>
      <w:proofErr w:type="spellStart"/>
      <w:r>
        <w:rPr>
          <w:rFonts w:eastAsia="Times New Roman" w:cs="Times New Roman"/>
          <w:szCs w:val="24"/>
        </w:rPr>
        <w:t>εξωτραπεζικό</w:t>
      </w:r>
      <w:proofErr w:type="spellEnd"/>
      <w:r>
        <w:rPr>
          <w:rFonts w:eastAsia="Times New Roman" w:cs="Times New Roman"/>
          <w:szCs w:val="24"/>
        </w:rPr>
        <w:t xml:space="preserve"> επιτόκιο, γιατί αυτό θα αποτελέσει τον μοχλό χρηματοδότησης μέσω δανεισμού και ιδιαίτερα, μέσω ομολογιακών δανείων ελληνικώ</w:t>
      </w:r>
      <w:r>
        <w:rPr>
          <w:rFonts w:eastAsia="Times New Roman" w:cs="Times New Roman"/>
          <w:szCs w:val="24"/>
        </w:rPr>
        <w:t xml:space="preserve">ν επιχειρήσεων. </w:t>
      </w:r>
    </w:p>
    <w:p w14:paraId="0840F77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Ξέρετε κάτι; Σχετικά με τα ομολογιακά δάνεια, το 5,3%, το οποίο σήμερα ισχύει με την τελευταία πράξη υπουργικού συμβουλίου, κατά τη δική μου άποψη, είναι υπερβολικό. Μπορώ να πω ότι είναι τοκογλυφικό. Όταν εχθές για το ελληνικό δημόσιο βγή</w:t>
      </w:r>
      <w:r>
        <w:rPr>
          <w:rFonts w:eastAsia="Times New Roman" w:cs="Times New Roman"/>
          <w:szCs w:val="24"/>
        </w:rPr>
        <w:t xml:space="preserve">κε ο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Δ</w:t>
      </w:r>
      <w:r>
        <w:rPr>
          <w:rFonts w:eastAsia="Times New Roman" w:cs="Times New Roman"/>
          <w:szCs w:val="24"/>
        </w:rPr>
        <w:t xml:space="preserve">ιαχείρισης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Χ</w:t>
      </w:r>
      <w:r>
        <w:rPr>
          <w:rFonts w:eastAsia="Times New Roman" w:cs="Times New Roman"/>
          <w:szCs w:val="24"/>
        </w:rPr>
        <w:t xml:space="preserve">ρέους και εξέδωσε έντοκα γραμμάτια, πήρε 850.000.000 </w:t>
      </w:r>
      <w:r>
        <w:rPr>
          <w:rFonts w:eastAsia="Times New Roman" w:cs="Times New Roman"/>
          <w:szCs w:val="24"/>
        </w:rPr>
        <w:t>ευρώ εξάμηνης διάρκειας με επιτόκιο</w:t>
      </w:r>
      <w:r>
        <w:rPr>
          <w:rFonts w:eastAsia="Times New Roman" w:cs="Times New Roman"/>
          <w:szCs w:val="24"/>
        </w:rPr>
        <w:t xml:space="preserve"> 2,65%</w:t>
      </w:r>
      <w:r>
        <w:rPr>
          <w:rFonts w:eastAsia="Times New Roman" w:cs="Times New Roman"/>
          <w:szCs w:val="24"/>
        </w:rPr>
        <w:t>.</w:t>
      </w:r>
      <w:r>
        <w:rPr>
          <w:rFonts w:eastAsia="Times New Roman" w:cs="Times New Roman"/>
          <w:szCs w:val="24"/>
        </w:rPr>
        <w:t xml:space="preserve"> </w:t>
      </w:r>
    </w:p>
    <w:p w14:paraId="0840F77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Ποιος, όμως, θα δώσει χρήματα σε επιχειρήσεις με 8% και 10%; Οι αγορές ξύπνησαν. Ξέρετε γιατί ξύπνησαν οι κεφαλαιούχο</w:t>
      </w:r>
      <w:r>
        <w:rPr>
          <w:rFonts w:eastAsia="Times New Roman" w:cs="Times New Roman"/>
          <w:szCs w:val="24"/>
        </w:rPr>
        <w:t xml:space="preserve">ι; Γιατί ξέρουν ότι αν δώσουν το 8%, το 10%, το 6%, το 7% επιτόκιο και αν </w:t>
      </w:r>
      <w:r>
        <w:rPr>
          <w:rFonts w:eastAsia="Times New Roman" w:cs="Times New Roman"/>
          <w:szCs w:val="24"/>
        </w:rPr>
        <w:lastRenderedPageBreak/>
        <w:t>λάβουν αυτό το επιτόκιο, δεν θα πληρωθεί ποτέ. Οι συνθήκες της ελληνικής οικονομίας δεν είναι κατάλληλες για τέτοια επιτόκια.</w:t>
      </w:r>
    </w:p>
    <w:p w14:paraId="0840F77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Νομίζω, λοιπόν, ότι, ελευθερώνοντας το επιτόκιο, θα οδηγ</w:t>
      </w:r>
      <w:r>
        <w:rPr>
          <w:rFonts w:eastAsia="Times New Roman" w:cs="Times New Roman"/>
          <w:szCs w:val="24"/>
        </w:rPr>
        <w:t>ήσουμε και τις ελάχιστες επιχειρήσεις</w:t>
      </w:r>
      <w:r>
        <w:rPr>
          <w:rFonts w:eastAsia="Times New Roman" w:cs="Times New Roman"/>
          <w:szCs w:val="24"/>
        </w:rPr>
        <w:t>,</w:t>
      </w:r>
      <w:r>
        <w:rPr>
          <w:rFonts w:eastAsia="Times New Roman" w:cs="Times New Roman"/>
          <w:szCs w:val="24"/>
        </w:rPr>
        <w:t xml:space="preserve"> που μπορούμε να πούμε ότι είναι υγιείς και μπορούν να εκδώσουν μέσω μιας τράπεζας ένα ομολογιακό δάνειο, σε περαιτέρω ζημίες και διακινδύνευση.</w:t>
      </w:r>
    </w:p>
    <w:p w14:paraId="0840F77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στον Υπουργό κ. </w:t>
      </w:r>
      <w:proofErr w:type="spellStart"/>
      <w:r>
        <w:rPr>
          <w:rFonts w:eastAsia="Times New Roman" w:cs="Times New Roman"/>
          <w:szCs w:val="24"/>
        </w:rPr>
        <w:t>Χουλιαράκη</w:t>
      </w:r>
      <w:proofErr w:type="spellEnd"/>
      <w:r>
        <w:rPr>
          <w:rFonts w:eastAsia="Times New Roman" w:cs="Times New Roman"/>
          <w:szCs w:val="24"/>
        </w:rPr>
        <w:t xml:space="preserve"> –το γνωρίζει, προφανώς- ότι </w:t>
      </w:r>
      <w:r>
        <w:rPr>
          <w:rFonts w:eastAsia="Times New Roman" w:cs="Times New Roman"/>
          <w:szCs w:val="24"/>
        </w:rPr>
        <w:t xml:space="preserve">δεν είναι μόνο η διατύπωση του ν.3156 για ομολογιακά δάνεια.  Αν πάμε στον ίδιο νόμο λίγο παρακάτω, θα δούμε και το κεφάλαιο που ρυθμίζει τις </w:t>
      </w:r>
      <w:proofErr w:type="spellStart"/>
      <w:r>
        <w:rPr>
          <w:rFonts w:eastAsia="Times New Roman" w:cs="Times New Roman"/>
          <w:szCs w:val="24"/>
        </w:rPr>
        <w:t>τιτλοποιήσεις</w:t>
      </w:r>
      <w:proofErr w:type="spellEnd"/>
      <w:r>
        <w:rPr>
          <w:rFonts w:eastAsia="Times New Roman" w:cs="Times New Roman"/>
          <w:szCs w:val="24"/>
        </w:rPr>
        <w:t xml:space="preserve"> στεγαστικών, καταναλωτικών, επιχειρηματικών δανείων και συνδέονται συνήθως και στη διεθνή πρακτική μ</w:t>
      </w:r>
      <w:r>
        <w:rPr>
          <w:rFonts w:eastAsia="Times New Roman" w:cs="Times New Roman"/>
          <w:szCs w:val="24"/>
        </w:rPr>
        <w:t xml:space="preserve">ε την έκδοση και ομολογιακού δανείου. </w:t>
      </w:r>
    </w:p>
    <w:p w14:paraId="0840F78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Διότι αν </w:t>
      </w:r>
      <w:proofErr w:type="spellStart"/>
      <w:r>
        <w:rPr>
          <w:rFonts w:eastAsia="Times New Roman" w:cs="Times New Roman"/>
          <w:szCs w:val="24"/>
        </w:rPr>
        <w:t>τιτλοποιήσω</w:t>
      </w:r>
      <w:proofErr w:type="spellEnd"/>
      <w:r>
        <w:rPr>
          <w:rFonts w:eastAsia="Times New Roman" w:cs="Times New Roman"/>
          <w:szCs w:val="24"/>
        </w:rPr>
        <w:t xml:space="preserve"> εγώ τα στεγαστικά δάνεια της </w:t>
      </w:r>
      <w:r>
        <w:rPr>
          <w:rFonts w:eastAsia="Times New Roman" w:cs="Times New Roman"/>
          <w:szCs w:val="24"/>
        </w:rPr>
        <w:t>χ</w:t>
      </w:r>
      <w:r>
        <w:rPr>
          <w:rFonts w:eastAsia="Times New Roman" w:cs="Times New Roman"/>
          <w:szCs w:val="24"/>
        </w:rPr>
        <w:t xml:space="preserve"> τράπεζας, δεν έχει άμεση ρευστότητα ο αγοραστής, η εταιρεία ειδικού σκοπού. Δεν αποκτά άμεση ρευστότητα. Την άμεση ρευστότητα την αποκτά </w:t>
      </w:r>
      <w:r>
        <w:rPr>
          <w:rFonts w:eastAsia="Times New Roman" w:cs="Times New Roman"/>
          <w:szCs w:val="24"/>
        </w:rPr>
        <w:lastRenderedPageBreak/>
        <w:t>μέσω της ταυτόχρονης εκδόσεω</w:t>
      </w:r>
      <w:r>
        <w:rPr>
          <w:rFonts w:eastAsia="Times New Roman" w:cs="Times New Roman"/>
          <w:szCs w:val="24"/>
        </w:rPr>
        <w:t xml:space="preserve">ς ενός ομολογιακού δανείου το οποίο καλύπτεται από πλευράς εγγυήσεων και ασφαλειών από τα δάνεια τα οποία εκχωρήθηκαν μέσω της </w:t>
      </w:r>
      <w:proofErr w:type="spellStart"/>
      <w:r>
        <w:rPr>
          <w:rFonts w:eastAsia="Times New Roman" w:cs="Times New Roman"/>
          <w:szCs w:val="24"/>
        </w:rPr>
        <w:t>τιτλοποίησης</w:t>
      </w:r>
      <w:proofErr w:type="spellEnd"/>
      <w:r>
        <w:rPr>
          <w:rFonts w:eastAsia="Times New Roman" w:cs="Times New Roman"/>
          <w:szCs w:val="24"/>
        </w:rPr>
        <w:t>.</w:t>
      </w:r>
    </w:p>
    <w:p w14:paraId="0840F78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Πού πάμε, λοιπόν, αν γίνει ο συνδυασμός </w:t>
      </w:r>
      <w:proofErr w:type="spellStart"/>
      <w:r>
        <w:rPr>
          <w:rFonts w:eastAsia="Times New Roman" w:cs="Times New Roman"/>
          <w:szCs w:val="24"/>
        </w:rPr>
        <w:t>τιτλοποιήσεως</w:t>
      </w:r>
      <w:proofErr w:type="spellEnd"/>
      <w:r>
        <w:rPr>
          <w:rFonts w:eastAsia="Times New Roman" w:cs="Times New Roman"/>
          <w:szCs w:val="24"/>
        </w:rPr>
        <w:t xml:space="preserve"> στο μέλλον; Μιλάμε και για πράσινα δάνεια, υπάρχουν και επιχε</w:t>
      </w:r>
      <w:r>
        <w:rPr>
          <w:rFonts w:eastAsia="Times New Roman" w:cs="Times New Roman"/>
          <w:szCs w:val="24"/>
        </w:rPr>
        <w:t>ιρηματικά και στεγαστικά. Υπάρχουν και πράσινα δάνεια, δεν είναι όλα κόκκινα! Ευτυχώς, δόξα τω Θεώ! Έχουμε και ένα μικρό ποσοστό πράσινων δανείων, τα οποία όμως φοβάμαι ότι οι τράπεζες θα αναγκαστούν να τα εκχωρήσουν.</w:t>
      </w:r>
    </w:p>
    <w:p w14:paraId="0840F78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Μπορεί, λοιπόν, τα δώσουμε σε εταιρείε</w:t>
      </w:r>
      <w:r>
        <w:rPr>
          <w:rFonts w:eastAsia="Times New Roman" w:cs="Times New Roman"/>
          <w:szCs w:val="24"/>
        </w:rPr>
        <w:t xml:space="preserve">ς ειδικού σκοπού. Διότι μπορεί να μιλάμε για </w:t>
      </w:r>
      <w:proofErr w:type="spellStart"/>
      <w:r>
        <w:rPr>
          <w:rFonts w:eastAsia="Times New Roman" w:cs="Times New Roman"/>
          <w:szCs w:val="24"/>
        </w:rPr>
        <w:t>εξωτραπεζικό</w:t>
      </w:r>
      <w:proofErr w:type="spellEnd"/>
      <w:r>
        <w:rPr>
          <w:rFonts w:eastAsia="Times New Roman" w:cs="Times New Roman"/>
          <w:szCs w:val="24"/>
        </w:rPr>
        <w:t xml:space="preserve"> επιτόκιο, αλλά επιτρέψτε μου την άποψη ότι, όταν μιλάμε για </w:t>
      </w:r>
      <w:proofErr w:type="spellStart"/>
      <w:r>
        <w:rPr>
          <w:rFonts w:eastAsia="Times New Roman" w:cs="Times New Roman"/>
          <w:szCs w:val="24"/>
        </w:rPr>
        <w:t>εξωτραπεζικό</w:t>
      </w:r>
      <w:proofErr w:type="spellEnd"/>
      <w:r>
        <w:rPr>
          <w:rFonts w:eastAsia="Times New Roman" w:cs="Times New Roman"/>
          <w:szCs w:val="24"/>
        </w:rPr>
        <w:t xml:space="preserve"> επιτόκιο, είναι λίγο ειρωνικό. Γιατί; Διότι το </w:t>
      </w:r>
      <w:proofErr w:type="spellStart"/>
      <w:r>
        <w:rPr>
          <w:rFonts w:eastAsia="Times New Roman" w:cs="Times New Roman"/>
          <w:szCs w:val="24"/>
        </w:rPr>
        <w:t>εξωτραπεζικό</w:t>
      </w:r>
      <w:proofErr w:type="spellEnd"/>
      <w:r>
        <w:rPr>
          <w:rFonts w:eastAsia="Times New Roman" w:cs="Times New Roman"/>
          <w:szCs w:val="24"/>
        </w:rPr>
        <w:t xml:space="preserve"> επιτόκιο το επιδιώκει η εταιρεία ειδικού σκοπού που συνιστά η τρά</w:t>
      </w:r>
      <w:r>
        <w:rPr>
          <w:rFonts w:eastAsia="Times New Roman" w:cs="Times New Roman"/>
          <w:szCs w:val="24"/>
        </w:rPr>
        <w:t>πεζα και η επιχείρηση για να εκδώσουν το ομολογιακό δάνειο. Επομένως, πάλι μέσα στο τραπεζικό σύστημα παραμένουμε, έστω και αν έχουμε βγάλει μ</w:t>
      </w:r>
      <w:r>
        <w:rPr>
          <w:rFonts w:eastAsia="Times New Roman" w:cs="Times New Roman"/>
          <w:szCs w:val="24"/>
        </w:rPr>
        <w:t>ί</w:t>
      </w:r>
      <w:r>
        <w:rPr>
          <w:rFonts w:eastAsia="Times New Roman" w:cs="Times New Roman"/>
          <w:szCs w:val="24"/>
        </w:rPr>
        <w:t xml:space="preserve">α φενάκη ότι είναι </w:t>
      </w:r>
      <w:proofErr w:type="spellStart"/>
      <w:r>
        <w:rPr>
          <w:rFonts w:eastAsia="Times New Roman" w:cs="Times New Roman"/>
          <w:szCs w:val="24"/>
        </w:rPr>
        <w:t>εξωτραπεζικό</w:t>
      </w:r>
      <w:proofErr w:type="spellEnd"/>
      <w:r>
        <w:rPr>
          <w:rFonts w:eastAsia="Times New Roman" w:cs="Times New Roman"/>
          <w:szCs w:val="24"/>
        </w:rPr>
        <w:t>.</w:t>
      </w:r>
    </w:p>
    <w:p w14:paraId="0840F78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-εμείς έχουμε πει ότι θα ψηφίσουμε το νομοσχέδιο- να σταθώ πολύ σε </w:t>
      </w:r>
      <w:r>
        <w:rPr>
          <w:rFonts w:eastAsia="Times New Roman" w:cs="Times New Roman"/>
          <w:szCs w:val="24"/>
        </w:rPr>
        <w:t xml:space="preserve">αυτό το σημείο, διότι εάν ελευθερωθεί το </w:t>
      </w:r>
      <w:proofErr w:type="spellStart"/>
      <w:r>
        <w:rPr>
          <w:rFonts w:eastAsia="Times New Roman" w:cs="Times New Roman"/>
          <w:szCs w:val="24"/>
        </w:rPr>
        <w:t>εξωτραπεζικό</w:t>
      </w:r>
      <w:proofErr w:type="spellEnd"/>
      <w:r>
        <w:rPr>
          <w:rFonts w:eastAsia="Times New Roman" w:cs="Times New Roman"/>
          <w:szCs w:val="24"/>
        </w:rPr>
        <w:t xml:space="preserve"> επιτόκιο και συνδεθεί το ομολογιακό δάνειο με </w:t>
      </w:r>
      <w:proofErr w:type="spellStart"/>
      <w:r>
        <w:rPr>
          <w:rFonts w:eastAsia="Times New Roman" w:cs="Times New Roman"/>
          <w:szCs w:val="24"/>
        </w:rPr>
        <w:t>τιτλοποίηση</w:t>
      </w:r>
      <w:proofErr w:type="spellEnd"/>
      <w:r>
        <w:rPr>
          <w:rFonts w:eastAsia="Times New Roman" w:cs="Times New Roman"/>
          <w:szCs w:val="24"/>
        </w:rPr>
        <w:t xml:space="preserve"> υγειών τραπεζικών δανείων, ε τότε να κλείσουμε την πόρτα, αγαπητοί συνάδελφοι, της Ελλάδος και να πούμε ότι όλοι αποτύχαμε, διότι μπορεί η Τράπε</w:t>
      </w:r>
      <w:r>
        <w:rPr>
          <w:rFonts w:eastAsia="Times New Roman" w:cs="Times New Roman"/>
          <w:szCs w:val="24"/>
        </w:rPr>
        <w:t xml:space="preserve">ζα της Ελλάδος να το εισηγείται για λόγους δημιουργίας κερδών και ωφελειών στις τράπεζες, αλλά δεν ξέρω, δεν άκουσα αν θέλουν και οι επιχειρήσεις αυτό το πράγμα. Δυστυχώς, θεωρήθηκε τυπική διαδικασία στην </w:t>
      </w:r>
      <w:r>
        <w:rPr>
          <w:rFonts w:eastAsia="Times New Roman" w:cs="Times New Roman"/>
          <w:szCs w:val="24"/>
        </w:rPr>
        <w:t>ε</w:t>
      </w:r>
      <w:r>
        <w:rPr>
          <w:rFonts w:eastAsia="Times New Roman" w:cs="Times New Roman"/>
          <w:szCs w:val="24"/>
        </w:rPr>
        <w:t>πιτροπή η συζήτηση του νομοσχεδίου. Ήταν και σύντο</w:t>
      </w:r>
      <w:r>
        <w:rPr>
          <w:rFonts w:eastAsia="Times New Roman" w:cs="Times New Roman"/>
          <w:szCs w:val="24"/>
        </w:rPr>
        <w:t>μη, διότι ήταν 4</w:t>
      </w:r>
      <w:r>
        <w:rPr>
          <w:rFonts w:eastAsia="Times New Roman" w:cs="Times New Roman"/>
          <w:szCs w:val="24"/>
        </w:rPr>
        <w:t xml:space="preserve"> έως </w:t>
      </w:r>
      <w:r>
        <w:rPr>
          <w:rFonts w:eastAsia="Times New Roman" w:cs="Times New Roman"/>
          <w:szCs w:val="24"/>
        </w:rPr>
        <w:t>5 Αυγούστου και όλοι βιαζόμασταν να φύγουμε και δεν ακούσαμε τις απόψεις των ανθρώπων της αγοράς. Τα θέτω να καταγραφούν, να τεθούν προς συζήτηση και ιδιαίτερα από την Κυβέρνηση, διότι στο τέλος δεν θέλω να υπάρχουν εκπλήξεις. Καταλαβα</w:t>
      </w:r>
      <w:r>
        <w:rPr>
          <w:rFonts w:eastAsia="Times New Roman" w:cs="Times New Roman"/>
          <w:szCs w:val="24"/>
        </w:rPr>
        <w:t>ίνετε ότι αναφέρομαι με πολύ συνέπεια και σοβαρότητα σε αυτό το σημείο.</w:t>
      </w:r>
    </w:p>
    <w:p w14:paraId="0840F78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κατανάλωσα δε ένα μεγάλο μέρος του χρόνου μου γι’ αυτό το ζήτημα το οποίο με απασχολεί, βεβαίως είμαι υποχρεωμένος να πω δύο λέξεις για το </w:t>
      </w:r>
      <w:r>
        <w:rPr>
          <w:rFonts w:eastAsia="Times New Roman" w:cs="Times New Roman"/>
          <w:szCs w:val="24"/>
          <w:lang w:val="en-US"/>
        </w:rPr>
        <w:t>crowdfunding</w:t>
      </w:r>
      <w:r>
        <w:rPr>
          <w:rFonts w:eastAsia="Times New Roman" w:cs="Times New Roman"/>
          <w:szCs w:val="24"/>
        </w:rPr>
        <w:t>. Καλό, μου αρέσει, αμερικ</w:t>
      </w:r>
      <w:r>
        <w:rPr>
          <w:rFonts w:eastAsia="Times New Roman" w:cs="Times New Roman"/>
          <w:szCs w:val="24"/>
        </w:rPr>
        <w:t xml:space="preserve">άνικα συστήματα έρχονται στην Ελλάδα, να κάνουμε και εμείς μικρές επιχειρήσεις μέσω του </w:t>
      </w:r>
      <w:r>
        <w:rPr>
          <w:rFonts w:eastAsia="Times New Roman" w:cs="Times New Roman"/>
          <w:szCs w:val="24"/>
          <w:lang w:val="en-US"/>
        </w:rPr>
        <w:t>crowdfunding</w:t>
      </w:r>
      <w:r>
        <w:rPr>
          <w:rFonts w:eastAsia="Times New Roman" w:cs="Times New Roman"/>
          <w:szCs w:val="24"/>
        </w:rPr>
        <w:t>, να τις χρηματοδοτήσουμε.</w:t>
      </w:r>
    </w:p>
    <w:p w14:paraId="0840F78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Θα ρωτήσω, λοιπόν, το εξής: Υπάρχει αποταμίευση στην Ελλάδα σήμερα να μπορέσει να χρηματοδοτήσει τέτοιες δραστηριότητες; Διάβαζα </w:t>
      </w:r>
      <w:r>
        <w:rPr>
          <w:rFonts w:eastAsia="Times New Roman" w:cs="Times New Roman"/>
          <w:szCs w:val="24"/>
        </w:rPr>
        <w:t>χθες -το έχω και κοντά μου- το εξής: «Φυλάνε τα λεφτά στο σπίτι πλέον οι Γερμανοί, μεγάλη αύξηση στις πωλήσεις χρηματοκιβωτίων», λέει η διεθνής ειδησιογραφία, που σημαίνει τι; Ότι λόγω των αρνητικών επιτοκίων των μεγάλων τραπεζών ο μικρός, ο μέσος αποταμιε</w:t>
      </w:r>
      <w:r>
        <w:rPr>
          <w:rFonts w:eastAsia="Times New Roman" w:cs="Times New Roman"/>
          <w:szCs w:val="24"/>
        </w:rPr>
        <w:t xml:space="preserve">υτής θέλει να έχει τα χρήματά του ασφαλή για να μην πληρώνει </w:t>
      </w:r>
      <w:proofErr w:type="spellStart"/>
      <w:r>
        <w:rPr>
          <w:rFonts w:eastAsia="Times New Roman" w:cs="Times New Roman"/>
          <w:szCs w:val="24"/>
        </w:rPr>
        <w:t>φύλακτρα</w:t>
      </w:r>
      <w:proofErr w:type="spellEnd"/>
      <w:r>
        <w:rPr>
          <w:rFonts w:eastAsia="Times New Roman" w:cs="Times New Roman"/>
          <w:szCs w:val="24"/>
        </w:rPr>
        <w:t>.</w:t>
      </w:r>
    </w:p>
    <w:p w14:paraId="0840F78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Ένα ισχύει λοιπόν αυτό, που βλέπουμε μ</w:t>
      </w:r>
      <w:r>
        <w:rPr>
          <w:rFonts w:eastAsia="Times New Roman" w:cs="Times New Roman"/>
          <w:szCs w:val="24"/>
        </w:rPr>
        <w:t>ί</w:t>
      </w:r>
      <w:r>
        <w:rPr>
          <w:rFonts w:eastAsia="Times New Roman" w:cs="Times New Roman"/>
          <w:szCs w:val="24"/>
        </w:rPr>
        <w:t xml:space="preserve">α τάση γενίκευσης, όχι μόνο εκείνοι οι οποίοι θα ζητήσουν το </w:t>
      </w:r>
      <w:proofErr w:type="spellStart"/>
      <w:r>
        <w:rPr>
          <w:rFonts w:eastAsia="Times New Roman" w:cs="Times New Roman"/>
          <w:szCs w:val="24"/>
        </w:rPr>
        <w:t>εξωτραπεζικό</w:t>
      </w:r>
      <w:proofErr w:type="spellEnd"/>
      <w:r>
        <w:rPr>
          <w:rFonts w:eastAsia="Times New Roman" w:cs="Times New Roman"/>
          <w:szCs w:val="24"/>
        </w:rPr>
        <w:t xml:space="preserve"> επιτόκιο του άρθρου 20 θα τρέξουν σε ψηλά επίπεδα, αλλά δεν θα υπάρχει γ</w:t>
      </w:r>
      <w:r>
        <w:rPr>
          <w:rFonts w:eastAsia="Times New Roman" w:cs="Times New Roman"/>
          <w:szCs w:val="24"/>
        </w:rPr>
        <w:t xml:space="preserve">ια να λειτουργήσει και το </w:t>
      </w:r>
      <w:r>
        <w:rPr>
          <w:rFonts w:eastAsia="Times New Roman" w:cs="Times New Roman"/>
          <w:szCs w:val="24"/>
          <w:lang w:val="en-US"/>
        </w:rPr>
        <w:t>crowdfunding</w:t>
      </w:r>
      <w:r>
        <w:rPr>
          <w:rFonts w:eastAsia="Times New Roman" w:cs="Times New Roman"/>
          <w:szCs w:val="24"/>
        </w:rPr>
        <w:t>, διότι ουδείς θα διακινδυνεύει -ειπώθηκε πολύ σωστά από τον κ. Σταμάτη- το δικαίωμα επιστροφής εντός δεκαπέντε ημερών, που είναι μ</w:t>
      </w:r>
      <w:r>
        <w:rPr>
          <w:rFonts w:eastAsia="Times New Roman" w:cs="Times New Roman"/>
          <w:szCs w:val="24"/>
        </w:rPr>
        <w:t>ί</w:t>
      </w:r>
      <w:r>
        <w:rPr>
          <w:rFonts w:eastAsia="Times New Roman" w:cs="Times New Roman"/>
          <w:szCs w:val="24"/>
        </w:rPr>
        <w:t xml:space="preserve">α αρχή του καταναλωτικού δικαίου. Εγώ θα έλεγα και κάτι άλλο και εντός εξαμήνου </w:t>
      </w:r>
      <w:r>
        <w:rPr>
          <w:rFonts w:eastAsia="Times New Roman" w:cs="Times New Roman"/>
          <w:szCs w:val="24"/>
        </w:rPr>
        <w:t>εξαγορά να μπορεί να υπάρχει, διότι αν εγκλωβιστούν τα χρήματα, αυτά τα λίγα, τις 5.000</w:t>
      </w:r>
      <w:r>
        <w:rPr>
          <w:rFonts w:eastAsia="Times New Roman" w:cs="Times New Roman"/>
          <w:szCs w:val="24"/>
        </w:rPr>
        <w:t xml:space="preserve"> ευρώ</w:t>
      </w:r>
      <w:r>
        <w:rPr>
          <w:rFonts w:eastAsia="Times New Roman" w:cs="Times New Roman"/>
          <w:szCs w:val="24"/>
        </w:rPr>
        <w:t>, το 3% ή το 10% του ετησίου ή του τριετούς</w:t>
      </w:r>
      <w:r>
        <w:rPr>
          <w:rFonts w:eastAsia="Times New Roman" w:cs="Times New Roman"/>
          <w:szCs w:val="24"/>
        </w:rPr>
        <w:t xml:space="preserve"> ατομικού</w:t>
      </w:r>
      <w:r>
        <w:rPr>
          <w:rFonts w:eastAsia="Times New Roman" w:cs="Times New Roman"/>
          <w:szCs w:val="24"/>
        </w:rPr>
        <w:t xml:space="preserve"> εισοδήματος, σε μετοχές μιας οποιασδήποτε επιχείρησης ή εταιρείας η οποία πάει κατά καπνού, ξέρετε τι θα θυμηθο</w:t>
      </w:r>
      <w:r>
        <w:rPr>
          <w:rFonts w:eastAsia="Times New Roman" w:cs="Times New Roman"/>
          <w:szCs w:val="24"/>
        </w:rPr>
        <w:t>ύμε; Φοβάμαι ότι θα γίνει εκμετάλλευση αυτών των διατάξεων. Θα θυμηθούμε το 1999 σε μικρότερο βαθμό, αλλά σε πολλαπλάσιες συνέπειες.</w:t>
      </w:r>
    </w:p>
    <w:p w14:paraId="0840F787" w14:textId="77777777" w:rsidR="001F57C4" w:rsidRDefault="00B509F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840F78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Τελειώνω, κυρία Πρόεδρε, με την ανοχή σ</w:t>
      </w:r>
      <w:r>
        <w:rPr>
          <w:rFonts w:eastAsia="Times New Roman" w:cs="Times New Roman"/>
          <w:szCs w:val="24"/>
        </w:rPr>
        <w:t>ας, σε ελάχιστα δευτερόλεπτα, λέγοντας και τούτο.</w:t>
      </w:r>
    </w:p>
    <w:p w14:paraId="0840F78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Μου κέντρισε το ενδιαφέρον και ήταν πραγματικά σοβαρή και η πρόταση του συναδέλφου Δημήτρη Καμμένου για το θέμα του ΕΝΦΙΑ των οικοδομικών συνεταιρισμών. Του τη ζήτησα, είχε την καλοσύνη να μου τη δώσει και </w:t>
      </w:r>
      <w:r>
        <w:rPr>
          <w:rFonts w:eastAsia="Times New Roman" w:cs="Times New Roman"/>
          <w:szCs w:val="24"/>
        </w:rPr>
        <w:t>την είδα.</w:t>
      </w:r>
    </w:p>
    <w:p w14:paraId="0840F78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Λέει, λοιπόν, ότι για ακίνητα των οικοδομικών συνεταιρισμών πρέπει ο ΕΝΦΙΑ να διαχέεται στα μέλη τ</w:t>
      </w:r>
      <w:r>
        <w:rPr>
          <w:rFonts w:eastAsia="Times New Roman" w:cs="Times New Roman"/>
          <w:szCs w:val="24"/>
        </w:rPr>
        <w:t>ους</w:t>
      </w:r>
      <w:r>
        <w:rPr>
          <w:rFonts w:eastAsia="Times New Roman" w:cs="Times New Roman"/>
          <w:szCs w:val="24"/>
        </w:rPr>
        <w:t xml:space="preserve"> κατά το ποσοστό συμμετοχής</w:t>
      </w:r>
      <w:r>
        <w:rPr>
          <w:rFonts w:eastAsia="Times New Roman" w:cs="Times New Roman"/>
          <w:szCs w:val="24"/>
        </w:rPr>
        <w:t xml:space="preserve"> </w:t>
      </w:r>
      <w:proofErr w:type="spellStart"/>
      <w:r>
        <w:rPr>
          <w:rFonts w:eastAsia="Times New Roman" w:cs="Times New Roman"/>
          <w:szCs w:val="24"/>
        </w:rPr>
        <w:t>έκαστου</w:t>
      </w:r>
      <w:proofErr w:type="spellEnd"/>
      <w:r>
        <w:rPr>
          <w:rFonts w:eastAsia="Times New Roman" w:cs="Times New Roman"/>
          <w:szCs w:val="24"/>
        </w:rPr>
        <w:t xml:space="preserve"> σε αυτόν. Δεν μπορεί να γίνει αυτό -εκτιμώ την προσπάθειά του- διότι τα μέλη δεν είναι δικαιούχοι εμπράγματου</w:t>
      </w:r>
      <w:r>
        <w:rPr>
          <w:rFonts w:eastAsia="Times New Roman" w:cs="Times New Roman"/>
          <w:szCs w:val="24"/>
        </w:rPr>
        <w:t xml:space="preserve"> δικαιώματος. Έχουν προσδοκία αποκτήσεως από συνεταιρισμούς</w:t>
      </w:r>
      <w:r>
        <w:rPr>
          <w:rFonts w:eastAsia="Times New Roman" w:cs="Times New Roman"/>
          <w:szCs w:val="24"/>
        </w:rPr>
        <w:t>,</w:t>
      </w:r>
      <w:r>
        <w:rPr>
          <w:rFonts w:eastAsia="Times New Roman" w:cs="Times New Roman"/>
          <w:szCs w:val="24"/>
        </w:rPr>
        <w:t xml:space="preserve"> που ποτέ δεν κατέστη δυνατόν να διανείμουν </w:t>
      </w:r>
      <w:proofErr w:type="spellStart"/>
      <w:r>
        <w:rPr>
          <w:rFonts w:eastAsia="Times New Roman" w:cs="Times New Roman"/>
          <w:szCs w:val="24"/>
        </w:rPr>
        <w:t>κληροτεμάχια</w:t>
      </w:r>
      <w:proofErr w:type="spellEnd"/>
      <w:r>
        <w:rPr>
          <w:rFonts w:eastAsia="Times New Roman" w:cs="Times New Roman"/>
          <w:szCs w:val="24"/>
        </w:rPr>
        <w:t>, να διανείμουν οικόπεδα, να γίνει οικιστική ανάπτυξη. Σωστό είναι ότι δεν πρέπει να επιβάλλεται ο ΕΝΦΙΑ πάνω στον Πρόεδρο</w:t>
      </w:r>
      <w:r>
        <w:rPr>
          <w:rFonts w:eastAsia="Times New Roman" w:cs="Times New Roman"/>
          <w:szCs w:val="24"/>
        </w:rPr>
        <w:t>-</w:t>
      </w:r>
      <w:r>
        <w:rPr>
          <w:rFonts w:eastAsia="Times New Roman" w:cs="Times New Roman"/>
          <w:szCs w:val="24"/>
        </w:rPr>
        <w:t xml:space="preserve"> στον εκπρόσωπο τ</w:t>
      </w:r>
      <w:r>
        <w:rPr>
          <w:rFonts w:eastAsia="Times New Roman" w:cs="Times New Roman"/>
          <w:szCs w:val="24"/>
        </w:rPr>
        <w:t>ου συνεταιρισμού, διότι θα τον οδηγήσουμε στην φυλακή.</w:t>
      </w:r>
    </w:p>
    <w:p w14:paraId="0840F78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Θα πρότεινα, λοιπόν, η Κυβέρνηση να βρει ένα άλλο ισοδύναμο. Πολλά ισοδύναμα έψαξε κατά καιρούς, αλλά δεν τα βρήκε πάντοτε. Όμως, εδώ, σε αυτήν την περίπτωση τουλάχιστον, όσον αφορά εκείνο </w:t>
      </w:r>
      <w:r>
        <w:rPr>
          <w:rFonts w:eastAsia="Times New Roman" w:cs="Times New Roman"/>
          <w:szCs w:val="24"/>
        </w:rPr>
        <w:lastRenderedPageBreak/>
        <w:t>το οποίο προ</w:t>
      </w:r>
      <w:r>
        <w:rPr>
          <w:rFonts w:eastAsia="Times New Roman" w:cs="Times New Roman"/>
          <w:szCs w:val="24"/>
        </w:rPr>
        <w:t xml:space="preserve">ϋπολογίζει να λάβει από τον ΕΝΦΙΑ των οικοδομικών συνεταιρισμών, πρέπει να θυμίσω ότι οι συνεταιριστές των οικοδομικών συνεταιρισμών είναι εγκλωβισμένοι από τη δικτατορία και εντεύθεν είτε με τη μορφή δασικών εκτάσεων είτε με τη μορφή μη πολεοδόμησης είτε </w:t>
      </w:r>
      <w:r>
        <w:rPr>
          <w:rFonts w:eastAsia="Times New Roman" w:cs="Times New Roman"/>
          <w:szCs w:val="24"/>
        </w:rPr>
        <w:t>με οτιδήποτε άλλο. Μην τους επιβαρύνουμε με κάτι ακόμα, το οποίο δεν θα μπορούν να αντέξουν.</w:t>
      </w:r>
    </w:p>
    <w:p w14:paraId="0840F78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Συνοψίζοντας, λοιπόν, λέω το εξής: Λέμε ναι στη ρύθμιση της Κεφαλαιαγοράς, με τις παρατηρήσεις όμως τις οποίες έκανα, διότι καλές οι εξ εσπερίας νέες, καινοτόμες ρ</w:t>
      </w:r>
      <w:r>
        <w:rPr>
          <w:rFonts w:eastAsia="Times New Roman" w:cs="Times New Roman"/>
          <w:szCs w:val="24"/>
        </w:rPr>
        <w:t xml:space="preserve">υθμίσεις χρηματοδοτικών εργαλείων, αλλά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και τις ελληνικές ιδιαιτερότητες, διότι είναι καλές οι ηλεκτρονικές πλατφόρμες του </w:t>
      </w:r>
      <w:r>
        <w:rPr>
          <w:rFonts w:eastAsia="Times New Roman" w:cs="Times New Roman"/>
          <w:szCs w:val="24"/>
          <w:lang w:val="en-US"/>
        </w:rPr>
        <w:t>crowdfunding</w:t>
      </w:r>
      <w:r>
        <w:rPr>
          <w:rFonts w:eastAsia="Times New Roman" w:cs="Times New Roman"/>
          <w:szCs w:val="24"/>
        </w:rPr>
        <w:t>, αλλά αυτές τις μέρες έχουμε και κάποιες άλλες ηλεκτρονικές πλατφόρμες</w:t>
      </w:r>
      <w:r>
        <w:rPr>
          <w:rFonts w:eastAsia="Times New Roman" w:cs="Times New Roman"/>
          <w:szCs w:val="24"/>
        </w:rPr>
        <w:t xml:space="preserve"> δημοκρατίας</w:t>
      </w:r>
      <w:r>
        <w:rPr>
          <w:rFonts w:eastAsia="Times New Roman" w:cs="Times New Roman"/>
          <w:szCs w:val="24"/>
        </w:rPr>
        <w:t xml:space="preserve"> τηλεοπτικώ</w:t>
      </w:r>
      <w:r>
        <w:rPr>
          <w:rFonts w:eastAsia="Times New Roman" w:cs="Times New Roman"/>
          <w:szCs w:val="24"/>
        </w:rPr>
        <w:t>ν αδειών και εκεί σε λίγο δεν θα έχουμε και τηλεοράσεις</w:t>
      </w:r>
      <w:r>
        <w:rPr>
          <w:rFonts w:eastAsia="Times New Roman" w:cs="Times New Roman"/>
          <w:szCs w:val="24"/>
        </w:rPr>
        <w:t>,</w:t>
      </w:r>
      <w:r>
        <w:rPr>
          <w:rFonts w:eastAsia="Times New Roman" w:cs="Times New Roman"/>
          <w:szCs w:val="24"/>
        </w:rPr>
        <w:t xml:space="preserve"> διότι –θα το πω ευθέως και με βαρύτητα- ενώ προηγουμένως κατηγορούσαμε για διαπλοκή, ότι δηλαδή</w:t>
      </w:r>
      <w:r>
        <w:rPr>
          <w:rFonts w:eastAsia="Times New Roman" w:cs="Times New Roman"/>
          <w:szCs w:val="24"/>
        </w:rPr>
        <w:t xml:space="preserve"> ιδιοκτήτες</w:t>
      </w:r>
      <w:r>
        <w:rPr>
          <w:rFonts w:eastAsia="Times New Roman" w:cs="Times New Roman"/>
          <w:szCs w:val="24"/>
        </w:rPr>
        <w:t xml:space="preserve"> ήταν πρόεδροι ΠΑΕ, ότι ήταν μεγαλοεργολάβοι, στο τέλος, όταν «αλέκτωρ </w:t>
      </w:r>
      <w:r>
        <w:rPr>
          <w:rFonts w:eastAsia="Times New Roman" w:cs="Times New Roman"/>
          <w:szCs w:val="24"/>
        </w:rPr>
        <w:t>λαλήσει</w:t>
      </w:r>
      <w:r>
        <w:rPr>
          <w:rFonts w:eastAsia="Times New Roman" w:cs="Times New Roman"/>
          <w:szCs w:val="24"/>
        </w:rPr>
        <w:t>», θα βγουν πάλ</w:t>
      </w:r>
      <w:r>
        <w:rPr>
          <w:rFonts w:eastAsia="Times New Roman" w:cs="Times New Roman"/>
          <w:szCs w:val="24"/>
        </w:rPr>
        <w:t>ι πρόεδροι ΠΑΕ, πάλι εργολάβοι ως δικαιούχοι των αδειών.</w:t>
      </w:r>
    </w:p>
    <w:p w14:paraId="0840F78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κυρία Πρόεδρε.</w:t>
      </w:r>
    </w:p>
    <w:p w14:paraId="0840F78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Καρακώστας, Κοινοβουλευτικός Εκπρόσωπος της Χρυσής Αυγής, για δώδεκα λεπτά.</w:t>
      </w:r>
    </w:p>
    <w:p w14:paraId="0840F78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Όπως προκύπτει από πλήθος σχετικών δημοσιευμάτων, το παρόν σχέδιο νόμου έρχεται προς επεξεργασία και ψήφιση ύστερα από επίμονα αιτήματα του Χρηματιστηρίου και της Επιτροπής Κεφαλαιαγοράς. </w:t>
      </w:r>
    </w:p>
    <w:p w14:paraId="0840F79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εν λόγω σχέδιο νόμου απαρτίζεται από δύο μέρη. Το πρώτο μέρος α</w:t>
      </w:r>
      <w:r>
        <w:rPr>
          <w:rFonts w:eastAsia="Times New Roman" w:cs="Times New Roman"/>
          <w:szCs w:val="24"/>
        </w:rPr>
        <w:t xml:space="preserve">φορά την προσαρμογή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δηγίας 2014/91 του Ευρωπαϊκού Κοινοβουλίου και του Συμβουλίου της Ευρώπης, η οποία προβλέπει τον συντονισμό νομοθετικών, κανονιστικών και διοικητικών διατάξεων αναφορικά με τους ΟΣΕΚΑ, δηλαδή</w:t>
      </w:r>
      <w:r>
        <w:rPr>
          <w:rFonts w:eastAsia="Times New Roman" w:cs="Times New Roman"/>
          <w:szCs w:val="24"/>
        </w:rPr>
        <w:t>,</w:t>
      </w:r>
      <w:r>
        <w:rPr>
          <w:rFonts w:eastAsia="Times New Roman" w:cs="Times New Roman"/>
          <w:szCs w:val="24"/>
        </w:rPr>
        <w:t xml:space="preserve">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σ</w:t>
      </w:r>
      <w:r>
        <w:rPr>
          <w:rFonts w:eastAsia="Times New Roman" w:cs="Times New Roman"/>
          <w:szCs w:val="24"/>
        </w:rPr>
        <w:t>υλλογικών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πενδύσεων σε </w:t>
      </w:r>
      <w:r>
        <w:rPr>
          <w:rFonts w:eastAsia="Times New Roman" w:cs="Times New Roman"/>
          <w:szCs w:val="24"/>
        </w:rPr>
        <w:t>κ</w:t>
      </w:r>
      <w:r>
        <w:rPr>
          <w:rFonts w:eastAsia="Times New Roman" w:cs="Times New Roman"/>
          <w:szCs w:val="24"/>
        </w:rPr>
        <w:t xml:space="preserve">ινητές </w:t>
      </w:r>
      <w:r>
        <w:rPr>
          <w:rFonts w:eastAsia="Times New Roman" w:cs="Times New Roman"/>
          <w:szCs w:val="24"/>
        </w:rPr>
        <w:t>α</w:t>
      </w:r>
      <w:r>
        <w:rPr>
          <w:rFonts w:eastAsia="Times New Roman" w:cs="Times New Roman"/>
          <w:szCs w:val="24"/>
        </w:rPr>
        <w:t xml:space="preserve">ξίες. </w:t>
      </w:r>
    </w:p>
    <w:p w14:paraId="0840F79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παρούσα </w:t>
      </w:r>
      <w:r>
        <w:rPr>
          <w:rFonts w:eastAsia="Times New Roman" w:cs="Times New Roman"/>
          <w:szCs w:val="24"/>
        </w:rPr>
        <w:t>ο</w:t>
      </w:r>
      <w:r>
        <w:rPr>
          <w:rFonts w:eastAsia="Times New Roman" w:cs="Times New Roman"/>
          <w:szCs w:val="24"/>
        </w:rPr>
        <w:t xml:space="preserve">δηγία τροποποιούνται διατάξεις της προηγούμενης </w:t>
      </w:r>
      <w:r>
        <w:rPr>
          <w:rFonts w:eastAsia="Times New Roman" w:cs="Times New Roman"/>
          <w:szCs w:val="24"/>
        </w:rPr>
        <w:t>ο</w:t>
      </w:r>
      <w:r>
        <w:rPr>
          <w:rFonts w:eastAsia="Times New Roman" w:cs="Times New Roman"/>
          <w:szCs w:val="24"/>
        </w:rPr>
        <w:t xml:space="preserve">δηγίας 2009/65, με σκοπό να ληφθούν υπ’ </w:t>
      </w:r>
      <w:proofErr w:type="spellStart"/>
      <w:r>
        <w:rPr>
          <w:rFonts w:eastAsia="Times New Roman" w:cs="Times New Roman"/>
          <w:szCs w:val="24"/>
        </w:rPr>
        <w:t>όψιν</w:t>
      </w:r>
      <w:proofErr w:type="spellEnd"/>
      <w:r>
        <w:rPr>
          <w:rFonts w:eastAsia="Times New Roman" w:cs="Times New Roman"/>
          <w:szCs w:val="24"/>
        </w:rPr>
        <w:t xml:space="preserve"> οι εξελίξεις στην αγορά, η ευθύνη των θεματοφυλάκων και οι κυρώσεις που δύναται να επιβάλλει η Επιτροπή Κεφαλαιαγορ</w:t>
      </w:r>
      <w:r>
        <w:rPr>
          <w:rFonts w:eastAsia="Times New Roman" w:cs="Times New Roman"/>
          <w:szCs w:val="24"/>
        </w:rPr>
        <w:t xml:space="preserve">άς σε περιπτώσεις που διαπιστώνεται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εκ μέρους των εμπλεκόμενων φορέων.</w:t>
      </w:r>
    </w:p>
    <w:p w14:paraId="0840F79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παρόντος θεσπίζονται εκτός των άλλων και νέες μορφές χρηματοδότησης, όπως είναι η λεγόμενη συμμετοχική χρηματοδότηση ή αγγλιστί </w:t>
      </w:r>
      <w:r>
        <w:rPr>
          <w:rFonts w:eastAsia="Times New Roman" w:cs="Times New Roman"/>
          <w:szCs w:val="24"/>
          <w:lang w:val="en-US"/>
        </w:rPr>
        <w:t>crowdfunding</w:t>
      </w:r>
      <w:r>
        <w:rPr>
          <w:rFonts w:eastAsia="Times New Roman" w:cs="Times New Roman"/>
          <w:szCs w:val="24"/>
        </w:rPr>
        <w:t xml:space="preserve">. </w:t>
      </w:r>
    </w:p>
    <w:p w14:paraId="0840F79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Ακόμα μ</w:t>
      </w:r>
      <w:r>
        <w:rPr>
          <w:rFonts w:eastAsia="Times New Roman" w:cs="Times New Roman"/>
          <w:szCs w:val="24"/>
        </w:rPr>
        <w:t>ί</w:t>
      </w:r>
      <w:r>
        <w:rPr>
          <w:rFonts w:eastAsia="Times New Roman" w:cs="Times New Roman"/>
          <w:szCs w:val="24"/>
        </w:rPr>
        <w:t>α φορά, λοιπόν, κατά την οποία καλείται η χώρα μας να προσαρμοστεί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 xml:space="preserve">δηγία, δράττομαι της ευκαιρίας και θέτω το ερώτημα –όχι, βεβαίως, προς εσάς, αλλά προς τον ελληνικό λαό- «Τίνος τα συμφέροντα εξυπηρετούν αυτές οι </w:t>
      </w:r>
      <w:r>
        <w:rPr>
          <w:rFonts w:eastAsia="Times New Roman" w:cs="Times New Roman"/>
          <w:szCs w:val="24"/>
        </w:rPr>
        <w:t>κ</w:t>
      </w:r>
      <w:r>
        <w:rPr>
          <w:rFonts w:eastAsia="Times New Roman" w:cs="Times New Roman"/>
          <w:szCs w:val="24"/>
        </w:rPr>
        <w:t xml:space="preserve">οινοτικές </w:t>
      </w:r>
      <w:r>
        <w:rPr>
          <w:rFonts w:eastAsia="Times New Roman" w:cs="Times New Roman"/>
          <w:szCs w:val="24"/>
        </w:rPr>
        <w:t>ο</w:t>
      </w:r>
      <w:r>
        <w:rPr>
          <w:rFonts w:eastAsia="Times New Roman" w:cs="Times New Roman"/>
          <w:szCs w:val="24"/>
        </w:rPr>
        <w:t>δηγίες, οι οποίες ψηφίζονται από τις κυβερνήσεις και γίνονται νόμοι του κράτους και τις οποίες είναι υποχρεωμένοι να εφαρμόσουν τα ίδια τα κράτη και οι λαοί τους;».</w:t>
      </w:r>
    </w:p>
    <w:p w14:paraId="0840F79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Δέκα χρόνια πριν, το έτος 2006 και συγκεκριμένα τον μήνα Απρίλιο εκείνου του έτους, η τότε </w:t>
      </w:r>
      <w:r>
        <w:rPr>
          <w:rFonts w:eastAsia="Times New Roman" w:cs="Times New Roman"/>
          <w:szCs w:val="24"/>
        </w:rPr>
        <w:t xml:space="preserve">Κυβέρνηση της Νέας Δημοκρατίας με Πρωθυπουργό τον Κώστα Καραμανλή κρίνει σκόπιμο να συμμορφωθεί η ελληνική νομοθεσία με την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 xml:space="preserve">δηγία 2001/55. Προς τούτο, δημοσιεύεται στις 14 Απριλίου 2006 στην Εφημερίδα της Κυβερνήσεως το υπ’ αριθμόν 80 Προεδρικό </w:t>
      </w:r>
      <w:r>
        <w:rPr>
          <w:rFonts w:eastAsia="Times New Roman" w:cs="Times New Roman"/>
          <w:szCs w:val="24"/>
        </w:rPr>
        <w:t xml:space="preserve">Διάταγμα. </w:t>
      </w:r>
    </w:p>
    <w:p w14:paraId="0840F79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Όμως, το ζήτημα είναι τι ακριβώς προέβλεπε η συγκεκριμένη ενσωμάτωση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 xml:space="preserve">δηγίας. </w:t>
      </w:r>
    </w:p>
    <w:p w14:paraId="0840F79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Διαβάζουμε από την Εφημερίδα της Κυβερνήσεως, αριθμός φύλλου 82, 14 Απριλίου 2006: «Προεδρικό Διάταγμα υπ’ αριθμόν 80. Παροχή προσωρινής προστασίας σε </w:t>
      </w:r>
      <w:r>
        <w:rPr>
          <w:rFonts w:eastAsia="Times New Roman" w:cs="Times New Roman"/>
          <w:szCs w:val="24"/>
        </w:rPr>
        <w:t xml:space="preserve">περίπτωση μαζικής εισροής </w:t>
      </w:r>
      <w:proofErr w:type="spellStart"/>
      <w:r>
        <w:rPr>
          <w:rFonts w:eastAsia="Times New Roman" w:cs="Times New Roman"/>
          <w:szCs w:val="24"/>
        </w:rPr>
        <w:t>εκτοπισθέντων</w:t>
      </w:r>
      <w:proofErr w:type="spellEnd"/>
      <w:r>
        <w:rPr>
          <w:rFonts w:eastAsia="Times New Roman" w:cs="Times New Roman"/>
          <w:szCs w:val="24"/>
        </w:rPr>
        <w:t xml:space="preserve"> αλλοδαπών».</w:t>
      </w:r>
    </w:p>
    <w:p w14:paraId="0840F79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Είναι προφανές πως η ηγετική κλίκα των τοκογλύφων των Βρυξελλών έχει μαντικές ικανότητες ή τη μαγική ικανότητα ώστε να μετατρέπεται από μια κάστα αιμοδιψών κερδοσκόπων σε βιβλικούς προφήτες. </w:t>
      </w:r>
    </w:p>
    <w:p w14:paraId="0840F79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Μάλιστα, για</w:t>
      </w:r>
      <w:r>
        <w:rPr>
          <w:rFonts w:eastAsia="Times New Roman" w:cs="Times New Roman"/>
          <w:szCs w:val="24"/>
        </w:rPr>
        <w:t xml:space="preserve"> να πάψει στο σημείο αυτό κάθε επιχείρηση εξαπάτησης του ελληνικού λαού από τους ευρωπαϊστές –τους παλαιούς, αλλά και τους όψιμους- της διεθνιστικής πλέον Αριστεράς, θα σας διαβάσω από το Α΄ Κεφάλαιο που αφορά τις γενικές διατάξεις, το άρθρο 1 που μιλά για</w:t>
      </w:r>
      <w:r>
        <w:rPr>
          <w:rFonts w:eastAsia="Times New Roman" w:cs="Times New Roman"/>
          <w:szCs w:val="24"/>
        </w:rPr>
        <w:t xml:space="preserve"> τον σκοπό.</w:t>
      </w:r>
    </w:p>
    <w:p w14:paraId="0840F79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«Σκοπός του παρόντος Προεδρικού Διατάγματος είναι η συμμόρφωση με την </w:t>
      </w:r>
      <w:r>
        <w:rPr>
          <w:rFonts w:eastAsia="Times New Roman" w:cs="Times New Roman"/>
          <w:szCs w:val="24"/>
        </w:rPr>
        <w:t>ο</w:t>
      </w:r>
      <w:r>
        <w:rPr>
          <w:rFonts w:eastAsia="Times New Roman" w:cs="Times New Roman"/>
          <w:szCs w:val="24"/>
        </w:rPr>
        <w:t xml:space="preserve">δηγία 2001/55 του Συμβουλίου της Ευρωπαϊκής Ένωσης για τις ελάχιστες προδιαγραφές παροχής προσωρινής προστασίας σε περίπτωση μαζικής εισροής </w:t>
      </w:r>
      <w:proofErr w:type="spellStart"/>
      <w:r>
        <w:rPr>
          <w:rFonts w:eastAsia="Times New Roman" w:cs="Times New Roman"/>
          <w:szCs w:val="24"/>
        </w:rPr>
        <w:t>εκτοπισθέντων</w:t>
      </w:r>
      <w:proofErr w:type="spellEnd"/>
      <w:r>
        <w:rPr>
          <w:rFonts w:eastAsia="Times New Roman" w:cs="Times New Roman"/>
          <w:szCs w:val="24"/>
        </w:rPr>
        <w:t xml:space="preserve"> και τα μέτρα για τ</w:t>
      </w:r>
      <w:r>
        <w:rPr>
          <w:rFonts w:eastAsia="Times New Roman" w:cs="Times New Roman"/>
          <w:szCs w:val="24"/>
        </w:rPr>
        <w:t>η δίκαιη κατανομή των βαρών μεταξύ των κρατών-μελών, όσον αφορά την υποδοχή και την αντιμετώπιση των συνεπειών της υποδοχής αυτών των ατόμων». Επαναλαμβάνω «και τα μέτρα για τη δίκαιη κατανομή των βαρών μεταξύ των κρατών-μελών, όσον αφορά την υποδοχή και τ</w:t>
      </w:r>
      <w:r>
        <w:rPr>
          <w:rFonts w:eastAsia="Times New Roman" w:cs="Times New Roman"/>
          <w:szCs w:val="24"/>
        </w:rPr>
        <w:t>ην αντιμετώπιση των συνεπειών της υποδοχής αυτών των ατόμων».</w:t>
      </w:r>
    </w:p>
    <w:p w14:paraId="0840F79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Συνεπώς, ακόμη και εκείνοι οι οποίοι με θράσος χιλίων πιθήκων διακηρύσσουν πως η χώρα μας αποδεικνύει την προοδευτικότητα και τον ευρωπαϊσμό της εφαρμόζοντας πιστά και με θρησκευτική προσήλωση τ</w:t>
      </w:r>
      <w:r>
        <w:rPr>
          <w:rFonts w:eastAsia="Times New Roman" w:cs="Times New Roman"/>
          <w:szCs w:val="24"/>
        </w:rPr>
        <w:t>ις περίφημες κοινοτικές οδηγίες, θα πρέπει να εξηγήσουν όχι σε εμάς, αλλά στον ελληνικό λαό, τον λόγο για τον οποίο το εγχώριο πολιτικό σύστημα εφαρμόζει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ο</w:t>
      </w:r>
      <w:r>
        <w:rPr>
          <w:rFonts w:eastAsia="Times New Roman" w:cs="Times New Roman"/>
          <w:szCs w:val="24"/>
        </w:rPr>
        <w:t>δηγία την οποία καταπάτησαν όλα τα υπόλοιπα ευρωπαϊκά κράτη κλείνοντας τα σύνορά τους σε αυτούς τ</w:t>
      </w:r>
      <w:r>
        <w:rPr>
          <w:rFonts w:eastAsia="Times New Roman" w:cs="Times New Roman"/>
          <w:szCs w:val="24"/>
        </w:rPr>
        <w:t>ους οποίους υποκριτικά αποκαλούν «πρόσφυγες». Πρόκειται για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ο</w:t>
      </w:r>
      <w:r>
        <w:rPr>
          <w:rFonts w:eastAsia="Times New Roman" w:cs="Times New Roman"/>
          <w:szCs w:val="24"/>
        </w:rPr>
        <w:t>δηγία η οποία, πέραν του γεγονότος ότι επιβαρύνει την ήδη χρεωκοπημένη ελληνική οικονομία, δηλαδή τους Έλληνες φορολογούμενους, συνιστά μ</w:t>
      </w:r>
      <w:r>
        <w:rPr>
          <w:rFonts w:eastAsia="Times New Roman" w:cs="Times New Roman"/>
          <w:szCs w:val="24"/>
        </w:rPr>
        <w:t>ί</w:t>
      </w:r>
      <w:r>
        <w:rPr>
          <w:rFonts w:eastAsia="Times New Roman" w:cs="Times New Roman"/>
          <w:szCs w:val="24"/>
        </w:rPr>
        <w:t>α πραγματική βόμβα στα θεμέλια της ελληνικής κοινωνία</w:t>
      </w:r>
      <w:r>
        <w:rPr>
          <w:rFonts w:eastAsia="Times New Roman" w:cs="Times New Roman"/>
          <w:szCs w:val="24"/>
        </w:rPr>
        <w:t>ς.</w:t>
      </w:r>
    </w:p>
    <w:p w14:paraId="0840F79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οι όψιμοι ευρωπαϊστές της Αριστεράς στο ζήτημα της παράκαμψης της </w:t>
      </w:r>
      <w:r>
        <w:rPr>
          <w:rFonts w:eastAsia="Times New Roman" w:cs="Times New Roman"/>
          <w:szCs w:val="24"/>
        </w:rPr>
        <w:t>ο</w:t>
      </w:r>
      <w:r>
        <w:rPr>
          <w:rFonts w:eastAsia="Times New Roman" w:cs="Times New Roman"/>
          <w:szCs w:val="24"/>
        </w:rPr>
        <w:t xml:space="preserve">δηγίας από τους Ευρωπαίους εταίρους τους απάντησαν με το περισπούδαστο, πλην κουτοπόνηρο «εκείνοι δεν είναι ανθρωπιστές, εμείς είμαστε». </w:t>
      </w:r>
    </w:p>
    <w:p w14:paraId="0840F79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Φ</w:t>
      </w:r>
      <w:r>
        <w:rPr>
          <w:rFonts w:eastAsia="Times New Roman" w:cs="Times New Roman"/>
          <w:szCs w:val="24"/>
        </w:rPr>
        <w:t>υσικά δεν θα είχαμε τον παραμικρό λόγο</w:t>
      </w:r>
      <w:r>
        <w:rPr>
          <w:rFonts w:eastAsia="Times New Roman" w:cs="Times New Roman"/>
          <w:szCs w:val="24"/>
        </w:rPr>
        <w:t xml:space="preserve"> να αμφισβητήσουμε τον ανθρωπισμό της Αριστεράς, εάν ικανοποιούσε μία και μοναδική προϋπόθεση. Ποια; Να έπραττε για τους εκατοντάδες χιλιάδες Έλληνες όσα πράττει σήμερα για τους εξ Ανατολών απρόσκλητους του ελληνικού λαού, αλλά προσκεκλημένους των συντρόφω</w:t>
      </w:r>
      <w:r>
        <w:rPr>
          <w:rFonts w:eastAsia="Times New Roman" w:cs="Times New Roman"/>
          <w:szCs w:val="24"/>
        </w:rPr>
        <w:t xml:space="preserve">ν Τσίπρα και Καμμένου. </w:t>
      </w:r>
    </w:p>
    <w:p w14:paraId="0840F79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Επειδή, όμως, ο περίφημος και παντοιοτρόπως διαφημιζόμενος ανθρωπισμός σας στερεύει, όταν πρόκειται να ικανοποιήσει τις πραγματικές ανάγκες επιβίωσης των Ελλήνων, έχουμε κάθε δικαίωμα να σας χαρακτηρίζουμε εργολάβους ενός κίβδηλου α</w:t>
      </w:r>
      <w:r>
        <w:rPr>
          <w:rFonts w:eastAsia="Times New Roman" w:cs="Times New Roman"/>
          <w:szCs w:val="24"/>
        </w:rPr>
        <w:t xml:space="preserve">νθρωπισμού, ο οποίος αποδεδειγμένα πλέον υπηρετεί τα συμφέροντα των αρπακτικών του διεθνούς κεφαλαίου. Όποιος το αμφισβητεί, εκτίθεται και διαψεύδεται από τα στοιχεία της αλληλογραφίας του λατρευτού σας εντολοδότη Τζώρτζ </w:t>
      </w:r>
      <w:proofErr w:type="spellStart"/>
      <w:r>
        <w:rPr>
          <w:rFonts w:eastAsia="Times New Roman" w:cs="Times New Roman"/>
          <w:szCs w:val="24"/>
        </w:rPr>
        <w:t>Σόρος</w:t>
      </w:r>
      <w:proofErr w:type="spellEnd"/>
      <w:r>
        <w:rPr>
          <w:rFonts w:eastAsia="Times New Roman" w:cs="Times New Roman"/>
          <w:szCs w:val="24"/>
        </w:rPr>
        <w:t xml:space="preserve">, τα οποία είδαν προσφάτως τα </w:t>
      </w:r>
      <w:r>
        <w:rPr>
          <w:rFonts w:eastAsia="Times New Roman" w:cs="Times New Roman"/>
          <w:szCs w:val="24"/>
        </w:rPr>
        <w:t xml:space="preserve">φώτα της δημοσιότητας. </w:t>
      </w:r>
    </w:p>
    <w:p w14:paraId="0840F79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Εμείς οι Έλληνες εθνικιστές, όντας ανθρωπιστές και ρεαλιστές συνάμα, απαιτούμε από την κυβέρνηση της Αριστεράς των ανθρωπιστών τη δημιουργία δομών φιλοξενίας με προνόμια αντίστοιχα εκείνων στα οποία εγκαθίστανται λαθρομετανάστες για</w:t>
      </w:r>
      <w:r>
        <w:rPr>
          <w:rFonts w:eastAsia="Times New Roman" w:cs="Times New Roman"/>
          <w:szCs w:val="24"/>
        </w:rPr>
        <w:t xml:space="preserve"> Έλληνες άστεγους και αναξιοπαθούντες, τα θύματα δηλαδή ενός δράματος το οποίο εσείς δημιουργήσατε και το οποίο εσείς συνεχίζετε. </w:t>
      </w:r>
    </w:p>
    <w:p w14:paraId="0840F79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Δεν τρέφουμε, βεβαίως, αυταπάτες πως θα προχωρούσατε ποτέ σε μια τέτοια ενέργεια. Και δεν τρέφουμε αυταπάτες, διότι εμείς οι </w:t>
      </w:r>
      <w:r>
        <w:rPr>
          <w:rFonts w:eastAsia="Times New Roman" w:cs="Times New Roman"/>
          <w:szCs w:val="24"/>
        </w:rPr>
        <w:t>εθνικιστές γνωρίζουμε πως κάτω από το μανδύα του ψευδεπίγραφου ανθρωπισμού σας κρύβεται το προσωπείο του χυδαιότερου ανθελληνισμού, ο οποίος λαμβάνει ξεκάθαρα το χαρακτήρα του στυγνού ρατσισμού εις βάρος των Ελλήνων.</w:t>
      </w:r>
    </w:p>
    <w:p w14:paraId="0840F7A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Τα όσα ανέφερα παραπάνω θαρρώ πως είναι</w:t>
      </w:r>
      <w:r>
        <w:rPr>
          <w:rFonts w:eastAsia="Times New Roman" w:cs="Times New Roman"/>
          <w:szCs w:val="24"/>
        </w:rPr>
        <w:t xml:space="preserve"> ενδεικτικά για να κατανοήσει κάποιος ποιες ακριβώς σκοπιμότητες εξυπηρετούν οι </w:t>
      </w:r>
      <w:r>
        <w:rPr>
          <w:rFonts w:eastAsia="Times New Roman" w:cs="Times New Roman"/>
          <w:szCs w:val="24"/>
        </w:rPr>
        <w:t>κ</w:t>
      </w:r>
      <w:r>
        <w:rPr>
          <w:rFonts w:eastAsia="Times New Roman" w:cs="Times New Roman"/>
          <w:szCs w:val="24"/>
        </w:rPr>
        <w:t xml:space="preserve">οινοτικές </w:t>
      </w:r>
      <w:r>
        <w:rPr>
          <w:rFonts w:eastAsia="Times New Roman" w:cs="Times New Roman"/>
          <w:szCs w:val="24"/>
        </w:rPr>
        <w:t>ο</w:t>
      </w:r>
      <w:r>
        <w:rPr>
          <w:rFonts w:eastAsia="Times New Roman" w:cs="Times New Roman"/>
          <w:szCs w:val="24"/>
        </w:rPr>
        <w:t xml:space="preserve">δηγίες ενός Οργανισμού, του οποίου στόχος δεν είναι η ευημερία των λαών της Ευρώπης, αλλά ο οικονομικός τους –και όχι μόνο- στραγγαλισμός προς όφελος μιας </w:t>
      </w:r>
      <w:r>
        <w:rPr>
          <w:rFonts w:eastAsia="Times New Roman" w:cs="Times New Roman"/>
          <w:szCs w:val="24"/>
        </w:rPr>
        <w:lastRenderedPageBreak/>
        <w:t>κάστας δι</w:t>
      </w:r>
      <w:r>
        <w:rPr>
          <w:rFonts w:eastAsia="Times New Roman" w:cs="Times New Roman"/>
          <w:szCs w:val="24"/>
        </w:rPr>
        <w:t xml:space="preserve">εθνών τοκογλύφων που εξουσιάζει τυραννικά μέσω των τραπεζών και των κερδοσκοπικών τους ιδρυμάτων. </w:t>
      </w:r>
    </w:p>
    <w:p w14:paraId="0840F7A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Υπό το πρίσμα αυτό, βλέπουμε και τη σημερινή ενσωμάτωση της κοινοτικής </w:t>
      </w:r>
      <w:r>
        <w:rPr>
          <w:rFonts w:eastAsia="Times New Roman" w:cs="Times New Roman"/>
          <w:szCs w:val="24"/>
        </w:rPr>
        <w:t>ο</w:t>
      </w:r>
      <w:r>
        <w:rPr>
          <w:rFonts w:eastAsia="Times New Roman" w:cs="Times New Roman"/>
          <w:szCs w:val="24"/>
        </w:rPr>
        <w:t>δηγίας για την οποία παραθέτουμε τις δηλώσεις όχι κάποιου ακραίου εθνικιστή, αλλά του</w:t>
      </w:r>
      <w:r>
        <w:rPr>
          <w:rFonts w:eastAsia="Times New Roman" w:cs="Times New Roman"/>
          <w:szCs w:val="24"/>
        </w:rPr>
        <w:t xml:space="preserve"> Προέδρου της Ένωσης Θεσμικών Επενδυτών, ο οποίος και τόνισε τα κάτωθι: «Με τα μέτρα αυτά είναι σαν να θέλουμε να διώξουμε τους Έλληνες </w:t>
      </w:r>
      <w:proofErr w:type="spellStart"/>
      <w:r>
        <w:rPr>
          <w:rFonts w:eastAsia="Times New Roman" w:cs="Times New Roman"/>
          <w:szCs w:val="24"/>
        </w:rPr>
        <w:t>μικροταμιευτές</w:t>
      </w:r>
      <w:proofErr w:type="spellEnd"/>
      <w:r>
        <w:rPr>
          <w:rFonts w:eastAsia="Times New Roman" w:cs="Times New Roman"/>
          <w:szCs w:val="24"/>
        </w:rPr>
        <w:t xml:space="preserve"> και μικροεπενδυτές από την Ελλάδα και να τους οδηγήσουμε σε αμοιβαία κεφάλαια ξένων εταιρειών, τα οποία έ</w:t>
      </w:r>
      <w:r>
        <w:rPr>
          <w:rFonts w:eastAsia="Times New Roman" w:cs="Times New Roman"/>
          <w:szCs w:val="24"/>
        </w:rPr>
        <w:t>χουν σχεδόν μηδενικό φόρο και, ουσιαστικά</w:t>
      </w:r>
      <w:r w:rsidRPr="008E4A66">
        <w:rPr>
          <w:rFonts w:eastAsia="Times New Roman" w:cs="Times New Roman"/>
          <w:szCs w:val="24"/>
        </w:rPr>
        <w:t>,</w:t>
      </w:r>
      <w:r>
        <w:rPr>
          <w:rFonts w:eastAsia="Times New Roman" w:cs="Times New Roman"/>
          <w:szCs w:val="24"/>
        </w:rPr>
        <w:t xml:space="preserve"> τα ελληνικά κεφάλαια να χρηματοδοτήσουν την ανάπτυξη άλλων χωρών»</w:t>
      </w:r>
      <w:r>
        <w:rPr>
          <w:rFonts w:eastAsia="Times New Roman" w:cs="Times New Roman"/>
          <w:szCs w:val="24"/>
        </w:rPr>
        <w:t>.</w:t>
      </w:r>
    </w:p>
    <w:p w14:paraId="0840F7A2"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Για τον Λαϊκό Σύνδεσμο-Χρυσή Αυγή το παρόν σχέδιο νόμου κα</w:t>
      </w:r>
      <w:r>
        <w:rPr>
          <w:rFonts w:eastAsia="Times New Roman" w:cs="Times New Roman"/>
          <w:color w:val="000000"/>
          <w:szCs w:val="24"/>
        </w:rPr>
        <w:t>μ</w:t>
      </w:r>
      <w:r>
        <w:rPr>
          <w:rFonts w:eastAsia="Times New Roman" w:cs="Times New Roman"/>
          <w:color w:val="000000"/>
          <w:szCs w:val="24"/>
        </w:rPr>
        <w:t xml:space="preserve">μία ανακούφιση δεν πρόκειται να προσφέρει στον σκληρά δοκιμαζόμενο ελληνικό λαό, αντιθέτως αποσκοπεί ξεκάθαρα σε ρυθμίσεις οι οποίες εξυπηρετούν τις ανάγκες και τα συμφέροντα των χρηματοπιστωτικών ιδρυμάτων, τα οποία είναι </w:t>
      </w:r>
      <w:r>
        <w:rPr>
          <w:rFonts w:eastAsia="Times New Roman" w:cs="Times New Roman"/>
          <w:color w:val="000000"/>
          <w:szCs w:val="24"/>
        </w:rPr>
        <w:lastRenderedPageBreak/>
        <w:t>προφανές ότι σε καμία περίπτωση δ</w:t>
      </w:r>
      <w:r>
        <w:rPr>
          <w:rFonts w:eastAsia="Times New Roman" w:cs="Times New Roman"/>
          <w:color w:val="000000"/>
          <w:szCs w:val="24"/>
        </w:rPr>
        <w:t xml:space="preserve">εν συμβαδίζουν με εκείνα της συντριπτικής πλειοψηφίας των Ελλήνων. </w:t>
      </w:r>
    </w:p>
    <w:p w14:paraId="0840F7A3"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Σε αντιδιαστολή της σκανδαλώδους μεταχείρισης που τυγχάνουν τα χρηματοπιστωτικά ιδρύματα από το κράτος, βρίσκεται η απάνθρωπη και άδικη και ισοπεδωτική μεταχείριση του κράτους προς τους Έλ</w:t>
      </w:r>
      <w:r>
        <w:rPr>
          <w:rFonts w:eastAsia="Times New Roman" w:cs="Times New Roman"/>
          <w:szCs w:val="24"/>
        </w:rPr>
        <w:t>ληνες και τις Ελληνίδες, για τους οποίους η μοναδική προοπτική είναι νέες θυσίες μέσω νέων σκληρότατων φόρων, για να σωθεί, όχι αυτό το οποίο σήμερα καταχρηστικώς ονομάζεται κράτος, αλλά το διεφθαρμένο, εγχώριο τραπεζικό σύστημα και το διεθνές κερδοσκοπικό</w:t>
      </w:r>
      <w:r>
        <w:rPr>
          <w:rFonts w:eastAsia="Times New Roman" w:cs="Times New Roman"/>
          <w:szCs w:val="24"/>
        </w:rPr>
        <w:t xml:space="preserve"> κεφαλαίο, τα οποία και συναποτελούν το πραγματικό σημερινό κράτος των μνημονίων. </w:t>
      </w:r>
    </w:p>
    <w:p w14:paraId="0840F7A4"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Εν κατακλείδι, καθότι η Χρυσή Αυγή δεν υπηρετεί τους διεθνείς τοκογλύφους και τις πολιτικές τους μαριονέτες στην Ευρωπαϊκή Ένωση, αλλά υπηρετεί μονάχα τον ελληνικό λαό και λ</w:t>
      </w:r>
      <w:r>
        <w:rPr>
          <w:rFonts w:eastAsia="Times New Roman" w:cs="Times New Roman"/>
          <w:color w:val="000000"/>
          <w:szCs w:val="24"/>
        </w:rPr>
        <w:t xml:space="preserve">ογοδοτεί μόνο σε εκείνον, καταψηφίζουμε το παρόν σχέδιο νόμου και επί της αρχής και επί των άρθρων. </w:t>
      </w:r>
    </w:p>
    <w:p w14:paraId="0840F7A5" w14:textId="77777777" w:rsidR="001F57C4" w:rsidRDefault="00B509FF">
      <w:pPr>
        <w:tabs>
          <w:tab w:val="center" w:pos="4753"/>
        </w:tabs>
        <w:spacing w:line="600" w:lineRule="auto"/>
        <w:ind w:firstLine="720"/>
        <w:rPr>
          <w:rFonts w:eastAsia="Times New Roman" w:cs="Times New Roman"/>
          <w:szCs w:val="24"/>
        </w:rPr>
      </w:pPr>
      <w:r>
        <w:rPr>
          <w:rFonts w:eastAsia="Times New Roman" w:cs="Times New Roman"/>
          <w:szCs w:val="24"/>
        </w:rPr>
        <w:t>Σας ευχαριστώ.</w:t>
      </w:r>
    </w:p>
    <w:p w14:paraId="0840F7A6" w14:textId="77777777" w:rsidR="001F57C4" w:rsidRDefault="00B509FF">
      <w:pPr>
        <w:tabs>
          <w:tab w:val="center" w:pos="4753"/>
        </w:tabs>
        <w:spacing w:line="600" w:lineRule="auto"/>
        <w:ind w:firstLine="720"/>
        <w:jc w:val="center"/>
        <w:rPr>
          <w:rFonts w:eastAsia="Times New Roman" w:cs="Times New Roman"/>
          <w:b/>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840F7A7"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επειδή δεν είναι και άλλος Κοινοβουλευτικός Εκπρόσωπος εδώ στην Αίθουσα, θα λάβει τον λόγο ο κ. Μαντάς. </w:t>
      </w:r>
    </w:p>
    <w:p w14:paraId="0840F7A8"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του ΣΥΡΙΖΑ</w:t>
      </w:r>
      <w:r>
        <w:rPr>
          <w:rFonts w:eastAsia="Times New Roman" w:cs="Times New Roman"/>
          <w:szCs w:val="24"/>
        </w:rPr>
        <w:t>,</w:t>
      </w:r>
      <w:r>
        <w:rPr>
          <w:rFonts w:eastAsia="Times New Roman" w:cs="Times New Roman"/>
          <w:szCs w:val="24"/>
        </w:rPr>
        <w:t xml:space="preserve"> κ. Μαντάς, έχει τον λόγο για δώδεκα λεπτά. </w:t>
      </w:r>
    </w:p>
    <w:p w14:paraId="0840F7A9"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θα τα εξαντλήσω όλα. </w:t>
      </w:r>
    </w:p>
    <w:p w14:paraId="0840F7AA"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Δεν θα έπαιρνα τ</w:t>
      </w:r>
      <w:r>
        <w:rPr>
          <w:rFonts w:eastAsia="Times New Roman" w:cs="Times New Roman"/>
          <w:szCs w:val="24"/>
        </w:rPr>
        <w:t xml:space="preserve">ο λόγο, αλλά υπήρξαν κάποιες αφορμές -αν θέλετε- από άλλες τοποθετήσεις, που νομίζω ότι δεν πρέπει να μείνουν αναπάντητες. Θα επιχειρήσω ακριβώς να αναφερθώ σε γενικότερα ζητήματα πέρα από το νομοσχέδιο, το οποίο βρίσκει την κοινή αποδοχή και είναι κοινός </w:t>
      </w:r>
      <w:r>
        <w:rPr>
          <w:rFonts w:eastAsia="Times New Roman" w:cs="Times New Roman"/>
          <w:szCs w:val="24"/>
        </w:rPr>
        <w:t xml:space="preserve">τόπος, χωρίς αμφιβολία. Ιδιαίτερα δε το θέμα του </w:t>
      </w:r>
      <w:r>
        <w:rPr>
          <w:rFonts w:eastAsia="Times New Roman" w:cs="Times New Roman"/>
          <w:szCs w:val="24"/>
          <w:lang w:val="en-US"/>
        </w:rPr>
        <w:t>crowdfunding</w:t>
      </w:r>
      <w:r>
        <w:rPr>
          <w:rFonts w:eastAsia="Times New Roman" w:cs="Times New Roman"/>
          <w:szCs w:val="24"/>
        </w:rPr>
        <w:t xml:space="preserve"> νομίζω ότι είναι κρίσιμο και σημαντικό στοιχείο που εισάγει αυτή η διάταξη.</w:t>
      </w:r>
    </w:p>
    <w:p w14:paraId="0840F7AB"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szCs w:val="24"/>
        </w:rPr>
        <w:lastRenderedPageBreak/>
        <w:t>Επίσης, θα προσπεράσω -σημειώνοντας το όμως, δεν το προσπερνώ έτσι - το ρατσιστικό παραλήρημα που ακούστηκε για μ</w:t>
      </w:r>
      <w:r>
        <w:rPr>
          <w:rFonts w:eastAsia="Times New Roman" w:cs="Times New Roman"/>
          <w:szCs w:val="24"/>
        </w:rPr>
        <w:t>ί</w:t>
      </w:r>
      <w:r>
        <w:rPr>
          <w:rFonts w:eastAsia="Times New Roman" w:cs="Times New Roman"/>
          <w:szCs w:val="24"/>
        </w:rPr>
        <w:t>α ακ</w:t>
      </w:r>
      <w:r>
        <w:rPr>
          <w:rFonts w:eastAsia="Times New Roman" w:cs="Times New Roman"/>
          <w:szCs w:val="24"/>
        </w:rPr>
        <w:t xml:space="preserve">όμα φορά από την πλευρά της Χρυσής Αυγής, η οποία συνεχίζει η ηγεσία της κάθε μέρα να εγκαλείται στη διαδικασία, διότι κατηγορείται η ηγεσία της για τα γνωστά γεγονότα και εγκλήματα που έχουν συμβεί. </w:t>
      </w:r>
    </w:p>
    <w:p w14:paraId="0840F7AC"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Είστε δικαστής, κύριε;</w:t>
      </w:r>
    </w:p>
    <w:p w14:paraId="0840F7AD"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b/>
          <w:szCs w:val="24"/>
        </w:rPr>
        <w:t>ΧΡΗΣΤΟΣ ΜΑ</w:t>
      </w:r>
      <w:r>
        <w:rPr>
          <w:rFonts w:eastAsia="Times New Roman" w:cs="Times New Roman"/>
          <w:b/>
          <w:szCs w:val="24"/>
        </w:rPr>
        <w:t>ΝΤΑΣ:</w:t>
      </w:r>
      <w:r>
        <w:rPr>
          <w:rFonts w:eastAsia="Times New Roman" w:cs="Times New Roman"/>
          <w:szCs w:val="24"/>
        </w:rPr>
        <w:t xml:space="preserve"> Λέω «κατηγορείται», γιατί είναι σε εξέλιξη. Ξέρω τι λέω και προσέξτε τι λέω. </w:t>
      </w:r>
    </w:p>
    <w:p w14:paraId="0840F7AE"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Θα μπορούσατε να με καταγγείλετε πολύ απλά για ρατσισμό.</w:t>
      </w:r>
    </w:p>
    <w:p w14:paraId="0840F7AF"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Συνεχίστε, κύριε Μαντά. Δεν χρειάζονται σχόλια τώ</w:t>
      </w:r>
      <w:r>
        <w:rPr>
          <w:rFonts w:eastAsia="Times New Roman" w:cs="Times New Roman"/>
          <w:szCs w:val="24"/>
        </w:rPr>
        <w:t>ρα.</w:t>
      </w:r>
    </w:p>
    <w:p w14:paraId="0840F7B0"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Συνεχίζω. </w:t>
      </w:r>
    </w:p>
    <w:p w14:paraId="0840F7B1" w14:textId="77777777" w:rsidR="001F57C4" w:rsidRDefault="00B509FF">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ορισμένα ζητήματα που ειδικότερα αναφέρθηκαν από τον Κοινοβουλευτικό Εκπρόσωπο της Αξιωματικής Αντιπολίτευσης και επειδή είναι πράγματι ζητήματα που απασχολούν την </w:t>
      </w:r>
      <w:r>
        <w:rPr>
          <w:rFonts w:eastAsia="Times New Roman" w:cs="Times New Roman"/>
          <w:szCs w:val="24"/>
        </w:rPr>
        <w:lastRenderedPageBreak/>
        <w:t>ουσία των πραγμάτων -το ερώτημα του κ. Σταμ</w:t>
      </w:r>
      <w:r>
        <w:rPr>
          <w:rFonts w:eastAsia="Times New Roman" w:cs="Times New Roman"/>
          <w:szCs w:val="24"/>
        </w:rPr>
        <w:t>άτη το αφήνω να απαντηθεί από τον κύριο Υπουργό και τα ερωτήματα, θα πω όμως μ</w:t>
      </w:r>
      <w:r>
        <w:rPr>
          <w:rFonts w:eastAsia="Times New Roman" w:cs="Times New Roman"/>
          <w:szCs w:val="24"/>
        </w:rPr>
        <w:t>ί</w:t>
      </w:r>
      <w:r>
        <w:rPr>
          <w:rFonts w:eastAsia="Times New Roman" w:cs="Times New Roman"/>
          <w:szCs w:val="24"/>
        </w:rPr>
        <w:t xml:space="preserve">α κουβέντα και σε αυτό- θέλω να πω ορισμένα πράγματα που αφορούν τα ζητήματα που έθεσε γενικά ο κ. Σταμάτης. </w:t>
      </w:r>
    </w:p>
    <w:p w14:paraId="0840F7B2" w14:textId="77777777" w:rsidR="001F57C4" w:rsidRDefault="00B509FF">
      <w:pPr>
        <w:spacing w:line="600" w:lineRule="auto"/>
        <w:ind w:firstLine="720"/>
        <w:contextualSpacing/>
        <w:jc w:val="both"/>
        <w:rPr>
          <w:rFonts w:eastAsia="Times New Roman" w:cs="Times New Roman"/>
          <w:color w:val="000000"/>
          <w:szCs w:val="24"/>
        </w:rPr>
      </w:pPr>
      <w:r>
        <w:rPr>
          <w:rFonts w:eastAsia="Times New Roman" w:cs="Times New Roman"/>
          <w:szCs w:val="24"/>
        </w:rPr>
        <w:t>Να ξεκινήσω από τη δημόσια τάξη. Έχουμε πάρα πολλές φορές συνομιλήσ</w:t>
      </w:r>
      <w:r>
        <w:rPr>
          <w:rFonts w:eastAsia="Times New Roman" w:cs="Times New Roman"/>
          <w:szCs w:val="24"/>
        </w:rPr>
        <w:t xml:space="preserve">ει ο με τον κ. </w:t>
      </w:r>
      <w:proofErr w:type="spellStart"/>
      <w:r>
        <w:rPr>
          <w:rFonts w:eastAsia="Times New Roman" w:cs="Times New Roman"/>
          <w:szCs w:val="24"/>
        </w:rPr>
        <w:t>Δένδια</w:t>
      </w:r>
      <w:proofErr w:type="spellEnd"/>
      <w:r>
        <w:rPr>
          <w:rFonts w:eastAsia="Times New Roman" w:cs="Times New Roman"/>
          <w:szCs w:val="24"/>
        </w:rPr>
        <w:t xml:space="preserve"> ειδικά γι’ αυτό το θέμα και δημόσια, αλλά και κατ’ ιδίαν και λυπάμαι πραγματικά για την κατάληξη της προσέγγισης του. </w:t>
      </w:r>
      <w:r>
        <w:rPr>
          <w:rFonts w:eastAsia="Times New Roman" w:cs="Times New Roman"/>
          <w:szCs w:val="24"/>
        </w:rPr>
        <w:t>Θ</w:t>
      </w:r>
      <w:r>
        <w:rPr>
          <w:rFonts w:eastAsia="Times New Roman" w:cs="Times New Roman"/>
          <w:szCs w:val="24"/>
        </w:rPr>
        <w:t>α πω γιατί. Διότι η κατάληξη -αυτό είναι ένα αγαπημένο θέμα βεβαίως της Νέας Δημοκρατίας και της συντηρητικής παράτ</w:t>
      </w:r>
      <w:r>
        <w:rPr>
          <w:rFonts w:eastAsia="Times New Roman" w:cs="Times New Roman"/>
          <w:szCs w:val="24"/>
        </w:rPr>
        <w:t>αξης γενικά και το οποίο επανέρχεται κάθε φορά που το κενό στρατηγικής είναι παραπάνω από ολοφάνερο- χ</w:t>
      </w:r>
      <w:r>
        <w:rPr>
          <w:rFonts w:eastAsia="Times New Roman" w:cs="Times New Roman"/>
          <w:color w:val="000000"/>
          <w:szCs w:val="24"/>
        </w:rPr>
        <w:t>ωρίς αμφιβολία, δεν υπάρχει κα</w:t>
      </w:r>
      <w:r>
        <w:rPr>
          <w:rFonts w:eastAsia="Times New Roman" w:cs="Times New Roman"/>
          <w:color w:val="000000"/>
          <w:szCs w:val="24"/>
        </w:rPr>
        <w:t>μ</w:t>
      </w:r>
      <w:r>
        <w:rPr>
          <w:rFonts w:eastAsia="Times New Roman" w:cs="Times New Roman"/>
          <w:color w:val="000000"/>
          <w:szCs w:val="24"/>
        </w:rPr>
        <w:t xml:space="preserve">μία δεύτερη κουβέντα σε αυτό, υπάρχει απόλυτη καταδίκη της επίθεσης που έγινε στον επικεφαλής της Τροχαίας. </w:t>
      </w:r>
    </w:p>
    <w:p w14:paraId="0840F7B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Όμως, μου </w:t>
      </w:r>
      <w:r>
        <w:rPr>
          <w:rFonts w:eastAsia="Times New Roman" w:cs="Times New Roman"/>
          <w:szCs w:val="24"/>
        </w:rPr>
        <w:t xml:space="preserve">έκανε εντύπωση η εξής προσέγγιση και θέλω να τη σημειώσω. Λέει ο κ. </w:t>
      </w:r>
      <w:proofErr w:type="spellStart"/>
      <w:r>
        <w:rPr>
          <w:rFonts w:eastAsia="Times New Roman" w:cs="Times New Roman"/>
          <w:szCs w:val="24"/>
        </w:rPr>
        <w:t>Δένδιας</w:t>
      </w:r>
      <w:proofErr w:type="spellEnd"/>
      <w:r>
        <w:rPr>
          <w:rFonts w:eastAsia="Times New Roman" w:cs="Times New Roman"/>
          <w:szCs w:val="24"/>
        </w:rPr>
        <w:t xml:space="preserve"> –και θα παρακαλούσα να μην το εκλάβει ως προσωπικό, είναι μ</w:t>
      </w:r>
      <w:r>
        <w:rPr>
          <w:rFonts w:eastAsia="Times New Roman" w:cs="Times New Roman"/>
          <w:szCs w:val="24"/>
        </w:rPr>
        <w:t>ί</w:t>
      </w:r>
      <w:r>
        <w:rPr>
          <w:rFonts w:eastAsia="Times New Roman" w:cs="Times New Roman"/>
          <w:szCs w:val="24"/>
        </w:rPr>
        <w:t xml:space="preserve">α πολιτική αντιπαράθεση, αν θελήσει να μου </w:t>
      </w:r>
      <w:r>
        <w:rPr>
          <w:rFonts w:eastAsia="Times New Roman" w:cs="Times New Roman"/>
          <w:szCs w:val="24"/>
        </w:rPr>
        <w:lastRenderedPageBreak/>
        <w:t xml:space="preserve">απαντήσει- ότι έχουν αντιστραφεί οι ρόλοι και δέρνονται οι αστυνομικοί, αντί </w:t>
      </w:r>
      <w:r>
        <w:rPr>
          <w:rFonts w:eastAsia="Times New Roman" w:cs="Times New Roman"/>
          <w:szCs w:val="24"/>
        </w:rPr>
        <w:t>να ασκούν τη νόμιμη δουλειά κ.λπ.</w:t>
      </w:r>
      <w:r>
        <w:rPr>
          <w:rFonts w:eastAsia="Times New Roman" w:cs="Times New Roman"/>
          <w:szCs w:val="24"/>
        </w:rPr>
        <w:t>.</w:t>
      </w:r>
    </w:p>
    <w:p w14:paraId="0840F7B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εγώ λέω ότι θα περάσουμε σε μ</w:t>
      </w:r>
      <w:r>
        <w:rPr>
          <w:rFonts w:eastAsia="Times New Roman" w:cs="Times New Roman"/>
          <w:szCs w:val="24"/>
        </w:rPr>
        <w:t>ί</w:t>
      </w:r>
      <w:r>
        <w:rPr>
          <w:rFonts w:eastAsia="Times New Roman" w:cs="Times New Roman"/>
          <w:szCs w:val="24"/>
        </w:rPr>
        <w:t xml:space="preserve">α άλλη εποχή: ούτε να δέρνουν ούτε να δέρνονται. Διότι η Ελληνική Αστυνομία, κύριε </w:t>
      </w:r>
      <w:proofErr w:type="spellStart"/>
      <w:r>
        <w:rPr>
          <w:rFonts w:eastAsia="Times New Roman" w:cs="Times New Roman"/>
          <w:szCs w:val="24"/>
        </w:rPr>
        <w:t>Δένδια</w:t>
      </w:r>
      <w:proofErr w:type="spellEnd"/>
      <w:r>
        <w:rPr>
          <w:rFonts w:eastAsia="Times New Roman" w:cs="Times New Roman"/>
          <w:szCs w:val="24"/>
        </w:rPr>
        <w:t>, όπως και όλη η δημόσια τάξη σε όλες τις χώρες του κόσμου, βεβαίως, έχει</w:t>
      </w:r>
      <w:r>
        <w:rPr>
          <w:rFonts w:eastAsia="Times New Roman" w:cs="Times New Roman"/>
          <w:szCs w:val="24"/>
        </w:rPr>
        <w:t xml:space="preserve"> μία αποστολή. Βεβαίως, έχει συγκεκριμένα πράγματα, αλλά δεν είναι η επαναφορά της κανονικότητας το να περάσουμε σε κάποιες προηγούμενες εποχές, όπου, κατά τη γνώμη σας, ήταν μη αντεστραμμένη η κατάσταση και όπου η Αστυνομία συνεχώς και αδιαλείπτως μπορεί </w:t>
      </w:r>
      <w:r>
        <w:rPr>
          <w:rFonts w:eastAsia="Times New Roman" w:cs="Times New Roman"/>
          <w:szCs w:val="24"/>
        </w:rPr>
        <w:t>να ασκούσε και πέρα από τα νόμιμα κάποιες φορές.</w:t>
      </w:r>
    </w:p>
    <w:p w14:paraId="0840F7B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Ξέρετε ότι έχουν υπάρξει συγκεκριμένα θέματα γι’ αυτό. Αναφέρω την περίφημη υπόθεση με τον φοιτητή στη Θεσσαλονίκη. Δεν πρέπει να πάμε σε τέτοια λογική, λυπάμαι, αλλά πρέπει να πάμε σε μία λογική νομιμότητας</w:t>
      </w:r>
      <w:r>
        <w:rPr>
          <w:rFonts w:eastAsia="Times New Roman" w:cs="Times New Roman"/>
          <w:szCs w:val="24"/>
        </w:rPr>
        <w:t>. Τελεία.</w:t>
      </w:r>
    </w:p>
    <w:p w14:paraId="0840F7B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Δεύτερον. Είπατε για το προσφυγικό. Αφήνω τελευταίο το θέμα της παιδείας και της οικονομίας. Είναι πρόσφατα στη μνήμη του ελληνικού λαού, με την επίσκεψη του επικεφαλής της Ύπατης Αρμοστείας αλλά και με δηλώσεις κορυφαίων αξιωματούχων της Ευρώπης</w:t>
      </w:r>
      <w:r>
        <w:rPr>
          <w:rFonts w:eastAsia="Times New Roman" w:cs="Times New Roman"/>
          <w:szCs w:val="24"/>
        </w:rPr>
        <w:t>,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τα συγχαρητήρια που δέχτηκε η χώρα μας για το ότι μπόρεσε, μέσα σε αυτές τις πολύ δύσκολες συνθήκες που περνάει η ίδια και ο λαός μας, σε αυτό το πολύ δύσκολο τοπίο που βρισκόμαστε, να αντιμετωπίσει, δεν λέω υπερβολές, με στοιχειώδη αξιοπρ</w:t>
      </w:r>
      <w:r>
        <w:rPr>
          <w:rFonts w:eastAsia="Times New Roman" w:cs="Times New Roman"/>
          <w:szCs w:val="24"/>
        </w:rPr>
        <w:t>έπεια και με έναν συντεταγμένο τρόπο αυτό το τεράστιο πράγματι πρόβλημα. Ένα πρόβλημα, το οποίο ίσως –και το επισημάνατε και θέλω κι εγώ να το επισημάνω- ούτε έχει τελειώσει ούτε οι εξελίξεις είναι απολύτως προβλέψιμες, όταν μάλιστα οι ροές ανεβοκατεβαίνου</w:t>
      </w:r>
      <w:r>
        <w:rPr>
          <w:rFonts w:eastAsia="Times New Roman" w:cs="Times New Roman"/>
          <w:szCs w:val="24"/>
        </w:rPr>
        <w:t>ν κάθε μέρα και όταν πράγματι υπάρχουν προβλήματα και στα νησιά κ.λπ.</w:t>
      </w:r>
      <w:r>
        <w:rPr>
          <w:rFonts w:eastAsia="Times New Roman" w:cs="Times New Roman"/>
          <w:szCs w:val="24"/>
        </w:rPr>
        <w:t>.</w:t>
      </w:r>
    </w:p>
    <w:p w14:paraId="0840F7B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Θα σας απαντήσει, επειδή έχετε κάνει και μια αντίστοιχη ερώτηση, σε λίγες ημέρες και ο αρμόδιος Υπουργός, αλλά νομίζω ότι –και το γνωρίζετε κι εσείς- γίνεται μία συστηματική προσπάθεια </w:t>
      </w:r>
      <w:r>
        <w:rPr>
          <w:rFonts w:eastAsia="Times New Roman" w:cs="Times New Roman"/>
          <w:szCs w:val="24"/>
        </w:rPr>
        <w:t xml:space="preserve">-με δυσκολίες, </w:t>
      </w:r>
      <w:r>
        <w:rPr>
          <w:rFonts w:eastAsia="Times New Roman" w:cs="Times New Roman"/>
          <w:szCs w:val="24"/>
        </w:rPr>
        <w:lastRenderedPageBreak/>
        <w:t>με αδυναμίες, με προβλήματα- αλλά γίνεται μία προσπάθεια σε μ</w:t>
      </w:r>
      <w:r>
        <w:rPr>
          <w:rFonts w:eastAsia="Times New Roman" w:cs="Times New Roman"/>
          <w:szCs w:val="24"/>
        </w:rPr>
        <w:t>ί</w:t>
      </w:r>
      <w:r>
        <w:rPr>
          <w:rFonts w:eastAsia="Times New Roman" w:cs="Times New Roman"/>
          <w:szCs w:val="24"/>
        </w:rPr>
        <w:t>α ορισμένη κατεύθυνση. Αυτή η κατεύθυνση είναι πράγματι η κατεύθυνση της αλληλεγγύης και του ανθρωπισμού, μ</w:t>
      </w:r>
      <w:r>
        <w:rPr>
          <w:rFonts w:eastAsia="Times New Roman" w:cs="Times New Roman"/>
          <w:szCs w:val="24"/>
        </w:rPr>
        <w:t>ί</w:t>
      </w:r>
      <w:r>
        <w:rPr>
          <w:rFonts w:eastAsia="Times New Roman" w:cs="Times New Roman"/>
          <w:szCs w:val="24"/>
        </w:rPr>
        <w:t>α κατεύθυνση που νομίζω ότι έδωσε μαθήματα σε κάποιους ακραίους της Ευρ</w:t>
      </w:r>
      <w:r>
        <w:rPr>
          <w:rFonts w:eastAsia="Times New Roman" w:cs="Times New Roman"/>
          <w:szCs w:val="24"/>
        </w:rPr>
        <w:t xml:space="preserve">ώπης, που σε λίγο καιρό θα προσκληθούν σε μία από τις χώρες, για να ψηφίσουν στην ατζέντα της Χρυσής Αυγής, αν θα διώξουμε τους λαθραίους ανθρώπους ή όχι. Άρα ας είμαστε μετρημένοι και προσεκτικοί σε αυτήν τη συζήτηση και θα την ξανακάνουμε βεβαίως και με </w:t>
      </w:r>
      <w:r>
        <w:rPr>
          <w:rFonts w:eastAsia="Times New Roman" w:cs="Times New Roman"/>
          <w:szCs w:val="24"/>
        </w:rPr>
        <w:t>άλλη ευκαιρία.</w:t>
      </w:r>
    </w:p>
    <w:p w14:paraId="0840F7B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Περνάω στο θέμα της παιδείας τώρα. Κοιτάξτε, είναι γνωστή η προσήλωση πολλών συστημικών δυνάμεων στον νόμο Διαμαντοπούλου. Είναι γνωστό και το πάθος. Εγώ βρέθηκα σήμερα σε ένα πάνελ που το κύριο θέμα ήταν οι άδειες, αλλά υπήρχαν πάρα πολλά π</w:t>
      </w:r>
      <w:r>
        <w:rPr>
          <w:rFonts w:eastAsia="Times New Roman" w:cs="Times New Roman"/>
          <w:szCs w:val="24"/>
        </w:rPr>
        <w:t xml:space="preserve">ράγματα που ειπώθηκαν για την παιδεία εκεί. Είναι γνωστή η προσήλωση των συστημικών δυνάμεων σε αυτό το μοντέλο, πολύ γνωστή. </w:t>
      </w:r>
    </w:p>
    <w:p w14:paraId="0840F7B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Έρχονται αυτές οι επικρίσεις μια μέρα μετά, που νομίζω ότι υπήρξε και μ</w:t>
      </w:r>
      <w:r>
        <w:rPr>
          <w:rFonts w:eastAsia="Times New Roman" w:cs="Times New Roman"/>
          <w:szCs w:val="24"/>
        </w:rPr>
        <w:t>ί</w:t>
      </w:r>
      <w:r>
        <w:rPr>
          <w:rFonts w:eastAsia="Times New Roman" w:cs="Times New Roman"/>
          <w:szCs w:val="24"/>
        </w:rPr>
        <w:t>α ορισμένη σύγκληση στη Βουλή, με εξαίρεση της Νέα Δημοκρ</w:t>
      </w:r>
      <w:r>
        <w:rPr>
          <w:rFonts w:eastAsia="Times New Roman" w:cs="Times New Roman"/>
          <w:szCs w:val="24"/>
        </w:rPr>
        <w:t>ατία, όπου χάλασε, με τον τρόπο που επιχειρήσαμε εμείς, μ</w:t>
      </w:r>
      <w:r>
        <w:rPr>
          <w:rFonts w:eastAsia="Times New Roman" w:cs="Times New Roman"/>
          <w:szCs w:val="24"/>
        </w:rPr>
        <w:t>ί</w:t>
      </w:r>
      <w:r>
        <w:rPr>
          <w:rFonts w:eastAsia="Times New Roman" w:cs="Times New Roman"/>
          <w:szCs w:val="24"/>
        </w:rPr>
        <w:t xml:space="preserve">α «σούπα» στον χώρο της ιδιωτικής εκπαίδευσης, που για πάρα πολλά χρόνια συνεχιζόταν. </w:t>
      </w:r>
    </w:p>
    <w:p w14:paraId="0840F7BA" w14:textId="77777777" w:rsidR="001F57C4" w:rsidRDefault="00B509FF">
      <w:pPr>
        <w:spacing w:line="600" w:lineRule="auto"/>
        <w:ind w:firstLine="720"/>
        <w:jc w:val="both"/>
        <w:rPr>
          <w:rFonts w:eastAsia="Times New Roman"/>
          <w:szCs w:val="24"/>
        </w:rPr>
      </w:pPr>
      <w:r>
        <w:rPr>
          <w:rFonts w:eastAsia="Times New Roman"/>
          <w:szCs w:val="24"/>
        </w:rPr>
        <w:t>Το ότι μπήκαν κανόνες για τους ανθρώπους που δουλεύουν στην ιδιωτική εκπαίδευση, για να είναι κι αυτοί αξιοπρεπ</w:t>
      </w:r>
      <w:r>
        <w:rPr>
          <w:rFonts w:eastAsia="Times New Roman"/>
          <w:szCs w:val="24"/>
        </w:rPr>
        <w:t>είς στην εργασία τους και στα φροντιστήρια, σε κάποιους δεν άρεσε. Είναι φανερό αυτό, διότι είναι μια σύγκρουση η οποία έχει βαθιά ταξικά χαρακτηριστικά.</w:t>
      </w:r>
    </w:p>
    <w:p w14:paraId="0840F7BB" w14:textId="77777777" w:rsidR="001F57C4" w:rsidRDefault="00B509FF">
      <w:pPr>
        <w:spacing w:line="600" w:lineRule="auto"/>
        <w:ind w:firstLine="720"/>
        <w:jc w:val="both"/>
        <w:rPr>
          <w:rFonts w:eastAsia="Times New Roman"/>
          <w:szCs w:val="24"/>
        </w:rPr>
      </w:pPr>
      <w:r>
        <w:rPr>
          <w:rFonts w:eastAsia="Times New Roman"/>
          <w:szCs w:val="24"/>
        </w:rPr>
        <w:t xml:space="preserve">Επίσης, δεν άρεσε ότι δεν επιβεβαιώθηκαν οι περίφημες προβλέψεις για κατάρρευση του δημόσιου σχολείου </w:t>
      </w:r>
      <w:r>
        <w:rPr>
          <w:rFonts w:eastAsia="Times New Roman"/>
          <w:szCs w:val="24"/>
        </w:rPr>
        <w:t xml:space="preserve">κ.λπ., κ.λπ. και μάλιστα άκουσα –δεν είναι εδώ ο συνάδελφος, αλλά έχω, νομίζω, τη δυνατότητα να το αναφέρω- την περίφημη λογική ότι εάν δίναμε, λέει, </w:t>
      </w:r>
      <w:r>
        <w:rPr>
          <w:rFonts w:eastAsia="Times New Roman"/>
          <w:szCs w:val="24"/>
          <w:lang w:val="en-US"/>
        </w:rPr>
        <w:t>voucher</w:t>
      </w:r>
      <w:r>
        <w:rPr>
          <w:rFonts w:eastAsia="Times New Roman"/>
          <w:szCs w:val="24"/>
        </w:rPr>
        <w:t xml:space="preserve"> στους μαθητές, τότε τα δημόσια σχολεία θα άδειαζαν, όλοι θα πήγαιναν στα ιδιωτικά. Ειπώθηκε χθες σ</w:t>
      </w:r>
      <w:r>
        <w:rPr>
          <w:rFonts w:eastAsia="Times New Roman"/>
          <w:szCs w:val="24"/>
        </w:rPr>
        <w:t xml:space="preserve">ε αυτήν την Αίθουσα, θέλοντας να δείξει πόσο το δημόσιο σύστημα παιδείας έχει διαλυθεί. </w:t>
      </w:r>
    </w:p>
    <w:p w14:paraId="0840F7BC" w14:textId="77777777" w:rsidR="001F57C4" w:rsidRDefault="00B509FF">
      <w:pPr>
        <w:spacing w:line="600" w:lineRule="auto"/>
        <w:ind w:firstLine="720"/>
        <w:jc w:val="both"/>
        <w:rPr>
          <w:rFonts w:eastAsia="Times New Roman"/>
          <w:szCs w:val="24"/>
        </w:rPr>
      </w:pPr>
      <w:proofErr w:type="spellStart"/>
      <w:r>
        <w:rPr>
          <w:rFonts w:eastAsia="Times New Roman"/>
          <w:szCs w:val="24"/>
        </w:rPr>
        <w:lastRenderedPageBreak/>
        <w:t>Εμ</w:t>
      </w:r>
      <w:proofErr w:type="spellEnd"/>
      <w:r>
        <w:rPr>
          <w:rFonts w:eastAsia="Times New Roman"/>
          <w:szCs w:val="24"/>
        </w:rPr>
        <w:t xml:space="preserve">, δεν σας βγαίνει. Δεν βγαίνει ούτε προκύπτει τέτοιο πράγμα, όχι διότι έγινε κάτι τρομερά επαναστατικό στον χώρο της παιδείας. Μιλάμε για τα στοιχειώδη πράγματα, τα </w:t>
      </w:r>
      <w:r>
        <w:rPr>
          <w:rFonts w:eastAsia="Times New Roman"/>
          <w:szCs w:val="24"/>
        </w:rPr>
        <w:t>οποία πάρα πολύ σωστά νομίζω ότι έκανε το Υπουργείο Παιδείας με το χθεσινό νομοσχέδιο και στη σωστή κατεύθυνση και μάλιστα υποστηρίχθηκε και από τους εργαζόμενους του χώρου, ιδιαίτερα της ιδιωτικής εκπαίδευσης. Είναι γιατί υπάρχει πράγματι κενό στρατηγικής</w:t>
      </w:r>
      <w:r>
        <w:rPr>
          <w:rFonts w:eastAsia="Times New Roman"/>
          <w:szCs w:val="24"/>
        </w:rPr>
        <w:t xml:space="preserve"> και κενό στο να μπορέσετε να διατυπώσετε μ</w:t>
      </w:r>
      <w:r>
        <w:rPr>
          <w:rFonts w:eastAsia="Times New Roman"/>
          <w:szCs w:val="24"/>
        </w:rPr>
        <w:t>ί</w:t>
      </w:r>
      <w:r>
        <w:rPr>
          <w:rFonts w:eastAsia="Times New Roman"/>
          <w:szCs w:val="24"/>
        </w:rPr>
        <w:t>α στοιχειώδη, θα έλεγα, στρατηγική και ένα στοιχειώδες αφήγημα για το τι θα γίνει από εδώ και πέρα.</w:t>
      </w:r>
    </w:p>
    <w:p w14:paraId="0840F7BD" w14:textId="77777777" w:rsidR="001F57C4" w:rsidRDefault="00B509FF">
      <w:pPr>
        <w:spacing w:line="600" w:lineRule="auto"/>
        <w:ind w:firstLine="720"/>
        <w:jc w:val="both"/>
        <w:rPr>
          <w:rFonts w:eastAsia="Times New Roman"/>
          <w:szCs w:val="24"/>
        </w:rPr>
      </w:pPr>
      <w:r>
        <w:rPr>
          <w:rFonts w:eastAsia="Times New Roman"/>
          <w:szCs w:val="24"/>
        </w:rPr>
        <w:t>Περνάω και στο τελευταίο. Φαντάζομαι ότι και ο Υπουργός θα έχει την ευκαιρία να πει ορισμένα πράγματα, αλλά θέλω</w:t>
      </w:r>
      <w:r>
        <w:rPr>
          <w:rFonts w:eastAsia="Times New Roman"/>
          <w:szCs w:val="24"/>
        </w:rPr>
        <w:t xml:space="preserve"> να πω κι εγώ κάτι. Κοιτάξτε, εάν η μία αλήθεια είναι αυτή που είπατε, κύριε </w:t>
      </w:r>
      <w:proofErr w:type="spellStart"/>
      <w:r>
        <w:rPr>
          <w:rFonts w:eastAsia="Times New Roman"/>
          <w:szCs w:val="24"/>
        </w:rPr>
        <w:t>Δένδια</w:t>
      </w:r>
      <w:proofErr w:type="spellEnd"/>
      <w:r>
        <w:rPr>
          <w:rFonts w:eastAsia="Times New Roman"/>
          <w:szCs w:val="24"/>
        </w:rPr>
        <w:t>, για την πτώση της καταναλωτικής πίστης, για το ένα, για το άλλο κ.λπ., υπάρχει και μ</w:t>
      </w:r>
      <w:r>
        <w:rPr>
          <w:rFonts w:eastAsia="Times New Roman"/>
          <w:szCs w:val="24"/>
        </w:rPr>
        <w:t>ί</w:t>
      </w:r>
      <w:r>
        <w:rPr>
          <w:rFonts w:eastAsia="Times New Roman"/>
          <w:szCs w:val="24"/>
        </w:rPr>
        <w:t>α άλλη αλήθεια και η άλλη αλήθεια λέει ότι όχι μόνο εγχώριοι παράγοντες της οικονομίας</w:t>
      </w:r>
      <w:r>
        <w:rPr>
          <w:rFonts w:eastAsia="Times New Roman"/>
          <w:szCs w:val="24"/>
        </w:rPr>
        <w:t xml:space="preserve">, αλλά και </w:t>
      </w:r>
      <w:proofErr w:type="spellStart"/>
      <w:r>
        <w:rPr>
          <w:rFonts w:eastAsia="Times New Roman"/>
          <w:szCs w:val="24"/>
        </w:rPr>
        <w:t>εξωχώριοι</w:t>
      </w:r>
      <w:proofErr w:type="spellEnd"/>
      <w:r>
        <w:rPr>
          <w:rFonts w:eastAsia="Times New Roman"/>
          <w:szCs w:val="24"/>
        </w:rPr>
        <w:t xml:space="preserve"> παράγοντες μιλούν πια για σαφείς ενδείξεις –εγώ δεν θα είμαι υπερβολικός- σταθεροποίησης της οικονομίας και προοπτικών ανάκαμψης της οικονομίας.</w:t>
      </w:r>
    </w:p>
    <w:p w14:paraId="0840F7BE"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Το οικονομικό κλίμα το ξέρετε, όσον αφορά αυτόν τον τομέα στον χώρο έτσι όπως αποτυπώθηκε </w:t>
      </w:r>
      <w:r>
        <w:rPr>
          <w:rFonts w:eastAsia="Times New Roman"/>
          <w:szCs w:val="24"/>
        </w:rPr>
        <w:t>και από πρόσφατες μελέτες. Φαίνεται ότι είναι το καλύτερο του τελευταίου δωδεκαμήνου, με πτώση βεβαίως της καταναλωτικής εμπιστοσύνης. Ναι, είναι πραγματικότητα αυτό, αλλά ζούμε σε μ</w:t>
      </w:r>
      <w:r>
        <w:rPr>
          <w:rFonts w:eastAsia="Times New Roman"/>
          <w:szCs w:val="24"/>
        </w:rPr>
        <w:t>ί</w:t>
      </w:r>
      <w:r>
        <w:rPr>
          <w:rFonts w:eastAsia="Times New Roman"/>
          <w:szCs w:val="24"/>
        </w:rPr>
        <w:t>α σύνθετη πραγματικότητα. Το γνωρίζετε πολύ καλά, όπως το γνωρίζουν κι όλ</w:t>
      </w:r>
      <w:r>
        <w:rPr>
          <w:rFonts w:eastAsia="Times New Roman"/>
          <w:szCs w:val="24"/>
        </w:rPr>
        <w:t>οι όχι μόνο στη χώρα μας αλλά και σε ευρωπαϊκό και θα τολμούσα να πω και σε παγκόσμιο επίπεδο.</w:t>
      </w:r>
    </w:p>
    <w:p w14:paraId="0840F7BF" w14:textId="77777777" w:rsidR="001F57C4" w:rsidRDefault="00B509FF">
      <w:pPr>
        <w:spacing w:line="600" w:lineRule="auto"/>
        <w:ind w:firstLine="720"/>
        <w:jc w:val="both"/>
        <w:rPr>
          <w:rFonts w:eastAsia="Times New Roman"/>
          <w:szCs w:val="24"/>
        </w:rPr>
      </w:pPr>
      <w:r>
        <w:rPr>
          <w:rFonts w:eastAsia="Times New Roman"/>
          <w:szCs w:val="24"/>
        </w:rPr>
        <w:t xml:space="preserve">Άρα εμείς δεν κάνουμε διαφήμιση κανενός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Λέμε, όμως, ότι έχουμε μ</w:t>
      </w:r>
      <w:r>
        <w:rPr>
          <w:rFonts w:eastAsia="Times New Roman"/>
          <w:szCs w:val="24"/>
        </w:rPr>
        <w:t>ί</w:t>
      </w:r>
      <w:r>
        <w:rPr>
          <w:rFonts w:eastAsia="Times New Roman"/>
          <w:szCs w:val="24"/>
        </w:rPr>
        <w:t>α συγκεκριμένη στρατηγική, ένα χρονοδιάγραμμα, έναν οδικό χάρτη πολύ συγκεκριμένο</w:t>
      </w:r>
      <w:r>
        <w:rPr>
          <w:rFonts w:eastAsia="Times New Roman"/>
          <w:szCs w:val="24"/>
        </w:rPr>
        <w:t xml:space="preserve"> και για την ανεργία, που είναι πράγματι το μεγάλο πρόβλημα και πράγματι η χώρα μας συνεχίζει να είναι πρωταθλήτρια, δυστυχώς, σε αυτόν τον τομέα.</w:t>
      </w:r>
    </w:p>
    <w:p w14:paraId="0840F7C0" w14:textId="77777777" w:rsidR="001F57C4" w:rsidRDefault="00B509FF">
      <w:pPr>
        <w:spacing w:line="600" w:lineRule="auto"/>
        <w:ind w:firstLine="720"/>
        <w:jc w:val="both"/>
        <w:rPr>
          <w:rFonts w:eastAsia="Times New Roman"/>
          <w:szCs w:val="24"/>
        </w:rPr>
      </w:pPr>
      <w:r>
        <w:rPr>
          <w:rFonts w:eastAsia="Times New Roman"/>
          <w:szCs w:val="24"/>
        </w:rPr>
        <w:t>Υπάρχουν, όμως, και κάποιες ενδείξεις που τουλάχιστον ας τις λέμε. Είναι με δυσκολία, με αυτοσυγκράτηση, αλλά</w:t>
      </w:r>
      <w:r>
        <w:rPr>
          <w:rFonts w:eastAsia="Times New Roman"/>
          <w:szCs w:val="24"/>
        </w:rPr>
        <w:t xml:space="preserve"> είναι θετικές, τι να κάνουμε; Στο πρώτο εξάμηνο του 2016 δημιουργήθηκαν διακόσιες </w:t>
      </w:r>
      <w:r>
        <w:rPr>
          <w:rFonts w:eastAsia="Times New Roman"/>
          <w:szCs w:val="24"/>
        </w:rPr>
        <w:lastRenderedPageBreak/>
        <w:t xml:space="preserve">πενήντα τρεις χιλιάδες νέες προσλήψεις και καθαρές νέες θέσεις εργασίας </w:t>
      </w:r>
      <w:proofErr w:type="spellStart"/>
      <w:r>
        <w:rPr>
          <w:rFonts w:eastAsia="Times New Roman"/>
          <w:szCs w:val="24"/>
        </w:rPr>
        <w:t>εκατόν</w:t>
      </w:r>
      <w:proofErr w:type="spellEnd"/>
      <w:r>
        <w:rPr>
          <w:rFonts w:eastAsia="Times New Roman"/>
          <w:szCs w:val="24"/>
        </w:rPr>
        <w:t xml:space="preserve"> είκοσι χιλιάδες, με προβλήματα, όσον αφορά την πλήρη απασχόληση. Ναι, είναι έτσι. Οι μισές από</w:t>
      </w:r>
      <w:r>
        <w:rPr>
          <w:rFonts w:eastAsia="Times New Roman"/>
          <w:szCs w:val="24"/>
        </w:rPr>
        <w:t xml:space="preserve"> αυτές είναι μερικής απασχόλησης κ.λπ., κ.λπ., αλλά είναι κάτι, είναι μ</w:t>
      </w:r>
      <w:r>
        <w:rPr>
          <w:rFonts w:eastAsia="Times New Roman"/>
          <w:szCs w:val="24"/>
        </w:rPr>
        <w:t>ί</w:t>
      </w:r>
      <w:r>
        <w:rPr>
          <w:rFonts w:eastAsia="Times New Roman"/>
          <w:szCs w:val="24"/>
        </w:rPr>
        <w:t xml:space="preserve">α ένδειξη. </w:t>
      </w: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xml:space="preserve"> δεν πανηγυρίζουμε, αλλά υπάρχουν θετικά σημεία και υπάρχει μ</w:t>
      </w:r>
      <w:r>
        <w:rPr>
          <w:rFonts w:eastAsia="Times New Roman"/>
          <w:szCs w:val="24"/>
        </w:rPr>
        <w:t>ί</w:t>
      </w:r>
      <w:r>
        <w:rPr>
          <w:rFonts w:eastAsia="Times New Roman"/>
          <w:szCs w:val="24"/>
        </w:rPr>
        <w:t>α τάση, αν μου επιτρέπετε, και νομίζω ότι θα γίνει φανερό, παρά τις δυσκολίες και τα προβλήμα</w:t>
      </w:r>
      <w:r>
        <w:rPr>
          <w:rFonts w:eastAsia="Times New Roman"/>
          <w:szCs w:val="24"/>
        </w:rPr>
        <w:t>τα που προφανώς έχουμε μπροστά μας, στο τέλος της χρονιάς θα γίνει απολύτως ξεκάθαρο -δεν θέλω να πω και για άλλες προβλέψεις που υπάρχουν- ότι η οικονομία θα έχει σταθεροποιηθεί και θα έχει πραγματικά πολύ σοβαρές προοπτικές ανάκαμψης.</w:t>
      </w:r>
    </w:p>
    <w:p w14:paraId="0840F7C1" w14:textId="77777777" w:rsidR="001F57C4" w:rsidRDefault="00B509FF">
      <w:pPr>
        <w:spacing w:line="600" w:lineRule="auto"/>
        <w:ind w:firstLine="720"/>
        <w:jc w:val="both"/>
        <w:rPr>
          <w:rFonts w:eastAsia="Times New Roman"/>
          <w:szCs w:val="24"/>
        </w:rPr>
      </w:pPr>
      <w:r>
        <w:rPr>
          <w:rFonts w:eastAsia="Times New Roman"/>
          <w:szCs w:val="24"/>
        </w:rPr>
        <w:t>Ευχαριστώ πολύ.</w:t>
      </w:r>
    </w:p>
    <w:p w14:paraId="0840F7C2" w14:textId="77777777" w:rsidR="001F57C4" w:rsidRDefault="00B509FF">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840F7C3" w14:textId="77777777" w:rsidR="001F57C4" w:rsidRDefault="00B509FF">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Κυρία Πρόεδρε, μπορώ να έχω τον λόγο;</w:t>
      </w:r>
    </w:p>
    <w:p w14:paraId="0840F7C4" w14:textId="77777777" w:rsidR="001F57C4" w:rsidRDefault="00B509F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Διακρίνατε κάτι προσωπικό; </w:t>
      </w:r>
    </w:p>
    <w:p w14:paraId="0840F7C5" w14:textId="77777777" w:rsidR="001F57C4" w:rsidRDefault="00B509FF">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Υπήρξε…</w:t>
      </w:r>
    </w:p>
    <w:p w14:paraId="0840F7C6" w14:textId="77777777" w:rsidR="001F57C4" w:rsidRDefault="00B509F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Επειδή έγινε αναφορά στο όνομά σας; Πολιτική κριτική ήταν.</w:t>
      </w:r>
    </w:p>
    <w:p w14:paraId="0840F7C7" w14:textId="77777777" w:rsidR="001F57C4" w:rsidRDefault="00B509FF">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Για ένα λεπτό, κυρία Πρόεδρε.</w:t>
      </w:r>
    </w:p>
    <w:p w14:paraId="0840F7C8" w14:textId="77777777" w:rsidR="001F57C4" w:rsidRDefault="00B509F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Αν παρ’ όλα αυτά επιμένετε, ένα λεπτό να σας το δώσω.</w:t>
      </w:r>
    </w:p>
    <w:p w14:paraId="0840F7C9" w14:textId="77777777" w:rsidR="001F57C4" w:rsidRDefault="00B509FF">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Δεν πρόκειται να οξύνω τον κύριο </w:t>
      </w:r>
      <w:r>
        <w:rPr>
          <w:rFonts w:eastAsia="Times New Roman"/>
          <w:szCs w:val="24"/>
        </w:rPr>
        <w:t>συνάδελφο, άλλωστε και το ύφος του και η σχέση μας δεν θα μου το επέτρεπε.</w:t>
      </w:r>
    </w:p>
    <w:p w14:paraId="0840F7CA" w14:textId="77777777" w:rsidR="001F57C4" w:rsidRDefault="00B509FF">
      <w:pPr>
        <w:spacing w:line="600" w:lineRule="auto"/>
        <w:ind w:firstLine="720"/>
        <w:jc w:val="both"/>
        <w:rPr>
          <w:rFonts w:eastAsia="Times New Roman"/>
          <w:szCs w:val="24"/>
        </w:rPr>
      </w:pPr>
      <w:r>
        <w:rPr>
          <w:rFonts w:eastAsia="Times New Roman"/>
          <w:szCs w:val="24"/>
        </w:rPr>
        <w:t xml:space="preserve">Θα ήθελα, κατ’ αρχάς, να καλωσορίσω και να καλοδεχτώ τη δήλωσή του περί απόλυτης καταδίκης του επεισοδίου εναντίον του αστυνομικού διευθυντή. Δεν θα σταθώ στα υπόλοιπα, τα οποία </w:t>
      </w:r>
      <w:proofErr w:type="spellStart"/>
      <w:r>
        <w:rPr>
          <w:rFonts w:eastAsia="Times New Roman"/>
          <w:szCs w:val="24"/>
        </w:rPr>
        <w:t>ελέ</w:t>
      </w:r>
      <w:r>
        <w:rPr>
          <w:rFonts w:eastAsia="Times New Roman"/>
          <w:szCs w:val="24"/>
        </w:rPr>
        <w:t>χθησαν</w:t>
      </w:r>
      <w:proofErr w:type="spellEnd"/>
      <w:r>
        <w:rPr>
          <w:rFonts w:eastAsia="Times New Roman"/>
          <w:szCs w:val="24"/>
        </w:rPr>
        <w:t xml:space="preserve">. Καταλαβαίνω ότι τα περισσότερα λέγονται κατά συνθήκη. Ουδείς επιθυμεί την άσκηση οιασδήποτε βίας. </w:t>
      </w:r>
      <w:r>
        <w:rPr>
          <w:rFonts w:eastAsia="Times New Roman"/>
          <w:szCs w:val="24"/>
        </w:rPr>
        <w:lastRenderedPageBreak/>
        <w:t>Αυτό είναι γνωστό. Το ερώτημα είναι, όταν έλθει η κακιά ώρα, ποιος κατά το Σύνταγμα και τους νόμους του κράτους -του κράτους, το οποίο εσείς διοικείτε</w:t>
      </w:r>
      <w:r>
        <w:rPr>
          <w:rFonts w:eastAsia="Times New Roman"/>
          <w:szCs w:val="24"/>
        </w:rPr>
        <w:t xml:space="preserve">-, έχει την προνομία. </w:t>
      </w:r>
    </w:p>
    <w:p w14:paraId="0840F7CB" w14:textId="77777777" w:rsidR="001F57C4" w:rsidRDefault="00B509FF">
      <w:pPr>
        <w:spacing w:line="600" w:lineRule="auto"/>
        <w:ind w:firstLine="720"/>
        <w:jc w:val="both"/>
        <w:rPr>
          <w:rFonts w:eastAsia="Times New Roman"/>
          <w:szCs w:val="24"/>
        </w:rPr>
      </w:pPr>
      <w:r>
        <w:rPr>
          <w:rFonts w:eastAsia="Times New Roman"/>
          <w:szCs w:val="24"/>
        </w:rPr>
        <w:t>Ο</w:t>
      </w:r>
      <w:r>
        <w:rPr>
          <w:rFonts w:eastAsia="Times New Roman"/>
          <w:szCs w:val="24"/>
        </w:rPr>
        <w:t>φείλω να πω ότι επί των ημερών σας, αγαπητέ κύριε συνάδελφε, έχουμε επανέλθει στα φαινόμενα της αυτονόμησης των Εξαρχείων, της παρέλασης ενόπλου ομάδας, για πρώτη φορά, καθόσον εγώ γνωρίζω, όλα αυτά τα χρόνια, στα Εξάρχεια χωρίς απά</w:t>
      </w:r>
      <w:r>
        <w:rPr>
          <w:rFonts w:eastAsia="Times New Roman"/>
          <w:szCs w:val="24"/>
        </w:rPr>
        <w:t>ντηση, στην κατάληψη επανειλημμένως της οδού Πατησίων, στο κάψιμο μέσων μαζικής μεταφοράς και όλων αυτών των γνωστών που ελπίζω ότι θα έλθει η στιγμή, ειλικρινά το ελπίζω, που ο ΣΥΡΙΖΑ ευθέως και εσωτερικά και εξωτερικά, απολύτως θα καταδικάσει αλλά και θα</w:t>
      </w:r>
      <w:r>
        <w:rPr>
          <w:rFonts w:eastAsia="Times New Roman"/>
          <w:szCs w:val="24"/>
        </w:rPr>
        <w:t xml:space="preserve"> ενεργήσει για να σταματήσουν.</w:t>
      </w:r>
    </w:p>
    <w:p w14:paraId="0840F7CC" w14:textId="77777777" w:rsidR="001F57C4" w:rsidRDefault="00B509FF">
      <w:pPr>
        <w:spacing w:line="600" w:lineRule="auto"/>
        <w:ind w:firstLine="720"/>
        <w:jc w:val="both"/>
        <w:rPr>
          <w:rFonts w:eastAsia="Times New Roman"/>
          <w:szCs w:val="24"/>
        </w:rPr>
      </w:pPr>
      <w:r>
        <w:rPr>
          <w:rFonts w:eastAsia="Times New Roman"/>
          <w:szCs w:val="24"/>
        </w:rPr>
        <w:t>Στο μεταναστευτικό πάντοτε χαμογελώ, όταν η Κυβέρνηση ή η κυβερνητική Πλειοψηφία επικαλείται την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xml:space="preserve"> ως αυθεντία. Θα μου συγχωρήσετε το χαμόγελο. Εν πάση </w:t>
      </w:r>
      <w:proofErr w:type="spellStart"/>
      <w:r>
        <w:rPr>
          <w:rFonts w:eastAsia="Times New Roman"/>
          <w:szCs w:val="24"/>
        </w:rPr>
        <w:t>περιπτώσει</w:t>
      </w:r>
      <w:proofErr w:type="spellEnd"/>
      <w:r>
        <w:rPr>
          <w:rFonts w:eastAsia="Times New Roman"/>
          <w:szCs w:val="24"/>
        </w:rPr>
        <w:t xml:space="preserve">, όμως, η αλήθεια είναι ότι η </w:t>
      </w:r>
      <w:proofErr w:type="spellStart"/>
      <w:r>
        <w:rPr>
          <w:rFonts w:eastAsia="Times New Roman"/>
          <w:szCs w:val="24"/>
        </w:rPr>
        <w:t>Ειδομένη</w:t>
      </w:r>
      <w:proofErr w:type="spellEnd"/>
      <w:r>
        <w:rPr>
          <w:rFonts w:eastAsia="Times New Roman"/>
          <w:szCs w:val="24"/>
        </w:rPr>
        <w:t xml:space="preserve"> και πολλά από τα</w:t>
      </w:r>
      <w:r>
        <w:rPr>
          <w:rFonts w:eastAsia="Times New Roman"/>
          <w:szCs w:val="24"/>
        </w:rPr>
        <w:t xml:space="preserve">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δεν είναι ούτε συντεταγμένα ούτε αξιοπρεπή. Δεν σας το </w:t>
      </w:r>
      <w:r>
        <w:rPr>
          <w:rFonts w:eastAsia="Times New Roman"/>
          <w:szCs w:val="24"/>
        </w:rPr>
        <w:lastRenderedPageBreak/>
        <w:t>λέω με κακεντρέχεια. Ελπίζω να βελτιωθεί. Επανειλημμένως, από την πρώτη στιγμή, είχα δηλώσει και εγώ και η Νέα Δημοκρατία στο σύνολό της και ο Κυριάκος Μητσοτάκης, είμαστε έτοιμοι να βοηθήσο</w:t>
      </w:r>
      <w:r>
        <w:rPr>
          <w:rFonts w:eastAsia="Times New Roman"/>
          <w:szCs w:val="24"/>
        </w:rPr>
        <w:t xml:space="preserve">υμε με όποιον τρόπο μπορούμε. Είχαμε προειδοποιήσει γι’ αυτά τα οποία θα συμβούν. Δεν μας ακούσατε. </w:t>
      </w:r>
    </w:p>
    <w:p w14:paraId="0840F7CD" w14:textId="77777777" w:rsidR="001F57C4" w:rsidRDefault="00B509FF">
      <w:pPr>
        <w:spacing w:line="600" w:lineRule="auto"/>
        <w:ind w:firstLine="720"/>
        <w:jc w:val="both"/>
        <w:rPr>
          <w:rFonts w:eastAsia="Times New Roman"/>
          <w:szCs w:val="24"/>
        </w:rPr>
      </w:pPr>
      <w:r>
        <w:rPr>
          <w:rFonts w:eastAsia="Times New Roman"/>
          <w:szCs w:val="24"/>
        </w:rPr>
        <w:t xml:space="preserve">Όσον αφορά δε το γενικότερο θέμα της </w:t>
      </w:r>
      <w:r>
        <w:rPr>
          <w:rFonts w:eastAsia="Times New Roman"/>
          <w:szCs w:val="24"/>
        </w:rPr>
        <w:t>π</w:t>
      </w:r>
      <w:r>
        <w:rPr>
          <w:rFonts w:eastAsia="Times New Roman"/>
          <w:szCs w:val="24"/>
        </w:rPr>
        <w:t xml:space="preserve">αιδείας, υπάρχει ισοπέδωση προς τα κάτω. Δεν νομίζω ότι υπάρχει αμφιβολία γι’ αυτό. </w:t>
      </w:r>
    </w:p>
    <w:p w14:paraId="0840F7CE" w14:textId="77777777" w:rsidR="001F57C4" w:rsidRDefault="00B509FF">
      <w:pPr>
        <w:spacing w:line="600" w:lineRule="auto"/>
        <w:ind w:firstLine="720"/>
        <w:jc w:val="both"/>
        <w:rPr>
          <w:rFonts w:eastAsia="Times New Roman"/>
          <w:szCs w:val="24"/>
        </w:rPr>
      </w:pPr>
      <w:r>
        <w:rPr>
          <w:rFonts w:eastAsia="Times New Roman"/>
          <w:szCs w:val="24"/>
        </w:rPr>
        <w:t xml:space="preserve">Όσον αφορά το θέμα της θεσμικής </w:t>
      </w:r>
      <w:r>
        <w:rPr>
          <w:rFonts w:eastAsia="Times New Roman"/>
          <w:szCs w:val="24"/>
        </w:rPr>
        <w:t>διάλυσης, θα σας πω το εξής: Εγώ απέφυγα στην τοποθέτησή μου να αναφερθώ στα κανάλια και δεν θα το έλεγα, αν εσείς δεν κάνατε μ</w:t>
      </w:r>
      <w:r>
        <w:rPr>
          <w:rFonts w:eastAsia="Times New Roman"/>
          <w:szCs w:val="24"/>
        </w:rPr>
        <w:t>ί</w:t>
      </w:r>
      <w:r>
        <w:rPr>
          <w:rFonts w:eastAsia="Times New Roman"/>
          <w:szCs w:val="24"/>
        </w:rPr>
        <w:t xml:space="preserve">α έμμεση αναφορά. Ούτε αυτή η ιστορία τιμά τη χώρα. Πρόκειται για γελοιότητα. </w:t>
      </w:r>
    </w:p>
    <w:p w14:paraId="0840F7CF" w14:textId="77777777" w:rsidR="001F57C4" w:rsidRDefault="00B509FF">
      <w:pPr>
        <w:spacing w:line="600" w:lineRule="auto"/>
        <w:ind w:firstLine="720"/>
        <w:jc w:val="both"/>
        <w:rPr>
          <w:rFonts w:eastAsia="Times New Roman"/>
          <w:szCs w:val="24"/>
        </w:rPr>
      </w:pPr>
      <w:r>
        <w:rPr>
          <w:rFonts w:eastAsia="Times New Roman"/>
          <w:szCs w:val="24"/>
        </w:rPr>
        <w:t>Η εικόνα ανθρώπων υποψηφίων για άδειες -ό,τι κι α</w:t>
      </w:r>
      <w:r>
        <w:rPr>
          <w:rFonts w:eastAsia="Times New Roman"/>
          <w:szCs w:val="24"/>
        </w:rPr>
        <w:t>ν είναι, όποιοι κι αν είναι, αυτό θα κριθεί- με χημικές τουαλέτες, κλεισμένοι, με χειρόγραφα συστήματα τα οποία αποκαλούνται ηλεκτρονικά, συνιστά μ</w:t>
      </w:r>
      <w:r>
        <w:rPr>
          <w:rFonts w:eastAsia="Times New Roman"/>
          <w:szCs w:val="24"/>
        </w:rPr>
        <w:t>ί</w:t>
      </w:r>
      <w:r>
        <w:rPr>
          <w:rFonts w:eastAsia="Times New Roman"/>
          <w:szCs w:val="24"/>
        </w:rPr>
        <w:t xml:space="preserve">α παγκόσμια γελοιότητα. Η Ελλάδα επιστρέφει σε απίστευτα πρότυπα και όλα αυτά γίνονται επί αυτής </w:t>
      </w:r>
      <w:r>
        <w:rPr>
          <w:rFonts w:eastAsia="Times New Roman"/>
          <w:szCs w:val="24"/>
        </w:rPr>
        <w:lastRenderedPageBreak/>
        <w:t>της Κυβέρνη</w:t>
      </w:r>
      <w:r>
        <w:rPr>
          <w:rFonts w:eastAsia="Times New Roman"/>
          <w:szCs w:val="24"/>
        </w:rPr>
        <w:t>σης και τη στιγμή της έσχατης ανάγκης. Της ανάγκης η χώρα να περάσει προς ένα καλύτερο μέλλον μήπως, όπως κι εσείς σωστά είπατε, καταφέρουμε να καταπολεμήσουμε το μείζον και πρώτο, την ανεργία.</w:t>
      </w:r>
    </w:p>
    <w:p w14:paraId="0840F7D0" w14:textId="77777777" w:rsidR="001F57C4" w:rsidRDefault="00B509FF">
      <w:pPr>
        <w:spacing w:line="600" w:lineRule="auto"/>
        <w:ind w:firstLine="720"/>
        <w:jc w:val="both"/>
        <w:rPr>
          <w:rFonts w:eastAsia="Times New Roman"/>
          <w:szCs w:val="24"/>
        </w:rPr>
      </w:pPr>
      <w:r>
        <w:rPr>
          <w:rFonts w:eastAsia="Times New Roman"/>
          <w:szCs w:val="24"/>
        </w:rPr>
        <w:t>Ευχαριστώ πολύ.</w:t>
      </w:r>
    </w:p>
    <w:p w14:paraId="0840F7D1" w14:textId="77777777" w:rsidR="001F57C4" w:rsidRDefault="00B509F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w:t>
      </w:r>
      <w:r>
        <w:rPr>
          <w:rFonts w:eastAsia="Times New Roman"/>
          <w:szCs w:val="24"/>
        </w:rPr>
        <w:t>χαριστώ πολύ.</w:t>
      </w:r>
    </w:p>
    <w:p w14:paraId="0840F7D2" w14:textId="77777777" w:rsidR="001F57C4" w:rsidRDefault="00B509FF">
      <w:pPr>
        <w:spacing w:line="600" w:lineRule="auto"/>
        <w:ind w:firstLine="720"/>
        <w:jc w:val="both"/>
        <w:rPr>
          <w:rFonts w:eastAsia="Times New Roman"/>
          <w:szCs w:val="24"/>
        </w:rPr>
      </w:pPr>
      <w:r>
        <w:rPr>
          <w:rFonts w:eastAsia="Times New Roman"/>
          <w:szCs w:val="24"/>
        </w:rPr>
        <w:t>Τον λόγο έχει ο κ. Λοβέρδος, Κοινοβουλευτικός Εκπρόσωπος της Δημοκρατικής Συμπαράταξης ΠΑΣΟΚ-ΔΗΜΑΡ.</w:t>
      </w:r>
    </w:p>
    <w:p w14:paraId="0840F7D3" w14:textId="77777777" w:rsidR="001F57C4" w:rsidRDefault="00B509F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θα μιλήσω από τη θέση μου.</w:t>
      </w:r>
    </w:p>
    <w:p w14:paraId="0840F7D4" w14:textId="77777777" w:rsidR="001F57C4" w:rsidRDefault="00B509F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Έχετε δώδεκα λεπτά, κύριε Λοβέρδο.</w:t>
      </w:r>
    </w:p>
    <w:p w14:paraId="0840F7D5" w14:textId="77777777" w:rsidR="001F57C4" w:rsidRDefault="00B509FF">
      <w:pPr>
        <w:spacing w:line="600" w:lineRule="auto"/>
        <w:ind w:firstLine="720"/>
        <w:jc w:val="both"/>
        <w:rPr>
          <w:rFonts w:eastAsia="Times New Roman"/>
          <w:szCs w:val="24"/>
        </w:rPr>
      </w:pPr>
      <w:r>
        <w:rPr>
          <w:rFonts w:eastAsia="Times New Roman"/>
          <w:b/>
          <w:szCs w:val="24"/>
        </w:rPr>
        <w:t>ΑΝΔ</w:t>
      </w:r>
      <w:r>
        <w:rPr>
          <w:rFonts w:eastAsia="Times New Roman"/>
          <w:b/>
          <w:szCs w:val="24"/>
        </w:rPr>
        <w:t>ΡΕΑΣ ΛΟΒΕΡΔΟΣ:</w:t>
      </w:r>
      <w:r>
        <w:rPr>
          <w:rFonts w:eastAsia="Times New Roman"/>
          <w:szCs w:val="24"/>
        </w:rPr>
        <w:t xml:space="preserve"> Ευχαριστώ.</w:t>
      </w:r>
    </w:p>
    <w:p w14:paraId="0840F7D6"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Έχω ένα προσωπικό πρόβλημα, κυρία Πρόεδρε, γιατί με διέκοψαν στην εξέτασή μου στον κ. Αλαφούζο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και πρέπει, μόλις τελειώσω την αγόρευσή μου, να γυρίσω πίσω. Δεν είναι αγένεια απέναντι στον Υπουργό, αλλά είν</w:t>
      </w:r>
      <w:r>
        <w:rPr>
          <w:rFonts w:eastAsia="Times New Roman"/>
          <w:szCs w:val="24"/>
        </w:rPr>
        <w:t xml:space="preserve">αι οι παράλληλες υποχρεώσεις που έχουμε στη Βουλή. Θα ακούσει η παράταξή μας και θα εκφραστεί, αν χρειαστεί να εκφραστεί μετά το πέρας της ομιλίας του, με τον </w:t>
      </w:r>
      <w:r>
        <w:rPr>
          <w:rFonts w:eastAsia="Times New Roman"/>
          <w:szCs w:val="24"/>
        </w:rPr>
        <w:t>ε</w:t>
      </w:r>
      <w:r>
        <w:rPr>
          <w:rFonts w:eastAsia="Times New Roman"/>
          <w:szCs w:val="24"/>
        </w:rPr>
        <w:t xml:space="preserve">ισηγητή μας τον κ. </w:t>
      </w:r>
      <w:proofErr w:type="spellStart"/>
      <w:r>
        <w:rPr>
          <w:rFonts w:eastAsia="Times New Roman"/>
          <w:szCs w:val="24"/>
        </w:rPr>
        <w:t>Αρβανιτίδη</w:t>
      </w:r>
      <w:proofErr w:type="spellEnd"/>
      <w:r>
        <w:rPr>
          <w:rFonts w:eastAsia="Times New Roman"/>
          <w:szCs w:val="24"/>
        </w:rPr>
        <w:t>, η τοποθέτηση του οποίου με καλύπτει και όπως τη διαμόρφωσε στη Δι</w:t>
      </w:r>
      <w:r>
        <w:rPr>
          <w:rFonts w:eastAsia="Times New Roman"/>
          <w:szCs w:val="24"/>
        </w:rPr>
        <w:t xml:space="preserve">αρκή Επιτροπή, αλλά και σήμερα. </w:t>
      </w:r>
    </w:p>
    <w:p w14:paraId="0840F7D7" w14:textId="77777777" w:rsidR="001F57C4" w:rsidRDefault="00B509FF">
      <w:pPr>
        <w:spacing w:line="600" w:lineRule="auto"/>
        <w:ind w:firstLine="720"/>
        <w:jc w:val="both"/>
        <w:rPr>
          <w:rFonts w:eastAsia="Times New Roman"/>
          <w:szCs w:val="24"/>
        </w:rPr>
      </w:pPr>
      <w:r>
        <w:rPr>
          <w:rFonts w:eastAsia="Times New Roman"/>
          <w:szCs w:val="24"/>
        </w:rPr>
        <w:t xml:space="preserve">Όταν είναι εδώ το Υπουργείο Οικονομικών, ακόμα και για ενσωμάτωση μιας </w:t>
      </w:r>
      <w:r>
        <w:rPr>
          <w:rFonts w:eastAsia="Times New Roman"/>
          <w:szCs w:val="24"/>
        </w:rPr>
        <w:t>ο</w:t>
      </w:r>
      <w:r>
        <w:rPr>
          <w:rFonts w:eastAsia="Times New Roman"/>
          <w:szCs w:val="24"/>
        </w:rPr>
        <w:t xml:space="preserve">δηγίας όπως και σήμερα, είναι εδώ οπωσδήποτε στην Αίθουσα η συζήτηση για την οικονομία. </w:t>
      </w:r>
      <w:r>
        <w:rPr>
          <w:rFonts w:eastAsia="Times New Roman"/>
          <w:szCs w:val="24"/>
        </w:rPr>
        <w:t>Ω</w:t>
      </w:r>
      <w:r>
        <w:rPr>
          <w:rFonts w:eastAsia="Times New Roman"/>
          <w:szCs w:val="24"/>
        </w:rPr>
        <w:t>ς Κοινοβουλευτικός Εκπρόσωπος, επικαλούμαι την εισήγηση του συ</w:t>
      </w:r>
      <w:r>
        <w:rPr>
          <w:rFonts w:eastAsia="Times New Roman"/>
          <w:szCs w:val="24"/>
        </w:rPr>
        <w:t xml:space="preserve">ναδέλφου </w:t>
      </w:r>
      <w:proofErr w:type="spellStart"/>
      <w:r>
        <w:rPr>
          <w:rFonts w:eastAsia="Times New Roman"/>
          <w:szCs w:val="24"/>
        </w:rPr>
        <w:t>Αρβανιτίδη</w:t>
      </w:r>
      <w:proofErr w:type="spellEnd"/>
      <w:r>
        <w:rPr>
          <w:rFonts w:eastAsia="Times New Roman"/>
          <w:szCs w:val="24"/>
        </w:rPr>
        <w:t>, για το συζητούμενο σχέδιο νόμου, κυρωτικό, και γενικεύω τη συζήτησή μου σε θέματα της οικονομίας, για τα οποία είχα σκοπό ούτως ή άλλως να μιλήσω, αλλά αντιδρώντας και σε ορισμένες σκέψεις που εξέφρασε ο κ. Μαντάς.</w:t>
      </w:r>
    </w:p>
    <w:p w14:paraId="0840F7D8"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Κύριε Υπουργέ, με </w:t>
      </w:r>
      <w:r>
        <w:rPr>
          <w:rFonts w:eastAsia="Times New Roman"/>
          <w:szCs w:val="24"/>
        </w:rPr>
        <w:t>την μετάλλαξη που έχει η παράταξή σας, όταν έρχεστε εδώ, έρχεστε για να συζητήσουμε ζητήματα που σχετίζονται όχι πια με τα προγράμματα Θεσσαλονίκης ή με τις υποσχέσεις παράλληλων προγραμμάτων και ισοδύναμων μέτρων, που δώσατε ψευδώς τον Σεπτέμβριο του 2015</w:t>
      </w:r>
      <w:r>
        <w:rPr>
          <w:rFonts w:eastAsia="Times New Roman"/>
          <w:szCs w:val="24"/>
        </w:rPr>
        <w:t>. Ερχόμαστε να συζητήσουμε ζητήματα που συζητούνται σε όλη την Ευρωπαϊκή Ένωση και σε όλο το προηγμένο δυτικό κομμάτι του πλανήτη μας: ανάπτυξη, λειτουργία της οικονομίας, δηλαδή, για το καλό των πολιτών, των ανθρώπων και εφόσον είμαστε σε φάση κρίσης, βάρ</w:t>
      </w:r>
      <w:r>
        <w:rPr>
          <w:rFonts w:eastAsia="Times New Roman"/>
          <w:szCs w:val="24"/>
        </w:rPr>
        <w:t>η για τους πολίτες.</w:t>
      </w:r>
    </w:p>
    <w:p w14:paraId="0840F7D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Υπάρχουν Υπουργοί που έχουν περιθώριο να κάνουν πολιτικές αναφορές και να στέκονται στις κορυφές των θεμάτων, κάνοντας μια προσπάθεια να συντονίσουν το έργο αυτής της Κυβέρνησης ή του Υπουργείου τους με τα όσα έλεγαν τον καιρό που δεν ήσασταν κυβέρνηση, αλ</w:t>
      </w:r>
      <w:r>
        <w:rPr>
          <w:rFonts w:eastAsia="Times New Roman" w:cs="Times New Roman"/>
          <w:szCs w:val="24"/>
        </w:rPr>
        <w:t xml:space="preserve">λά </w:t>
      </w:r>
      <w:r>
        <w:rPr>
          <w:rFonts w:eastAsia="Times New Roman" w:cs="Times New Roman"/>
          <w:szCs w:val="24"/>
        </w:rPr>
        <w:t>α</w:t>
      </w:r>
      <w:r>
        <w:rPr>
          <w:rFonts w:eastAsia="Times New Roman" w:cs="Times New Roman"/>
          <w:szCs w:val="24"/>
        </w:rPr>
        <w:t xml:space="preserve">ντιπολίτευση ή μικρή αντιπολίτευση. Έχουν ευχέρεια, όμως, γιατί τα Υπουργεία τους κινούνται εκτός οικονομίας και εκτός χώρου εφαρμογής μνημονίου. Όταν, όμως, μιλάμε με το Υπουργείο Οικονομικών, μιλάμε με τον Υπουργό </w:t>
      </w:r>
      <w:r>
        <w:rPr>
          <w:rFonts w:eastAsia="Times New Roman" w:cs="Times New Roman"/>
          <w:szCs w:val="24"/>
        </w:rPr>
        <w:lastRenderedPageBreak/>
        <w:t>που τον βγάζουν φωτογραφίες τώρα, στ</w:t>
      </w:r>
      <w:r>
        <w:rPr>
          <w:rFonts w:eastAsia="Times New Roman" w:cs="Times New Roman"/>
          <w:szCs w:val="24"/>
        </w:rPr>
        <w:t xml:space="preserve">ις εφημερίδες και στα </w:t>
      </w:r>
      <w:r>
        <w:rPr>
          <w:rFonts w:eastAsia="Times New Roman" w:cs="Times New Roman"/>
          <w:szCs w:val="24"/>
          <w:lang w:val="en-US"/>
        </w:rPr>
        <w:t>sites</w:t>
      </w:r>
      <w:r>
        <w:rPr>
          <w:rFonts w:eastAsia="Times New Roman" w:cs="Times New Roman"/>
          <w:szCs w:val="24"/>
        </w:rPr>
        <w:t xml:space="preserve">, με πανό κατά του ΕΝΦΙΑ σε διαδήλωση στη Διεθνή Έκθεση Θεσσαλονίκης επί άλλου πρωθυπουργού -προφανώς επί της προηγούμενης κυβέρνησης. </w:t>
      </w:r>
    </w:p>
    <w:p w14:paraId="0840F7D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Αυτό το παραμύθι σάς έχει φέρει στις καρέκλες αυτές. Και τώρα που μεταλλαχτήκατε -αλλά ο άνθρ</w:t>
      </w:r>
      <w:r>
        <w:rPr>
          <w:rFonts w:eastAsia="Times New Roman" w:cs="Times New Roman"/>
          <w:szCs w:val="24"/>
        </w:rPr>
        <w:t xml:space="preserve">ωπος δεν αλλάζει, εξωραΐζεται, να αλλάξει δεν μπορεί, ειδικά ο πολιτικός, τον καθορίζουν τα λόγια του, τον καθορίζει η ιστορία του, ο πολιτικός του χώρος- στις ανάγκες που έχετε τώρα, δήθεν, εξωραϊσμένοι δεν ανταποκρίνεστε. </w:t>
      </w:r>
    </w:p>
    <w:p w14:paraId="0840F7D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Εσείς, ως Υπουργός Οικονομικών,</w:t>
      </w:r>
      <w:r>
        <w:rPr>
          <w:rFonts w:eastAsia="Times New Roman" w:cs="Times New Roman"/>
          <w:szCs w:val="24"/>
        </w:rPr>
        <w:t xml:space="preserve"> δεν έχετε στο </w:t>
      </w:r>
      <w:r>
        <w:rPr>
          <w:rFonts w:eastAsia="Times New Roman" w:cs="Times New Roman"/>
          <w:szCs w:val="24"/>
          <w:lang w:val="en-US"/>
        </w:rPr>
        <w:t>spectrum</w:t>
      </w:r>
      <w:r>
        <w:rPr>
          <w:rFonts w:eastAsia="Times New Roman" w:cs="Times New Roman"/>
          <w:szCs w:val="24"/>
        </w:rPr>
        <w:t xml:space="preserve"> του </w:t>
      </w:r>
      <w:proofErr w:type="spellStart"/>
      <w:r>
        <w:rPr>
          <w:rFonts w:eastAsia="Times New Roman" w:cs="Times New Roman"/>
          <w:szCs w:val="24"/>
        </w:rPr>
        <w:t>ενδιαφέροντός</w:t>
      </w:r>
      <w:proofErr w:type="spellEnd"/>
      <w:r>
        <w:rPr>
          <w:rFonts w:eastAsia="Times New Roman" w:cs="Times New Roman"/>
          <w:szCs w:val="24"/>
        </w:rPr>
        <w:t xml:space="preserve"> σας τη λειτουργία της οικονομίας; Όταν μιλάτε, κανείς δεν καταλαβαίνει ότι τον αφορούν αυτά που λέτε, παρά μόνο αν είναι να του βάλετε βάρη άχρηστα, αχρείαστα. Αφού η πορεία της οικονομίας είχε αρχίσει να αλλάζει -</w:t>
      </w:r>
      <w:r>
        <w:rPr>
          <w:rFonts w:eastAsia="Times New Roman" w:cs="Times New Roman"/>
          <w:szCs w:val="24"/>
        </w:rPr>
        <w:t xml:space="preserve">επιτέλους, </w:t>
      </w:r>
      <w:r>
        <w:rPr>
          <w:rFonts w:eastAsia="Times New Roman" w:cs="Times New Roman"/>
          <w:szCs w:val="24"/>
        </w:rPr>
        <w:lastRenderedPageBreak/>
        <w:t>δυο χρόνια μετά τις προβλέψεις των δανειστών και πάντως να αλλάζει- και θα ήταν φέτος σε ρυθμό ανάπτυξης 3,7%, κατά τις προβλέψεις της Ευρωπαϊκής Κεντρικής Τράπεζας, και τώρα είναι σε ύφεση.</w:t>
      </w:r>
    </w:p>
    <w:p w14:paraId="0840F7D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Μαντά, κύριε Κοινοβουλευτικέ Εκπρόσωπε της Πλειο</w:t>
      </w:r>
      <w:r>
        <w:rPr>
          <w:rFonts w:eastAsia="Times New Roman" w:cs="Times New Roman"/>
          <w:szCs w:val="24"/>
        </w:rPr>
        <w:t>ψηφίας, πώς μιλάτε για ενδείξεις στην οικονομία που έχουν έναν τόνο αισιοδοξίας –μικρές μεν, αλλά με έναν τόνο αισιοδοξίας- όταν η ύφεση είναι ζητούμενο στο πού θα κλείσει το 2017; Πάντως θα υπάρξει. Πώς το λέτε αυτό όταν το Ακαθάριστο Εγχώριο Προϊόν, ακόμ</w:t>
      </w:r>
      <w:r>
        <w:rPr>
          <w:rFonts w:eastAsia="Times New Roman" w:cs="Times New Roman"/>
          <w:szCs w:val="24"/>
        </w:rPr>
        <w:t xml:space="preserve">α και αν έχουμε ύφεση του 0,3%, θα πέσει 2 δισεκατομμύρια σε σχέση με το 2014; Πώς το λέτε αυτό; </w:t>
      </w:r>
    </w:p>
    <w:p w14:paraId="0840F7D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αν ακούσω προβλέψεις πολύ εμπείρων περί την οικονομία πολιτικών ή οικονομολόγων και η ύφεση κλείσει πάνω από 1%, οι συνέπειες είναι πολύ ακόμη σοβαρότερες</w:t>
      </w:r>
      <w:r>
        <w:rPr>
          <w:rFonts w:eastAsia="Times New Roman" w:cs="Times New Roman"/>
          <w:szCs w:val="24"/>
        </w:rPr>
        <w:t xml:space="preserve">. Πώς μπορείτε να λέτε εσείς, οι ενδείξεις ή ο Πρωθυπουργός ότι η οικονομία μπαίνει στις ράγες; Και ο εξωραϊσμένος σας εαυτός διαθέτει τα εργαλεία; Ποια εργαλεία διαθέτει; </w:t>
      </w:r>
    </w:p>
    <w:p w14:paraId="0840F7D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Βουλευτής σας, προχθές, μιλώντας για μια οικονομία που στηρίζεται στη μικρομεσαία ε</w:t>
      </w:r>
      <w:r>
        <w:rPr>
          <w:rFonts w:eastAsia="Times New Roman" w:cs="Times New Roman"/>
          <w:szCs w:val="24"/>
        </w:rPr>
        <w:t>πιχείρηση είπε ότι «θα πρέπει να ενωθούν» και «πάει ο επιχειρηματίας ο μικρός που ξέρατε» και ανέφερε παράδειγμα την κοινωνική οικονομία, για την οποία δεν έχει βάλει μια πενιά το Υπουργείο Εργασίας, αν πάτε και ρωτήσετε τους υπαλλήλους που ασχολούνται εκε</w:t>
      </w:r>
      <w:r>
        <w:rPr>
          <w:rFonts w:eastAsia="Times New Roman" w:cs="Times New Roman"/>
          <w:szCs w:val="24"/>
        </w:rPr>
        <w:t xml:space="preserve">ί </w:t>
      </w:r>
      <w:proofErr w:type="spellStart"/>
      <w:r>
        <w:rPr>
          <w:rFonts w:eastAsia="Times New Roman" w:cs="Times New Roman"/>
          <w:szCs w:val="24"/>
        </w:rPr>
        <w:t>αφημένοι</w:t>
      </w:r>
      <w:proofErr w:type="spellEnd"/>
      <w:r>
        <w:rPr>
          <w:rFonts w:eastAsia="Times New Roman" w:cs="Times New Roman"/>
          <w:szCs w:val="24"/>
        </w:rPr>
        <w:t xml:space="preserve"> στην τύχη τους. Κοινωνική οικονομία, λέει, αυτή θα λύσει το πρόβλημα της ατομικότητας και της συλλογικότητας στον χώρο του </w:t>
      </w:r>
      <w:proofErr w:type="spellStart"/>
      <w:r>
        <w:rPr>
          <w:rFonts w:eastAsia="Times New Roman" w:cs="Times New Roman"/>
          <w:szCs w:val="24"/>
        </w:rPr>
        <w:t>επιχειρείν</w:t>
      </w:r>
      <w:proofErr w:type="spellEnd"/>
      <w:r>
        <w:rPr>
          <w:rFonts w:eastAsia="Times New Roman" w:cs="Times New Roman"/>
          <w:szCs w:val="24"/>
        </w:rPr>
        <w:t xml:space="preserve"> στην Ελλάδα, Βουλευτής της πλειοψηφίας. Ο Υπουργός ο αρμόδιος για την ανάπτυξη έφερε ένα εργαλείο, τον αναπτυξι</w:t>
      </w:r>
      <w:r>
        <w:rPr>
          <w:rFonts w:eastAsia="Times New Roman" w:cs="Times New Roman"/>
          <w:szCs w:val="24"/>
        </w:rPr>
        <w:t xml:space="preserve">ακό νόμο με αντιγραφή του 2004, το αποτυχημένο πρότυπο αναπτυξιακού νόμου. </w:t>
      </w:r>
    </w:p>
    <w:p w14:paraId="0840F7D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έλεγα εδώ ότι ο μόνος αναπτυξιακός νόμος στην Ελλάδα ήταν του 1952 που ήταν τρεις σελίδες. Έρχονται εδώ και δεκαετίες αποτυχημένα γραφειοκρατικά πρότυπα που μπορεί να ενισχύσου</w:t>
      </w:r>
      <w:r>
        <w:rPr>
          <w:rFonts w:eastAsia="Times New Roman" w:cs="Times New Roman"/>
          <w:szCs w:val="24"/>
        </w:rPr>
        <w:t>ν όποιον δεν έχει ανάγκη, αλλά όποιος έχει ανάγκη και στηριχτεί στα χρήματα που θα πάρει, θα πάει φυλακή, διότι τα χρήματα δεν θα τα πάρει ποτέ ή θα τα πάρει τόσο αργά που η επιχείρησή του θα έχει κλείσει.</w:t>
      </w:r>
    </w:p>
    <w:p w14:paraId="0840F7E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κάνατε γι’ αυτά; Φέρατε αντιγραφή του μοντέλου </w:t>
      </w:r>
      <w:r>
        <w:rPr>
          <w:rFonts w:eastAsia="Times New Roman" w:cs="Times New Roman"/>
          <w:szCs w:val="24"/>
        </w:rPr>
        <w:t>του 2004, το πρότυπο του 2004, το αποτυχημένο. Τι κάνετε; Τι θα κάνετε; Ο Σταθάκης, ο κύριος Υπουργός Ανάπτυξης λέει αυτά. Δεν λέει τίποτα. Το Υπουργείο Οικονομικών, κεντρικά, τι λέει; Δεν βλέπει την πορεία της οικονομίας; Δεν μας μιλάει; Δεν μας λέει τι ε</w:t>
      </w:r>
      <w:r>
        <w:rPr>
          <w:rFonts w:eastAsia="Times New Roman" w:cs="Times New Roman"/>
          <w:szCs w:val="24"/>
        </w:rPr>
        <w:t xml:space="preserve">ίναι αυτό που σκέφτονται οι άνθρωποι και τι είναι αυτό που θα έπρεπε να σκεφτούν; Παραινέσεις για την οικονομία δεν μπορεί να κάνει; Δεν λέμε να μπει με λογική κρατικής διεύθυνσης οικονομίας. Δεν υπάρχουν αυτά. Όμως, τουλάχιστον, να μπουν κατευθύνσεις, να </w:t>
      </w:r>
      <w:r>
        <w:rPr>
          <w:rFonts w:eastAsia="Times New Roman" w:cs="Times New Roman"/>
          <w:szCs w:val="24"/>
        </w:rPr>
        <w:t xml:space="preserve">γίνει άρση γραφειοκρατικών εμποδίων. </w:t>
      </w:r>
    </w:p>
    <w:p w14:paraId="0840F7E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Αρβανιτίδης</w:t>
      </w:r>
      <w:proofErr w:type="spellEnd"/>
      <w:r>
        <w:rPr>
          <w:rFonts w:eastAsia="Times New Roman" w:cs="Times New Roman"/>
          <w:szCs w:val="24"/>
        </w:rPr>
        <w:t xml:space="preserve"> «άλλη σχέση κράτους – οικονομίας» που τη χρειάζεται η χώρα και δεν την έχει προσφέρει κανείς. Αυτή ήταν η ανάγκη μετά τα τόσα χρόνια της κρίσης. Είστε αλλού. Είστε πίσω.</w:t>
      </w:r>
    </w:p>
    <w:p w14:paraId="0840F7E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Οι άνθρωποι έχουν περιουσι</w:t>
      </w:r>
      <w:r>
        <w:rPr>
          <w:rFonts w:eastAsia="Times New Roman" w:cs="Times New Roman"/>
          <w:szCs w:val="24"/>
        </w:rPr>
        <w:t xml:space="preserve">ακά στοιχεία που ολοένα και χάνουν την αξία τους. Και τι λέτε εσείς; Τι κάνετε; Τι σκέφτεστε; Τι έχετε στο μυαλό σας; Τι παίρνετε το βράδυ που γυρίζετε σπίτι σας στο μαξιλάρι σας ως άγχος; Αυτά που μας λέτε εδώ είναι κενά πράγματα. </w:t>
      </w:r>
    </w:p>
    <w:p w14:paraId="0840F7E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Υπάρχουν στο αναπτυξιακ</w:t>
      </w:r>
      <w:r>
        <w:rPr>
          <w:rFonts w:eastAsia="Times New Roman" w:cs="Times New Roman"/>
          <w:szCs w:val="24"/>
        </w:rPr>
        <w:t>ό κομμάτι, κυρία Πρόεδρε, κάποιες στιγμές που λες ότι κάτι μπορεί να γίνει. Βλέπεις ας πούμε τα Ελληνικά Πετρέλαια που διπλασιάζουν τα κέρδη τους και αυξάνουν τις εξαγωγές τους. Βλέπεις το Ελληνικό που το αποδεχθήκατε, επιτέλους, μετά τα όσα είχατε πει. Όμ</w:t>
      </w:r>
      <w:r>
        <w:rPr>
          <w:rFonts w:eastAsia="Times New Roman" w:cs="Times New Roman"/>
          <w:szCs w:val="24"/>
        </w:rPr>
        <w:t xml:space="preserve">ως, αυτά είναι μικρές συγκεκριμένες εξαιρέσεις ως προς τον αριθμό των ανθρώπων που ασχολούνται -αλλά είναι μεγάλα θέματα- τους οποίους –αν όχι όλους- και ειδικά τον κ. </w:t>
      </w:r>
      <w:proofErr w:type="spellStart"/>
      <w:r>
        <w:rPr>
          <w:rFonts w:eastAsia="Times New Roman" w:cs="Times New Roman"/>
          <w:szCs w:val="24"/>
        </w:rPr>
        <w:t>Πιτσιόρλα</w:t>
      </w:r>
      <w:proofErr w:type="spellEnd"/>
      <w:r>
        <w:rPr>
          <w:rFonts w:eastAsia="Times New Roman" w:cs="Times New Roman"/>
          <w:szCs w:val="24"/>
        </w:rPr>
        <w:t xml:space="preserve"> τον έχουν οι μισοί σας Υπουργοί υπό </w:t>
      </w:r>
      <w:proofErr w:type="spellStart"/>
      <w:r>
        <w:rPr>
          <w:rFonts w:eastAsia="Times New Roman" w:cs="Times New Roman"/>
          <w:szCs w:val="24"/>
        </w:rPr>
        <w:t>διωγμόν</w:t>
      </w:r>
      <w:proofErr w:type="spellEnd"/>
      <w:r>
        <w:rPr>
          <w:rFonts w:eastAsia="Times New Roman" w:cs="Times New Roman"/>
          <w:szCs w:val="24"/>
        </w:rPr>
        <w:t>. Οι μισοί Υπουργοί σας βγαίνουν δη</w:t>
      </w:r>
      <w:r>
        <w:rPr>
          <w:rFonts w:eastAsia="Times New Roman" w:cs="Times New Roman"/>
          <w:szCs w:val="24"/>
        </w:rPr>
        <w:t xml:space="preserve">μόσια και τον καταγγέλλουν. Για αυτό λέω ότι δεν είναι δυνατόν να αλλάξεις. Εξωραΐζεσαι, αλλά να αλλάξεις ριζοσπαστικά δεν γίνεται. Σε τραβάει πίσω ο χθεσινός σου εαυτός, αυτός ο οποίος δημιούργησε και τα προβλήματα στη χώρα. </w:t>
      </w:r>
    </w:p>
    <w:p w14:paraId="0840F7E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Μια και αναφέρομαι στην οικον</w:t>
      </w:r>
      <w:r>
        <w:rPr>
          <w:rFonts w:eastAsia="Times New Roman" w:cs="Times New Roman"/>
          <w:szCs w:val="24"/>
        </w:rPr>
        <w:t xml:space="preserve">ομία, κυρίες και κύριοι Βουλευτές, κάνω μια αναφορά σε κάτι που άκουσα χθες το βράδυ. Δεν πρόλαβα να το επιβεβαιώσω. Θα δώσει διάλεξη στην Αθήνα ο φοβερός </w:t>
      </w:r>
      <w:proofErr w:type="spellStart"/>
      <w:r>
        <w:rPr>
          <w:rFonts w:eastAsia="Times New Roman" w:cs="Times New Roman"/>
          <w:szCs w:val="24"/>
        </w:rPr>
        <w:t>Βαρουφάκης</w:t>
      </w:r>
      <w:proofErr w:type="spellEnd"/>
      <w:r>
        <w:rPr>
          <w:rFonts w:eastAsia="Times New Roman" w:cs="Times New Roman"/>
          <w:szCs w:val="24"/>
        </w:rPr>
        <w:t xml:space="preserve"> ελεγχόμενος για χίλια δύο θέματα παρουσία του Προέδρου της Δημοκρατίας; </w:t>
      </w:r>
    </w:p>
    <w:p w14:paraId="0840F7E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Βαρουφάκης</w:t>
      </w:r>
      <w:proofErr w:type="spellEnd"/>
      <w:r>
        <w:rPr>
          <w:rFonts w:eastAsia="Times New Roman" w:cs="Times New Roman"/>
          <w:szCs w:val="24"/>
        </w:rPr>
        <w:t xml:space="preserve"> π</w:t>
      </w:r>
      <w:r>
        <w:rPr>
          <w:rFonts w:eastAsia="Times New Roman" w:cs="Times New Roman"/>
          <w:szCs w:val="24"/>
        </w:rPr>
        <w:t>ρέπει να δώσει λόγο σε εξεταστική-προανακριτική επιτροπή της Βουλής. Όχι να έρθει στην Αθήνα να μιλήσει για την οικονομία παρουσία του Προέδρου της Δημοκρατίας!</w:t>
      </w:r>
    </w:p>
    <w:p w14:paraId="0840F7E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Εάν ισχύει αυτό, που το άκουσα από ασφαλή πληροφορία, θα γίνει πολιτικό πάρτι. Θέλω να δω τον κ</w:t>
      </w:r>
      <w:r>
        <w:rPr>
          <w:rFonts w:eastAsia="Times New Roman" w:cs="Times New Roman"/>
          <w:szCs w:val="24"/>
        </w:rPr>
        <w:t xml:space="preserve">. Παυλόπουλο να πηγαίνει να ακούει τον κ. </w:t>
      </w:r>
      <w:proofErr w:type="spellStart"/>
      <w:r>
        <w:rPr>
          <w:rFonts w:eastAsia="Times New Roman" w:cs="Times New Roman"/>
          <w:szCs w:val="24"/>
        </w:rPr>
        <w:t>Βαρουφάκη</w:t>
      </w:r>
      <w:proofErr w:type="spellEnd"/>
      <w:r>
        <w:rPr>
          <w:rFonts w:eastAsia="Times New Roman" w:cs="Times New Roman"/>
          <w:szCs w:val="24"/>
        </w:rPr>
        <w:t xml:space="preserve">, εάν αυτό επαληθεύεται. Το καταθέτω πάντως. Δεν είναι θέμα σημερινό. Ήταν θέμα χθεσινό. Τα είπαμε. </w:t>
      </w:r>
    </w:p>
    <w:p w14:paraId="0840F7E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Έγινε μια συζήτηση για την παιδεία σε πραγματικά δημιουργικό κλίμα αυτές τις δύο ημέρες, αν και το σχέδι</w:t>
      </w:r>
      <w:r>
        <w:rPr>
          <w:rFonts w:eastAsia="Times New Roman" w:cs="Times New Roman"/>
          <w:szCs w:val="24"/>
        </w:rPr>
        <w:t xml:space="preserve">ο νόμου είχε την τροπολογία για τους αιώνιους φοιτητές. Και για αυτό έγινε συζήτηση. Σε ό,τι αφορά την αναφορά που έκανε ο Κοινοβουλευτικός Εκπρόσωπος της Πλειοψηφίας, θέλω να κάνω μια ειδική αναφορά εγώ. </w:t>
      </w:r>
    </w:p>
    <w:p w14:paraId="0840F7E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Κατ’ αρχάς όποιος μιλάει για το Κέντρο και την Κεν</w:t>
      </w:r>
      <w:r>
        <w:rPr>
          <w:rFonts w:eastAsia="Times New Roman" w:cs="Times New Roman"/>
          <w:szCs w:val="24"/>
        </w:rPr>
        <w:t xml:space="preserve">τροαριστερά μιλάει με τον συμβολισμό μιας </w:t>
      </w:r>
      <w:r>
        <w:rPr>
          <w:rFonts w:eastAsia="Times New Roman" w:cs="Times New Roman"/>
          <w:szCs w:val="24"/>
        </w:rPr>
        <w:t>κ</w:t>
      </w:r>
      <w:r>
        <w:rPr>
          <w:rFonts w:eastAsia="Times New Roman" w:cs="Times New Roman"/>
          <w:szCs w:val="24"/>
        </w:rPr>
        <w:t xml:space="preserve">υβέρνησης του παρελθόντος που είχε πρωθυπουργό τον Ελευθέριο Βενιζέλο και Υπουργό Παιδείας τον </w:t>
      </w:r>
      <w:r>
        <w:rPr>
          <w:rFonts w:eastAsia="Times New Roman" w:cs="Times New Roman"/>
          <w:szCs w:val="24"/>
        </w:rPr>
        <w:lastRenderedPageBreak/>
        <w:t>Γεώργιο Παπανδρέου. Όποιοι κοιτάνε κατ’ εμάς πρέπει να κοιτάνε και κατά ’κει. Εάν δεν κοιτάς κατά ’κει στην ιστορία, ν</w:t>
      </w:r>
      <w:r>
        <w:rPr>
          <w:rFonts w:eastAsia="Times New Roman" w:cs="Times New Roman"/>
          <w:szCs w:val="24"/>
        </w:rPr>
        <w:t xml:space="preserve">α αφήσεις τον χώρο του Κέντρου και της Κεντροαριστεράς ήσυχο. Όποιοι κοιτάνε κατ’ εμάς και όποιοι θέλουν να κάνουν με τον χώρο μας παιχνίδια να ξέρουν ότι έχουμε αυτήν την ιστορική καταβολή. </w:t>
      </w:r>
    </w:p>
    <w:p w14:paraId="0840F7E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Ο χώρος της παιδείας, λοιπόν, πέρασε στα χέρια τα δικά μας από τ</w:t>
      </w:r>
      <w:r>
        <w:rPr>
          <w:rFonts w:eastAsia="Times New Roman" w:cs="Times New Roman"/>
          <w:szCs w:val="24"/>
        </w:rPr>
        <w:t>ο ’81 και μετά και είχε εκφάνσεις. Η πολιτική που ασκήσαμε είχε εκφάνσεις που σχετίζονταν και με τη δυσπιστία απέναντι στην ιδιωτική εκπαίδευση και κάποιους νόμους -ο τελευταίος ήταν το 2000- που είχαν μια λογική παλαιότερη που απασχολούσε το Κέντρο και τη</w:t>
      </w:r>
      <w:r>
        <w:rPr>
          <w:rFonts w:eastAsia="Times New Roman" w:cs="Times New Roman"/>
          <w:szCs w:val="24"/>
        </w:rPr>
        <w:t xml:space="preserve">ν Κεντροαριστερά. </w:t>
      </w:r>
    </w:p>
    <w:p w14:paraId="0840F7E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Όμως, το 2010 ισορροπήσαμε σε μια εκδοχή σύμφωνα με την οποία και η ιδιωτική εκπαίδευση είναι και αυτή αγαθό και προστατεύεται από το άρθρο 16 του Συντάγματος. Υπάρχουν όρια στην κρατική παρέμβαση σε αυτή, αλλά υπάρχει οπωσδήποτε κρατική</w:t>
      </w:r>
      <w:r>
        <w:rPr>
          <w:rFonts w:eastAsia="Times New Roman" w:cs="Times New Roman"/>
          <w:szCs w:val="24"/>
        </w:rPr>
        <w:t xml:space="preserve"> παρέμβαση, γιατί είναι εκπαίδευση. Δεν είναι </w:t>
      </w:r>
      <w:r>
        <w:rPr>
          <w:rFonts w:eastAsia="Times New Roman" w:cs="Times New Roman"/>
          <w:szCs w:val="24"/>
        </w:rPr>
        <w:lastRenderedPageBreak/>
        <w:t xml:space="preserve">ένα τυχαίο αγαθό το οποίο πωλείται. Το ποσοστό της παρέμβασης σε σχέση με την κρατική εποπτεία διακυμάνθηκε και ισορρόπησε το 2010. </w:t>
      </w:r>
    </w:p>
    <w:p w14:paraId="0840F7E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Έρχεται τώρα μια </w:t>
      </w:r>
      <w:r>
        <w:rPr>
          <w:rFonts w:eastAsia="Times New Roman" w:cs="Times New Roman"/>
          <w:szCs w:val="24"/>
        </w:rPr>
        <w:t>Κ</w:t>
      </w:r>
      <w:r>
        <w:rPr>
          <w:rFonts w:eastAsia="Times New Roman" w:cs="Times New Roman"/>
          <w:szCs w:val="24"/>
        </w:rPr>
        <w:t xml:space="preserve">υβέρνηση η οποία ξαναγυρίζει πίσω. Αυτήν την οπισθοδρόμηση </w:t>
      </w:r>
      <w:r>
        <w:rPr>
          <w:rFonts w:eastAsia="Times New Roman" w:cs="Times New Roman"/>
          <w:szCs w:val="24"/>
        </w:rPr>
        <w:t>σε σχέση με το θέμα από το 2010 –μιλώ συγκεκριμένα, για συγκεκριμένες πολιτικές- την βαπτίζει «πρόοδο» και θέλει μάλιστα να βρούμε και κοινούς τόπους για το θέμα αυτό. Είπαμε «όχι» χθες στις συγκεκριμένες ρυθμίσεις, παρ’ ότι συμβάλαμε με την παρουσία μας σ</w:t>
      </w:r>
      <w:r>
        <w:rPr>
          <w:rFonts w:eastAsia="Times New Roman" w:cs="Times New Roman"/>
          <w:szCs w:val="24"/>
        </w:rPr>
        <w:t xml:space="preserve">τη συζήτηση και στη ψηφοφορία του σχεδίου νόμου του Υπουργείου Παιδείας. </w:t>
      </w:r>
    </w:p>
    <w:p w14:paraId="0840F7E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δεδομένο ότι όποιος διαχειρίζεται την εξουσία εν μέσω κρίσης πολιτικά εξατμίζεται. Επαναλαμβάνω ότι όποιος διαχειρίζεται την εξουσία εν μέσω κρίσης πολιτικά </w:t>
      </w:r>
      <w:r>
        <w:rPr>
          <w:rFonts w:eastAsia="Times New Roman" w:cs="Times New Roman"/>
          <w:szCs w:val="24"/>
        </w:rPr>
        <w:t xml:space="preserve">εξατμίζεται. Αυτό παθαίνει η σημερινή Πλειοψηφία του ΣΥΡΙΖΑ και των ΑΝΕΛ. </w:t>
      </w:r>
    </w:p>
    <w:p w14:paraId="0840F7ED"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 xml:space="preserve">Το «τέσσερα», ο αριθμός που φαίνεται να αγαπάτε σε ό,τι αφορά άλλο θέμα, ένα αριθμός ο οποίος θα έχει πολλά προβλήματα στην Ευρωπαϊκή Ένωση -και είναι ορατά πια τα προβλήματα αυτά- </w:t>
      </w:r>
      <w:r>
        <w:rPr>
          <w:rFonts w:eastAsia="Times New Roman"/>
          <w:szCs w:val="24"/>
        </w:rPr>
        <w:t xml:space="preserve">ο αριθμός «τέσσερα» που είναι και το ιστορικό εκλογικό σας ποσοστό, είναι ο αριθμός του εκλογικού ποσοστού το οποίο </w:t>
      </w:r>
      <w:proofErr w:type="spellStart"/>
      <w:r>
        <w:rPr>
          <w:rFonts w:eastAsia="Times New Roman"/>
          <w:szCs w:val="24"/>
        </w:rPr>
        <w:t>επαναπροσεγγίζετε</w:t>
      </w:r>
      <w:proofErr w:type="spellEnd"/>
      <w:r>
        <w:rPr>
          <w:rFonts w:eastAsia="Times New Roman"/>
          <w:szCs w:val="24"/>
        </w:rPr>
        <w:t xml:space="preserve"> εξατμιζόμενοι. Και όσο παραμένετε στην εξουσία, τόσο πιο πολύ θα εξατμίζεστε.</w:t>
      </w:r>
    </w:p>
    <w:p w14:paraId="0840F7EE"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Προσέξτε, όμως, το εξής: Θα ξαναγυρίστε εκεί</w:t>
      </w:r>
      <w:r>
        <w:rPr>
          <w:rFonts w:eastAsia="Times New Roman"/>
          <w:szCs w:val="24"/>
        </w:rPr>
        <w:t xml:space="preserve"> που ήσασταν και δεν θα έχετε τους παλιούς σας συντρόφους μαζί, οι οποίοι έχουν διαχωρίσει τη θέση τους από εσάς. Θα έχετε τους οπορτουνιστές του ΠΑΣΟΚ μαζί σας, αυτούς τους τύπους οι οποίοι δεν σας αγάπησαν. Διαφαινόμενη εξουσία είδαν και ως λάτρεις της ε</w:t>
      </w:r>
      <w:r>
        <w:rPr>
          <w:rFonts w:eastAsia="Times New Roman"/>
          <w:szCs w:val="24"/>
        </w:rPr>
        <w:t>ξουσίας ήρθαν από πίσω σας. Πάρτε τους να τους έχετε, να τους χαίρεστε και με αυτούς να πορευτείτε. Η πορεία σας προς τη μειοψηφία είναι πια προδιαγεγραμμένη.</w:t>
      </w:r>
    </w:p>
    <w:p w14:paraId="0840F7EF"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Ευχαριστώ.</w:t>
      </w:r>
    </w:p>
    <w:p w14:paraId="0840F7F0"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 xml:space="preserve">(Χειροκροτήματα από την πτέρυγα της Δημοκρατικής Συμπαράταξης ΠΑΣΟΚ-ΔΗΜΑΡ) </w:t>
      </w:r>
    </w:p>
    <w:p w14:paraId="0840F7F1" w14:textId="77777777" w:rsidR="001F57C4" w:rsidRDefault="00B509FF">
      <w:pPr>
        <w:tabs>
          <w:tab w:val="left" w:pos="2608"/>
        </w:tabs>
        <w:spacing w:line="600" w:lineRule="auto"/>
        <w:ind w:firstLine="720"/>
        <w:jc w:val="both"/>
        <w:rPr>
          <w:rFonts w:eastAsia="Times New Roman"/>
          <w:b/>
          <w:szCs w:val="24"/>
        </w:rPr>
      </w:pPr>
      <w:r>
        <w:rPr>
          <w:rFonts w:eastAsia="Times New Roman"/>
          <w:b/>
          <w:szCs w:val="24"/>
        </w:rPr>
        <w:t>ΠΡΟΕΔΡΕΥΟΥ</w:t>
      </w:r>
      <w:r>
        <w:rPr>
          <w:rFonts w:eastAsia="Times New Roman"/>
          <w:b/>
          <w:szCs w:val="24"/>
        </w:rPr>
        <w:t>ΣΑ (Αναστασία Χριστοδουλοπούλου):</w:t>
      </w:r>
      <w:r>
        <w:rPr>
          <w:rFonts w:eastAsia="Times New Roman"/>
          <w:szCs w:val="24"/>
        </w:rPr>
        <w:t xml:space="preserve"> Κύριε Υπουργέ, έχετε τον λόγο για πέντε λεπτά.</w:t>
      </w:r>
    </w:p>
    <w:p w14:paraId="0840F7F2" w14:textId="77777777" w:rsidR="001F57C4" w:rsidRDefault="00B509FF">
      <w:pPr>
        <w:tabs>
          <w:tab w:val="left" w:pos="2608"/>
        </w:tabs>
        <w:spacing w:line="600" w:lineRule="auto"/>
        <w:ind w:firstLine="720"/>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Ευχαριστώ.</w:t>
      </w:r>
    </w:p>
    <w:p w14:paraId="0840F7F3"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Δεν θα τοποθετηθώ πάνω στο σχέδιο νόμου. </w:t>
      </w:r>
      <w:r>
        <w:rPr>
          <w:rFonts w:eastAsia="Times New Roman"/>
          <w:szCs w:val="24"/>
        </w:rPr>
        <w:t>Τ</w:t>
      </w:r>
      <w:r>
        <w:rPr>
          <w:rFonts w:eastAsia="Times New Roman"/>
          <w:szCs w:val="24"/>
        </w:rPr>
        <w:t xml:space="preserve">ο σχέδιο νόμου έχει γίνει κοινά αποδεκτό σχεδόν από το σύνολο της αντιπολίτευσης και χαίρομαι γι’ αυτό. Χαίρομαι </w:t>
      </w:r>
      <w:r>
        <w:rPr>
          <w:rFonts w:eastAsia="Times New Roman"/>
          <w:szCs w:val="24"/>
        </w:rPr>
        <w:t xml:space="preserve">ιδιαίτερα </w:t>
      </w:r>
      <w:r>
        <w:rPr>
          <w:rFonts w:eastAsia="Times New Roman"/>
          <w:szCs w:val="24"/>
        </w:rPr>
        <w:t xml:space="preserve">που η Αξιωματική Αντιπολίτευση για μία φορά δεν κράτησε μία στάση στείρας διαφωνίας. </w:t>
      </w:r>
    </w:p>
    <w:p w14:paraId="0840F7F4"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Θα ήθελα, όμως, να τοποθετηθώ πάνω σε μερικά θέματα που έθεσε κυρίως η Αξιωματική Αντιπολίτευση -αλλά όχι μόνο- και αφορούν στην πορεία της οικονομίας το προηγούμενο εξάμηνο. </w:t>
      </w:r>
    </w:p>
    <w:p w14:paraId="0840F7F5"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Πρώτα απ’ όλα να διευκρινίσω ότι δεν υπάρχει τέταρτο μνημόνιο. Δεν υπάρχει τέτοι</w:t>
      </w:r>
      <w:r>
        <w:rPr>
          <w:rFonts w:eastAsia="Times New Roman"/>
          <w:szCs w:val="24"/>
        </w:rPr>
        <w:t xml:space="preserve">ο πράγμα. Στις 22 Μαΐου του 2016 η </w:t>
      </w:r>
      <w:r>
        <w:rPr>
          <w:rFonts w:eastAsia="Times New Roman"/>
          <w:szCs w:val="24"/>
        </w:rPr>
        <w:t>ε</w:t>
      </w:r>
      <w:r>
        <w:rPr>
          <w:rFonts w:eastAsia="Times New Roman"/>
          <w:szCs w:val="24"/>
        </w:rPr>
        <w:t>λληνική Βουλή υπερψήφισε μία δέσμη μέτρων που εξειδίκευαν κομμάτια της Συμφωνίας του Αυγούστου του 2015. Πρόκειται για δημοσιονομικά μέτρα στην πλειοψηφία τους που αφορούν στο σύνολο της τριετίας 2016-2018.</w:t>
      </w:r>
    </w:p>
    <w:p w14:paraId="0840F7F6"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Με την ευκαιρ</w:t>
      </w:r>
      <w:r>
        <w:rPr>
          <w:rFonts w:eastAsia="Times New Roman"/>
          <w:szCs w:val="24"/>
        </w:rPr>
        <w:t xml:space="preserve">ία αυτή θα ήθελα να διευκρινίσω και να επαναλάβω για μια ακόμη φορά, ότι δεν θα υπάρξουν νέα δημοσιονομικά μέτρα στους επόμενους δύο προϋπολογισμούς και μέχρι το τέλος του </w:t>
      </w:r>
      <w:r>
        <w:rPr>
          <w:rFonts w:eastAsia="Times New Roman"/>
          <w:szCs w:val="24"/>
        </w:rPr>
        <w:t>π</w:t>
      </w:r>
      <w:r>
        <w:rPr>
          <w:rFonts w:eastAsia="Times New Roman"/>
          <w:szCs w:val="24"/>
        </w:rPr>
        <w:t xml:space="preserve">ρογράμματος 2018. </w:t>
      </w:r>
    </w:p>
    <w:p w14:paraId="0840F7F7"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Αντίθετα, θα έλεγα ότι η σημερινή Κυβέρνηση επεξεργάζεται νέα ερ</w:t>
      </w:r>
      <w:r>
        <w:rPr>
          <w:rFonts w:eastAsia="Times New Roman"/>
          <w:szCs w:val="24"/>
        </w:rPr>
        <w:t>γαλεία, εργαλεία που δεν υπήρχαν πριν, ώστε να διευρύνει το δημοσιονομικό χώρο, να δώσει τη δυνατότητα σε αύξηση των δαπανών του κοινωνικού προϋπολογισμού, ακόμα και σε συνθήκες οικονομικής στασιμότητας, να διευρύνει τη φορολογική βάση, να καταπολεμήσει τη</w:t>
      </w:r>
      <w:r>
        <w:rPr>
          <w:rFonts w:eastAsia="Times New Roman"/>
          <w:szCs w:val="24"/>
        </w:rPr>
        <w:t>ν φοροδιαφυγή.</w:t>
      </w:r>
    </w:p>
    <w:p w14:paraId="0840F7F8"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lastRenderedPageBreak/>
        <w:t>Αναφέρομαι σε δύο κυρίως εργαλεία. Πρώτον, αναφέρομαι στην νομοθέτηση της υποχρεωτικής χρήσης των ηλεκτρονικών συναλλαγών που θα έρθει στη Βουλή τις επόμενες εβδομάδες. Και αναφέρομαι κυρίως σε μία μεγάλη αναθεώρηση δαπανών που ξεκινά στα μέ</w:t>
      </w:r>
      <w:r>
        <w:rPr>
          <w:rFonts w:eastAsia="Times New Roman"/>
          <w:szCs w:val="24"/>
        </w:rPr>
        <w:t>σα Σεπτεμβρίου πιλοτικά σε τρία Υπουργεία -το Υπουργείο Οικονομικών, το Υπουργείο Οικονομίας και το Υπουργείο Πολιτισμού- για να γενικευθεί το 2017.</w:t>
      </w:r>
      <w:r>
        <w:rPr>
          <w:rFonts w:eastAsia="Times New Roman"/>
          <w:szCs w:val="24"/>
        </w:rPr>
        <w:t>στο σύνολο της γενικής Κυβέρνησης.</w:t>
      </w:r>
      <w:r>
        <w:rPr>
          <w:rFonts w:eastAsia="Times New Roman"/>
          <w:szCs w:val="24"/>
        </w:rPr>
        <w:t xml:space="preserve"> Θα έχουμε μια μεγάλη εξοικονόμηση πόρων που θα μας επιτρέψει, μεσοπρόθεσμ</w:t>
      </w:r>
      <w:r>
        <w:rPr>
          <w:rFonts w:eastAsia="Times New Roman"/>
          <w:szCs w:val="24"/>
        </w:rPr>
        <w:t xml:space="preserve">α και τη φορολογία να μειώσουμε, κύριε Σταμάτη, αλλά και να αυξήσουμε τον κοινωνικό προϋπολογισμό, τον προϋπολογισμό των Υπουργείων Υγείας, Πρόνοιας, Παιδείας. Άρα, κανένα τέταρτο μνημόνιο. Τέτοιο πράγμα δεν υπάρχει. </w:t>
      </w:r>
    </w:p>
    <w:p w14:paraId="0840F7F9"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Επιτρέψτε μου να πω μερικά λόγια πάνω </w:t>
      </w:r>
      <w:r>
        <w:rPr>
          <w:rFonts w:eastAsia="Times New Roman"/>
          <w:szCs w:val="24"/>
        </w:rPr>
        <w:t xml:space="preserve">στην πορεία της οικονομίας, ειδικά των μακροοικονομικών και δημοσιονομικών μεγεθών του πρώτου εξαμήνου του 2016. Πρώτα από όλα θα ήθελα να ζητήσω από την αντιπολίτευση, στο σύνολό της, και την Αξιωματική Αντιπολίτευση ιδιαίτερα, να μελετά πιο προσεκτικά </w:t>
      </w:r>
      <w:r>
        <w:rPr>
          <w:rFonts w:eastAsia="Times New Roman"/>
          <w:szCs w:val="24"/>
        </w:rPr>
        <w:lastRenderedPageBreak/>
        <w:t>τα</w:t>
      </w:r>
      <w:r>
        <w:rPr>
          <w:rFonts w:eastAsia="Times New Roman"/>
          <w:szCs w:val="24"/>
        </w:rPr>
        <w:t xml:space="preserve">, τα οικονομικά μεγέθη. Θα έλεγα, επίσης, να αποφεύγει άστοχες και αστήριχτες δηλώσεις που εν δυνάμει, κύριε Σταμάτη, κάνουν κακό στην οικονομία. </w:t>
      </w:r>
    </w:p>
    <w:p w14:paraId="0840F7FA" w14:textId="77777777" w:rsidR="001F57C4" w:rsidRDefault="00B509FF">
      <w:pPr>
        <w:tabs>
          <w:tab w:val="left" w:pos="2608"/>
        </w:tabs>
        <w:spacing w:line="600" w:lineRule="auto"/>
        <w:ind w:firstLine="720"/>
        <w:jc w:val="both"/>
        <w:rPr>
          <w:rFonts w:eastAsia="Times New Roman"/>
          <w:szCs w:val="24"/>
        </w:rPr>
      </w:pPr>
      <w:r>
        <w:rPr>
          <w:rFonts w:eastAsia="Times New Roman"/>
          <w:szCs w:val="24"/>
        </w:rPr>
        <w:t xml:space="preserve">Αναφέρατε εσείς και ο κ. Λοβέρδος, που δεν είναι τώρα εδώ, ότι πολλοί ανεξάρτητοι φορείς περιμένουν ύφεση το </w:t>
      </w:r>
      <w:r>
        <w:rPr>
          <w:rFonts w:eastAsia="Times New Roman"/>
          <w:szCs w:val="24"/>
        </w:rPr>
        <w:t xml:space="preserve">2016 μεγαλύτερη του μείον 1%. Συμφωνώ. Πράγματι η πρόβλεψη πολλών ιδιωτικών φορέων, πολλών τραπεζών και </w:t>
      </w:r>
      <w:r>
        <w:rPr>
          <w:rFonts w:eastAsia="Times New Roman"/>
          <w:szCs w:val="24"/>
        </w:rPr>
        <w:t>α</w:t>
      </w:r>
      <w:r>
        <w:rPr>
          <w:rFonts w:eastAsia="Times New Roman"/>
          <w:szCs w:val="24"/>
        </w:rPr>
        <w:t>νεξάρτητ</w:t>
      </w:r>
      <w:r>
        <w:rPr>
          <w:rFonts w:eastAsia="Times New Roman"/>
          <w:szCs w:val="24"/>
        </w:rPr>
        <w:t>ων οργανισμών</w:t>
      </w:r>
      <w:r>
        <w:rPr>
          <w:rFonts w:eastAsia="Times New Roman"/>
          <w:szCs w:val="24"/>
        </w:rPr>
        <w:t xml:space="preserve"> στην αρχή του χρόνου ήταν για ύφεση της τάξης του μείον 1,5% με μείον 2% για το 2016.</w:t>
      </w:r>
    </w:p>
    <w:p w14:paraId="0840F7F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Για το πρώτο εξάμηνο του 2016, πιο συγκεκρι</w:t>
      </w:r>
      <w:r>
        <w:rPr>
          <w:rFonts w:eastAsia="Times New Roman" w:cs="Times New Roman"/>
          <w:szCs w:val="24"/>
        </w:rPr>
        <w:t xml:space="preserve">μένα, η ΕΛΣΤΑΤ προέβλεπε ύφεση της τάξης του μείον 1,2%. Είχε πιο αισιόδοξη, αν θέλετε, εκτίμηση από πολλούς φορείς. </w:t>
      </w:r>
    </w:p>
    <w:p w14:paraId="0840F7F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Στην πραγματικότητα, τα τελευταία στοιχεία της ΕΛΣΤΑΤ επιβεβαιώνουν ότι η οικονομία ήταν πολύ πιο ανθεκτική και η ύφεση του πρώτου εξάμηνο</w:t>
      </w:r>
      <w:r>
        <w:rPr>
          <w:rFonts w:eastAsia="Times New Roman" w:cs="Times New Roman"/>
          <w:szCs w:val="24"/>
        </w:rPr>
        <w:t xml:space="preserve">υ πολύ ηπιότερη απ’ αυτήν που προέβλεπε ακόμη και η αισιόδοξη πρόβλεψη της ΕΛΣΤΑΤ. </w:t>
      </w:r>
    </w:p>
    <w:p w14:paraId="0840F7F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εξάμηνο, λοιπόν, του 2016 ο ρυθμός μεγέθυνσης ήταν μείον 0,9% και όχι μείον 1,2%, όπως προέβλεπε η ΕΛΣΤΑΤ. Δεν αντιστοιχεί στο ετήσιο μείον 1,5% με μείον 2% άλλων </w:t>
      </w:r>
      <w:r>
        <w:rPr>
          <w:rFonts w:eastAsia="Times New Roman" w:cs="Times New Roman"/>
          <w:szCs w:val="24"/>
        </w:rPr>
        <w:t>φορέων, εκτός αν κανείς υποθέσει ότι το δεύτερο εξάμηνο η ύφεση θα ξεπεράσει το 2% με 3%.</w:t>
      </w:r>
    </w:p>
    <w:p w14:paraId="0840F7F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Πιο συγκεκριμένα, για το δεύτερο τρίμηνο του 2016, που έκλεισε στο τέλος Ιουνίου, η αισιόδοξη πρόβλεψη της ΕΛΣΤΑΤ ήταν για ύφεση της τάξης του μείον 0,2%. Το πραγματι</w:t>
      </w:r>
      <w:r>
        <w:rPr>
          <w:rFonts w:eastAsia="Times New Roman" w:cs="Times New Roman"/>
          <w:szCs w:val="24"/>
        </w:rPr>
        <w:t>κό αποτέλεσμα ήταν θετικός ρυθμός, συν 0,2%. Όταν μετά από τρία διαδοχικά τρίμηνα αρνητικών μεγεθών έρχεται ένα πρώτο τρίμηνο -μικρού αναμφίβολα- θετικού μεγέθους, δεν μπορούμε να μιλάμε για βάθεμα της ύφεσης. Τυπικά είναι ο ορισμός του τέλο</w:t>
      </w:r>
      <w:r>
        <w:rPr>
          <w:rFonts w:eastAsia="Times New Roman" w:cs="Times New Roman"/>
          <w:szCs w:val="24"/>
        </w:rPr>
        <w:t>υ</w:t>
      </w:r>
      <w:r>
        <w:rPr>
          <w:rFonts w:eastAsia="Times New Roman" w:cs="Times New Roman"/>
          <w:szCs w:val="24"/>
        </w:rPr>
        <w:t xml:space="preserve">ς της ύφεσης. </w:t>
      </w:r>
      <w:r>
        <w:rPr>
          <w:rFonts w:eastAsia="Times New Roman" w:cs="Times New Roman"/>
          <w:szCs w:val="24"/>
        </w:rPr>
        <w:t>Και η δικ</w:t>
      </w:r>
      <w:r>
        <w:rPr>
          <w:rFonts w:eastAsia="Times New Roman" w:cs="Times New Roman"/>
          <w:szCs w:val="24"/>
        </w:rPr>
        <w:t>ή</w:t>
      </w:r>
      <w:r>
        <w:rPr>
          <w:rFonts w:eastAsia="Times New Roman" w:cs="Times New Roman"/>
          <w:szCs w:val="24"/>
        </w:rPr>
        <w:t xml:space="preserve"> μας εκτίμηση είναι ότι, πράγματι, η ελληνική οικονομία βγήκε από την ύφεση το δεύτερο τρίμηνο του 2016.</w:t>
      </w:r>
    </w:p>
    <w:p w14:paraId="0840F7F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Θα τολμήσω, μάλιστα, να </w:t>
      </w:r>
      <w:r>
        <w:rPr>
          <w:rFonts w:eastAsia="Times New Roman" w:cs="Times New Roman"/>
          <w:szCs w:val="24"/>
        </w:rPr>
        <w:t>ισχυρισθώ</w:t>
      </w:r>
      <w:r>
        <w:rPr>
          <w:rFonts w:eastAsia="Times New Roman" w:cs="Times New Roman"/>
          <w:szCs w:val="24"/>
        </w:rPr>
        <w:t xml:space="preserve"> ότι η αρχική πρόβλεψη για ετήσια ύφεση μείον 0,3% το 2016, που έκανε το Υπουργείο Οικονομικών, είναι συντηρ</w:t>
      </w:r>
      <w:r>
        <w:rPr>
          <w:rFonts w:eastAsia="Times New Roman" w:cs="Times New Roman"/>
          <w:szCs w:val="24"/>
        </w:rPr>
        <w:t>ητική. Πιστεύω τώρα ότι η οικονομία το 2016 θα έχει καλύτερη επίδοση.</w:t>
      </w:r>
    </w:p>
    <w:p w14:paraId="0840F80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Δεν πανηγυρίζουμε. Δεν μπορεί κανείς να πανηγυρίζει όταν το 2016, μετά από μία πολυετή ύφεση, η οικονομία παραμένει σε στασιμότητα. Είναι, όμως, ανεύθυνο, αστήρικτ</w:t>
      </w:r>
      <w:r>
        <w:rPr>
          <w:rFonts w:eastAsia="Times New Roman" w:cs="Times New Roman"/>
          <w:szCs w:val="24"/>
        </w:rPr>
        <w:t>ο</w:t>
      </w:r>
      <w:r>
        <w:rPr>
          <w:rFonts w:eastAsia="Times New Roman" w:cs="Times New Roman"/>
          <w:szCs w:val="24"/>
        </w:rPr>
        <w:t xml:space="preserve"> -χωρίς να εξετάζει τα</w:t>
      </w:r>
      <w:r>
        <w:rPr>
          <w:rFonts w:eastAsia="Times New Roman" w:cs="Times New Roman"/>
          <w:szCs w:val="24"/>
        </w:rPr>
        <w:t xml:space="preserve"> πραγματικά μεγέθη- να αναπαράγει </w:t>
      </w:r>
      <w:r>
        <w:rPr>
          <w:rFonts w:eastAsia="Times New Roman" w:cs="Times New Roman"/>
          <w:szCs w:val="24"/>
        </w:rPr>
        <w:t xml:space="preserve">κανείς </w:t>
      </w:r>
      <w:r>
        <w:rPr>
          <w:rFonts w:eastAsia="Times New Roman" w:cs="Times New Roman"/>
          <w:szCs w:val="24"/>
        </w:rPr>
        <w:t>πληροφορίες ότι η ύφεση βαθαίνει. Κάνει κακό στην οικονομία.</w:t>
      </w:r>
    </w:p>
    <w:p w14:paraId="0840F80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ζητούσα από την Αξιωματική Αντιπολίτευση, αν μου επιτρέπετε, κύριε Σταμάτη, να φέρεται στο θέμα αυτό πιο υπεύθυνα.</w:t>
      </w:r>
    </w:p>
    <w:p w14:paraId="0840F80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Ας περάσω από τα μακροοικονομικά μεγ</w:t>
      </w:r>
      <w:r>
        <w:rPr>
          <w:rFonts w:eastAsia="Times New Roman" w:cs="Times New Roman"/>
          <w:szCs w:val="24"/>
        </w:rPr>
        <w:t xml:space="preserve">έθη στα δημοσιονομικά μεγέθη, όπου το πρώτο εξάμηνο -δεν το αμφισβητεί κανείς αυτό- υπήρξε υπέρβαση στόχου πρωτογενούς πλεονάσματος κατά 1% του ΑΕΠ, κοντά στα 2 δισεκατομμύρια ευρώ. Είπα στην αρμόδια </w:t>
      </w:r>
      <w:r>
        <w:rPr>
          <w:rFonts w:eastAsia="Times New Roman" w:cs="Times New Roman"/>
          <w:szCs w:val="24"/>
        </w:rPr>
        <w:t>ε</w:t>
      </w:r>
      <w:r>
        <w:rPr>
          <w:rFonts w:eastAsia="Times New Roman" w:cs="Times New Roman"/>
          <w:szCs w:val="24"/>
        </w:rPr>
        <w:t xml:space="preserve">πιτροπή της Βουλής ότι πρόθεσή μας δεν </w:t>
      </w:r>
      <w:r>
        <w:rPr>
          <w:rFonts w:eastAsia="Times New Roman" w:cs="Times New Roman"/>
          <w:szCs w:val="24"/>
        </w:rPr>
        <w:lastRenderedPageBreak/>
        <w:t>είναι να διατηρή</w:t>
      </w:r>
      <w:r>
        <w:rPr>
          <w:rFonts w:eastAsia="Times New Roman" w:cs="Times New Roman"/>
          <w:szCs w:val="24"/>
        </w:rPr>
        <w:t xml:space="preserve">σουμε την υπέρβαση. Το έτος θα κλείσει εκεί που πρέπει να κλείσει. Θα κλείσει, δηλαδή, με πρωτογενές πλεόνασμα 0,5%. </w:t>
      </w:r>
    </w:p>
    <w:p w14:paraId="0840F80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Άρα, το δεύτερο εξάμηνο θα γνωρίσει μεγάλη αύξηση των δημοσίων δαπανών στα πλαίσια του στόχου του πρωτογενούς. Αυτή, μαζί με την εκταμίευσ</w:t>
      </w:r>
      <w:r>
        <w:rPr>
          <w:rFonts w:eastAsia="Times New Roman" w:cs="Times New Roman"/>
          <w:szCs w:val="24"/>
        </w:rPr>
        <w:t>η των ληξιπρόθεσμων οφειλών, που πάει με βάση το πρόγραμμα -και είναι αρκετά σημαντική, είναι της τάξης του 2% του ΑΕΠ στο διάστημα Ιουλίου-Σεπτεμβρίου- και μαζί με τις πρώτες ενδείξεις ανάκαμψης της οικονομίας -και δεν είναι λίγες- θα οδηγήσουν την ελληνι</w:t>
      </w:r>
      <w:r>
        <w:rPr>
          <w:rFonts w:eastAsia="Times New Roman" w:cs="Times New Roman"/>
          <w:szCs w:val="24"/>
        </w:rPr>
        <w:t>κή οικονομία τα δύο επόμενα τρίμηνα, μέχρι το τέλος του 2016, σε υγιείς θετικούς ρυθμούς μεγέθυνσης.</w:t>
      </w:r>
    </w:p>
    <w:p w14:paraId="0840F80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εικόνα, λοιπόν, της οικονομίας είναι απολύτως συμβατή με την πρόβλεψη του Υπουργείου Οικονομικών στον προϋπολογισμό του 2016, είναι απολύτως συμβατή με τ</w:t>
      </w:r>
      <w:r>
        <w:rPr>
          <w:rFonts w:eastAsia="Times New Roman" w:cs="Times New Roman"/>
          <w:szCs w:val="24"/>
        </w:rPr>
        <w:t xml:space="preserve">ην πρόβλεψη για τέλος της ύφεσης στο μέσο του 2016 και </w:t>
      </w:r>
      <w:r>
        <w:rPr>
          <w:rFonts w:eastAsia="Times New Roman" w:cs="Times New Roman"/>
          <w:szCs w:val="24"/>
        </w:rPr>
        <w:t>με</w:t>
      </w:r>
      <w:r>
        <w:rPr>
          <w:rFonts w:eastAsia="Times New Roman" w:cs="Times New Roman"/>
          <w:szCs w:val="24"/>
        </w:rPr>
        <w:t xml:space="preserve"> τις πρώτες ενδείξεις ανάκαμψης.</w:t>
      </w:r>
    </w:p>
    <w:p w14:paraId="0840F80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εικόνα που θα έπρεπε να οδηγήσει την Κυβέρνηση σε εφησυχασμό; Αναμφίβολα όχι. Η βιώσιμη και δίκαιη ανάπτυξη που επιδιώκει η Κυβέρνηση, </w:t>
      </w:r>
      <w:r>
        <w:rPr>
          <w:rFonts w:eastAsia="Times New Roman" w:cs="Times New Roman"/>
          <w:szCs w:val="24"/>
        </w:rPr>
        <w:t>-</w:t>
      </w:r>
      <w:r>
        <w:rPr>
          <w:rFonts w:eastAsia="Times New Roman" w:cs="Times New Roman"/>
          <w:szCs w:val="24"/>
        </w:rPr>
        <w:t>η ανάκαμψη με αναδιανομή</w:t>
      </w:r>
      <w:r>
        <w:rPr>
          <w:rFonts w:eastAsia="Times New Roman" w:cs="Times New Roman"/>
          <w:szCs w:val="24"/>
        </w:rPr>
        <w:t xml:space="preserve"> του πλούτου υπέρ των οικονομικά αδύναμων- χρειάζεται υψηλούς ρυθμούς όχι για ένα ή δύο τρίμηνα ή για ένα έτος, αλλά μεσοπρόθεσμα. Θυμίζω ότι οι ρυθμοί που προβλέπει το πρόγραμμα για το 2017-2018 είναι της τάξης του 2,5% έως 3%.</w:t>
      </w:r>
    </w:p>
    <w:p w14:paraId="0840F806" w14:textId="77777777" w:rsidR="001F57C4" w:rsidRDefault="00B509FF">
      <w:pPr>
        <w:tabs>
          <w:tab w:val="left" w:pos="2738"/>
          <w:tab w:val="center" w:pos="4753"/>
          <w:tab w:val="left" w:pos="5723"/>
        </w:tabs>
        <w:spacing w:line="600" w:lineRule="auto"/>
        <w:ind w:firstLine="964"/>
        <w:jc w:val="both"/>
        <w:rPr>
          <w:rFonts w:eastAsia="Times New Roman" w:cs="Times New Roman"/>
          <w:szCs w:val="24"/>
        </w:rPr>
      </w:pPr>
      <w:r>
        <w:rPr>
          <w:rFonts w:eastAsia="Times New Roman" w:cs="Times New Roman"/>
          <w:szCs w:val="24"/>
        </w:rPr>
        <w:t xml:space="preserve">Με δεδομένο το χαμηλό ύψος </w:t>
      </w:r>
      <w:r>
        <w:rPr>
          <w:rFonts w:eastAsia="Times New Roman" w:cs="Times New Roman"/>
          <w:szCs w:val="24"/>
        </w:rPr>
        <w:t xml:space="preserve">των αποταμιεύσεων στην Ελλάδα η μόνη ρεαλιστική </w:t>
      </w:r>
      <w:r>
        <w:rPr>
          <w:rFonts w:eastAsia="Times New Roman" w:cs="Times New Roman"/>
          <w:szCs w:val="24"/>
        </w:rPr>
        <w:t>λύση</w:t>
      </w:r>
      <w:r>
        <w:rPr>
          <w:rFonts w:eastAsia="Times New Roman" w:cs="Times New Roman"/>
          <w:szCs w:val="24"/>
        </w:rPr>
        <w:t xml:space="preserve"> για να στηρίξουμε τους ρυθμούς αυτούς, είναι η προσέλκυση ξένων ιδιωτικών </w:t>
      </w:r>
      <w:proofErr w:type="spellStart"/>
      <w:r>
        <w:rPr>
          <w:rFonts w:eastAsia="Times New Roman" w:cs="Times New Roman"/>
          <w:szCs w:val="24"/>
        </w:rPr>
        <w:t>επενδύσεων.Αυτές</w:t>
      </w:r>
      <w:proofErr w:type="spellEnd"/>
      <w:r>
        <w:rPr>
          <w:rFonts w:eastAsia="Times New Roman" w:cs="Times New Roman"/>
          <w:szCs w:val="24"/>
        </w:rPr>
        <w:t xml:space="preserve"> οι επενδύσεις, μαζί με τις δημόσιες επενδύσεις των κοινοτικών πόρων, έχουν τη δυνατότητα να υποστηρίξουν τέτοιου</w:t>
      </w:r>
      <w:r>
        <w:rPr>
          <w:rFonts w:eastAsia="Times New Roman" w:cs="Times New Roman"/>
          <w:szCs w:val="24"/>
        </w:rPr>
        <w:t xml:space="preserve">ς ρυθμούς μεγέθυνσης. </w:t>
      </w:r>
    </w:p>
    <w:p w14:paraId="0840F807"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Προσέλκυση ξένων ιδιωτικών επενδύσεων σημαίνει τομές, σημαίνει θεσμικές τομές και στην αγορά και στην </w:t>
      </w:r>
      <w:r>
        <w:rPr>
          <w:rFonts w:eastAsia="Times New Roman" w:cs="Times New Roman"/>
          <w:szCs w:val="24"/>
        </w:rPr>
        <w:t>διοίκηση</w:t>
      </w:r>
      <w:r>
        <w:rPr>
          <w:rFonts w:eastAsia="Times New Roman" w:cs="Times New Roman"/>
          <w:szCs w:val="24"/>
        </w:rPr>
        <w:t xml:space="preserve"> και στη </w:t>
      </w:r>
      <w:r>
        <w:rPr>
          <w:rFonts w:eastAsia="Times New Roman" w:cs="Times New Roman"/>
          <w:szCs w:val="24"/>
        </w:rPr>
        <w:t>δ</w:t>
      </w:r>
      <w:r>
        <w:rPr>
          <w:rFonts w:eastAsia="Times New Roman" w:cs="Times New Roman"/>
          <w:szCs w:val="24"/>
        </w:rPr>
        <w:t xml:space="preserve">ικαιοσύνη. Και αυτές ακριβώς τις τομές θα υλοποιήσει η Κυβέρνηση το επόμενο έτος. </w:t>
      </w:r>
    </w:p>
    <w:p w14:paraId="0840F808"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Χρησιμοποίησα στατιστικά </w:t>
      </w:r>
      <w:r>
        <w:rPr>
          <w:rFonts w:eastAsia="Times New Roman" w:cs="Times New Roman"/>
          <w:szCs w:val="24"/>
        </w:rPr>
        <w:t>στοιχεία και θα ήθελα με αφορμή αυτό να κάνω ένα σχόλιο πάνω στα στατιστικά στοιχεία της ΕΛΣΤΑΤ και τη συζήτηση που αναπαράγεται τον τελευταίο μήνα πάνω στην αξιοπιστία τ</w:t>
      </w:r>
      <w:r>
        <w:rPr>
          <w:rFonts w:eastAsia="Times New Roman" w:cs="Times New Roman"/>
          <w:szCs w:val="24"/>
        </w:rPr>
        <w:t>ους</w:t>
      </w:r>
      <w:r>
        <w:rPr>
          <w:rFonts w:eastAsia="Times New Roman" w:cs="Times New Roman"/>
          <w:szCs w:val="24"/>
        </w:rPr>
        <w:t xml:space="preserve">. </w:t>
      </w:r>
    </w:p>
    <w:p w14:paraId="0840F809"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πρώτα από όλα, να πω με τον πιο καθαρό τρόπο ότι η ελληνική Κυβέρνηση </w:t>
      </w:r>
      <w:r>
        <w:rPr>
          <w:rFonts w:eastAsia="Times New Roman" w:cs="Times New Roman"/>
          <w:szCs w:val="24"/>
        </w:rPr>
        <w:t xml:space="preserve">έχει πλήρη εμπιστοσύνη στα στοιχεία της ΕΛΣΤΑΤ και στα στοιχεία της </w:t>
      </w:r>
      <w:r>
        <w:rPr>
          <w:rFonts w:eastAsia="Times New Roman" w:cs="Times New Roman"/>
          <w:szCs w:val="24"/>
          <w:lang w:val="en-US"/>
        </w:rPr>
        <w:t>EUROSTAT</w:t>
      </w:r>
      <w:r>
        <w:rPr>
          <w:rFonts w:eastAsia="Times New Roman" w:cs="Times New Roman"/>
          <w:szCs w:val="24"/>
        </w:rPr>
        <w:t>. Έχει πλήρη εμπιστοσύνη και δεν αμφισβητεί τα στοιχεία πάνω στα οποία στηρίχθηκε η Συμφωνία του Αυγούστου του 2015. Εγγυάται και προστατεύει την ανεξαρτησία της ΕΛΣΤΑΤ, όπως ακριβ</w:t>
      </w:r>
      <w:r>
        <w:rPr>
          <w:rFonts w:eastAsia="Times New Roman" w:cs="Times New Roman"/>
          <w:szCs w:val="24"/>
        </w:rPr>
        <w:t xml:space="preserve">ώς έκανε με τη διαδικασία τοποθέτησης νέου διευθυντή τον προηγούμενο χειμώνα. </w:t>
      </w:r>
    </w:p>
    <w:p w14:paraId="0840F80A" w14:textId="77777777" w:rsidR="001F57C4" w:rsidRDefault="00B509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840F80B" w14:textId="77777777" w:rsidR="001F57C4" w:rsidRDefault="00B509FF">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40F80C" w14:textId="77777777" w:rsidR="001F57C4" w:rsidRDefault="00B509FF">
      <w:pPr>
        <w:spacing w:line="600" w:lineRule="auto"/>
        <w:ind w:firstLine="720"/>
        <w:jc w:val="both"/>
        <w:rPr>
          <w:rFonts w:eastAsia="Times New Roman"/>
          <w:b/>
          <w:szCs w:val="24"/>
        </w:rPr>
      </w:pPr>
      <w:r>
        <w:rPr>
          <w:rFonts w:eastAsia="Times New Roman"/>
          <w:b/>
          <w:szCs w:val="24"/>
        </w:rPr>
        <w:t xml:space="preserve">ΔΗΜΗΤΡΙΟΣ ΣΤΑΜΑΤΗΣ: </w:t>
      </w:r>
      <w:r>
        <w:rPr>
          <w:rFonts w:eastAsia="Times New Roman"/>
          <w:szCs w:val="24"/>
        </w:rPr>
        <w:t xml:space="preserve">Κυρία Πρόεδρε, θα ήθελα τον λόγο. </w:t>
      </w:r>
      <w:r>
        <w:rPr>
          <w:rFonts w:eastAsia="Times New Roman"/>
          <w:b/>
          <w:szCs w:val="24"/>
        </w:rPr>
        <w:t xml:space="preserve"> </w:t>
      </w:r>
    </w:p>
    <w:p w14:paraId="0840F80D" w14:textId="77777777" w:rsidR="001F57C4" w:rsidRDefault="00B509F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Επειδή υπάρχει και άλ</w:t>
      </w:r>
      <w:r>
        <w:rPr>
          <w:rFonts w:eastAsia="Times New Roman"/>
          <w:szCs w:val="24"/>
        </w:rPr>
        <w:t>λος Κοινοβουλευτικός Εκπρόσωπος που θέλει να μιλήσει, θέλετε να τοποθετηθείτε άμεσα, κύριε Σταμάτη;</w:t>
      </w:r>
    </w:p>
    <w:p w14:paraId="0840F80E" w14:textId="77777777" w:rsidR="001F57C4" w:rsidRDefault="00B509FF">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 xml:space="preserve">Επί της τοποθετήσεως του κυρίου Υπουργού και επειδή το μεγαλύτερο μέρος της αναφοράς του αφορούσε τη δική μου εισήγηση. </w:t>
      </w:r>
    </w:p>
    <w:p w14:paraId="0840F80F" w14:textId="77777777" w:rsidR="001F57C4" w:rsidRDefault="00B509FF">
      <w:pPr>
        <w:spacing w:line="600" w:lineRule="auto"/>
        <w:ind w:firstLine="720"/>
        <w:jc w:val="both"/>
        <w:rPr>
          <w:rFonts w:eastAsia="Times New Roman"/>
          <w:szCs w:val="24"/>
        </w:rPr>
      </w:pPr>
      <w:r>
        <w:rPr>
          <w:rFonts w:eastAsia="Times New Roman"/>
          <w:b/>
          <w:szCs w:val="24"/>
        </w:rPr>
        <w:t xml:space="preserve"> ΠΡΟΕΔΡΕΥΟΥΣΑ (</w:t>
      </w:r>
      <w:r>
        <w:rPr>
          <w:rFonts w:eastAsia="Times New Roman"/>
          <w:b/>
          <w:szCs w:val="24"/>
        </w:rPr>
        <w:t xml:space="preserve">Αναστασία Χριστοδουλοπούλου): </w:t>
      </w:r>
      <w:r>
        <w:rPr>
          <w:rFonts w:eastAsia="Times New Roman"/>
          <w:szCs w:val="24"/>
        </w:rPr>
        <w:t>Θέλετε να του απαντήσετε. Αυτό επιτρέπεται. Θα σας δώσω τον λόγο στη συνέχεια.</w:t>
      </w:r>
    </w:p>
    <w:p w14:paraId="0840F810" w14:textId="77777777" w:rsidR="001F57C4" w:rsidRDefault="00B509FF">
      <w:pPr>
        <w:spacing w:line="600" w:lineRule="auto"/>
        <w:ind w:firstLine="720"/>
        <w:jc w:val="both"/>
        <w:rPr>
          <w:rFonts w:eastAsia="Times New Roman"/>
          <w:szCs w:val="24"/>
        </w:rPr>
      </w:pPr>
      <w:r>
        <w:rPr>
          <w:rFonts w:eastAsia="Times New Roman"/>
          <w:szCs w:val="24"/>
        </w:rPr>
        <w:t xml:space="preserve">Θα δώσω τον λόγο στον κ. </w:t>
      </w:r>
      <w:proofErr w:type="spellStart"/>
      <w:r>
        <w:rPr>
          <w:rFonts w:eastAsia="Times New Roman"/>
          <w:szCs w:val="24"/>
        </w:rPr>
        <w:t>Καραθανασόπουλο</w:t>
      </w:r>
      <w:proofErr w:type="spellEnd"/>
      <w:r>
        <w:rPr>
          <w:rFonts w:eastAsia="Times New Roman"/>
          <w:szCs w:val="24"/>
        </w:rPr>
        <w:t xml:space="preserve"> που δεν έχει μιλήσει ακόμα. </w:t>
      </w:r>
    </w:p>
    <w:p w14:paraId="0840F811"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Πόσο χρόνο θέλετε, κύριε </w:t>
      </w:r>
      <w:proofErr w:type="spellStart"/>
      <w:r>
        <w:rPr>
          <w:rFonts w:eastAsia="Times New Roman"/>
          <w:szCs w:val="24"/>
        </w:rPr>
        <w:t>Καραθανασόπουλε</w:t>
      </w:r>
      <w:proofErr w:type="spellEnd"/>
      <w:r>
        <w:rPr>
          <w:rFonts w:eastAsia="Times New Roman"/>
          <w:szCs w:val="24"/>
        </w:rPr>
        <w:t>;</w:t>
      </w:r>
    </w:p>
    <w:p w14:paraId="0840F812" w14:textId="77777777" w:rsidR="001F57C4" w:rsidRDefault="00B509FF">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Δεν θα ε</w:t>
      </w:r>
      <w:r>
        <w:rPr>
          <w:rFonts w:eastAsia="Times New Roman"/>
          <w:szCs w:val="24"/>
        </w:rPr>
        <w:t xml:space="preserve">ξαντλήσω όλο τον χρόνο, κυρία Πρόεδρε. </w:t>
      </w:r>
    </w:p>
    <w:p w14:paraId="0840F813" w14:textId="77777777" w:rsidR="001F57C4" w:rsidRDefault="00B509F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Μάλιστα. Για να δούμε. </w:t>
      </w:r>
    </w:p>
    <w:p w14:paraId="0840F814" w14:textId="77777777" w:rsidR="001F57C4" w:rsidRDefault="00B509FF">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Είπε ο Κοινοβουλευτικός Εκπρόσωπος του ΣΥΡΙΖΑ ότι εκτός από την αλήθεια που παρουσίασε η Νέα Δημοκρατία για τα στοιχεία τ</w:t>
      </w:r>
      <w:r>
        <w:rPr>
          <w:rFonts w:eastAsia="Times New Roman"/>
          <w:szCs w:val="24"/>
        </w:rPr>
        <w:t xml:space="preserve">ης οικονομίας υπάρχει και μια άλλη αλήθεια. </w:t>
      </w:r>
    </w:p>
    <w:p w14:paraId="0840F815" w14:textId="77777777" w:rsidR="001F57C4" w:rsidRDefault="00B509FF">
      <w:pPr>
        <w:spacing w:line="600" w:lineRule="auto"/>
        <w:ind w:firstLine="720"/>
        <w:jc w:val="both"/>
        <w:rPr>
          <w:rFonts w:eastAsia="Times New Roman"/>
          <w:szCs w:val="24"/>
        </w:rPr>
      </w:pPr>
      <w:r>
        <w:rPr>
          <w:rFonts w:eastAsia="Times New Roman"/>
          <w:szCs w:val="24"/>
        </w:rPr>
        <w:t>Όμως, η πραγματικότητα είναι μία και είναι η πραγματικότητα την οποία βιώνει σήμερα λαϊκή οικογένεια, η εργατική τάξη, τη βιώνουν οι αυτοαπασχολούμενοι, η φτωχή αγροτιά. Και αυτό δεν είναι τίποτα άλλο παρά η ραγ</w:t>
      </w:r>
      <w:r>
        <w:rPr>
          <w:rFonts w:eastAsia="Times New Roman"/>
          <w:szCs w:val="24"/>
        </w:rPr>
        <w:t>δαία επιδείνωση της θέσης τους, που βεβαίως οφείλεται στην καπιταλιστική κρίση, αλλά οφείλεται και στις ασκούμενες κυβερνητικές πολιτικές, όπως είναι οι πολιτικές οι οποίες ασκήθηκαν και από την Κυβέρνηση ΣΥΡΙΖΑ-ΑΝΕΛ μετά την υπογραφή του τρίτου μνημονίου.</w:t>
      </w:r>
      <w:r>
        <w:rPr>
          <w:rFonts w:eastAsia="Times New Roman"/>
          <w:szCs w:val="24"/>
        </w:rPr>
        <w:t xml:space="preserve"> </w:t>
      </w:r>
    </w:p>
    <w:p w14:paraId="0840F816" w14:textId="77777777" w:rsidR="001F57C4" w:rsidRDefault="00B509FF">
      <w:pPr>
        <w:spacing w:line="600" w:lineRule="auto"/>
        <w:ind w:firstLine="720"/>
        <w:jc w:val="both"/>
        <w:rPr>
          <w:rFonts w:eastAsia="Times New Roman"/>
          <w:szCs w:val="24"/>
        </w:rPr>
      </w:pPr>
      <w:r>
        <w:rPr>
          <w:rFonts w:eastAsia="Times New Roman"/>
          <w:szCs w:val="24"/>
        </w:rPr>
        <w:lastRenderedPageBreak/>
        <w:t>Έτσι, λοιπόν, η αλήθεια, κύριε Υπουργέ και κύριε Κοινοβουλευτικέ Εκπρόσωπε, είναι ότι για να μπορέσετε να επιτύχετε την πρώτη αξιολόγηση του προγράμματος του τρίτου μνημονίου πήρατε μια σειρά μέτρα τα οποία ήταν βαθύτατα αντιλαϊκά, κλιμάκωσαν τη φορολογι</w:t>
      </w:r>
      <w:r>
        <w:rPr>
          <w:rFonts w:eastAsia="Times New Roman"/>
          <w:szCs w:val="24"/>
        </w:rPr>
        <w:t xml:space="preserve">κή επιδρομή απέναντι στα λαϊκά στρώματα. Ταυτόχρονα, προσπαθήσατε να διαμορφώσετε το έδαφος για μια καλύτερη, μεγαλύτερη στήριξη στους επιχειρηματικούς ομίλους, στους μονοπωλιακούς ομίλους, όπως για παράδειγμα με τον αναπτυξιακό νόμο. </w:t>
      </w:r>
    </w:p>
    <w:p w14:paraId="0840F817" w14:textId="77777777" w:rsidR="001F57C4" w:rsidRDefault="00B509FF">
      <w:pPr>
        <w:spacing w:line="600" w:lineRule="auto"/>
        <w:ind w:firstLine="720"/>
        <w:jc w:val="both"/>
        <w:rPr>
          <w:rFonts w:eastAsia="Times New Roman"/>
          <w:szCs w:val="24"/>
        </w:rPr>
      </w:pPr>
      <w:r>
        <w:rPr>
          <w:rFonts w:eastAsia="Times New Roman"/>
          <w:szCs w:val="24"/>
        </w:rPr>
        <w:t>Και βεβαίως, η δημοσ</w:t>
      </w:r>
      <w:r>
        <w:rPr>
          <w:rFonts w:eastAsia="Times New Roman"/>
          <w:szCs w:val="24"/>
        </w:rPr>
        <w:t xml:space="preserve">ιονομική εικόνα την οποία παρουσιάσατε για το πρώτο εξάμηνο, κύριε Υπουργέ, με τα όποια πρωτογενή πλεονάσματα δεν παύει να είναι εικόνα με «ματωμένα» πλεονάσματα. Όλα αυτά επιτεύχθηκαν χάρη στη </w:t>
      </w:r>
      <w:proofErr w:type="spellStart"/>
      <w:r>
        <w:rPr>
          <w:rFonts w:eastAsia="Times New Roman"/>
          <w:szCs w:val="24"/>
        </w:rPr>
        <w:t>φοροαφαίμαξη</w:t>
      </w:r>
      <w:proofErr w:type="spellEnd"/>
      <w:r>
        <w:rPr>
          <w:rFonts w:eastAsia="Times New Roman"/>
          <w:szCs w:val="24"/>
        </w:rPr>
        <w:t xml:space="preserve"> την οποία και εσείς, αλλά και οι προηγούμενες κυβ</w:t>
      </w:r>
      <w:r>
        <w:rPr>
          <w:rFonts w:eastAsia="Times New Roman"/>
          <w:szCs w:val="24"/>
        </w:rPr>
        <w:t xml:space="preserve">ερνήσεις είχαν επιβάλει απέναντι στη λαϊκή οικογένεια. </w:t>
      </w:r>
    </w:p>
    <w:p w14:paraId="0840F818" w14:textId="77777777" w:rsidR="001F57C4" w:rsidRDefault="00B509FF">
      <w:pPr>
        <w:spacing w:line="600" w:lineRule="auto"/>
        <w:ind w:firstLine="720"/>
        <w:jc w:val="both"/>
        <w:rPr>
          <w:rFonts w:eastAsia="Times New Roman"/>
          <w:szCs w:val="24"/>
        </w:rPr>
      </w:pPr>
      <w:r>
        <w:rPr>
          <w:rFonts w:eastAsia="Times New Roman"/>
          <w:szCs w:val="24"/>
        </w:rPr>
        <w:lastRenderedPageBreak/>
        <w:t xml:space="preserve">Και αυτή η </w:t>
      </w:r>
      <w:proofErr w:type="spellStart"/>
      <w:r>
        <w:rPr>
          <w:rFonts w:eastAsia="Times New Roman"/>
          <w:szCs w:val="24"/>
        </w:rPr>
        <w:t>φοροαφαίμαξη</w:t>
      </w:r>
      <w:proofErr w:type="spellEnd"/>
      <w:r>
        <w:rPr>
          <w:rFonts w:eastAsia="Times New Roman"/>
          <w:szCs w:val="24"/>
        </w:rPr>
        <w:t xml:space="preserve"> συνεχίζεται. Πήρατε και νέα φορολογικά μέτρα, όπως είναι η αύξηση του ΦΠΑ, η αύξηση ειδικών φόρων κατανάλωσης, που είναι κατά κύριο λόγο αντιλαϊκοί φόροι, διατηρώντας ταυτόχρον</w:t>
      </w:r>
      <w:r>
        <w:rPr>
          <w:rFonts w:eastAsia="Times New Roman"/>
          <w:szCs w:val="24"/>
        </w:rPr>
        <w:t xml:space="preserve">α στα ζητήματα της φορολογίας τα σκανδαλώδη προνόμια στο μεγάλο κεφάλαιο. </w:t>
      </w:r>
    </w:p>
    <w:p w14:paraId="0840F819" w14:textId="77777777" w:rsidR="001F57C4" w:rsidRDefault="00B509FF">
      <w:pPr>
        <w:spacing w:line="600" w:lineRule="auto"/>
        <w:ind w:firstLine="720"/>
        <w:jc w:val="both"/>
        <w:rPr>
          <w:rFonts w:eastAsia="Times New Roman" w:cs="Times New Roman"/>
          <w:szCs w:val="24"/>
        </w:rPr>
      </w:pPr>
      <w:r>
        <w:rPr>
          <w:rFonts w:eastAsia="Times New Roman"/>
          <w:szCs w:val="24"/>
        </w:rPr>
        <w:t xml:space="preserve">Και από αυτή την άποψη, η όποια τοποθέτηση ότι επιδιώκετε να μειώσετε τις δαπάνες πιλοτικά σε τρία Υπουργεία, για να αυξήσετε τον προϋπολογισμό σε κοινωνικές παροχές αντιβαίνει την </w:t>
      </w:r>
      <w:r>
        <w:rPr>
          <w:rFonts w:eastAsia="Times New Roman"/>
          <w:szCs w:val="24"/>
        </w:rPr>
        <w:t>ίδια την πραγματικότητα, η οποία καθορίζεται από τον αυτόματο κόφτη, κύριε Υπουργέ. Και ο αυτόματος κόφτης είναι ρητός. Θα «χτυπήσει» τους μισθούς και τις συντάξεις σε περίπτωση δημοσιονομικών αποκλίσεων, θα «χτυπήσει» τις κοινωνικές δαπάνες. Εξαιρεί το σύ</w:t>
      </w:r>
      <w:r>
        <w:rPr>
          <w:rFonts w:eastAsia="Times New Roman"/>
          <w:szCs w:val="24"/>
        </w:rPr>
        <w:t xml:space="preserve">νολο των δαπανών στήριξης στους επιχειρηματικούς ομίλους. Αν αυτό δεν είναι ταξική πολιτική, τότε τι άλλο θα μπορούσε να είναι; </w:t>
      </w:r>
    </w:p>
    <w:p w14:paraId="0840F81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Και από αυτήν την άποψη, αν κάτι επιβεβαιώνεται και από την άσκηση της πολιτικής της σημερινής Κυβέρνησης, είναι ότι η όποια αν</w:t>
      </w:r>
      <w:r>
        <w:rPr>
          <w:rFonts w:eastAsia="Times New Roman" w:cs="Times New Roman"/>
          <w:szCs w:val="24"/>
        </w:rPr>
        <w:t xml:space="preserve">άκαμψη, η οποία βεβαίως θα έχει αβέβαιο χαρακτήρα, προϋποθέτει την </w:t>
      </w:r>
      <w:r>
        <w:rPr>
          <w:rFonts w:eastAsia="Times New Roman" w:cs="Times New Roman"/>
          <w:szCs w:val="24"/>
        </w:rPr>
        <w:lastRenderedPageBreak/>
        <w:t xml:space="preserve">κλιμάκωση της αντιλαϊκής πολιτικής, μιας πολιτικής όμως που δεν έχει ημερομηνία λήξης. Η λογική της «δίκαιης ανάπτυξης» δεν πρόκειται να ισχύσει, γιατί ακριβώς η διατήρηση της ανάκαμψης θα </w:t>
      </w:r>
      <w:r>
        <w:rPr>
          <w:rFonts w:eastAsia="Times New Roman" w:cs="Times New Roman"/>
          <w:szCs w:val="24"/>
        </w:rPr>
        <w:t xml:space="preserve">σημάνει και νέα αντιλαϊκά μέτρα και μονιμοποίηση της απελευθέρωσης της αγοράς εργασίας. </w:t>
      </w:r>
    </w:p>
    <w:p w14:paraId="0840F81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Άλλωστε η δεύτερη αξιολόγηση προβλέπει μεγαλύτερη απελευθέρωση της αγοράς εργασίας, άρα εγκαθίδρυση ενός εργασιακού Μεσαίωνα. Και αυτό γιατί, κύριε Υπουργέ; Γιατί η δι</w:t>
      </w:r>
      <w:r>
        <w:rPr>
          <w:rFonts w:eastAsia="Times New Roman" w:cs="Times New Roman"/>
          <w:szCs w:val="24"/>
        </w:rPr>
        <w:t>ατήρηση της ανάκαμψης –και δεν μπορείτε να το αμφισβητήσετε αυτό- σημαίνει διατήρηση της ανταγωνιστικότητας και της καπιταλιστικής κερδοφορίας. Προϋπόθεση για την ανταγωνιστικότητα είναι να θυσιάζονται καθημερινά στον βωμό του κέρδους του κεφαλαίου τα δικα</w:t>
      </w:r>
      <w:r>
        <w:rPr>
          <w:rFonts w:eastAsia="Times New Roman" w:cs="Times New Roman"/>
          <w:szCs w:val="24"/>
        </w:rPr>
        <w:t>ιώματα της εργατικής τάξης και η ικανοποίηση των λαϊκών αναγκών. Και αυτό δεν γίνεται μόνο στην Ελλάδα. Γίνεται παντού.</w:t>
      </w:r>
    </w:p>
    <w:p w14:paraId="0840F81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Ολοκληρώνοντας, κυρία Πρόεδρε, και επειδή δεν θέλω να πάρω περισσότερο χρόνο, να πω ότι εμείς είπαμε για το συγκεκριμένο νομοσχέδιο και </w:t>
      </w:r>
      <w:r>
        <w:rPr>
          <w:rFonts w:eastAsia="Times New Roman" w:cs="Times New Roman"/>
          <w:szCs w:val="24"/>
        </w:rPr>
        <w:t xml:space="preserve">στην αρμόδια </w:t>
      </w:r>
      <w:r>
        <w:rPr>
          <w:rFonts w:eastAsia="Times New Roman" w:cs="Times New Roman"/>
          <w:szCs w:val="24"/>
        </w:rPr>
        <w:t>ε</w:t>
      </w:r>
      <w:r>
        <w:rPr>
          <w:rFonts w:eastAsia="Times New Roman" w:cs="Times New Roman"/>
          <w:szCs w:val="24"/>
        </w:rPr>
        <w:t xml:space="preserve">πιτροπή ότι θα το καταψηφίσουμε επί </w:t>
      </w:r>
      <w:r>
        <w:rPr>
          <w:rFonts w:eastAsia="Times New Roman" w:cs="Times New Roman"/>
          <w:szCs w:val="24"/>
        </w:rPr>
        <w:lastRenderedPageBreak/>
        <w:t xml:space="preserve">της αρχής και επί των άρθρων γιατί ακριβώς προσπαθεί να δημιουργήσει κοινούς κανόνες, να </w:t>
      </w:r>
      <w:proofErr w:type="spellStart"/>
      <w:r>
        <w:rPr>
          <w:rFonts w:eastAsia="Times New Roman" w:cs="Times New Roman"/>
          <w:szCs w:val="24"/>
        </w:rPr>
        <w:t>ενιαιοποιήσει</w:t>
      </w:r>
      <w:proofErr w:type="spellEnd"/>
      <w:r>
        <w:rPr>
          <w:rFonts w:eastAsia="Times New Roman" w:cs="Times New Roman"/>
          <w:szCs w:val="24"/>
        </w:rPr>
        <w:t xml:space="preserve"> τις ευρωπαϊκές χρηματαγορές και τις λειτουργίες των επιχειρήσεων που δραστηριοποιούνται σε αυτές, </w:t>
      </w:r>
      <w:r>
        <w:rPr>
          <w:rFonts w:eastAsia="Times New Roman" w:cs="Times New Roman"/>
          <w:szCs w:val="24"/>
        </w:rPr>
        <w:t>θέτοντας, δηλαδή, κοινούς κανονιστικούς και λειτουργικούς κανόνες μιας κεφαλαιαγοράς η οποία από τη φύση της έχει κερδοσκοπικό χαρακτήρα και βεβαίως δεν μπορεί να έχει τον χαρακτήρα και τη λειτουργία της διαφάνειας και της δικαιοσύνης. Από αυτήν την άποψη,</w:t>
      </w:r>
      <w:r>
        <w:rPr>
          <w:rFonts w:eastAsia="Times New Roman" w:cs="Times New Roman"/>
          <w:szCs w:val="24"/>
        </w:rPr>
        <w:t xml:space="preserve"> λοιπόν, εμείς το καταψηφίζουμε. Θα ψηφίσουμε μόνο, κυρία Πρόεδρε, το άρθρο 27. Όλα τα υπόλοιπα άρθρα θα τα καταψηφίσουμε, όπως και επί της αρχής επίσης θα καταψηφίσουμε.</w:t>
      </w:r>
    </w:p>
    <w:p w14:paraId="0840F81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Θα ήθελα ολοκληρώνοντας να θέσω -βεβαίως θα μπορούσα να το είχα κάνει νωρίτερα- ένα ε</w:t>
      </w:r>
      <w:r>
        <w:rPr>
          <w:rFonts w:eastAsia="Times New Roman" w:cs="Times New Roman"/>
          <w:szCs w:val="24"/>
        </w:rPr>
        <w:t>ρώτημα, κύριε Υπουργέ. Αφορά το άρθρο 20. Μέσα από τη διαδικασία του άρθρου 20 απελευθερώνετε τον καθορισμό ανώτατου επιτοκίου. Στην εισηγητική έκθεση λέτε μάλιστα κάτι πρωτόγνωρο τη στιγμή που υπάρχουν αρνητικά επιτόκια, ότι το ανώτατο επιτόκιο -5,50%, 5,</w:t>
      </w:r>
      <w:r>
        <w:rPr>
          <w:rFonts w:eastAsia="Times New Roman" w:cs="Times New Roman"/>
          <w:szCs w:val="24"/>
        </w:rPr>
        <w:t>60%, όσο είναι- σήμερα και όπως αυτό καθο</w:t>
      </w:r>
      <w:r>
        <w:rPr>
          <w:rFonts w:eastAsia="Times New Roman" w:cs="Times New Roman"/>
          <w:szCs w:val="24"/>
        </w:rPr>
        <w:lastRenderedPageBreak/>
        <w:t xml:space="preserve">ρίζεται είναι υπερβολικά μικρό. Μέσα από αυτήν τη διαδικασία, δηλαδή, τι διευκολύνετε;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τα οποία υπάρχουν σήμερα, να επενδυθούν με μεγάλα επιτόκια, ενδεχομένως και τοκογλυφικού χαρακτήρα. </w:t>
      </w:r>
    </w:p>
    <w:p w14:paraId="0840F81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 xml:space="preserve">ρα, λοιπόν, η διευκόλυνση δεν είναι προς τους επιχειρηματικούς ομίλους για να μπορέσουν να αντλήσουν χρηματοδότηση και σε νέα επενδυτικά σχέδια ή σε εταιρείες υψηλής τεχνολογίας, αλλά επί της ουσίας διευκολύνετε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τα οποία δεν τοποθ</w:t>
      </w:r>
      <w:r>
        <w:rPr>
          <w:rFonts w:eastAsia="Times New Roman" w:cs="Times New Roman"/>
          <w:szCs w:val="24"/>
        </w:rPr>
        <w:t>ετούνται σήμερα στις τράπεζες γιατί τα επιτόκια είναι πολύ χαμηλά, να αντλήσουν επιτόκια κερδοσκοπικού χαρακτήρα. Και αυτό είναι παράλογο και προκλητικό, όπως καταλαβαίνετε, κύριε Υπουργέ.</w:t>
      </w:r>
    </w:p>
    <w:p w14:paraId="0840F81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0840F82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Σταμάτης.</w:t>
      </w:r>
    </w:p>
    <w:p w14:paraId="0840F82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Κύριε Σταμάτη, δύο λεπτά αρκούν;</w:t>
      </w:r>
    </w:p>
    <w:p w14:paraId="0840F82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Δώστε μου τρία, κυρία Πρόεδρε. Συν δύο, πέντε!</w:t>
      </w:r>
    </w:p>
    <w:p w14:paraId="0840F82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Πρέπει τώρα να απαντήσετε σε ό,τι είπε </w:t>
      </w:r>
      <w:r>
        <w:rPr>
          <w:rFonts w:eastAsia="Times New Roman" w:cs="Times New Roman"/>
          <w:szCs w:val="24"/>
        </w:rPr>
        <w:t>ο Υπουργός. Εάν κάνουμε τώρα νέο γύρο αγορητών και ανακυκλώσουμε τη συζήτηση δεν έχει νόημα. Δεν είπε και κάτι που μπορεί να αναθερμάνει τη συζήτηση. Για την κύρωση μιλάμε.</w:t>
      </w:r>
    </w:p>
    <w:p w14:paraId="0840F82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Κύριε Υπουργέ, προσωπικά θα ήθελα να σας πω ότι εκτιμώ τη σοβαρ</w:t>
      </w:r>
      <w:r>
        <w:rPr>
          <w:rFonts w:eastAsia="Times New Roman" w:cs="Times New Roman"/>
          <w:szCs w:val="24"/>
        </w:rPr>
        <w:t xml:space="preserve">ότητα με την οποία ασκείτε τα καθήκοντά σας, ασχέτως των διαφωνιών που έχουμε. </w:t>
      </w:r>
    </w:p>
    <w:p w14:paraId="0840F82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Και βεβαίως κατανοώ αυτό που παραλάβατε, το σύνολο των Υπουργών Οικονομικών της Κυβέρνησης, μετά από τη συμφορά που πέρασε από το Υπουργείο του </w:t>
      </w:r>
      <w:proofErr w:type="spellStart"/>
      <w:r>
        <w:rPr>
          <w:rFonts w:eastAsia="Times New Roman" w:cs="Times New Roman"/>
          <w:szCs w:val="24"/>
        </w:rPr>
        <w:t>Γιάνη</w:t>
      </w:r>
      <w:proofErr w:type="spellEnd"/>
      <w:r>
        <w:rPr>
          <w:rFonts w:eastAsia="Times New Roman" w:cs="Times New Roman"/>
          <w:szCs w:val="24"/>
        </w:rPr>
        <w:t xml:space="preserve"> με ένα «ν». Το κατανοώ αυτ</w:t>
      </w:r>
      <w:r>
        <w:rPr>
          <w:rFonts w:eastAsia="Times New Roman" w:cs="Times New Roman"/>
          <w:szCs w:val="24"/>
        </w:rPr>
        <w:t xml:space="preserve">ό. </w:t>
      </w:r>
    </w:p>
    <w:p w14:paraId="0840F826" w14:textId="77777777" w:rsidR="001F57C4" w:rsidRDefault="00B509FF">
      <w:pPr>
        <w:spacing w:line="600" w:lineRule="auto"/>
        <w:ind w:firstLine="964"/>
        <w:jc w:val="both"/>
        <w:rPr>
          <w:rFonts w:eastAsia="Times New Roman" w:cs="Times New Roman"/>
          <w:szCs w:val="24"/>
        </w:rPr>
      </w:pPr>
      <w:r>
        <w:rPr>
          <w:rFonts w:eastAsia="Times New Roman" w:cs="Times New Roman"/>
          <w:szCs w:val="24"/>
        </w:rPr>
        <w:t>Από εκεί και πέρα, όμως, δεν είναι λογικό να χαρακτηρίζετε στείρα τη διαφωνία της Νέας Δημοκρατίας και μάλιστα σε πάγια τακτική, όταν κατ’ επανάληψη έχουμε ψηφίσει νομοσχέδια της Κυβέρνησής σας. Προφανώς εννοείτε τον ΣΥΡΙΖΑ ο οποίος καταψήφιζε και νομο</w:t>
      </w:r>
      <w:r>
        <w:rPr>
          <w:rFonts w:eastAsia="Times New Roman" w:cs="Times New Roman"/>
          <w:szCs w:val="24"/>
        </w:rPr>
        <w:t xml:space="preserve">σχέδια με τα οποία συμφωνούσε. </w:t>
      </w:r>
      <w:r>
        <w:rPr>
          <w:rFonts w:eastAsia="Times New Roman" w:cs="Times New Roman"/>
          <w:szCs w:val="24"/>
        </w:rPr>
        <w:lastRenderedPageBreak/>
        <w:t xml:space="preserve">Τρανταχτό παράδειγμα αυτής της στείρας αντιπολιτευτικής τακτικής απετέλεσε το σημερινό νομοσχέδιο, όπως καταλάβατε. </w:t>
      </w:r>
    </w:p>
    <w:p w14:paraId="0840F82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Πέραν αυτών, εγώ δεν κατανόησα σε τι διαφωνείτε; Στο συμπληρωματικό μνημόνιο ή στο τέταρτο; Αν σας ενοχλεί η</w:t>
      </w:r>
      <w:r>
        <w:rPr>
          <w:rFonts w:eastAsia="Times New Roman" w:cs="Times New Roman"/>
          <w:szCs w:val="24"/>
        </w:rPr>
        <w:t xml:space="preserve"> λέξη «τέταρτο», να την βγάλετε. Όμως, είναι συμπληρωματικό. Εγώ μπορεί να το λέω τέταρτο, εσείς πείτε το απλώς συμπληρωματικό. Εγώ το κατέθεσα. </w:t>
      </w:r>
    </w:p>
    <w:p w14:paraId="0840F82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Το συμπληρωματικό μνημόνιο υπεγράφη στις 16 Ιουνίου, δηλαδή τρεις εβδομάδες μετά τη λήψη των μέτρων από τη Βου</w:t>
      </w:r>
      <w:r>
        <w:rPr>
          <w:rFonts w:eastAsia="Times New Roman" w:cs="Times New Roman"/>
          <w:szCs w:val="24"/>
        </w:rPr>
        <w:t>λή. Είναι αυτό που χαρακτήρισα εγώ «το τίμημα της αναξιοπιστίας», η «ρήτρα αναξιοπιστίας». Υπάρχει κανείς που να διαφωνεί σ’ αυτό; Επίσης, τι σας εμποδίζει να το καταθέσετε αυτό στη Βουλή ώστε να το γνωρίζουν και οι Βουλευτές κυρίως, οι συνάδελφοι του ΣΥΡΙ</w:t>
      </w:r>
      <w:r>
        <w:rPr>
          <w:rFonts w:eastAsia="Times New Roman" w:cs="Times New Roman"/>
          <w:szCs w:val="24"/>
        </w:rPr>
        <w:t xml:space="preserve">ΖΑ; </w:t>
      </w:r>
    </w:p>
    <w:p w14:paraId="0840F82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Αμφισβητείτε μήπως την πορεία της εξέλιξης της συμφωνίας από τότε που υπεγράφη πέρυσι, τον Αύγουστο, μέχρι σήμερα; Επιβαρύνθηκε με 1,5 δισεκατομμύρια πρόσθετων μέτρων; Εκταμιεύθηκε το </w:t>
      </w:r>
      <w:r>
        <w:rPr>
          <w:rFonts w:eastAsia="Times New Roman" w:cs="Times New Roman"/>
          <w:szCs w:val="24"/>
        </w:rPr>
        <w:lastRenderedPageBreak/>
        <w:t xml:space="preserve">ποσό των 15 δισεκατομμυρίων τον Ιούνιο, όπως προέβλεπε η συμφωνία; </w:t>
      </w:r>
      <w:r>
        <w:rPr>
          <w:rFonts w:eastAsia="Times New Roman" w:cs="Times New Roman"/>
          <w:szCs w:val="24"/>
        </w:rPr>
        <w:t xml:space="preserve">Όχι. Γιατί; Γιατί δεν τηρήθηκε η συμφωνία. Αυτή η σταδιακή εκταμίευση των δανείων βλάπτει ή δεν βλάπτει την ανάπτυξη και την εθνική οικονομία; </w:t>
      </w:r>
    </w:p>
    <w:p w14:paraId="0840F82A"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Επίσης, εγώ δεν ανέφερα κανένα στοιχείο για την ύφεση παρά μόνο της ΕΛΣΤΑΤ που δημοσιεύθηκε μόλις χθες και κάνει</w:t>
      </w:r>
      <w:r>
        <w:rPr>
          <w:rFonts w:eastAsia="Times New Roman" w:cs="Times New Roman"/>
          <w:szCs w:val="24"/>
        </w:rPr>
        <w:t xml:space="preserve"> πρόβλεψη 1%. Εγώ δεν μίλησα για 1,2%, αλλά για 1%. Διερωτήθηκα, κάτω από αυτές τις συνθήκες να μπαίνουμε σε νέα χρονιά με ύφεση, να συγκρατείτε τις δημοσιονομικές δαπάνες χαμηλά, γιατί δεν έχετε να δώσετε χρήματα ούτε για να ενεργοποιήσετε το Πρόγραμμα Δη</w:t>
      </w:r>
      <w:r>
        <w:rPr>
          <w:rFonts w:eastAsia="Times New Roman" w:cs="Times New Roman"/>
          <w:szCs w:val="24"/>
        </w:rPr>
        <w:t xml:space="preserve">μοσίων Επενδύσεων που έχει «καθίσει», ενώ ταυτόχρονα, μη εισπράττοντας εγκαίρως τα χρήματα των οφειλόμενων δόσεων, έχετε κηρύξει στάση πληρωμών και οι οφειλές του κράτους προς τους πολίτες έχουν φτάσει πια τα 7,5 δισεκατομμύρια. </w:t>
      </w:r>
    </w:p>
    <w:p w14:paraId="0840F82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Αυτά είναι μια πλαστή εικό</w:t>
      </w:r>
      <w:r>
        <w:rPr>
          <w:rFonts w:eastAsia="Times New Roman" w:cs="Times New Roman"/>
          <w:szCs w:val="24"/>
        </w:rPr>
        <w:t xml:space="preserve">να της οικονομίας. Δεν είναι η πραγματική οικονομία. Δεν ξέρω αν έχετε διαβάσει την προχθεσινή δημοσίευση της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Amerika</w:t>
      </w:r>
      <w:r>
        <w:rPr>
          <w:rFonts w:eastAsia="Times New Roman" w:cs="Times New Roman"/>
          <w:szCs w:val="24"/>
        </w:rPr>
        <w:t>, η οποία λέει ότι κατά πάσα πιθανότητα θα κλείσει η δεύτερη αξιολόγηση, αλλά από πληροφορίες που έχει, τρέφει ισχυρές αμφιβολίες α</w:t>
      </w:r>
      <w:r>
        <w:rPr>
          <w:rFonts w:eastAsia="Times New Roman" w:cs="Times New Roman"/>
          <w:szCs w:val="24"/>
        </w:rPr>
        <w:t xml:space="preserve">ν θα προχωρήσει η Κυβέρνηση στην εκπλήρωση όλων των </w:t>
      </w:r>
      <w:proofErr w:type="spellStart"/>
      <w:r>
        <w:rPr>
          <w:rFonts w:eastAsia="Times New Roman" w:cs="Times New Roman"/>
          <w:szCs w:val="24"/>
        </w:rPr>
        <w:t>προαπαιτουμένων</w:t>
      </w:r>
      <w:proofErr w:type="spellEnd"/>
      <w:r>
        <w:rPr>
          <w:rFonts w:eastAsia="Times New Roman" w:cs="Times New Roman"/>
          <w:szCs w:val="24"/>
        </w:rPr>
        <w:t xml:space="preserve">. Ποιων </w:t>
      </w:r>
      <w:proofErr w:type="spellStart"/>
      <w:r>
        <w:rPr>
          <w:rFonts w:eastAsia="Times New Roman" w:cs="Times New Roman"/>
          <w:szCs w:val="24"/>
        </w:rPr>
        <w:t>προαπαιτουμένων</w:t>
      </w:r>
      <w:proofErr w:type="spellEnd"/>
      <w:r>
        <w:rPr>
          <w:rFonts w:eastAsia="Times New Roman" w:cs="Times New Roman"/>
          <w:szCs w:val="24"/>
        </w:rPr>
        <w:t xml:space="preserve">; Αυτών που είναι στο συμπληρωματικό μνημόνιο τα οποία χωρίζονται σε δύο σκέλη. </w:t>
      </w:r>
    </w:p>
    <w:p w14:paraId="0840F82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Είναι τα 15 που σας κατέθεσα και πρέπει τώρα να ληφθούν για να πάρουμε τη δεύτερη δόσ</w:t>
      </w:r>
      <w:r>
        <w:rPr>
          <w:rFonts w:eastAsia="Times New Roman" w:cs="Times New Roman"/>
          <w:szCs w:val="24"/>
        </w:rPr>
        <w:t>η, όπως είναι και τα υπόλοιπα που περιλαμβάνονται στο πρόσθετο μνημόνιο για να μπορέσουμε να κλείσουμε τη δεύτερη αξιολόγηση και να πάρουμε τα υπόλοιπα 5 δισεκατομμύρια.</w:t>
      </w:r>
    </w:p>
    <w:p w14:paraId="0840F82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Εγώ παρουσίασα με κρυστάλλινη διαφάνεια την πορεία της εξέλιξης για να καταλήξω σε ένα</w:t>
      </w:r>
      <w:r>
        <w:rPr>
          <w:rFonts w:eastAsia="Times New Roman" w:cs="Times New Roman"/>
          <w:szCs w:val="24"/>
        </w:rPr>
        <w:t xml:space="preserve"> συμπέρασμα. Έχουμε ύφεση και μπαίνουμε με ύφεση στο</w:t>
      </w:r>
      <w:r>
        <w:rPr>
          <w:rFonts w:eastAsia="Times New Roman" w:cs="Times New Roman"/>
          <w:szCs w:val="24"/>
        </w:rPr>
        <w:t>ν</w:t>
      </w:r>
      <w:r>
        <w:rPr>
          <w:rFonts w:eastAsia="Times New Roman" w:cs="Times New Roman"/>
          <w:szCs w:val="24"/>
        </w:rPr>
        <w:t xml:space="preserve"> νέο χρόνο. Οι τράπεζες είναι κλειστές. Θυμάμαι σε μια συνεδρίαση που ήταν ο κ. Στουρνάρας, του εξέφρασα τις αντιρρήσεις μου</w:t>
      </w:r>
      <w:r>
        <w:rPr>
          <w:rFonts w:eastAsia="Times New Roman" w:cs="Times New Roman"/>
          <w:szCs w:val="24"/>
        </w:rPr>
        <w:t xml:space="preserve"> για την αισιοδοξία του</w:t>
      </w:r>
      <w:r>
        <w:rPr>
          <w:rFonts w:eastAsia="Times New Roman" w:cs="Times New Roman"/>
          <w:szCs w:val="24"/>
        </w:rPr>
        <w:t xml:space="preserve">. </w:t>
      </w:r>
      <w:r>
        <w:rPr>
          <w:rFonts w:eastAsia="Times New Roman" w:cs="Times New Roman"/>
          <w:szCs w:val="24"/>
        </w:rPr>
        <w:lastRenderedPageBreak/>
        <w:t>Είπα «πώς είναι δυνατόν με κλειστές τράπεζες, με ύφεση</w:t>
      </w:r>
      <w:r>
        <w:rPr>
          <w:rFonts w:eastAsia="Times New Roman" w:cs="Times New Roman"/>
          <w:szCs w:val="24"/>
        </w:rPr>
        <w:t xml:space="preserve">; Πώς βλέπεις της εξέλιξη αυτής της ανάπτυξης»; Γιατί αν δεν υπάρξει ανάπτυξη, πώς θα αποδώσουν τα φοροεισπρακτικά μέτρα, κύριε Υπουργέ; Από πού; Ήδη έχει γονατίσει ο κόσμος δεν έχει να δώσει. </w:t>
      </w:r>
    </w:p>
    <w:p w14:paraId="0840F82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Η μείωση της κατανάλωσης είναι μικρή. Θα ήταν μεγαλύτερη γιατί</w:t>
      </w:r>
      <w:r>
        <w:rPr>
          <w:rFonts w:eastAsia="Times New Roman" w:cs="Times New Roman"/>
          <w:szCs w:val="24"/>
        </w:rPr>
        <w:t xml:space="preserve"> προέρχεται από αυτά που πριν από ένα χρόνο, εν</w:t>
      </w:r>
      <w:r>
        <w:rPr>
          <w:rFonts w:eastAsia="Times New Roman" w:cs="Times New Roman"/>
          <w:szCs w:val="24"/>
        </w:rPr>
        <w:t xml:space="preserve"> </w:t>
      </w:r>
      <w:r>
        <w:rPr>
          <w:rFonts w:eastAsia="Times New Roman" w:cs="Times New Roman"/>
          <w:szCs w:val="24"/>
        </w:rPr>
        <w:t xml:space="preserve">όψει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μπήκαν στα συρτάρια. Όταν εξαντληθούν και αυτά, λόγω προσωπικών, οικογενειακών ή επιχειρηματικών υποχρεώσεων, θα δείτε βουτιά στην κατανάλωση. Από πού θα εισπράξει το κράτος; </w:t>
      </w:r>
    </w:p>
    <w:p w14:paraId="0840F82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είναι το μεγάλο δίλημμα που θα έπρεπε με σοβαρότητα να αντιμετωπίσει η Κυβέρνηση. Διότι αυτό που τελευταία θα έπρεπε να διδαχθεί ο ΣΥΡΙΖΑ –όχι εσείς- και ιδιαίτερα ο Πρωθυπουργός είναι ότι τα ψέματα έχουν κοντά ποδάρια. Κάποια στιγμή τα βρίσκουμε μπροστά μ</w:t>
      </w:r>
      <w:r>
        <w:rPr>
          <w:rFonts w:eastAsia="Times New Roman" w:cs="Times New Roman"/>
          <w:szCs w:val="24"/>
        </w:rPr>
        <w:t xml:space="preserve">ας. </w:t>
      </w:r>
    </w:p>
    <w:p w14:paraId="0840F830"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αυτού, δεν ήταν πλήρως αληθής η έκφραση του Υπουργού Οικονομικών, όταν μου είπε ότι ελήφθησαν όλα τα δημοσιονομικά μέτρα. Όχι, γιατί εν εξελίξει βρίσκονται δύο. </w:t>
      </w:r>
    </w:p>
    <w:p w14:paraId="0840F83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Υποκρυπτόμενα υπάρχουν άλλα δύο δημοσιονομικά μέτρα: ο κόφτης που μπορεί να ενεργοπ</w:t>
      </w:r>
      <w:r>
        <w:rPr>
          <w:rFonts w:eastAsia="Times New Roman" w:cs="Times New Roman"/>
          <w:szCs w:val="24"/>
        </w:rPr>
        <w:t xml:space="preserve">οιηθεί και σημαίνει δημοσιονομικά μέτρα και, δεύτερον, το </w:t>
      </w:r>
      <w:proofErr w:type="spellStart"/>
      <w:r>
        <w:rPr>
          <w:rFonts w:eastAsia="Times New Roman" w:cs="Times New Roman"/>
          <w:szCs w:val="24"/>
        </w:rPr>
        <w:t>υπερταμείο</w:t>
      </w:r>
      <w:proofErr w:type="spellEnd"/>
      <w:r>
        <w:rPr>
          <w:rFonts w:eastAsia="Times New Roman" w:cs="Times New Roman"/>
          <w:szCs w:val="24"/>
        </w:rPr>
        <w:t>, το οποίο στην πραγματικότητα θα λειτουργήσει, αν λειτουργήσει γρήγορα, προς κάλυψη δημοσιονομικών κενών. Άρα και αυτά είναι υποκρυπτόμενα δημοσιονομικά μέτρα που βρίσκονται σε εξέλιξη. Ψ</w:t>
      </w:r>
      <w:r>
        <w:rPr>
          <w:rFonts w:eastAsia="Times New Roman" w:cs="Times New Roman"/>
          <w:szCs w:val="24"/>
        </w:rPr>
        <w:t>ηφισμένα μεν, σε εξέλιξη δε.</w:t>
      </w:r>
    </w:p>
    <w:p w14:paraId="0840F83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Ω</w:t>
      </w:r>
      <w:r>
        <w:rPr>
          <w:rFonts w:eastAsia="Times New Roman" w:cs="Times New Roman"/>
          <w:szCs w:val="24"/>
        </w:rPr>
        <w:t xml:space="preserve">ς εκ τούτου, θα έλεγα ότι -σε σχέση με την προσπάθεια που πρέπει να καταβληθεί, εσείς τουλάχιστον το έχετε ενστερνιστεί, απ’ ό,τι κατάλαβα και από την απάντησή σας και από την κατ’ ιδίαν συζήτηση που είχαμε- πρέπει να υπάρχει </w:t>
      </w:r>
      <w:r>
        <w:rPr>
          <w:rFonts w:eastAsia="Times New Roman" w:cs="Times New Roman"/>
          <w:szCs w:val="24"/>
        </w:rPr>
        <w:t xml:space="preserve">μεγάλη περικοπή δαπανών, ξεκινώντας από τα Υπουργεία. Αυτό αναφέρατε πριν από λίγο και χαίρομαι που το άκουσα. Γιατί αυτό είναι το μοναδικό μέσο που θα μας βοηθήσει </w:t>
      </w:r>
      <w:r>
        <w:rPr>
          <w:rFonts w:eastAsia="Times New Roman" w:cs="Times New Roman"/>
          <w:szCs w:val="24"/>
        </w:rPr>
        <w:lastRenderedPageBreak/>
        <w:t xml:space="preserve">να χαλαρώσουμε τη φορολογική πολιτική και με το χαλάρωμα να οδηγηθούμε στην ανάπτυξη και η </w:t>
      </w:r>
      <w:r>
        <w:rPr>
          <w:rFonts w:eastAsia="Times New Roman" w:cs="Times New Roman"/>
          <w:szCs w:val="24"/>
        </w:rPr>
        <w:t xml:space="preserve">ανάπτυξη να μας οδηγήσει στην είσπραξη φόρων. Μονόδρομο έχουμε μπροστά μας. </w:t>
      </w:r>
    </w:p>
    <w:p w14:paraId="0840F833"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Σταμάτη, κάνατε χρήση του χρόνου που ορίζει ο Κανονισμός.</w:t>
      </w:r>
    </w:p>
    <w:p w14:paraId="0840F834"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Λοιπόν, θέλει άλλος αγορητής –γιατί θα χρησιμοποιήσω την ισότητα των </w:t>
      </w:r>
      <w:r>
        <w:rPr>
          <w:rFonts w:eastAsia="Times New Roman" w:cs="Times New Roman"/>
          <w:szCs w:val="24"/>
        </w:rPr>
        <w:t>όπλων- να λάβει τον λόγο; Κανείς.</w:t>
      </w:r>
    </w:p>
    <w:p w14:paraId="0840F83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Εγώ θα ήθελα τον λόγο.</w:t>
      </w:r>
    </w:p>
    <w:p w14:paraId="0840F836"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 κύριος Υπουργός, αν θέλει να απαντήσει για λίγο, ευχαρίστως.</w:t>
      </w:r>
    </w:p>
    <w:p w14:paraId="0840F83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w:t>
      </w:r>
      <w:r>
        <w:rPr>
          <w:rFonts w:eastAsia="Times New Roman" w:cs="Times New Roman"/>
          <w:b/>
          <w:szCs w:val="24"/>
        </w:rPr>
        <w:t>πουργός Οικονομικών):</w:t>
      </w:r>
      <w:r>
        <w:rPr>
          <w:rFonts w:eastAsia="Times New Roman" w:cs="Times New Roman"/>
          <w:szCs w:val="24"/>
        </w:rPr>
        <w:t xml:space="preserve"> Για ένα λεπτό μόνο, κυρία Πρόεδρε, ίσως και λιγότερο.</w:t>
      </w:r>
    </w:p>
    <w:p w14:paraId="0840F83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Θα ήθελα να ξεκαθαρίσω, κύριε Σταμάτη και κυρίες και κύριοι Βουλευτές, ότι κανένα νέο δημοσιονομικό μέτρο, κανένα μέτρο που δεν προέβλεπε η συμφωνία του Αυγούστου του 2015 δεν έχει</w:t>
      </w:r>
      <w:r>
        <w:rPr>
          <w:rFonts w:eastAsia="Times New Roman" w:cs="Times New Roman"/>
          <w:szCs w:val="24"/>
        </w:rPr>
        <w:t xml:space="preserve"> νομοθετηθεί ή δεν πρόκειται να νομοθετηθεί. Ό,τι νομοθετήσαμε μέχρι τώρα ήταν κομμάτι της συμφωνίας του Αυγούστου. Μιλάμε για ένα ενιαίο πρόγραμμα με τις αδυναμίες και τα θετικά που έχει, σε σχέση με τα δύο προηγούμενα.</w:t>
      </w:r>
    </w:p>
    <w:p w14:paraId="0840F83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Δεν το αμφισβήτησα.</w:t>
      </w:r>
    </w:p>
    <w:p w14:paraId="0840F83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Κανένα νέο δημοσιονομικό μέτρο.</w:t>
      </w:r>
    </w:p>
    <w:p w14:paraId="0840F83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Αυτό δεν το αμφισβήτησα. Με τις επιφυλάξεις του ΤΑΙΠΕΔ…</w:t>
      </w:r>
    </w:p>
    <w:p w14:paraId="0840F83C"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Εντάξει, κύριε Σταμάτη. </w:t>
      </w:r>
    </w:p>
    <w:p w14:paraId="0840F83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Γ</w:t>
      </w:r>
      <w:r>
        <w:rPr>
          <w:rFonts w:eastAsia="Times New Roman" w:cs="Times New Roman"/>
          <w:b/>
          <w:szCs w:val="24"/>
        </w:rPr>
        <w:t>ΕΩΡΓΙΟΣ ΧΟΥΛΙΑΡΑΚΗΣ (Αναπληρωτής Υπουργός Οικονομικών):</w:t>
      </w:r>
      <w:r>
        <w:rPr>
          <w:rFonts w:eastAsia="Times New Roman" w:cs="Times New Roman"/>
          <w:szCs w:val="24"/>
        </w:rPr>
        <w:t xml:space="preserve"> Αυτό είναι το πρώτο. Το δεύτερο είναι ότι η αναθεώρηση δαπανών δεν σημαίνει κατ’ ανάγκη περιστολή. Κατ’ αρχάς, </w:t>
      </w:r>
      <w:r>
        <w:rPr>
          <w:rFonts w:eastAsia="Times New Roman" w:cs="Times New Roman"/>
          <w:szCs w:val="24"/>
        </w:rPr>
        <w:t xml:space="preserve">η αναθεώρηση δαπανών </w:t>
      </w:r>
      <w:r>
        <w:rPr>
          <w:rFonts w:eastAsia="Times New Roman" w:cs="Times New Roman"/>
          <w:szCs w:val="24"/>
        </w:rPr>
        <w:t>είναι θέση της Κυβέρνησης και όχι προσωπική</w:t>
      </w:r>
      <w:r>
        <w:rPr>
          <w:rFonts w:eastAsia="Times New Roman" w:cs="Times New Roman"/>
          <w:szCs w:val="24"/>
        </w:rPr>
        <w:t xml:space="preserve"> θέση</w:t>
      </w:r>
      <w:r>
        <w:rPr>
          <w:rFonts w:eastAsia="Times New Roman" w:cs="Times New Roman"/>
          <w:szCs w:val="24"/>
        </w:rPr>
        <w:t>. Είναι θέση συλλογι</w:t>
      </w:r>
      <w:r>
        <w:rPr>
          <w:rFonts w:eastAsia="Times New Roman" w:cs="Times New Roman"/>
          <w:szCs w:val="24"/>
        </w:rPr>
        <w:t xml:space="preserve">κή, είναι δέσμευση της Κυβέρνησης και όχι προσωπική μου θέση. Θα ξεκινήσει να υλοποιείται το επόμενο διάστημα, πριν από το τέλος Σεπτεμβρίου. </w:t>
      </w:r>
    </w:p>
    <w:p w14:paraId="0840F83E"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Πρόθεσή μας είναι να εντοπίσουμε εκείνες τις σπατάλες που θα δημιουργήσουν </w:t>
      </w:r>
      <w:r>
        <w:rPr>
          <w:rFonts w:eastAsia="Times New Roman" w:cs="Times New Roman"/>
          <w:szCs w:val="24"/>
        </w:rPr>
        <w:t xml:space="preserve">δημοσιονομικό </w:t>
      </w:r>
      <w:r>
        <w:rPr>
          <w:rFonts w:eastAsia="Times New Roman" w:cs="Times New Roman"/>
          <w:szCs w:val="24"/>
        </w:rPr>
        <w:t>χώρο για δύο λόγους. Ο π</w:t>
      </w:r>
      <w:r>
        <w:rPr>
          <w:rFonts w:eastAsia="Times New Roman" w:cs="Times New Roman"/>
          <w:szCs w:val="24"/>
        </w:rPr>
        <w:t>ρώτος πράγματι είναι η μείωση της φορολογίας μόλις αυτό καταστεί δυνατό και ο δεύτερος είναι η αναδιανομή, δηλαδή η χρήση των πόρων αυτών σε τομείς που πάσχουν εδώ και πέντε χρόνια. Και μιλάω κυρίως για την υγεία, την πρόνοια και την παιδεία.</w:t>
      </w:r>
    </w:p>
    <w:p w14:paraId="0840F83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Ευχαριστώ.</w:t>
      </w:r>
    </w:p>
    <w:p w14:paraId="0840F840" w14:textId="77777777" w:rsidR="001F57C4" w:rsidRDefault="00B509FF">
      <w:pPr>
        <w:spacing w:line="600" w:lineRule="auto"/>
        <w:ind w:firstLine="720"/>
        <w:jc w:val="both"/>
        <w:rPr>
          <w:rFonts w:eastAsia="Times New Roman" w:cs="Times New Roman"/>
          <w:szCs w:val="24"/>
        </w:rPr>
      </w:pPr>
      <w:r>
        <w:rPr>
          <w:rFonts w:eastAsia="Times New Roman"/>
          <w:b/>
          <w:bCs/>
        </w:rPr>
        <w:t>ΠΡ</w:t>
      </w:r>
      <w:r>
        <w:rPr>
          <w:rFonts w:eastAsia="Times New Roman"/>
          <w:b/>
          <w:bCs/>
        </w:rPr>
        <w:t>ΟΕΔΡΕΥΟΥΣΑ (Αναστασία Χριστοδουλοπούλου):</w:t>
      </w:r>
      <w:r>
        <w:rPr>
          <w:rFonts w:eastAsia="Times New Roman" w:cs="Times New Roman"/>
          <w:szCs w:val="24"/>
        </w:rPr>
        <w:t xml:space="preserve"> Ευχαριστούμε κι εμείς.</w:t>
      </w:r>
    </w:p>
    <w:p w14:paraId="0840F84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ολοκληρώθηκε</w:t>
      </w:r>
      <w:r>
        <w:rPr>
          <w:rFonts w:eastAsia="Times New Roman" w:cs="Times New Roman"/>
          <w:szCs w:val="24"/>
        </w:rPr>
        <w:t xml:space="preserve"> η συζήτηση επί της αρχής,  και </w:t>
      </w:r>
      <w:r>
        <w:rPr>
          <w:rFonts w:eastAsia="Times New Roman" w:cs="Times New Roman"/>
          <w:szCs w:val="24"/>
        </w:rPr>
        <w:t xml:space="preserve">επί </w:t>
      </w:r>
      <w:r>
        <w:rPr>
          <w:rFonts w:eastAsia="Times New Roman" w:cs="Times New Roman"/>
          <w:szCs w:val="24"/>
        </w:rPr>
        <w:t>των</w:t>
      </w:r>
      <w:r>
        <w:rPr>
          <w:rFonts w:eastAsia="Times New Roman" w:cs="Times New Roman"/>
          <w:szCs w:val="24"/>
        </w:rPr>
        <w:t xml:space="preserve"> άρθρων</w:t>
      </w:r>
      <w:r>
        <w:rPr>
          <w:rFonts w:eastAsia="Times New Roman" w:cs="Times New Roman"/>
          <w:szCs w:val="24"/>
        </w:rPr>
        <w:t xml:space="preserve"> </w:t>
      </w:r>
      <w:r>
        <w:rPr>
          <w:rFonts w:eastAsia="Times New Roman" w:cs="Times New Roman"/>
          <w:szCs w:val="24"/>
        </w:rPr>
        <w:t>του σχεδίου νόμου του Υπουργείου Οικονομικών</w:t>
      </w:r>
      <w:r>
        <w:rPr>
          <w:rFonts w:eastAsia="Times New Roman" w:cs="Times New Roman"/>
          <w:szCs w:val="24"/>
        </w:rPr>
        <w:t>:</w:t>
      </w:r>
      <w:r>
        <w:rPr>
          <w:rFonts w:eastAsia="Times New Roman" w:cs="Times New Roman"/>
          <w:szCs w:val="24"/>
        </w:rPr>
        <w:t xml:space="preserve"> «Τροποποίηση του ν.4099/2012</w:t>
      </w:r>
      <w:r>
        <w:rPr>
          <w:rFonts w:eastAsia="Times New Roman" w:cs="Times New Roman"/>
          <w:szCs w:val="24"/>
        </w:rPr>
        <w:t xml:space="preserve"> (</w:t>
      </w:r>
      <w:r>
        <w:rPr>
          <w:rFonts w:eastAsia="Times New Roman" w:cs="Times New Roman"/>
          <w:szCs w:val="24"/>
        </w:rPr>
        <w:t>Α΄250</w:t>
      </w:r>
      <w:r>
        <w:rPr>
          <w:rFonts w:eastAsia="Times New Roman" w:cs="Times New Roman"/>
          <w:szCs w:val="24"/>
        </w:rPr>
        <w:t>)</w:t>
      </w:r>
      <w:r>
        <w:rPr>
          <w:rFonts w:eastAsia="Times New Roman" w:cs="Times New Roman"/>
          <w:szCs w:val="24"/>
        </w:rPr>
        <w:t xml:space="preserve"> (ενσωμάτωση στην εθ</w:t>
      </w:r>
      <w:r>
        <w:rPr>
          <w:rFonts w:eastAsia="Times New Roman" w:cs="Times New Roman"/>
          <w:szCs w:val="24"/>
        </w:rPr>
        <w:t>νική νομοθεσία της Οδηγίας 2014/91/ΕΕ/L 257) και άλλες διατάξεις».</w:t>
      </w:r>
    </w:p>
    <w:p w14:paraId="0840F84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0840F84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w:t>
      </w:r>
      <w:r>
        <w:rPr>
          <w:rFonts w:eastAsia="Times New Roman" w:cs="Times New Roman"/>
          <w:szCs w:val="24"/>
        </w:rPr>
        <w:t>Δεκτό</w:t>
      </w:r>
      <w:r>
        <w:rPr>
          <w:rFonts w:eastAsia="Times New Roman" w:cs="Times New Roman"/>
          <w:szCs w:val="24"/>
        </w:rPr>
        <w:t>.</w:t>
      </w:r>
    </w:p>
    <w:p w14:paraId="0840F84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w:t>
      </w:r>
      <w:r>
        <w:rPr>
          <w:rFonts w:eastAsia="Times New Roman" w:cs="Times New Roman"/>
          <w:szCs w:val="24"/>
        </w:rPr>
        <w:t>Δεκτό</w:t>
      </w:r>
      <w:r>
        <w:rPr>
          <w:rFonts w:eastAsia="Times New Roman" w:cs="Times New Roman"/>
          <w:szCs w:val="24"/>
        </w:rPr>
        <w:t>.</w:t>
      </w:r>
    </w:p>
    <w:p w14:paraId="0840F84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4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cs="Times New Roman"/>
          <w:szCs w:val="24"/>
        </w:rPr>
        <w:t>Δεκτό</w:t>
      </w:r>
      <w:r>
        <w:rPr>
          <w:rFonts w:eastAsia="Times New Roman" w:cs="Times New Roman"/>
          <w:szCs w:val="24"/>
        </w:rPr>
        <w:t>.</w:t>
      </w:r>
    </w:p>
    <w:p w14:paraId="0840F84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4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Δεκτό</w:t>
      </w:r>
      <w:r>
        <w:rPr>
          <w:rFonts w:eastAsia="Times New Roman" w:cs="Times New Roman"/>
          <w:szCs w:val="24"/>
        </w:rPr>
        <w:t>.</w:t>
      </w:r>
    </w:p>
    <w:p w14:paraId="0840F84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w:t>
      </w:r>
      <w:r>
        <w:rPr>
          <w:rFonts w:eastAsia="Times New Roman" w:cs="Times New Roman"/>
          <w:szCs w:val="24"/>
        </w:rPr>
        <w:t>Δεκτό</w:t>
      </w:r>
      <w:r>
        <w:rPr>
          <w:rFonts w:eastAsia="Times New Roman" w:cs="Times New Roman"/>
          <w:szCs w:val="24"/>
        </w:rPr>
        <w:t>.</w:t>
      </w:r>
    </w:p>
    <w:p w14:paraId="0840F84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w:t>
      </w:r>
      <w:r>
        <w:rPr>
          <w:rFonts w:eastAsia="Times New Roman" w:cs="Times New Roman"/>
          <w:szCs w:val="24"/>
        </w:rPr>
        <w:t>Δεκτό</w:t>
      </w:r>
      <w:r>
        <w:rPr>
          <w:rFonts w:eastAsia="Times New Roman" w:cs="Times New Roman"/>
          <w:szCs w:val="24"/>
        </w:rPr>
        <w:t>.</w:t>
      </w:r>
    </w:p>
    <w:p w14:paraId="0840F84B"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«Τροποποίηση το</w:t>
      </w:r>
      <w:r>
        <w:rPr>
          <w:rFonts w:eastAsia="Times New Roman" w:cs="Times New Roman"/>
          <w:szCs w:val="24"/>
        </w:rPr>
        <w:t>υ ν.4099/2012</w:t>
      </w:r>
      <w:r>
        <w:rPr>
          <w:rFonts w:eastAsia="Times New Roman" w:cs="Times New Roman"/>
          <w:szCs w:val="24"/>
        </w:rPr>
        <w:t xml:space="preserve"> (</w:t>
      </w:r>
      <w:r>
        <w:rPr>
          <w:rFonts w:eastAsia="Times New Roman" w:cs="Times New Roman"/>
          <w:szCs w:val="24"/>
        </w:rPr>
        <w:t>Α΄250</w:t>
      </w:r>
      <w:r>
        <w:rPr>
          <w:rFonts w:eastAsia="Times New Roman" w:cs="Times New Roman"/>
          <w:szCs w:val="24"/>
        </w:rPr>
        <w:t>)</w:t>
      </w:r>
      <w:r>
        <w:rPr>
          <w:rFonts w:eastAsia="Times New Roman" w:cs="Times New Roman"/>
          <w:szCs w:val="24"/>
        </w:rPr>
        <w:t xml:space="preserve"> (ενσωμάτωση στην εθνική νομοθεσία της Οδηγίας 2014/91/ΕΕ/L 257) και άλλες διατάξεις» έγινε δεκτό επί της αρχής κατά πλειοψηφία.</w:t>
      </w:r>
    </w:p>
    <w:p w14:paraId="0840F84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0840F84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0840F84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4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5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5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Δεκτό.</w:t>
      </w:r>
    </w:p>
    <w:p w14:paraId="0840F85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5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Δεκτό.</w:t>
      </w:r>
    </w:p>
    <w:p w14:paraId="0840F85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5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56"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το άρθρο 1 έγινε δεκτό ως έχει κατά πλειοψηφία.</w:t>
      </w:r>
    </w:p>
    <w:p w14:paraId="0840F85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0840F85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5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5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5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5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5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5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5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60"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το άρθρο 2 έγινε δεκ</w:t>
      </w:r>
      <w:r>
        <w:rPr>
          <w:rFonts w:eastAsia="Times New Roman" w:cs="Times New Roman"/>
          <w:szCs w:val="24"/>
        </w:rPr>
        <w:t>τό ως έχει κατά πλειοψηφία.</w:t>
      </w:r>
    </w:p>
    <w:p w14:paraId="0840F86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0840F86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6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Δεκτό.</w:t>
      </w:r>
    </w:p>
    <w:p w14:paraId="0840F86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6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6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6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w:t>
      </w:r>
      <w:r>
        <w:rPr>
          <w:rFonts w:eastAsia="Times New Roman" w:cs="Times New Roman"/>
          <w:b/>
          <w:szCs w:val="24"/>
        </w:rPr>
        <w:t>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6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6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6A"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το άρθρο 3 έγινε δεκτό ως έχει κατά πλειοψηφία.</w:t>
      </w:r>
    </w:p>
    <w:p w14:paraId="0840F86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0840F86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Δεκτό.</w:t>
      </w:r>
    </w:p>
    <w:p w14:paraId="0840F86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6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6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7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7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7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7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Δεκτό.</w:t>
      </w:r>
    </w:p>
    <w:p w14:paraId="0840F874" w14:textId="77777777" w:rsidR="001F57C4" w:rsidRDefault="00B509F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το άρθρο 4 έγινε δεκτό ως έχει κατά πλειοψηφία.</w:t>
      </w:r>
    </w:p>
    <w:p w14:paraId="0840F87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 ως έχει;</w:t>
      </w:r>
    </w:p>
    <w:p w14:paraId="0840F87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7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7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w:t>
      </w:r>
      <w:r>
        <w:rPr>
          <w:rFonts w:eastAsia="Times New Roman" w:cs="Times New Roman"/>
          <w:szCs w:val="24"/>
        </w:rPr>
        <w:t>ηφία</w:t>
      </w:r>
      <w:r>
        <w:rPr>
          <w:rFonts w:eastAsia="Times New Roman" w:cs="Times New Roman"/>
          <w:szCs w:val="24"/>
        </w:rPr>
        <w:t>.</w:t>
      </w:r>
    </w:p>
    <w:p w14:paraId="0840F87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7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7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7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7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7E" w14:textId="77777777" w:rsidR="001F57C4" w:rsidRDefault="00B509FF">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5 έγινε δεκτό ως έχει κατά πλειοψηφία.</w:t>
      </w:r>
    </w:p>
    <w:p w14:paraId="0840F87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0840F88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8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8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8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8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w:t>
      </w:r>
      <w:r>
        <w:rPr>
          <w:rFonts w:eastAsia="Times New Roman" w:cs="Times New Roman"/>
          <w:szCs w:val="24"/>
        </w:rPr>
        <w:t>ιοψηφία</w:t>
      </w:r>
      <w:r>
        <w:rPr>
          <w:rFonts w:eastAsia="Times New Roman" w:cs="Times New Roman"/>
          <w:szCs w:val="24"/>
        </w:rPr>
        <w:t>.</w:t>
      </w:r>
    </w:p>
    <w:p w14:paraId="0840F88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8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8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Δεκτό.</w:t>
      </w:r>
    </w:p>
    <w:p w14:paraId="0840F88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 έγινε δεκτό ως έχει κατά πλειοψηφία.</w:t>
      </w:r>
    </w:p>
    <w:p w14:paraId="0840F88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7 ως έχει;</w:t>
      </w:r>
    </w:p>
    <w:p w14:paraId="0840F88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8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8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8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8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8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9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Δεκτό.</w:t>
      </w:r>
    </w:p>
    <w:p w14:paraId="0840F89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9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 έγινε δεκτό ως έχει κατά πλειοψηφία.</w:t>
      </w:r>
    </w:p>
    <w:p w14:paraId="0840F89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0840F89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9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9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9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9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9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 (Ζ΄ Αντιπρόεδρος της Βουλής):</w:t>
      </w:r>
      <w:r>
        <w:rPr>
          <w:rFonts w:eastAsia="Times New Roman" w:cs="Times New Roman"/>
          <w:b/>
          <w:szCs w:val="24"/>
        </w:rPr>
        <w:t xml:space="preserve"> </w:t>
      </w:r>
      <w:r w:rsidRPr="00A7481D">
        <w:rPr>
          <w:rFonts w:eastAsia="Times New Roman" w:cs="Times New Roman"/>
          <w:szCs w:val="24"/>
        </w:rPr>
        <w:t>Δεκτό.</w:t>
      </w:r>
    </w:p>
    <w:p w14:paraId="0840F89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9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9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 έγινε δεκτό ως έχει κατά πλειοψηφία.</w:t>
      </w:r>
    </w:p>
    <w:p w14:paraId="0840F89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0840F89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9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A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A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A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A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A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A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A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 έγινε δεκτό ως έχει κατά πλειοψηφία.</w:t>
      </w:r>
    </w:p>
    <w:p w14:paraId="0840F8A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10 ως έχει;</w:t>
      </w:r>
    </w:p>
    <w:p w14:paraId="0840F8A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A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A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A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Δεκτό.</w:t>
      </w:r>
    </w:p>
    <w:p w14:paraId="0840F8A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A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A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ΚΟΚΚΑΛΗΣ:</w:t>
      </w:r>
      <w:r>
        <w:rPr>
          <w:rFonts w:eastAsia="Times New Roman" w:cs="Times New Roman"/>
          <w:szCs w:val="24"/>
        </w:rPr>
        <w:t xml:space="preserve"> Δεκτό.</w:t>
      </w:r>
    </w:p>
    <w:p w14:paraId="0840F8A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B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 έγινε δεκτό ως έχει κατά πλειοψηφία.</w:t>
      </w:r>
    </w:p>
    <w:p w14:paraId="0840F8B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0840F8B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B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B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ΕΥΑΓ</w:t>
      </w:r>
      <w:r>
        <w:rPr>
          <w:rFonts w:eastAsia="Times New Roman" w:cs="Times New Roman"/>
          <w:b/>
          <w:szCs w:val="24"/>
        </w:rPr>
        <w:t>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B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B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B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B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B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B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w:t>
      </w:r>
      <w:r>
        <w:rPr>
          <w:rFonts w:eastAsia="Times New Roman" w:cs="Times New Roman"/>
          <w:b/>
          <w:szCs w:val="24"/>
        </w:rPr>
        <w:t>ύλου):</w:t>
      </w:r>
      <w:r>
        <w:rPr>
          <w:rFonts w:eastAsia="Times New Roman" w:cs="Times New Roman"/>
          <w:szCs w:val="24"/>
        </w:rPr>
        <w:t xml:space="preserve"> Συνεπώς το άρθρο 11 έγινε δεκτό ως έχει κατά πλειοψηφία.</w:t>
      </w:r>
    </w:p>
    <w:p w14:paraId="0840F8B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0840F8B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B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Δεκτό.</w:t>
      </w:r>
    </w:p>
    <w:p w14:paraId="0840F8B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B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C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C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C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C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C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 έγινε δεκτό ως έχει κατά πλειοψηφία.</w:t>
      </w:r>
    </w:p>
    <w:p w14:paraId="0840F8C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13 ως έχει;</w:t>
      </w:r>
    </w:p>
    <w:p w14:paraId="0840F8C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Δεκτό.</w:t>
      </w:r>
    </w:p>
    <w:p w14:paraId="0840F8C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C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C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C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C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C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C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C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 έγινε δεκτό ως έχει κατά πλειοψηφία.</w:t>
      </w:r>
    </w:p>
    <w:p w14:paraId="0840F8C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14 ως έχει;</w:t>
      </w:r>
    </w:p>
    <w:p w14:paraId="0840F8D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D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w:t>
      </w:r>
      <w:r>
        <w:rPr>
          <w:rFonts w:eastAsia="Times New Roman" w:cs="Times New Roman"/>
          <w:b/>
          <w:szCs w:val="24"/>
        </w:rPr>
        <w:t>ΑΤΗΣ:</w:t>
      </w:r>
      <w:r>
        <w:rPr>
          <w:rFonts w:eastAsia="Times New Roman" w:cs="Times New Roman"/>
          <w:szCs w:val="24"/>
        </w:rPr>
        <w:t xml:space="preserve"> Δεκτό.</w:t>
      </w:r>
    </w:p>
    <w:p w14:paraId="0840F8D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D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D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D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D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D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D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Συνεπώς το άρθρο 14 έγινε δεκτό ως έχει κατά πλειοψηφία.</w:t>
      </w:r>
    </w:p>
    <w:p w14:paraId="0840F8D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0840F8D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D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D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DD" w14:textId="77777777" w:rsidR="001F57C4" w:rsidRDefault="00B509FF">
      <w:pPr>
        <w:tabs>
          <w:tab w:val="left" w:pos="5070"/>
        </w:tabs>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w:t>
      </w:r>
      <w:r>
        <w:rPr>
          <w:rFonts w:eastAsia="Times New Roman" w:cs="Times New Roman"/>
          <w:szCs w:val="24"/>
        </w:rPr>
        <w:t>κτό.</w:t>
      </w:r>
    </w:p>
    <w:p w14:paraId="0840F8D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D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E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E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Δεκτό.</w:t>
      </w:r>
    </w:p>
    <w:p w14:paraId="0840F8E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15 έγινε δεκτό ως έχει κατά πλειοψηφία.</w:t>
      </w:r>
    </w:p>
    <w:p w14:paraId="0840F8E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0840F8E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E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E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E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E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 xml:space="preserve">Κατά </w:t>
      </w:r>
      <w:r>
        <w:rPr>
          <w:rFonts w:eastAsia="Times New Roman" w:cs="Times New Roman"/>
          <w:szCs w:val="24"/>
        </w:rPr>
        <w:t>πλειοψηφία</w:t>
      </w:r>
      <w:r>
        <w:rPr>
          <w:rFonts w:eastAsia="Times New Roman" w:cs="Times New Roman"/>
          <w:szCs w:val="24"/>
        </w:rPr>
        <w:t>.</w:t>
      </w:r>
    </w:p>
    <w:p w14:paraId="0840F8E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E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Δεκτό.</w:t>
      </w:r>
    </w:p>
    <w:p w14:paraId="0840F8E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E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16 έγινε δεκτό ως έχει κατά πλειοψηφία.</w:t>
      </w:r>
    </w:p>
    <w:p w14:paraId="0840F8E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17 ως έχει;</w:t>
      </w:r>
    </w:p>
    <w:p w14:paraId="0840F8E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E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F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F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F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F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F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w:t>
      </w:r>
      <w:r>
        <w:rPr>
          <w:rFonts w:eastAsia="Times New Roman" w:cs="Times New Roman"/>
          <w:b/>
          <w:szCs w:val="24"/>
        </w:rPr>
        <w:t>ΗΣ:</w:t>
      </w:r>
      <w:r>
        <w:rPr>
          <w:rFonts w:eastAsia="Times New Roman" w:cs="Times New Roman"/>
          <w:szCs w:val="24"/>
        </w:rPr>
        <w:t xml:space="preserve"> Δεκτό.</w:t>
      </w:r>
    </w:p>
    <w:p w14:paraId="0840F8F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8F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17 έγινε δεκτό ως έχει κατά πλειοψηφία.</w:t>
      </w:r>
    </w:p>
    <w:p w14:paraId="0840F8F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0840F8F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8F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8F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F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8F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8F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8F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8F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0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18 έγινε δεκτό ως έχει κατά πλειοψηφία.</w:t>
      </w:r>
    </w:p>
    <w:p w14:paraId="0840F90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0840F90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0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90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0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Δεκτό.</w:t>
      </w:r>
    </w:p>
    <w:p w14:paraId="0840F90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0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0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0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0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19 έγινε δεκτό ως έχει κατά πλειοψηφία.</w:t>
      </w:r>
    </w:p>
    <w:p w14:paraId="0840F90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άρθρο 20 ως έχει;</w:t>
      </w:r>
    </w:p>
    <w:p w14:paraId="0840F90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0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90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0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1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1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1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ΚΟΚΚΑΛΗΣ:</w:t>
      </w:r>
      <w:r>
        <w:rPr>
          <w:rFonts w:eastAsia="Times New Roman" w:cs="Times New Roman"/>
          <w:szCs w:val="24"/>
        </w:rPr>
        <w:t xml:space="preserve"> Δεκτό.</w:t>
      </w:r>
    </w:p>
    <w:p w14:paraId="0840F91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1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20 έγινε δεκτό ως έχει κατά πλειοψηφία.</w:t>
      </w:r>
    </w:p>
    <w:p w14:paraId="0840F915"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0840F91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1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Δεκτό.</w:t>
      </w:r>
    </w:p>
    <w:p w14:paraId="0840F91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1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1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1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1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1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1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w:t>
      </w:r>
      <w:r>
        <w:rPr>
          <w:rFonts w:eastAsia="Times New Roman" w:cs="Times New Roman"/>
          <w:b/>
          <w:szCs w:val="24"/>
        </w:rPr>
        <w:t>λοπούλου):</w:t>
      </w:r>
      <w:r>
        <w:rPr>
          <w:rFonts w:eastAsia="Times New Roman" w:cs="Times New Roman"/>
          <w:szCs w:val="24"/>
        </w:rPr>
        <w:t xml:space="preserve"> Συνεπώς το άρθρο 21 έγινε δεκτό ως έχει κατά πλειοψηφία.</w:t>
      </w:r>
    </w:p>
    <w:p w14:paraId="0840F91F"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0840F92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Δεκτό.</w:t>
      </w:r>
    </w:p>
    <w:p w14:paraId="0840F92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92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2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2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w:t>
      </w:r>
      <w:r>
        <w:rPr>
          <w:rFonts w:eastAsia="Times New Roman" w:cs="Times New Roman"/>
          <w:b/>
          <w:szCs w:val="24"/>
        </w:rPr>
        <w:t>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2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2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2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2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22 έγινε δεκτό ως έχει κατά πλειοψηφία.</w:t>
      </w:r>
    </w:p>
    <w:p w14:paraId="0840F929"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w:t>
      </w:r>
      <w:r>
        <w:rPr>
          <w:rFonts w:eastAsia="Times New Roman" w:cs="Times New Roman"/>
          <w:szCs w:val="24"/>
        </w:rPr>
        <w:t>Σώμα: Γίνεται δεκτό το άρθρο 23 ως έχει;</w:t>
      </w:r>
    </w:p>
    <w:p w14:paraId="0840F92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2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92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2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2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2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w:t>
      </w:r>
      <w:r w:rsidRPr="00015CB8">
        <w:rPr>
          <w:rFonts w:eastAsia="Times New Roman" w:cs="Times New Roman"/>
          <w:szCs w:val="24"/>
        </w:rPr>
        <w:t>τό.</w:t>
      </w:r>
    </w:p>
    <w:p w14:paraId="0840F93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3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3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23 έγινε δεκτό ως έχει κατά πλειοψηφία.</w:t>
      </w:r>
    </w:p>
    <w:p w14:paraId="0840F933"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0840F93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3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ΣΤΑΜΑΤΗΣ:</w:t>
      </w:r>
      <w:r>
        <w:rPr>
          <w:rFonts w:eastAsia="Times New Roman" w:cs="Times New Roman"/>
          <w:szCs w:val="24"/>
        </w:rPr>
        <w:t xml:space="preserve"> Δεκτό.</w:t>
      </w:r>
    </w:p>
    <w:p w14:paraId="0840F93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37"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3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3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3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3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Δεκτό.</w:t>
      </w:r>
    </w:p>
    <w:p w14:paraId="0840F93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Συνεπώς το άρθρο 24 έγινε δεκτό ως έχει κατά πλειοψηφία.</w:t>
      </w:r>
    </w:p>
    <w:p w14:paraId="0840F93D"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0840F93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3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94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4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4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4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4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Δεκτό.</w:t>
      </w:r>
    </w:p>
    <w:p w14:paraId="0840F94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46"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25 έγινε δεκτό ως έχει κατά πλει</w:t>
      </w:r>
      <w:r>
        <w:rPr>
          <w:rFonts w:eastAsia="Times New Roman" w:cs="Times New Roman"/>
          <w:szCs w:val="24"/>
        </w:rPr>
        <w:t>οψηφία.</w:t>
      </w:r>
    </w:p>
    <w:p w14:paraId="0840F94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0840F948"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Δεκτό.</w:t>
      </w:r>
    </w:p>
    <w:p w14:paraId="0840F94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Δεκτό.</w:t>
      </w:r>
    </w:p>
    <w:p w14:paraId="0840F94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4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840F94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4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 (Ζ΄ Αντιπρόεδ</w:t>
      </w:r>
      <w:r>
        <w:rPr>
          <w:rFonts w:eastAsia="Times New Roman" w:cs="Times New Roman"/>
          <w:b/>
          <w:szCs w:val="24"/>
        </w:rPr>
        <w:t>ρος της Βουλής):</w:t>
      </w:r>
      <w:r>
        <w:rPr>
          <w:rFonts w:eastAsia="Times New Roman" w:cs="Times New Roman"/>
          <w:b/>
          <w:szCs w:val="24"/>
        </w:rPr>
        <w:t xml:space="preserve"> </w:t>
      </w:r>
      <w:r w:rsidRPr="00015CB8">
        <w:rPr>
          <w:rFonts w:eastAsia="Times New Roman" w:cs="Times New Roman"/>
          <w:szCs w:val="24"/>
        </w:rPr>
        <w:t>Δεκτό.</w:t>
      </w:r>
    </w:p>
    <w:p w14:paraId="0840F94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4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5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26 έγινε δεκτό ως έχει κατά πλειοψηφία.</w:t>
      </w:r>
    </w:p>
    <w:p w14:paraId="0840F951"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0840F952"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b/>
          <w:szCs w:val="24"/>
        </w:rPr>
        <w:t xml:space="preserve"> Δεκτό.</w:t>
      </w:r>
    </w:p>
    <w:p w14:paraId="0840F953"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b/>
          <w:szCs w:val="24"/>
        </w:rPr>
        <w:t xml:space="preserve"> Δεκτό.</w:t>
      </w:r>
    </w:p>
    <w:p w14:paraId="0840F954"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r>
        <w:rPr>
          <w:rFonts w:eastAsia="Times New Roman" w:cs="Times New Roman"/>
          <w:szCs w:val="24"/>
        </w:rPr>
        <w:t>.</w:t>
      </w:r>
    </w:p>
    <w:p w14:paraId="0840F95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b/>
          <w:szCs w:val="24"/>
        </w:rPr>
        <w:t xml:space="preserve"> Δεκτό.</w:t>
      </w:r>
    </w:p>
    <w:p w14:paraId="0840F956"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Δεκτό.</w:t>
      </w:r>
    </w:p>
    <w:p w14:paraId="0840F957"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58"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59"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5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27 έγινε δεκτό ως έχει κατά πλειοψηφία.</w:t>
      </w:r>
    </w:p>
    <w:p w14:paraId="0840F95B"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 του νομοσχεδίου.</w:t>
      </w:r>
    </w:p>
    <w:p w14:paraId="0840F95C"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840F95D"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b/>
          <w:szCs w:val="24"/>
        </w:rPr>
        <w:t xml:space="preserve"> </w:t>
      </w:r>
      <w:r w:rsidRPr="00015CB8">
        <w:rPr>
          <w:rFonts w:eastAsia="Times New Roman" w:cs="Times New Roman"/>
          <w:szCs w:val="24"/>
        </w:rPr>
        <w:t>Δεκτό.</w:t>
      </w:r>
    </w:p>
    <w:p w14:paraId="0840F95E"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Σ ΣΤΑΜΑΤΗΣ:</w:t>
      </w:r>
      <w:r>
        <w:rPr>
          <w:rFonts w:eastAsia="Times New Roman" w:cs="Times New Roman"/>
          <w:b/>
          <w:szCs w:val="24"/>
        </w:rPr>
        <w:t xml:space="preserve"> </w:t>
      </w:r>
      <w:r w:rsidRPr="00015CB8">
        <w:rPr>
          <w:rFonts w:eastAsia="Times New Roman" w:cs="Times New Roman"/>
          <w:szCs w:val="24"/>
        </w:rPr>
        <w:t>Δεκτό.</w:t>
      </w:r>
    </w:p>
    <w:p w14:paraId="0840F95F"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ΚΑΡΑΚΩΣΤΑΣ: </w:t>
      </w:r>
      <w:r>
        <w:rPr>
          <w:rFonts w:eastAsia="Times New Roman" w:cs="Times New Roman"/>
          <w:szCs w:val="24"/>
        </w:rPr>
        <w:t>Κατά πλειοψηφία</w:t>
      </w:r>
      <w:r>
        <w:rPr>
          <w:rFonts w:eastAsia="Times New Roman" w:cs="Times New Roman"/>
          <w:szCs w:val="24"/>
        </w:rPr>
        <w:t>.</w:t>
      </w:r>
    </w:p>
    <w:p w14:paraId="0840F960"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b/>
          <w:szCs w:val="24"/>
        </w:rPr>
        <w:t xml:space="preserve"> </w:t>
      </w:r>
      <w:r w:rsidRPr="00015CB8">
        <w:rPr>
          <w:rFonts w:eastAsia="Times New Roman" w:cs="Times New Roman"/>
          <w:szCs w:val="24"/>
        </w:rPr>
        <w:t>Δεκτό.</w:t>
      </w:r>
    </w:p>
    <w:p w14:paraId="0840F961"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62"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63"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ΒΑΣΙΛΕΙΟΣ ΚΟΚΚΑΛΗΣ:</w:t>
      </w:r>
      <w:r>
        <w:rPr>
          <w:rFonts w:eastAsia="Times New Roman" w:cs="Times New Roman"/>
          <w:szCs w:val="24"/>
        </w:rPr>
        <w:t xml:space="preserve"> Δεκτό.</w:t>
      </w:r>
    </w:p>
    <w:p w14:paraId="0840F964"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65"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 xml:space="preserve">Αναστασία Χριστοδουλοπούλου): </w:t>
      </w:r>
      <w:r>
        <w:rPr>
          <w:rFonts w:eastAsia="Times New Roman" w:cs="Times New Roman"/>
          <w:szCs w:val="24"/>
        </w:rPr>
        <w:t>Συνεπώς το ακροτελεύτιο άρθρο έγινε δεκτό κατά πλειοψηφία.</w:t>
      </w:r>
    </w:p>
    <w:p w14:paraId="0840F966"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«Τροποποίηση του ν.4099/2012</w:t>
      </w:r>
      <w:r>
        <w:rPr>
          <w:rFonts w:eastAsia="Times New Roman"/>
          <w:color w:val="000000"/>
          <w:szCs w:val="24"/>
          <w:shd w:val="clear" w:color="auto" w:fill="FFFFFF"/>
        </w:rPr>
        <w:t xml:space="preserve"> (</w:t>
      </w:r>
      <w:r>
        <w:rPr>
          <w:rFonts w:eastAsia="Times New Roman"/>
          <w:color w:val="000000"/>
          <w:szCs w:val="24"/>
          <w:shd w:val="clear" w:color="auto" w:fill="FFFFFF"/>
        </w:rPr>
        <w:t>Α΄250</w:t>
      </w:r>
      <w:r>
        <w:rPr>
          <w:rFonts w:eastAsia="Times New Roman"/>
          <w:color w:val="000000"/>
          <w:szCs w:val="24"/>
          <w:shd w:val="clear" w:color="auto" w:fill="FFFFFF"/>
        </w:rPr>
        <w:t>)</w:t>
      </w:r>
      <w:r>
        <w:rPr>
          <w:rFonts w:eastAsia="Times New Roman"/>
          <w:color w:val="000000"/>
          <w:szCs w:val="24"/>
          <w:shd w:val="clear" w:color="auto" w:fill="FFFFFF"/>
        </w:rPr>
        <w:t xml:space="preserve"> (ενσωμάτωση στην εθνική νομοθεσία της Οδηγίας 2014/91/ΕΕ/L 257) και άλλες διατάξεις» έγινε</w:t>
      </w:r>
      <w:r>
        <w:rPr>
          <w:rFonts w:eastAsia="Times New Roman" w:cs="Times New Roman"/>
          <w:szCs w:val="24"/>
        </w:rPr>
        <w:t xml:space="preserve"> δεκτό επί της αρχής και επί των άρθρων.</w:t>
      </w:r>
    </w:p>
    <w:p w14:paraId="0840F967"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 στην ψήφιση του νομοσχεδίου και στο σύνολο.</w:t>
      </w:r>
      <w:r>
        <w:rPr>
          <w:rFonts w:eastAsia="Times New Roman" w:cs="Times New Roman"/>
          <w:szCs w:val="24"/>
        </w:rPr>
        <w:t xml:space="preserve"> </w:t>
      </w:r>
    </w:p>
    <w:p w14:paraId="0840F96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w:t>
      </w:r>
      <w:r>
        <w:rPr>
          <w:rFonts w:eastAsia="Times New Roman" w:cs="Times New Roman"/>
          <w:szCs w:val="24"/>
        </w:rPr>
        <w:t>οσχέδιο και στο σύνολο;</w:t>
      </w:r>
    </w:p>
    <w:p w14:paraId="0840F969"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b/>
          <w:szCs w:val="24"/>
        </w:rPr>
        <w:t xml:space="preserve"> </w:t>
      </w:r>
      <w:r w:rsidRPr="00015CB8">
        <w:rPr>
          <w:rFonts w:eastAsia="Times New Roman" w:cs="Times New Roman"/>
          <w:szCs w:val="24"/>
        </w:rPr>
        <w:t>Δεκτό.</w:t>
      </w:r>
    </w:p>
    <w:p w14:paraId="0840F96A"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b/>
          <w:szCs w:val="24"/>
        </w:rPr>
        <w:t xml:space="preserve"> </w:t>
      </w:r>
      <w:r w:rsidRPr="00015CB8">
        <w:rPr>
          <w:rFonts w:eastAsia="Times New Roman" w:cs="Times New Roman"/>
          <w:szCs w:val="24"/>
        </w:rPr>
        <w:t>Δεκτό.</w:t>
      </w:r>
    </w:p>
    <w:p w14:paraId="0840F96B"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r>
        <w:rPr>
          <w:rFonts w:eastAsia="Times New Roman" w:cs="Times New Roman"/>
          <w:szCs w:val="24"/>
        </w:rPr>
        <w:t>.</w:t>
      </w:r>
    </w:p>
    <w:p w14:paraId="0840F96C"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b/>
          <w:szCs w:val="24"/>
        </w:rPr>
        <w:t xml:space="preserve"> </w:t>
      </w:r>
      <w:r w:rsidRPr="00015CB8">
        <w:rPr>
          <w:rFonts w:eastAsia="Times New Roman" w:cs="Times New Roman"/>
          <w:szCs w:val="24"/>
        </w:rPr>
        <w:t>Δεκτό.</w:t>
      </w:r>
    </w:p>
    <w:p w14:paraId="0840F96D"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0840F96E"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lastRenderedPageBreak/>
        <w:t>ΣΠΥΡΙΔΩΝ ΛΥΚΟΥΔΗΣ (Ζ΄ Αντιπρόεδρος της Βουλής):</w:t>
      </w:r>
      <w:r>
        <w:rPr>
          <w:rFonts w:eastAsia="Times New Roman" w:cs="Times New Roman"/>
          <w:b/>
          <w:szCs w:val="24"/>
        </w:rPr>
        <w:t xml:space="preserve"> </w:t>
      </w:r>
      <w:r w:rsidRPr="00015CB8">
        <w:rPr>
          <w:rFonts w:eastAsia="Times New Roman" w:cs="Times New Roman"/>
          <w:szCs w:val="24"/>
        </w:rPr>
        <w:t>Δεκτό.</w:t>
      </w:r>
    </w:p>
    <w:p w14:paraId="0840F96F"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 xml:space="preserve">ΒΑΣΙΛΕΙΟΣ </w:t>
      </w:r>
      <w:r>
        <w:rPr>
          <w:rFonts w:eastAsia="Times New Roman" w:cs="Times New Roman"/>
          <w:b/>
          <w:szCs w:val="24"/>
        </w:rPr>
        <w:t>ΚΟΚΚΑΛΗΣ:</w:t>
      </w:r>
      <w:r>
        <w:rPr>
          <w:rFonts w:eastAsia="Times New Roman" w:cs="Times New Roman"/>
          <w:szCs w:val="24"/>
        </w:rPr>
        <w:t xml:space="preserve"> Δεκτό.</w:t>
      </w:r>
    </w:p>
    <w:p w14:paraId="0840F970" w14:textId="77777777" w:rsidR="001F57C4" w:rsidRDefault="00B509FF">
      <w:pPr>
        <w:spacing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Δεκτό.</w:t>
      </w:r>
    </w:p>
    <w:p w14:paraId="0840F971" w14:textId="77777777" w:rsidR="001F57C4" w:rsidRDefault="00B509F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νομοσχέδιο έγινε δεκτό και στο σύνολο κατά πλειοψηφία.</w:t>
      </w:r>
    </w:p>
    <w:p w14:paraId="0840F972"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 xml:space="preserve">«Τροποποίηση του ν.4099/2012/Α΄250 (ενσωμάτωση </w:t>
      </w:r>
      <w:r>
        <w:rPr>
          <w:rFonts w:eastAsia="Times New Roman"/>
          <w:color w:val="000000"/>
          <w:szCs w:val="24"/>
          <w:shd w:val="clear" w:color="auto" w:fill="FFFFFF"/>
        </w:rPr>
        <w:t>στην εθνική νομοθεσία της Οδηγίας 2014/91/ΕΕ/L 257) και άλλες διατάξεις»</w:t>
      </w:r>
      <w:r>
        <w:rPr>
          <w:rFonts w:eastAsia="Times New Roman" w:cs="Times New Roman"/>
          <w:szCs w:val="24"/>
        </w:rPr>
        <w:t xml:space="preserve"> έγινε δεκτό κατά πλειοψηφία σε μόνη συζήτηση επί της αρχής, των άρθρων και του συνόλου και έχει ως εξής:</w:t>
      </w:r>
    </w:p>
    <w:p w14:paraId="0840F973" w14:textId="77777777" w:rsidR="001F57C4" w:rsidRDefault="00B509FF">
      <w:pPr>
        <w:spacing w:line="36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190.α.</w:t>
      </w:r>
      <w:r>
        <w:rPr>
          <w:rFonts w:eastAsia="Times New Roman" w:cs="Times New Roman"/>
          <w:szCs w:val="24"/>
        </w:rPr>
        <w:t>)</w:t>
      </w:r>
    </w:p>
    <w:p w14:paraId="0840F974" w14:textId="77777777" w:rsidR="001F57C4" w:rsidRDefault="001F57C4">
      <w:pPr>
        <w:rPr>
          <w:rFonts w:eastAsia="Times New Roman" w:cs="Times New Roman"/>
          <w:szCs w:val="24"/>
        </w:rPr>
      </w:pPr>
    </w:p>
    <w:p w14:paraId="0840F975" w14:textId="77777777" w:rsidR="001F57C4" w:rsidRDefault="00B509FF">
      <w:pPr>
        <w:spacing w:line="600" w:lineRule="auto"/>
        <w:ind w:firstLine="720"/>
        <w:jc w:val="both"/>
        <w:rPr>
          <w:rFonts w:eastAsia="Times New Roman"/>
          <w:szCs w:val="24"/>
        </w:rPr>
      </w:pPr>
      <w:r>
        <w:rPr>
          <w:rFonts w:eastAsia="Times New Roman" w:cs="Times New Roman"/>
          <w:b/>
          <w:szCs w:val="24"/>
        </w:rPr>
        <w:lastRenderedPageBreak/>
        <w:t>ΠΡΟΕΔΡΕΟΥΣΑ (Αναστασ</w:t>
      </w:r>
      <w:r>
        <w:rPr>
          <w:rFonts w:eastAsia="Times New Roman" w:cs="Times New Roman"/>
          <w:b/>
          <w:szCs w:val="24"/>
        </w:rPr>
        <w:t xml:space="preserve">ία Χριστοδουλοπούλου):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840F976" w14:textId="77777777" w:rsidR="001F57C4" w:rsidRDefault="00B509FF">
      <w:pPr>
        <w:spacing w:line="600" w:lineRule="auto"/>
        <w:ind w:firstLine="540"/>
        <w:jc w:val="both"/>
        <w:rPr>
          <w:rFonts w:eastAsia="Times New Roman"/>
          <w:szCs w:val="24"/>
        </w:rPr>
      </w:pPr>
      <w:r>
        <w:rPr>
          <w:rFonts w:eastAsia="Times New Roman"/>
          <w:b/>
          <w:bCs/>
          <w:szCs w:val="24"/>
        </w:rPr>
        <w:t xml:space="preserve">ΟΛΟΙ ΟΙ </w:t>
      </w:r>
      <w:r>
        <w:rPr>
          <w:rFonts w:eastAsia="Times New Roman"/>
          <w:b/>
          <w:bCs/>
          <w:szCs w:val="24"/>
        </w:rPr>
        <w:t>ΒΟΥΛΕΥΤΕΣ:</w:t>
      </w:r>
      <w:r>
        <w:rPr>
          <w:rFonts w:eastAsia="Times New Roman"/>
          <w:szCs w:val="24"/>
        </w:rPr>
        <w:t xml:space="preserve"> Μάλιστα, μάλιστα.</w:t>
      </w:r>
    </w:p>
    <w:p w14:paraId="0840F977" w14:textId="77777777" w:rsidR="001F57C4" w:rsidRDefault="00B509FF">
      <w:pPr>
        <w:spacing w:line="600" w:lineRule="auto"/>
        <w:ind w:firstLine="540"/>
        <w:jc w:val="both"/>
        <w:rPr>
          <w:rFonts w:eastAsia="Times New Roman"/>
          <w:bCs/>
          <w:szCs w:val="24"/>
        </w:rPr>
      </w:pPr>
      <w:r>
        <w:rPr>
          <w:rFonts w:eastAsia="Times New Roman"/>
          <w:b/>
          <w:szCs w:val="24"/>
        </w:rPr>
        <w:t>ΠΡΟΕΔΡΕΥΟΥΣΑ (</w:t>
      </w:r>
      <w:r>
        <w:rPr>
          <w:rFonts w:eastAsia="Times New Roman"/>
          <w:b/>
          <w:szCs w:val="24"/>
        </w:rPr>
        <w:t xml:space="preserve">Αναστασία Χριστοδουλοπούλου): </w:t>
      </w:r>
      <w:r>
        <w:rPr>
          <w:rFonts w:eastAsia="Times New Roman"/>
          <w:szCs w:val="24"/>
        </w:rPr>
        <w:t>Συνεπώς το</w:t>
      </w:r>
      <w:r>
        <w:rPr>
          <w:rFonts w:eastAsia="Times New Roman"/>
          <w:bCs/>
          <w:szCs w:val="24"/>
        </w:rPr>
        <w:t xml:space="preserve"> </w:t>
      </w:r>
      <w:r>
        <w:rPr>
          <w:rFonts w:eastAsia="Times New Roman"/>
          <w:bCs/>
          <w:szCs w:val="24"/>
        </w:rPr>
        <w:t>Σώμα παρέσχε τη ζητηθείσα</w:t>
      </w:r>
      <w:r>
        <w:rPr>
          <w:rFonts w:eastAsia="Times New Roman"/>
          <w:b/>
          <w:bCs/>
          <w:szCs w:val="24"/>
        </w:rPr>
        <w:t xml:space="preserve"> </w:t>
      </w:r>
      <w:r>
        <w:rPr>
          <w:rFonts w:eastAsia="Times New Roman"/>
          <w:bCs/>
          <w:szCs w:val="24"/>
        </w:rPr>
        <w:t>εξουσιοδότηση.</w:t>
      </w:r>
    </w:p>
    <w:p w14:paraId="0840F978" w14:textId="77777777" w:rsidR="001F57C4" w:rsidRDefault="00B509F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840F979" w14:textId="77777777" w:rsidR="001F57C4" w:rsidRDefault="00B509F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840F97A" w14:textId="77777777" w:rsidR="001F57C4" w:rsidRDefault="00B509FF">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Με τη συναίνε</w:t>
      </w:r>
      <w:r>
        <w:rPr>
          <w:rFonts w:eastAsia="Times New Roman" w:cs="Times New Roman"/>
          <w:szCs w:val="24"/>
        </w:rPr>
        <w:t xml:space="preserve">ση του Σώματος και ώρα 13.20΄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2 Σεπτεμβρίου 2016 και ώρα 10.00΄,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 xml:space="preserve">συζήτηση επίκαιρων ερωτήσεων. </w:t>
      </w:r>
    </w:p>
    <w:p w14:paraId="0840F97B" w14:textId="77777777" w:rsidR="001F57C4" w:rsidRDefault="001F57C4">
      <w:pPr>
        <w:spacing w:line="600" w:lineRule="auto"/>
        <w:ind w:firstLine="720"/>
        <w:jc w:val="both"/>
        <w:rPr>
          <w:rFonts w:eastAsia="Times New Roman" w:cs="Times New Roman"/>
          <w:szCs w:val="24"/>
        </w:rPr>
      </w:pPr>
    </w:p>
    <w:p w14:paraId="0840F97C" w14:textId="77777777" w:rsidR="001F57C4" w:rsidRDefault="00B509FF">
      <w:pPr>
        <w:spacing w:line="600" w:lineRule="auto"/>
        <w:ind w:left="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0840F97D" w14:textId="77777777" w:rsidR="001F57C4" w:rsidRDefault="001F57C4">
      <w:pPr>
        <w:spacing w:line="600" w:lineRule="auto"/>
        <w:ind w:firstLine="720"/>
        <w:jc w:val="both"/>
        <w:rPr>
          <w:rFonts w:eastAsia="Times New Roman" w:cs="Times New Roman"/>
          <w:szCs w:val="24"/>
        </w:rPr>
      </w:pPr>
    </w:p>
    <w:sectPr w:rsidR="001F57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mVpEOXJ2EZMlXRZP7ylmTYfj50=" w:salt="RvmECTMv5va6nxV7iHi08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C4"/>
    <w:rsid w:val="00055308"/>
    <w:rsid w:val="001F57C4"/>
    <w:rsid w:val="00B509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F5BF"/>
  <w15:docId w15:val="{6E1D8039-705C-4E37-9DE6-4408F350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784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7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305</MetadataID>
    <Session xmlns="641f345b-441b-4b81-9152-adc2e73ba5e1">Α´</Session>
    <Date xmlns="641f345b-441b-4b81-9152-adc2e73ba5e1">2016-08-31T21:00:00+00:00</Date>
    <Status xmlns="641f345b-441b-4b81-9152-adc2e73ba5e1">
      <Url>http://srv-sp1/praktika/Lists/Incoming_Metadata/EditForm.aspx?ID=305&amp;Source=/praktika/Recordings_Library/Forms/AllItems.aspx</Url>
      <Description>Δημοσιεύτηκε</Description>
    </Status>
    <Meeting xmlns="641f345b-441b-4b81-9152-adc2e73ba5e1">ΡΠΑ´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A8A1D0-F505-41D2-9470-98E4644D8934}">
  <ds:schemaRefs>
    <ds:schemaRef ds:uri="http://purl.org/dc/elements/1.1/"/>
    <ds:schemaRef ds:uri="http://schemas.microsoft.com/office/infopath/2007/PartnerControls"/>
    <ds:schemaRef ds:uri="641f345b-441b-4b81-9152-adc2e73ba5e1"/>
    <ds:schemaRef ds:uri="http://www.w3.org/XML/1998/namespace"/>
    <ds:schemaRef ds:uri="http://purl.org/dc/terms/"/>
    <ds:schemaRef ds:uri="http://purl.org/dc/dcmitype/"/>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6F3BD157-9069-45C4-860D-3FB612C6B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14D078-9091-4B5A-A5C9-9AED0CF4E3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182</Pages>
  <Words>32193</Words>
  <Characters>173846</Characters>
  <Application>Microsoft Office Word</Application>
  <DocSecurity>0</DocSecurity>
  <Lines>1448</Lines>
  <Paragraphs>411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205628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2016-09-09T09:30:00Z</dcterms:created>
  <dcterms:modified xsi:type="dcterms:W3CDTF">2016-09-09T09:30:00Z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