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D6" w:rsidRPr="000740D6" w:rsidRDefault="000740D6" w:rsidP="007A29E9">
      <w:pPr>
        <w:spacing w:after="0" w:line="360" w:lineRule="auto"/>
        <w:jc w:val="both"/>
        <w:rPr>
          <w:ins w:id="0" w:author="Σπανός Γεώργιος" w:date="2022-10-04T10:44:00Z"/>
          <w:rFonts w:eastAsia="Times New Roman"/>
          <w:sz w:val="22"/>
          <w:szCs w:val="24"/>
          <w:lang w:eastAsia="en-US"/>
          <w:rPrChange w:id="1" w:author="Σπανός Γεώργιος" w:date="2022-10-04T10:44:00Z">
            <w:rPr>
              <w:ins w:id="2" w:author="Σπανός Γεώργιος" w:date="2022-10-04T10:44:00Z"/>
              <w:rFonts w:eastAsia="Times New Roman"/>
              <w:szCs w:val="24"/>
              <w:lang w:eastAsia="en-US"/>
            </w:rPr>
          </w:rPrChange>
        </w:rPr>
        <w:pPrChange w:id="3" w:author="Σπανός Γεώργιος" w:date="2022-10-04T10:45:00Z">
          <w:pPr>
            <w:spacing w:after="200" w:line="360" w:lineRule="auto"/>
          </w:pPr>
        </w:pPrChange>
      </w:pPr>
      <w:ins w:id="4" w:author="Σπανός Γεώργιος" w:date="2022-10-04T10:44:00Z">
        <w:r w:rsidRPr="000740D6">
          <w:rPr>
            <w:rFonts w:eastAsia="Times New Roman"/>
            <w:sz w:val="22"/>
            <w:szCs w:val="24"/>
            <w:lang w:eastAsia="en-US"/>
            <w:rPrChange w:id="5" w:author="Σπανός Γεώργιος" w:date="2022-10-04T10:44:00Z">
              <w:rPr>
                <w:rFonts w:eastAsia="Times New Roman"/>
                <w:szCs w:val="24"/>
                <w:lang w:eastAsia="en-US"/>
              </w:rPr>
            </w:rPrChange>
          </w:rPr>
          <w:t>(Σημείωση: Ο παρακάτω πίνακας περιεχομένων δεν αποτελεί το τελικό κείμενο, διότι εκκρεμούν ορθογραφικές και συντακτικές διορθώσεις)</w:t>
        </w:r>
      </w:ins>
    </w:p>
    <w:p w:rsidR="000740D6" w:rsidRPr="000740D6" w:rsidRDefault="000740D6" w:rsidP="007A29E9">
      <w:pPr>
        <w:spacing w:after="0" w:line="360" w:lineRule="auto"/>
        <w:rPr>
          <w:ins w:id="6" w:author="Σπανός Γεώργιος" w:date="2022-10-04T10:44:00Z"/>
          <w:rFonts w:eastAsia="Times New Roman"/>
          <w:sz w:val="22"/>
          <w:szCs w:val="24"/>
          <w:lang w:eastAsia="en-US"/>
          <w:rPrChange w:id="7" w:author="Σπανός Γεώργιος" w:date="2022-10-04T10:44:00Z">
            <w:rPr>
              <w:ins w:id="8" w:author="Σπανός Γεώργιος" w:date="2022-10-04T10:44:00Z"/>
              <w:rFonts w:eastAsia="Times New Roman"/>
              <w:szCs w:val="24"/>
              <w:lang w:eastAsia="en-US"/>
            </w:rPr>
          </w:rPrChange>
        </w:rPr>
        <w:pPrChange w:id="9" w:author="Σπανός Γεώργιος" w:date="2022-10-04T10:45:00Z">
          <w:pPr>
            <w:spacing w:after="200" w:line="360" w:lineRule="auto"/>
          </w:pPr>
        </w:pPrChange>
      </w:pPr>
    </w:p>
    <w:p w:rsidR="000740D6" w:rsidRPr="000740D6" w:rsidRDefault="000740D6" w:rsidP="007A29E9">
      <w:pPr>
        <w:spacing w:after="0" w:line="360" w:lineRule="auto"/>
        <w:rPr>
          <w:ins w:id="10" w:author="Σπανός Γεώργιος" w:date="2022-10-04T10:44:00Z"/>
          <w:rFonts w:eastAsia="Times New Roman"/>
          <w:sz w:val="22"/>
          <w:szCs w:val="24"/>
          <w:lang w:eastAsia="en-US"/>
          <w:rPrChange w:id="11" w:author="Σπανός Γεώργιος" w:date="2022-10-04T10:44:00Z">
            <w:rPr>
              <w:ins w:id="12" w:author="Σπανός Γεώργιος" w:date="2022-10-04T10:44:00Z"/>
              <w:rFonts w:eastAsia="Times New Roman"/>
              <w:szCs w:val="24"/>
              <w:lang w:eastAsia="en-US"/>
            </w:rPr>
          </w:rPrChange>
        </w:rPr>
        <w:pPrChange w:id="13" w:author="Σπανός Γεώργιος" w:date="2022-10-04T10:45:00Z">
          <w:pPr>
            <w:spacing w:after="200" w:line="360" w:lineRule="auto"/>
          </w:pPr>
        </w:pPrChange>
      </w:pPr>
      <w:ins w:id="14" w:author="Σπανός Γεώργιος" w:date="2022-10-04T10:44:00Z">
        <w:r w:rsidRPr="000740D6">
          <w:rPr>
            <w:rFonts w:eastAsia="Times New Roman"/>
            <w:sz w:val="22"/>
            <w:szCs w:val="24"/>
            <w:lang w:eastAsia="en-US"/>
            <w:rPrChange w:id="15" w:author="Σπανός Γεώργιος" w:date="2022-10-04T10:44:00Z">
              <w:rPr>
                <w:rFonts w:eastAsia="Times New Roman"/>
                <w:szCs w:val="24"/>
                <w:lang w:eastAsia="en-US"/>
              </w:rPr>
            </w:rPrChange>
          </w:rPr>
          <w:t>ΠΙΝΑΚΑΣ ΠΕΡΙΕΧΟΜΕΝΩΝ</w:t>
        </w:r>
      </w:ins>
    </w:p>
    <w:p w:rsidR="000740D6" w:rsidRPr="000740D6" w:rsidRDefault="000740D6" w:rsidP="007A29E9">
      <w:pPr>
        <w:spacing w:after="0" w:line="360" w:lineRule="auto"/>
        <w:rPr>
          <w:ins w:id="16" w:author="Σπανός Γεώργιος" w:date="2022-10-04T10:44:00Z"/>
          <w:rFonts w:eastAsia="Times New Roman"/>
          <w:sz w:val="22"/>
          <w:szCs w:val="24"/>
          <w:lang w:eastAsia="en-US"/>
          <w:rPrChange w:id="17" w:author="Σπανός Γεώργιος" w:date="2022-10-04T10:44:00Z">
            <w:rPr>
              <w:ins w:id="18" w:author="Σπανός Γεώργιος" w:date="2022-10-04T10:44:00Z"/>
              <w:rFonts w:eastAsia="Times New Roman"/>
              <w:szCs w:val="24"/>
              <w:lang w:eastAsia="en-US"/>
            </w:rPr>
          </w:rPrChange>
        </w:rPr>
        <w:pPrChange w:id="19" w:author="Σπανός Γεώργιος" w:date="2022-10-04T10:45:00Z">
          <w:pPr>
            <w:spacing w:after="200" w:line="360" w:lineRule="auto"/>
          </w:pPr>
        </w:pPrChange>
      </w:pPr>
      <w:ins w:id="20" w:author="Σπανός Γεώργιος" w:date="2022-10-04T10:44:00Z">
        <w:r w:rsidRPr="000740D6">
          <w:rPr>
            <w:rFonts w:eastAsia="Times New Roman"/>
            <w:sz w:val="22"/>
            <w:szCs w:val="24"/>
            <w:lang w:eastAsia="en-US"/>
            <w:rPrChange w:id="21" w:author="Σπανός Γεώργιος" w:date="2022-10-04T10:44:00Z">
              <w:rPr>
                <w:rFonts w:eastAsia="Times New Roman"/>
                <w:szCs w:val="24"/>
                <w:lang w:eastAsia="en-US"/>
              </w:rPr>
            </w:rPrChange>
          </w:rPr>
          <w:t xml:space="preserve">ΙΗ’ ΠΕΡΙΟΔΟΣ </w:t>
        </w:r>
      </w:ins>
    </w:p>
    <w:p w:rsidR="000740D6" w:rsidRPr="000740D6" w:rsidRDefault="000740D6" w:rsidP="007A29E9">
      <w:pPr>
        <w:spacing w:after="0" w:line="360" w:lineRule="auto"/>
        <w:rPr>
          <w:ins w:id="22" w:author="Σπανός Γεώργιος" w:date="2022-10-04T10:44:00Z"/>
          <w:rFonts w:eastAsia="Times New Roman"/>
          <w:sz w:val="22"/>
          <w:szCs w:val="24"/>
          <w:lang w:eastAsia="en-US"/>
          <w:rPrChange w:id="23" w:author="Σπανός Γεώργιος" w:date="2022-10-04T10:44:00Z">
            <w:rPr>
              <w:ins w:id="24" w:author="Σπανός Γεώργιος" w:date="2022-10-04T10:44:00Z"/>
              <w:rFonts w:eastAsia="Times New Roman"/>
              <w:szCs w:val="24"/>
              <w:lang w:eastAsia="en-US"/>
            </w:rPr>
          </w:rPrChange>
        </w:rPr>
        <w:pPrChange w:id="25" w:author="Σπανός Γεώργιος" w:date="2022-10-04T10:45:00Z">
          <w:pPr>
            <w:spacing w:after="200" w:line="360" w:lineRule="auto"/>
          </w:pPr>
        </w:pPrChange>
      </w:pPr>
      <w:ins w:id="26" w:author="Σπανός Γεώργιος" w:date="2022-10-04T10:44:00Z">
        <w:r w:rsidRPr="000740D6">
          <w:rPr>
            <w:rFonts w:eastAsia="Times New Roman"/>
            <w:sz w:val="22"/>
            <w:szCs w:val="24"/>
            <w:lang w:eastAsia="en-US"/>
            <w:rPrChange w:id="27" w:author="Σπανός Γεώργιος" w:date="2022-10-04T10:44:00Z">
              <w:rPr>
                <w:rFonts w:eastAsia="Times New Roman"/>
                <w:szCs w:val="24"/>
                <w:lang w:eastAsia="en-US"/>
              </w:rPr>
            </w:rPrChange>
          </w:rPr>
          <w:t>ΠΡΟΕΔΡΕΥΟΜΕΝΗΣ ΚΟΙΝΟΒΟΥΛΕΥΤΙΚΗΣ ΔΗΜΟΚΡΑΤΙΑΣ</w:t>
        </w:r>
      </w:ins>
    </w:p>
    <w:p w:rsidR="000740D6" w:rsidRPr="000740D6" w:rsidRDefault="000740D6" w:rsidP="007A29E9">
      <w:pPr>
        <w:spacing w:after="0" w:line="360" w:lineRule="auto"/>
        <w:rPr>
          <w:ins w:id="28" w:author="Σπανός Γεώργιος" w:date="2022-10-04T10:44:00Z"/>
          <w:rFonts w:eastAsia="Times New Roman"/>
          <w:sz w:val="22"/>
          <w:szCs w:val="24"/>
          <w:lang w:eastAsia="en-US"/>
          <w:rPrChange w:id="29" w:author="Σπανός Γεώργιος" w:date="2022-10-04T10:44:00Z">
            <w:rPr>
              <w:ins w:id="30" w:author="Σπανός Γεώργιος" w:date="2022-10-04T10:44:00Z"/>
              <w:rFonts w:eastAsia="Times New Roman"/>
              <w:szCs w:val="24"/>
              <w:lang w:eastAsia="en-US"/>
            </w:rPr>
          </w:rPrChange>
        </w:rPr>
        <w:pPrChange w:id="31" w:author="Σπανός Γεώργιος" w:date="2022-10-04T10:45:00Z">
          <w:pPr>
            <w:spacing w:after="200" w:line="360" w:lineRule="auto"/>
          </w:pPr>
        </w:pPrChange>
      </w:pPr>
      <w:ins w:id="32" w:author="Σπανός Γεώργιος" w:date="2022-10-04T10:44:00Z">
        <w:r w:rsidRPr="000740D6">
          <w:rPr>
            <w:rFonts w:eastAsia="Times New Roman"/>
            <w:sz w:val="22"/>
            <w:szCs w:val="24"/>
            <w:lang w:eastAsia="en-US"/>
            <w:rPrChange w:id="33" w:author="Σπανός Γεώργιος" w:date="2022-10-04T10:44:00Z">
              <w:rPr>
                <w:rFonts w:eastAsia="Times New Roman"/>
                <w:szCs w:val="24"/>
                <w:lang w:eastAsia="en-US"/>
              </w:rPr>
            </w:rPrChange>
          </w:rPr>
          <w:t>ΣΥΝΟΔΟΣ Γ΄</w:t>
        </w:r>
      </w:ins>
    </w:p>
    <w:p w:rsidR="000740D6" w:rsidRPr="000740D6" w:rsidRDefault="000740D6" w:rsidP="007A29E9">
      <w:pPr>
        <w:spacing w:after="0" w:line="360" w:lineRule="auto"/>
        <w:rPr>
          <w:ins w:id="34" w:author="Σπανός Γεώργιος" w:date="2022-10-04T10:44:00Z"/>
          <w:rFonts w:eastAsia="Times New Roman"/>
          <w:sz w:val="22"/>
          <w:szCs w:val="24"/>
          <w:lang w:eastAsia="en-US"/>
          <w:rPrChange w:id="35" w:author="Σπανός Γεώργιος" w:date="2022-10-04T10:44:00Z">
            <w:rPr>
              <w:ins w:id="36" w:author="Σπανός Γεώργιος" w:date="2022-10-04T10:44:00Z"/>
              <w:rFonts w:eastAsia="Times New Roman"/>
              <w:szCs w:val="24"/>
              <w:lang w:eastAsia="en-US"/>
            </w:rPr>
          </w:rPrChange>
        </w:rPr>
        <w:pPrChange w:id="37" w:author="Σπανός Γεώργιος" w:date="2022-10-04T10:45:00Z">
          <w:pPr>
            <w:spacing w:after="200" w:line="360" w:lineRule="auto"/>
          </w:pPr>
        </w:pPrChange>
      </w:pPr>
    </w:p>
    <w:p w:rsidR="000740D6" w:rsidRPr="000740D6" w:rsidRDefault="000740D6" w:rsidP="007A29E9">
      <w:pPr>
        <w:spacing w:after="0" w:line="360" w:lineRule="auto"/>
        <w:rPr>
          <w:ins w:id="38" w:author="Σπανός Γεώργιος" w:date="2022-10-04T10:44:00Z"/>
          <w:rFonts w:eastAsia="Times New Roman"/>
          <w:sz w:val="22"/>
          <w:szCs w:val="24"/>
          <w:lang w:eastAsia="en-US"/>
          <w:rPrChange w:id="39" w:author="Σπανός Γεώργιος" w:date="2022-10-04T10:44:00Z">
            <w:rPr>
              <w:ins w:id="40" w:author="Σπανός Γεώργιος" w:date="2022-10-04T10:44:00Z"/>
              <w:rFonts w:eastAsia="Times New Roman"/>
              <w:szCs w:val="24"/>
              <w:lang w:eastAsia="en-US"/>
            </w:rPr>
          </w:rPrChange>
        </w:rPr>
        <w:pPrChange w:id="41" w:author="Σπανός Γεώργιος" w:date="2022-10-04T10:45:00Z">
          <w:pPr>
            <w:spacing w:after="200" w:line="360" w:lineRule="auto"/>
          </w:pPr>
        </w:pPrChange>
      </w:pPr>
      <w:ins w:id="42" w:author="Σπανός Γεώργιος" w:date="2022-10-04T10:44:00Z">
        <w:r w:rsidRPr="000740D6">
          <w:rPr>
            <w:rFonts w:eastAsia="Times New Roman"/>
            <w:sz w:val="22"/>
            <w:szCs w:val="24"/>
            <w:lang w:eastAsia="en-US"/>
            <w:rPrChange w:id="43" w:author="Σπανός Γεώργιος" w:date="2022-10-04T10:44:00Z">
              <w:rPr>
                <w:rFonts w:eastAsia="Times New Roman"/>
                <w:szCs w:val="24"/>
                <w:lang w:eastAsia="en-US"/>
              </w:rPr>
            </w:rPrChange>
          </w:rPr>
          <w:t>ΣΥΝΕΔΡΙΑΣΗ ΡΝΘ΄</w:t>
        </w:r>
      </w:ins>
    </w:p>
    <w:p w:rsidR="000740D6" w:rsidRPr="000740D6" w:rsidRDefault="000740D6" w:rsidP="007A29E9">
      <w:pPr>
        <w:spacing w:after="0" w:line="360" w:lineRule="auto"/>
        <w:rPr>
          <w:ins w:id="44" w:author="Σπανός Γεώργιος" w:date="2022-10-04T10:44:00Z"/>
          <w:rFonts w:eastAsia="Times New Roman"/>
          <w:sz w:val="22"/>
          <w:szCs w:val="24"/>
          <w:lang w:eastAsia="en-US"/>
          <w:rPrChange w:id="45" w:author="Σπανός Γεώργιος" w:date="2022-10-04T10:44:00Z">
            <w:rPr>
              <w:ins w:id="46" w:author="Σπανός Γεώργιος" w:date="2022-10-04T10:44:00Z"/>
              <w:rFonts w:eastAsia="Times New Roman"/>
              <w:szCs w:val="24"/>
              <w:lang w:eastAsia="en-US"/>
            </w:rPr>
          </w:rPrChange>
        </w:rPr>
        <w:pPrChange w:id="47" w:author="Σπανός Γεώργιος" w:date="2022-10-04T10:45:00Z">
          <w:pPr>
            <w:spacing w:after="200" w:line="360" w:lineRule="auto"/>
          </w:pPr>
        </w:pPrChange>
      </w:pPr>
      <w:ins w:id="48" w:author="Σπανός Γεώργιος" w:date="2022-10-04T10:44:00Z">
        <w:r>
          <w:rPr>
            <w:rFonts w:eastAsia="Times New Roman"/>
            <w:sz w:val="22"/>
            <w:szCs w:val="24"/>
            <w:lang w:eastAsia="en-US"/>
            <w:rPrChange w:id="49" w:author="Σπανός Γεώργιος" w:date="2022-10-04T10:44:00Z">
              <w:rPr>
                <w:rFonts w:eastAsia="Times New Roman"/>
                <w:sz w:val="22"/>
                <w:szCs w:val="24"/>
                <w:lang w:eastAsia="en-US"/>
              </w:rPr>
            </w:rPrChange>
          </w:rPr>
          <w:t xml:space="preserve">Δευτέρα </w:t>
        </w:r>
        <w:r w:rsidRPr="000740D6">
          <w:rPr>
            <w:rFonts w:eastAsia="Times New Roman"/>
            <w:sz w:val="22"/>
            <w:szCs w:val="24"/>
            <w:lang w:eastAsia="en-US"/>
            <w:rPrChange w:id="50" w:author="Σπανός Γεώργιος" w:date="2022-10-04T10:44:00Z">
              <w:rPr>
                <w:rFonts w:eastAsia="Times New Roman"/>
                <w:szCs w:val="24"/>
                <w:lang w:eastAsia="en-US"/>
              </w:rPr>
            </w:rPrChange>
          </w:rPr>
          <w:t>11 Ιουλίου 2022</w:t>
        </w:r>
      </w:ins>
    </w:p>
    <w:p w:rsidR="000740D6" w:rsidRPr="000740D6" w:rsidRDefault="000740D6" w:rsidP="007A29E9">
      <w:pPr>
        <w:spacing w:after="0" w:line="360" w:lineRule="auto"/>
        <w:rPr>
          <w:ins w:id="51" w:author="Σπανός Γεώργιος" w:date="2022-10-04T10:44:00Z"/>
          <w:rFonts w:eastAsia="Times New Roman"/>
          <w:sz w:val="22"/>
          <w:szCs w:val="24"/>
          <w:lang w:eastAsia="en-US"/>
          <w:rPrChange w:id="52" w:author="Σπανός Γεώργιος" w:date="2022-10-04T10:44:00Z">
            <w:rPr>
              <w:ins w:id="53" w:author="Σπανός Γεώργιος" w:date="2022-10-04T10:44:00Z"/>
              <w:rFonts w:eastAsia="Times New Roman"/>
              <w:szCs w:val="24"/>
              <w:lang w:eastAsia="en-US"/>
            </w:rPr>
          </w:rPrChange>
        </w:rPr>
        <w:pPrChange w:id="54" w:author="Σπανός Γεώργιος" w:date="2022-10-04T10:45:00Z">
          <w:pPr>
            <w:spacing w:after="200" w:line="360" w:lineRule="auto"/>
          </w:pPr>
        </w:pPrChange>
      </w:pPr>
    </w:p>
    <w:p w:rsidR="000740D6" w:rsidRPr="000740D6" w:rsidRDefault="000740D6" w:rsidP="007A29E9">
      <w:pPr>
        <w:spacing w:after="0" w:line="360" w:lineRule="auto"/>
        <w:rPr>
          <w:ins w:id="55" w:author="Σπανός Γεώργιος" w:date="2022-10-04T10:44:00Z"/>
          <w:rFonts w:eastAsia="Times New Roman"/>
          <w:sz w:val="22"/>
          <w:szCs w:val="24"/>
          <w:lang w:eastAsia="en-US"/>
          <w:rPrChange w:id="56" w:author="Σπανός Γεώργιος" w:date="2022-10-04T10:44:00Z">
            <w:rPr>
              <w:ins w:id="57" w:author="Σπανός Γεώργιος" w:date="2022-10-04T10:44:00Z"/>
              <w:rFonts w:eastAsia="Times New Roman"/>
              <w:szCs w:val="24"/>
              <w:lang w:eastAsia="en-US"/>
            </w:rPr>
          </w:rPrChange>
        </w:rPr>
        <w:pPrChange w:id="58" w:author="Σπανός Γεώργιος" w:date="2022-10-04T10:45:00Z">
          <w:pPr>
            <w:spacing w:after="200" w:line="360" w:lineRule="auto"/>
          </w:pPr>
        </w:pPrChange>
      </w:pPr>
      <w:ins w:id="59" w:author="Σπανός Γεώργιος" w:date="2022-10-04T10:44:00Z">
        <w:r w:rsidRPr="000740D6">
          <w:rPr>
            <w:rFonts w:eastAsia="Times New Roman"/>
            <w:sz w:val="22"/>
            <w:szCs w:val="24"/>
            <w:lang w:eastAsia="en-US"/>
            <w:rPrChange w:id="60" w:author="Σπανός Γεώργιος" w:date="2022-10-04T10:44:00Z">
              <w:rPr>
                <w:rFonts w:eastAsia="Times New Roman"/>
                <w:szCs w:val="24"/>
                <w:lang w:eastAsia="en-US"/>
              </w:rPr>
            </w:rPrChange>
          </w:rPr>
          <w:t>ΘΕΜΑΤΑ</w:t>
        </w:r>
      </w:ins>
    </w:p>
    <w:p w:rsidR="000740D6" w:rsidRPr="000740D6" w:rsidRDefault="000740D6" w:rsidP="007A29E9">
      <w:pPr>
        <w:spacing w:after="0" w:line="360" w:lineRule="auto"/>
        <w:rPr>
          <w:ins w:id="61" w:author="Σπανός Γεώργιος" w:date="2022-10-04T10:44:00Z"/>
          <w:rFonts w:eastAsia="Times New Roman"/>
          <w:sz w:val="22"/>
          <w:szCs w:val="24"/>
          <w:lang w:eastAsia="en-US"/>
          <w:rPrChange w:id="62" w:author="Σπανός Γεώργιος" w:date="2022-10-04T10:44:00Z">
            <w:rPr>
              <w:ins w:id="63" w:author="Σπανός Γεώργιος" w:date="2022-10-04T10:44:00Z"/>
              <w:rFonts w:eastAsia="Times New Roman"/>
              <w:szCs w:val="24"/>
              <w:lang w:eastAsia="en-US"/>
            </w:rPr>
          </w:rPrChange>
        </w:rPr>
        <w:pPrChange w:id="64" w:author="Σπανός Γεώργιος" w:date="2022-10-04T10:45:00Z">
          <w:pPr>
            <w:spacing w:after="200" w:line="360" w:lineRule="auto"/>
          </w:pPr>
        </w:pPrChange>
      </w:pPr>
      <w:ins w:id="65" w:author="Σπανός Γεώργιος" w:date="2022-10-04T10:44:00Z">
        <w:r w:rsidRPr="000740D6">
          <w:rPr>
            <w:rFonts w:eastAsia="Times New Roman"/>
            <w:sz w:val="22"/>
            <w:szCs w:val="24"/>
            <w:lang w:eastAsia="en-US"/>
            <w:rPrChange w:id="66" w:author="Σπανός Γεώργιος" w:date="2022-10-04T10:44:00Z">
              <w:rPr>
                <w:rFonts w:eastAsia="Times New Roman"/>
                <w:szCs w:val="24"/>
                <w:lang w:eastAsia="en-US"/>
              </w:rPr>
            </w:rPrChange>
          </w:rPr>
          <w:t xml:space="preserve"> </w:t>
        </w:r>
        <w:r w:rsidRPr="000740D6">
          <w:rPr>
            <w:rFonts w:eastAsia="Times New Roman"/>
            <w:sz w:val="22"/>
            <w:szCs w:val="24"/>
            <w:lang w:eastAsia="en-US"/>
            <w:rPrChange w:id="67" w:author="Σπανός Γεώργιος" w:date="2022-10-04T10:44:00Z">
              <w:rPr>
                <w:rFonts w:eastAsia="Times New Roman"/>
                <w:szCs w:val="24"/>
                <w:lang w:eastAsia="en-US"/>
              </w:rPr>
            </w:rPrChange>
          </w:rPr>
          <w:br/>
          <w:t xml:space="preserve">Α. ΕΙΔΙΚΑ ΘΕΜΑΤΑ </w:t>
        </w:r>
      </w:ins>
    </w:p>
    <w:p w:rsidR="000740D6" w:rsidRPr="000740D6" w:rsidRDefault="000740D6" w:rsidP="007A29E9">
      <w:pPr>
        <w:spacing w:after="0" w:line="360" w:lineRule="auto"/>
        <w:rPr>
          <w:ins w:id="68" w:author="Σπανός Γεώργιος" w:date="2022-10-04T10:44:00Z"/>
          <w:rFonts w:eastAsia="Times New Roman"/>
          <w:sz w:val="22"/>
          <w:szCs w:val="24"/>
          <w:lang w:eastAsia="en-US"/>
          <w:rPrChange w:id="69" w:author="Σπανός Γεώργιος" w:date="2022-10-04T10:44:00Z">
            <w:rPr>
              <w:ins w:id="70" w:author="Σπανός Γεώργιος" w:date="2022-10-04T10:44:00Z"/>
              <w:rFonts w:eastAsia="Times New Roman"/>
              <w:szCs w:val="24"/>
              <w:lang w:eastAsia="en-US"/>
            </w:rPr>
          </w:rPrChange>
        </w:rPr>
        <w:pPrChange w:id="71" w:author="Σπανός Γεώργιος" w:date="2022-10-04T10:45:00Z">
          <w:pPr>
            <w:spacing w:after="200" w:line="360" w:lineRule="auto"/>
          </w:pPr>
        </w:pPrChange>
      </w:pPr>
      <w:ins w:id="72" w:author="Σπανός Γεώργιος" w:date="2022-10-04T10:44:00Z">
        <w:r w:rsidRPr="000740D6">
          <w:rPr>
            <w:rFonts w:eastAsia="Times New Roman"/>
            <w:sz w:val="22"/>
            <w:szCs w:val="24"/>
            <w:lang w:eastAsia="en-US"/>
            <w:rPrChange w:id="73" w:author="Σπανός Γεώργιος" w:date="2022-10-04T10:44:00Z">
              <w:rPr>
                <w:rFonts w:eastAsia="Times New Roman"/>
                <w:szCs w:val="24"/>
                <w:lang w:eastAsia="en-US"/>
              </w:rPr>
            </w:rPrChange>
          </w:rPr>
          <w:t>1. Επικύρωση Πρακτικών, σελ.</w:t>
        </w:r>
        <w:r w:rsidRPr="000740D6">
          <w:rPr>
            <w:rFonts w:eastAsia="Times New Roman"/>
            <w:sz w:val="22"/>
            <w:szCs w:val="24"/>
            <w:lang w:eastAsia="en-US"/>
            <w:rPrChange w:id="74" w:author="Σπανός Γεώργιος" w:date="2022-10-04T10:44:00Z">
              <w:rPr>
                <w:rFonts w:eastAsia="Times New Roman"/>
                <w:szCs w:val="24"/>
                <w:lang w:eastAsia="en-US"/>
              </w:rPr>
            </w:rPrChange>
          </w:rPr>
          <w:br/>
          <w:t xml:space="preserve">2. Επί διαδικαστικού θέματος, σελ.  </w:t>
        </w:r>
        <w:r w:rsidRPr="000740D6">
          <w:rPr>
            <w:rFonts w:eastAsia="Times New Roman"/>
            <w:sz w:val="22"/>
            <w:szCs w:val="24"/>
            <w:lang w:eastAsia="en-US"/>
            <w:rPrChange w:id="75" w:author="Σπανός Γεώργιος" w:date="2022-10-04T10:44:00Z">
              <w:rPr>
                <w:rFonts w:eastAsia="Times New Roman"/>
                <w:szCs w:val="24"/>
                <w:lang w:eastAsia="en-US"/>
              </w:rPr>
            </w:rPrChange>
          </w:rPr>
          <w:br/>
          <w:t xml:space="preserve"> </w:t>
        </w:r>
        <w:r w:rsidRPr="000740D6">
          <w:rPr>
            <w:rFonts w:eastAsia="Times New Roman"/>
            <w:sz w:val="22"/>
            <w:szCs w:val="24"/>
            <w:lang w:eastAsia="en-US"/>
            <w:rPrChange w:id="76" w:author="Σπανός Γεώργιος" w:date="2022-10-04T10:44:00Z">
              <w:rPr>
                <w:rFonts w:eastAsia="Times New Roman"/>
                <w:szCs w:val="24"/>
                <w:lang w:eastAsia="en-US"/>
              </w:rPr>
            </w:rPrChange>
          </w:rPr>
          <w:br/>
          <w:t xml:space="preserve">Β. ΚΟΙΝΟΒΟΥΛΕΥΤΙΚΟΣ ΕΛΕΓΧΟΣ </w:t>
        </w:r>
        <w:r w:rsidRPr="000740D6">
          <w:rPr>
            <w:rFonts w:eastAsia="Times New Roman"/>
            <w:sz w:val="22"/>
            <w:szCs w:val="24"/>
            <w:lang w:eastAsia="en-US"/>
            <w:rPrChange w:id="77" w:author="Σπανός Γεώργιος" w:date="2022-10-04T10:44:00Z">
              <w:rPr>
                <w:rFonts w:eastAsia="Times New Roman"/>
                <w:szCs w:val="24"/>
                <w:lang w:eastAsia="en-US"/>
              </w:rPr>
            </w:rPrChange>
          </w:rPr>
          <w:br/>
          <w:t xml:space="preserve">1. Συζήτηση επικαίρων ερωτήσεων:  </w:t>
        </w:r>
        <w:r w:rsidRPr="000740D6">
          <w:rPr>
            <w:rFonts w:eastAsia="Times New Roman"/>
            <w:sz w:val="22"/>
            <w:szCs w:val="24"/>
            <w:lang w:eastAsia="en-US"/>
            <w:rPrChange w:id="78" w:author="Σπανός Γεώργιος" w:date="2022-10-04T10:44:00Z">
              <w:rPr>
                <w:rFonts w:eastAsia="Times New Roman"/>
                <w:szCs w:val="24"/>
                <w:lang w:eastAsia="en-US"/>
              </w:rPr>
            </w:rPrChange>
          </w:rPr>
          <w:br/>
          <w:t xml:space="preserve">   α) Προς τον Υπουργό Οικονομικών, με θέμα: «Η Κυβέρνηση στέλνει 50.000 τσιγγάνους που απέκτησαν κατοικία πίσω στους καταυλισμούς», σελ.  </w:t>
        </w:r>
        <w:r w:rsidRPr="000740D6">
          <w:rPr>
            <w:rFonts w:eastAsia="Times New Roman"/>
            <w:sz w:val="22"/>
            <w:szCs w:val="24"/>
            <w:lang w:eastAsia="en-US"/>
            <w:rPrChange w:id="79" w:author="Σπανός Γεώργιος" w:date="2022-10-04T10:44:00Z">
              <w:rPr>
                <w:rFonts w:eastAsia="Times New Roman"/>
                <w:szCs w:val="24"/>
                <w:lang w:eastAsia="en-US"/>
              </w:rPr>
            </w:rPrChange>
          </w:rPr>
          <w:br/>
          <w:t xml:space="preserve">   β) Προς τον Υπουργό Υγείας:  </w:t>
        </w:r>
        <w:r w:rsidRPr="000740D6">
          <w:rPr>
            <w:rFonts w:eastAsia="Times New Roman"/>
            <w:sz w:val="22"/>
            <w:szCs w:val="24"/>
            <w:lang w:eastAsia="en-US"/>
            <w:rPrChange w:id="80" w:author="Σπανός Γεώργιος" w:date="2022-10-04T10:44:00Z">
              <w:rPr>
                <w:rFonts w:eastAsia="Times New Roman"/>
                <w:szCs w:val="24"/>
                <w:lang w:eastAsia="en-US"/>
              </w:rPr>
            </w:rPrChange>
          </w:rPr>
          <w:br/>
          <w:t xml:space="preserve">      i.  με θέμα: « Έλλειψη τεχνολόγων στο Ακτινοδιαγνωστικό Εργαστήριο του Πανεπιστημιακού Γενικού Νοσοκομείου Λάρισας», σελ.  </w:t>
        </w:r>
        <w:r w:rsidRPr="000740D6">
          <w:rPr>
            <w:rFonts w:eastAsia="Times New Roman"/>
            <w:sz w:val="22"/>
            <w:szCs w:val="24"/>
            <w:lang w:eastAsia="en-US"/>
            <w:rPrChange w:id="81"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82"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83" w:author="Σπανός Γεώργιος" w:date="2022-10-04T10:44:00Z">
              <w:rPr>
                <w:rFonts w:eastAsia="Times New Roman"/>
                <w:szCs w:val="24"/>
                <w:lang w:eastAsia="en-US"/>
              </w:rPr>
            </w:rPrChange>
          </w:rPr>
          <w:t xml:space="preserve">. με θέμα: «Προβλήματα </w:t>
        </w:r>
        <w:proofErr w:type="spellStart"/>
        <w:r w:rsidRPr="000740D6">
          <w:rPr>
            <w:rFonts w:eastAsia="Times New Roman"/>
            <w:sz w:val="22"/>
            <w:szCs w:val="24"/>
            <w:lang w:eastAsia="en-US"/>
            <w:rPrChange w:id="84" w:author="Σπανός Γεώργιος" w:date="2022-10-04T10:44:00Z">
              <w:rPr>
                <w:rFonts w:eastAsia="Times New Roman"/>
                <w:szCs w:val="24"/>
                <w:lang w:eastAsia="en-US"/>
              </w:rPr>
            </w:rPrChange>
          </w:rPr>
          <w:t>υποστελέχωσης</w:t>
        </w:r>
        <w:proofErr w:type="spellEnd"/>
        <w:r w:rsidRPr="000740D6">
          <w:rPr>
            <w:rFonts w:eastAsia="Times New Roman"/>
            <w:sz w:val="22"/>
            <w:szCs w:val="24"/>
            <w:lang w:eastAsia="en-US"/>
            <w:rPrChange w:id="85" w:author="Σπανός Γεώργιος" w:date="2022-10-04T10:44:00Z">
              <w:rPr>
                <w:rFonts w:eastAsia="Times New Roman"/>
                <w:szCs w:val="24"/>
                <w:lang w:eastAsia="en-US"/>
              </w:rPr>
            </w:rPrChange>
          </w:rPr>
          <w:t xml:space="preserve"> στο </w:t>
        </w:r>
        <w:proofErr w:type="spellStart"/>
        <w:r w:rsidRPr="000740D6">
          <w:rPr>
            <w:rFonts w:eastAsia="Times New Roman"/>
            <w:sz w:val="22"/>
            <w:szCs w:val="24"/>
            <w:lang w:eastAsia="en-US"/>
            <w:rPrChange w:id="86" w:author="Σπανός Γεώργιος" w:date="2022-10-04T10:44:00Z">
              <w:rPr>
                <w:rFonts w:eastAsia="Times New Roman"/>
                <w:szCs w:val="24"/>
                <w:lang w:eastAsia="en-US"/>
              </w:rPr>
            </w:rPrChange>
          </w:rPr>
          <w:t>Ιατροπαιδαγωγικό</w:t>
        </w:r>
        <w:proofErr w:type="spellEnd"/>
        <w:r w:rsidRPr="000740D6">
          <w:rPr>
            <w:rFonts w:eastAsia="Times New Roman"/>
            <w:sz w:val="22"/>
            <w:szCs w:val="24"/>
            <w:lang w:eastAsia="en-US"/>
            <w:rPrChange w:id="87" w:author="Σπανός Γεώργιος" w:date="2022-10-04T10:44:00Z">
              <w:rPr>
                <w:rFonts w:eastAsia="Times New Roman"/>
                <w:szCs w:val="24"/>
                <w:lang w:eastAsia="en-US"/>
              </w:rPr>
            </w:rPrChange>
          </w:rPr>
          <w:t xml:space="preserve"> Κέντρο στο </w:t>
        </w:r>
        <w:proofErr w:type="spellStart"/>
        <w:r w:rsidRPr="000740D6">
          <w:rPr>
            <w:rFonts w:eastAsia="Times New Roman"/>
            <w:sz w:val="22"/>
            <w:szCs w:val="24"/>
            <w:lang w:eastAsia="en-US"/>
            <w:rPrChange w:id="88" w:author="Σπανός Γεώργιος" w:date="2022-10-04T10:44:00Z">
              <w:rPr>
                <w:rFonts w:eastAsia="Times New Roman"/>
                <w:szCs w:val="24"/>
                <w:lang w:eastAsia="en-US"/>
              </w:rPr>
            </w:rPrChange>
          </w:rPr>
          <w:t>Βενιζέλειο</w:t>
        </w:r>
        <w:proofErr w:type="spellEnd"/>
        <w:r w:rsidRPr="000740D6">
          <w:rPr>
            <w:rFonts w:eastAsia="Times New Roman"/>
            <w:sz w:val="22"/>
            <w:szCs w:val="24"/>
            <w:lang w:eastAsia="en-US"/>
            <w:rPrChange w:id="89" w:author="Σπανός Γεώργιος" w:date="2022-10-04T10:44:00Z">
              <w:rPr>
                <w:rFonts w:eastAsia="Times New Roman"/>
                <w:szCs w:val="24"/>
                <w:lang w:eastAsia="en-US"/>
              </w:rPr>
            </w:rPrChange>
          </w:rPr>
          <w:t xml:space="preserve"> Νοσοκομείο Ηρακλείου», σελ.  </w:t>
        </w:r>
        <w:r w:rsidRPr="000740D6">
          <w:rPr>
            <w:rFonts w:eastAsia="Times New Roman"/>
            <w:sz w:val="22"/>
            <w:szCs w:val="24"/>
            <w:lang w:eastAsia="en-US"/>
            <w:rPrChange w:id="90"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91" w:author="Σπανός Γεώργιος" w:date="2022-10-04T10:44:00Z">
              <w:rPr>
                <w:rFonts w:eastAsia="Times New Roman"/>
                <w:szCs w:val="24"/>
                <w:lang w:eastAsia="en-US"/>
              </w:rPr>
            </w:rPrChange>
          </w:rPr>
          <w:t>iii</w:t>
        </w:r>
        <w:proofErr w:type="spellEnd"/>
        <w:r w:rsidRPr="000740D6">
          <w:rPr>
            <w:rFonts w:eastAsia="Times New Roman"/>
            <w:sz w:val="22"/>
            <w:szCs w:val="24"/>
            <w:lang w:eastAsia="en-US"/>
            <w:rPrChange w:id="92" w:author="Σπανός Γεώργιος" w:date="2022-10-04T10:44:00Z">
              <w:rPr>
                <w:rFonts w:eastAsia="Times New Roman"/>
                <w:szCs w:val="24"/>
                <w:lang w:eastAsia="en-US"/>
              </w:rPr>
            </w:rPrChange>
          </w:rPr>
          <w:t xml:space="preserve">. με θέμα: «Η έλλειψη στελέχωσης σε χειρούργους δημιουργεί σοβαρότατο πρόβλημα στη Χειρουργική Κλινική του </w:t>
        </w:r>
        <w:proofErr w:type="spellStart"/>
        <w:r w:rsidRPr="000740D6">
          <w:rPr>
            <w:rFonts w:eastAsia="Times New Roman"/>
            <w:sz w:val="22"/>
            <w:szCs w:val="24"/>
            <w:lang w:eastAsia="en-US"/>
            <w:rPrChange w:id="93" w:author="Σπανός Γεώργιος" w:date="2022-10-04T10:44:00Z">
              <w:rPr>
                <w:rFonts w:eastAsia="Times New Roman"/>
                <w:szCs w:val="24"/>
                <w:lang w:eastAsia="en-US"/>
              </w:rPr>
            </w:rPrChange>
          </w:rPr>
          <w:t>Παναρκαδικού</w:t>
        </w:r>
        <w:proofErr w:type="spellEnd"/>
        <w:r w:rsidRPr="000740D6">
          <w:rPr>
            <w:rFonts w:eastAsia="Times New Roman"/>
            <w:sz w:val="22"/>
            <w:szCs w:val="24"/>
            <w:lang w:eastAsia="en-US"/>
            <w:rPrChange w:id="94" w:author="Σπανός Γεώργιος" w:date="2022-10-04T10:44:00Z">
              <w:rPr>
                <w:rFonts w:eastAsia="Times New Roman"/>
                <w:szCs w:val="24"/>
                <w:lang w:eastAsia="en-US"/>
              </w:rPr>
            </w:rPrChange>
          </w:rPr>
          <w:t xml:space="preserve"> Νοσοκομείου», σελ.  </w:t>
        </w:r>
        <w:r w:rsidRPr="000740D6">
          <w:rPr>
            <w:rFonts w:eastAsia="Times New Roman"/>
            <w:sz w:val="22"/>
            <w:szCs w:val="24"/>
            <w:lang w:eastAsia="en-US"/>
            <w:rPrChange w:id="95"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96" w:author="Σπανός Γεώργιος" w:date="2022-10-04T10:44:00Z">
              <w:rPr>
                <w:rFonts w:eastAsia="Times New Roman"/>
                <w:szCs w:val="24"/>
                <w:lang w:eastAsia="en-US"/>
              </w:rPr>
            </w:rPrChange>
          </w:rPr>
          <w:t>iv</w:t>
        </w:r>
        <w:proofErr w:type="spellEnd"/>
        <w:r w:rsidRPr="000740D6">
          <w:rPr>
            <w:rFonts w:eastAsia="Times New Roman"/>
            <w:sz w:val="22"/>
            <w:szCs w:val="24"/>
            <w:lang w:eastAsia="en-US"/>
            <w:rPrChange w:id="97" w:author="Σπανός Γεώργιος" w:date="2022-10-04T10:44:00Z">
              <w:rPr>
                <w:rFonts w:eastAsia="Times New Roman"/>
                <w:szCs w:val="24"/>
                <w:lang w:eastAsia="en-US"/>
              </w:rPr>
            </w:rPrChange>
          </w:rPr>
          <w:t xml:space="preserve">. με θέμα: «Υπολειτουργία του ακτινολογικού τμήματος του Γενικού Νοσοκομείου Λαμίας εξαιτίας έλλειψης του αναγκαίου ανθρώπινου δυναμικού», σελ.  </w:t>
        </w:r>
        <w:r w:rsidRPr="000740D6">
          <w:rPr>
            <w:rFonts w:eastAsia="Times New Roman"/>
            <w:sz w:val="22"/>
            <w:szCs w:val="24"/>
            <w:lang w:eastAsia="en-US"/>
            <w:rPrChange w:id="98" w:author="Σπανός Γεώργιος" w:date="2022-10-04T10:44:00Z">
              <w:rPr>
                <w:rFonts w:eastAsia="Times New Roman"/>
                <w:szCs w:val="24"/>
                <w:lang w:eastAsia="en-US"/>
              </w:rPr>
            </w:rPrChange>
          </w:rPr>
          <w:br/>
          <w:t xml:space="preserve">      v.  με θέμα: «Ερωτηματικά για την τροποποίηση της Α5/2280/83 Υγειονομικής Διάταξης (Β’720)», σελ.  </w:t>
        </w:r>
        <w:r w:rsidRPr="000740D6">
          <w:rPr>
            <w:rFonts w:eastAsia="Times New Roman"/>
            <w:sz w:val="22"/>
            <w:szCs w:val="24"/>
            <w:lang w:eastAsia="en-US"/>
            <w:rPrChange w:id="99" w:author="Σπανός Γεώργιος" w:date="2022-10-04T10:44:00Z">
              <w:rPr>
                <w:rFonts w:eastAsia="Times New Roman"/>
                <w:szCs w:val="24"/>
                <w:lang w:eastAsia="en-US"/>
              </w:rPr>
            </w:rPrChange>
          </w:rPr>
          <w:br/>
          <w:t xml:space="preserve">   γ) Προς την Υπουργό Παιδείας και Θρησκευμάτων: </w:t>
        </w:r>
        <w:r w:rsidRPr="000740D6">
          <w:rPr>
            <w:rFonts w:eastAsia="Times New Roman"/>
            <w:sz w:val="22"/>
            <w:szCs w:val="24"/>
            <w:lang w:eastAsia="en-US"/>
            <w:rPrChange w:id="100" w:author="Σπανός Γεώργιος" w:date="2022-10-04T10:44:00Z">
              <w:rPr>
                <w:rFonts w:eastAsia="Times New Roman"/>
                <w:szCs w:val="24"/>
                <w:lang w:eastAsia="en-US"/>
              </w:rPr>
            </w:rPrChange>
          </w:rPr>
          <w:br/>
          <w:t xml:space="preserve">      i. με θέμα: «Απαράδεκτη πρωτοφανής μεθοδολογία ποινικών διώξεων κατά φοιτητών» , σελ.  </w:t>
        </w:r>
        <w:r w:rsidRPr="000740D6">
          <w:rPr>
            <w:rFonts w:eastAsia="Times New Roman"/>
            <w:sz w:val="22"/>
            <w:szCs w:val="24"/>
            <w:lang w:eastAsia="en-US"/>
            <w:rPrChange w:id="101"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02"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03" w:author="Σπανός Γεώργιος" w:date="2022-10-04T10:44:00Z">
              <w:rPr>
                <w:rFonts w:eastAsia="Times New Roman"/>
                <w:szCs w:val="24"/>
                <w:lang w:eastAsia="en-US"/>
              </w:rPr>
            </w:rPrChange>
          </w:rPr>
          <w:t xml:space="preserve">. με θέμα: «Θα επιμείνει η υπουργός Παιδείας να διώκει ως ..."κακούργους" τους συνδικαλιστές φοιτητές του Πολυτεχνείου Κρήτης ή θα αναλογιστεί τις ευθύνες της </w:t>
        </w:r>
        <w:r w:rsidRPr="000740D6">
          <w:rPr>
            <w:rFonts w:eastAsia="Times New Roman"/>
            <w:sz w:val="22"/>
            <w:szCs w:val="24"/>
            <w:lang w:eastAsia="en-US"/>
            <w:rPrChange w:id="104" w:author="Σπανός Γεώργιος" w:date="2022-10-04T10:44:00Z">
              <w:rPr>
                <w:rFonts w:eastAsia="Times New Roman"/>
                <w:szCs w:val="24"/>
                <w:lang w:eastAsia="en-US"/>
              </w:rPr>
            </w:rPrChange>
          </w:rPr>
          <w:lastRenderedPageBreak/>
          <w:t xml:space="preserve">και θα αποσύρει τη μηνυτήρια αναφορά εναντίον τους;», σελ.  </w:t>
        </w:r>
        <w:r w:rsidRPr="000740D6">
          <w:rPr>
            <w:rFonts w:eastAsia="Times New Roman"/>
            <w:sz w:val="22"/>
            <w:szCs w:val="24"/>
            <w:lang w:eastAsia="en-US"/>
            <w:rPrChange w:id="105"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06" w:author="Σπανός Γεώργιος" w:date="2022-10-04T10:44:00Z">
              <w:rPr>
                <w:rFonts w:eastAsia="Times New Roman"/>
                <w:szCs w:val="24"/>
                <w:lang w:eastAsia="en-US"/>
              </w:rPr>
            </w:rPrChange>
          </w:rPr>
          <w:t>iii</w:t>
        </w:r>
        <w:proofErr w:type="spellEnd"/>
        <w:r w:rsidRPr="000740D6">
          <w:rPr>
            <w:rFonts w:eastAsia="Times New Roman"/>
            <w:sz w:val="22"/>
            <w:szCs w:val="24"/>
            <w:lang w:eastAsia="en-US"/>
            <w:rPrChange w:id="107" w:author="Σπανός Γεώργιος" w:date="2022-10-04T10:44:00Z">
              <w:rPr>
                <w:rFonts w:eastAsia="Times New Roman"/>
                <w:szCs w:val="24"/>
                <w:lang w:eastAsia="en-US"/>
              </w:rPr>
            </w:rPrChange>
          </w:rPr>
          <w:t xml:space="preserve">.  με θέμα: «Να αποσυρθούν οι κατηγορίες και να σταματήσει άμεσα η δίωξη των 8 φοιτητών συνδικαλιστών του Πολυτεχνείου Κρήτης», σελ.  </w:t>
        </w:r>
        <w:r w:rsidRPr="000740D6">
          <w:rPr>
            <w:rFonts w:eastAsia="Times New Roman"/>
            <w:sz w:val="22"/>
            <w:szCs w:val="24"/>
            <w:lang w:eastAsia="en-US"/>
            <w:rPrChange w:id="108"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09" w:author="Σπανός Γεώργιος" w:date="2022-10-04T10:44:00Z">
              <w:rPr>
                <w:rFonts w:eastAsia="Times New Roman"/>
                <w:szCs w:val="24"/>
                <w:lang w:eastAsia="en-US"/>
              </w:rPr>
            </w:rPrChange>
          </w:rPr>
          <w:t>iv</w:t>
        </w:r>
        <w:proofErr w:type="spellEnd"/>
        <w:r w:rsidRPr="000740D6">
          <w:rPr>
            <w:rFonts w:eastAsia="Times New Roman"/>
            <w:sz w:val="22"/>
            <w:szCs w:val="24"/>
            <w:lang w:eastAsia="en-US"/>
            <w:rPrChange w:id="110" w:author="Σπανός Γεώργιος" w:date="2022-10-04T10:44:00Z">
              <w:rPr>
                <w:rFonts w:eastAsia="Times New Roman"/>
                <w:szCs w:val="24"/>
                <w:lang w:eastAsia="en-US"/>
              </w:rPr>
            </w:rPrChange>
          </w:rPr>
          <w:t xml:space="preserve">. με θέμα: «Απαγόρευση επίσκεψης μαθητών/τριών της Πρωτοβάθμιας και Δευτεροβάθμιας Εκπαίδευσης στο Αττικό Ζωολογικό Πάρκο και σε άλλους παρόμοιους χώρους», σελ.  </w:t>
        </w:r>
        <w:r w:rsidRPr="000740D6">
          <w:rPr>
            <w:rFonts w:eastAsia="Times New Roman"/>
            <w:sz w:val="22"/>
            <w:szCs w:val="24"/>
            <w:lang w:eastAsia="en-US"/>
            <w:rPrChange w:id="111" w:author="Σπανός Γεώργιος" w:date="2022-10-04T10:44:00Z">
              <w:rPr>
                <w:rFonts w:eastAsia="Times New Roman"/>
                <w:szCs w:val="24"/>
                <w:lang w:eastAsia="en-US"/>
              </w:rPr>
            </w:rPrChange>
          </w:rPr>
          <w:br/>
          <w:t xml:space="preserve">      v. με θέμα: «Ειδική </w:t>
        </w:r>
        <w:proofErr w:type="spellStart"/>
        <w:r w:rsidRPr="000740D6">
          <w:rPr>
            <w:rFonts w:eastAsia="Times New Roman"/>
            <w:sz w:val="22"/>
            <w:szCs w:val="24"/>
            <w:lang w:eastAsia="en-US"/>
            <w:rPrChange w:id="112" w:author="Σπανός Γεώργιος" w:date="2022-10-04T10:44:00Z">
              <w:rPr>
                <w:rFonts w:eastAsia="Times New Roman"/>
                <w:szCs w:val="24"/>
                <w:lang w:eastAsia="en-US"/>
              </w:rPr>
            </w:rPrChange>
          </w:rPr>
          <w:t>μοριοδότηση</w:t>
        </w:r>
        <w:proofErr w:type="spellEnd"/>
        <w:r w:rsidRPr="000740D6">
          <w:rPr>
            <w:rFonts w:eastAsia="Times New Roman"/>
            <w:sz w:val="22"/>
            <w:szCs w:val="24"/>
            <w:lang w:eastAsia="en-US"/>
            <w:rPrChange w:id="113" w:author="Σπανός Γεώργιος" w:date="2022-10-04T10:44:00Z">
              <w:rPr>
                <w:rFonts w:eastAsia="Times New Roman"/>
                <w:szCs w:val="24"/>
                <w:lang w:eastAsia="en-US"/>
              </w:rPr>
            </w:rPrChange>
          </w:rPr>
          <w:t xml:space="preserve"> των μαθητών των σεισμόπληκτων περιοχών της Γ΄ Λυκείου στις Πανελλήνιες Εξετάσεις», σελ.  </w:t>
        </w:r>
        <w:r w:rsidRPr="000740D6">
          <w:rPr>
            <w:rFonts w:eastAsia="Times New Roman"/>
            <w:sz w:val="22"/>
            <w:szCs w:val="24"/>
            <w:lang w:eastAsia="en-US"/>
            <w:rPrChange w:id="114"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15" w:author="Σπανός Γεώργιος" w:date="2022-10-04T10:44:00Z">
              <w:rPr>
                <w:rFonts w:eastAsia="Times New Roman"/>
                <w:szCs w:val="24"/>
                <w:lang w:eastAsia="en-US"/>
              </w:rPr>
            </w:rPrChange>
          </w:rPr>
          <w:t>vi</w:t>
        </w:r>
        <w:proofErr w:type="spellEnd"/>
        <w:r w:rsidRPr="000740D6">
          <w:rPr>
            <w:rFonts w:eastAsia="Times New Roman"/>
            <w:sz w:val="22"/>
            <w:szCs w:val="24"/>
            <w:lang w:eastAsia="en-US"/>
            <w:rPrChange w:id="116" w:author="Σπανός Γεώργιος" w:date="2022-10-04T10:44:00Z">
              <w:rPr>
                <w:rFonts w:eastAsia="Times New Roman"/>
                <w:szCs w:val="24"/>
                <w:lang w:eastAsia="en-US"/>
              </w:rPr>
            </w:rPrChange>
          </w:rPr>
          <w:t xml:space="preserve">. με θέμα: « Άμεση η ανάγκη διερεύνησης των καταγγελιών ιδιωτικών εκπαιδευτικών αναφορικά με τα προγράμματα επιμόρφωσης ανήλικων προσφυγόπουλων», σελ.  </w:t>
        </w:r>
        <w:r w:rsidRPr="000740D6">
          <w:rPr>
            <w:rFonts w:eastAsia="Times New Roman"/>
            <w:sz w:val="22"/>
            <w:szCs w:val="24"/>
            <w:lang w:eastAsia="en-US"/>
            <w:rPrChange w:id="117"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18" w:author="Σπανός Γεώργιος" w:date="2022-10-04T10:44:00Z">
              <w:rPr>
                <w:rFonts w:eastAsia="Times New Roman"/>
                <w:szCs w:val="24"/>
                <w:lang w:eastAsia="en-US"/>
              </w:rPr>
            </w:rPrChange>
          </w:rPr>
          <w:t>vii</w:t>
        </w:r>
        <w:proofErr w:type="spellEnd"/>
        <w:r w:rsidRPr="000740D6">
          <w:rPr>
            <w:rFonts w:eastAsia="Times New Roman"/>
            <w:sz w:val="22"/>
            <w:szCs w:val="24"/>
            <w:lang w:eastAsia="en-US"/>
            <w:rPrChange w:id="119" w:author="Σπανός Γεώργιος" w:date="2022-10-04T10:44:00Z">
              <w:rPr>
                <w:rFonts w:eastAsia="Times New Roman"/>
                <w:szCs w:val="24"/>
                <w:lang w:eastAsia="en-US"/>
              </w:rPr>
            </w:rPrChange>
          </w:rPr>
          <w:t xml:space="preserve">. με θέμα: «Απαράδεκτες πρακτικές της Ακαδημίας Αθηνών ενάντια σε πρώην συμβασιούχους εργαζομένους της», σελ.  </w:t>
        </w:r>
        <w:r w:rsidRPr="000740D6">
          <w:rPr>
            <w:rFonts w:eastAsia="Times New Roman"/>
            <w:sz w:val="22"/>
            <w:szCs w:val="24"/>
            <w:lang w:eastAsia="en-US"/>
            <w:rPrChange w:id="120" w:author="Σπανός Γεώργιος" w:date="2022-10-04T10:44:00Z">
              <w:rPr>
                <w:rFonts w:eastAsia="Times New Roman"/>
                <w:szCs w:val="24"/>
                <w:lang w:eastAsia="en-US"/>
              </w:rPr>
            </w:rPrChange>
          </w:rPr>
          <w:br/>
          <w:t xml:space="preserve">   δ) Προς τον Υπουργό Υποδομών και Μεταφορών:  </w:t>
        </w:r>
        <w:r w:rsidRPr="000740D6">
          <w:rPr>
            <w:rFonts w:eastAsia="Times New Roman"/>
            <w:sz w:val="22"/>
            <w:szCs w:val="24"/>
            <w:lang w:eastAsia="en-US"/>
            <w:rPrChange w:id="121" w:author="Σπανός Γεώργιος" w:date="2022-10-04T10:44:00Z">
              <w:rPr>
                <w:rFonts w:eastAsia="Times New Roman"/>
                <w:szCs w:val="24"/>
                <w:lang w:eastAsia="en-US"/>
              </w:rPr>
            </w:rPrChange>
          </w:rPr>
          <w:br/>
          <w:t xml:space="preserve">      i. με θέμα: «Απόλυτη κυβερνητική αδράνεια στην ολοκλήρωση του φράγματος του ποταμού Πλατύ», σελ.  </w:t>
        </w:r>
        <w:r w:rsidRPr="000740D6">
          <w:rPr>
            <w:rFonts w:eastAsia="Times New Roman"/>
            <w:sz w:val="22"/>
            <w:szCs w:val="24"/>
            <w:lang w:eastAsia="en-US"/>
            <w:rPrChange w:id="122"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23"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24" w:author="Σπανός Γεώργιος" w:date="2022-10-04T10:44:00Z">
              <w:rPr>
                <w:rFonts w:eastAsia="Times New Roman"/>
                <w:szCs w:val="24"/>
                <w:lang w:eastAsia="en-US"/>
              </w:rPr>
            </w:rPrChange>
          </w:rPr>
          <w:t xml:space="preserve">. με θέμα: «Κατά παράβαση του κώδικα οδικής κυκλοφορίας και χωρίς τεχνικούς ελέγχους η κυκλοφορία χιλιάδων </w:t>
        </w:r>
        <w:proofErr w:type="spellStart"/>
        <w:r w:rsidRPr="000740D6">
          <w:rPr>
            <w:rFonts w:eastAsia="Times New Roman"/>
            <w:sz w:val="22"/>
            <w:szCs w:val="24"/>
            <w:lang w:eastAsia="en-US"/>
            <w:rPrChange w:id="125" w:author="Σπανός Γεώργιος" w:date="2022-10-04T10:44:00Z">
              <w:rPr>
                <w:rFonts w:eastAsia="Times New Roman"/>
                <w:szCs w:val="24"/>
                <w:lang w:eastAsia="en-US"/>
              </w:rPr>
            </w:rPrChange>
          </w:rPr>
          <w:t>δικύκλων</w:t>
        </w:r>
        <w:proofErr w:type="spellEnd"/>
        <w:r w:rsidRPr="000740D6">
          <w:rPr>
            <w:rFonts w:eastAsia="Times New Roman"/>
            <w:sz w:val="22"/>
            <w:szCs w:val="24"/>
            <w:lang w:eastAsia="en-US"/>
            <w:rPrChange w:id="126" w:author="Σπανός Γεώργιος" w:date="2022-10-04T10:44:00Z">
              <w:rPr>
                <w:rFonts w:eastAsia="Times New Roman"/>
                <w:szCs w:val="24"/>
                <w:lang w:eastAsia="en-US"/>
              </w:rPr>
            </w:rPrChange>
          </w:rPr>
          <w:t xml:space="preserve"> διανομέων με ευθύνη των εταιρειών», σελ.  </w:t>
        </w:r>
        <w:r w:rsidRPr="000740D6">
          <w:rPr>
            <w:rFonts w:eastAsia="Times New Roman"/>
            <w:sz w:val="22"/>
            <w:szCs w:val="24"/>
            <w:lang w:eastAsia="en-US"/>
            <w:rPrChange w:id="127" w:author="Σπανός Γεώργιος" w:date="2022-10-04T10:44:00Z">
              <w:rPr>
                <w:rFonts w:eastAsia="Times New Roman"/>
                <w:szCs w:val="24"/>
                <w:lang w:eastAsia="en-US"/>
              </w:rPr>
            </w:rPrChange>
          </w:rPr>
          <w:br/>
          <w:t xml:space="preserve">   ε) Προς τον Υπουργό Περιβάλλοντος και Ενέργειας:  </w:t>
        </w:r>
        <w:r w:rsidRPr="000740D6">
          <w:rPr>
            <w:rFonts w:eastAsia="Times New Roman"/>
            <w:sz w:val="22"/>
            <w:szCs w:val="24"/>
            <w:lang w:eastAsia="en-US"/>
            <w:rPrChange w:id="128" w:author="Σπανός Γεώργιος" w:date="2022-10-04T10:44:00Z">
              <w:rPr>
                <w:rFonts w:eastAsia="Times New Roman"/>
                <w:szCs w:val="24"/>
                <w:lang w:eastAsia="en-US"/>
              </w:rPr>
            </w:rPrChange>
          </w:rPr>
          <w:br/>
          <w:t xml:space="preserve">      i. με θέμα: «</w:t>
        </w:r>
        <w:proofErr w:type="spellStart"/>
        <w:r w:rsidRPr="000740D6">
          <w:rPr>
            <w:rFonts w:eastAsia="Times New Roman"/>
            <w:sz w:val="22"/>
            <w:szCs w:val="24"/>
            <w:lang w:eastAsia="en-US"/>
            <w:rPrChange w:id="129" w:author="Σπανός Γεώργιος" w:date="2022-10-04T10:44:00Z">
              <w:rPr>
                <w:rFonts w:eastAsia="Times New Roman"/>
                <w:szCs w:val="24"/>
                <w:lang w:eastAsia="en-US"/>
              </w:rPr>
            </w:rPrChange>
          </w:rPr>
          <w:t>Υπογειοποίηση</w:t>
        </w:r>
        <w:proofErr w:type="spellEnd"/>
        <w:r w:rsidRPr="000740D6">
          <w:rPr>
            <w:rFonts w:eastAsia="Times New Roman"/>
            <w:sz w:val="22"/>
            <w:szCs w:val="24"/>
            <w:lang w:eastAsia="en-US"/>
            <w:rPrChange w:id="130" w:author="Σπανός Γεώργιος" w:date="2022-10-04T10:44:00Z">
              <w:rPr>
                <w:rFonts w:eastAsia="Times New Roman"/>
                <w:szCs w:val="24"/>
                <w:lang w:eastAsia="en-US"/>
              </w:rPr>
            </w:rPrChange>
          </w:rPr>
          <w:t xml:space="preserve"> γραμμών Υψηλής αλλά και χαμηλής-μεσαίας Τάσης στην περιοχή του Πάρκου Α. Τρίτση», σελ.  </w:t>
        </w:r>
        <w:r w:rsidRPr="000740D6">
          <w:rPr>
            <w:rFonts w:eastAsia="Times New Roman"/>
            <w:sz w:val="22"/>
            <w:szCs w:val="24"/>
            <w:lang w:eastAsia="en-US"/>
            <w:rPrChange w:id="131"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32"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33" w:author="Σπανός Γεώργιος" w:date="2022-10-04T10:44:00Z">
              <w:rPr>
                <w:rFonts w:eastAsia="Times New Roman"/>
                <w:szCs w:val="24"/>
                <w:lang w:eastAsia="en-US"/>
              </w:rPr>
            </w:rPrChange>
          </w:rPr>
          <w:t xml:space="preserve">. με θέμα: «Αδικαιολόγητη επιπρόσθετη καθυστέρηση για την έναρξη της λειτουργίας του Καταδυτικού Πάρκου Τυρού», σελ.  </w:t>
        </w:r>
        <w:r w:rsidRPr="000740D6">
          <w:rPr>
            <w:rFonts w:eastAsia="Times New Roman"/>
            <w:sz w:val="22"/>
            <w:szCs w:val="24"/>
            <w:lang w:eastAsia="en-US"/>
            <w:rPrChange w:id="134"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35" w:author="Σπανός Γεώργιος" w:date="2022-10-04T10:44:00Z">
              <w:rPr>
                <w:rFonts w:eastAsia="Times New Roman"/>
                <w:szCs w:val="24"/>
                <w:lang w:eastAsia="en-US"/>
              </w:rPr>
            </w:rPrChange>
          </w:rPr>
          <w:t>στ</w:t>
        </w:r>
        <w:proofErr w:type="spellEnd"/>
        <w:r w:rsidRPr="000740D6">
          <w:rPr>
            <w:rFonts w:eastAsia="Times New Roman"/>
            <w:sz w:val="22"/>
            <w:szCs w:val="24"/>
            <w:lang w:eastAsia="en-US"/>
            <w:rPrChange w:id="136" w:author="Σπανός Γεώργιος" w:date="2022-10-04T10:44:00Z">
              <w:rPr>
                <w:rFonts w:eastAsia="Times New Roman"/>
                <w:szCs w:val="24"/>
                <w:lang w:eastAsia="en-US"/>
              </w:rPr>
            </w:rPrChange>
          </w:rPr>
          <w:t xml:space="preserve">) Προς τον Υπουργό Εργασίας και Κοινωνικών Υποθέσεων: </w:t>
        </w:r>
        <w:r w:rsidRPr="000740D6">
          <w:rPr>
            <w:rFonts w:eastAsia="Times New Roman"/>
            <w:sz w:val="22"/>
            <w:szCs w:val="24"/>
            <w:lang w:eastAsia="en-US"/>
            <w:rPrChange w:id="137" w:author="Σπανός Γεώργιος" w:date="2022-10-04T10:44:00Z">
              <w:rPr>
                <w:rFonts w:eastAsia="Times New Roman"/>
                <w:szCs w:val="24"/>
                <w:lang w:eastAsia="en-US"/>
              </w:rPr>
            </w:rPrChange>
          </w:rPr>
          <w:br/>
          <w:t xml:space="preserve">      i. με θέμα: « Άμεση ένταξη στα Βαρέα και Ανθυγιεινά Επαγγέλματα των λιμενεργατών στις προβλήτες II και III του Λιμένα Πειραιά, όπως ισχύει σε όλους τους άλλους στον κλάδο», σελ.  </w:t>
        </w:r>
        <w:r w:rsidRPr="000740D6">
          <w:rPr>
            <w:rFonts w:eastAsia="Times New Roman"/>
            <w:sz w:val="22"/>
            <w:szCs w:val="24"/>
            <w:lang w:eastAsia="en-US"/>
            <w:rPrChange w:id="138"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39"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40" w:author="Σπανός Γεώργιος" w:date="2022-10-04T10:44:00Z">
              <w:rPr>
                <w:rFonts w:eastAsia="Times New Roman"/>
                <w:szCs w:val="24"/>
                <w:lang w:eastAsia="en-US"/>
              </w:rPr>
            </w:rPrChange>
          </w:rPr>
          <w:t xml:space="preserve">. με θέμα: «Παράνομες συνθήκες εργασίας για τους διανομείς- </w:t>
        </w:r>
        <w:proofErr w:type="spellStart"/>
        <w:r w:rsidRPr="000740D6">
          <w:rPr>
            <w:rFonts w:eastAsia="Times New Roman"/>
            <w:sz w:val="22"/>
            <w:szCs w:val="24"/>
            <w:lang w:eastAsia="en-US"/>
            <w:rPrChange w:id="141" w:author="Σπανός Γεώργιος" w:date="2022-10-04T10:44:00Z">
              <w:rPr>
                <w:rFonts w:eastAsia="Times New Roman"/>
                <w:szCs w:val="24"/>
                <w:lang w:eastAsia="en-US"/>
              </w:rPr>
            </w:rPrChange>
          </w:rPr>
          <w:t>deliveries</w:t>
        </w:r>
        <w:proofErr w:type="spellEnd"/>
        <w:r w:rsidRPr="000740D6">
          <w:rPr>
            <w:rFonts w:eastAsia="Times New Roman"/>
            <w:sz w:val="22"/>
            <w:szCs w:val="24"/>
            <w:lang w:eastAsia="en-US"/>
            <w:rPrChange w:id="142" w:author="Σπανός Γεώργιος" w:date="2022-10-04T10:44:00Z">
              <w:rPr>
                <w:rFonts w:eastAsia="Times New Roman"/>
                <w:szCs w:val="24"/>
                <w:lang w:eastAsia="en-US"/>
              </w:rPr>
            </w:rPrChange>
          </w:rPr>
          <w:t xml:space="preserve">», σελ.  </w:t>
        </w:r>
        <w:r w:rsidRPr="000740D6">
          <w:rPr>
            <w:rFonts w:eastAsia="Times New Roman"/>
            <w:sz w:val="22"/>
            <w:szCs w:val="24"/>
            <w:lang w:eastAsia="en-US"/>
            <w:rPrChange w:id="143" w:author="Σπανός Γεώργιος" w:date="2022-10-04T10:44:00Z">
              <w:rPr>
                <w:rFonts w:eastAsia="Times New Roman"/>
                <w:szCs w:val="24"/>
                <w:lang w:eastAsia="en-US"/>
              </w:rPr>
            </w:rPrChange>
          </w:rPr>
          <w:br/>
          <w:t xml:space="preserve"> </w:t>
        </w:r>
        <w:r w:rsidRPr="000740D6">
          <w:rPr>
            <w:rFonts w:eastAsia="Times New Roman"/>
            <w:sz w:val="22"/>
            <w:szCs w:val="24"/>
            <w:lang w:eastAsia="en-US"/>
            <w:rPrChange w:id="144" w:author="Σπανός Γεώργιος" w:date="2022-10-04T10:44:00Z">
              <w:rPr>
                <w:rFonts w:eastAsia="Times New Roman"/>
                <w:szCs w:val="24"/>
                <w:lang w:eastAsia="en-US"/>
              </w:rPr>
            </w:rPrChange>
          </w:rPr>
          <w:br/>
          <w:t xml:space="preserve">Γ. ΝΟΜΟΘΕΤΙΚΗ ΕΡΓΑΣΙΑ </w:t>
        </w:r>
        <w:r w:rsidRPr="000740D6">
          <w:rPr>
            <w:rFonts w:eastAsia="Times New Roman"/>
            <w:sz w:val="22"/>
            <w:szCs w:val="24"/>
            <w:lang w:eastAsia="en-US"/>
            <w:rPrChange w:id="145" w:author="Σπανός Γεώργιος" w:date="2022-10-04T10:44:00Z">
              <w:rPr>
                <w:rFonts w:eastAsia="Times New Roman"/>
                <w:szCs w:val="24"/>
                <w:lang w:eastAsia="en-US"/>
              </w:rPr>
            </w:rPrChange>
          </w:rPr>
          <w:br/>
          <w:t xml:space="preserve">1. Κατάθεση σχεδίου νόμου:  </w:t>
        </w:r>
        <w:r w:rsidRPr="000740D6">
          <w:rPr>
            <w:rFonts w:eastAsia="Times New Roman"/>
            <w:sz w:val="22"/>
            <w:szCs w:val="24"/>
            <w:lang w:eastAsia="en-US"/>
            <w:rPrChange w:id="146" w:author="Σπανός Γεώργιος" w:date="2022-10-04T10:44:00Z">
              <w:rPr>
                <w:rFonts w:eastAsia="Times New Roman"/>
                <w:szCs w:val="24"/>
                <w:lang w:eastAsia="en-US"/>
              </w:rPr>
            </w:rPrChange>
          </w:rPr>
          <w:br/>
          <w:t xml:space="preserve">   i. </w:t>
        </w:r>
        <w:proofErr w:type="spellStart"/>
        <w:r w:rsidRPr="000740D6">
          <w:rPr>
            <w:rFonts w:eastAsia="Times New Roman"/>
            <w:sz w:val="22"/>
            <w:szCs w:val="24"/>
            <w:lang w:eastAsia="en-US"/>
            <w:rPrChange w:id="147" w:author="Σπανός Γεώργιος" w:date="2022-10-04T10:44:00Z">
              <w:rPr>
                <w:rFonts w:eastAsia="Times New Roman"/>
                <w:szCs w:val="24"/>
                <w:lang w:eastAsia="en-US"/>
              </w:rPr>
            </w:rPrChange>
          </w:rPr>
          <w:t>Oι</w:t>
        </w:r>
        <w:proofErr w:type="spellEnd"/>
        <w:r w:rsidRPr="000740D6">
          <w:rPr>
            <w:rFonts w:eastAsia="Times New Roman"/>
            <w:sz w:val="22"/>
            <w:szCs w:val="24"/>
            <w:lang w:eastAsia="en-US"/>
            <w:rPrChange w:id="148" w:author="Σπανός Γεώργιος" w:date="2022-10-04T10:44:00Z">
              <w:rPr>
                <w:rFonts w:eastAsia="Times New Roman"/>
                <w:szCs w:val="24"/>
                <w:lang w:eastAsia="en-US"/>
              </w:rPr>
            </w:rPrChange>
          </w:rPr>
          <w:t xml:space="preserve"> Υπουργοί Ανάπτυξης και Επενδύσεων, Οικονομικών, Περιβάλλοντος και Ενέργειας, Δικαιοσύνης, Εσωτερικών, Υποδομών και Μεταφορών, Αγροτικής Ανάπτυξης και Τροφίμων, καθώς και οι Αναπληρωτές Υπουργοί Οικονομικών και Ανάπτυξης και Επενδύσεων κατέθεσαν την 8.7.2022 σχέδιο νόμου: «Κύρωση της Προγραμματικής Σύμβασης της παρ. 4 του άρθρου 155 του ν. 4759/2020 μεταξύ του </w:t>
        </w:r>
        <w:r w:rsidRPr="000740D6">
          <w:rPr>
            <w:rFonts w:eastAsia="Times New Roman"/>
            <w:sz w:val="22"/>
            <w:szCs w:val="24"/>
            <w:lang w:eastAsia="en-US"/>
            <w:rPrChange w:id="149" w:author="Σπανός Γεώργιος" w:date="2022-10-04T10:44:00Z">
              <w:rPr>
                <w:rFonts w:eastAsia="Times New Roman"/>
                <w:szCs w:val="24"/>
                <w:lang w:eastAsia="en-US"/>
              </w:rPr>
            </w:rPrChange>
          </w:rPr>
          <w:lastRenderedPageBreak/>
          <w:t xml:space="preserve">Ελληνικού Δημοσίου και των ανωνύμων εταιρειών με διακριτικό τίτλο «ΜΕΤΑΒΑΣΗ Α.Ε.» και «ΔΕΗ Α.Ε.»», σελ.  </w:t>
        </w:r>
        <w:r w:rsidRPr="000740D6">
          <w:rPr>
            <w:rFonts w:eastAsia="Times New Roman"/>
            <w:sz w:val="22"/>
            <w:szCs w:val="24"/>
            <w:lang w:eastAsia="en-US"/>
            <w:rPrChange w:id="150"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51"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52" w:author="Σπανός Γεώργιος" w:date="2022-10-04T10:44:00Z">
              <w:rPr>
                <w:rFonts w:eastAsia="Times New Roman"/>
                <w:szCs w:val="24"/>
                <w:lang w:eastAsia="en-US"/>
              </w:rPr>
            </w:rPrChange>
          </w:rPr>
          <w:t xml:space="preserve">. O Αντιπρόεδρος της Κυβέρνησης, οι Υπουργοί Υγείας, Οικονομικών, Ανάπτυξης και Επενδύσεων, Εθνικής  Άμυνας, Παιδείας και Θρησκευμάτων, Περιβάλλοντος και Ενέργειας, Προστασίας του Πολίτη, Δικαιοσύνης, Εσωτερικών, Υποδομών και Μεταφορών, Επικρατείας, καθώς και οι Αναπληρωτές Υπουργοί Οικονομικών και Υγείας κατέθεσαν την 8.7.2022 σχέδιο νόμου «Μεταρρυθμίσεις στην ιατρικώς υποβοηθούμενη αναπαραγωγή», σελ.  </w:t>
        </w:r>
        <w:r w:rsidRPr="000740D6">
          <w:rPr>
            <w:rFonts w:eastAsia="Times New Roman"/>
            <w:sz w:val="22"/>
            <w:szCs w:val="24"/>
            <w:lang w:eastAsia="en-US"/>
            <w:rPrChange w:id="153" w:author="Σπανός Γεώργιος" w:date="2022-10-04T10:44:00Z">
              <w:rPr>
                <w:rFonts w:eastAsia="Times New Roman"/>
                <w:szCs w:val="24"/>
                <w:lang w:eastAsia="en-US"/>
              </w:rPr>
            </w:rPrChange>
          </w:rPr>
          <w:br/>
          <w:t xml:space="preserve">2. Κατάθεση Εκθέσεως Διαρκούς Επιτροπής:  </w:t>
        </w:r>
        <w:r w:rsidRPr="000740D6">
          <w:rPr>
            <w:rFonts w:eastAsia="Times New Roman"/>
            <w:sz w:val="22"/>
            <w:szCs w:val="24"/>
            <w:lang w:eastAsia="en-US"/>
            <w:rPrChange w:id="154" w:author="Σπανός Γεώργιος" w:date="2022-10-04T10:44:00Z">
              <w:rPr>
                <w:rFonts w:eastAsia="Times New Roman"/>
                <w:szCs w:val="24"/>
                <w:lang w:eastAsia="en-US"/>
              </w:rPr>
            </w:rPrChange>
          </w:rPr>
          <w:br/>
          <w:t xml:space="preserve">   i. Η Διαρκής Επιτροπή Οικονομικών Υποθέσεων καταθέτει την  Έκθεσή της στο σχέδιο νόμου του Υπουργείου Οικονομικών «Ενσωμάτωση στην ελληνική νομοθεσία της Οδηγίας (ΕΕ) 20/262 του Συμβουλίου της 19ης Δεκεμβρίου του 2019 για τη θέσπιση του γενικού καθεστώτος των ειδικών φόρων κατανάλωσης (αναδιατύπωση) (L 58), άσκηση της τελωνειακής αντιπροσώπευσης και ρύθμιση επαγγέλματος τελωνειακού αντιπροσώπου και λοιπές τελωνειακές και φορολογικές ρυθμίσεις», σελ.  </w:t>
        </w:r>
        <w:r w:rsidRPr="000740D6">
          <w:rPr>
            <w:rFonts w:eastAsia="Times New Roman"/>
            <w:sz w:val="22"/>
            <w:szCs w:val="24"/>
            <w:lang w:eastAsia="en-US"/>
            <w:rPrChange w:id="155" w:author="Σπανός Γεώργιος" w:date="2022-10-04T10:44:00Z">
              <w:rPr>
                <w:rFonts w:eastAsia="Times New Roman"/>
                <w:szCs w:val="24"/>
                <w:lang w:eastAsia="en-US"/>
              </w:rPr>
            </w:rPrChange>
          </w:rPr>
          <w:br/>
          <w:t xml:space="preserve">   </w:t>
        </w:r>
        <w:proofErr w:type="spellStart"/>
        <w:r w:rsidRPr="000740D6">
          <w:rPr>
            <w:rFonts w:eastAsia="Times New Roman"/>
            <w:sz w:val="22"/>
            <w:szCs w:val="24"/>
            <w:lang w:eastAsia="en-US"/>
            <w:rPrChange w:id="156" w:author="Σπανός Γεώργιος" w:date="2022-10-04T10:44:00Z">
              <w:rPr>
                <w:rFonts w:eastAsia="Times New Roman"/>
                <w:szCs w:val="24"/>
                <w:lang w:eastAsia="en-US"/>
              </w:rPr>
            </w:rPrChange>
          </w:rPr>
          <w:t>ii</w:t>
        </w:r>
        <w:proofErr w:type="spellEnd"/>
        <w:r w:rsidRPr="000740D6">
          <w:rPr>
            <w:rFonts w:eastAsia="Times New Roman"/>
            <w:sz w:val="22"/>
            <w:szCs w:val="24"/>
            <w:lang w:eastAsia="en-US"/>
            <w:rPrChange w:id="157" w:author="Σπανός Γεώργιος" w:date="2022-10-04T10:44:00Z">
              <w:rPr>
                <w:rFonts w:eastAsia="Times New Roman"/>
                <w:szCs w:val="24"/>
                <w:lang w:eastAsia="en-US"/>
              </w:rPr>
            </w:rPrChange>
          </w:rPr>
          <w:t xml:space="preserve">. H Διαρκής Επιτροπή Μορφωτικών Υποθέσεων καταθέτει την έκθεσή της στο σχέδιο νόμου του Υπουργείου Παιδείας και Θρησκευμάτων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 σελ.  </w:t>
        </w:r>
        <w:r w:rsidRPr="000740D6">
          <w:rPr>
            <w:rFonts w:eastAsia="Times New Roman"/>
            <w:sz w:val="22"/>
            <w:szCs w:val="24"/>
            <w:lang w:eastAsia="en-US"/>
            <w:rPrChange w:id="158" w:author="Σπανός Γεώργιος" w:date="2022-10-04T10:44:00Z">
              <w:rPr>
                <w:rFonts w:eastAsia="Times New Roman"/>
                <w:szCs w:val="24"/>
                <w:lang w:eastAsia="en-US"/>
              </w:rPr>
            </w:rPrChange>
          </w:rPr>
          <w:br/>
        </w:r>
      </w:ins>
    </w:p>
    <w:p w:rsidR="000740D6" w:rsidRPr="000740D6" w:rsidRDefault="000740D6" w:rsidP="007A29E9">
      <w:pPr>
        <w:spacing w:after="0" w:line="360" w:lineRule="auto"/>
        <w:rPr>
          <w:ins w:id="159" w:author="Σπανός Γεώργιος" w:date="2022-10-04T10:44:00Z"/>
          <w:rFonts w:eastAsia="Times New Roman"/>
          <w:sz w:val="22"/>
          <w:szCs w:val="24"/>
          <w:lang w:eastAsia="en-US"/>
          <w:rPrChange w:id="160" w:author="Σπανός Γεώργιος" w:date="2022-10-04T10:44:00Z">
            <w:rPr>
              <w:ins w:id="161" w:author="Σπανός Γεώργιος" w:date="2022-10-04T10:44:00Z"/>
              <w:rFonts w:eastAsia="Times New Roman"/>
              <w:szCs w:val="24"/>
              <w:lang w:eastAsia="en-US"/>
            </w:rPr>
          </w:rPrChange>
        </w:rPr>
        <w:pPrChange w:id="162" w:author="Σπανός Γεώργιος" w:date="2022-10-04T10:45:00Z">
          <w:pPr>
            <w:spacing w:after="200" w:line="360" w:lineRule="auto"/>
          </w:pPr>
        </w:pPrChange>
      </w:pPr>
      <w:ins w:id="163" w:author="Σπανός Γεώργιος" w:date="2022-10-04T10:44:00Z">
        <w:r w:rsidRPr="000740D6">
          <w:rPr>
            <w:rFonts w:eastAsia="Times New Roman"/>
            <w:sz w:val="22"/>
            <w:szCs w:val="24"/>
            <w:lang w:eastAsia="en-US"/>
            <w:rPrChange w:id="164" w:author="Σπανός Γεώργιος" w:date="2022-10-04T10:44:00Z">
              <w:rPr>
                <w:rFonts w:eastAsia="Times New Roman"/>
                <w:szCs w:val="24"/>
                <w:lang w:eastAsia="en-US"/>
              </w:rPr>
            </w:rPrChange>
          </w:rPr>
          <w:t>ΠΡΟΕΔΡΕΥΟΝΤΕΣ</w:t>
        </w:r>
      </w:ins>
    </w:p>
    <w:p w:rsidR="000740D6" w:rsidRPr="000740D6" w:rsidRDefault="000740D6" w:rsidP="007A29E9">
      <w:pPr>
        <w:spacing w:after="0" w:line="360" w:lineRule="auto"/>
        <w:rPr>
          <w:ins w:id="165" w:author="Σπανός Γεώργιος" w:date="2022-10-04T10:44:00Z"/>
          <w:rFonts w:eastAsia="Times New Roman"/>
          <w:sz w:val="22"/>
          <w:szCs w:val="24"/>
          <w:lang w:eastAsia="en-US"/>
          <w:rPrChange w:id="166" w:author="Σπανός Γεώργιος" w:date="2022-10-04T10:44:00Z">
            <w:rPr>
              <w:ins w:id="167" w:author="Σπανός Γεώργιος" w:date="2022-10-04T10:44:00Z"/>
              <w:rFonts w:eastAsia="Times New Roman"/>
              <w:szCs w:val="24"/>
              <w:lang w:eastAsia="en-US"/>
            </w:rPr>
          </w:rPrChange>
        </w:rPr>
        <w:pPrChange w:id="168" w:author="Σπανός Γεώργιος" w:date="2022-10-04T10:45:00Z">
          <w:pPr>
            <w:spacing w:after="0" w:line="360" w:lineRule="auto"/>
          </w:pPr>
        </w:pPrChange>
      </w:pPr>
      <w:ins w:id="169" w:author="Σπανός Γεώργιος" w:date="2022-10-04T10:44:00Z">
        <w:r w:rsidRPr="000740D6">
          <w:rPr>
            <w:rFonts w:eastAsia="Times New Roman"/>
            <w:sz w:val="22"/>
            <w:szCs w:val="24"/>
            <w:lang w:eastAsia="en-US"/>
            <w:rPrChange w:id="170" w:author="Σπανός Γεώργιος" w:date="2022-10-04T10:44:00Z">
              <w:rPr>
                <w:rFonts w:eastAsia="Times New Roman"/>
                <w:szCs w:val="24"/>
                <w:lang w:eastAsia="en-US"/>
              </w:rPr>
            </w:rPrChange>
          </w:rPr>
          <w:t>ΑΒΔΕΛΑΣ Α., σελ.</w:t>
        </w:r>
      </w:ins>
    </w:p>
    <w:p w:rsidR="000740D6" w:rsidRPr="000740D6" w:rsidRDefault="000740D6" w:rsidP="007A29E9">
      <w:pPr>
        <w:spacing w:after="0" w:line="360" w:lineRule="auto"/>
        <w:rPr>
          <w:ins w:id="171" w:author="Σπανός Γεώργιος" w:date="2022-10-04T10:44:00Z"/>
          <w:rFonts w:eastAsia="Times New Roman"/>
          <w:sz w:val="22"/>
          <w:szCs w:val="24"/>
          <w:lang w:eastAsia="en-US"/>
          <w:rPrChange w:id="172" w:author="Σπανός Γεώργιος" w:date="2022-10-04T10:44:00Z">
            <w:rPr>
              <w:ins w:id="173" w:author="Σπανός Γεώργιος" w:date="2022-10-04T10:44:00Z"/>
              <w:rFonts w:eastAsia="Times New Roman"/>
              <w:szCs w:val="24"/>
              <w:lang w:eastAsia="en-US"/>
            </w:rPr>
          </w:rPrChange>
        </w:rPr>
        <w:pPrChange w:id="174" w:author="Σπανός Γεώργιος" w:date="2022-10-04T10:45:00Z">
          <w:pPr>
            <w:spacing w:after="0" w:line="360" w:lineRule="auto"/>
          </w:pPr>
        </w:pPrChange>
      </w:pPr>
      <w:ins w:id="175" w:author="Σπανός Γεώργιος" w:date="2022-10-04T10:44:00Z">
        <w:r w:rsidRPr="000740D6">
          <w:rPr>
            <w:rFonts w:eastAsia="Times New Roman"/>
            <w:sz w:val="22"/>
            <w:szCs w:val="24"/>
            <w:lang w:eastAsia="en-US"/>
            <w:rPrChange w:id="176" w:author="Σπανός Γεώργιος" w:date="2022-10-04T10:44:00Z">
              <w:rPr>
                <w:rFonts w:eastAsia="Times New Roman"/>
                <w:szCs w:val="24"/>
                <w:lang w:eastAsia="en-US"/>
              </w:rPr>
            </w:rPrChange>
          </w:rPr>
          <w:t>ΣΑΚΟΡΑΦΑ Σ., σελ.</w:t>
        </w:r>
      </w:ins>
    </w:p>
    <w:p w:rsidR="000740D6" w:rsidRPr="000740D6" w:rsidRDefault="000740D6" w:rsidP="007A29E9">
      <w:pPr>
        <w:spacing w:after="0" w:line="360" w:lineRule="auto"/>
        <w:rPr>
          <w:ins w:id="177" w:author="Σπανός Γεώργιος" w:date="2022-10-04T10:44:00Z"/>
          <w:rFonts w:eastAsia="Times New Roman"/>
          <w:sz w:val="22"/>
          <w:szCs w:val="24"/>
          <w:lang w:eastAsia="en-US"/>
          <w:rPrChange w:id="178" w:author="Σπανός Γεώργιος" w:date="2022-10-04T10:44:00Z">
            <w:rPr>
              <w:ins w:id="179" w:author="Σπανός Γεώργιος" w:date="2022-10-04T10:44:00Z"/>
              <w:rFonts w:eastAsia="Times New Roman"/>
              <w:szCs w:val="24"/>
              <w:lang w:eastAsia="en-US"/>
            </w:rPr>
          </w:rPrChange>
        </w:rPr>
        <w:pPrChange w:id="180" w:author="Σπανός Γεώργιος" w:date="2022-10-04T10:45:00Z">
          <w:pPr>
            <w:spacing w:after="0" w:line="360" w:lineRule="auto"/>
          </w:pPr>
        </w:pPrChange>
      </w:pPr>
      <w:ins w:id="181" w:author="Σπανός Γεώργιος" w:date="2022-10-04T10:44:00Z">
        <w:r w:rsidRPr="000740D6">
          <w:rPr>
            <w:rFonts w:eastAsia="Times New Roman"/>
            <w:sz w:val="22"/>
            <w:szCs w:val="24"/>
            <w:lang w:eastAsia="en-US"/>
            <w:rPrChange w:id="182" w:author="Σπανός Γεώργιος" w:date="2022-10-04T10:44:00Z">
              <w:rPr>
                <w:rFonts w:eastAsia="Times New Roman"/>
                <w:szCs w:val="24"/>
                <w:lang w:eastAsia="en-US"/>
              </w:rPr>
            </w:rPrChange>
          </w:rPr>
          <w:t>ΚΩΝΣΤΑΝΤΙΝΟΠΟΥΛΟΣ Ο., σελ.</w:t>
        </w:r>
      </w:ins>
    </w:p>
    <w:p w:rsidR="000740D6" w:rsidRPr="000740D6" w:rsidRDefault="000740D6" w:rsidP="007A29E9">
      <w:pPr>
        <w:spacing w:after="0" w:line="360" w:lineRule="auto"/>
        <w:rPr>
          <w:ins w:id="183" w:author="Σπανός Γεώργιος" w:date="2022-10-04T10:44:00Z"/>
          <w:rFonts w:eastAsia="Times New Roman"/>
          <w:sz w:val="22"/>
          <w:szCs w:val="24"/>
          <w:lang w:eastAsia="en-US"/>
          <w:rPrChange w:id="184" w:author="Σπανός Γεώργιος" w:date="2022-10-04T10:44:00Z">
            <w:rPr>
              <w:ins w:id="185" w:author="Σπανός Γεώργιος" w:date="2022-10-04T10:44:00Z"/>
              <w:rFonts w:eastAsia="Times New Roman"/>
              <w:szCs w:val="24"/>
              <w:lang w:eastAsia="en-US"/>
            </w:rPr>
          </w:rPrChange>
        </w:rPr>
        <w:pPrChange w:id="186" w:author="Σπανός Γεώργιος" w:date="2022-10-04T10:45:00Z">
          <w:pPr>
            <w:spacing w:after="0" w:line="360" w:lineRule="auto"/>
          </w:pPr>
        </w:pPrChange>
      </w:pPr>
    </w:p>
    <w:p w:rsidR="000740D6" w:rsidRPr="000740D6" w:rsidRDefault="000740D6" w:rsidP="007A29E9">
      <w:pPr>
        <w:spacing w:after="0" w:line="360" w:lineRule="auto"/>
        <w:rPr>
          <w:ins w:id="187" w:author="Σπανός Γεώργιος" w:date="2022-10-04T10:44:00Z"/>
          <w:rFonts w:eastAsia="Times New Roman"/>
          <w:sz w:val="22"/>
          <w:szCs w:val="24"/>
          <w:lang w:eastAsia="en-US"/>
          <w:rPrChange w:id="188" w:author="Σπανός Γεώργιος" w:date="2022-10-04T10:44:00Z">
            <w:rPr>
              <w:ins w:id="189" w:author="Σπανός Γεώργιος" w:date="2022-10-04T10:44:00Z"/>
              <w:rFonts w:eastAsia="Times New Roman"/>
              <w:szCs w:val="24"/>
              <w:lang w:eastAsia="en-US"/>
            </w:rPr>
          </w:rPrChange>
        </w:rPr>
        <w:pPrChange w:id="190" w:author="Σπανός Γεώργιος" w:date="2022-10-04T10:45:00Z">
          <w:pPr>
            <w:spacing w:after="200" w:line="360" w:lineRule="auto"/>
          </w:pPr>
        </w:pPrChange>
      </w:pPr>
      <w:ins w:id="191" w:author="Σπανός Γεώργιος" w:date="2022-10-04T10:44:00Z">
        <w:r w:rsidRPr="000740D6">
          <w:rPr>
            <w:rFonts w:eastAsia="Times New Roman"/>
            <w:sz w:val="22"/>
            <w:szCs w:val="24"/>
            <w:lang w:eastAsia="en-US"/>
            <w:rPrChange w:id="192" w:author="Σπανός Γεώργιος" w:date="2022-10-04T10:44:00Z">
              <w:rPr>
                <w:rFonts w:eastAsia="Times New Roman"/>
                <w:szCs w:val="24"/>
                <w:lang w:eastAsia="en-US"/>
              </w:rPr>
            </w:rPrChange>
          </w:rPr>
          <w:t>ΟΜΙΛΗΤΕΣ</w:t>
        </w:r>
      </w:ins>
    </w:p>
    <w:p w:rsidR="000740D6" w:rsidRPr="000740D6" w:rsidRDefault="000740D6" w:rsidP="007A29E9">
      <w:pPr>
        <w:spacing w:after="0" w:line="360" w:lineRule="auto"/>
        <w:rPr>
          <w:ins w:id="193" w:author="Σπανός Γεώργιος" w:date="2022-10-04T10:44:00Z"/>
          <w:rFonts w:eastAsia="Times New Roman"/>
          <w:sz w:val="22"/>
          <w:szCs w:val="24"/>
          <w:lang w:eastAsia="en-US"/>
          <w:rPrChange w:id="194" w:author="Σπανός Γεώργιος" w:date="2022-10-04T10:44:00Z">
            <w:rPr>
              <w:ins w:id="195" w:author="Σπανός Γεώργιος" w:date="2022-10-04T10:44:00Z"/>
              <w:rFonts w:eastAsia="Times New Roman"/>
              <w:szCs w:val="24"/>
              <w:lang w:eastAsia="en-US"/>
            </w:rPr>
          </w:rPrChange>
        </w:rPr>
        <w:pPrChange w:id="196" w:author="Σπανός Γεώργιος" w:date="2022-10-04T10:45:00Z">
          <w:pPr>
            <w:spacing w:after="0" w:line="360" w:lineRule="auto"/>
          </w:pPr>
        </w:pPrChange>
      </w:pPr>
      <w:ins w:id="197" w:author="Σπανός Γεώργιος" w:date="2022-10-04T10:44:00Z">
        <w:r w:rsidRPr="000740D6">
          <w:rPr>
            <w:rFonts w:eastAsia="Times New Roman"/>
            <w:sz w:val="22"/>
            <w:szCs w:val="24"/>
            <w:lang w:eastAsia="en-US"/>
            <w:rPrChange w:id="198" w:author="Σπανός Γεώργιος" w:date="2022-10-04T10:44:00Z">
              <w:rPr>
                <w:rFonts w:eastAsia="Times New Roman"/>
                <w:szCs w:val="24"/>
                <w:lang w:eastAsia="en-US"/>
              </w:rPr>
            </w:rPrChange>
          </w:rPr>
          <w:br/>
          <w:t>Α. Επί διαδικαστικού θέματος:</w:t>
        </w:r>
        <w:r w:rsidRPr="000740D6">
          <w:rPr>
            <w:rFonts w:eastAsia="Times New Roman"/>
            <w:sz w:val="22"/>
            <w:szCs w:val="24"/>
            <w:lang w:eastAsia="en-US"/>
            <w:rPrChange w:id="199" w:author="Σπανός Γεώργιος" w:date="2022-10-04T10:44:00Z">
              <w:rPr>
                <w:rFonts w:eastAsia="Times New Roman"/>
                <w:szCs w:val="24"/>
                <w:lang w:eastAsia="en-US"/>
              </w:rPr>
            </w:rPrChange>
          </w:rPr>
          <w:br/>
          <w:t xml:space="preserve">    ΑΒΔΕΛΑΣ Α. , σελ. </w:t>
        </w:r>
      </w:ins>
    </w:p>
    <w:p w:rsidR="000740D6" w:rsidRPr="000740D6" w:rsidRDefault="000740D6" w:rsidP="007A29E9">
      <w:pPr>
        <w:spacing w:after="0" w:line="360" w:lineRule="auto"/>
        <w:rPr>
          <w:ins w:id="200" w:author="Σπανός Γεώργιος" w:date="2022-10-04T10:44:00Z"/>
          <w:rFonts w:eastAsia="Times New Roman"/>
          <w:sz w:val="22"/>
          <w:szCs w:val="24"/>
          <w:lang w:eastAsia="en-US"/>
          <w:rPrChange w:id="201" w:author="Σπανός Γεώργιος" w:date="2022-10-04T10:44:00Z">
            <w:rPr>
              <w:ins w:id="202" w:author="Σπανός Γεώργιος" w:date="2022-10-04T10:44:00Z"/>
              <w:rFonts w:eastAsia="Times New Roman"/>
              <w:szCs w:val="24"/>
              <w:lang w:eastAsia="en-US"/>
            </w:rPr>
          </w:rPrChange>
        </w:rPr>
        <w:pPrChange w:id="203" w:author="Σπανός Γεώργιος" w:date="2022-10-04T10:45:00Z">
          <w:pPr>
            <w:spacing w:after="0" w:line="360" w:lineRule="auto"/>
          </w:pPr>
        </w:pPrChange>
      </w:pPr>
      <w:ins w:id="204" w:author="Σπανός Γεώργιος" w:date="2022-10-04T10:44:00Z">
        <w:r w:rsidRPr="000740D6">
          <w:rPr>
            <w:rFonts w:eastAsia="Times New Roman"/>
            <w:sz w:val="22"/>
            <w:szCs w:val="24"/>
            <w:lang w:eastAsia="en-US"/>
            <w:rPrChange w:id="205" w:author="Σπανός Γεώργιος" w:date="2022-10-04T10:44:00Z">
              <w:rPr>
                <w:rFonts w:eastAsia="Times New Roman"/>
                <w:szCs w:val="24"/>
                <w:lang w:eastAsia="en-US"/>
              </w:rPr>
            </w:rPrChange>
          </w:rPr>
          <w:t xml:space="preserve">    ΚΩΝΣΤΑΝΤΙΝΟΠΟΥΛΟΣ Ο., σελ.</w:t>
        </w:r>
      </w:ins>
    </w:p>
    <w:p w:rsidR="000740D6" w:rsidRPr="000740D6" w:rsidRDefault="000740D6" w:rsidP="007A29E9">
      <w:pPr>
        <w:spacing w:after="0" w:line="360" w:lineRule="auto"/>
        <w:rPr>
          <w:ins w:id="206" w:author="Σπανός Γεώργιος" w:date="2022-10-04T10:44:00Z"/>
          <w:rFonts w:eastAsia="Times New Roman"/>
          <w:szCs w:val="24"/>
          <w:lang w:eastAsia="en-US"/>
        </w:rPr>
        <w:pPrChange w:id="207" w:author="Σπανός Γεώργιος" w:date="2022-10-04T10:45:00Z">
          <w:pPr>
            <w:spacing w:after="0" w:line="360" w:lineRule="auto"/>
          </w:pPr>
        </w:pPrChange>
      </w:pPr>
      <w:ins w:id="208" w:author="Σπανός Γεώργιος" w:date="2022-10-04T10:44:00Z">
        <w:r w:rsidRPr="000740D6">
          <w:rPr>
            <w:rFonts w:eastAsia="Times New Roman"/>
            <w:sz w:val="22"/>
            <w:szCs w:val="24"/>
            <w:lang w:eastAsia="en-US"/>
            <w:rPrChange w:id="209" w:author="Σπανός Γεώργιος" w:date="2022-10-04T10:44:00Z">
              <w:rPr>
                <w:rFonts w:eastAsia="Times New Roman"/>
                <w:szCs w:val="24"/>
                <w:lang w:eastAsia="en-US"/>
              </w:rPr>
            </w:rPrChange>
          </w:rPr>
          <w:t xml:space="preserve">    ΣΑΚΟΡΑΦΑ  Σ. , σελ. </w:t>
        </w:r>
        <w:r w:rsidRPr="000740D6">
          <w:rPr>
            <w:rFonts w:eastAsia="Times New Roman"/>
            <w:sz w:val="22"/>
            <w:szCs w:val="24"/>
            <w:lang w:eastAsia="en-US"/>
            <w:rPrChange w:id="210" w:author="Σπανός Γεώργιος" w:date="2022-10-04T10:44:00Z">
              <w:rPr>
                <w:rFonts w:eastAsia="Times New Roman"/>
                <w:szCs w:val="24"/>
                <w:lang w:eastAsia="en-US"/>
              </w:rPr>
            </w:rPrChange>
          </w:rPr>
          <w:br/>
          <w:t xml:space="preserve">    ΣΥΝΤΥΧΑΚΗΣ Ε. , σελ. </w:t>
        </w:r>
        <w:r w:rsidRPr="000740D6">
          <w:rPr>
            <w:rFonts w:eastAsia="Times New Roman"/>
            <w:sz w:val="22"/>
            <w:szCs w:val="24"/>
            <w:lang w:eastAsia="en-US"/>
            <w:rPrChange w:id="211" w:author="Σπανός Γεώργιος" w:date="2022-10-04T10:44:00Z">
              <w:rPr>
                <w:rFonts w:eastAsia="Times New Roman"/>
                <w:szCs w:val="24"/>
                <w:lang w:eastAsia="en-US"/>
              </w:rPr>
            </w:rPrChange>
          </w:rPr>
          <w:br/>
        </w:r>
        <w:r w:rsidRPr="000740D6">
          <w:rPr>
            <w:rFonts w:eastAsia="Times New Roman"/>
            <w:sz w:val="22"/>
            <w:szCs w:val="24"/>
            <w:lang w:eastAsia="en-US"/>
            <w:rPrChange w:id="212" w:author="Σπανός Γεώργιος" w:date="2022-10-04T10:44:00Z">
              <w:rPr>
                <w:rFonts w:eastAsia="Times New Roman"/>
                <w:szCs w:val="24"/>
                <w:lang w:eastAsia="en-US"/>
              </w:rPr>
            </w:rPrChange>
          </w:rPr>
          <w:br/>
          <w:t>Β. Επί των επικαίρων ερωτήσεων:</w:t>
        </w:r>
        <w:r w:rsidRPr="000740D6">
          <w:rPr>
            <w:rFonts w:eastAsia="Times New Roman"/>
            <w:sz w:val="22"/>
            <w:szCs w:val="24"/>
            <w:lang w:eastAsia="en-US"/>
            <w:rPrChange w:id="213" w:author="Σπανός Γεώργιος" w:date="2022-10-04T10:44:00Z">
              <w:rPr>
                <w:rFonts w:eastAsia="Times New Roman"/>
                <w:szCs w:val="24"/>
                <w:lang w:eastAsia="en-US"/>
              </w:rPr>
            </w:rPrChange>
          </w:rPr>
          <w:br/>
          <w:t xml:space="preserve">    ΑΡΣΕΝΗΣ Κ. , σελ. </w:t>
        </w:r>
        <w:r w:rsidRPr="000740D6">
          <w:rPr>
            <w:rFonts w:eastAsia="Times New Roman"/>
            <w:sz w:val="22"/>
            <w:szCs w:val="24"/>
            <w:lang w:eastAsia="en-US"/>
            <w:rPrChange w:id="214" w:author="Σπανός Γεώργιος" w:date="2022-10-04T10:44:00Z">
              <w:rPr>
                <w:rFonts w:eastAsia="Times New Roman"/>
                <w:szCs w:val="24"/>
                <w:lang w:eastAsia="en-US"/>
              </w:rPr>
            </w:rPrChange>
          </w:rPr>
          <w:br/>
          <w:t xml:space="preserve">    ΓΙΑΝΝΑΚΟΠΟΥΛΟΥ Κ. , σελ. </w:t>
        </w:r>
        <w:r w:rsidRPr="000740D6">
          <w:rPr>
            <w:rFonts w:eastAsia="Times New Roman"/>
            <w:sz w:val="22"/>
            <w:szCs w:val="24"/>
            <w:lang w:eastAsia="en-US"/>
            <w:rPrChange w:id="215" w:author="Σπανός Γεώργιος" w:date="2022-10-04T10:44:00Z">
              <w:rPr>
                <w:rFonts w:eastAsia="Times New Roman"/>
                <w:szCs w:val="24"/>
                <w:lang w:eastAsia="en-US"/>
              </w:rPr>
            </w:rPrChange>
          </w:rPr>
          <w:br/>
          <w:t xml:space="preserve">    ΔΕΛΗΣ Ι. , σελ. </w:t>
        </w:r>
        <w:r w:rsidRPr="000740D6">
          <w:rPr>
            <w:rFonts w:eastAsia="Times New Roman"/>
            <w:sz w:val="22"/>
            <w:szCs w:val="24"/>
            <w:lang w:eastAsia="en-US"/>
            <w:rPrChange w:id="216" w:author="Σπανός Γεώργιος" w:date="2022-10-04T10:44:00Z">
              <w:rPr>
                <w:rFonts w:eastAsia="Times New Roman"/>
                <w:szCs w:val="24"/>
                <w:lang w:eastAsia="en-US"/>
              </w:rPr>
            </w:rPrChange>
          </w:rPr>
          <w:br/>
        </w:r>
        <w:r w:rsidRPr="000740D6">
          <w:rPr>
            <w:rFonts w:eastAsia="Times New Roman"/>
            <w:sz w:val="22"/>
            <w:szCs w:val="24"/>
            <w:lang w:eastAsia="en-US"/>
            <w:rPrChange w:id="217" w:author="Σπανός Γεώργιος" w:date="2022-10-04T10:44:00Z">
              <w:rPr>
                <w:rFonts w:eastAsia="Times New Roman"/>
                <w:szCs w:val="24"/>
                <w:lang w:eastAsia="en-US"/>
              </w:rPr>
            </w:rPrChange>
          </w:rPr>
          <w:lastRenderedPageBreak/>
          <w:t xml:space="preserve">    ΚΑΡΑΜΑΝΛΗΣ Κ. , σελ. </w:t>
        </w:r>
        <w:r w:rsidRPr="000740D6">
          <w:rPr>
            <w:rFonts w:eastAsia="Times New Roman"/>
            <w:sz w:val="22"/>
            <w:szCs w:val="24"/>
            <w:lang w:eastAsia="en-US"/>
            <w:rPrChange w:id="218" w:author="Σπανός Γεώργιος" w:date="2022-10-04T10:44:00Z">
              <w:rPr>
                <w:rFonts w:eastAsia="Times New Roman"/>
                <w:szCs w:val="24"/>
                <w:lang w:eastAsia="en-US"/>
              </w:rPr>
            </w:rPrChange>
          </w:rPr>
          <w:br/>
          <w:t xml:space="preserve">    ΚΕΓΚΕΡΟΓΛΟΥ  Β. , σελ. </w:t>
        </w:r>
        <w:r w:rsidRPr="000740D6">
          <w:rPr>
            <w:rFonts w:eastAsia="Times New Roman"/>
            <w:sz w:val="22"/>
            <w:szCs w:val="24"/>
            <w:lang w:eastAsia="en-US"/>
            <w:rPrChange w:id="219" w:author="Σπανός Γεώργιος" w:date="2022-10-04T10:44:00Z">
              <w:rPr>
                <w:rFonts w:eastAsia="Times New Roman"/>
                <w:szCs w:val="24"/>
                <w:lang w:eastAsia="en-US"/>
              </w:rPr>
            </w:rPrChange>
          </w:rPr>
          <w:br/>
          <w:t xml:space="preserve">    ΚΕΡΑΜΕΩΣ Ν. , σελ. </w:t>
        </w:r>
        <w:r w:rsidRPr="000740D6">
          <w:rPr>
            <w:rFonts w:eastAsia="Times New Roman"/>
            <w:sz w:val="22"/>
            <w:szCs w:val="24"/>
            <w:lang w:eastAsia="en-US"/>
            <w:rPrChange w:id="220" w:author="Σπανός Γεώργιος" w:date="2022-10-04T10:44:00Z">
              <w:rPr>
                <w:rFonts w:eastAsia="Times New Roman"/>
                <w:szCs w:val="24"/>
                <w:lang w:eastAsia="en-US"/>
              </w:rPr>
            </w:rPrChange>
          </w:rPr>
          <w:br/>
          <w:t xml:space="preserve">    ΚΩΝΣΤΑΝΤΙΝΟΠΟΥΛΟΣ Ο. , σελ. </w:t>
        </w:r>
        <w:r w:rsidRPr="000740D6">
          <w:rPr>
            <w:rFonts w:eastAsia="Times New Roman"/>
            <w:sz w:val="22"/>
            <w:szCs w:val="24"/>
            <w:lang w:eastAsia="en-US"/>
            <w:rPrChange w:id="221" w:author="Σπανός Γεώργιος" w:date="2022-10-04T10:44:00Z">
              <w:rPr>
                <w:rFonts w:eastAsia="Times New Roman"/>
                <w:szCs w:val="24"/>
                <w:lang w:eastAsia="en-US"/>
              </w:rPr>
            </w:rPrChange>
          </w:rPr>
          <w:br/>
          <w:t xml:space="preserve">    ΛΑΜΠΡΟΥΛΗΣ Γ. , σελ. </w:t>
        </w:r>
        <w:r w:rsidRPr="000740D6">
          <w:rPr>
            <w:rFonts w:eastAsia="Times New Roman"/>
            <w:sz w:val="22"/>
            <w:szCs w:val="24"/>
            <w:lang w:eastAsia="en-US"/>
            <w:rPrChange w:id="222" w:author="Σπανός Γεώργιος" w:date="2022-10-04T10:44:00Z">
              <w:rPr>
                <w:rFonts w:eastAsia="Times New Roman"/>
                <w:szCs w:val="24"/>
                <w:lang w:eastAsia="en-US"/>
              </w:rPr>
            </w:rPrChange>
          </w:rPr>
          <w:br/>
          <w:t xml:space="preserve">    ΛΟΓΙΑΔΗΣ Γ. , σελ. </w:t>
        </w:r>
        <w:r w:rsidRPr="000740D6">
          <w:rPr>
            <w:rFonts w:eastAsia="Times New Roman"/>
            <w:sz w:val="22"/>
            <w:szCs w:val="24"/>
            <w:lang w:eastAsia="en-US"/>
            <w:rPrChange w:id="223" w:author="Σπανός Γεώργιος" w:date="2022-10-04T10:44:00Z">
              <w:rPr>
                <w:rFonts w:eastAsia="Times New Roman"/>
                <w:szCs w:val="24"/>
                <w:lang w:eastAsia="en-US"/>
              </w:rPr>
            </w:rPrChange>
          </w:rPr>
          <w:br/>
          <w:t xml:space="preserve">    ΜΑΚΡΗ  Ζ. , σελ. </w:t>
        </w:r>
        <w:r w:rsidRPr="000740D6">
          <w:rPr>
            <w:rFonts w:eastAsia="Times New Roman"/>
            <w:sz w:val="22"/>
            <w:szCs w:val="24"/>
            <w:lang w:eastAsia="en-US"/>
            <w:rPrChange w:id="224" w:author="Σπανός Γεώργιος" w:date="2022-10-04T10:44:00Z">
              <w:rPr>
                <w:rFonts w:eastAsia="Times New Roman"/>
                <w:szCs w:val="24"/>
                <w:lang w:eastAsia="en-US"/>
              </w:rPr>
            </w:rPrChange>
          </w:rPr>
          <w:br/>
          <w:t xml:space="preserve">    ΜΑΜΟΥΛΑΚΗΣ Χ. , σελ. </w:t>
        </w:r>
        <w:r w:rsidRPr="000740D6">
          <w:rPr>
            <w:rFonts w:eastAsia="Times New Roman"/>
            <w:sz w:val="22"/>
            <w:szCs w:val="24"/>
            <w:lang w:eastAsia="en-US"/>
            <w:rPrChange w:id="225" w:author="Σπανός Γεώργιος" w:date="2022-10-04T10:44:00Z">
              <w:rPr>
                <w:rFonts w:eastAsia="Times New Roman"/>
                <w:szCs w:val="24"/>
                <w:lang w:eastAsia="en-US"/>
              </w:rPr>
            </w:rPrChange>
          </w:rPr>
          <w:br/>
          <w:t xml:space="preserve">    ΜΑΝΩΛΑΚΟΥ Δ. , σελ. </w:t>
        </w:r>
        <w:r w:rsidRPr="000740D6">
          <w:rPr>
            <w:rFonts w:eastAsia="Times New Roman"/>
            <w:sz w:val="22"/>
            <w:szCs w:val="24"/>
            <w:lang w:eastAsia="en-US"/>
            <w:rPrChange w:id="226" w:author="Σπανός Γεώργιος" w:date="2022-10-04T10:44:00Z">
              <w:rPr>
                <w:rFonts w:eastAsia="Times New Roman"/>
                <w:szCs w:val="24"/>
                <w:lang w:eastAsia="en-US"/>
              </w:rPr>
            </w:rPrChange>
          </w:rPr>
          <w:br/>
          <w:t xml:space="preserve">    ΜΟΥΖΑΛΑΣ Ι. , σελ. </w:t>
        </w:r>
        <w:r w:rsidRPr="000740D6">
          <w:rPr>
            <w:rFonts w:eastAsia="Times New Roman"/>
            <w:sz w:val="22"/>
            <w:szCs w:val="24"/>
            <w:lang w:eastAsia="en-US"/>
            <w:rPrChange w:id="227" w:author="Σπανός Γεώργιος" w:date="2022-10-04T10:44:00Z">
              <w:rPr>
                <w:rFonts w:eastAsia="Times New Roman"/>
                <w:szCs w:val="24"/>
                <w:lang w:eastAsia="en-US"/>
              </w:rPr>
            </w:rPrChange>
          </w:rPr>
          <w:br/>
          <w:t xml:space="preserve">    ΜΟΥΛΚΙΩΤΗΣ Γ. , σελ. </w:t>
        </w:r>
        <w:r w:rsidRPr="000740D6">
          <w:rPr>
            <w:rFonts w:eastAsia="Times New Roman"/>
            <w:sz w:val="22"/>
            <w:szCs w:val="24"/>
            <w:lang w:eastAsia="en-US"/>
            <w:rPrChange w:id="228" w:author="Σπανός Γεώργιος" w:date="2022-10-04T10:44:00Z">
              <w:rPr>
                <w:rFonts w:eastAsia="Times New Roman"/>
                <w:szCs w:val="24"/>
                <w:lang w:eastAsia="en-US"/>
              </w:rPr>
            </w:rPrChange>
          </w:rPr>
          <w:br/>
          <w:t xml:space="preserve">    ΠΛΕΥΡΗΣ Α. , σελ. </w:t>
        </w:r>
        <w:r w:rsidRPr="000740D6">
          <w:rPr>
            <w:rFonts w:eastAsia="Times New Roman"/>
            <w:sz w:val="22"/>
            <w:szCs w:val="24"/>
            <w:lang w:eastAsia="en-US"/>
            <w:rPrChange w:id="229" w:author="Σπανός Γεώργιος" w:date="2022-10-04T10:44:00Z">
              <w:rPr>
                <w:rFonts w:eastAsia="Times New Roman"/>
                <w:szCs w:val="24"/>
                <w:lang w:eastAsia="en-US"/>
              </w:rPr>
            </w:rPrChange>
          </w:rPr>
          <w:br/>
          <w:t xml:space="preserve">    ΣΑΚΟΡΑΦΑ  Σ. , σελ. </w:t>
        </w:r>
        <w:r w:rsidRPr="000740D6">
          <w:rPr>
            <w:rFonts w:eastAsia="Times New Roman"/>
            <w:sz w:val="22"/>
            <w:szCs w:val="24"/>
            <w:lang w:eastAsia="en-US"/>
            <w:rPrChange w:id="230" w:author="Σπανός Γεώργιος" w:date="2022-10-04T10:44:00Z">
              <w:rPr>
                <w:rFonts w:eastAsia="Times New Roman"/>
                <w:szCs w:val="24"/>
                <w:lang w:eastAsia="en-US"/>
              </w:rPr>
            </w:rPrChange>
          </w:rPr>
          <w:br/>
          <w:t xml:space="preserve">    ΣΑΡΑΚΙΩΤΗΣ Ι. , σελ. </w:t>
        </w:r>
        <w:r w:rsidRPr="000740D6">
          <w:rPr>
            <w:rFonts w:eastAsia="Times New Roman"/>
            <w:sz w:val="22"/>
            <w:szCs w:val="24"/>
            <w:lang w:eastAsia="en-US"/>
            <w:rPrChange w:id="231" w:author="Σπανός Γεώργιος" w:date="2022-10-04T10:44:00Z">
              <w:rPr>
                <w:rFonts w:eastAsia="Times New Roman"/>
                <w:szCs w:val="24"/>
                <w:lang w:eastAsia="en-US"/>
              </w:rPr>
            </w:rPrChange>
          </w:rPr>
          <w:br/>
          <w:t xml:space="preserve">    ΣΚΥΛΑΚΑΚΗΣ Θ. , σελ. </w:t>
        </w:r>
        <w:r w:rsidRPr="000740D6">
          <w:rPr>
            <w:rFonts w:eastAsia="Times New Roman"/>
            <w:sz w:val="22"/>
            <w:szCs w:val="24"/>
            <w:lang w:eastAsia="en-US"/>
            <w:rPrChange w:id="232" w:author="Σπανός Γεώργιος" w:date="2022-10-04T10:44:00Z">
              <w:rPr>
                <w:rFonts w:eastAsia="Times New Roman"/>
                <w:szCs w:val="24"/>
                <w:lang w:eastAsia="en-US"/>
              </w:rPr>
            </w:rPrChange>
          </w:rPr>
          <w:br/>
          <w:t xml:space="preserve">    ΣΥΝΤΥΧΑΚΗΣ Ε. , σελ. </w:t>
        </w:r>
        <w:r w:rsidRPr="000740D6">
          <w:rPr>
            <w:rFonts w:eastAsia="Times New Roman"/>
            <w:sz w:val="22"/>
            <w:szCs w:val="24"/>
            <w:lang w:eastAsia="en-US"/>
            <w:rPrChange w:id="233" w:author="Σπανός Γεώργιος" w:date="2022-10-04T10:44:00Z">
              <w:rPr>
                <w:rFonts w:eastAsia="Times New Roman"/>
                <w:szCs w:val="24"/>
                <w:lang w:eastAsia="en-US"/>
              </w:rPr>
            </w:rPrChange>
          </w:rPr>
          <w:br/>
          <w:t xml:space="preserve">    ΣΥΡΙΓΟΣ Ε. , σελ. </w:t>
        </w:r>
        <w:r w:rsidRPr="000740D6">
          <w:rPr>
            <w:rFonts w:eastAsia="Times New Roman"/>
            <w:sz w:val="22"/>
            <w:szCs w:val="24"/>
            <w:lang w:eastAsia="en-US"/>
            <w:rPrChange w:id="234" w:author="Σπανός Γεώργιος" w:date="2022-10-04T10:44:00Z">
              <w:rPr>
                <w:rFonts w:eastAsia="Times New Roman"/>
                <w:szCs w:val="24"/>
                <w:lang w:eastAsia="en-US"/>
              </w:rPr>
            </w:rPrChange>
          </w:rPr>
          <w:br/>
          <w:t xml:space="preserve">    ΤΑΓΑΡΑΣ Ν. , σελ. </w:t>
        </w:r>
        <w:r w:rsidRPr="000740D6">
          <w:rPr>
            <w:rFonts w:eastAsia="Times New Roman"/>
            <w:sz w:val="22"/>
            <w:szCs w:val="24"/>
            <w:lang w:eastAsia="en-US"/>
            <w:rPrChange w:id="235" w:author="Σπανός Γεώργιος" w:date="2022-10-04T10:44:00Z">
              <w:rPr>
                <w:rFonts w:eastAsia="Times New Roman"/>
                <w:szCs w:val="24"/>
                <w:lang w:eastAsia="en-US"/>
              </w:rPr>
            </w:rPrChange>
          </w:rPr>
          <w:br/>
          <w:t xml:space="preserve">    ΤΣΑΚΛΟΓΛΟΥ Π. , σελ. </w:t>
        </w:r>
        <w:r w:rsidRPr="000740D6">
          <w:rPr>
            <w:rFonts w:eastAsia="Times New Roman"/>
            <w:sz w:val="22"/>
            <w:szCs w:val="24"/>
            <w:lang w:eastAsia="en-US"/>
            <w:rPrChange w:id="236" w:author="Σπανός Γεώργιος" w:date="2022-10-04T10:44:00Z">
              <w:rPr>
                <w:rFonts w:eastAsia="Times New Roman"/>
                <w:szCs w:val="24"/>
                <w:lang w:eastAsia="en-US"/>
              </w:rPr>
            </w:rPrChange>
          </w:rPr>
          <w:br/>
          <w:t xml:space="preserve">    ΦΙΛΗΣ Ν. , σελ. </w:t>
        </w:r>
        <w:r w:rsidRPr="000740D6">
          <w:rPr>
            <w:rFonts w:eastAsia="Times New Roman"/>
            <w:szCs w:val="24"/>
            <w:lang w:eastAsia="en-US"/>
          </w:rPr>
          <w:br/>
        </w:r>
      </w:ins>
    </w:p>
    <w:p w:rsidR="000740D6" w:rsidRDefault="000740D6" w:rsidP="007A29E9">
      <w:pPr>
        <w:spacing w:after="0" w:line="600" w:lineRule="auto"/>
        <w:rPr>
          <w:ins w:id="237" w:author="Σπανός Γεώργιος" w:date="2022-10-04T10:44:00Z"/>
          <w:rFonts w:eastAsia="Times New Roman"/>
          <w:szCs w:val="24"/>
        </w:rPr>
        <w:pPrChange w:id="238" w:author="Σπανός Γεώργιος" w:date="2022-10-04T10:45:00Z">
          <w:pPr>
            <w:spacing w:line="600" w:lineRule="auto"/>
            <w:ind w:firstLine="720"/>
            <w:jc w:val="center"/>
          </w:pPr>
        </w:pPrChange>
      </w:pPr>
    </w:p>
    <w:p w:rsidR="000740D6" w:rsidRDefault="000740D6" w:rsidP="007A29E9">
      <w:pPr>
        <w:spacing w:after="0" w:line="600" w:lineRule="auto"/>
        <w:rPr>
          <w:ins w:id="239" w:author="Σπανός Γεώργιος" w:date="2022-10-04T10:44:00Z"/>
          <w:rFonts w:eastAsia="Times New Roman"/>
          <w:szCs w:val="24"/>
        </w:rPr>
        <w:pPrChange w:id="240" w:author="Σπανός Γεώργιος" w:date="2022-10-04T10:45:00Z">
          <w:pPr>
            <w:spacing w:line="600" w:lineRule="auto"/>
            <w:ind w:firstLine="720"/>
            <w:jc w:val="center"/>
          </w:pPr>
        </w:pPrChange>
      </w:pPr>
    </w:p>
    <w:p w:rsidR="000740D6" w:rsidRDefault="000740D6" w:rsidP="007A29E9">
      <w:pPr>
        <w:spacing w:after="0" w:line="600" w:lineRule="auto"/>
        <w:rPr>
          <w:ins w:id="241" w:author="Σπανός Γεώργιος" w:date="2022-10-04T10:44:00Z"/>
          <w:rFonts w:eastAsia="Times New Roman"/>
          <w:szCs w:val="24"/>
        </w:rPr>
        <w:pPrChange w:id="242" w:author="Σπανός Γεώργιος" w:date="2022-10-04T10:45:00Z">
          <w:pPr>
            <w:spacing w:line="600" w:lineRule="auto"/>
            <w:ind w:firstLine="720"/>
            <w:jc w:val="center"/>
          </w:pPr>
        </w:pPrChange>
      </w:pPr>
    </w:p>
    <w:p w:rsidR="000740D6" w:rsidRDefault="000740D6" w:rsidP="007A29E9">
      <w:pPr>
        <w:spacing w:after="0" w:line="600" w:lineRule="auto"/>
        <w:rPr>
          <w:ins w:id="243" w:author="Σπανός Γεώργιος" w:date="2022-10-04T10:44:00Z"/>
          <w:rFonts w:eastAsia="Times New Roman"/>
          <w:szCs w:val="24"/>
        </w:rPr>
        <w:pPrChange w:id="244" w:author="Σπανός Γεώργιος" w:date="2022-10-04T10:45:00Z">
          <w:pPr>
            <w:spacing w:line="600" w:lineRule="auto"/>
            <w:ind w:firstLine="720"/>
            <w:jc w:val="center"/>
          </w:pPr>
        </w:pPrChange>
      </w:pPr>
    </w:p>
    <w:p w:rsidR="000740D6" w:rsidRDefault="000740D6" w:rsidP="007A29E9">
      <w:pPr>
        <w:spacing w:after="0" w:line="600" w:lineRule="auto"/>
        <w:rPr>
          <w:ins w:id="245" w:author="Σπανός Γεώργιος" w:date="2022-10-04T10:44:00Z"/>
          <w:rFonts w:eastAsia="Times New Roman"/>
          <w:szCs w:val="24"/>
        </w:rPr>
        <w:pPrChange w:id="246" w:author="Σπανός Γεώργιος" w:date="2022-10-04T10:45:00Z">
          <w:pPr>
            <w:spacing w:line="600" w:lineRule="auto"/>
            <w:ind w:firstLine="720"/>
            <w:jc w:val="center"/>
          </w:pPr>
        </w:pPrChange>
      </w:pPr>
    </w:p>
    <w:p w:rsidR="000740D6" w:rsidRDefault="000740D6" w:rsidP="007A29E9">
      <w:pPr>
        <w:spacing w:after="0" w:line="600" w:lineRule="auto"/>
        <w:rPr>
          <w:ins w:id="247" w:author="Σπανός Γεώργιος" w:date="2022-10-04T10:45:00Z"/>
          <w:rFonts w:eastAsia="Times New Roman"/>
          <w:szCs w:val="24"/>
        </w:rPr>
        <w:pPrChange w:id="248" w:author="Σπανός Γεώργιος" w:date="2022-10-04T10:45:00Z">
          <w:pPr>
            <w:spacing w:line="600" w:lineRule="auto"/>
            <w:ind w:firstLine="720"/>
            <w:jc w:val="center"/>
          </w:pPr>
        </w:pPrChange>
      </w:pPr>
    </w:p>
    <w:p w:rsidR="007A29E9" w:rsidRDefault="007A29E9" w:rsidP="007A29E9">
      <w:pPr>
        <w:spacing w:after="0" w:line="600" w:lineRule="auto"/>
        <w:rPr>
          <w:ins w:id="249" w:author="Σπανός Γεώργιος" w:date="2022-10-04T10:45:00Z"/>
          <w:rFonts w:eastAsia="Times New Roman"/>
          <w:szCs w:val="24"/>
        </w:rPr>
        <w:pPrChange w:id="250" w:author="Σπανός Γεώργιος" w:date="2022-10-04T10:45:00Z">
          <w:pPr>
            <w:spacing w:line="600" w:lineRule="auto"/>
            <w:ind w:firstLine="720"/>
            <w:jc w:val="center"/>
          </w:pPr>
        </w:pPrChange>
      </w:pPr>
    </w:p>
    <w:p w:rsidR="007A29E9" w:rsidRDefault="007A29E9" w:rsidP="007A29E9">
      <w:pPr>
        <w:spacing w:after="0" w:line="600" w:lineRule="auto"/>
        <w:rPr>
          <w:ins w:id="251" w:author="Σπανός Γεώργιος" w:date="2022-10-04T10:44:00Z"/>
          <w:rFonts w:eastAsia="Times New Roman"/>
          <w:szCs w:val="24"/>
        </w:rPr>
        <w:pPrChange w:id="252" w:author="Σπανός Γεώργιος" w:date="2022-10-04T10:45:00Z">
          <w:pPr>
            <w:spacing w:line="600" w:lineRule="auto"/>
            <w:ind w:firstLine="720"/>
            <w:jc w:val="center"/>
          </w:pPr>
        </w:pPrChange>
      </w:pPr>
    </w:p>
    <w:p w:rsidR="000740D6" w:rsidRDefault="000740D6" w:rsidP="007A29E9">
      <w:pPr>
        <w:spacing w:after="0" w:line="600" w:lineRule="auto"/>
        <w:rPr>
          <w:ins w:id="253" w:author="Σπανός Γεώργιος" w:date="2022-10-04T10:44:00Z"/>
          <w:rFonts w:eastAsia="Times New Roman"/>
          <w:szCs w:val="24"/>
        </w:rPr>
        <w:pPrChange w:id="254" w:author="Σπανός Γεώργιος" w:date="2022-10-04T10:45:00Z">
          <w:pPr>
            <w:spacing w:line="600" w:lineRule="auto"/>
            <w:ind w:firstLine="720"/>
            <w:jc w:val="center"/>
          </w:pPr>
        </w:pPrChange>
      </w:pPr>
    </w:p>
    <w:p w:rsidR="00785B97" w:rsidRDefault="00C57472" w:rsidP="007A29E9">
      <w:pPr>
        <w:spacing w:after="0" w:line="600" w:lineRule="auto"/>
        <w:ind w:firstLine="720"/>
        <w:jc w:val="center"/>
        <w:rPr>
          <w:rFonts w:eastAsia="Times New Roman"/>
          <w:szCs w:val="24"/>
        </w:rPr>
        <w:pPrChange w:id="255" w:author="Σπανός Γεώργιος" w:date="2022-10-04T10:45:00Z">
          <w:pPr>
            <w:spacing w:line="600" w:lineRule="auto"/>
            <w:ind w:firstLine="720"/>
            <w:jc w:val="center"/>
          </w:pPr>
        </w:pPrChange>
      </w:pPr>
      <w:r w:rsidRPr="00CD5A45">
        <w:rPr>
          <w:rFonts w:eastAsia="Times New Roman"/>
          <w:szCs w:val="24"/>
        </w:rPr>
        <w:lastRenderedPageBreak/>
        <w:t>ΠΡΑΚΤΙΚΑ ΒΟΥΛΗΣ</w:t>
      </w:r>
    </w:p>
    <w:p w:rsidR="00785B97" w:rsidRDefault="00C57472" w:rsidP="007A29E9">
      <w:pPr>
        <w:spacing w:after="0" w:line="600" w:lineRule="auto"/>
        <w:ind w:firstLine="720"/>
        <w:jc w:val="center"/>
        <w:rPr>
          <w:rFonts w:eastAsia="Times New Roman"/>
          <w:szCs w:val="24"/>
        </w:rPr>
        <w:pPrChange w:id="256" w:author="Σπανός Γεώργιος" w:date="2022-10-04T10:45:00Z">
          <w:pPr>
            <w:spacing w:line="600" w:lineRule="auto"/>
            <w:ind w:firstLine="720"/>
            <w:jc w:val="center"/>
          </w:pPr>
        </w:pPrChange>
      </w:pPr>
      <w:r w:rsidRPr="00CD5A45">
        <w:rPr>
          <w:rFonts w:eastAsia="Times New Roman"/>
          <w:szCs w:val="24"/>
        </w:rPr>
        <w:t>Ι</w:t>
      </w:r>
      <w:r w:rsidRPr="00CD5A45">
        <w:rPr>
          <w:rFonts w:eastAsia="Times New Roman"/>
          <w:szCs w:val="24"/>
        </w:rPr>
        <w:t>Η΄ ΠΕΡΙΟΔΟΣ</w:t>
      </w:r>
    </w:p>
    <w:p w:rsidR="00785B97" w:rsidRDefault="00C57472" w:rsidP="007A29E9">
      <w:pPr>
        <w:spacing w:after="0" w:line="600" w:lineRule="auto"/>
        <w:ind w:firstLine="720"/>
        <w:jc w:val="center"/>
        <w:rPr>
          <w:rFonts w:eastAsia="Times New Roman"/>
          <w:szCs w:val="24"/>
        </w:rPr>
        <w:pPrChange w:id="257" w:author="Σπανός Γεώργιος" w:date="2022-10-04T10:45:00Z">
          <w:pPr>
            <w:spacing w:line="600" w:lineRule="auto"/>
            <w:ind w:firstLine="720"/>
            <w:jc w:val="center"/>
          </w:pPr>
        </w:pPrChange>
      </w:pPr>
      <w:r w:rsidRPr="00CD5A45">
        <w:rPr>
          <w:rFonts w:eastAsia="Times New Roman"/>
          <w:szCs w:val="24"/>
        </w:rPr>
        <w:t>ΠΡΟΕΔΡΕΥΟΜΕΝΗΣ ΚΟΙΝΟΒΟΥΛΕΥΤΙΚΗΣ ΔΗΜΟΚΡΑΤΙΑΣ</w:t>
      </w:r>
    </w:p>
    <w:p w:rsidR="00785B97" w:rsidRDefault="00C57472" w:rsidP="007A29E9">
      <w:pPr>
        <w:spacing w:after="0" w:line="600" w:lineRule="auto"/>
        <w:ind w:firstLine="720"/>
        <w:jc w:val="center"/>
        <w:rPr>
          <w:rFonts w:eastAsia="Times New Roman"/>
          <w:szCs w:val="24"/>
        </w:rPr>
        <w:pPrChange w:id="258" w:author="Σπανός Γεώργιος" w:date="2022-10-04T10:45:00Z">
          <w:pPr>
            <w:spacing w:line="600" w:lineRule="auto"/>
            <w:ind w:firstLine="720"/>
            <w:jc w:val="center"/>
          </w:pPr>
        </w:pPrChange>
      </w:pPr>
      <w:r>
        <w:rPr>
          <w:rFonts w:eastAsia="Times New Roman"/>
          <w:szCs w:val="24"/>
        </w:rPr>
        <w:t>ΣΥΝΟΔΟΣ Γ΄</w:t>
      </w:r>
    </w:p>
    <w:p w:rsidR="00785B97" w:rsidRDefault="00C57472" w:rsidP="007A29E9">
      <w:pPr>
        <w:spacing w:after="0" w:line="600" w:lineRule="auto"/>
        <w:ind w:firstLine="720"/>
        <w:jc w:val="center"/>
        <w:rPr>
          <w:rFonts w:eastAsia="Times New Roman"/>
          <w:szCs w:val="24"/>
        </w:rPr>
        <w:pPrChange w:id="259" w:author="Σπανός Γεώργιος" w:date="2022-10-04T10:45:00Z">
          <w:pPr>
            <w:spacing w:line="600" w:lineRule="auto"/>
            <w:ind w:firstLine="720"/>
            <w:jc w:val="center"/>
          </w:pPr>
        </w:pPrChange>
      </w:pPr>
      <w:r>
        <w:rPr>
          <w:rFonts w:eastAsia="Times New Roman"/>
          <w:szCs w:val="24"/>
        </w:rPr>
        <w:t>ΣΥΝΕΔΡΙΑΣΗ ΡΝΘ</w:t>
      </w:r>
      <w:r w:rsidRPr="00CD5A45">
        <w:rPr>
          <w:rFonts w:eastAsia="Times New Roman"/>
          <w:szCs w:val="24"/>
        </w:rPr>
        <w:t>΄</w:t>
      </w:r>
    </w:p>
    <w:p w:rsidR="00785B97" w:rsidRDefault="00C57472" w:rsidP="007A29E9">
      <w:pPr>
        <w:spacing w:after="0" w:line="600" w:lineRule="auto"/>
        <w:ind w:firstLine="720"/>
        <w:jc w:val="center"/>
        <w:rPr>
          <w:rFonts w:eastAsia="Times New Roman"/>
          <w:szCs w:val="24"/>
        </w:rPr>
        <w:pPrChange w:id="260" w:author="Σπανός Γεώργιος" w:date="2022-10-04T10:45:00Z">
          <w:pPr>
            <w:spacing w:line="600" w:lineRule="auto"/>
            <w:ind w:firstLine="720"/>
            <w:jc w:val="center"/>
          </w:pPr>
        </w:pPrChange>
      </w:pPr>
      <w:r>
        <w:rPr>
          <w:rFonts w:eastAsia="Times New Roman"/>
          <w:szCs w:val="24"/>
        </w:rPr>
        <w:t>Δευτέρα 11 Ιουλίου 2022</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61" w:author="Σπανός Γεώργιος" w:date="2022-10-04T10:45:00Z">
          <w:pPr>
            <w:spacing w:line="600" w:lineRule="auto"/>
            <w:ind w:firstLine="720"/>
            <w:jc w:val="both"/>
          </w:pPr>
        </w:pPrChange>
      </w:pPr>
      <w:r w:rsidRPr="00D20254">
        <w:rPr>
          <w:rFonts w:eastAsia="Times New Roman" w:cs="Times New Roman"/>
          <w:color w:val="000000"/>
          <w:szCs w:val="24"/>
          <w:shd w:val="clear" w:color="auto" w:fill="FFFFFF"/>
        </w:rPr>
        <w:t xml:space="preserve">Αθήνα, σήμερα στις 11 Ιουλίου 2022, ημέρα Δευτέρα και ώρα 15.02΄ συνήλθε στην Αίθουσα των συνεδριάσεων του Βουλευτηρίου η Βουλή σε ολομέλεια για να συνεδριάσει υπό την προεδρία του Ζ΄ Αντιπροέδρου αυτής κ. </w:t>
      </w:r>
      <w:r w:rsidRPr="008707C9">
        <w:rPr>
          <w:rFonts w:eastAsia="Times New Roman" w:cs="Times New Roman"/>
          <w:b/>
          <w:color w:val="000000"/>
          <w:szCs w:val="24"/>
          <w:shd w:val="clear" w:color="auto" w:fill="FFFFFF"/>
        </w:rPr>
        <w:t>ΑΠΟΣΤΟΛΟΥ ΑΒΔΕΛΑ</w:t>
      </w:r>
      <w:r w:rsidRPr="00D20254">
        <w:rPr>
          <w:rFonts w:eastAsia="Times New Roman" w:cs="Times New Roman"/>
          <w:color w:val="000000"/>
          <w:szCs w:val="24"/>
          <w:shd w:val="clear" w:color="auto" w:fill="FFFFFF"/>
        </w:rPr>
        <w:t>.</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62" w:author="Σπανός Γεώργιος" w:date="2022-10-04T10:45:00Z">
          <w:pPr>
            <w:spacing w:line="600" w:lineRule="auto"/>
            <w:ind w:firstLine="720"/>
            <w:jc w:val="both"/>
          </w:pPr>
        </w:pPrChange>
      </w:pPr>
      <w:r w:rsidRPr="00D20254">
        <w:rPr>
          <w:rFonts w:eastAsia="Times New Roman" w:cs="Times New Roman"/>
          <w:b/>
          <w:color w:val="000000"/>
          <w:szCs w:val="24"/>
          <w:shd w:val="clear" w:color="auto" w:fill="FFFFFF"/>
        </w:rPr>
        <w:t xml:space="preserve">ΠΡΟΕΔΡΕΥΩΝ (Απόστολος </w:t>
      </w:r>
      <w:proofErr w:type="spellStart"/>
      <w:r w:rsidRPr="00D20254">
        <w:rPr>
          <w:rFonts w:eastAsia="Times New Roman" w:cs="Times New Roman"/>
          <w:b/>
          <w:color w:val="000000"/>
          <w:szCs w:val="24"/>
          <w:shd w:val="clear" w:color="auto" w:fill="FFFFFF"/>
        </w:rPr>
        <w:t>Αβδελάς</w:t>
      </w:r>
      <w:proofErr w:type="spellEnd"/>
      <w:r w:rsidRPr="00D20254">
        <w:rPr>
          <w:rFonts w:eastAsia="Times New Roman" w:cs="Times New Roman"/>
          <w:b/>
          <w:color w:val="000000"/>
          <w:szCs w:val="24"/>
          <w:shd w:val="clear" w:color="auto" w:fill="FFFFFF"/>
        </w:rPr>
        <w:t>):</w:t>
      </w:r>
      <w:r w:rsidRPr="00D20254">
        <w:rPr>
          <w:rFonts w:eastAsia="Times New Roman" w:cs="Times New Roman"/>
          <w:color w:val="000000"/>
          <w:szCs w:val="24"/>
          <w:shd w:val="clear" w:color="auto" w:fill="FFFFFF"/>
        </w:rPr>
        <w:t xml:space="preserve"> </w:t>
      </w:r>
      <w:r w:rsidRPr="00D20254">
        <w:rPr>
          <w:rFonts w:eastAsia="Times New Roman" w:cs="Times New Roman"/>
          <w:color w:val="000000"/>
          <w:szCs w:val="24"/>
          <w:shd w:val="clear" w:color="auto" w:fill="FFFFFF"/>
        </w:rPr>
        <w:t xml:space="preserve">Κυρίες και κύριοι συνάδελφοι, αρχίζει η συνεδρίαση. </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63" w:author="Σπανός Γεώργιος" w:date="2022-10-04T10:45:00Z">
          <w:pPr>
            <w:spacing w:line="600" w:lineRule="auto"/>
            <w:ind w:firstLine="720"/>
            <w:jc w:val="both"/>
          </w:pPr>
        </w:pPrChange>
      </w:pPr>
      <w:r w:rsidRPr="00D20254">
        <w:rPr>
          <w:rFonts w:eastAsia="Times New Roman"/>
          <w:color w:val="000000"/>
          <w:sz w:val="22"/>
          <w:szCs w:val="22"/>
          <w:shd w:val="clear" w:color="auto" w:fill="FFFFFF"/>
        </w:rPr>
        <w:t>(</w:t>
      </w:r>
      <w:r w:rsidRPr="00BC1600">
        <w:rPr>
          <w:rFonts w:eastAsia="Times New Roman" w:cs="Times New Roman"/>
          <w:color w:val="000000"/>
          <w:szCs w:val="24"/>
          <w:shd w:val="clear" w:color="auto" w:fill="FFFFFF"/>
        </w:rPr>
        <w:t>ΕΠΙΚΥΡΩΣΗ ΠΡΑΚΤΙΚΩΝ: Σύμφωνα με την από 8</w:t>
      </w:r>
      <w:r w:rsidRPr="008707C9">
        <w:rPr>
          <w:rFonts w:eastAsia="Times New Roman" w:cs="Times New Roman"/>
          <w:color w:val="000000"/>
          <w:szCs w:val="24"/>
          <w:shd w:val="clear" w:color="auto" w:fill="FFFFFF"/>
        </w:rPr>
        <w:t>-</w:t>
      </w:r>
      <w:r w:rsidRPr="00BC1600">
        <w:rPr>
          <w:rFonts w:eastAsia="Times New Roman" w:cs="Times New Roman"/>
          <w:color w:val="000000"/>
          <w:szCs w:val="24"/>
          <w:shd w:val="clear" w:color="auto" w:fill="FFFFFF"/>
        </w:rPr>
        <w:t>7</w:t>
      </w:r>
      <w:r w:rsidRPr="008707C9">
        <w:rPr>
          <w:rFonts w:eastAsia="Times New Roman" w:cs="Times New Roman"/>
          <w:color w:val="000000"/>
          <w:szCs w:val="24"/>
          <w:shd w:val="clear" w:color="auto" w:fill="FFFFFF"/>
        </w:rPr>
        <w:t>-</w:t>
      </w:r>
      <w:r w:rsidRPr="00BC1600">
        <w:rPr>
          <w:rFonts w:eastAsia="Times New Roman" w:cs="Times New Roman"/>
          <w:color w:val="000000"/>
          <w:szCs w:val="24"/>
          <w:shd w:val="clear" w:color="auto" w:fill="FFFFFF"/>
        </w:rPr>
        <w:t>2022 εξουσιοδότηση του Σώματος</w:t>
      </w:r>
      <w:del w:id="264" w:author="Σπανός Γεώργιος" w:date="2022-10-04T10:45:00Z">
        <w:r w:rsidRPr="00BC1600" w:rsidDel="00C57472">
          <w:rPr>
            <w:rFonts w:eastAsia="Times New Roman" w:cs="Times New Roman"/>
            <w:color w:val="000000"/>
            <w:szCs w:val="24"/>
            <w:shd w:val="clear" w:color="auto" w:fill="FFFFFF"/>
          </w:rPr>
          <w:delText>,</w:delText>
        </w:r>
      </w:del>
      <w:r w:rsidRPr="00BC1600">
        <w:rPr>
          <w:rFonts w:eastAsia="Times New Roman" w:cs="Times New Roman"/>
          <w:color w:val="000000"/>
          <w:szCs w:val="24"/>
          <w:shd w:val="clear" w:color="auto" w:fill="FFFFFF"/>
        </w:rPr>
        <w:t xml:space="preserve"> επικυρώθηκαν με ευθύνη του Προεδρείου τα </w:t>
      </w:r>
      <w:ins w:id="265" w:author="Σπανός Γεώργιος" w:date="2022-10-04T10:45:00Z">
        <w:r>
          <w:rPr>
            <w:rFonts w:eastAsia="Times New Roman" w:cs="Times New Roman"/>
            <w:color w:val="000000"/>
            <w:szCs w:val="24"/>
            <w:shd w:val="clear" w:color="auto" w:fill="FFFFFF"/>
          </w:rPr>
          <w:t>Π</w:t>
        </w:r>
      </w:ins>
      <w:del w:id="266" w:author="Σπανός Γεώργιος" w:date="2022-10-04T10:45:00Z">
        <w:r w:rsidRPr="00BC1600" w:rsidDel="00C57472">
          <w:rPr>
            <w:rFonts w:eastAsia="Times New Roman" w:cs="Times New Roman"/>
            <w:color w:val="000000"/>
            <w:szCs w:val="24"/>
            <w:shd w:val="clear" w:color="auto" w:fill="FFFFFF"/>
          </w:rPr>
          <w:delText>π</w:delText>
        </w:r>
      </w:del>
      <w:r w:rsidRPr="00BC1600">
        <w:rPr>
          <w:rFonts w:eastAsia="Times New Roman" w:cs="Times New Roman"/>
          <w:color w:val="000000"/>
          <w:szCs w:val="24"/>
          <w:shd w:val="clear" w:color="auto" w:fill="FFFFFF"/>
        </w:rPr>
        <w:t>ρακτικά της ΡΝΗ΄ συνεδριάσεώς του, της Παρασκευής 8 Ιουλίου 2022</w:t>
      </w:r>
      <w:ins w:id="267" w:author="Σπανός Γεώργιος" w:date="2022-10-04T10:46:00Z">
        <w:r>
          <w:rPr>
            <w:rFonts w:eastAsia="Times New Roman" w:cs="Times New Roman"/>
            <w:color w:val="000000"/>
            <w:szCs w:val="24"/>
            <w:shd w:val="clear" w:color="auto" w:fill="FFFFFF"/>
          </w:rPr>
          <w:t>,</w:t>
        </w:r>
      </w:ins>
      <w:bookmarkStart w:id="268" w:name="_GoBack"/>
      <w:bookmarkEnd w:id="268"/>
      <w:r w:rsidRPr="00BC1600">
        <w:rPr>
          <w:rFonts w:eastAsia="Times New Roman" w:cs="Times New Roman"/>
          <w:color w:val="000000"/>
          <w:szCs w:val="24"/>
          <w:shd w:val="clear" w:color="auto" w:fill="FFFFFF"/>
        </w:rPr>
        <w:t xml:space="preserve"> σε ό,τι αφορά την ψ</w:t>
      </w:r>
      <w:r w:rsidRPr="00BC1600">
        <w:rPr>
          <w:rFonts w:eastAsia="Times New Roman" w:cs="Times New Roman"/>
          <w:color w:val="000000"/>
          <w:szCs w:val="24"/>
          <w:shd w:val="clear" w:color="auto" w:fill="FFFFFF"/>
        </w:rPr>
        <w:t>ήφιση στο σύνολο του σχεδίου νόμου: «Κύρωση της Σύμβασης μεταξύ του Ελληνικού Δημοσίου και της ανώνυμης εταιρείας με την επωνυμία «ΤΡΑΙΝΟΣΕ Μεταφορές-Μεταφορικές Υπηρεσίες Επιβατών και</w:t>
      </w:r>
      <w:r w:rsidRPr="007415DD">
        <w:rPr>
          <w:rFonts w:eastAsia="Times New Roman" w:cs="Times New Roman"/>
          <w:color w:val="000000"/>
          <w:szCs w:val="24"/>
          <w:shd w:val="clear" w:color="auto" w:fill="FFFFFF"/>
        </w:rPr>
        <w:t xml:space="preserve"> Φορτίου Ανώνυμη Σιδηροδρομική Εταιρεία» (ΤΡΑΙΝΟΣΕ Α.Ε.) για την ανάθεση</w:t>
      </w:r>
      <w:r w:rsidRPr="007415DD">
        <w:rPr>
          <w:rFonts w:eastAsia="Times New Roman" w:cs="Times New Roman"/>
          <w:color w:val="000000"/>
          <w:szCs w:val="24"/>
          <w:shd w:val="clear" w:color="auto" w:fill="FFFFFF"/>
        </w:rPr>
        <w:t xml:space="preserve"> </w:t>
      </w:r>
      <w:r w:rsidRPr="007415DD">
        <w:rPr>
          <w:rFonts w:eastAsia="Times New Roman" w:cs="Times New Roman"/>
          <w:color w:val="000000"/>
          <w:szCs w:val="24"/>
          <w:shd w:val="clear" w:color="auto" w:fill="FFFFFF"/>
        </w:rPr>
        <w:lastRenderedPageBreak/>
        <w:t>Υποχρεώσεων Δημόσιας Υπηρεσίας επιβατικών σιδηροδρομικών μεταφορών»)</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69"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 xml:space="preserve">Γίνεται γνωστό στο Σώμα ότι οι Υπουργοί Ανάπτυξης και Επενδύσεων, Οικονομικών, Περιβάλλοντος και Ενέργειας, Δικαιοσύνης, Εσωτερικών, Υποδομών και Μεταφορών, Αγροτικής Ανάπτυξης και </w:t>
      </w:r>
      <w:r w:rsidRPr="007415DD">
        <w:rPr>
          <w:rFonts w:eastAsia="Times New Roman" w:cs="Times New Roman"/>
          <w:color w:val="000000"/>
          <w:szCs w:val="24"/>
          <w:shd w:val="clear" w:color="auto" w:fill="FFFFFF"/>
        </w:rPr>
        <w:t>Τροφίμων, καθώς και οι Αναπληρωτές Υπουργοί Οικονομικών και Ανάπτυξης και Επενδύσεων κατέθεσαν την 8</w:t>
      </w:r>
      <w:r w:rsidRPr="008707C9">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7</w:t>
      </w:r>
      <w:r w:rsidRPr="008707C9">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2022 σχέδιο νόμου: «Κύρωση της Προγραμματικής Σύμβασης της παρ. 4 του άρθρου 155 του ν. 4759/2020 μεταξύ του Ελληνικού Δημοσίου και των ανωνύμων εταιρειώ</w:t>
      </w:r>
      <w:r w:rsidRPr="007415DD">
        <w:rPr>
          <w:rFonts w:eastAsia="Times New Roman" w:cs="Times New Roman"/>
          <w:color w:val="000000"/>
          <w:szCs w:val="24"/>
          <w:shd w:val="clear" w:color="auto" w:fill="FFFFFF"/>
        </w:rPr>
        <w:t>ν με διακριτικό τίτλο «ΜΕΤΑΒΑΣΗ Α.Ε.» και «ΔΕΗ Α.Ε.»».</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0"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Επίσης, ο Αντιπρόεδρος της Κυβέρνησης, οι Υπουργοί Υγείας, Οικονομικών, Ανάπτυξης και Επενδύσεων, Εθνικής Άμυνας, Παιδείας και Θρησκευμάτων, Περιβάλλοντος και Ενέργειας, Προστασίας του Πολίτη, Δικαιοσύ</w:t>
      </w:r>
      <w:r w:rsidRPr="007415DD">
        <w:rPr>
          <w:rFonts w:eastAsia="Times New Roman" w:cs="Times New Roman"/>
          <w:color w:val="000000"/>
          <w:szCs w:val="24"/>
          <w:shd w:val="clear" w:color="auto" w:fill="FFFFFF"/>
        </w:rPr>
        <w:t>νης, Εσωτερικών, Υποδομών και Μεταφορών, Επικρατείας, καθώς και οι Αναπληρωτές Υπουργοί Οικονομικών και Υγείας κατέθεσαν την 8</w:t>
      </w:r>
      <w:r w:rsidRPr="008707C9">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7</w:t>
      </w:r>
      <w:r w:rsidRPr="008707C9">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2022 σχέδιο νόμου «Μεταρρυθμίσεις στην ιατρικώς υποβοηθούμενη αναπαραγωγή».</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1"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Παραπέμπονται στις αρμόδιες Διαρκείς Επιτροπές.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2"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Κυρ</w:t>
      </w:r>
      <w:r w:rsidRPr="007415DD">
        <w:rPr>
          <w:rFonts w:eastAsia="Times New Roman" w:cs="Times New Roman"/>
          <w:color w:val="000000"/>
          <w:szCs w:val="24"/>
          <w:shd w:val="clear" w:color="auto" w:fill="FFFFFF"/>
        </w:rPr>
        <w:t>ίες και κύριοι συνάδελφοι, εισερχόμαστε στη συζήτηση των</w:t>
      </w:r>
    </w:p>
    <w:p w:rsidR="00785B97" w:rsidRDefault="00C57472" w:rsidP="007A29E9">
      <w:pPr>
        <w:spacing w:after="0" w:line="600" w:lineRule="auto"/>
        <w:ind w:firstLine="720"/>
        <w:jc w:val="center"/>
        <w:rPr>
          <w:rFonts w:eastAsia="Times New Roman" w:cs="Times New Roman"/>
          <w:b/>
          <w:color w:val="000000"/>
          <w:szCs w:val="24"/>
          <w:shd w:val="clear" w:color="auto" w:fill="FFFFFF"/>
        </w:rPr>
        <w:pPrChange w:id="273" w:author="Σπανός Γεώργιος" w:date="2022-10-04T10:45:00Z">
          <w:pPr>
            <w:spacing w:line="600" w:lineRule="auto"/>
            <w:ind w:firstLine="720"/>
            <w:jc w:val="center"/>
          </w:pPr>
        </w:pPrChange>
      </w:pPr>
      <w:r w:rsidRPr="007415DD">
        <w:rPr>
          <w:rFonts w:eastAsia="Times New Roman" w:cs="Times New Roman"/>
          <w:b/>
          <w:color w:val="000000"/>
          <w:szCs w:val="24"/>
          <w:shd w:val="clear" w:color="auto" w:fill="FFFFFF"/>
        </w:rPr>
        <w:t>ΕΠΙΚΑΙΡΩΝ ΕΡΩΤΗΣΕΩΝ</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4"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lastRenderedPageBreak/>
        <w:t>Με έγγραφό του ο Γενικός Γραμματέας Νομικών και Κοινοβουλευτικών Θεμάτων ενημερώνει το Σώμα ότι σήμερα θα συζητηθούν οι υπ’ αρ</w:t>
      </w:r>
      <w:r>
        <w:rPr>
          <w:rFonts w:eastAsia="Times New Roman" w:cs="Times New Roman"/>
          <w:color w:val="000000"/>
          <w:szCs w:val="24"/>
          <w:shd w:val="clear" w:color="auto" w:fill="FFFFFF"/>
        </w:rPr>
        <w:t>ιθμ</w:t>
      </w:r>
      <w:r w:rsidRPr="007415DD">
        <w:rPr>
          <w:rFonts w:eastAsia="Times New Roman" w:cs="Times New Roman"/>
          <w:color w:val="000000"/>
          <w:szCs w:val="24"/>
          <w:shd w:val="clear" w:color="auto" w:fill="FFFFFF"/>
        </w:rPr>
        <w:t xml:space="preserve">. 846, 854, 868, 869, 872, 5347, 5422, 5483, 863, </w:t>
      </w:r>
      <w:r w:rsidRPr="007415DD">
        <w:rPr>
          <w:rFonts w:eastAsia="Times New Roman" w:cs="Times New Roman"/>
          <w:color w:val="000000"/>
          <w:szCs w:val="24"/>
          <w:shd w:val="clear" w:color="auto" w:fill="FFFFFF"/>
        </w:rPr>
        <w:t>5070, 864, 840, 847, 855, 866, 862, 865, 841 και 844 επίκαιρες ερωτήσεις.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5" w:author="Σπανός Γεώργιος" w:date="2022-10-04T10:45:00Z">
          <w:pPr>
            <w:spacing w:line="600" w:lineRule="auto"/>
            <w:ind w:firstLine="720"/>
            <w:jc w:val="both"/>
          </w:pPr>
        </w:pPrChange>
      </w:pPr>
      <w:r>
        <w:rPr>
          <w:rFonts w:eastAsia="Times New Roman" w:cs="Times New Roman"/>
          <w:color w:val="000000"/>
          <w:szCs w:val="24"/>
          <w:shd w:val="clear" w:color="auto" w:fill="FFFFFF"/>
        </w:rPr>
        <w:t>Πρώτ</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 xml:space="preserve"> θ</w:t>
      </w:r>
      <w:r w:rsidRPr="007415DD">
        <w:rPr>
          <w:rFonts w:eastAsia="Times New Roman" w:cs="Times New Roman"/>
          <w:color w:val="000000"/>
          <w:szCs w:val="24"/>
          <w:shd w:val="clear" w:color="auto" w:fill="FFFFFF"/>
        </w:rPr>
        <w:t xml:space="preserve">α συζητηθεί η δέκατη έκτη με αριθμό 864/4-7-2022 επίκαιρη ερώτηση δεύτερου κύκλου του Βουλευτή Β2΄ Δυτικού Τομέα Αθηνών του ΜέΡΑ25 κ. </w:t>
      </w:r>
      <w:proofErr w:type="spellStart"/>
      <w:r w:rsidRPr="007415DD">
        <w:rPr>
          <w:rFonts w:eastAsia="Times New Roman" w:cs="Times New Roman"/>
          <w:color w:val="000000"/>
          <w:szCs w:val="24"/>
          <w:shd w:val="clear" w:color="auto" w:fill="FFFFFF"/>
        </w:rPr>
        <w:t>Κρίτωνα</w:t>
      </w:r>
      <w:proofErr w:type="spellEnd"/>
      <w:r w:rsidRPr="008707C9">
        <w:rPr>
          <w:rFonts w:eastAsia="Times New Roman" w:cs="Times New Roman"/>
          <w:color w:val="000000"/>
          <w:szCs w:val="24"/>
          <w:shd w:val="clear" w:color="auto" w:fill="FFFFFF"/>
        </w:rPr>
        <w:t xml:space="preserve"> </w:t>
      </w:r>
      <w:r w:rsidRPr="007415DD">
        <w:rPr>
          <w:rFonts w:eastAsia="Times New Roman" w:cs="Times New Roman"/>
          <w:color w:val="000000"/>
          <w:szCs w:val="24"/>
          <w:shd w:val="clear" w:color="auto" w:fill="FFFFFF"/>
        </w:rPr>
        <w:t>-</w:t>
      </w:r>
      <w:r w:rsidRPr="008707C9">
        <w:rPr>
          <w:rFonts w:eastAsia="Times New Roman" w:cs="Times New Roman"/>
          <w:color w:val="000000"/>
          <w:szCs w:val="24"/>
          <w:shd w:val="clear" w:color="auto" w:fill="FFFFFF"/>
        </w:rPr>
        <w:t xml:space="preserve"> </w:t>
      </w:r>
      <w:r w:rsidRPr="007415DD">
        <w:rPr>
          <w:rFonts w:eastAsia="Times New Roman" w:cs="Times New Roman"/>
          <w:color w:val="000000"/>
          <w:szCs w:val="24"/>
          <w:shd w:val="clear" w:color="auto" w:fill="FFFFFF"/>
        </w:rPr>
        <w:t xml:space="preserve">Ηλία Αρσένη προς τον Υπουργό Οικονομικών, με θέμα: «Η Κυβέρνηση στέλνει </w:t>
      </w:r>
      <w:r>
        <w:rPr>
          <w:rFonts w:eastAsia="Times New Roman" w:cs="Times New Roman"/>
          <w:color w:val="000000"/>
          <w:szCs w:val="24"/>
          <w:shd w:val="clear" w:color="auto" w:fill="FFFFFF"/>
        </w:rPr>
        <w:t>πενήντα χιλιάδες</w:t>
      </w:r>
      <w:r w:rsidRPr="007415DD">
        <w:rPr>
          <w:rFonts w:eastAsia="Times New Roman" w:cs="Times New Roman"/>
          <w:color w:val="000000"/>
          <w:szCs w:val="24"/>
          <w:shd w:val="clear" w:color="auto" w:fill="FFFFFF"/>
        </w:rPr>
        <w:t xml:space="preserve"> τσιγγάνους που απέκτησαν κατοικία πίσω στους καταυλισμούς».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6"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 xml:space="preserve">Κύριε Αρσένη, καλησπέρα σας, καλή εβδομάδα. Έχετε δύο λεπτά για </w:t>
      </w:r>
      <w:r>
        <w:rPr>
          <w:rFonts w:eastAsia="Times New Roman" w:cs="Times New Roman"/>
          <w:color w:val="000000"/>
          <w:szCs w:val="24"/>
          <w:shd w:val="clear" w:color="auto" w:fill="FFFFFF"/>
        </w:rPr>
        <w:t>να αναπτύξετε την ερώτησή σας</w:t>
      </w:r>
      <w:r w:rsidRPr="007415DD">
        <w:rPr>
          <w:rFonts w:eastAsia="Times New Roman" w:cs="Times New Roman"/>
          <w:color w:val="000000"/>
          <w:szCs w:val="24"/>
          <w:shd w:val="clear" w:color="auto" w:fill="FFFFFF"/>
        </w:rPr>
        <w:t>.</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7" w:author="Σπανός Γεώργιος" w:date="2022-10-04T10:45:00Z">
          <w:pPr>
            <w:spacing w:line="600" w:lineRule="auto"/>
            <w:ind w:firstLine="720"/>
            <w:jc w:val="both"/>
          </w:pPr>
        </w:pPrChange>
      </w:pPr>
      <w:r w:rsidRPr="007415DD">
        <w:rPr>
          <w:rFonts w:eastAsia="Times New Roman" w:cs="Times New Roman"/>
          <w:b/>
          <w:color w:val="000000"/>
          <w:szCs w:val="24"/>
          <w:shd w:val="clear" w:color="auto" w:fill="FFFFFF"/>
        </w:rPr>
        <w:t>ΚΡΙΤΩΝ</w:t>
      </w:r>
      <w:r>
        <w:rPr>
          <w:rFonts w:eastAsia="Times New Roman" w:cs="Times New Roman"/>
          <w:b/>
          <w:color w:val="000000"/>
          <w:szCs w:val="24"/>
          <w:shd w:val="clear" w:color="auto" w:fill="FFFFFF"/>
        </w:rPr>
        <w:t xml:space="preserve"> </w:t>
      </w:r>
      <w:r w:rsidRPr="007415DD">
        <w:rPr>
          <w:rFonts w:eastAsia="Times New Roman" w:cs="Times New Roman"/>
          <w:b/>
          <w:color w:val="000000"/>
          <w:szCs w:val="24"/>
          <w:shd w:val="clear" w:color="auto" w:fill="FFFFFF"/>
        </w:rPr>
        <w:t>-</w:t>
      </w:r>
      <w:r>
        <w:rPr>
          <w:rFonts w:eastAsia="Times New Roman" w:cs="Times New Roman"/>
          <w:b/>
          <w:color w:val="000000"/>
          <w:szCs w:val="24"/>
          <w:shd w:val="clear" w:color="auto" w:fill="FFFFFF"/>
        </w:rPr>
        <w:t xml:space="preserve"> </w:t>
      </w:r>
      <w:r w:rsidRPr="007415DD">
        <w:rPr>
          <w:rFonts w:eastAsia="Times New Roman" w:cs="Times New Roman"/>
          <w:b/>
          <w:color w:val="000000"/>
          <w:szCs w:val="24"/>
          <w:shd w:val="clear" w:color="auto" w:fill="FFFFFF"/>
        </w:rPr>
        <w:t>ΗΛΙ</w:t>
      </w:r>
      <w:r w:rsidRPr="007415DD">
        <w:rPr>
          <w:rFonts w:eastAsia="Times New Roman" w:cs="Times New Roman"/>
          <w:b/>
          <w:color w:val="000000"/>
          <w:szCs w:val="24"/>
          <w:shd w:val="clear" w:color="auto" w:fill="FFFFFF"/>
        </w:rPr>
        <w:t xml:space="preserve">ΑΣ ΑΡΣΕΝΗΣ: </w:t>
      </w:r>
      <w:r w:rsidRPr="007415DD">
        <w:rPr>
          <w:rFonts w:eastAsia="Times New Roman" w:cs="Times New Roman"/>
          <w:color w:val="000000"/>
          <w:szCs w:val="24"/>
          <w:shd w:val="clear" w:color="auto" w:fill="FFFFFF"/>
        </w:rPr>
        <w:t>Ευχαριστώ πολύ, κύριε Πρόεδρε.</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8"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Κύριε Υπουργέ, επανερχόμαστε στο ζήτημα</w:t>
      </w:r>
      <w:r>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 xml:space="preserve"> γιατί οι δηλώσεις σας την προηγούμενη φορά ήταν απαράδεκτες. Μιλήσατε για στρατηγικούς κακοπληρωτές και για δάνεια τα οποία δόθηκαν για να αποπληρωθούν. Μιλήσατε</w:t>
      </w:r>
      <w:r>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 xml:space="preserve"> βέβαια</w:t>
      </w:r>
      <w:r>
        <w:rPr>
          <w:rFonts w:eastAsia="Times New Roman" w:cs="Times New Roman"/>
          <w:color w:val="000000"/>
          <w:szCs w:val="24"/>
          <w:shd w:val="clear" w:color="auto" w:fill="FFFFFF"/>
        </w:rPr>
        <w:t>,</w:t>
      </w:r>
      <w:r w:rsidRPr="007415DD">
        <w:rPr>
          <w:rFonts w:eastAsia="Times New Roman" w:cs="Times New Roman"/>
          <w:color w:val="000000"/>
          <w:szCs w:val="24"/>
          <w:shd w:val="clear" w:color="auto" w:fill="FFFFFF"/>
        </w:rPr>
        <w:t xml:space="preserve"> γ</w:t>
      </w:r>
      <w:r w:rsidRPr="007415DD">
        <w:rPr>
          <w:rFonts w:eastAsia="Times New Roman" w:cs="Times New Roman"/>
          <w:color w:val="000000"/>
          <w:szCs w:val="24"/>
          <w:shd w:val="clear" w:color="auto" w:fill="FFFFFF"/>
        </w:rPr>
        <w:t xml:space="preserve">ια πολιτική που δεν ήταν δικιά σας. </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79"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Κοιτάξαμε τα έγγραφα. Δεν είναι μόνο η ΚΥΑ του 2003. Η ΚΥΑ αυτή προσαρμόστηκε και το 2006 από κυβέρνηση στην οποία εσείς διατελούσατε γενικός γραμματέας.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0"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lastRenderedPageBreak/>
        <w:t>Ποιος είναι ο τίτλος της ΚΥΑ; Μιλάτε για δάνεια, ενώ δεν είναι δάνεια. Είναι παραπλανητικό προς το Σώμα να μιλάτε στην ουσία για δάνεια. Μιλάμε για δικαιούχους κοινωνικής στήριξης. Όλα αυτά, κύριε Υπουργέ, ξεκίνησαν το 2001 με το ολοκληρωμένο πρόγραμμα δρά</w:t>
      </w:r>
      <w:r w:rsidRPr="007415DD">
        <w:rPr>
          <w:rFonts w:eastAsia="Times New Roman" w:cs="Times New Roman"/>
          <w:color w:val="000000"/>
          <w:szCs w:val="24"/>
          <w:shd w:val="clear" w:color="auto" w:fill="FFFFFF"/>
        </w:rPr>
        <w:t xml:space="preserve">σης για την κοινωνική ένταξη των Ελλήνων τσιγγάνων και επίκεντρο ήταν η στεγαστική πολιτική. Ήλθε η ΚΥΑ του 2003 και του 2006 –ναι, η </w:t>
      </w:r>
      <w:r w:rsidRPr="007415DD">
        <w:rPr>
          <w:rFonts w:eastAsia="Times New Roman" w:cs="Times New Roman"/>
          <w:color w:val="000000"/>
          <w:szCs w:val="24"/>
          <w:shd w:val="clear" w:color="auto" w:fill="FFFFFF"/>
        </w:rPr>
        <w:t>δικ</w:t>
      </w:r>
      <w:r>
        <w:rPr>
          <w:rFonts w:eastAsia="Times New Roman" w:cs="Times New Roman"/>
          <w:color w:val="000000"/>
          <w:szCs w:val="24"/>
          <w:shd w:val="clear" w:color="auto" w:fill="FFFFFF"/>
        </w:rPr>
        <w:t>ή</w:t>
      </w:r>
      <w:r w:rsidRPr="007415DD">
        <w:rPr>
          <w:rFonts w:eastAsia="Times New Roman" w:cs="Times New Roman"/>
          <w:color w:val="000000"/>
          <w:szCs w:val="24"/>
          <w:shd w:val="clear" w:color="auto" w:fill="FFFFFF"/>
        </w:rPr>
        <w:t xml:space="preserve"> </w:t>
      </w:r>
      <w:r w:rsidRPr="007415DD">
        <w:rPr>
          <w:rFonts w:eastAsia="Times New Roman" w:cs="Times New Roman"/>
          <w:color w:val="000000"/>
          <w:szCs w:val="24"/>
          <w:shd w:val="clear" w:color="auto" w:fill="FFFFFF"/>
        </w:rPr>
        <w:t>σας ΚΥΑ- και τι λέει για στεγαστική στήριξη σε Έλληνες τσιγγάνους που διαβιούν σε καταυλισμούς της χώρας μέσα σε σκην</w:t>
      </w:r>
      <w:r w:rsidRPr="007415DD">
        <w:rPr>
          <w:rFonts w:eastAsia="Times New Roman" w:cs="Times New Roman"/>
          <w:color w:val="000000"/>
          <w:szCs w:val="24"/>
          <w:shd w:val="clear" w:color="auto" w:fill="FFFFFF"/>
        </w:rPr>
        <w:t>ές, παράγκες ή άλλες κατασκευές που δεν πληρούν τις ελάχιστες προϋποθέσεις μόνιμης κατοικίας;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1"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Θέλετε να μάθετε τα κριτήρια με τα οποία δόθηκαν αυτά τα στεγαστικά δάνεια, η παροχή στεγαστικής συνδρομής; Το κριτήριο ήταν ποιος έχει τα λιγότερα. Δεκαοκτάχρονη</w:t>
      </w:r>
      <w:r w:rsidRPr="007415DD">
        <w:rPr>
          <w:rFonts w:eastAsia="Times New Roman" w:cs="Times New Roman"/>
          <w:color w:val="000000"/>
          <w:szCs w:val="24"/>
          <w:shd w:val="clear" w:color="auto" w:fill="FFFFFF"/>
        </w:rPr>
        <w:t xml:space="preserve"> μητέρα, </w:t>
      </w:r>
      <w:proofErr w:type="spellStart"/>
      <w:r w:rsidRPr="007415DD">
        <w:rPr>
          <w:rFonts w:eastAsia="Times New Roman" w:cs="Times New Roman"/>
          <w:color w:val="000000"/>
          <w:szCs w:val="24"/>
          <w:shd w:val="clear" w:color="auto" w:fill="FFFFFF"/>
        </w:rPr>
        <w:t>μονογεϊκή</w:t>
      </w:r>
      <w:proofErr w:type="spellEnd"/>
      <w:r w:rsidRPr="007415DD">
        <w:rPr>
          <w:rFonts w:eastAsia="Times New Roman" w:cs="Times New Roman"/>
          <w:color w:val="000000"/>
          <w:szCs w:val="24"/>
          <w:shd w:val="clear" w:color="auto" w:fill="FFFFFF"/>
        </w:rPr>
        <w:t xml:space="preserve"> οικογένεια χωρίς εισόδημα, με εισόδημα τα επιδόματα. Αν είχες λιγότερα έσοδα, αν ήσουν πιο ευάλωτος, πιο ευάλωτη –γιατί οι περισσότερες ήταν γυναίκες-, είχες προτεραιότητα στο να πάρεις τη στήριξη. Ξέρετε πού κατέθεταν τα χαρτιά τους; Στ</w:t>
      </w:r>
      <w:r w:rsidRPr="007415DD">
        <w:rPr>
          <w:rFonts w:eastAsia="Times New Roman" w:cs="Times New Roman"/>
          <w:color w:val="000000"/>
          <w:szCs w:val="24"/>
          <w:shd w:val="clear" w:color="auto" w:fill="FFFFFF"/>
        </w:rPr>
        <w:t>ους οικείους δήμους. Δεν πέρασαν στιγμή από την τράπεζα. Σας φαίνονται για δάνεια αυτά;</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2"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Είναι η πρώτη φορά που η ελληνική πολιτεία έκανε κάτι για τους τσιγγάνους. Πενήντα χιλιάδες οικογένειες στριμώχτηκαν σε διαμερίσματα μικρά, γιατί με 60.000 ευρώ δεν έπα</w:t>
      </w:r>
      <w:r w:rsidRPr="007415DD">
        <w:rPr>
          <w:rFonts w:eastAsia="Times New Roman" w:cs="Times New Roman"/>
          <w:color w:val="000000"/>
          <w:szCs w:val="24"/>
          <w:shd w:val="clear" w:color="auto" w:fill="FFFFFF"/>
        </w:rPr>
        <w:t xml:space="preserve">ιρνες κάποια βίλα, κύριε Υπουργέ. Αυτή τη στιγμή τις </w:t>
      </w:r>
      <w:r>
        <w:rPr>
          <w:rFonts w:eastAsia="Times New Roman" w:cs="Times New Roman"/>
          <w:color w:val="000000"/>
          <w:szCs w:val="24"/>
          <w:shd w:val="clear" w:color="auto" w:fill="FFFFFF"/>
        </w:rPr>
        <w:t>εννέα χιλιάδες</w:t>
      </w:r>
      <w:r w:rsidRPr="007415DD">
        <w:rPr>
          <w:rFonts w:eastAsia="Times New Roman" w:cs="Times New Roman"/>
          <w:color w:val="000000"/>
          <w:szCs w:val="24"/>
          <w:shd w:val="clear" w:color="auto" w:fill="FFFFFF"/>
        </w:rPr>
        <w:t xml:space="preserve"> οικογένειες, τους </w:t>
      </w:r>
      <w:r>
        <w:rPr>
          <w:rFonts w:eastAsia="Times New Roman" w:cs="Times New Roman"/>
          <w:color w:val="000000"/>
          <w:szCs w:val="24"/>
          <w:shd w:val="clear" w:color="auto" w:fill="FFFFFF"/>
        </w:rPr>
        <w:t>πενήντα χιλιάδες</w:t>
      </w:r>
      <w:r w:rsidRPr="007415DD">
        <w:rPr>
          <w:rFonts w:eastAsia="Times New Roman" w:cs="Times New Roman"/>
          <w:color w:val="000000"/>
          <w:szCs w:val="24"/>
          <w:shd w:val="clear" w:color="auto" w:fill="FFFFFF"/>
        </w:rPr>
        <w:t xml:space="preserve"> ανθρώπους, θα </w:t>
      </w:r>
      <w:r w:rsidRPr="007415DD">
        <w:rPr>
          <w:rFonts w:eastAsia="Times New Roman" w:cs="Times New Roman"/>
          <w:color w:val="000000"/>
          <w:szCs w:val="24"/>
          <w:shd w:val="clear" w:color="auto" w:fill="FFFFFF"/>
        </w:rPr>
        <w:lastRenderedPageBreak/>
        <w:t>τους στείλετε πού; Στους καταυλισμούς και στους αρουραίους; Γιατί δεν βάζετε σε ισχύ την εγγύηση του ελληνικού δημοσίου; Γιατί δεν προστατε</w:t>
      </w:r>
      <w:r w:rsidRPr="007415DD">
        <w:rPr>
          <w:rFonts w:eastAsia="Times New Roman" w:cs="Times New Roman"/>
          <w:color w:val="000000"/>
          <w:szCs w:val="24"/>
          <w:shd w:val="clear" w:color="auto" w:fill="FFFFFF"/>
        </w:rPr>
        <w:t xml:space="preserve">ύετε τους Έλληνες τσιγγάνους; Γιατί κάνετε τη μεγαλύτερη πολιτική </w:t>
      </w:r>
      <w:proofErr w:type="spellStart"/>
      <w:r w:rsidRPr="007415DD">
        <w:rPr>
          <w:rFonts w:eastAsia="Times New Roman" w:cs="Times New Roman"/>
          <w:color w:val="000000"/>
          <w:szCs w:val="24"/>
          <w:shd w:val="clear" w:color="auto" w:fill="FFFFFF"/>
        </w:rPr>
        <w:t>απένταξης</w:t>
      </w:r>
      <w:proofErr w:type="spellEnd"/>
      <w:r w:rsidRPr="007415DD">
        <w:rPr>
          <w:rFonts w:eastAsia="Times New Roman" w:cs="Times New Roman"/>
          <w:color w:val="000000"/>
          <w:szCs w:val="24"/>
          <w:shd w:val="clear" w:color="auto" w:fill="FFFFFF"/>
        </w:rPr>
        <w:t xml:space="preserve"> των Ελλήνων τσιγγάνων στην ελληνική ιστορία;</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3"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Αυτά είναι τα ερωτήματά μας.</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4" w:author="Σπανός Γεώργιος" w:date="2022-10-04T10:45:00Z">
          <w:pPr>
            <w:spacing w:line="600" w:lineRule="auto"/>
            <w:ind w:firstLine="720"/>
            <w:jc w:val="both"/>
          </w:pPr>
        </w:pPrChange>
      </w:pPr>
      <w:r w:rsidRPr="007415DD">
        <w:rPr>
          <w:rFonts w:eastAsia="Times New Roman" w:cs="Times New Roman"/>
          <w:b/>
          <w:color w:val="000000"/>
          <w:szCs w:val="24"/>
          <w:shd w:val="clear" w:color="auto" w:fill="FFFFFF"/>
        </w:rPr>
        <w:t xml:space="preserve">ΠΡΟΕΔΡΕΥΩΝ (Απόστολος </w:t>
      </w:r>
      <w:proofErr w:type="spellStart"/>
      <w:r w:rsidRPr="007415DD">
        <w:rPr>
          <w:rFonts w:eastAsia="Times New Roman" w:cs="Times New Roman"/>
          <w:b/>
          <w:color w:val="000000"/>
          <w:szCs w:val="24"/>
          <w:shd w:val="clear" w:color="auto" w:fill="FFFFFF"/>
        </w:rPr>
        <w:t>Αβδελάς</w:t>
      </w:r>
      <w:proofErr w:type="spellEnd"/>
      <w:r w:rsidRPr="007415DD">
        <w:rPr>
          <w:rFonts w:eastAsia="Times New Roman" w:cs="Times New Roman"/>
          <w:b/>
          <w:color w:val="000000"/>
          <w:szCs w:val="24"/>
          <w:shd w:val="clear" w:color="auto" w:fill="FFFFFF"/>
        </w:rPr>
        <w:t>):</w:t>
      </w:r>
      <w:r w:rsidRPr="007415DD">
        <w:rPr>
          <w:rFonts w:eastAsia="Times New Roman" w:cs="Times New Roman"/>
          <w:color w:val="000000"/>
          <w:szCs w:val="24"/>
          <w:shd w:val="clear" w:color="auto" w:fill="FFFFFF"/>
        </w:rPr>
        <w:t xml:space="preserve"> Ευχαριστούμε πολύ.</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5"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Στην επίκαιρη ερώτηση του κυρίου συναδέλφου θα απαντήσε</w:t>
      </w:r>
      <w:r w:rsidRPr="007415DD">
        <w:rPr>
          <w:rFonts w:eastAsia="Times New Roman" w:cs="Times New Roman"/>
          <w:color w:val="000000"/>
          <w:szCs w:val="24"/>
          <w:shd w:val="clear" w:color="auto" w:fill="FFFFFF"/>
        </w:rPr>
        <w:t xml:space="preserve">ι ο Αναπληρωτής Υπουργός Οικονομικών κ. Θεόδωρος </w:t>
      </w:r>
      <w:proofErr w:type="spellStart"/>
      <w:r w:rsidRPr="007415DD">
        <w:rPr>
          <w:rFonts w:eastAsia="Times New Roman" w:cs="Times New Roman"/>
          <w:color w:val="000000"/>
          <w:szCs w:val="24"/>
          <w:shd w:val="clear" w:color="auto" w:fill="FFFFFF"/>
        </w:rPr>
        <w:t>Σκυλακάκης</w:t>
      </w:r>
      <w:proofErr w:type="spellEnd"/>
      <w:r w:rsidRPr="007415DD">
        <w:rPr>
          <w:rFonts w:eastAsia="Times New Roman" w:cs="Times New Roman"/>
          <w:color w:val="000000"/>
          <w:szCs w:val="24"/>
          <w:shd w:val="clear" w:color="auto" w:fill="FFFFFF"/>
        </w:rPr>
        <w:t>.</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6"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 xml:space="preserve">Κύριε </w:t>
      </w:r>
      <w:proofErr w:type="spellStart"/>
      <w:r w:rsidRPr="007415DD">
        <w:rPr>
          <w:rFonts w:eastAsia="Times New Roman" w:cs="Times New Roman"/>
          <w:color w:val="000000"/>
          <w:szCs w:val="24"/>
          <w:shd w:val="clear" w:color="auto" w:fill="FFFFFF"/>
        </w:rPr>
        <w:t>Σκυλακάκη</w:t>
      </w:r>
      <w:proofErr w:type="spellEnd"/>
      <w:r w:rsidRPr="007415DD">
        <w:rPr>
          <w:rFonts w:eastAsia="Times New Roman" w:cs="Times New Roman"/>
          <w:color w:val="000000"/>
          <w:szCs w:val="24"/>
          <w:shd w:val="clear" w:color="auto" w:fill="FFFFFF"/>
        </w:rPr>
        <w:t>, καλησπέρα σας, καλή εβδομάδα. Έχετε τρία λεπτά.</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7" w:author="Σπανός Γεώργιος" w:date="2022-10-04T10:45:00Z">
          <w:pPr>
            <w:spacing w:line="600" w:lineRule="auto"/>
            <w:ind w:firstLine="720"/>
            <w:jc w:val="both"/>
          </w:pPr>
        </w:pPrChange>
      </w:pPr>
      <w:r w:rsidRPr="007415DD">
        <w:rPr>
          <w:rFonts w:eastAsia="Times New Roman" w:cs="Times New Roman"/>
          <w:b/>
          <w:color w:val="000000"/>
          <w:szCs w:val="24"/>
          <w:shd w:val="clear" w:color="auto" w:fill="FFFFFF"/>
        </w:rPr>
        <w:t>ΘΕΟΔΩΡΟΣ ΣΚΥΛΑΚΑΚΗΣ (Αναπληρωτής Υπουργός Οικονομικών):</w:t>
      </w:r>
      <w:r w:rsidRPr="007415DD">
        <w:rPr>
          <w:rFonts w:eastAsia="Times New Roman" w:cs="Times New Roman"/>
          <w:color w:val="000000"/>
          <w:szCs w:val="24"/>
          <w:shd w:val="clear" w:color="auto" w:fill="FFFFFF"/>
        </w:rPr>
        <w:t xml:space="preserve"> Καλησπέρα, καλή εβδομάδα.</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8"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 xml:space="preserve">Θα ξεκινήσω από το κείμενο της επίκαιρης ερώτησης, το οποίο λέει ότι στο πλαίσιο του ολοκληρωμένου προγράμματος δράσης για την κοινωνική ένταξη των Ελλήνων τσιγγάνων 2001-2008 χορηγήθηκαν συνολικά </w:t>
      </w:r>
      <w:r>
        <w:rPr>
          <w:rFonts w:eastAsia="Times New Roman" w:cs="Times New Roman"/>
          <w:color w:val="000000"/>
          <w:szCs w:val="24"/>
          <w:shd w:val="clear" w:color="auto" w:fill="FFFFFF"/>
        </w:rPr>
        <w:t>εννέα χιλιάδες</w:t>
      </w:r>
      <w:r w:rsidRPr="007415DD">
        <w:rPr>
          <w:rFonts w:eastAsia="Times New Roman" w:cs="Times New Roman"/>
          <w:color w:val="000000"/>
          <w:szCs w:val="24"/>
          <w:shd w:val="clear" w:color="auto" w:fill="FFFFFF"/>
        </w:rPr>
        <w:t xml:space="preserve"> στεγαστικά δάνεια με εγγύηση του ελληνικού δ</w:t>
      </w:r>
      <w:r w:rsidRPr="007415DD">
        <w:rPr>
          <w:rFonts w:eastAsia="Times New Roman" w:cs="Times New Roman"/>
          <w:color w:val="000000"/>
          <w:szCs w:val="24"/>
          <w:shd w:val="clear" w:color="auto" w:fill="FFFFFF"/>
        </w:rPr>
        <w:t xml:space="preserve">ημοσίου σε Έλληνες τσιγγάνους και πως προφανώς πρόκειται για δάνεια. Γράφει παραπάνω ότι μοναδικό μέλημα της πολιτείας τότε ήταν η απομάκρυνση των τσιγγάνων από τους καταυλισμούς εν όψει των Ολυμπιακών Αγώνων. </w:t>
      </w:r>
    </w:p>
    <w:p w:rsidR="00785B97" w:rsidRDefault="00C57472" w:rsidP="007A29E9">
      <w:pPr>
        <w:spacing w:after="0" w:line="600" w:lineRule="auto"/>
        <w:ind w:firstLine="720"/>
        <w:jc w:val="both"/>
        <w:rPr>
          <w:rFonts w:eastAsia="Times New Roman" w:cs="Times New Roman"/>
          <w:color w:val="000000"/>
          <w:szCs w:val="24"/>
          <w:shd w:val="clear" w:color="auto" w:fill="FFFFFF"/>
        </w:rPr>
        <w:pPrChange w:id="289" w:author="Σπανός Γεώργιος" w:date="2022-10-04T10:45:00Z">
          <w:pPr>
            <w:spacing w:line="600" w:lineRule="auto"/>
            <w:ind w:firstLine="720"/>
            <w:jc w:val="both"/>
          </w:pPr>
        </w:pPrChange>
      </w:pPr>
      <w:r w:rsidRPr="007415DD">
        <w:rPr>
          <w:rFonts w:eastAsia="Times New Roman" w:cs="Times New Roman"/>
          <w:color w:val="000000"/>
          <w:szCs w:val="24"/>
          <w:shd w:val="clear" w:color="auto" w:fill="FFFFFF"/>
        </w:rPr>
        <w:t>Εξ όσων θυμάμαι, ήταν τότε κυβέρνηση το ΠΑΣΟΚ</w:t>
      </w:r>
      <w:r w:rsidRPr="007415DD">
        <w:rPr>
          <w:rFonts w:eastAsia="Times New Roman" w:cs="Times New Roman"/>
          <w:color w:val="000000"/>
          <w:szCs w:val="24"/>
          <w:shd w:val="clear" w:color="auto" w:fill="FFFFFF"/>
        </w:rPr>
        <w:t xml:space="preserve">, όταν ξεκίνησε αυτό το πρόγραμμα που είχε τον χαρακτήρα δανείων. Θυμίζω για όσους μας </w:t>
      </w:r>
      <w:r w:rsidRPr="007415DD">
        <w:rPr>
          <w:rFonts w:eastAsia="Times New Roman" w:cs="Times New Roman"/>
          <w:color w:val="000000"/>
          <w:szCs w:val="24"/>
          <w:shd w:val="clear" w:color="auto" w:fill="FFFFFF"/>
        </w:rPr>
        <w:lastRenderedPageBreak/>
        <w:t xml:space="preserve">παρακολουθούν ότι ο αξιότιμος Βουλευτής της Αντιπολίτευσης, στο ΠΑΣΟΚ </w:t>
      </w:r>
      <w:proofErr w:type="spellStart"/>
      <w:r w:rsidRPr="007415DD">
        <w:rPr>
          <w:rFonts w:eastAsia="Times New Roman" w:cs="Times New Roman"/>
          <w:color w:val="000000"/>
          <w:szCs w:val="24"/>
          <w:shd w:val="clear" w:color="auto" w:fill="FFFFFF"/>
        </w:rPr>
        <w:t>πρωτοεξελέγη</w:t>
      </w:r>
      <w:proofErr w:type="spellEnd"/>
      <w:r w:rsidRPr="007415DD">
        <w:rPr>
          <w:rFonts w:eastAsia="Times New Roman" w:cs="Times New Roman"/>
          <w:color w:val="000000"/>
          <w:szCs w:val="24"/>
          <w:shd w:val="clear" w:color="auto" w:fill="FFFFFF"/>
        </w:rPr>
        <w:t xml:space="preserve"> το 2009 στην Ευρωβουλή. Βέβαια, το ΠΑΣΟΚ της εποχής εκείνης, όπως και η επόμενη κυβέρν</w:t>
      </w:r>
      <w:r w:rsidRPr="007415DD">
        <w:rPr>
          <w:rFonts w:eastAsia="Times New Roman" w:cs="Times New Roman"/>
          <w:color w:val="000000"/>
          <w:szCs w:val="24"/>
          <w:shd w:val="clear" w:color="auto" w:fill="FFFFFF"/>
        </w:rPr>
        <w:t>ηση, δάνεια έδωσαν με εγγύηση του ελληνικού δημοσίου. Αν έδινε κάτι άλλο, δεν θα ήμασταν εδώ για να το συζητήσουμε.</w:t>
      </w:r>
    </w:p>
    <w:p w:rsidR="00785B97" w:rsidRDefault="00C57472" w:rsidP="007A29E9">
      <w:pPr>
        <w:shd w:val="clear" w:color="auto" w:fill="FFFFFF"/>
        <w:spacing w:after="0" w:line="600" w:lineRule="auto"/>
        <w:ind w:firstLine="720"/>
        <w:jc w:val="both"/>
        <w:rPr>
          <w:rFonts w:eastAsia="Times New Roman" w:cs="Times New Roman"/>
          <w:szCs w:val="24"/>
        </w:rPr>
        <w:pPrChange w:id="290" w:author="Σπανός Γεώργιος" w:date="2022-10-04T10:45:00Z">
          <w:pPr>
            <w:shd w:val="clear" w:color="auto" w:fill="FFFFFF"/>
            <w:spacing w:line="600" w:lineRule="auto"/>
            <w:ind w:firstLine="720"/>
            <w:jc w:val="both"/>
          </w:pPr>
        </w:pPrChange>
      </w:pPr>
      <w:r>
        <w:rPr>
          <w:rFonts w:eastAsia="Times New Roman" w:cs="Times New Roman"/>
          <w:szCs w:val="24"/>
        </w:rPr>
        <w:t xml:space="preserve">Τι γίνεται με τα δάνεια; Τι δεν μπορεί να γίνει; Αυτό που δεν μπορεί να γίνει, είναι να υπάρχουν ρυθμίσεις που θα αφορούν </w:t>
      </w:r>
      <w:r>
        <w:rPr>
          <w:rFonts w:eastAsia="Times New Roman" w:cs="Times New Roman"/>
          <w:szCs w:val="24"/>
        </w:rPr>
        <w:t>σε</w:t>
      </w:r>
      <w:r>
        <w:rPr>
          <w:rFonts w:eastAsia="Times New Roman" w:cs="Times New Roman"/>
          <w:szCs w:val="24"/>
        </w:rPr>
        <w:t xml:space="preserve"> όλους</w:t>
      </w:r>
      <w:r>
        <w:rPr>
          <w:rFonts w:eastAsia="Times New Roman" w:cs="Times New Roman"/>
          <w:szCs w:val="24"/>
        </w:rPr>
        <w:t>,</w:t>
      </w:r>
      <w:r>
        <w:rPr>
          <w:rFonts w:eastAsia="Times New Roman" w:cs="Times New Roman"/>
          <w:szCs w:val="24"/>
        </w:rPr>
        <w:t xml:space="preserve"> ανεξαρτή</w:t>
      </w:r>
      <w:r>
        <w:rPr>
          <w:rFonts w:eastAsia="Times New Roman" w:cs="Times New Roman"/>
          <w:szCs w:val="24"/>
        </w:rPr>
        <w:t xml:space="preserve">τως του αν έχουν να πληρώσουν ή δεν έχουν να πληρώσουν. Κάποιοι πιθανόν να μην μπορούν να πληρώσουν, κάποιοι άλλοι να μπορούν να πληρώσουν. Στην πράξη, λοιπόν, έχουμε φτιάξει έναν μηχανισμό εξωδικαστικού συμβιβασμού, εξαιρετικά ευνοϊκό, στον οποίο μπορεί </w:t>
      </w:r>
      <w:r>
        <w:rPr>
          <w:rFonts w:eastAsia="Times New Roman" w:cs="Times New Roman"/>
          <w:szCs w:val="24"/>
        </w:rPr>
        <w:t>κ</w:t>
      </w:r>
      <w:r>
        <w:rPr>
          <w:rFonts w:eastAsia="Times New Roman" w:cs="Times New Roman"/>
          <w:szCs w:val="24"/>
        </w:rPr>
        <w:t xml:space="preserve">άποιος </w:t>
      </w:r>
      <w:r>
        <w:rPr>
          <w:rFonts w:eastAsia="Times New Roman" w:cs="Times New Roman"/>
          <w:szCs w:val="24"/>
        </w:rPr>
        <w:t>να ενταχθεί, εφόσον δίνει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όμως, </w:t>
      </w:r>
      <w:r>
        <w:rPr>
          <w:rFonts w:eastAsia="Times New Roman" w:cs="Times New Roman"/>
          <w:szCs w:val="24"/>
        </w:rPr>
        <w:t xml:space="preserve">όλα τα στοιχεία για καταθέσεις, περιουσιακά στοιχεία, ό,τι υπάρχει και </w:t>
      </w:r>
      <w:r>
        <w:rPr>
          <w:rFonts w:eastAsia="Times New Roman" w:cs="Times New Roman"/>
          <w:szCs w:val="24"/>
        </w:rPr>
        <w:t xml:space="preserve">στο πλαίσιο </w:t>
      </w:r>
      <w:r>
        <w:rPr>
          <w:rFonts w:eastAsia="Times New Roman" w:cs="Times New Roman"/>
          <w:szCs w:val="24"/>
        </w:rPr>
        <w:t>αυτού μπορούν να έχουν μια πολύ ευνοϊκή μεταχείριση.</w:t>
      </w:r>
    </w:p>
    <w:p w:rsidR="00785B97" w:rsidRDefault="00C57472" w:rsidP="007A29E9">
      <w:pPr>
        <w:shd w:val="clear" w:color="auto" w:fill="FFFFFF"/>
        <w:spacing w:after="0" w:line="600" w:lineRule="auto"/>
        <w:ind w:firstLine="720"/>
        <w:jc w:val="both"/>
        <w:rPr>
          <w:rFonts w:eastAsia="Times New Roman" w:cs="Times New Roman"/>
          <w:szCs w:val="24"/>
        </w:rPr>
        <w:pPrChange w:id="291" w:author="Σπανός Γεώργιος" w:date="2022-10-04T10:45:00Z">
          <w:pPr>
            <w:shd w:val="clear" w:color="auto" w:fill="FFFFFF"/>
            <w:spacing w:line="600" w:lineRule="auto"/>
            <w:ind w:firstLine="720"/>
            <w:jc w:val="both"/>
          </w:pPr>
        </w:pPrChange>
      </w:pPr>
      <w:r>
        <w:rPr>
          <w:rFonts w:eastAsia="Times New Roman" w:cs="Times New Roman"/>
          <w:szCs w:val="24"/>
        </w:rPr>
        <w:t>Επίσης, πρέπει να πούμε ότι αυτοί οι οποίοι δεν έχουν πια σχέση με τις τράπεζες,</w:t>
      </w:r>
      <w:r>
        <w:rPr>
          <w:rFonts w:eastAsia="Times New Roman" w:cs="Times New Roman"/>
          <w:szCs w:val="24"/>
        </w:rPr>
        <w:t xml:space="preserve"> διότι κατέπεσε η εγγύηση και ήρθε πια το βάρος αυτό να αφορά τη σχέση τους με το ελληνικό δημόσιο, με δική μας τροπολογία -και δική μου μάλιστα- το 2019 έχουν τη δυνατότητα να έχουν άλλα δέκα χρόνια</w:t>
      </w:r>
      <w:r>
        <w:rPr>
          <w:rFonts w:eastAsia="Times New Roman" w:cs="Times New Roman"/>
          <w:szCs w:val="24"/>
        </w:rPr>
        <w:t>,</w:t>
      </w:r>
      <w:r>
        <w:rPr>
          <w:rFonts w:eastAsia="Times New Roman" w:cs="Times New Roman"/>
          <w:szCs w:val="24"/>
        </w:rPr>
        <w:t xml:space="preserve"> εκατόν είκοσι δόσεις, ανεξαρτήτως του πότε θα βεβαιωθεί</w:t>
      </w:r>
      <w:r>
        <w:rPr>
          <w:rFonts w:eastAsia="Times New Roman" w:cs="Times New Roman"/>
          <w:szCs w:val="24"/>
        </w:rPr>
        <w:t xml:space="preserve"> η οφειλή. Δηλαδή</w:t>
      </w:r>
      <w:r>
        <w:rPr>
          <w:rFonts w:eastAsia="Times New Roman" w:cs="Times New Roman"/>
          <w:szCs w:val="24"/>
        </w:rPr>
        <w:t>,</w:t>
      </w:r>
      <w:r>
        <w:rPr>
          <w:rFonts w:eastAsia="Times New Roman" w:cs="Times New Roman"/>
          <w:szCs w:val="24"/>
        </w:rPr>
        <w:t xml:space="preserve"> μπορεί να βεβαιωθεί οφειλή και σε έναν και σε ενάμιση χρόνο. Θα έχουν πάλι δέκα χρόνια στη διάθεσή τους για να εξοφλήσουν αυτό το δάνειο με εξαιρετικά </w:t>
      </w:r>
      <w:r>
        <w:rPr>
          <w:rFonts w:eastAsia="Times New Roman" w:cs="Times New Roman"/>
          <w:szCs w:val="24"/>
        </w:rPr>
        <w:lastRenderedPageBreak/>
        <w:t xml:space="preserve">ευνοϊκές συνθήκες, γιατί </w:t>
      </w:r>
      <w:r>
        <w:rPr>
          <w:rFonts w:eastAsia="Times New Roman" w:cs="Times New Roman"/>
          <w:szCs w:val="24"/>
        </w:rPr>
        <w:t>οι</w:t>
      </w:r>
      <w:r>
        <w:rPr>
          <w:rFonts w:eastAsia="Times New Roman" w:cs="Times New Roman"/>
          <w:szCs w:val="24"/>
        </w:rPr>
        <w:t xml:space="preserve"> εκατόν είκοσι δόσεις είχαν πολύ ευνοϊκές συνθήκες</w:t>
      </w:r>
      <w:r>
        <w:rPr>
          <w:rFonts w:eastAsia="Times New Roman" w:cs="Times New Roman"/>
          <w:szCs w:val="24"/>
        </w:rPr>
        <w:t>,</w:t>
      </w:r>
      <w:r>
        <w:rPr>
          <w:rFonts w:eastAsia="Times New Roman" w:cs="Times New Roman"/>
          <w:szCs w:val="24"/>
        </w:rPr>
        <w:t xml:space="preserve"> ιδίως τ</w:t>
      </w:r>
      <w:r>
        <w:rPr>
          <w:rFonts w:eastAsia="Times New Roman" w:cs="Times New Roman"/>
          <w:szCs w:val="24"/>
        </w:rPr>
        <w:t>ώρα που τα επιτόκια ανεβαίνουν και πάλι αν δεν μπορούν, μπορούν και αυτοί να καταφύγουν στον εξωδικαστικό συμβιβασμό.</w:t>
      </w:r>
    </w:p>
    <w:p w:rsidR="00785B97" w:rsidRDefault="00C57472" w:rsidP="007A29E9">
      <w:pPr>
        <w:shd w:val="clear" w:color="auto" w:fill="FFFFFF"/>
        <w:spacing w:after="0" w:line="600" w:lineRule="auto"/>
        <w:ind w:firstLine="720"/>
        <w:jc w:val="both"/>
        <w:rPr>
          <w:rFonts w:eastAsia="Times New Roman" w:cs="Times New Roman"/>
          <w:szCs w:val="24"/>
        </w:rPr>
        <w:pPrChange w:id="292" w:author="Σπανός Γεώργιος" w:date="2022-10-04T10:45:00Z">
          <w:pPr>
            <w:shd w:val="clear" w:color="auto" w:fill="FFFFFF"/>
            <w:spacing w:line="600" w:lineRule="auto"/>
            <w:ind w:firstLine="720"/>
            <w:jc w:val="both"/>
          </w:pPr>
        </w:pPrChange>
      </w:pPr>
      <w:r>
        <w:rPr>
          <w:rFonts w:eastAsia="Times New Roman" w:cs="Times New Roman"/>
          <w:szCs w:val="24"/>
        </w:rPr>
        <w:t>Ευχαριστώ.</w:t>
      </w:r>
    </w:p>
    <w:p w:rsidR="00785B97" w:rsidRDefault="00C57472" w:rsidP="007A29E9">
      <w:pPr>
        <w:shd w:val="clear" w:color="auto" w:fill="FFFFFF"/>
        <w:spacing w:after="0" w:line="600" w:lineRule="auto"/>
        <w:ind w:firstLine="720"/>
        <w:jc w:val="both"/>
        <w:rPr>
          <w:rFonts w:eastAsia="Times New Roman" w:cs="Times New Roman"/>
          <w:szCs w:val="24"/>
        </w:rPr>
        <w:pPrChange w:id="293" w:author="Σπανός Γεώργιος" w:date="2022-10-04T10:45:00Z">
          <w:pPr>
            <w:shd w:val="clear" w:color="auto" w:fill="FFFFFF"/>
            <w:spacing w:line="600" w:lineRule="auto"/>
            <w:ind w:firstLine="720"/>
            <w:jc w:val="both"/>
          </w:pPr>
        </w:pPrChange>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Ευχαριστούμε πολύ.</w:t>
      </w:r>
    </w:p>
    <w:p w:rsidR="00785B97" w:rsidRDefault="00C57472" w:rsidP="007A29E9">
      <w:pPr>
        <w:shd w:val="clear" w:color="auto" w:fill="FFFFFF"/>
        <w:spacing w:after="0" w:line="600" w:lineRule="auto"/>
        <w:ind w:firstLine="720"/>
        <w:jc w:val="both"/>
        <w:rPr>
          <w:rFonts w:eastAsia="Times New Roman" w:cs="Times New Roman"/>
          <w:szCs w:val="24"/>
        </w:rPr>
        <w:pPrChange w:id="294" w:author="Σπανός Γεώργιος" w:date="2022-10-04T10:45:00Z">
          <w:pPr>
            <w:shd w:val="clear" w:color="auto" w:fill="FFFFFF"/>
            <w:spacing w:line="600" w:lineRule="auto"/>
            <w:ind w:firstLine="720"/>
            <w:jc w:val="both"/>
          </w:pPr>
        </w:pPrChange>
      </w:pPr>
      <w:r>
        <w:rPr>
          <w:rFonts w:eastAsia="Times New Roman" w:cs="Times New Roman"/>
          <w:szCs w:val="24"/>
        </w:rPr>
        <w:t>Ορίστε, κύριε Αρσένη, έχετε τρία λεπτά για τη δευτερολογία σας.</w:t>
      </w:r>
    </w:p>
    <w:p w:rsidR="00785B97" w:rsidRDefault="00C57472" w:rsidP="007A29E9">
      <w:pPr>
        <w:tabs>
          <w:tab w:val="left" w:pos="1905"/>
        </w:tabs>
        <w:spacing w:after="0" w:line="600" w:lineRule="auto"/>
        <w:ind w:firstLine="709"/>
        <w:jc w:val="both"/>
        <w:rPr>
          <w:rFonts w:eastAsia="Times New Roman" w:cs="Times New Roman"/>
          <w:szCs w:val="24"/>
        </w:rPr>
        <w:pPrChange w:id="295" w:author="Σπανός Γεώργιος" w:date="2022-10-04T10:45:00Z">
          <w:pPr>
            <w:tabs>
              <w:tab w:val="left" w:pos="1905"/>
            </w:tabs>
            <w:spacing w:line="600" w:lineRule="auto"/>
            <w:ind w:firstLine="709"/>
            <w:jc w:val="both"/>
          </w:pPr>
        </w:pPrChange>
      </w:pPr>
      <w:r w:rsidRPr="009D4FCF">
        <w:rPr>
          <w:rFonts w:eastAsia="Times New Roman" w:cs="Times New Roman"/>
          <w:b/>
          <w:szCs w:val="24"/>
        </w:rPr>
        <w:t>ΚΡΙΤΩΝ - ΗΛΙ</w:t>
      </w:r>
      <w:r w:rsidRPr="009D4FCF">
        <w:rPr>
          <w:rFonts w:eastAsia="Times New Roman" w:cs="Times New Roman"/>
          <w:b/>
          <w:szCs w:val="24"/>
        </w:rPr>
        <w:t xml:space="preserve">ΑΣ ΑΡΣΕΝΗΣ: </w:t>
      </w:r>
      <w:r>
        <w:rPr>
          <w:rFonts w:eastAsia="Times New Roman" w:cs="Times New Roman"/>
          <w:szCs w:val="24"/>
        </w:rPr>
        <w:t xml:space="preserve">Κύριε Υπουργέ, εκατόν είκοσι δόσεις με 120.000 </w:t>
      </w:r>
      <w:r>
        <w:rPr>
          <w:rFonts w:eastAsia="Times New Roman" w:cs="Times New Roman"/>
          <w:szCs w:val="24"/>
        </w:rPr>
        <w:t xml:space="preserve">ευρώ </w:t>
      </w:r>
      <w:r>
        <w:rPr>
          <w:rFonts w:eastAsia="Times New Roman" w:cs="Times New Roman"/>
          <w:szCs w:val="24"/>
        </w:rPr>
        <w:t>που τους ζητάνε αυτή τη στιγμή οι τράπεζες</w:t>
      </w:r>
      <w:r>
        <w:rPr>
          <w:rFonts w:eastAsia="Times New Roman" w:cs="Times New Roman"/>
          <w:szCs w:val="24"/>
        </w:rPr>
        <w:t>,</w:t>
      </w:r>
      <w:r>
        <w:rPr>
          <w:rFonts w:eastAsia="Times New Roman" w:cs="Times New Roman"/>
          <w:szCs w:val="24"/>
        </w:rPr>
        <w:t xml:space="preserve"> είναι κάθε δόση 1.000 ευρώ. Μια μονογονεϊκή οικογένεια ή οποιαδήποτε οικογένεια αυτή τη στιγμή</w:t>
      </w:r>
      <w:r>
        <w:rPr>
          <w:rFonts w:eastAsia="Times New Roman" w:cs="Times New Roman"/>
          <w:szCs w:val="24"/>
        </w:rPr>
        <w:t>,</w:t>
      </w:r>
      <w:r>
        <w:rPr>
          <w:rFonts w:eastAsia="Times New Roman" w:cs="Times New Roman"/>
          <w:szCs w:val="24"/>
        </w:rPr>
        <w:t xml:space="preserve"> από αυτούς τους ανθρώπους που ζουν με τα επιδόματα, </w:t>
      </w:r>
      <w:r>
        <w:rPr>
          <w:rFonts w:eastAsia="Times New Roman" w:cs="Times New Roman"/>
          <w:szCs w:val="24"/>
        </w:rPr>
        <w:t>πώς θα πληρώσει τα 1.000 ευρώ; Για εξηγήστε μας. Δεν ξέρω εδώ πέρα αν ζούμε σε παράλληλους κόσμους. Χαίρομαι που δεν μιλήσατε και για κακοπληρωτές αυτή τη φορά, αλλά στην ουσία μιλάτε. Μιλάτε για ανθρώπους οι οποίοι έχουν λάβει ένα δάνειο και δεν το αποπλη</w:t>
      </w:r>
      <w:r>
        <w:rPr>
          <w:rFonts w:eastAsia="Times New Roman" w:cs="Times New Roman"/>
          <w:szCs w:val="24"/>
        </w:rPr>
        <w:t>ρώνουν και πρέπει να τηρούνται οι όροι αποπληρωμής του δανείου.</w:t>
      </w:r>
    </w:p>
    <w:p w:rsidR="00785B97" w:rsidRDefault="00C57472" w:rsidP="007A29E9">
      <w:pPr>
        <w:tabs>
          <w:tab w:val="left" w:pos="1905"/>
        </w:tabs>
        <w:spacing w:after="0" w:line="600" w:lineRule="auto"/>
        <w:ind w:firstLine="709"/>
        <w:jc w:val="both"/>
        <w:rPr>
          <w:rFonts w:eastAsia="Times New Roman" w:cs="Times New Roman"/>
          <w:szCs w:val="24"/>
        </w:rPr>
        <w:pPrChange w:id="296" w:author="Σπανός Γεώργιος" w:date="2022-10-04T10:45:00Z">
          <w:pPr>
            <w:tabs>
              <w:tab w:val="left" w:pos="1905"/>
            </w:tabs>
            <w:spacing w:line="600" w:lineRule="auto"/>
            <w:ind w:firstLine="709"/>
            <w:jc w:val="both"/>
          </w:pPr>
        </w:pPrChange>
      </w:pPr>
      <w:r>
        <w:rPr>
          <w:rFonts w:eastAsia="Times New Roman" w:cs="Times New Roman"/>
          <w:szCs w:val="24"/>
        </w:rPr>
        <w:t xml:space="preserve">Θα επαναλάβω, γιατί η αγαπημένη σας ατάκα είναι ότι το κράτος έχει συνέχεια. 2001, 2008 ολοκληρωμένο πρόγραμμα δράσης για την κοινωνική ένταξη των Ελλήνων τσιγγάνων, προτεραιότητα </w:t>
      </w:r>
      <w:r>
        <w:rPr>
          <w:rFonts w:eastAsia="Times New Roman" w:cs="Times New Roman"/>
          <w:szCs w:val="24"/>
        </w:rPr>
        <w:t>–</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η</w:t>
      </w:r>
      <w:r>
        <w:rPr>
          <w:rFonts w:eastAsia="Times New Roman" w:cs="Times New Roman"/>
          <w:szCs w:val="24"/>
        </w:rPr>
        <w:t xml:space="preserve"> στέγη. Είναι δικαιούχοι κοινωνικής στέγης. Κακώς επιλέχθηκε το δάνειο. Να συμφωνήσουμε εδώ πέρα; Κακώς δόθηκαν δάνεια. Έπρεπε να τους δώσουν χρήματα για να </w:t>
      </w:r>
      <w:r>
        <w:rPr>
          <w:rFonts w:eastAsia="Times New Roman" w:cs="Times New Roman"/>
          <w:szCs w:val="24"/>
        </w:rPr>
        <w:lastRenderedPageBreak/>
        <w:t>πάρουν τα σπίτια κατευθείαν χωρίς δάνειο. Δεν ξέρω αν συμφωνείτε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αυτό. Είναι, όμως, δικ</w:t>
      </w:r>
      <w:r>
        <w:rPr>
          <w:rFonts w:eastAsia="Times New Roman" w:cs="Times New Roman"/>
          <w:szCs w:val="24"/>
        </w:rPr>
        <w:t>αιούχοι κοινωνικής στέγης. Πρώτη φορά η ελληνική πολιτεία στεγάζει πενήντα χιλιάδες τσιγγάνους από καταυλισμούς.</w:t>
      </w:r>
    </w:p>
    <w:p w:rsidR="00785B97" w:rsidRDefault="00C57472" w:rsidP="007A29E9">
      <w:pPr>
        <w:tabs>
          <w:tab w:val="left" w:pos="1905"/>
        </w:tabs>
        <w:spacing w:after="0" w:line="600" w:lineRule="auto"/>
        <w:ind w:firstLine="709"/>
        <w:jc w:val="both"/>
        <w:rPr>
          <w:rFonts w:eastAsia="Times New Roman" w:cs="Times New Roman"/>
          <w:szCs w:val="24"/>
        </w:rPr>
        <w:pPrChange w:id="297" w:author="Σπανός Γεώργιος" w:date="2022-10-04T10:45:00Z">
          <w:pPr>
            <w:tabs>
              <w:tab w:val="left" w:pos="1905"/>
            </w:tabs>
            <w:spacing w:line="600" w:lineRule="auto"/>
            <w:ind w:firstLine="709"/>
            <w:jc w:val="both"/>
          </w:pPr>
        </w:pPrChange>
      </w:pPr>
      <w:r>
        <w:rPr>
          <w:rFonts w:eastAsia="Times New Roman" w:cs="Times New Roman"/>
          <w:szCs w:val="24"/>
        </w:rPr>
        <w:t>Σας διαβάζω ξανά, γιατί δεν αναφερθήκατε σε αυτό. Στη δική σας ΚΥΑ του 2006, όπως και η προηγούμενη το 2003: «Πρόκειται για ανθρώπους που δεν δ</w:t>
      </w:r>
      <w:r>
        <w:rPr>
          <w:rFonts w:eastAsia="Times New Roman" w:cs="Times New Roman"/>
          <w:szCs w:val="24"/>
        </w:rPr>
        <w:t>ιαθέτουν μόνιμη κατοικία, αλλά διαβιούν μέσα σε σκηνές, παράγκες ή άλλες κατασκευές που δεν πληρούν τις ελάχιστες προϋποθέσεις μόνιμης κατοικίας». Θέλω να μου εξηγήσετε, κύριε Υπουργέ, όλοι αυτοί οι άνθρωποι, κυρίως τα παιδιά και οι γυναίκες, που θα χάσουν</w:t>
      </w:r>
      <w:r>
        <w:rPr>
          <w:rFonts w:eastAsia="Times New Roman" w:cs="Times New Roman"/>
          <w:szCs w:val="24"/>
        </w:rPr>
        <w:t xml:space="preserve"> τα σχολεία τους και το σπίτι τους, θα πάνε πού, κύριε Υπουργέ; Δεν θα πάνε στους καταυλισμούς; Σας ενδιαφέρει και σας αφορά ότι πενήντα χιλιάδες ανθρώπους τους στέλνετε στους καταυλισμούς; Σας ενδιαφέρει και σας αφορά αυτό; Γιατί αν σας ενδιαφέρει και σας</w:t>
      </w:r>
      <w:r>
        <w:rPr>
          <w:rFonts w:eastAsia="Times New Roman" w:cs="Times New Roman"/>
          <w:szCs w:val="24"/>
        </w:rPr>
        <w:t xml:space="preserve"> αφορά, είναι προφανές ότι θα κάνετε τα πάντα για να μη γίνει.</w:t>
      </w:r>
    </w:p>
    <w:p w:rsidR="00785B97" w:rsidRDefault="00C57472" w:rsidP="007A29E9">
      <w:pPr>
        <w:tabs>
          <w:tab w:val="left" w:pos="1905"/>
        </w:tabs>
        <w:spacing w:after="0" w:line="600" w:lineRule="auto"/>
        <w:ind w:firstLine="709"/>
        <w:jc w:val="both"/>
        <w:rPr>
          <w:rFonts w:eastAsia="Times New Roman" w:cs="Times New Roman"/>
          <w:szCs w:val="24"/>
        </w:rPr>
        <w:pPrChange w:id="298" w:author="Σπανός Γεώργιος" w:date="2022-10-04T10:45:00Z">
          <w:pPr>
            <w:tabs>
              <w:tab w:val="left" w:pos="1905"/>
            </w:tabs>
            <w:spacing w:line="600" w:lineRule="auto"/>
            <w:ind w:firstLine="709"/>
            <w:jc w:val="both"/>
          </w:pPr>
        </w:pPrChange>
      </w:pPr>
      <w:r>
        <w:rPr>
          <w:rFonts w:eastAsia="Times New Roman" w:cs="Times New Roman"/>
          <w:szCs w:val="24"/>
        </w:rPr>
        <w:t>Μας λέτε για το πρόγραμμα, ότι μπορείτε να δώσετε τα στοιχεία τους ως ευάλωτα νοικοκυριά και να μπουν στο πρόγραμμα. Τι περιλαμβάνει το πρόγραμμα σας του πτωχευτικού; Ότι θα χάσουν το σπίτι του</w:t>
      </w:r>
      <w:r>
        <w:rPr>
          <w:rFonts w:eastAsia="Times New Roman" w:cs="Times New Roman"/>
          <w:szCs w:val="24"/>
        </w:rPr>
        <w:t xml:space="preserve">ς οριστικά, θα μπορούν να μείνουν για δέκα χρόνια, πληρώνοντας ένα ενοίκιο που δεν έχουν τα χρήματα να το πληρώσουν. Άμα χάσουν έστω μια δόση του ενοικίου τους, θα τους πετάξουν έξω και αν καταφέρουν να το πληρώσουν μετά από δέκα </w:t>
      </w:r>
      <w:r>
        <w:rPr>
          <w:rFonts w:eastAsia="Times New Roman" w:cs="Times New Roman"/>
          <w:szCs w:val="24"/>
        </w:rPr>
        <w:lastRenderedPageBreak/>
        <w:t>χρόνια, μπορούν να αγοράσο</w:t>
      </w:r>
      <w:r>
        <w:rPr>
          <w:rFonts w:eastAsia="Times New Roman" w:cs="Times New Roman"/>
          <w:szCs w:val="24"/>
        </w:rPr>
        <w:t>υν αυτό το σπίτι, ξεκινώντας από το μηδέν σαν να ήταν ξένοι.</w:t>
      </w:r>
    </w:p>
    <w:p w:rsidR="00785B97" w:rsidRDefault="00C57472" w:rsidP="007A29E9">
      <w:pPr>
        <w:tabs>
          <w:tab w:val="left" w:pos="1905"/>
        </w:tabs>
        <w:spacing w:after="0" w:line="600" w:lineRule="auto"/>
        <w:ind w:firstLine="709"/>
        <w:jc w:val="both"/>
        <w:rPr>
          <w:rFonts w:eastAsia="Times New Roman" w:cs="Times New Roman"/>
          <w:szCs w:val="24"/>
        </w:rPr>
        <w:pPrChange w:id="299" w:author="Σπανός Γεώργιος" w:date="2022-10-04T10:45:00Z">
          <w:pPr>
            <w:tabs>
              <w:tab w:val="left" w:pos="1905"/>
            </w:tabs>
            <w:spacing w:line="600" w:lineRule="auto"/>
            <w:ind w:firstLine="709"/>
            <w:jc w:val="both"/>
          </w:pPr>
        </w:pPrChange>
      </w:pPr>
      <w:r>
        <w:rPr>
          <w:rFonts w:eastAsia="Times New Roman" w:cs="Times New Roman"/>
          <w:szCs w:val="24"/>
        </w:rPr>
        <w:t>Η γυναίκα που ήταν δεκαοκτώ χρονών με παιδί και τώρα έχει ακόμα περισσότερα παιδιά</w:t>
      </w:r>
      <w:r>
        <w:rPr>
          <w:rFonts w:eastAsia="Times New Roman" w:cs="Times New Roman"/>
          <w:szCs w:val="24"/>
        </w:rPr>
        <w:t>,</w:t>
      </w:r>
      <w:r>
        <w:rPr>
          <w:rFonts w:eastAsia="Times New Roman" w:cs="Times New Roman"/>
          <w:szCs w:val="24"/>
        </w:rPr>
        <w:t xml:space="preserve"> μέσα στα μνημόνια, μέσα στα </w:t>
      </w:r>
      <w:r>
        <w:rPr>
          <w:rFonts w:eastAsia="Times New Roman" w:cs="Times New Roman"/>
          <w:szCs w:val="24"/>
          <w:lang w:val="en-US"/>
        </w:rPr>
        <w:t>lockdown</w:t>
      </w:r>
      <w:r w:rsidRPr="00927FC7">
        <w:rPr>
          <w:rFonts w:eastAsia="Times New Roman" w:cs="Times New Roman"/>
          <w:szCs w:val="24"/>
        </w:rPr>
        <w:t xml:space="preserve"> </w:t>
      </w:r>
      <w:r>
        <w:rPr>
          <w:rFonts w:eastAsia="Times New Roman" w:cs="Times New Roman"/>
          <w:szCs w:val="24"/>
        </w:rPr>
        <w:t>και τώρα στην ακρίβεια και στη μεγάλη ανεργία που κυριαρχεί σ’ αυτή τη χώρ</w:t>
      </w:r>
      <w:r>
        <w:rPr>
          <w:rFonts w:eastAsia="Times New Roman" w:cs="Times New Roman"/>
          <w:szCs w:val="24"/>
        </w:rPr>
        <w:t>α εξαιτίας των πολιτικών σας, μπορεί να αποπληρώσει δάνειο, μπορεί να πληρώσει αυτό το ενοίκιο που τους ζητάτε ή να πληρώσει τις εκατόν είκοσι δόσεις των 1.000 ευρώ η μία; Σε ποιον κόσμο ζείτε;</w:t>
      </w:r>
    </w:p>
    <w:p w:rsidR="00785B97" w:rsidRDefault="00C57472" w:rsidP="007A29E9">
      <w:pPr>
        <w:tabs>
          <w:tab w:val="left" w:pos="1905"/>
        </w:tabs>
        <w:spacing w:after="0" w:line="600" w:lineRule="auto"/>
        <w:ind w:firstLine="709"/>
        <w:jc w:val="both"/>
        <w:rPr>
          <w:rFonts w:eastAsia="Times New Roman" w:cs="Times New Roman"/>
          <w:szCs w:val="24"/>
        </w:rPr>
        <w:pPrChange w:id="300" w:author="Σπανός Γεώργιος" w:date="2022-10-04T10:45:00Z">
          <w:pPr>
            <w:tabs>
              <w:tab w:val="left" w:pos="1905"/>
            </w:tabs>
            <w:spacing w:line="600" w:lineRule="auto"/>
            <w:ind w:firstLine="709"/>
            <w:jc w:val="both"/>
          </w:pPr>
        </w:pPrChange>
      </w:pPr>
      <w:r>
        <w:rPr>
          <w:rFonts w:eastAsia="Times New Roman" w:cs="Times New Roman"/>
          <w:szCs w:val="24"/>
        </w:rPr>
        <w:t>Αν είναι καθαρά ρατσιστική η πολιτική</w:t>
      </w:r>
      <w:r>
        <w:rPr>
          <w:rFonts w:eastAsia="Times New Roman" w:cs="Times New Roman"/>
          <w:szCs w:val="24"/>
        </w:rPr>
        <w:t xml:space="preserve"> -</w:t>
      </w:r>
      <w:r>
        <w:rPr>
          <w:rFonts w:eastAsia="Times New Roman" w:cs="Times New Roman"/>
          <w:szCs w:val="24"/>
        </w:rPr>
        <w:t>γιατί αυτό είναι, κύριε</w:t>
      </w:r>
      <w:r>
        <w:rPr>
          <w:rFonts w:eastAsia="Times New Roman" w:cs="Times New Roman"/>
          <w:szCs w:val="24"/>
        </w:rPr>
        <w:t xml:space="preserve"> Υπουργέ, είναι μια ρατσιστική πολιτική, να πούμε τα πράγματα με το όνομά </w:t>
      </w:r>
      <w:r>
        <w:rPr>
          <w:rFonts w:eastAsia="Times New Roman" w:cs="Times New Roman"/>
          <w:szCs w:val="24"/>
        </w:rPr>
        <w:t>τους-</w:t>
      </w:r>
      <w:r>
        <w:rPr>
          <w:rFonts w:eastAsia="Times New Roman" w:cs="Times New Roman"/>
          <w:szCs w:val="24"/>
        </w:rPr>
        <w:t>, αναλάβετε την ευθύνη του να στείλετε τους τσιγγάνους στους καταυλισμούς. Αλλά αυτό κάνετε και δεν πρόκειται για δάνειο. Πρόκειται για ρατσισμό.</w:t>
      </w:r>
    </w:p>
    <w:p w:rsidR="00785B97" w:rsidRDefault="00C57472" w:rsidP="007A29E9">
      <w:pPr>
        <w:tabs>
          <w:tab w:val="left" w:pos="1905"/>
        </w:tabs>
        <w:spacing w:after="0" w:line="600" w:lineRule="auto"/>
        <w:ind w:firstLine="709"/>
        <w:jc w:val="both"/>
        <w:rPr>
          <w:rFonts w:eastAsia="Times New Roman" w:cs="Times New Roman"/>
          <w:szCs w:val="24"/>
        </w:rPr>
        <w:pPrChange w:id="301" w:author="Σπανός Γεώργιος" w:date="2022-10-04T10:45:00Z">
          <w:pPr>
            <w:tabs>
              <w:tab w:val="left" w:pos="1905"/>
            </w:tabs>
            <w:spacing w:line="600" w:lineRule="auto"/>
            <w:ind w:firstLine="709"/>
            <w:jc w:val="both"/>
          </w:pPr>
        </w:pPrChange>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Ευχαριστώ πολύ.</w:t>
      </w:r>
    </w:p>
    <w:p w:rsidR="00785B97" w:rsidRDefault="00C57472" w:rsidP="007A29E9">
      <w:pPr>
        <w:tabs>
          <w:tab w:val="left" w:pos="1905"/>
        </w:tabs>
        <w:spacing w:after="0" w:line="600" w:lineRule="auto"/>
        <w:ind w:firstLine="709"/>
        <w:jc w:val="both"/>
        <w:rPr>
          <w:rFonts w:eastAsia="Times New Roman" w:cs="Times New Roman"/>
          <w:szCs w:val="24"/>
        </w:rPr>
        <w:pPrChange w:id="302" w:author="Σπανός Γεώργιος" w:date="2022-10-04T10:45:00Z">
          <w:pPr>
            <w:tabs>
              <w:tab w:val="left" w:pos="1905"/>
            </w:tabs>
            <w:spacing w:line="600" w:lineRule="auto"/>
            <w:ind w:firstLine="709"/>
            <w:jc w:val="both"/>
          </w:pPr>
        </w:pPrChange>
      </w:pPr>
      <w:r>
        <w:rPr>
          <w:rFonts w:eastAsia="Times New Roman" w:cs="Times New Roman"/>
          <w:szCs w:val="24"/>
        </w:rPr>
        <w:t xml:space="preserve">Κύριε </w:t>
      </w:r>
      <w:proofErr w:type="spellStart"/>
      <w:r>
        <w:rPr>
          <w:rFonts w:eastAsia="Times New Roman" w:cs="Times New Roman"/>
          <w:szCs w:val="24"/>
        </w:rPr>
        <w:t>Σκυλακάκη</w:t>
      </w:r>
      <w:proofErr w:type="spellEnd"/>
      <w:r>
        <w:rPr>
          <w:rFonts w:eastAsia="Times New Roman" w:cs="Times New Roman"/>
          <w:szCs w:val="24"/>
        </w:rPr>
        <w:t>, έχετε τον λόγο για τρία λεπτά. Σας παρακαλώ πολύ να τηρηθούν οι χρόνοι, γιατί είναι πάρα πολλές οι ερωτήσεις. Όταν είναι λίγες, υπάρχει χρόνος, σας αφήνω. Θέλω να το σεβαστείτε αυτό.</w:t>
      </w:r>
    </w:p>
    <w:p w:rsidR="00785B97" w:rsidRDefault="00C57472" w:rsidP="007A29E9">
      <w:pPr>
        <w:tabs>
          <w:tab w:val="left" w:pos="1905"/>
        </w:tabs>
        <w:spacing w:after="0" w:line="600" w:lineRule="auto"/>
        <w:ind w:firstLine="709"/>
        <w:jc w:val="both"/>
        <w:rPr>
          <w:rFonts w:eastAsia="Times New Roman" w:cs="Times New Roman"/>
          <w:szCs w:val="24"/>
        </w:rPr>
        <w:pPrChange w:id="303" w:author="Σπανός Γεώργιος" w:date="2022-10-04T10:45:00Z">
          <w:pPr>
            <w:tabs>
              <w:tab w:val="left" w:pos="1905"/>
            </w:tabs>
            <w:spacing w:line="600" w:lineRule="auto"/>
            <w:ind w:firstLine="709"/>
            <w:jc w:val="both"/>
          </w:pPr>
        </w:pPrChange>
      </w:pPr>
      <w:r>
        <w:rPr>
          <w:rFonts w:eastAsia="Times New Roman" w:cs="Times New Roman"/>
          <w:szCs w:val="24"/>
        </w:rPr>
        <w:t>Έχετε τον λόγο, κύριε Υπουργέ.</w:t>
      </w:r>
    </w:p>
    <w:p w:rsidR="00785B97" w:rsidRDefault="00C57472" w:rsidP="007A29E9">
      <w:pPr>
        <w:tabs>
          <w:tab w:val="left" w:pos="1905"/>
        </w:tabs>
        <w:spacing w:after="0" w:line="600" w:lineRule="auto"/>
        <w:ind w:firstLine="709"/>
        <w:jc w:val="both"/>
        <w:rPr>
          <w:rFonts w:eastAsia="Times New Roman" w:cs="Times New Roman"/>
          <w:szCs w:val="24"/>
        </w:rPr>
        <w:pPrChange w:id="304" w:author="Σπανός Γεώργιος" w:date="2022-10-04T10:45:00Z">
          <w:pPr>
            <w:tabs>
              <w:tab w:val="left" w:pos="1905"/>
            </w:tabs>
            <w:spacing w:line="600" w:lineRule="auto"/>
            <w:ind w:firstLine="709"/>
            <w:jc w:val="both"/>
          </w:pPr>
        </w:pPrChange>
      </w:pPr>
      <w:r>
        <w:rPr>
          <w:rFonts w:eastAsia="Times New Roman"/>
          <w:b/>
          <w:color w:val="111111"/>
          <w:szCs w:val="24"/>
        </w:rPr>
        <w:t>ΘΕΟΔΩΡΟΣ</w:t>
      </w:r>
      <w:r>
        <w:rPr>
          <w:rFonts w:eastAsia="Times New Roman"/>
          <w:b/>
          <w:color w:val="111111"/>
          <w:szCs w:val="24"/>
        </w:rPr>
        <w:t xml:space="preserve"> ΣΚΥΛΑΚΑΚΗΣ (Αναπληρωτής Υπουργός Οικονομικών): </w:t>
      </w:r>
      <w:r w:rsidRPr="00A54731">
        <w:rPr>
          <w:rFonts w:eastAsia="Times New Roman"/>
          <w:color w:val="111111"/>
          <w:szCs w:val="24"/>
        </w:rPr>
        <w:t>Να</w:t>
      </w:r>
      <w:r>
        <w:rPr>
          <w:rFonts w:eastAsia="Times New Roman"/>
          <w:b/>
          <w:color w:val="111111"/>
          <w:szCs w:val="24"/>
        </w:rPr>
        <w:t xml:space="preserve"> </w:t>
      </w:r>
      <w:r>
        <w:rPr>
          <w:rFonts w:eastAsia="Times New Roman" w:cs="Times New Roman"/>
          <w:szCs w:val="24"/>
        </w:rPr>
        <w:t xml:space="preserve">θέσουμε ξανά τα πράγματα. Πρώτον, είναι προφανές ότι είναι δάνεια και προφανές είναι ότι όλοι οι πολίτες είναι ίσοι ενώπιον του νόμου </w:t>
      </w:r>
      <w:r>
        <w:rPr>
          <w:rFonts w:eastAsia="Times New Roman" w:cs="Times New Roman"/>
          <w:szCs w:val="24"/>
        </w:rPr>
        <w:lastRenderedPageBreak/>
        <w:t>και όταν λαμβάνεις ένα δάνειο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η προσπάθεια είναι να το αποπληρώσεις.</w:t>
      </w:r>
    </w:p>
    <w:p w:rsidR="00785B97" w:rsidRDefault="00C57472" w:rsidP="007A29E9">
      <w:pPr>
        <w:tabs>
          <w:tab w:val="left" w:pos="1905"/>
        </w:tabs>
        <w:spacing w:after="0" w:line="600" w:lineRule="auto"/>
        <w:ind w:firstLine="709"/>
        <w:jc w:val="both"/>
        <w:rPr>
          <w:rFonts w:eastAsia="Times New Roman" w:cs="Times New Roman"/>
          <w:szCs w:val="24"/>
        </w:rPr>
        <w:pPrChange w:id="305" w:author="Σπανός Γεώργιος" w:date="2022-10-04T10:45:00Z">
          <w:pPr>
            <w:tabs>
              <w:tab w:val="left" w:pos="1905"/>
            </w:tabs>
            <w:spacing w:line="600" w:lineRule="auto"/>
            <w:ind w:firstLine="709"/>
            <w:jc w:val="both"/>
          </w:pPr>
        </w:pPrChange>
      </w:pPr>
      <w:r>
        <w:rPr>
          <w:rFonts w:eastAsia="Times New Roman" w:cs="Times New Roman"/>
          <w:szCs w:val="24"/>
        </w:rPr>
        <w:t>Ο εξωδικαστικός συμβιβασμός τον οποίον αναφέρατε για την περίπτωση που το χρέος είναι στην ΑΑΔΕ και στον βαθμό που δεν μπορούν να ενταχθούν στις εκατόν είκοσι δόσεις με πολύ ευνοϊκούς όρους, αφού έχουν περάσει δεκατέ</w:t>
      </w:r>
      <w:r>
        <w:rPr>
          <w:rFonts w:eastAsia="Times New Roman" w:cs="Times New Roman"/>
          <w:szCs w:val="24"/>
        </w:rPr>
        <w:t>σσερα -ανάλογα με την περίπτωση-, δεκαπέντε, δεκαέξι χρόνια έχει τη δυνατότητα για είκοσι χρόνια με διαγραφή έως 75% της βασικής οφειλής και ως 95% των προσαυξήσεων. Συνεπώς, είναι ανακριβές αυτό που λέτε ότι θα πληρώσουν το κεφάλαιο που σήμερα καταγράφετα</w:t>
      </w:r>
      <w:r>
        <w:rPr>
          <w:rFonts w:eastAsia="Times New Roman" w:cs="Times New Roman"/>
          <w:szCs w:val="24"/>
        </w:rPr>
        <w:t>ι. Προϋπόθεση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διαπιστωθεί ότι είναι σε οικονομική αδυναμία. Κάποιοι από αυτούς θα είναι, κάποιοι από αυτούς δεν θα είναι. Πουθενά όταν έχεις ένα υποσύνολο δεν μπορείς να υποθέσεις ότι όλοι εντάσσονται στην ίδια κατηγορία. Το κλειδί είναι </w:t>
      </w:r>
      <w:r>
        <w:rPr>
          <w:rFonts w:eastAsia="Times New Roman" w:cs="Times New Roman"/>
          <w:szCs w:val="24"/>
        </w:rPr>
        <w:t>ότι όλοι κρίνονται με βάση τα συγκεκριμένα στοιχεία που καταθέτουν και αυτό είναι και το δίκαιο.</w:t>
      </w:r>
    </w:p>
    <w:p w:rsidR="00785B97" w:rsidRDefault="00C57472" w:rsidP="007A29E9">
      <w:pPr>
        <w:tabs>
          <w:tab w:val="left" w:pos="1905"/>
        </w:tabs>
        <w:spacing w:after="0" w:line="600" w:lineRule="auto"/>
        <w:ind w:firstLine="709"/>
        <w:jc w:val="both"/>
        <w:rPr>
          <w:rFonts w:eastAsia="Times New Roman" w:cs="Times New Roman"/>
          <w:szCs w:val="24"/>
        </w:rPr>
        <w:pPrChange w:id="306" w:author="Σπανός Γεώργιος" w:date="2022-10-04T10:45:00Z">
          <w:pPr>
            <w:tabs>
              <w:tab w:val="left" w:pos="1905"/>
            </w:tabs>
            <w:spacing w:line="600" w:lineRule="auto"/>
            <w:ind w:firstLine="709"/>
            <w:jc w:val="both"/>
          </w:pPr>
        </w:pPrChange>
      </w:pPr>
      <w:r>
        <w:rPr>
          <w:rFonts w:eastAsia="Times New Roman" w:cs="Times New Roman"/>
          <w:szCs w:val="24"/>
        </w:rPr>
        <w:t>Στην περίπτωση που έχει απομείνει το δάνειο στην τράπεζα, γιατί δεν έχει καταπέσει η εγγύηση ότι έκανε κάτι λάθος η τράπεζα, η δυνατότητα είναι για έως τετρακό</w:t>
      </w:r>
      <w:r>
        <w:rPr>
          <w:rFonts w:eastAsia="Times New Roman" w:cs="Times New Roman"/>
          <w:szCs w:val="24"/>
        </w:rPr>
        <w:t>σιες είκοσι δόσεις με διαγραφή έως 80% της βασικής οφειλής και ως 100% επί των τόκων. Μιλάμε, δηλαδή, για τριάντα πέντε χρόνια δυνατότητα. Επιπροσθέτως, υπάρχει και το σχήμα αυτό που τώρα ενεργοποιείται για πέντε χρόνια κρατική επιδότηση της δόσης των δανε</w:t>
      </w:r>
      <w:r>
        <w:rPr>
          <w:rFonts w:eastAsia="Times New Roman" w:cs="Times New Roman"/>
          <w:szCs w:val="24"/>
        </w:rPr>
        <w:t xml:space="preserve">ίων με </w:t>
      </w:r>
      <w:r>
        <w:rPr>
          <w:rFonts w:eastAsia="Times New Roman" w:cs="Times New Roman"/>
          <w:szCs w:val="24"/>
        </w:rPr>
        <w:lastRenderedPageBreak/>
        <w:t>υποθήκη</w:t>
      </w:r>
      <w:r>
        <w:rPr>
          <w:rFonts w:eastAsia="Times New Roman" w:cs="Times New Roman"/>
          <w:szCs w:val="24"/>
        </w:rPr>
        <w:t>,</w:t>
      </w:r>
      <w:r>
        <w:rPr>
          <w:rFonts w:eastAsia="Times New Roman" w:cs="Times New Roman"/>
          <w:szCs w:val="24"/>
        </w:rPr>
        <w:t xml:space="preserve"> προσημείωση την πρώτη κατοικία των ευάλωτων νοικοκυριών και με έως 210 ευρώ μηνιαίως, αναλόγως του πλήθους των μελών της οικογένειας του οφειλέτη.</w:t>
      </w:r>
    </w:p>
    <w:p w:rsidR="00785B97" w:rsidRDefault="00C57472" w:rsidP="007A29E9">
      <w:pPr>
        <w:tabs>
          <w:tab w:val="left" w:pos="1905"/>
        </w:tabs>
        <w:spacing w:after="0" w:line="600" w:lineRule="auto"/>
        <w:ind w:firstLine="709"/>
        <w:jc w:val="both"/>
        <w:rPr>
          <w:rFonts w:eastAsia="Times New Roman" w:cs="Times New Roman"/>
          <w:szCs w:val="24"/>
        </w:rPr>
        <w:pPrChange w:id="307" w:author="Σπανός Γεώργιος" w:date="2022-10-04T10:45:00Z">
          <w:pPr>
            <w:tabs>
              <w:tab w:val="left" w:pos="1905"/>
            </w:tabs>
            <w:spacing w:line="600" w:lineRule="auto"/>
            <w:ind w:firstLine="709"/>
            <w:jc w:val="both"/>
          </w:pPr>
        </w:pPrChange>
      </w:pPr>
      <w:r>
        <w:rPr>
          <w:rFonts w:eastAsia="Times New Roman" w:cs="Times New Roman"/>
          <w:szCs w:val="24"/>
        </w:rPr>
        <w:t>Συνεπώς, υπάρχουν τα εργαλεία τα οποία πρέπει να χρησιμοποιηθούν. Κανένας δεν απειλείται στον</w:t>
      </w:r>
      <w:r>
        <w:rPr>
          <w:rFonts w:eastAsia="Times New Roman" w:cs="Times New Roman"/>
          <w:szCs w:val="24"/>
        </w:rPr>
        <w:t xml:space="preserve"> βαθμό που τα χρησιμοποιήσει και στον βαθμό που ισχύει και αποδεικνύεται η οικονομική αδυναμία. Οικονομική αδυναμία δεν αποδεικνύεται με ρητορείες από τα Έδρανα της Βουλής. Αποδεικνύεται από τα πραγματικά στοιχεία που καταθέτει ο κάθε συγκεκριμένος πολίτης</w:t>
      </w:r>
      <w:r>
        <w:rPr>
          <w:rFonts w:eastAsia="Times New Roman" w:cs="Times New Roman"/>
          <w:szCs w:val="24"/>
        </w:rPr>
        <w:t xml:space="preserve"> και εφόσον υπάρχει οικονομική αδυναμία, υπάρχει και η βοήθεια της πολιτείας, η οποία –σημειώστε- είναι εξαιρετικά εκτεταμένη για τις κατηγορίες των ευάλωτων νοικοκυριών, ιδίως για την περίπτωση που υπάρχουν πολλά παιδιά και σε μια περίοδο όπου η ανεργία -</w:t>
      </w:r>
      <w:r>
        <w:rPr>
          <w:rFonts w:eastAsia="Times New Roman" w:cs="Times New Roman"/>
          <w:szCs w:val="24"/>
        </w:rPr>
        <w:t>όπως ξέρετε- πέφτει σημαντικά και σε πολλούς κλάδους και περιοχές έχουμε σοβαρές ελλείψεις εργατικού δυναμικού.</w:t>
      </w:r>
    </w:p>
    <w:p w:rsidR="00785B97" w:rsidRDefault="00C57472" w:rsidP="007A29E9">
      <w:pPr>
        <w:tabs>
          <w:tab w:val="left" w:pos="1905"/>
        </w:tabs>
        <w:spacing w:after="0" w:line="600" w:lineRule="auto"/>
        <w:ind w:firstLine="709"/>
        <w:jc w:val="both"/>
        <w:rPr>
          <w:rFonts w:eastAsia="Times New Roman" w:cs="Times New Roman"/>
          <w:szCs w:val="24"/>
        </w:rPr>
        <w:pPrChange w:id="308" w:author="Σπανός Γεώργιος" w:date="2022-10-04T10:45:00Z">
          <w:pPr>
            <w:tabs>
              <w:tab w:val="left" w:pos="1905"/>
            </w:tabs>
            <w:spacing w:line="600" w:lineRule="auto"/>
            <w:ind w:firstLine="709"/>
            <w:jc w:val="both"/>
          </w:pPr>
        </w:pPrChange>
      </w:pPr>
      <w:r>
        <w:rPr>
          <w:rFonts w:eastAsia="Times New Roman" w:cs="Times New Roman"/>
          <w:szCs w:val="24"/>
        </w:rPr>
        <w:t>Ευχαριστώ.</w:t>
      </w:r>
    </w:p>
    <w:p w:rsidR="00785B97" w:rsidRDefault="00C57472" w:rsidP="007A29E9">
      <w:pPr>
        <w:tabs>
          <w:tab w:val="left" w:pos="1905"/>
        </w:tabs>
        <w:spacing w:after="0" w:line="600" w:lineRule="auto"/>
        <w:ind w:firstLine="709"/>
        <w:jc w:val="both"/>
        <w:rPr>
          <w:rFonts w:eastAsia="Times New Roman" w:cs="Times New Roman"/>
          <w:szCs w:val="24"/>
        </w:rPr>
        <w:pPrChange w:id="309" w:author="Σπανός Γεώργιος" w:date="2022-10-04T10:45:00Z">
          <w:pPr>
            <w:tabs>
              <w:tab w:val="left" w:pos="1905"/>
            </w:tabs>
            <w:spacing w:line="600" w:lineRule="auto"/>
            <w:ind w:firstLine="709"/>
            <w:jc w:val="both"/>
          </w:pPr>
        </w:pPrChange>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Ευχαριστώ πολύ. Καλή συνέχεια και στους δύο.</w:t>
      </w:r>
    </w:p>
    <w:p w:rsidR="00785B97" w:rsidRDefault="00C57472" w:rsidP="007A29E9">
      <w:pPr>
        <w:tabs>
          <w:tab w:val="left" w:pos="1905"/>
        </w:tabs>
        <w:spacing w:after="0" w:line="600" w:lineRule="auto"/>
        <w:ind w:firstLine="709"/>
        <w:jc w:val="both"/>
        <w:rPr>
          <w:rFonts w:eastAsia="Times New Roman"/>
          <w:szCs w:val="24"/>
        </w:rPr>
        <w:pPrChange w:id="310" w:author="Σπανός Γεώργιος" w:date="2022-10-04T10:45:00Z">
          <w:pPr>
            <w:tabs>
              <w:tab w:val="left" w:pos="1905"/>
            </w:tabs>
            <w:spacing w:line="600" w:lineRule="auto"/>
            <w:ind w:firstLine="709"/>
            <w:jc w:val="both"/>
          </w:pPr>
        </w:pPrChange>
      </w:pPr>
      <w:r>
        <w:rPr>
          <w:rFonts w:eastAsia="Times New Roman" w:cs="Times New Roman"/>
          <w:szCs w:val="24"/>
        </w:rPr>
        <w:t>Δεν θα συζητηθεί η</w:t>
      </w:r>
      <w:r w:rsidRPr="00151031">
        <w:rPr>
          <w:rFonts w:eastAsia="Times New Roman" w:cs="Times New Roman"/>
          <w:szCs w:val="24"/>
        </w:rPr>
        <w:t xml:space="preserve"> </w:t>
      </w:r>
      <w:r>
        <w:rPr>
          <w:rFonts w:eastAsia="Times New Roman" w:cs="Times New Roman"/>
          <w:szCs w:val="24"/>
        </w:rPr>
        <w:t xml:space="preserve">δέκατη </w:t>
      </w:r>
      <w:r w:rsidRPr="00151031">
        <w:rPr>
          <w:rFonts w:eastAsia="Times New Roman" w:cs="Times New Roman"/>
          <w:szCs w:val="24"/>
        </w:rPr>
        <w:t xml:space="preserve">με αριθμό 851/30-6-2022 </w:t>
      </w:r>
      <w:r>
        <w:rPr>
          <w:rFonts w:eastAsia="Times New Roman" w:cs="Times New Roman"/>
          <w:szCs w:val="24"/>
        </w:rPr>
        <w:t>ε</w:t>
      </w:r>
      <w:r w:rsidRPr="00151031">
        <w:rPr>
          <w:rFonts w:eastAsia="Times New Roman" w:cs="Times New Roman"/>
          <w:szCs w:val="24"/>
        </w:rPr>
        <w:t xml:space="preserve">πίκαιρη </w:t>
      </w:r>
      <w:r>
        <w:rPr>
          <w:rFonts w:eastAsia="Times New Roman" w:cs="Times New Roman"/>
          <w:szCs w:val="24"/>
        </w:rPr>
        <w:t>ε</w:t>
      </w:r>
      <w:r w:rsidRPr="00151031">
        <w:rPr>
          <w:rFonts w:eastAsia="Times New Roman" w:cs="Times New Roman"/>
          <w:szCs w:val="24"/>
        </w:rPr>
        <w:t>ρώτηση</w:t>
      </w:r>
      <w:r>
        <w:rPr>
          <w:rFonts w:eastAsia="Times New Roman" w:cs="Times New Roman"/>
          <w:szCs w:val="24"/>
        </w:rPr>
        <w:t xml:space="preserve"> δεύτερου κύκλου</w:t>
      </w:r>
      <w:r w:rsidRPr="00151031">
        <w:rPr>
          <w:rFonts w:eastAsia="Times New Roman" w:cs="Times New Roman"/>
          <w:szCs w:val="24"/>
        </w:rPr>
        <w:t xml:space="preserve"> του </w:t>
      </w:r>
      <w:r>
        <w:rPr>
          <w:rFonts w:eastAsia="Times New Roman" w:cs="Times New Roman"/>
          <w:szCs w:val="24"/>
        </w:rPr>
        <w:t>Βουλευτή Ροδόπης</w:t>
      </w:r>
      <w:r w:rsidRPr="00151031">
        <w:rPr>
          <w:rFonts w:eastAsia="Times New Roman" w:cs="Times New Roman"/>
          <w:szCs w:val="24"/>
        </w:rPr>
        <w:t xml:space="preserve"> του Κινήματος Αλλαγής κ. </w:t>
      </w:r>
      <w:proofErr w:type="spellStart"/>
      <w:r w:rsidRPr="00151031">
        <w:rPr>
          <w:rFonts w:eastAsia="Times New Roman" w:cs="Times New Roman"/>
          <w:szCs w:val="24"/>
        </w:rPr>
        <w:t>Ιλχάν</w:t>
      </w:r>
      <w:proofErr w:type="spellEnd"/>
      <w:r w:rsidRPr="00151031">
        <w:rPr>
          <w:rFonts w:eastAsia="Times New Roman" w:cs="Times New Roman"/>
          <w:szCs w:val="24"/>
        </w:rPr>
        <w:t xml:space="preserve"> Αχμέτ προς τον Υπουργό Αγρ</w:t>
      </w:r>
      <w:r>
        <w:rPr>
          <w:rFonts w:eastAsia="Times New Roman" w:cs="Times New Roman"/>
          <w:szCs w:val="24"/>
        </w:rPr>
        <w:t xml:space="preserve">οτικής Ανάπτυξης και Τροφίμων, </w:t>
      </w:r>
      <w:r w:rsidRPr="00151031">
        <w:rPr>
          <w:rFonts w:eastAsia="Times New Roman" w:cs="Times New Roman"/>
          <w:szCs w:val="24"/>
        </w:rPr>
        <w:t>με θέμα: «Αναγκαία η αύξηση του προϋπολογισμού για το πρόγραμμα νέων αγροτών</w:t>
      </w:r>
      <w:r>
        <w:rPr>
          <w:rFonts w:eastAsia="Times New Roman" w:cs="Times New Roman"/>
          <w:szCs w:val="24"/>
        </w:rPr>
        <w:t xml:space="preserve"> - </w:t>
      </w:r>
      <w:r>
        <w:rPr>
          <w:rFonts w:eastAsia="Times New Roman" w:cs="Times New Roman"/>
          <w:szCs w:val="24"/>
        </w:rPr>
        <w:lastRenderedPageBreak/>
        <w:t>7,2 εκατομμύρια</w:t>
      </w:r>
      <w:r w:rsidRPr="00151031">
        <w:rPr>
          <w:rFonts w:eastAsia="Times New Roman" w:cs="Times New Roman"/>
          <w:szCs w:val="24"/>
        </w:rPr>
        <w:t xml:space="preserve"> ευρώ υπολείπονται γι</w:t>
      </w:r>
      <w:r w:rsidRPr="00151031">
        <w:rPr>
          <w:rFonts w:eastAsia="Times New Roman" w:cs="Times New Roman"/>
          <w:szCs w:val="24"/>
        </w:rPr>
        <w:t>α την Περιφέρεια Ανατολικής Μακεδονίας</w:t>
      </w:r>
      <w:r>
        <w:rPr>
          <w:rFonts w:eastAsia="Times New Roman" w:cs="Times New Roman"/>
          <w:szCs w:val="24"/>
        </w:rPr>
        <w:t xml:space="preserve"> </w:t>
      </w:r>
      <w:r w:rsidRPr="00151031">
        <w:rPr>
          <w:rFonts w:eastAsia="Times New Roman" w:cs="Times New Roman"/>
          <w:szCs w:val="24"/>
        </w:rPr>
        <w:t>-</w:t>
      </w:r>
      <w:r>
        <w:rPr>
          <w:rFonts w:eastAsia="Times New Roman" w:cs="Times New Roman"/>
          <w:szCs w:val="24"/>
        </w:rPr>
        <w:t xml:space="preserve"> Θράκης», κατόπιν συνεννόησης</w:t>
      </w:r>
      <w:r>
        <w:rPr>
          <w:rFonts w:eastAsia="Times New Roman" w:cs="Times New Roman"/>
          <w:szCs w:val="24"/>
        </w:rPr>
        <w:t>.</w:t>
      </w:r>
    </w:p>
    <w:p w:rsidR="00785B97" w:rsidRDefault="00C57472" w:rsidP="007A29E9">
      <w:pPr>
        <w:spacing w:after="0" w:line="600" w:lineRule="auto"/>
        <w:ind w:firstLine="720"/>
        <w:jc w:val="both"/>
        <w:rPr>
          <w:rFonts w:eastAsia="Times New Roman"/>
          <w:szCs w:val="24"/>
        </w:rPr>
        <w:pPrChange w:id="311" w:author="Σπανός Γεώργιος" w:date="2022-10-04T10:45:00Z">
          <w:pPr>
            <w:spacing w:line="600" w:lineRule="auto"/>
            <w:ind w:firstLine="720"/>
            <w:jc w:val="both"/>
          </w:pPr>
        </w:pPrChange>
      </w:pPr>
      <w:r>
        <w:rPr>
          <w:rFonts w:eastAsia="Times New Roman"/>
          <w:szCs w:val="24"/>
        </w:rPr>
        <w:t>Δεν θα συζητηθεί η δέκατη τρίτη</w:t>
      </w:r>
      <w:r w:rsidRPr="00CD51DB">
        <w:rPr>
          <w:rFonts w:eastAsia="Times New Roman"/>
          <w:szCs w:val="24"/>
        </w:rPr>
        <w:t xml:space="preserve"> με αριθμό 856/1-7-2022 </w:t>
      </w:r>
      <w:r>
        <w:rPr>
          <w:rFonts w:eastAsia="Times New Roman"/>
          <w:szCs w:val="24"/>
        </w:rPr>
        <w:t>ε</w:t>
      </w:r>
      <w:r w:rsidRPr="00CD51DB">
        <w:rPr>
          <w:rFonts w:eastAsia="Times New Roman"/>
          <w:szCs w:val="24"/>
        </w:rPr>
        <w:t xml:space="preserve">πίκαιρη </w:t>
      </w:r>
      <w:r>
        <w:rPr>
          <w:rFonts w:eastAsia="Times New Roman"/>
          <w:szCs w:val="24"/>
        </w:rPr>
        <w:t>ερώτηση δεύτερου κύκλου του Βουλευτή</w:t>
      </w:r>
      <w:r w:rsidRPr="00CD51DB">
        <w:rPr>
          <w:rFonts w:eastAsia="Times New Roman"/>
          <w:szCs w:val="24"/>
        </w:rPr>
        <w:t xml:space="preserve"> </w:t>
      </w:r>
      <w:r w:rsidRPr="00CD51DB">
        <w:rPr>
          <w:rFonts w:eastAsia="Times New Roman"/>
          <w:szCs w:val="24"/>
        </w:rPr>
        <w:t>Α</w:t>
      </w:r>
      <w:r>
        <w:rPr>
          <w:rFonts w:eastAsia="Times New Roman"/>
          <w:szCs w:val="24"/>
        </w:rPr>
        <w:t>΄</w:t>
      </w:r>
      <w:r w:rsidRPr="00CD51DB">
        <w:rPr>
          <w:rFonts w:eastAsia="Times New Roman"/>
          <w:szCs w:val="24"/>
        </w:rPr>
        <w:t xml:space="preserve"> </w:t>
      </w:r>
      <w:r w:rsidRPr="00CD51DB">
        <w:rPr>
          <w:rFonts w:eastAsia="Times New Roman"/>
          <w:szCs w:val="24"/>
        </w:rPr>
        <w:t>Θεσσαλονίκης του Συνασπισμού Ριζοσπαστικής Αριστεράς κ.</w:t>
      </w:r>
      <w:r>
        <w:rPr>
          <w:rFonts w:eastAsia="Times New Roman"/>
          <w:szCs w:val="24"/>
        </w:rPr>
        <w:t xml:space="preserve"> </w:t>
      </w:r>
      <w:r w:rsidRPr="00CD51DB">
        <w:rPr>
          <w:rFonts w:eastAsia="Times New Roman"/>
          <w:bCs/>
          <w:szCs w:val="24"/>
        </w:rPr>
        <w:t>Αλέξανδρου</w:t>
      </w:r>
      <w:r>
        <w:rPr>
          <w:rFonts w:eastAsia="Times New Roman"/>
          <w:bCs/>
          <w:szCs w:val="24"/>
        </w:rPr>
        <w:t xml:space="preserve"> </w:t>
      </w:r>
      <w:r w:rsidRPr="00CD51DB">
        <w:rPr>
          <w:rFonts w:eastAsia="Times New Roman"/>
          <w:bCs/>
          <w:szCs w:val="24"/>
        </w:rPr>
        <w:t>(Αλέκου)</w:t>
      </w:r>
      <w:r>
        <w:rPr>
          <w:rFonts w:eastAsia="Times New Roman"/>
          <w:bCs/>
          <w:szCs w:val="24"/>
        </w:rPr>
        <w:t xml:space="preserve"> </w:t>
      </w:r>
      <w:r w:rsidRPr="00CD51DB">
        <w:rPr>
          <w:rFonts w:eastAsia="Times New Roman"/>
          <w:bCs/>
          <w:szCs w:val="24"/>
        </w:rPr>
        <w:t>Τριανταφυλλίδη</w:t>
      </w:r>
      <w:r>
        <w:rPr>
          <w:rFonts w:eastAsia="Times New Roman"/>
          <w:bCs/>
          <w:szCs w:val="24"/>
        </w:rPr>
        <w:t xml:space="preserve"> </w:t>
      </w:r>
      <w:r w:rsidRPr="00CD51DB">
        <w:rPr>
          <w:rFonts w:eastAsia="Times New Roman"/>
          <w:szCs w:val="24"/>
        </w:rPr>
        <w:t>προς τον Υπουργό</w:t>
      </w:r>
      <w:r>
        <w:rPr>
          <w:rFonts w:eastAsia="Times New Roman"/>
          <w:szCs w:val="24"/>
        </w:rPr>
        <w:t xml:space="preserve"> </w:t>
      </w:r>
      <w:r w:rsidRPr="00CD51DB">
        <w:rPr>
          <w:rFonts w:eastAsia="Times New Roman"/>
          <w:bCs/>
          <w:szCs w:val="24"/>
        </w:rPr>
        <w:t>Εσωτερικών,</w:t>
      </w:r>
      <w:r>
        <w:rPr>
          <w:rFonts w:eastAsia="Times New Roman"/>
          <w:bCs/>
          <w:szCs w:val="24"/>
        </w:rPr>
        <w:t xml:space="preserve"> </w:t>
      </w:r>
      <w:r w:rsidRPr="00CD51DB">
        <w:rPr>
          <w:rFonts w:eastAsia="Times New Roman"/>
          <w:szCs w:val="24"/>
        </w:rPr>
        <w:t xml:space="preserve">με θέμα: «Στο έλεος της κακοκαιρίας, για </w:t>
      </w:r>
      <w:r w:rsidRPr="00CD51DB">
        <w:rPr>
          <w:rFonts w:eastAsia="Times New Roman"/>
          <w:szCs w:val="24"/>
        </w:rPr>
        <w:t>ακόμ</w:t>
      </w:r>
      <w:r>
        <w:rPr>
          <w:rFonts w:eastAsia="Times New Roman"/>
          <w:szCs w:val="24"/>
        </w:rPr>
        <w:t>α</w:t>
      </w:r>
      <w:r w:rsidRPr="00CD51DB">
        <w:rPr>
          <w:rFonts w:eastAsia="Times New Roman"/>
          <w:szCs w:val="24"/>
        </w:rPr>
        <w:t xml:space="preserve"> </w:t>
      </w:r>
      <w:r w:rsidRPr="00CD51DB">
        <w:rPr>
          <w:rFonts w:eastAsia="Times New Roman"/>
          <w:szCs w:val="24"/>
        </w:rPr>
        <w:t>μια φορά, η Θεσσαλονίκη. Παντελής η α</w:t>
      </w:r>
      <w:r>
        <w:rPr>
          <w:rFonts w:eastAsia="Times New Roman"/>
          <w:szCs w:val="24"/>
        </w:rPr>
        <w:t>πουσία του κρατικού μηχανισμού», κατόπιν συνεννόησης.</w:t>
      </w:r>
    </w:p>
    <w:p w:rsidR="00785B97" w:rsidRDefault="00C57472" w:rsidP="007A29E9">
      <w:pPr>
        <w:spacing w:after="0" w:line="600" w:lineRule="auto"/>
        <w:ind w:firstLine="720"/>
        <w:jc w:val="both"/>
        <w:rPr>
          <w:rFonts w:eastAsia="Times New Roman"/>
          <w:szCs w:val="24"/>
        </w:rPr>
        <w:pPrChange w:id="312" w:author="Σπανός Γεώργιος" w:date="2022-10-04T10:45:00Z">
          <w:pPr>
            <w:spacing w:line="600" w:lineRule="auto"/>
            <w:ind w:firstLine="720"/>
            <w:jc w:val="both"/>
          </w:pPr>
        </w:pPrChange>
      </w:pPr>
      <w:r>
        <w:rPr>
          <w:rFonts w:eastAsia="Times New Roman"/>
          <w:szCs w:val="24"/>
        </w:rPr>
        <w:t xml:space="preserve">Θα συζητηθεί τώρα η δέκατη πέμπτη </w:t>
      </w:r>
      <w:r w:rsidRPr="00FA7633">
        <w:rPr>
          <w:rFonts w:eastAsia="Times New Roman"/>
          <w:szCs w:val="24"/>
        </w:rPr>
        <w:t xml:space="preserve">με αριθμό 869/4-7-2022 </w:t>
      </w:r>
      <w:r>
        <w:rPr>
          <w:rFonts w:eastAsia="Times New Roman"/>
          <w:szCs w:val="24"/>
        </w:rPr>
        <w:t>ε</w:t>
      </w:r>
      <w:r w:rsidRPr="00FA7633">
        <w:rPr>
          <w:rFonts w:eastAsia="Times New Roman"/>
          <w:szCs w:val="24"/>
        </w:rPr>
        <w:t xml:space="preserve">πίκαιρη </w:t>
      </w:r>
      <w:r>
        <w:rPr>
          <w:rFonts w:eastAsia="Times New Roman"/>
          <w:szCs w:val="24"/>
        </w:rPr>
        <w:t>ε</w:t>
      </w:r>
      <w:r w:rsidRPr="00FA7633">
        <w:rPr>
          <w:rFonts w:eastAsia="Times New Roman"/>
          <w:szCs w:val="24"/>
        </w:rPr>
        <w:t xml:space="preserve">ρώτηση </w:t>
      </w:r>
      <w:r>
        <w:rPr>
          <w:rFonts w:eastAsia="Times New Roman"/>
          <w:szCs w:val="24"/>
        </w:rPr>
        <w:t xml:space="preserve">δεύτερου κύκλου </w:t>
      </w:r>
      <w:r w:rsidRPr="00FA7633">
        <w:rPr>
          <w:rFonts w:eastAsia="Times New Roman"/>
          <w:szCs w:val="24"/>
        </w:rPr>
        <w:t xml:space="preserve">του ΣΤ΄ Αντιπροέδρου της Βουλής και Βουλευτή Λάρισας του Κομμουνιστικού Κόμματος </w:t>
      </w:r>
      <w:r w:rsidRPr="00FA7633">
        <w:rPr>
          <w:rFonts w:eastAsia="Times New Roman"/>
          <w:szCs w:val="24"/>
        </w:rPr>
        <w:t>Ελλάδ</w:t>
      </w:r>
      <w:r>
        <w:rPr>
          <w:rFonts w:eastAsia="Times New Roman"/>
          <w:szCs w:val="24"/>
        </w:rPr>
        <w:t>α</w:t>
      </w:r>
      <w:r w:rsidRPr="00FA7633">
        <w:rPr>
          <w:rFonts w:eastAsia="Times New Roman"/>
          <w:szCs w:val="24"/>
        </w:rPr>
        <w:t xml:space="preserve">ς </w:t>
      </w:r>
      <w:r w:rsidRPr="00FA7633">
        <w:rPr>
          <w:rFonts w:eastAsia="Times New Roman"/>
          <w:szCs w:val="24"/>
        </w:rPr>
        <w:t>κ.</w:t>
      </w:r>
      <w:r>
        <w:rPr>
          <w:rFonts w:eastAsia="Times New Roman"/>
          <w:szCs w:val="24"/>
        </w:rPr>
        <w:t xml:space="preserve"> </w:t>
      </w:r>
      <w:r w:rsidRPr="00FA7633">
        <w:rPr>
          <w:rFonts w:eastAsia="Times New Roman"/>
          <w:bCs/>
          <w:szCs w:val="24"/>
        </w:rPr>
        <w:t xml:space="preserve">Γεωργίου </w:t>
      </w:r>
      <w:proofErr w:type="spellStart"/>
      <w:r w:rsidRPr="00FA7633">
        <w:rPr>
          <w:rFonts w:eastAsia="Times New Roman"/>
          <w:bCs/>
          <w:szCs w:val="24"/>
        </w:rPr>
        <w:t>Λαμπρούλη</w:t>
      </w:r>
      <w:proofErr w:type="spellEnd"/>
      <w:r>
        <w:rPr>
          <w:rFonts w:eastAsia="Times New Roman"/>
          <w:bCs/>
          <w:szCs w:val="24"/>
        </w:rPr>
        <w:t xml:space="preserve"> </w:t>
      </w:r>
      <w:r w:rsidRPr="00FA7633">
        <w:rPr>
          <w:rFonts w:eastAsia="Times New Roman"/>
          <w:szCs w:val="24"/>
        </w:rPr>
        <w:t>προς τον Υπ</w:t>
      </w:r>
      <w:r>
        <w:rPr>
          <w:rFonts w:eastAsia="Times New Roman"/>
          <w:szCs w:val="24"/>
        </w:rPr>
        <w:t xml:space="preserve">ουργό </w:t>
      </w:r>
      <w:r>
        <w:rPr>
          <w:rFonts w:eastAsia="Times New Roman"/>
          <w:bCs/>
          <w:szCs w:val="24"/>
        </w:rPr>
        <w:t xml:space="preserve">Υγείας, </w:t>
      </w:r>
      <w:r w:rsidRPr="00FA7633">
        <w:rPr>
          <w:rFonts w:eastAsia="Times New Roman"/>
          <w:szCs w:val="24"/>
        </w:rPr>
        <w:t xml:space="preserve">με θέμα: «Έλλειψη τεχνολόγων στο </w:t>
      </w:r>
      <w:r>
        <w:rPr>
          <w:rFonts w:eastAsia="Times New Roman"/>
          <w:szCs w:val="24"/>
        </w:rPr>
        <w:t>α</w:t>
      </w:r>
      <w:r w:rsidRPr="00FA7633">
        <w:rPr>
          <w:rFonts w:eastAsia="Times New Roman"/>
          <w:szCs w:val="24"/>
        </w:rPr>
        <w:t xml:space="preserve">κτινοδιαγνωστικό </w:t>
      </w:r>
      <w:r>
        <w:rPr>
          <w:rFonts w:eastAsia="Times New Roman"/>
          <w:szCs w:val="24"/>
        </w:rPr>
        <w:t>ε</w:t>
      </w:r>
      <w:r w:rsidRPr="00FA7633">
        <w:rPr>
          <w:rFonts w:eastAsia="Times New Roman"/>
          <w:szCs w:val="24"/>
        </w:rPr>
        <w:t xml:space="preserve">ργαστήριο </w:t>
      </w:r>
      <w:r w:rsidRPr="00FA7633">
        <w:rPr>
          <w:rFonts w:eastAsia="Times New Roman"/>
          <w:szCs w:val="24"/>
        </w:rPr>
        <w:t>του Πανεπιστημιακού Γενικού Νοσοκομείου Λά</w:t>
      </w:r>
      <w:r w:rsidRPr="00FA7633">
        <w:rPr>
          <w:rFonts w:eastAsia="Times New Roman"/>
          <w:szCs w:val="24"/>
        </w:rPr>
        <w:t>ρισας».</w:t>
      </w:r>
    </w:p>
    <w:p w:rsidR="00785B97" w:rsidRDefault="00C57472" w:rsidP="007A29E9">
      <w:pPr>
        <w:spacing w:after="0" w:line="600" w:lineRule="auto"/>
        <w:ind w:firstLine="720"/>
        <w:jc w:val="both"/>
        <w:rPr>
          <w:rFonts w:eastAsia="Times New Roman"/>
          <w:szCs w:val="24"/>
        </w:rPr>
        <w:pPrChange w:id="313" w:author="Σπανός Γεώργιος" w:date="2022-10-04T10:45:00Z">
          <w:pPr>
            <w:spacing w:line="600" w:lineRule="auto"/>
            <w:ind w:firstLine="720"/>
            <w:jc w:val="both"/>
          </w:pPr>
        </w:pPrChange>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καλησπέρα σας, καλή εβδομάδα. Γερός, δυνατός, σιδερένιος. </w:t>
      </w:r>
    </w:p>
    <w:p w:rsidR="00785B97" w:rsidRDefault="00C57472" w:rsidP="007A29E9">
      <w:pPr>
        <w:spacing w:after="0" w:line="600" w:lineRule="auto"/>
        <w:ind w:firstLine="720"/>
        <w:jc w:val="both"/>
        <w:rPr>
          <w:rFonts w:eastAsia="Times New Roman"/>
          <w:szCs w:val="24"/>
        </w:rPr>
        <w:pPrChange w:id="314" w:author="Σπανός Γεώργιος" w:date="2022-10-04T10:45:00Z">
          <w:pPr>
            <w:spacing w:line="600" w:lineRule="auto"/>
            <w:ind w:firstLine="720"/>
            <w:jc w:val="both"/>
          </w:pPr>
        </w:pPrChange>
      </w:pPr>
      <w:r>
        <w:rPr>
          <w:rFonts w:eastAsia="Times New Roman"/>
          <w:szCs w:val="24"/>
        </w:rPr>
        <w:t xml:space="preserve">Ορίστε, έχετε τον λόγο. </w:t>
      </w:r>
    </w:p>
    <w:p w:rsidR="00785B97" w:rsidRDefault="00C57472" w:rsidP="007A29E9">
      <w:pPr>
        <w:spacing w:after="0" w:line="600" w:lineRule="auto"/>
        <w:ind w:firstLine="720"/>
        <w:jc w:val="both"/>
        <w:rPr>
          <w:rFonts w:eastAsia="Times New Roman"/>
          <w:szCs w:val="24"/>
        </w:rPr>
        <w:pPrChange w:id="315" w:author="Σπανός Γεώργιος" w:date="2022-10-04T10:45:00Z">
          <w:pPr>
            <w:spacing w:line="600" w:lineRule="auto"/>
            <w:ind w:firstLine="720"/>
            <w:jc w:val="both"/>
          </w:pPr>
        </w:pPrChange>
      </w:pPr>
      <w:r>
        <w:rPr>
          <w:rFonts w:eastAsia="Times New Roman"/>
          <w:b/>
          <w:szCs w:val="24"/>
        </w:rPr>
        <w:t>ΓΕΩΡΓΙΟΣ ΛΑΜΠΡΟΥΛΗΣ (ΣΤ΄ Αντιπρόεδρος της Βουλής):</w:t>
      </w:r>
      <w:r>
        <w:rPr>
          <w:rFonts w:eastAsia="Times New Roman"/>
          <w:szCs w:val="24"/>
        </w:rPr>
        <w:t xml:space="preserve"> Καλησπέρα κύριε Π</w:t>
      </w:r>
      <w:r w:rsidRPr="00C06C0F">
        <w:rPr>
          <w:rFonts w:eastAsia="Times New Roman"/>
          <w:szCs w:val="24"/>
        </w:rPr>
        <w:t>ρόεδρε</w:t>
      </w:r>
      <w:r>
        <w:rPr>
          <w:rFonts w:eastAsia="Times New Roman"/>
          <w:szCs w:val="24"/>
        </w:rPr>
        <w:t>.</w:t>
      </w:r>
      <w:r w:rsidRPr="00C06C0F">
        <w:rPr>
          <w:rFonts w:eastAsia="Times New Roman"/>
          <w:szCs w:val="24"/>
        </w:rPr>
        <w:t xml:space="preserve"> </w:t>
      </w:r>
      <w:r>
        <w:rPr>
          <w:rFonts w:eastAsia="Times New Roman"/>
          <w:szCs w:val="24"/>
        </w:rPr>
        <w:t>Ε</w:t>
      </w:r>
      <w:r w:rsidRPr="00C06C0F">
        <w:rPr>
          <w:rFonts w:eastAsia="Times New Roman"/>
          <w:szCs w:val="24"/>
        </w:rPr>
        <w:t>υχαριστώ πολύ</w:t>
      </w:r>
      <w:r>
        <w:rPr>
          <w:rFonts w:eastAsia="Times New Roman"/>
          <w:szCs w:val="24"/>
        </w:rPr>
        <w:t>.</w:t>
      </w:r>
      <w:r w:rsidRPr="00C06C0F">
        <w:rPr>
          <w:rFonts w:eastAsia="Times New Roman"/>
          <w:szCs w:val="24"/>
        </w:rPr>
        <w:t xml:space="preserve"> Καλή δύναμη σήμερα στον μακρύ κατάλογο των επίκαιρων</w:t>
      </w:r>
      <w:r>
        <w:rPr>
          <w:rFonts w:eastAsia="Times New Roman"/>
          <w:szCs w:val="24"/>
        </w:rPr>
        <w:t xml:space="preserve"> ερ</w:t>
      </w:r>
      <w:r>
        <w:rPr>
          <w:rFonts w:eastAsia="Times New Roman"/>
          <w:szCs w:val="24"/>
        </w:rPr>
        <w:t>ωτήσεων.</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16" w:author="Σπανός Γεώργιος" w:date="2022-10-04T10:45:00Z">
          <w:pPr>
            <w:spacing w:line="600" w:lineRule="auto"/>
            <w:ind w:firstLine="720"/>
            <w:jc w:val="both"/>
          </w:pPr>
        </w:pPrChange>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Είναι πάρα πολλές. Γι’ αυτό έκανα έκκληση να σεβαστείτε τους χρόνους. </w:t>
      </w:r>
    </w:p>
    <w:p w:rsidR="00785B97" w:rsidRDefault="00C57472" w:rsidP="007A29E9">
      <w:pPr>
        <w:spacing w:after="0" w:line="600" w:lineRule="auto"/>
        <w:ind w:firstLine="720"/>
        <w:jc w:val="both"/>
        <w:rPr>
          <w:rFonts w:eastAsia="Times New Roman"/>
          <w:szCs w:val="24"/>
        </w:rPr>
        <w:pPrChange w:id="317" w:author="Σπανός Γεώργιος" w:date="2022-10-04T10:45:00Z">
          <w:pPr>
            <w:spacing w:line="600" w:lineRule="auto"/>
            <w:ind w:firstLine="720"/>
            <w:jc w:val="both"/>
          </w:pPr>
        </w:pPrChange>
      </w:pPr>
      <w:r w:rsidRPr="00CD51DB">
        <w:rPr>
          <w:rFonts w:eastAsia="Times New Roman"/>
          <w:b/>
          <w:szCs w:val="24"/>
        </w:rPr>
        <w:t>ΓΕΩΡΓΙΟΣ ΛΑΜΠΡΟΥΛΗΣ (ΣΤ΄ Αντιπρόεδρος της Βουλής):</w:t>
      </w:r>
      <w:r w:rsidRPr="00CD51DB">
        <w:rPr>
          <w:rFonts w:eastAsia="Times New Roman"/>
          <w:szCs w:val="24"/>
        </w:rPr>
        <w:t xml:space="preserve"> </w:t>
      </w:r>
      <w:r>
        <w:rPr>
          <w:rFonts w:eastAsia="Times New Roman"/>
          <w:szCs w:val="24"/>
        </w:rPr>
        <w:t>Ας μου επιτρέψετε να εκφράσω μια αλληλεγγύη μεταξύ Αντιπροέδρων.</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18" w:author="Σπανός Γεώργιος" w:date="2022-10-04T10:45:00Z">
          <w:pPr>
            <w:spacing w:line="600" w:lineRule="auto"/>
            <w:ind w:firstLine="720"/>
            <w:jc w:val="both"/>
          </w:pPr>
        </w:pPrChange>
      </w:pPr>
      <w:r>
        <w:rPr>
          <w:rFonts w:eastAsia="Times New Roman"/>
          <w:szCs w:val="24"/>
        </w:rPr>
        <w:t>Σ</w:t>
      </w:r>
      <w:r w:rsidRPr="00C06C0F">
        <w:rPr>
          <w:rFonts w:eastAsia="Times New Roman"/>
          <w:szCs w:val="24"/>
        </w:rPr>
        <w:t>το προκείμενο τώρα</w:t>
      </w:r>
      <w:r>
        <w:rPr>
          <w:rFonts w:eastAsia="Times New Roman"/>
          <w:szCs w:val="24"/>
        </w:rPr>
        <w:t>,</w:t>
      </w:r>
      <w:r w:rsidRPr="00C06C0F">
        <w:rPr>
          <w:rFonts w:eastAsia="Times New Roman"/>
          <w:szCs w:val="24"/>
        </w:rPr>
        <w:t xml:space="preserve"> στην ερώτηση</w:t>
      </w:r>
      <w:r>
        <w:rPr>
          <w:rFonts w:eastAsia="Times New Roman"/>
          <w:szCs w:val="24"/>
        </w:rPr>
        <w:t>.</w:t>
      </w:r>
      <w:r w:rsidRPr="00C06C0F">
        <w:rPr>
          <w:rFonts w:eastAsia="Times New Roman"/>
          <w:szCs w:val="24"/>
        </w:rPr>
        <w:t xml:space="preserve"> </w:t>
      </w:r>
      <w:r>
        <w:rPr>
          <w:rFonts w:eastAsia="Times New Roman"/>
          <w:szCs w:val="24"/>
        </w:rPr>
        <w:t>Α</w:t>
      </w:r>
      <w:r w:rsidRPr="00C06C0F">
        <w:rPr>
          <w:rFonts w:eastAsia="Times New Roman"/>
          <w:szCs w:val="24"/>
        </w:rPr>
        <w:t xml:space="preserve">φορμή για την ερώτηση ήταν οι κινητοποιήσεις </w:t>
      </w:r>
      <w:r>
        <w:rPr>
          <w:rFonts w:eastAsia="Times New Roman"/>
          <w:szCs w:val="24"/>
        </w:rPr>
        <w:t xml:space="preserve">ή, αν θέλετε, οι </w:t>
      </w:r>
      <w:r w:rsidRPr="00C06C0F">
        <w:rPr>
          <w:rFonts w:eastAsia="Times New Roman"/>
          <w:szCs w:val="24"/>
        </w:rPr>
        <w:t>αντιδράσει</w:t>
      </w:r>
      <w:r>
        <w:rPr>
          <w:rFonts w:eastAsia="Times New Roman"/>
          <w:szCs w:val="24"/>
        </w:rPr>
        <w:t>ς που πρόσφατα έλαβαν χώρα στο Π</w:t>
      </w:r>
      <w:r w:rsidRPr="00C06C0F">
        <w:rPr>
          <w:rFonts w:eastAsia="Times New Roman"/>
          <w:szCs w:val="24"/>
        </w:rPr>
        <w:t xml:space="preserve">ανεπιστημιακό </w:t>
      </w:r>
      <w:r>
        <w:rPr>
          <w:rFonts w:eastAsia="Times New Roman"/>
          <w:szCs w:val="24"/>
        </w:rPr>
        <w:t>Ν</w:t>
      </w:r>
      <w:r w:rsidRPr="00C06C0F">
        <w:rPr>
          <w:rFonts w:eastAsia="Times New Roman"/>
          <w:szCs w:val="24"/>
        </w:rPr>
        <w:t xml:space="preserve">οσοκομείο της </w:t>
      </w:r>
      <w:r>
        <w:rPr>
          <w:rFonts w:eastAsia="Times New Roman"/>
          <w:szCs w:val="24"/>
        </w:rPr>
        <w:t>Λ</w:t>
      </w:r>
      <w:r w:rsidRPr="00C06C0F">
        <w:rPr>
          <w:rFonts w:eastAsia="Times New Roman"/>
          <w:szCs w:val="24"/>
        </w:rPr>
        <w:t>άρισας από τους εργαζόμενους</w:t>
      </w:r>
      <w:r>
        <w:rPr>
          <w:rFonts w:eastAsia="Times New Roman"/>
          <w:szCs w:val="24"/>
        </w:rPr>
        <w:t>,</w:t>
      </w:r>
      <w:r w:rsidRPr="00C06C0F">
        <w:rPr>
          <w:rFonts w:eastAsia="Times New Roman"/>
          <w:szCs w:val="24"/>
        </w:rPr>
        <w:t xml:space="preserve"> γιατρούς</w:t>
      </w:r>
      <w:r>
        <w:rPr>
          <w:rFonts w:eastAsia="Times New Roman"/>
          <w:szCs w:val="24"/>
        </w:rPr>
        <w:t xml:space="preserve"> </w:t>
      </w:r>
      <w:r w:rsidRPr="00C06C0F">
        <w:rPr>
          <w:rFonts w:eastAsia="Times New Roman"/>
          <w:szCs w:val="24"/>
        </w:rPr>
        <w:t>και λοιπό νοσηλευτικό προσωπικό</w:t>
      </w:r>
      <w:r>
        <w:rPr>
          <w:rFonts w:eastAsia="Times New Roman"/>
          <w:szCs w:val="24"/>
        </w:rPr>
        <w:t>,</w:t>
      </w:r>
      <w:r w:rsidRPr="00C06C0F">
        <w:rPr>
          <w:rFonts w:eastAsia="Times New Roman"/>
          <w:szCs w:val="24"/>
        </w:rPr>
        <w:t xml:space="preserve"> αναδεικνύοντας το χρόνιο πρόβλημα </w:t>
      </w:r>
      <w:r w:rsidRPr="00C06C0F">
        <w:rPr>
          <w:rFonts w:eastAsia="Times New Roman"/>
          <w:szCs w:val="24"/>
        </w:rPr>
        <w:t xml:space="preserve">που υφίσταται </w:t>
      </w:r>
      <w:r>
        <w:rPr>
          <w:rFonts w:eastAsia="Times New Roman"/>
          <w:szCs w:val="24"/>
        </w:rPr>
        <w:t xml:space="preserve">ο </w:t>
      </w:r>
      <w:r w:rsidRPr="00C06C0F">
        <w:rPr>
          <w:rFonts w:eastAsia="Times New Roman"/>
          <w:szCs w:val="24"/>
        </w:rPr>
        <w:t xml:space="preserve">τομέας του </w:t>
      </w:r>
      <w:r>
        <w:rPr>
          <w:rFonts w:eastAsia="Times New Roman"/>
          <w:szCs w:val="24"/>
        </w:rPr>
        <w:t>ακτινο</w:t>
      </w:r>
      <w:r w:rsidRPr="00C06C0F">
        <w:rPr>
          <w:rFonts w:eastAsia="Times New Roman"/>
          <w:szCs w:val="24"/>
        </w:rPr>
        <w:t xml:space="preserve">διαγνωστικού εργαστηρίου του </w:t>
      </w:r>
      <w:r>
        <w:rPr>
          <w:rFonts w:eastAsia="Times New Roman"/>
          <w:szCs w:val="24"/>
        </w:rPr>
        <w:t>Πανεπιστημιακού</w:t>
      </w:r>
      <w:r w:rsidRPr="00C06C0F">
        <w:rPr>
          <w:rFonts w:eastAsia="Times New Roman"/>
          <w:szCs w:val="24"/>
        </w:rPr>
        <w:t xml:space="preserve"> </w:t>
      </w:r>
      <w:r>
        <w:rPr>
          <w:rFonts w:eastAsia="Times New Roman"/>
          <w:szCs w:val="24"/>
        </w:rPr>
        <w:t>Ν</w:t>
      </w:r>
      <w:r w:rsidRPr="00C06C0F">
        <w:rPr>
          <w:rFonts w:eastAsia="Times New Roman"/>
          <w:szCs w:val="24"/>
        </w:rPr>
        <w:t>οσοκομείο</w:t>
      </w:r>
      <w:r>
        <w:rPr>
          <w:rFonts w:eastAsia="Times New Roman"/>
          <w:szCs w:val="24"/>
        </w:rPr>
        <w:t>υ</w:t>
      </w:r>
      <w:r w:rsidRPr="00C06C0F">
        <w:rPr>
          <w:rFonts w:eastAsia="Times New Roman"/>
          <w:szCs w:val="24"/>
        </w:rPr>
        <w:t xml:space="preserve"> της </w:t>
      </w:r>
      <w:r>
        <w:rPr>
          <w:rFonts w:eastAsia="Times New Roman"/>
          <w:szCs w:val="24"/>
        </w:rPr>
        <w:t>Λ</w:t>
      </w:r>
      <w:r w:rsidRPr="00C06C0F">
        <w:rPr>
          <w:rFonts w:eastAsia="Times New Roman"/>
          <w:szCs w:val="24"/>
        </w:rPr>
        <w:t>άρισας και αφορά</w:t>
      </w:r>
      <w:r>
        <w:rPr>
          <w:rFonts w:eastAsia="Times New Roman"/>
          <w:szCs w:val="24"/>
        </w:rPr>
        <w:t>,</w:t>
      </w:r>
      <w:r w:rsidRPr="00C06C0F">
        <w:rPr>
          <w:rFonts w:eastAsia="Times New Roman"/>
          <w:szCs w:val="24"/>
        </w:rPr>
        <w:t xml:space="preserve"> βεβαίως</w:t>
      </w:r>
      <w:r>
        <w:rPr>
          <w:rFonts w:eastAsia="Times New Roman"/>
          <w:szCs w:val="24"/>
        </w:rPr>
        <w:t>,</w:t>
      </w:r>
      <w:r w:rsidRPr="00C06C0F">
        <w:rPr>
          <w:rFonts w:eastAsia="Times New Roman"/>
          <w:szCs w:val="24"/>
        </w:rPr>
        <w:t xml:space="preserve"> </w:t>
      </w:r>
      <w:r>
        <w:rPr>
          <w:rFonts w:eastAsia="Times New Roman"/>
          <w:szCs w:val="24"/>
        </w:rPr>
        <w:t>σ</w:t>
      </w:r>
      <w:r w:rsidRPr="00C06C0F">
        <w:rPr>
          <w:rFonts w:eastAsia="Times New Roman"/>
          <w:szCs w:val="24"/>
        </w:rPr>
        <w:t>τις τεράστιες ελλείψεις σε τεχνολόγο</w:t>
      </w:r>
      <w:r>
        <w:rPr>
          <w:rFonts w:eastAsia="Times New Roman"/>
          <w:szCs w:val="24"/>
        </w:rPr>
        <w:t>υ</w:t>
      </w:r>
      <w:r w:rsidRPr="00C06C0F">
        <w:rPr>
          <w:rFonts w:eastAsia="Times New Roman"/>
          <w:szCs w:val="24"/>
        </w:rPr>
        <w:t>ς</w:t>
      </w:r>
      <w:r>
        <w:rPr>
          <w:rFonts w:eastAsia="Times New Roman"/>
          <w:szCs w:val="24"/>
        </w:rPr>
        <w:t>. Είναι</w:t>
      </w:r>
      <w:r w:rsidRPr="00C06C0F">
        <w:rPr>
          <w:rFonts w:eastAsia="Times New Roman"/>
          <w:szCs w:val="24"/>
        </w:rPr>
        <w:t xml:space="preserve"> μια απαράδεκτη και επικίνδυνη κατάσταση που έχει δημιουργηθεί τα τελευταία χρόνια</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19" w:author="Σπανός Γεώργιος" w:date="2022-10-04T10:45:00Z">
          <w:pPr>
            <w:spacing w:line="600" w:lineRule="auto"/>
            <w:ind w:firstLine="720"/>
            <w:jc w:val="both"/>
          </w:pPr>
        </w:pPrChange>
      </w:pPr>
      <w:r>
        <w:rPr>
          <w:rFonts w:eastAsia="Times New Roman"/>
          <w:szCs w:val="24"/>
        </w:rPr>
        <w:t>Ε</w:t>
      </w:r>
      <w:r w:rsidRPr="00C06C0F">
        <w:rPr>
          <w:rFonts w:eastAsia="Times New Roman"/>
          <w:szCs w:val="24"/>
        </w:rPr>
        <w:t>ίν</w:t>
      </w:r>
      <w:r>
        <w:rPr>
          <w:rFonts w:eastAsia="Times New Roman"/>
          <w:szCs w:val="24"/>
        </w:rPr>
        <w:t>αι επικίνδυνη</w:t>
      </w:r>
      <w:r>
        <w:rPr>
          <w:rFonts w:eastAsia="Times New Roman"/>
          <w:szCs w:val="24"/>
        </w:rPr>
        <w:t>,</w:t>
      </w:r>
      <w:r>
        <w:rPr>
          <w:rFonts w:eastAsia="Times New Roman"/>
          <w:szCs w:val="24"/>
        </w:rPr>
        <w:t xml:space="preserve"> όπως αναδείξαν</w:t>
      </w:r>
      <w:r w:rsidRPr="00C06C0F">
        <w:rPr>
          <w:rFonts w:eastAsia="Times New Roman"/>
          <w:szCs w:val="24"/>
        </w:rPr>
        <w:t xml:space="preserve"> οι ίδιοι οι εργαζόμενοι</w:t>
      </w:r>
      <w:r>
        <w:rPr>
          <w:rFonts w:eastAsia="Times New Roman"/>
          <w:szCs w:val="24"/>
        </w:rPr>
        <w:t xml:space="preserve"> μ</w:t>
      </w:r>
      <w:r w:rsidRPr="00C06C0F">
        <w:rPr>
          <w:rFonts w:eastAsia="Times New Roman"/>
          <w:szCs w:val="24"/>
        </w:rPr>
        <w:t>ε τη μέχρι στιγμής οριακή λειτουργία του τμή</w:t>
      </w:r>
      <w:r>
        <w:rPr>
          <w:rFonts w:eastAsia="Times New Roman"/>
          <w:szCs w:val="24"/>
        </w:rPr>
        <w:t xml:space="preserve">ματος που έχει επιτευχθεί από την περικοπή των ρεπό, των αδειών </w:t>
      </w:r>
      <w:r w:rsidRPr="00C06C0F">
        <w:rPr>
          <w:rFonts w:eastAsia="Times New Roman"/>
          <w:szCs w:val="24"/>
        </w:rPr>
        <w:t xml:space="preserve">και τον ηρωισμό </w:t>
      </w:r>
      <w:r>
        <w:rPr>
          <w:rFonts w:eastAsia="Times New Roman"/>
          <w:szCs w:val="24"/>
        </w:rPr>
        <w:t>-</w:t>
      </w:r>
      <w:r w:rsidRPr="00C06C0F">
        <w:rPr>
          <w:rFonts w:eastAsia="Times New Roman"/>
          <w:szCs w:val="24"/>
        </w:rPr>
        <w:t>θα λέγαμε εμείς</w:t>
      </w:r>
      <w:r>
        <w:rPr>
          <w:rFonts w:eastAsia="Times New Roman"/>
          <w:szCs w:val="24"/>
        </w:rPr>
        <w:t>-</w:t>
      </w:r>
      <w:r w:rsidRPr="00C06C0F">
        <w:rPr>
          <w:rFonts w:eastAsia="Times New Roman"/>
          <w:szCs w:val="24"/>
        </w:rPr>
        <w:t xml:space="preserve"> </w:t>
      </w:r>
      <w:r>
        <w:rPr>
          <w:rFonts w:eastAsia="Times New Roman"/>
          <w:szCs w:val="24"/>
        </w:rPr>
        <w:t>των ίδιων</w:t>
      </w:r>
      <w:r w:rsidRPr="00C06C0F">
        <w:rPr>
          <w:rFonts w:eastAsia="Times New Roman"/>
          <w:szCs w:val="24"/>
        </w:rPr>
        <w:t xml:space="preserve"> των εργαζομένων οι οποίοι δεν έχουν πάρει </w:t>
      </w:r>
      <w:r>
        <w:rPr>
          <w:rFonts w:eastAsia="Times New Roman"/>
          <w:szCs w:val="24"/>
        </w:rPr>
        <w:t>ακόμα τ</w:t>
      </w:r>
      <w:r>
        <w:rPr>
          <w:rFonts w:eastAsia="Times New Roman"/>
          <w:szCs w:val="24"/>
        </w:rPr>
        <w:t>ις άδειες του 2021, τις περσινές άδειες.</w:t>
      </w:r>
      <w:r w:rsidRPr="00C06C0F">
        <w:rPr>
          <w:rFonts w:eastAsia="Times New Roman"/>
          <w:szCs w:val="24"/>
        </w:rPr>
        <w:t xml:space="preserve"> </w:t>
      </w:r>
      <w:r>
        <w:rPr>
          <w:rFonts w:eastAsia="Times New Roman"/>
          <w:szCs w:val="24"/>
        </w:rPr>
        <w:t>Το αποτέλεσμα είναι</w:t>
      </w:r>
      <w:r w:rsidRPr="00C06C0F">
        <w:rPr>
          <w:rFonts w:eastAsia="Times New Roman"/>
          <w:szCs w:val="24"/>
        </w:rPr>
        <w:t xml:space="preserve"> να εμφανίζουν συμπτώματα του λεγόμενου </w:t>
      </w:r>
      <w:r>
        <w:rPr>
          <w:rFonts w:eastAsia="Times New Roman"/>
          <w:szCs w:val="24"/>
          <w:lang w:val="en-US"/>
        </w:rPr>
        <w:t>burn</w:t>
      </w:r>
      <w:r w:rsidRPr="00AA7B02">
        <w:rPr>
          <w:rFonts w:eastAsia="Times New Roman"/>
          <w:szCs w:val="24"/>
        </w:rPr>
        <w:t xml:space="preserve"> </w:t>
      </w:r>
      <w:r>
        <w:rPr>
          <w:rFonts w:eastAsia="Times New Roman"/>
          <w:szCs w:val="24"/>
          <w:lang w:val="en-US"/>
        </w:rPr>
        <w:t>out</w:t>
      </w:r>
      <w:r>
        <w:rPr>
          <w:rFonts w:eastAsia="Times New Roman"/>
          <w:szCs w:val="24"/>
        </w:rPr>
        <w:t>,</w:t>
      </w:r>
      <w:r w:rsidRPr="00C06C0F">
        <w:rPr>
          <w:rFonts w:eastAsia="Times New Roman"/>
          <w:szCs w:val="24"/>
        </w:rPr>
        <w:t xml:space="preserve"> σωματικής</w:t>
      </w:r>
      <w:r w:rsidRPr="00AA7B02">
        <w:rPr>
          <w:rFonts w:eastAsia="Times New Roman"/>
          <w:szCs w:val="24"/>
        </w:rPr>
        <w:t xml:space="preserve"> </w:t>
      </w:r>
      <w:r>
        <w:rPr>
          <w:rFonts w:eastAsia="Times New Roman"/>
          <w:szCs w:val="24"/>
        </w:rPr>
        <w:t>και</w:t>
      </w:r>
      <w:r w:rsidRPr="00C06C0F">
        <w:rPr>
          <w:rFonts w:eastAsia="Times New Roman"/>
          <w:szCs w:val="24"/>
        </w:rPr>
        <w:t xml:space="preserve"> ψυχικής </w:t>
      </w:r>
      <w:r>
        <w:rPr>
          <w:rFonts w:eastAsia="Times New Roman"/>
          <w:szCs w:val="24"/>
        </w:rPr>
        <w:t>κατάρρευσης.</w:t>
      </w:r>
      <w:r w:rsidRPr="00C06C0F">
        <w:rPr>
          <w:rFonts w:eastAsia="Times New Roman"/>
          <w:szCs w:val="24"/>
        </w:rPr>
        <w:t xml:space="preserve"> </w:t>
      </w:r>
      <w:r>
        <w:rPr>
          <w:rFonts w:eastAsia="Times New Roman"/>
          <w:szCs w:val="24"/>
        </w:rPr>
        <w:t>Ω</w:t>
      </w:r>
      <w:r w:rsidRPr="00C06C0F">
        <w:rPr>
          <w:rFonts w:eastAsia="Times New Roman"/>
          <w:szCs w:val="24"/>
        </w:rPr>
        <w:t>ς εκ τούτου δημιουργείται σοβαρός κίνδυνος για την υγεία αφ</w:t>
      </w:r>
      <w:r>
        <w:rPr>
          <w:rFonts w:eastAsia="Times New Roman"/>
          <w:szCs w:val="24"/>
        </w:rPr>
        <w:t xml:space="preserve">’ </w:t>
      </w:r>
      <w:r w:rsidRPr="00C06C0F">
        <w:rPr>
          <w:rFonts w:eastAsia="Times New Roman"/>
          <w:szCs w:val="24"/>
        </w:rPr>
        <w:t xml:space="preserve">ενός των </w:t>
      </w:r>
      <w:r>
        <w:rPr>
          <w:rFonts w:eastAsia="Times New Roman"/>
          <w:szCs w:val="24"/>
        </w:rPr>
        <w:t xml:space="preserve">ίδιων των </w:t>
      </w:r>
      <w:r w:rsidRPr="00C06C0F">
        <w:rPr>
          <w:rFonts w:eastAsia="Times New Roman"/>
          <w:szCs w:val="24"/>
        </w:rPr>
        <w:t>εργαζομένων</w:t>
      </w:r>
      <w:r>
        <w:rPr>
          <w:rFonts w:eastAsia="Times New Roman"/>
          <w:szCs w:val="24"/>
        </w:rPr>
        <w:t>,</w:t>
      </w:r>
      <w:r w:rsidRPr="00C06C0F">
        <w:rPr>
          <w:rFonts w:eastAsia="Times New Roman"/>
          <w:szCs w:val="24"/>
        </w:rPr>
        <w:t xml:space="preserve"> </w:t>
      </w:r>
      <w:r>
        <w:rPr>
          <w:rFonts w:eastAsia="Times New Roman"/>
          <w:szCs w:val="24"/>
        </w:rPr>
        <w:t xml:space="preserve">αλλά κυρίως των </w:t>
      </w:r>
      <w:r>
        <w:rPr>
          <w:rFonts w:eastAsia="Times New Roman"/>
          <w:szCs w:val="24"/>
        </w:rPr>
        <w:t>ασθενών.</w:t>
      </w:r>
      <w:r w:rsidRPr="00C06C0F">
        <w:rPr>
          <w:rFonts w:eastAsia="Times New Roman"/>
          <w:szCs w:val="24"/>
        </w:rPr>
        <w:t xml:space="preserve"> </w:t>
      </w:r>
      <w:r>
        <w:rPr>
          <w:rFonts w:eastAsia="Times New Roman"/>
          <w:szCs w:val="24"/>
        </w:rPr>
        <w:t>Ε</w:t>
      </w:r>
      <w:r w:rsidRPr="00C06C0F">
        <w:rPr>
          <w:rFonts w:eastAsia="Times New Roman"/>
          <w:szCs w:val="24"/>
        </w:rPr>
        <w:t xml:space="preserve">νδεικτικά </w:t>
      </w:r>
      <w:r>
        <w:rPr>
          <w:rFonts w:eastAsia="Times New Roman"/>
          <w:szCs w:val="24"/>
        </w:rPr>
        <w:t xml:space="preserve">θα </w:t>
      </w:r>
      <w:r w:rsidRPr="00C06C0F">
        <w:rPr>
          <w:rFonts w:eastAsia="Times New Roman"/>
          <w:szCs w:val="24"/>
        </w:rPr>
        <w:t>αναφέρω στην πρωτολογία</w:t>
      </w:r>
      <w:r>
        <w:rPr>
          <w:rFonts w:eastAsia="Times New Roman"/>
          <w:szCs w:val="24"/>
        </w:rPr>
        <w:t>,</w:t>
      </w:r>
      <w:r w:rsidRPr="00C06C0F">
        <w:rPr>
          <w:rFonts w:eastAsia="Times New Roman"/>
          <w:szCs w:val="24"/>
        </w:rPr>
        <w:t xml:space="preserve"> κύριε </w:t>
      </w:r>
      <w:r>
        <w:rPr>
          <w:rFonts w:eastAsia="Times New Roman"/>
          <w:szCs w:val="24"/>
        </w:rPr>
        <w:t>Π</w:t>
      </w:r>
      <w:r w:rsidRPr="00C06C0F">
        <w:rPr>
          <w:rFonts w:eastAsia="Times New Roman"/>
          <w:szCs w:val="24"/>
        </w:rPr>
        <w:t>ρόεδρε</w:t>
      </w:r>
      <w:r>
        <w:rPr>
          <w:rFonts w:eastAsia="Times New Roman"/>
          <w:szCs w:val="24"/>
        </w:rPr>
        <w:t>,</w:t>
      </w:r>
      <w:r w:rsidRPr="00C06C0F">
        <w:rPr>
          <w:rFonts w:eastAsia="Times New Roman"/>
          <w:szCs w:val="24"/>
        </w:rPr>
        <w:t xml:space="preserve"> ότι στο </w:t>
      </w:r>
      <w:r>
        <w:rPr>
          <w:rFonts w:eastAsia="Times New Roman"/>
          <w:szCs w:val="24"/>
        </w:rPr>
        <w:lastRenderedPageBreak/>
        <w:t>Π</w:t>
      </w:r>
      <w:r w:rsidRPr="00C06C0F">
        <w:rPr>
          <w:rFonts w:eastAsia="Times New Roman"/>
          <w:szCs w:val="24"/>
        </w:rPr>
        <w:t xml:space="preserve">ανεπιστημιακό </w:t>
      </w:r>
      <w:r>
        <w:rPr>
          <w:rFonts w:eastAsia="Times New Roman"/>
          <w:szCs w:val="24"/>
        </w:rPr>
        <w:t>Ν</w:t>
      </w:r>
      <w:r w:rsidRPr="00C06C0F">
        <w:rPr>
          <w:rFonts w:eastAsia="Times New Roman"/>
          <w:szCs w:val="24"/>
        </w:rPr>
        <w:t xml:space="preserve">οσοκομείο </w:t>
      </w:r>
      <w:r>
        <w:rPr>
          <w:rFonts w:eastAsia="Times New Roman"/>
          <w:szCs w:val="24"/>
        </w:rPr>
        <w:t>της Λάρισας</w:t>
      </w:r>
      <w:r w:rsidRPr="00C06C0F">
        <w:rPr>
          <w:rFonts w:eastAsia="Times New Roman"/>
          <w:szCs w:val="24"/>
        </w:rPr>
        <w:t xml:space="preserve"> προβλέπονται </w:t>
      </w:r>
      <w:r>
        <w:rPr>
          <w:rFonts w:eastAsia="Times New Roman"/>
          <w:szCs w:val="24"/>
        </w:rPr>
        <w:t>πενήντα έξι</w:t>
      </w:r>
      <w:r w:rsidRPr="00C06C0F">
        <w:rPr>
          <w:rFonts w:eastAsia="Times New Roman"/>
          <w:szCs w:val="24"/>
        </w:rPr>
        <w:t xml:space="preserve"> </w:t>
      </w:r>
      <w:r w:rsidRPr="00C06C0F">
        <w:rPr>
          <w:rFonts w:eastAsia="Times New Roman"/>
          <w:szCs w:val="24"/>
        </w:rPr>
        <w:t xml:space="preserve">θέσεις τεχνολόγων </w:t>
      </w:r>
      <w:r>
        <w:rPr>
          <w:rFonts w:eastAsia="Times New Roman"/>
          <w:szCs w:val="24"/>
        </w:rPr>
        <w:t>κι απ’ αυτές</w:t>
      </w:r>
      <w:r w:rsidRPr="00C06C0F">
        <w:rPr>
          <w:rFonts w:eastAsia="Times New Roman"/>
          <w:szCs w:val="24"/>
        </w:rPr>
        <w:t xml:space="preserve"> οι </w:t>
      </w:r>
      <w:r>
        <w:rPr>
          <w:rFonts w:eastAsia="Times New Roman"/>
          <w:szCs w:val="24"/>
        </w:rPr>
        <w:t>τριάντα τρεις</w:t>
      </w:r>
      <w:r w:rsidRPr="00C06C0F">
        <w:rPr>
          <w:rFonts w:eastAsia="Times New Roman"/>
          <w:szCs w:val="24"/>
        </w:rPr>
        <w:t xml:space="preserve"> </w:t>
      </w:r>
      <w:r w:rsidRPr="00C06C0F">
        <w:rPr>
          <w:rFonts w:eastAsia="Times New Roman"/>
          <w:szCs w:val="24"/>
        </w:rPr>
        <w:t>είναι καλυμμένες</w:t>
      </w:r>
      <w:r>
        <w:rPr>
          <w:rFonts w:eastAsia="Times New Roman"/>
          <w:szCs w:val="24"/>
        </w:rPr>
        <w:t>.</w:t>
      </w:r>
      <w:r w:rsidRPr="00C06C0F">
        <w:rPr>
          <w:rFonts w:eastAsia="Times New Roman"/>
          <w:szCs w:val="24"/>
        </w:rPr>
        <w:t xml:space="preserve"> </w:t>
      </w:r>
      <w:r>
        <w:rPr>
          <w:rFonts w:eastAsia="Times New Roman"/>
          <w:szCs w:val="24"/>
        </w:rPr>
        <w:t xml:space="preserve">Οι </w:t>
      </w:r>
      <w:r>
        <w:rPr>
          <w:rFonts w:eastAsia="Times New Roman"/>
          <w:szCs w:val="24"/>
        </w:rPr>
        <w:t xml:space="preserve">είκοσι </w:t>
      </w:r>
      <w:r>
        <w:rPr>
          <w:rFonts w:eastAsia="Times New Roman"/>
          <w:szCs w:val="24"/>
        </w:rPr>
        <w:t>τεχνολόγοι</w:t>
      </w:r>
      <w:r w:rsidRPr="00C06C0F">
        <w:rPr>
          <w:rFonts w:eastAsia="Times New Roman"/>
          <w:szCs w:val="24"/>
        </w:rPr>
        <w:t xml:space="preserve"> είναι στο </w:t>
      </w:r>
      <w:r>
        <w:rPr>
          <w:rFonts w:eastAsia="Times New Roman"/>
          <w:szCs w:val="24"/>
        </w:rPr>
        <w:t>ακτινο</w:t>
      </w:r>
      <w:r w:rsidRPr="00C06C0F">
        <w:rPr>
          <w:rFonts w:eastAsia="Times New Roman"/>
          <w:szCs w:val="24"/>
        </w:rPr>
        <w:t>διαγνωστικό εργαστή</w:t>
      </w:r>
      <w:r w:rsidRPr="00C06C0F">
        <w:rPr>
          <w:rFonts w:eastAsia="Times New Roman"/>
          <w:szCs w:val="24"/>
        </w:rPr>
        <w:t>ριο</w:t>
      </w:r>
      <w:r>
        <w:rPr>
          <w:rFonts w:eastAsia="Times New Roman"/>
          <w:szCs w:val="24"/>
        </w:rPr>
        <w:t>,</w:t>
      </w:r>
      <w:r w:rsidRPr="00C06C0F">
        <w:rPr>
          <w:rFonts w:eastAsia="Times New Roman"/>
          <w:szCs w:val="24"/>
        </w:rPr>
        <w:t xml:space="preserve"> για τις ανάγκες του εργαστηρίου και οι υπόλοιποι </w:t>
      </w:r>
      <w:r>
        <w:rPr>
          <w:rFonts w:eastAsia="Times New Roman"/>
          <w:szCs w:val="24"/>
        </w:rPr>
        <w:t>δεκατρείς</w:t>
      </w:r>
      <w:r w:rsidRPr="00C06C0F">
        <w:rPr>
          <w:rFonts w:eastAsia="Times New Roman"/>
          <w:szCs w:val="24"/>
        </w:rPr>
        <w:t xml:space="preserve"> </w:t>
      </w:r>
      <w:r w:rsidRPr="00C06C0F">
        <w:rPr>
          <w:rFonts w:eastAsia="Times New Roman"/>
          <w:szCs w:val="24"/>
        </w:rPr>
        <w:t xml:space="preserve">μοιράζονται στα διάφορα </w:t>
      </w:r>
      <w:r>
        <w:rPr>
          <w:rFonts w:eastAsia="Times New Roman"/>
          <w:szCs w:val="24"/>
        </w:rPr>
        <w:t xml:space="preserve">αναγκαία και απαραίτητα </w:t>
      </w:r>
      <w:r w:rsidRPr="00C06C0F">
        <w:rPr>
          <w:rFonts w:eastAsia="Times New Roman"/>
          <w:szCs w:val="24"/>
        </w:rPr>
        <w:t xml:space="preserve">τμήματα </w:t>
      </w:r>
      <w:r>
        <w:rPr>
          <w:rFonts w:eastAsia="Times New Roman"/>
          <w:szCs w:val="24"/>
        </w:rPr>
        <w:t xml:space="preserve">που αναπτύχθηκαν στο Πανεπιστημιακό Νοσοκομείο της Λάρισας </w:t>
      </w:r>
      <w:r w:rsidRPr="00C06C0F">
        <w:rPr>
          <w:rFonts w:eastAsia="Times New Roman"/>
          <w:szCs w:val="24"/>
        </w:rPr>
        <w:t>προκειμένου να λειτουργούν εκεί</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20" w:author="Σπανός Γεώργιος" w:date="2022-10-04T10:45:00Z">
          <w:pPr>
            <w:spacing w:line="600" w:lineRule="auto"/>
            <w:ind w:firstLine="720"/>
            <w:jc w:val="both"/>
          </w:pPr>
        </w:pPrChange>
      </w:pPr>
      <w:r w:rsidRPr="00C06C0F">
        <w:rPr>
          <w:rFonts w:eastAsia="Times New Roman"/>
          <w:szCs w:val="24"/>
        </w:rPr>
        <w:t>Συνεπώς</w:t>
      </w:r>
      <w:r>
        <w:rPr>
          <w:rFonts w:eastAsia="Times New Roman"/>
          <w:szCs w:val="24"/>
        </w:rPr>
        <w:t>,</w:t>
      </w:r>
      <w:r w:rsidRPr="00C06C0F">
        <w:rPr>
          <w:rFonts w:eastAsia="Times New Roman"/>
          <w:szCs w:val="24"/>
        </w:rPr>
        <w:t xml:space="preserve"> τα ερωτήματα απέναντι σε αυτή την </w:t>
      </w:r>
      <w:r w:rsidRPr="00C06C0F">
        <w:rPr>
          <w:rFonts w:eastAsia="Times New Roman"/>
          <w:szCs w:val="24"/>
        </w:rPr>
        <w:t xml:space="preserve">οξυμένη </w:t>
      </w:r>
      <w:r>
        <w:rPr>
          <w:rFonts w:eastAsia="Times New Roman"/>
          <w:szCs w:val="24"/>
        </w:rPr>
        <w:t xml:space="preserve">και επικίνδυνη κατάσταση είναι πότε θα προκηρυχθούν </w:t>
      </w:r>
      <w:r w:rsidRPr="00C06C0F">
        <w:rPr>
          <w:rFonts w:eastAsia="Times New Roman"/>
          <w:szCs w:val="24"/>
        </w:rPr>
        <w:t xml:space="preserve">μόνιμες θέσεις εργασίας για να στελεχωθεί πλήρως το </w:t>
      </w:r>
      <w:r>
        <w:rPr>
          <w:rFonts w:eastAsia="Times New Roman"/>
          <w:szCs w:val="24"/>
        </w:rPr>
        <w:t>ακτινοδιαγνωστικό εργαστήριο με όλο</w:t>
      </w:r>
      <w:r>
        <w:rPr>
          <w:rFonts w:eastAsia="Times New Roman"/>
          <w:szCs w:val="24"/>
        </w:rPr>
        <w:t>,</w:t>
      </w:r>
      <w:r w:rsidRPr="00C06C0F">
        <w:rPr>
          <w:rFonts w:eastAsia="Times New Roman"/>
          <w:szCs w:val="24"/>
        </w:rPr>
        <w:t xml:space="preserve"> φυσικά</w:t>
      </w:r>
      <w:r>
        <w:rPr>
          <w:rFonts w:eastAsia="Times New Roman"/>
          <w:szCs w:val="24"/>
        </w:rPr>
        <w:t>,</w:t>
      </w:r>
      <w:r w:rsidRPr="00C06C0F">
        <w:rPr>
          <w:rFonts w:eastAsia="Times New Roman"/>
          <w:szCs w:val="24"/>
        </w:rPr>
        <w:t xml:space="preserve"> το απαραίτητο προσωπικό</w:t>
      </w:r>
      <w:r>
        <w:rPr>
          <w:rFonts w:eastAsia="Times New Roman"/>
          <w:szCs w:val="24"/>
        </w:rPr>
        <w:t>.</w:t>
      </w:r>
    </w:p>
    <w:p w:rsidR="00785B97" w:rsidRDefault="00C57472" w:rsidP="007A29E9">
      <w:pPr>
        <w:spacing w:after="0" w:line="600" w:lineRule="auto"/>
        <w:ind w:firstLine="720"/>
        <w:jc w:val="both"/>
        <w:rPr>
          <w:rFonts w:eastAsia="Times New Roman"/>
          <w:szCs w:val="24"/>
        </w:rPr>
        <w:pPrChange w:id="321" w:author="Σπανός Γεώργιος" w:date="2022-10-04T10:45:00Z">
          <w:pPr>
            <w:spacing w:line="600" w:lineRule="auto"/>
            <w:ind w:firstLine="720"/>
            <w:jc w:val="both"/>
          </w:pPr>
        </w:pPrChange>
      </w:pPr>
      <w:r>
        <w:rPr>
          <w:rFonts w:eastAsia="Times New Roman"/>
          <w:szCs w:val="24"/>
        </w:rPr>
        <w:t>Τ</w:t>
      </w:r>
      <w:r w:rsidRPr="00C06C0F">
        <w:rPr>
          <w:rFonts w:eastAsia="Times New Roman"/>
          <w:szCs w:val="24"/>
        </w:rPr>
        <w:t xml:space="preserve">ο δεύτερο αίτημα που αναφέρεται και ως ερώτημα στην επίκαιρη ερώτηση </w:t>
      </w:r>
      <w:r>
        <w:rPr>
          <w:rFonts w:eastAsia="Times New Roman"/>
          <w:szCs w:val="24"/>
        </w:rPr>
        <w:t>το β</w:t>
      </w:r>
      <w:r>
        <w:rPr>
          <w:rFonts w:eastAsia="Times New Roman"/>
          <w:szCs w:val="24"/>
        </w:rPr>
        <w:t>άζουν</w:t>
      </w:r>
      <w:r w:rsidRPr="00C06C0F">
        <w:rPr>
          <w:rFonts w:eastAsia="Times New Roman"/>
          <w:szCs w:val="24"/>
        </w:rPr>
        <w:t xml:space="preserve"> οι ίδιοι οι εργαζόμενοι</w:t>
      </w:r>
      <w:r>
        <w:rPr>
          <w:rFonts w:eastAsia="Times New Roman"/>
          <w:szCs w:val="24"/>
        </w:rPr>
        <w:t>, όχι μόνο του Πανεπιστημιακού Νοσοκομείου της Λάρισας, αλλά όλοι οι υγειονομικοί σε όλη τη χώρα. Ζητούν να στελεχωθεί</w:t>
      </w:r>
      <w:r>
        <w:rPr>
          <w:rFonts w:eastAsia="Times New Roman"/>
          <w:szCs w:val="24"/>
        </w:rPr>
        <w:t>,</w:t>
      </w:r>
      <w:r>
        <w:rPr>
          <w:rFonts w:eastAsia="Times New Roman"/>
          <w:szCs w:val="24"/>
        </w:rPr>
        <w:t xml:space="preserve"> εν προκειμένω το Πανεπιστημιακό Νοσοκομείο της Λάρισας</w:t>
      </w:r>
      <w:r>
        <w:rPr>
          <w:rFonts w:eastAsia="Times New Roman"/>
          <w:szCs w:val="24"/>
        </w:rPr>
        <w:t>,</w:t>
      </w:r>
      <w:r>
        <w:rPr>
          <w:rFonts w:eastAsia="Times New Roman"/>
          <w:szCs w:val="24"/>
        </w:rPr>
        <w:t xml:space="preserve"> με όλο το απαραίτητο μόνιμο ιατρικό, νοσηλευτικό, παραϊατρικό, διοικητικό προσωπικό, </w:t>
      </w:r>
      <w:r w:rsidRPr="00C06C0F">
        <w:rPr>
          <w:rFonts w:eastAsia="Times New Roman"/>
          <w:szCs w:val="24"/>
        </w:rPr>
        <w:t xml:space="preserve">προκειμένου να καλυφθούν οι οξυμένες και τεράστιες ανάγκες ενός </w:t>
      </w:r>
      <w:r>
        <w:rPr>
          <w:rFonts w:eastAsia="Times New Roman"/>
          <w:szCs w:val="24"/>
        </w:rPr>
        <w:t xml:space="preserve">τριτοβάθμιου νοσοκομείου της περιφέρειας. </w:t>
      </w:r>
    </w:p>
    <w:p w:rsidR="00785B97" w:rsidRDefault="00C57472" w:rsidP="007A29E9">
      <w:pPr>
        <w:spacing w:after="0" w:line="600" w:lineRule="auto"/>
        <w:ind w:firstLine="720"/>
        <w:jc w:val="both"/>
        <w:rPr>
          <w:rFonts w:eastAsia="Times New Roman"/>
          <w:szCs w:val="24"/>
        </w:rPr>
        <w:pPrChange w:id="322" w:author="Σπανός Γεώργιος" w:date="2022-10-04T10:45:00Z">
          <w:pPr>
            <w:spacing w:line="600" w:lineRule="auto"/>
            <w:ind w:firstLine="720"/>
            <w:jc w:val="both"/>
          </w:pPr>
        </w:pPrChange>
      </w:pPr>
      <w:r>
        <w:rPr>
          <w:rFonts w:eastAsia="Times New Roman"/>
          <w:szCs w:val="24"/>
        </w:rPr>
        <w:t xml:space="preserve">Ευχαριστώ, κύριε Πρόεδρε. </w:t>
      </w:r>
    </w:p>
    <w:p w:rsidR="00785B97" w:rsidRDefault="00C57472" w:rsidP="007A29E9">
      <w:pPr>
        <w:spacing w:after="0" w:line="600" w:lineRule="auto"/>
        <w:ind w:firstLine="720"/>
        <w:jc w:val="both"/>
        <w:rPr>
          <w:rFonts w:eastAsia="Times New Roman"/>
          <w:szCs w:val="24"/>
        </w:rPr>
        <w:pPrChange w:id="323" w:author="Σπανός Γεώργιος" w:date="2022-10-04T10:45:00Z">
          <w:pPr>
            <w:spacing w:line="600" w:lineRule="auto"/>
            <w:ind w:firstLine="720"/>
            <w:jc w:val="both"/>
          </w:pPr>
        </w:pPrChange>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w:t>
      </w:r>
      <w:r>
        <w:rPr>
          <w:rFonts w:eastAsia="Times New Roman"/>
          <w:szCs w:val="24"/>
        </w:rPr>
        <w:t xml:space="preserve">μείς ευχαριστούμε. </w:t>
      </w:r>
    </w:p>
    <w:p w:rsidR="00785B97" w:rsidRDefault="00C57472" w:rsidP="007A29E9">
      <w:pPr>
        <w:spacing w:after="0" w:line="600" w:lineRule="auto"/>
        <w:ind w:firstLine="720"/>
        <w:jc w:val="both"/>
        <w:rPr>
          <w:rFonts w:eastAsia="Times New Roman"/>
          <w:szCs w:val="24"/>
        </w:rPr>
        <w:pPrChange w:id="324" w:author="Σπανός Γεώργιος" w:date="2022-10-04T10:45:00Z">
          <w:pPr>
            <w:spacing w:line="600" w:lineRule="auto"/>
            <w:ind w:firstLine="720"/>
            <w:jc w:val="both"/>
          </w:pPr>
        </w:pPrChange>
      </w:pPr>
      <w:r>
        <w:rPr>
          <w:rFonts w:eastAsia="Times New Roman"/>
          <w:szCs w:val="24"/>
        </w:rPr>
        <w:t>Θα απαντήσει ο Υπουργός Υγείας κ. Αθανάσιος Πλεύρης.</w:t>
      </w:r>
    </w:p>
    <w:p w:rsidR="00785B97" w:rsidRDefault="00C57472" w:rsidP="007A29E9">
      <w:pPr>
        <w:spacing w:after="0" w:line="600" w:lineRule="auto"/>
        <w:ind w:firstLine="720"/>
        <w:jc w:val="both"/>
        <w:rPr>
          <w:rFonts w:eastAsia="Times New Roman"/>
          <w:szCs w:val="24"/>
        </w:rPr>
        <w:pPrChange w:id="325" w:author="Σπανός Γεώργιος" w:date="2022-10-04T10:45:00Z">
          <w:pPr>
            <w:spacing w:line="600" w:lineRule="auto"/>
            <w:ind w:firstLine="720"/>
            <w:jc w:val="both"/>
          </w:pPr>
        </w:pPrChange>
      </w:pPr>
      <w:r>
        <w:rPr>
          <w:rFonts w:eastAsia="Times New Roman"/>
          <w:szCs w:val="24"/>
        </w:rPr>
        <w:lastRenderedPageBreak/>
        <w:t xml:space="preserve">Κύριε Πλεύρη, καλησπέρα σας, καλή εβδομάδα. Έχετε τον λόγο για τρία λεπτά. </w:t>
      </w:r>
    </w:p>
    <w:p w:rsidR="00785B97" w:rsidRDefault="00C57472" w:rsidP="007A29E9">
      <w:pPr>
        <w:spacing w:after="0" w:line="600" w:lineRule="auto"/>
        <w:ind w:firstLine="720"/>
        <w:jc w:val="both"/>
        <w:rPr>
          <w:rFonts w:eastAsia="Times New Roman"/>
          <w:szCs w:val="24"/>
        </w:rPr>
        <w:pPrChange w:id="326" w:author="Σπανός Γεώργιος" w:date="2022-10-04T10:45:00Z">
          <w:pPr>
            <w:spacing w:line="600" w:lineRule="auto"/>
            <w:ind w:firstLine="720"/>
            <w:jc w:val="both"/>
          </w:pPr>
        </w:pPrChange>
      </w:pPr>
      <w:r>
        <w:rPr>
          <w:rFonts w:eastAsia="Times New Roman"/>
          <w:b/>
          <w:szCs w:val="24"/>
        </w:rPr>
        <w:t xml:space="preserve">ΑΘΑΝΑΣΙΟΣ ΠΛΕΥΡΗΣ (Υπουργός Υγείας): </w:t>
      </w:r>
      <w:r>
        <w:rPr>
          <w:rFonts w:eastAsia="Times New Roman"/>
          <w:szCs w:val="24"/>
        </w:rPr>
        <w:t xml:space="preserve">Καλή εβδομάδα και από μένα. </w:t>
      </w:r>
    </w:p>
    <w:p w:rsidR="00785B97" w:rsidRDefault="00C57472" w:rsidP="007A29E9">
      <w:pPr>
        <w:spacing w:after="0" w:line="600" w:lineRule="auto"/>
        <w:ind w:firstLine="720"/>
        <w:jc w:val="both"/>
        <w:rPr>
          <w:rFonts w:eastAsia="Times New Roman"/>
          <w:szCs w:val="24"/>
        </w:rPr>
        <w:pPrChange w:id="327" w:author="Σπανός Γεώργιος" w:date="2022-10-04T10:45:00Z">
          <w:pPr>
            <w:spacing w:line="600" w:lineRule="auto"/>
            <w:ind w:firstLine="720"/>
            <w:jc w:val="both"/>
          </w:pPr>
        </w:pPrChange>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όπως είπατε από τις πενή</w:t>
      </w:r>
      <w:r>
        <w:rPr>
          <w:rFonts w:eastAsia="Times New Roman"/>
          <w:szCs w:val="24"/>
        </w:rPr>
        <w:t>ντα έξι θέσεις</w:t>
      </w:r>
      <w:r w:rsidRPr="00C06C0F">
        <w:rPr>
          <w:rFonts w:eastAsia="Times New Roman"/>
          <w:szCs w:val="24"/>
        </w:rPr>
        <w:t xml:space="preserve"> έχουν </w:t>
      </w:r>
      <w:r>
        <w:rPr>
          <w:rFonts w:eastAsia="Times New Roman"/>
          <w:szCs w:val="24"/>
        </w:rPr>
        <w:t>τριάντα τρεις</w:t>
      </w:r>
      <w:r w:rsidRPr="00C06C0F">
        <w:rPr>
          <w:rFonts w:eastAsia="Times New Roman"/>
          <w:szCs w:val="24"/>
        </w:rPr>
        <w:t xml:space="preserve"> με μόνιμο προσωπικό</w:t>
      </w:r>
      <w:r>
        <w:rPr>
          <w:rFonts w:eastAsia="Times New Roman"/>
          <w:szCs w:val="24"/>
        </w:rPr>
        <w:t>.</w:t>
      </w:r>
      <w:r w:rsidRPr="00C06C0F">
        <w:rPr>
          <w:rFonts w:eastAsia="Times New Roman"/>
          <w:szCs w:val="24"/>
        </w:rPr>
        <w:t xml:space="preserve"> </w:t>
      </w:r>
      <w:r>
        <w:rPr>
          <w:rFonts w:eastAsia="Times New Roman"/>
          <w:szCs w:val="24"/>
        </w:rPr>
        <w:t>Υ</w:t>
      </w:r>
      <w:r w:rsidRPr="00C06C0F">
        <w:rPr>
          <w:rFonts w:eastAsia="Times New Roman"/>
          <w:szCs w:val="24"/>
        </w:rPr>
        <w:t xml:space="preserve">πάρχουν και άλλα </w:t>
      </w:r>
      <w:r>
        <w:rPr>
          <w:rFonts w:eastAsia="Times New Roman"/>
          <w:szCs w:val="24"/>
        </w:rPr>
        <w:t>τρία</w:t>
      </w:r>
      <w:r w:rsidRPr="00C06C0F">
        <w:rPr>
          <w:rFonts w:eastAsia="Times New Roman"/>
          <w:szCs w:val="24"/>
        </w:rPr>
        <w:t xml:space="preserve"> άτομα επικουρικό προσωπικό</w:t>
      </w:r>
      <w:r>
        <w:rPr>
          <w:rFonts w:eastAsia="Times New Roman"/>
          <w:szCs w:val="24"/>
        </w:rPr>
        <w:t>,</w:t>
      </w:r>
      <w:r w:rsidRPr="00C06C0F">
        <w:rPr>
          <w:rFonts w:eastAsia="Times New Roman"/>
          <w:szCs w:val="24"/>
        </w:rPr>
        <w:t xml:space="preserve"> ενώ αντιστοίχως έχουν δεσμευτεί </w:t>
      </w:r>
      <w:r>
        <w:rPr>
          <w:rFonts w:eastAsia="Times New Roman"/>
          <w:szCs w:val="24"/>
        </w:rPr>
        <w:t>οκτώ</w:t>
      </w:r>
      <w:r w:rsidRPr="00C06C0F">
        <w:rPr>
          <w:rFonts w:eastAsia="Times New Roman"/>
          <w:szCs w:val="24"/>
        </w:rPr>
        <w:t xml:space="preserve"> μόνιμες θέσεις για πρόσληψη μέσω </w:t>
      </w:r>
      <w:r>
        <w:rPr>
          <w:rFonts w:eastAsia="Times New Roman"/>
          <w:szCs w:val="24"/>
        </w:rPr>
        <w:t>ΑΣΕΠ.</w:t>
      </w:r>
      <w:r w:rsidRPr="00C06C0F">
        <w:rPr>
          <w:rFonts w:eastAsia="Times New Roman"/>
          <w:szCs w:val="24"/>
        </w:rPr>
        <w:t xml:space="preserve"> </w:t>
      </w:r>
      <w:r>
        <w:rPr>
          <w:rFonts w:eastAsia="Times New Roman"/>
          <w:szCs w:val="24"/>
        </w:rPr>
        <w:t>Έ</w:t>
      </w:r>
      <w:r w:rsidRPr="00C06C0F">
        <w:rPr>
          <w:rFonts w:eastAsia="Times New Roman"/>
          <w:szCs w:val="24"/>
        </w:rPr>
        <w:t>χουν ήδη λάβει έγκριση πέντε θέσεις</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28" w:author="Σπανός Γεώργιος" w:date="2022-10-04T10:45:00Z">
          <w:pPr>
            <w:spacing w:line="600" w:lineRule="auto"/>
            <w:ind w:firstLine="720"/>
            <w:jc w:val="both"/>
          </w:pPr>
        </w:pPrChange>
      </w:pPr>
      <w:r w:rsidRPr="00C06C0F">
        <w:rPr>
          <w:rFonts w:eastAsia="Times New Roman"/>
          <w:szCs w:val="24"/>
        </w:rPr>
        <w:t xml:space="preserve">Αναφορικά με </w:t>
      </w:r>
      <w:r>
        <w:rPr>
          <w:rFonts w:eastAsia="Times New Roman"/>
          <w:szCs w:val="24"/>
        </w:rPr>
        <w:t xml:space="preserve">τα </w:t>
      </w:r>
      <w:r>
        <w:rPr>
          <w:rFonts w:eastAsia="Times New Roman"/>
          <w:szCs w:val="24"/>
          <w:lang w:val="en-US"/>
        </w:rPr>
        <w:t>PET</w:t>
      </w:r>
      <w:r w:rsidRPr="007542FF">
        <w:rPr>
          <w:rFonts w:eastAsia="Times New Roman"/>
          <w:szCs w:val="24"/>
        </w:rPr>
        <w:t>-</w:t>
      </w:r>
      <w:r>
        <w:rPr>
          <w:rFonts w:eastAsia="Times New Roman"/>
          <w:szCs w:val="24"/>
          <w:lang w:val="en-US"/>
        </w:rPr>
        <w:t>CT</w:t>
      </w:r>
      <w:r w:rsidRPr="007542FF">
        <w:rPr>
          <w:rFonts w:eastAsia="Times New Roman"/>
          <w:szCs w:val="24"/>
        </w:rPr>
        <w:t xml:space="preserve"> </w:t>
      </w:r>
      <w:r>
        <w:rPr>
          <w:rFonts w:eastAsia="Times New Roman"/>
          <w:szCs w:val="24"/>
        </w:rPr>
        <w:t>που αναφέρα</w:t>
      </w:r>
      <w:r>
        <w:rPr>
          <w:rFonts w:eastAsia="Times New Roman"/>
          <w:szCs w:val="24"/>
        </w:rPr>
        <w:t>τε</w:t>
      </w:r>
      <w:r w:rsidRPr="00C06C0F">
        <w:rPr>
          <w:rFonts w:eastAsia="Times New Roman"/>
          <w:szCs w:val="24"/>
        </w:rPr>
        <w:t xml:space="preserve"> γνωρίζω ότι υπάρχουν άμεσες προσλήψεις που δρομολογούνται για επικουρικό προσωπικό</w:t>
      </w:r>
      <w:r>
        <w:rPr>
          <w:rFonts w:eastAsia="Times New Roman"/>
          <w:szCs w:val="24"/>
        </w:rPr>
        <w:t xml:space="preserve">: </w:t>
      </w:r>
      <w:r>
        <w:rPr>
          <w:rFonts w:eastAsia="Times New Roman"/>
          <w:szCs w:val="24"/>
        </w:rPr>
        <w:t xml:space="preserve">Μία </w:t>
      </w:r>
      <w:r>
        <w:rPr>
          <w:rFonts w:eastAsia="Times New Roman"/>
          <w:szCs w:val="24"/>
        </w:rPr>
        <w:t xml:space="preserve">ΠΕ </w:t>
      </w:r>
      <w:proofErr w:type="spellStart"/>
      <w:r>
        <w:rPr>
          <w:rFonts w:eastAsia="Times New Roman"/>
          <w:szCs w:val="24"/>
        </w:rPr>
        <w:t>Ακτινοφυσικού</w:t>
      </w:r>
      <w:proofErr w:type="spellEnd"/>
      <w:r>
        <w:rPr>
          <w:rFonts w:eastAsia="Times New Roman"/>
          <w:szCs w:val="24"/>
        </w:rPr>
        <w:t xml:space="preserve">, </w:t>
      </w:r>
      <w:r>
        <w:rPr>
          <w:rFonts w:eastAsia="Times New Roman"/>
          <w:szCs w:val="24"/>
        </w:rPr>
        <w:t xml:space="preserve">δύο </w:t>
      </w:r>
      <w:r>
        <w:rPr>
          <w:rFonts w:eastAsia="Times New Roman"/>
          <w:szCs w:val="24"/>
        </w:rPr>
        <w:t xml:space="preserve">ΤΕ Νοσηλευτικής, </w:t>
      </w:r>
      <w:r>
        <w:rPr>
          <w:rFonts w:eastAsia="Times New Roman"/>
          <w:szCs w:val="24"/>
        </w:rPr>
        <w:t xml:space="preserve">πέντε </w:t>
      </w:r>
      <w:r>
        <w:rPr>
          <w:rFonts w:eastAsia="Times New Roman"/>
          <w:szCs w:val="24"/>
        </w:rPr>
        <w:t xml:space="preserve">ΤΕ Ραδιολογίας-Ακτινολογίας και </w:t>
      </w:r>
      <w:r>
        <w:rPr>
          <w:rFonts w:eastAsia="Times New Roman"/>
          <w:szCs w:val="24"/>
        </w:rPr>
        <w:t>δύο</w:t>
      </w:r>
      <w:r>
        <w:rPr>
          <w:rFonts w:eastAsia="Times New Roman"/>
          <w:szCs w:val="24"/>
        </w:rPr>
        <w:t xml:space="preserve"> ΤΕ Νοσηλευτικής.</w:t>
      </w:r>
    </w:p>
    <w:p w:rsidR="00785B97" w:rsidRDefault="00C57472" w:rsidP="007A29E9">
      <w:pPr>
        <w:spacing w:after="0" w:line="600" w:lineRule="auto"/>
        <w:ind w:firstLine="720"/>
        <w:jc w:val="both"/>
        <w:rPr>
          <w:rFonts w:eastAsia="Times New Roman"/>
          <w:szCs w:val="24"/>
        </w:rPr>
        <w:pPrChange w:id="329" w:author="Σπανός Γεώργιος" w:date="2022-10-04T10:45:00Z">
          <w:pPr>
            <w:spacing w:line="600" w:lineRule="auto"/>
            <w:ind w:firstLine="720"/>
            <w:jc w:val="both"/>
          </w:pPr>
        </w:pPrChange>
      </w:pPr>
      <w:r>
        <w:rPr>
          <w:rFonts w:eastAsia="Times New Roman"/>
          <w:szCs w:val="24"/>
        </w:rPr>
        <w:t>Ό</w:t>
      </w:r>
      <w:r w:rsidRPr="00C06C0F">
        <w:rPr>
          <w:rFonts w:eastAsia="Times New Roman"/>
          <w:szCs w:val="24"/>
        </w:rPr>
        <w:t xml:space="preserve">σον αφορά </w:t>
      </w:r>
      <w:r>
        <w:rPr>
          <w:rFonts w:eastAsia="Times New Roman"/>
          <w:szCs w:val="24"/>
        </w:rPr>
        <w:t>σ</w:t>
      </w:r>
      <w:r w:rsidRPr="00C06C0F">
        <w:rPr>
          <w:rFonts w:eastAsia="Times New Roman"/>
          <w:szCs w:val="24"/>
        </w:rPr>
        <w:t>την άμεση και πλήρη στελέχωση</w:t>
      </w:r>
      <w:r>
        <w:rPr>
          <w:rFonts w:eastAsia="Times New Roman"/>
          <w:szCs w:val="24"/>
        </w:rPr>
        <w:t>,</w:t>
      </w:r>
      <w:r w:rsidRPr="00C06C0F">
        <w:rPr>
          <w:rFonts w:eastAsia="Times New Roman"/>
          <w:szCs w:val="24"/>
        </w:rPr>
        <w:t xml:space="preserve"> όλο αυτό το διάστημα έχε</w:t>
      </w:r>
      <w:r w:rsidRPr="00C06C0F">
        <w:rPr>
          <w:rFonts w:eastAsia="Times New Roman"/>
          <w:szCs w:val="24"/>
        </w:rPr>
        <w:t>ι ενισχυθεί το νοσοκομείο με μόνιμο ιατρικό προσωπικό</w:t>
      </w:r>
      <w:r>
        <w:rPr>
          <w:rFonts w:eastAsia="Times New Roman"/>
          <w:szCs w:val="24"/>
        </w:rPr>
        <w:t>.</w:t>
      </w:r>
      <w:r w:rsidRPr="00C06C0F">
        <w:rPr>
          <w:rFonts w:eastAsia="Times New Roman"/>
          <w:szCs w:val="24"/>
        </w:rPr>
        <w:t xml:space="preserve"> Στις προκηρύξεις που έγιναν τη διετία </w:t>
      </w:r>
      <w:r>
        <w:rPr>
          <w:rFonts w:eastAsia="Times New Roman"/>
          <w:szCs w:val="24"/>
        </w:rPr>
        <w:t>20</w:t>
      </w:r>
      <w:r w:rsidRPr="00C06C0F">
        <w:rPr>
          <w:rFonts w:eastAsia="Times New Roman"/>
          <w:szCs w:val="24"/>
        </w:rPr>
        <w:t>20</w:t>
      </w:r>
      <w:r>
        <w:rPr>
          <w:rFonts w:eastAsia="Times New Roman"/>
          <w:szCs w:val="24"/>
        </w:rPr>
        <w:t>-20</w:t>
      </w:r>
      <w:r w:rsidRPr="00C06C0F">
        <w:rPr>
          <w:rFonts w:eastAsia="Times New Roman"/>
          <w:szCs w:val="24"/>
        </w:rPr>
        <w:t>21 προκηρύ</w:t>
      </w:r>
      <w:r>
        <w:rPr>
          <w:rFonts w:eastAsia="Times New Roman"/>
          <w:szCs w:val="24"/>
        </w:rPr>
        <w:t xml:space="preserve">χθηκαν πενήντα θέσεις και ανέλαβαν σαράντα τέσσερις </w:t>
      </w:r>
      <w:r w:rsidRPr="00C06C0F">
        <w:rPr>
          <w:rFonts w:eastAsia="Times New Roman"/>
          <w:szCs w:val="24"/>
        </w:rPr>
        <w:t>γιατροί</w:t>
      </w:r>
      <w:r>
        <w:rPr>
          <w:rFonts w:eastAsia="Times New Roman"/>
          <w:szCs w:val="24"/>
        </w:rPr>
        <w:t>.</w:t>
      </w:r>
      <w:r w:rsidRPr="00C06C0F">
        <w:rPr>
          <w:rFonts w:eastAsia="Times New Roman"/>
          <w:szCs w:val="24"/>
        </w:rPr>
        <w:t xml:space="preserve"> Δηλαδή</w:t>
      </w:r>
      <w:r>
        <w:rPr>
          <w:rFonts w:eastAsia="Times New Roman"/>
          <w:szCs w:val="24"/>
        </w:rPr>
        <w:t>,</w:t>
      </w:r>
      <w:r w:rsidRPr="00C06C0F">
        <w:rPr>
          <w:rFonts w:eastAsia="Times New Roman"/>
          <w:szCs w:val="24"/>
        </w:rPr>
        <w:t xml:space="preserve"> είχαμε μια αναπομπή και πέντε </w:t>
      </w:r>
      <w:r>
        <w:rPr>
          <w:rFonts w:eastAsia="Times New Roman"/>
          <w:szCs w:val="24"/>
        </w:rPr>
        <w:t>άγονες</w:t>
      </w:r>
      <w:r w:rsidRPr="00C06C0F">
        <w:rPr>
          <w:rFonts w:eastAsia="Times New Roman"/>
          <w:szCs w:val="24"/>
        </w:rPr>
        <w:t xml:space="preserve"> θέσεις</w:t>
      </w:r>
      <w:r>
        <w:rPr>
          <w:rFonts w:eastAsia="Times New Roman"/>
          <w:szCs w:val="24"/>
        </w:rPr>
        <w:t>,</w:t>
      </w:r>
      <w:r w:rsidRPr="00C06C0F">
        <w:rPr>
          <w:rFonts w:eastAsia="Times New Roman"/>
          <w:szCs w:val="24"/>
        </w:rPr>
        <w:t xml:space="preserve"> ενώ </w:t>
      </w:r>
      <w:r>
        <w:rPr>
          <w:rFonts w:eastAsia="Times New Roman"/>
          <w:szCs w:val="24"/>
        </w:rPr>
        <w:t xml:space="preserve">για </w:t>
      </w:r>
      <w:r w:rsidRPr="00C06C0F">
        <w:rPr>
          <w:rFonts w:eastAsia="Times New Roman"/>
          <w:szCs w:val="24"/>
        </w:rPr>
        <w:t xml:space="preserve">το επικουρικό ιατρικό προσωπικό </w:t>
      </w:r>
      <w:r>
        <w:rPr>
          <w:rFonts w:eastAsia="Times New Roman"/>
          <w:szCs w:val="24"/>
        </w:rPr>
        <w:t>από το 2020 έως και σήμερα έχουμε είκοσι οκτώ εγκριτικές αποφάσεις και είκοσι επτά</w:t>
      </w:r>
      <w:r w:rsidRPr="00C06C0F">
        <w:rPr>
          <w:rFonts w:eastAsia="Times New Roman"/>
          <w:szCs w:val="24"/>
        </w:rPr>
        <w:t xml:space="preserve"> ανέλαβαν θέσεις</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0" w:author="Σπανός Γεώργιος" w:date="2022-10-04T10:45:00Z">
          <w:pPr>
            <w:spacing w:line="600" w:lineRule="auto"/>
            <w:ind w:firstLine="720"/>
            <w:jc w:val="both"/>
          </w:pPr>
        </w:pPrChange>
      </w:pPr>
      <w:r>
        <w:rPr>
          <w:rFonts w:eastAsia="Times New Roman"/>
          <w:szCs w:val="24"/>
        </w:rPr>
        <w:t>Σ</w:t>
      </w:r>
      <w:r w:rsidRPr="00C06C0F">
        <w:rPr>
          <w:rFonts w:eastAsia="Times New Roman"/>
          <w:szCs w:val="24"/>
        </w:rPr>
        <w:t>υνολικό ιατρικό προσωπικό</w:t>
      </w:r>
      <w:r>
        <w:rPr>
          <w:rFonts w:eastAsia="Times New Roman"/>
          <w:szCs w:val="24"/>
        </w:rPr>
        <w:t>,</w:t>
      </w:r>
      <w:r w:rsidRPr="00C06C0F">
        <w:rPr>
          <w:rFonts w:eastAsia="Times New Roman"/>
          <w:szCs w:val="24"/>
        </w:rPr>
        <w:t xml:space="preserve"> επικουρικό και μόνιμοι</w:t>
      </w:r>
      <w:r>
        <w:rPr>
          <w:rFonts w:eastAsia="Times New Roman"/>
          <w:szCs w:val="24"/>
        </w:rPr>
        <w:t>,</w:t>
      </w:r>
      <w:r w:rsidRPr="00C06C0F">
        <w:rPr>
          <w:rFonts w:eastAsia="Times New Roman"/>
          <w:szCs w:val="24"/>
        </w:rPr>
        <w:t xml:space="preserve"> μόνο την τελευταία διετία είναι </w:t>
      </w:r>
      <w:r>
        <w:rPr>
          <w:rFonts w:eastAsia="Times New Roman"/>
          <w:szCs w:val="24"/>
        </w:rPr>
        <w:t>εβδομήντα πέντε</w:t>
      </w:r>
      <w:r w:rsidRPr="00C06C0F">
        <w:rPr>
          <w:rFonts w:eastAsia="Times New Roman"/>
          <w:szCs w:val="24"/>
        </w:rPr>
        <w:t xml:space="preserve"> άτομα</w:t>
      </w:r>
      <w:r>
        <w:rPr>
          <w:rFonts w:eastAsia="Times New Roman"/>
          <w:szCs w:val="24"/>
        </w:rPr>
        <w:t>.</w:t>
      </w:r>
      <w:r w:rsidRPr="00C06C0F">
        <w:rPr>
          <w:rFonts w:eastAsia="Times New Roman"/>
          <w:szCs w:val="24"/>
        </w:rPr>
        <w:t xml:space="preserve"> </w:t>
      </w:r>
      <w:r>
        <w:rPr>
          <w:rFonts w:eastAsia="Times New Roman"/>
          <w:szCs w:val="24"/>
        </w:rPr>
        <w:t>Μό</w:t>
      </w:r>
      <w:r w:rsidRPr="00C06C0F">
        <w:rPr>
          <w:rFonts w:eastAsia="Times New Roman"/>
          <w:szCs w:val="24"/>
        </w:rPr>
        <w:t>νιμο λοιπό προ</w:t>
      </w:r>
      <w:r w:rsidRPr="00C06C0F">
        <w:rPr>
          <w:rFonts w:eastAsia="Times New Roman"/>
          <w:szCs w:val="24"/>
        </w:rPr>
        <w:t xml:space="preserve">σωπικό έχουμε </w:t>
      </w:r>
      <w:r>
        <w:rPr>
          <w:rFonts w:eastAsia="Times New Roman"/>
          <w:szCs w:val="24"/>
        </w:rPr>
        <w:lastRenderedPageBreak/>
        <w:t>δεκατέσσερις</w:t>
      </w:r>
      <w:r w:rsidRPr="00C06C0F">
        <w:rPr>
          <w:rFonts w:eastAsia="Times New Roman"/>
          <w:szCs w:val="24"/>
        </w:rPr>
        <w:t xml:space="preserve"> </w:t>
      </w:r>
      <w:r w:rsidRPr="00C06C0F">
        <w:rPr>
          <w:rFonts w:eastAsia="Times New Roman"/>
          <w:szCs w:val="24"/>
        </w:rPr>
        <w:t xml:space="preserve">διαφόρων ειδικοτήτων και </w:t>
      </w:r>
      <w:r>
        <w:rPr>
          <w:rFonts w:eastAsia="Times New Roman"/>
          <w:szCs w:val="24"/>
        </w:rPr>
        <w:t xml:space="preserve">τρεις </w:t>
      </w:r>
      <w:r>
        <w:rPr>
          <w:rFonts w:eastAsia="Times New Roman"/>
          <w:szCs w:val="24"/>
        </w:rPr>
        <w:t>ΠΕ</w:t>
      </w:r>
      <w:r w:rsidRPr="00C06C0F">
        <w:rPr>
          <w:rFonts w:eastAsia="Times New Roman"/>
          <w:szCs w:val="24"/>
        </w:rPr>
        <w:t xml:space="preserve"> </w:t>
      </w:r>
      <w:r>
        <w:rPr>
          <w:rFonts w:eastAsia="Times New Roman"/>
          <w:szCs w:val="24"/>
        </w:rPr>
        <w:t xml:space="preserve">Νοσηλευτικής. Ως προς δε το </w:t>
      </w:r>
      <w:r w:rsidRPr="00C06C0F">
        <w:rPr>
          <w:rFonts w:eastAsia="Times New Roman"/>
          <w:szCs w:val="24"/>
        </w:rPr>
        <w:t>λοιπό επικουρικό προσωπικό από το 2020 έως σήμερα</w:t>
      </w:r>
      <w:r>
        <w:rPr>
          <w:rFonts w:eastAsia="Times New Roman"/>
          <w:szCs w:val="24"/>
        </w:rPr>
        <w:t>, από τις εκατόν σαράντα</w:t>
      </w:r>
      <w:r w:rsidRPr="00C06C0F">
        <w:rPr>
          <w:rFonts w:eastAsia="Times New Roman"/>
          <w:szCs w:val="24"/>
        </w:rPr>
        <w:t xml:space="preserve"> </w:t>
      </w:r>
      <w:r>
        <w:rPr>
          <w:rFonts w:eastAsia="Times New Roman"/>
          <w:szCs w:val="24"/>
        </w:rPr>
        <w:t>εγκρίσεις ανέλαβαν υπηρεσία εκατόν τριάντα οκτώ</w:t>
      </w:r>
      <w:r w:rsidRPr="00C06C0F">
        <w:rPr>
          <w:rFonts w:eastAsia="Times New Roman"/>
          <w:szCs w:val="24"/>
        </w:rPr>
        <w:t xml:space="preserve"> άτομα</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1" w:author="Σπανός Γεώργιος" w:date="2022-10-04T10:45:00Z">
          <w:pPr>
            <w:spacing w:line="600" w:lineRule="auto"/>
            <w:ind w:firstLine="720"/>
            <w:jc w:val="both"/>
          </w:pPr>
        </w:pPrChange>
      </w:pPr>
      <w:r w:rsidRPr="00C06C0F">
        <w:rPr>
          <w:rFonts w:eastAsia="Times New Roman"/>
          <w:szCs w:val="24"/>
        </w:rPr>
        <w:t xml:space="preserve">Στις </w:t>
      </w:r>
      <w:r>
        <w:rPr>
          <w:rFonts w:eastAsia="Times New Roman"/>
          <w:szCs w:val="24"/>
        </w:rPr>
        <w:t>νοσηλευτικές</w:t>
      </w:r>
      <w:r w:rsidRPr="00C06C0F">
        <w:rPr>
          <w:rFonts w:eastAsia="Times New Roman"/>
          <w:szCs w:val="24"/>
        </w:rPr>
        <w:t xml:space="preserve"> ειδικότητες έχουμε </w:t>
      </w:r>
      <w:r>
        <w:rPr>
          <w:rFonts w:eastAsia="Times New Roman"/>
          <w:szCs w:val="24"/>
        </w:rPr>
        <w:t>πενήντα</w:t>
      </w:r>
      <w:r w:rsidRPr="00C06C0F">
        <w:rPr>
          <w:rFonts w:eastAsia="Times New Roman"/>
          <w:szCs w:val="24"/>
        </w:rPr>
        <w:t xml:space="preserve"> άτομα γι</w:t>
      </w:r>
      <w:r>
        <w:rPr>
          <w:rFonts w:eastAsia="Times New Roman"/>
          <w:szCs w:val="24"/>
        </w:rPr>
        <w:t xml:space="preserve">α επείγουσα εντατική </w:t>
      </w:r>
      <w:r w:rsidRPr="00C06C0F">
        <w:rPr>
          <w:rFonts w:eastAsia="Times New Roman"/>
          <w:szCs w:val="24"/>
        </w:rPr>
        <w:t xml:space="preserve">νοσηλευτική και </w:t>
      </w:r>
      <w:r>
        <w:rPr>
          <w:rFonts w:eastAsia="Times New Roman"/>
          <w:szCs w:val="24"/>
        </w:rPr>
        <w:t>πενήντα τρία</w:t>
      </w:r>
      <w:r w:rsidRPr="00C06C0F">
        <w:rPr>
          <w:rFonts w:eastAsia="Times New Roman"/>
          <w:szCs w:val="24"/>
        </w:rPr>
        <w:t xml:space="preserve"> άτομα για κοινοτική νοσηλευτική</w:t>
      </w:r>
      <w:r>
        <w:rPr>
          <w:rFonts w:eastAsia="Times New Roman"/>
          <w:szCs w:val="24"/>
        </w:rPr>
        <w:t>,</w:t>
      </w:r>
      <w:r w:rsidRPr="00C06C0F">
        <w:rPr>
          <w:rFonts w:eastAsia="Times New Roman"/>
          <w:szCs w:val="24"/>
        </w:rPr>
        <w:t xml:space="preserve"> ενώ στην προκήρυξη των </w:t>
      </w:r>
      <w:r>
        <w:rPr>
          <w:rFonts w:eastAsia="Times New Roman"/>
          <w:szCs w:val="24"/>
        </w:rPr>
        <w:t>τεσσάρων χιλιάδων θέσεων νοσηλευτών για το Πανεπιστημιακό Γενικό Ν</w:t>
      </w:r>
      <w:r w:rsidRPr="00C06C0F">
        <w:rPr>
          <w:rFonts w:eastAsia="Times New Roman"/>
          <w:szCs w:val="24"/>
        </w:rPr>
        <w:t xml:space="preserve">οσοκομείο </w:t>
      </w:r>
      <w:r>
        <w:rPr>
          <w:rFonts w:eastAsia="Times New Roman"/>
          <w:szCs w:val="24"/>
        </w:rPr>
        <w:t>Λ</w:t>
      </w:r>
      <w:r w:rsidRPr="00C06C0F">
        <w:rPr>
          <w:rFonts w:eastAsia="Times New Roman"/>
          <w:szCs w:val="24"/>
        </w:rPr>
        <w:t xml:space="preserve">άρισας έχουν εγκριθεί </w:t>
      </w:r>
      <w:r>
        <w:rPr>
          <w:rFonts w:eastAsia="Times New Roman"/>
          <w:szCs w:val="24"/>
        </w:rPr>
        <w:t>εξήντα εννιά</w:t>
      </w:r>
      <w:r w:rsidRPr="00C06C0F">
        <w:rPr>
          <w:rFonts w:eastAsia="Times New Roman"/>
          <w:szCs w:val="24"/>
        </w:rPr>
        <w:t xml:space="preserve"> θέσεις</w:t>
      </w:r>
      <w:r>
        <w:rPr>
          <w:rFonts w:eastAsia="Times New Roman"/>
          <w:szCs w:val="24"/>
        </w:rPr>
        <w:t>,</w:t>
      </w:r>
      <w:r w:rsidRPr="00C06C0F">
        <w:rPr>
          <w:rFonts w:eastAsia="Times New Roman"/>
          <w:szCs w:val="24"/>
        </w:rPr>
        <w:t xml:space="preserve"> όσες</w:t>
      </w:r>
      <w:r>
        <w:rPr>
          <w:rFonts w:eastAsia="Times New Roman"/>
          <w:szCs w:val="24"/>
        </w:rPr>
        <w:t>,</w:t>
      </w:r>
      <w:r w:rsidRPr="00C06C0F">
        <w:rPr>
          <w:rFonts w:eastAsia="Times New Roman"/>
          <w:szCs w:val="24"/>
        </w:rPr>
        <w:t xml:space="preserve"> δηλαδή</w:t>
      </w:r>
      <w:r>
        <w:rPr>
          <w:rFonts w:eastAsia="Times New Roman"/>
          <w:szCs w:val="24"/>
        </w:rPr>
        <w:t>,</w:t>
      </w:r>
      <w:r w:rsidRPr="00C06C0F">
        <w:rPr>
          <w:rFonts w:eastAsia="Times New Roman"/>
          <w:szCs w:val="24"/>
        </w:rPr>
        <w:t xml:space="preserve"> </w:t>
      </w:r>
      <w:r w:rsidRPr="00C06C0F">
        <w:rPr>
          <w:rFonts w:eastAsia="Times New Roman"/>
          <w:szCs w:val="24"/>
        </w:rPr>
        <w:t>ζήτησε το ίδιο το νοσοκομείο</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2" w:author="Σπανός Γεώργιος" w:date="2022-10-04T10:45:00Z">
          <w:pPr>
            <w:spacing w:line="600" w:lineRule="auto"/>
            <w:ind w:firstLine="720"/>
            <w:jc w:val="both"/>
          </w:pPr>
        </w:pPrChange>
      </w:pPr>
      <w:r w:rsidRPr="00C06C0F">
        <w:rPr>
          <w:rFonts w:eastAsia="Times New Roman"/>
          <w:szCs w:val="24"/>
        </w:rPr>
        <w:t>Συνεπώς</w:t>
      </w:r>
      <w:r>
        <w:rPr>
          <w:rFonts w:eastAsia="Times New Roman"/>
          <w:szCs w:val="24"/>
        </w:rPr>
        <w:t>,</w:t>
      </w:r>
      <w:r w:rsidRPr="00C06C0F">
        <w:rPr>
          <w:rFonts w:eastAsia="Times New Roman"/>
          <w:szCs w:val="24"/>
        </w:rPr>
        <w:t xml:space="preserve"> σε όλο αυτό το διάστημα υπάρχει η στήριξη του νοσοκομείου</w:t>
      </w:r>
      <w:r>
        <w:rPr>
          <w:rFonts w:eastAsia="Times New Roman"/>
          <w:szCs w:val="24"/>
        </w:rPr>
        <w:t>.</w:t>
      </w:r>
      <w:r w:rsidRPr="00C06C0F">
        <w:rPr>
          <w:rFonts w:eastAsia="Times New Roman"/>
          <w:szCs w:val="24"/>
        </w:rPr>
        <w:t xml:space="preserve"> Πράγματι</w:t>
      </w:r>
      <w:r>
        <w:rPr>
          <w:rFonts w:eastAsia="Times New Roman"/>
          <w:szCs w:val="24"/>
        </w:rPr>
        <w:t>,</w:t>
      </w:r>
      <w:r w:rsidRPr="00C06C0F">
        <w:rPr>
          <w:rFonts w:eastAsia="Times New Roman"/>
          <w:szCs w:val="24"/>
        </w:rPr>
        <w:t xml:space="preserve"> </w:t>
      </w:r>
      <w:r>
        <w:rPr>
          <w:rFonts w:eastAsia="Times New Roman"/>
          <w:szCs w:val="24"/>
        </w:rPr>
        <w:t>στ</w:t>
      </w:r>
      <w:r w:rsidRPr="00C06C0F">
        <w:rPr>
          <w:rFonts w:eastAsia="Times New Roman"/>
          <w:szCs w:val="24"/>
        </w:rPr>
        <w:t>η συγκεκ</w:t>
      </w:r>
      <w:r>
        <w:rPr>
          <w:rFonts w:eastAsia="Times New Roman"/>
          <w:szCs w:val="24"/>
        </w:rPr>
        <w:t>ριμένη ειδικότητα που αναφέρετε</w:t>
      </w:r>
      <w:r w:rsidRPr="00C06C0F">
        <w:rPr>
          <w:rFonts w:eastAsia="Times New Roman"/>
          <w:szCs w:val="24"/>
        </w:rPr>
        <w:t xml:space="preserve"> υπάρχουν γύρω στα δε</w:t>
      </w:r>
      <w:r>
        <w:rPr>
          <w:rFonts w:eastAsia="Times New Roman"/>
          <w:szCs w:val="24"/>
        </w:rPr>
        <w:t>καπέντε κενά τα οποία αναφέρονται</w:t>
      </w:r>
      <w:r w:rsidRPr="00C06C0F">
        <w:rPr>
          <w:rFonts w:eastAsia="Times New Roman"/>
          <w:szCs w:val="24"/>
        </w:rPr>
        <w:t xml:space="preserve"> αν αφαιρέσουμε και τους επικουρικούς που υπάρχουν</w:t>
      </w:r>
      <w:r>
        <w:rPr>
          <w:rFonts w:eastAsia="Times New Roman"/>
          <w:szCs w:val="24"/>
        </w:rPr>
        <w:t>.</w:t>
      </w:r>
      <w:r w:rsidRPr="00C06C0F">
        <w:rPr>
          <w:rFonts w:eastAsia="Times New Roman"/>
          <w:szCs w:val="24"/>
        </w:rPr>
        <w:t xml:space="preserve"> </w:t>
      </w:r>
      <w:r>
        <w:rPr>
          <w:rFonts w:eastAsia="Times New Roman"/>
          <w:szCs w:val="24"/>
        </w:rPr>
        <w:t>Α</w:t>
      </w:r>
      <w:r w:rsidRPr="00C06C0F">
        <w:rPr>
          <w:rFonts w:eastAsia="Times New Roman"/>
          <w:szCs w:val="24"/>
        </w:rPr>
        <w:t xml:space="preserve">λλά έχουν δεσμευτεί </w:t>
      </w:r>
      <w:r>
        <w:rPr>
          <w:rFonts w:eastAsia="Times New Roman"/>
          <w:szCs w:val="24"/>
        </w:rPr>
        <w:t>εκεί οκτώ</w:t>
      </w:r>
      <w:r w:rsidRPr="00C06C0F">
        <w:rPr>
          <w:rFonts w:eastAsia="Times New Roman"/>
          <w:szCs w:val="24"/>
        </w:rPr>
        <w:t xml:space="preserve"> θέσεις</w:t>
      </w:r>
      <w:r>
        <w:rPr>
          <w:rFonts w:eastAsia="Times New Roman"/>
          <w:szCs w:val="24"/>
        </w:rPr>
        <w:t>.</w:t>
      </w:r>
      <w:r w:rsidRPr="00C06C0F">
        <w:rPr>
          <w:rFonts w:eastAsia="Times New Roman"/>
          <w:szCs w:val="24"/>
        </w:rPr>
        <w:t xml:space="preserve"> </w:t>
      </w:r>
      <w:r>
        <w:rPr>
          <w:rFonts w:eastAsia="Times New Roman"/>
          <w:szCs w:val="24"/>
        </w:rPr>
        <w:t>Σ</w:t>
      </w:r>
      <w:r w:rsidRPr="00C06C0F">
        <w:rPr>
          <w:rFonts w:eastAsia="Times New Roman"/>
          <w:szCs w:val="24"/>
        </w:rPr>
        <w:t>την προκήρυξη που θα υπάρχει τόσο για τις μόνιμες θέσεις των γιατρών έχουν εκτιμηθεί οι ανάγκες για να μπουν και αυτές οι θέσεις οι οποίες δεν έχουν καλυφθεί</w:t>
      </w:r>
      <w:r>
        <w:rPr>
          <w:rFonts w:eastAsia="Times New Roman"/>
          <w:szCs w:val="24"/>
        </w:rPr>
        <w:t>.</w:t>
      </w:r>
      <w:r w:rsidRPr="00C06C0F">
        <w:rPr>
          <w:rFonts w:eastAsia="Times New Roman"/>
          <w:szCs w:val="24"/>
        </w:rPr>
        <w:t xml:space="preserve"> </w:t>
      </w:r>
      <w:r>
        <w:rPr>
          <w:rFonts w:eastAsia="Times New Roman"/>
          <w:szCs w:val="24"/>
        </w:rPr>
        <w:t>Αντιστοίχως</w:t>
      </w:r>
      <w:r>
        <w:rPr>
          <w:rFonts w:eastAsia="Times New Roman"/>
          <w:szCs w:val="24"/>
        </w:rPr>
        <w:t>,</w:t>
      </w:r>
      <w:r>
        <w:rPr>
          <w:rFonts w:eastAsia="Times New Roman"/>
          <w:szCs w:val="24"/>
        </w:rPr>
        <w:t xml:space="preserve"> εγκρίθηκε από το Υ</w:t>
      </w:r>
      <w:r w:rsidRPr="00C06C0F">
        <w:rPr>
          <w:rFonts w:eastAsia="Times New Roman"/>
          <w:szCs w:val="24"/>
        </w:rPr>
        <w:t xml:space="preserve">πουργείο </w:t>
      </w:r>
      <w:r>
        <w:rPr>
          <w:rFonts w:eastAsia="Times New Roman"/>
          <w:szCs w:val="24"/>
        </w:rPr>
        <w:t>Ε</w:t>
      </w:r>
      <w:r w:rsidRPr="00C06C0F">
        <w:rPr>
          <w:rFonts w:eastAsia="Times New Roman"/>
          <w:szCs w:val="24"/>
        </w:rPr>
        <w:t xml:space="preserve">σωτερικών να υπάρξει </w:t>
      </w:r>
      <w:r>
        <w:rPr>
          <w:rFonts w:eastAsia="Times New Roman"/>
          <w:szCs w:val="24"/>
        </w:rPr>
        <w:t>ΠΥΣ</w:t>
      </w:r>
      <w:r w:rsidRPr="00C06C0F">
        <w:rPr>
          <w:rFonts w:eastAsia="Times New Roman"/>
          <w:szCs w:val="24"/>
        </w:rPr>
        <w:t xml:space="preserve"> προκειμένου να υπάρξει επικουρικό προσωπικό όπου θα εκτιμηθούν και οι ανάγκες για τις συγκεκριμένες θέσεις</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3" w:author="Σπανός Γεώργιος" w:date="2022-10-04T10:45:00Z">
          <w:pPr>
            <w:spacing w:line="600" w:lineRule="auto"/>
            <w:ind w:firstLine="720"/>
            <w:jc w:val="both"/>
          </w:pPr>
        </w:pPrChange>
      </w:pPr>
      <w:r>
        <w:rPr>
          <w:rFonts w:eastAsia="Times New Roman"/>
          <w:szCs w:val="24"/>
        </w:rPr>
        <w:t>Ά</w:t>
      </w:r>
      <w:r w:rsidRPr="00C06C0F">
        <w:rPr>
          <w:rFonts w:eastAsia="Times New Roman"/>
          <w:szCs w:val="24"/>
        </w:rPr>
        <w:t>ρα</w:t>
      </w:r>
      <w:r>
        <w:rPr>
          <w:rFonts w:eastAsia="Times New Roman"/>
          <w:szCs w:val="24"/>
        </w:rPr>
        <w:t>,</w:t>
      </w:r>
      <w:r w:rsidRPr="00C06C0F">
        <w:rPr>
          <w:rFonts w:eastAsia="Times New Roman"/>
          <w:szCs w:val="24"/>
        </w:rPr>
        <w:t xml:space="preserve"> γίνεται όλη η προσπάθεια για τη στήριξη του νοσοκομείου</w:t>
      </w:r>
      <w:r>
        <w:rPr>
          <w:rFonts w:eastAsia="Times New Roman"/>
          <w:szCs w:val="24"/>
        </w:rPr>
        <w:t>.</w:t>
      </w:r>
      <w:r w:rsidRPr="00C06C0F">
        <w:rPr>
          <w:rFonts w:eastAsia="Times New Roman"/>
          <w:szCs w:val="24"/>
        </w:rPr>
        <w:t xml:space="preserve"> </w:t>
      </w:r>
      <w:r>
        <w:rPr>
          <w:rFonts w:eastAsia="Times New Roman"/>
          <w:szCs w:val="24"/>
        </w:rPr>
        <w:t>Ό</w:t>
      </w:r>
      <w:r w:rsidRPr="00C06C0F">
        <w:rPr>
          <w:rFonts w:eastAsia="Times New Roman"/>
          <w:szCs w:val="24"/>
        </w:rPr>
        <w:t>πως βλέπετε</w:t>
      </w:r>
      <w:r>
        <w:rPr>
          <w:rFonts w:eastAsia="Times New Roman"/>
          <w:szCs w:val="24"/>
        </w:rPr>
        <w:t>,</w:t>
      </w:r>
      <w:r w:rsidRPr="00C06C0F">
        <w:rPr>
          <w:rFonts w:eastAsia="Times New Roman"/>
          <w:szCs w:val="24"/>
        </w:rPr>
        <w:t xml:space="preserve"> στο σύνολο έχουν καλυφθεί οι θέσεις που έχουν </w:t>
      </w:r>
      <w:r w:rsidRPr="00C06C0F">
        <w:rPr>
          <w:rFonts w:eastAsia="Times New Roman"/>
          <w:szCs w:val="24"/>
        </w:rPr>
        <w:t>εγκριθεί</w:t>
      </w:r>
      <w:r>
        <w:rPr>
          <w:rFonts w:eastAsia="Times New Roman"/>
          <w:szCs w:val="24"/>
        </w:rPr>
        <w:t>.</w:t>
      </w:r>
      <w:r w:rsidRPr="00C06C0F">
        <w:rPr>
          <w:rFonts w:eastAsia="Times New Roman"/>
          <w:szCs w:val="24"/>
        </w:rPr>
        <w:t xml:space="preserve"> </w:t>
      </w:r>
      <w:r>
        <w:rPr>
          <w:rFonts w:eastAsia="Times New Roman"/>
          <w:szCs w:val="24"/>
        </w:rPr>
        <w:t>Τ</w:t>
      </w:r>
      <w:r w:rsidRPr="00C06C0F">
        <w:rPr>
          <w:rFonts w:eastAsia="Times New Roman"/>
          <w:szCs w:val="24"/>
        </w:rPr>
        <w:t>α κενά τα οποία υπολείπονται θα καλυφθούν</w:t>
      </w:r>
      <w:r>
        <w:rPr>
          <w:rFonts w:eastAsia="Times New Roman"/>
          <w:szCs w:val="24"/>
        </w:rPr>
        <w:t xml:space="preserve"> μέσα</w:t>
      </w:r>
      <w:r w:rsidRPr="00C06C0F">
        <w:rPr>
          <w:rFonts w:eastAsia="Times New Roman"/>
          <w:szCs w:val="24"/>
        </w:rPr>
        <w:t xml:space="preserve"> από </w:t>
      </w:r>
      <w:r>
        <w:rPr>
          <w:rFonts w:eastAsia="Times New Roman"/>
          <w:szCs w:val="24"/>
        </w:rPr>
        <w:t xml:space="preserve">την προκήρυξη για την οποία </w:t>
      </w:r>
      <w:r>
        <w:rPr>
          <w:rFonts w:eastAsia="Times New Roman"/>
          <w:szCs w:val="24"/>
        </w:rPr>
        <w:lastRenderedPageBreak/>
        <w:t>έχουν δεσμευθεί οκτώ θέσεις,</w:t>
      </w:r>
      <w:r w:rsidRPr="00C06C0F">
        <w:rPr>
          <w:rFonts w:eastAsia="Times New Roman"/>
          <w:szCs w:val="24"/>
        </w:rPr>
        <w:t xml:space="preserve"> τόσο από το επικουρικό προσωπικό</w:t>
      </w:r>
      <w:r>
        <w:rPr>
          <w:rFonts w:eastAsia="Times New Roman"/>
          <w:szCs w:val="24"/>
        </w:rPr>
        <w:t>,</w:t>
      </w:r>
      <w:r w:rsidRPr="00C06C0F">
        <w:rPr>
          <w:rFonts w:eastAsia="Times New Roman"/>
          <w:szCs w:val="24"/>
        </w:rPr>
        <w:t xml:space="preserve"> που προχθές μας εγκρίθηκε</w:t>
      </w:r>
      <w:r>
        <w:rPr>
          <w:rFonts w:eastAsia="Times New Roman"/>
          <w:szCs w:val="24"/>
        </w:rPr>
        <w:t>,</w:t>
      </w:r>
      <w:r w:rsidRPr="00C06C0F">
        <w:rPr>
          <w:rFonts w:eastAsia="Times New Roman"/>
          <w:szCs w:val="24"/>
        </w:rPr>
        <w:t xml:space="preserve"> όσο και από την πλέον πλήρη στελέχωση</w:t>
      </w:r>
      <w:r>
        <w:rPr>
          <w:rFonts w:eastAsia="Times New Roman"/>
          <w:szCs w:val="24"/>
        </w:rPr>
        <w:t>:</w:t>
      </w:r>
      <w:r w:rsidRPr="00C06C0F">
        <w:rPr>
          <w:rFonts w:eastAsia="Times New Roman"/>
          <w:szCs w:val="24"/>
        </w:rPr>
        <w:t xml:space="preserve"> </w:t>
      </w:r>
      <w:r>
        <w:rPr>
          <w:rFonts w:eastAsia="Times New Roman"/>
          <w:szCs w:val="24"/>
        </w:rPr>
        <w:t>εννιακόσιες δέκα</w:t>
      </w:r>
      <w:r w:rsidRPr="00C06C0F">
        <w:rPr>
          <w:rFonts w:eastAsia="Times New Roman"/>
          <w:szCs w:val="24"/>
        </w:rPr>
        <w:t xml:space="preserve"> </w:t>
      </w:r>
      <w:r>
        <w:rPr>
          <w:rFonts w:eastAsia="Times New Roman"/>
          <w:szCs w:val="24"/>
        </w:rPr>
        <w:t>θέσεις λοιπού προσωπ</w:t>
      </w:r>
      <w:r>
        <w:rPr>
          <w:rFonts w:eastAsia="Times New Roman"/>
          <w:szCs w:val="24"/>
        </w:rPr>
        <w:t>ικού</w:t>
      </w:r>
      <w:r w:rsidRPr="00C06C0F">
        <w:rPr>
          <w:rFonts w:eastAsia="Times New Roman"/>
          <w:szCs w:val="24"/>
        </w:rPr>
        <w:t xml:space="preserve"> και </w:t>
      </w:r>
      <w:r>
        <w:rPr>
          <w:rFonts w:eastAsia="Times New Roman"/>
          <w:szCs w:val="24"/>
        </w:rPr>
        <w:t>επτακόσιες γιατρών.</w:t>
      </w:r>
      <w:r w:rsidRPr="00C06C0F">
        <w:rPr>
          <w:rFonts w:eastAsia="Times New Roman"/>
          <w:szCs w:val="24"/>
        </w:rPr>
        <w:t xml:space="preserve"> </w:t>
      </w:r>
      <w:r>
        <w:rPr>
          <w:rFonts w:eastAsia="Times New Roman"/>
          <w:szCs w:val="24"/>
        </w:rPr>
        <w:t>Γ</w:t>
      </w:r>
      <w:r w:rsidRPr="00C06C0F">
        <w:rPr>
          <w:rFonts w:eastAsia="Times New Roman"/>
          <w:szCs w:val="24"/>
        </w:rPr>
        <w:t xml:space="preserve">ια τους </w:t>
      </w:r>
      <w:r>
        <w:rPr>
          <w:rFonts w:eastAsia="Times New Roman"/>
          <w:szCs w:val="24"/>
        </w:rPr>
        <w:t xml:space="preserve">δε </w:t>
      </w:r>
      <w:r w:rsidRPr="00C06C0F">
        <w:rPr>
          <w:rFonts w:eastAsia="Times New Roman"/>
          <w:szCs w:val="24"/>
        </w:rPr>
        <w:t>νοσηλευτές</w:t>
      </w:r>
      <w:r>
        <w:rPr>
          <w:rFonts w:eastAsia="Times New Roman"/>
          <w:szCs w:val="24"/>
        </w:rPr>
        <w:t xml:space="preserve">, σας είπα </w:t>
      </w:r>
      <w:r>
        <w:rPr>
          <w:rFonts w:eastAsia="Times New Roman"/>
          <w:szCs w:val="24"/>
        </w:rPr>
        <w:t>ήδη</w:t>
      </w:r>
      <w:r>
        <w:rPr>
          <w:rFonts w:eastAsia="Times New Roman"/>
          <w:szCs w:val="24"/>
        </w:rPr>
        <w:t xml:space="preserve"> ότι εξήντα εννιά</w:t>
      </w:r>
      <w:r w:rsidRPr="00C06C0F">
        <w:rPr>
          <w:rFonts w:eastAsia="Times New Roman"/>
          <w:szCs w:val="24"/>
        </w:rPr>
        <w:t xml:space="preserve"> θέσεις θα προβλέπει </w:t>
      </w:r>
      <w:r>
        <w:rPr>
          <w:rFonts w:eastAsia="Times New Roman"/>
          <w:szCs w:val="24"/>
        </w:rPr>
        <w:t xml:space="preserve">η </w:t>
      </w:r>
      <w:r w:rsidRPr="00C06C0F">
        <w:rPr>
          <w:rFonts w:eastAsia="Times New Roman"/>
          <w:szCs w:val="24"/>
        </w:rPr>
        <w:t>προκήρυξη</w:t>
      </w:r>
      <w:r>
        <w:rPr>
          <w:rFonts w:eastAsia="Times New Roman"/>
          <w:szCs w:val="24"/>
        </w:rPr>
        <w:t>.</w:t>
      </w:r>
    </w:p>
    <w:p w:rsidR="00785B97" w:rsidRDefault="00C57472" w:rsidP="007A29E9">
      <w:pPr>
        <w:spacing w:after="0" w:line="600" w:lineRule="auto"/>
        <w:ind w:firstLine="720"/>
        <w:jc w:val="both"/>
        <w:rPr>
          <w:rFonts w:eastAsia="Times New Roman"/>
          <w:szCs w:val="24"/>
        </w:rPr>
        <w:pPrChange w:id="334" w:author="Σπανός Γεώργιος" w:date="2022-10-04T10:45:00Z">
          <w:pPr>
            <w:spacing w:line="600" w:lineRule="auto"/>
            <w:ind w:firstLine="720"/>
            <w:jc w:val="both"/>
          </w:pPr>
        </w:pPrChange>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κύριε Υπουργέ. </w:t>
      </w:r>
    </w:p>
    <w:p w:rsidR="00785B97" w:rsidRDefault="00C57472" w:rsidP="007A29E9">
      <w:pPr>
        <w:spacing w:after="0" w:line="600" w:lineRule="auto"/>
        <w:ind w:firstLine="720"/>
        <w:jc w:val="both"/>
        <w:rPr>
          <w:rFonts w:eastAsia="Times New Roman"/>
          <w:szCs w:val="24"/>
        </w:rPr>
        <w:pPrChange w:id="335" w:author="Σπανός Γεώργιος" w:date="2022-10-04T10:45:00Z">
          <w:pPr>
            <w:spacing w:line="600" w:lineRule="auto"/>
            <w:ind w:firstLine="720"/>
            <w:jc w:val="both"/>
          </w:pPr>
        </w:pPrChange>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xml:space="preserve">, έχετε κι εσείς τρία λεπτά. </w:t>
      </w:r>
    </w:p>
    <w:p w:rsidR="00785B97" w:rsidRDefault="00C57472" w:rsidP="007A29E9">
      <w:pPr>
        <w:spacing w:after="0" w:line="600" w:lineRule="auto"/>
        <w:ind w:firstLine="720"/>
        <w:jc w:val="both"/>
        <w:rPr>
          <w:rFonts w:eastAsia="Times New Roman"/>
          <w:szCs w:val="24"/>
        </w:rPr>
        <w:pPrChange w:id="336" w:author="Σπανός Γεώργιος" w:date="2022-10-04T10:45:00Z">
          <w:pPr>
            <w:spacing w:line="600" w:lineRule="auto"/>
            <w:ind w:firstLine="720"/>
            <w:jc w:val="both"/>
          </w:pPr>
        </w:pPrChange>
      </w:pPr>
      <w:r w:rsidRPr="00922FAA">
        <w:rPr>
          <w:rFonts w:eastAsia="Times New Roman"/>
          <w:b/>
          <w:szCs w:val="24"/>
        </w:rPr>
        <w:t xml:space="preserve">ΓΕΩΡΓΙΟΣ ΛΑΜΠΡΟΥΛΗΣ (ΣΤ΄ </w:t>
      </w:r>
      <w:r w:rsidRPr="00922FAA">
        <w:rPr>
          <w:rFonts w:eastAsia="Times New Roman"/>
          <w:b/>
          <w:szCs w:val="24"/>
        </w:rPr>
        <w:t>Αντιπρόεδρος της Βουλής):</w:t>
      </w:r>
      <w:r w:rsidRPr="00922FAA">
        <w:rPr>
          <w:rFonts w:eastAsia="Times New Roman"/>
          <w:szCs w:val="24"/>
        </w:rPr>
        <w:t xml:space="preserve"> </w:t>
      </w:r>
      <w:r>
        <w:rPr>
          <w:rFonts w:eastAsia="Times New Roman"/>
          <w:szCs w:val="24"/>
        </w:rPr>
        <w:t xml:space="preserve">Ευχαριστώ, κύριε Πρόεδρε. </w:t>
      </w:r>
    </w:p>
    <w:p w:rsidR="00785B97" w:rsidRDefault="00C57472" w:rsidP="007A29E9">
      <w:pPr>
        <w:spacing w:after="0" w:line="600" w:lineRule="auto"/>
        <w:ind w:firstLine="720"/>
        <w:jc w:val="both"/>
        <w:rPr>
          <w:rFonts w:eastAsia="Times New Roman"/>
          <w:szCs w:val="24"/>
        </w:rPr>
        <w:pPrChange w:id="337" w:author="Σπανός Γεώργιος" w:date="2022-10-04T10:45:00Z">
          <w:pPr>
            <w:spacing w:line="600" w:lineRule="auto"/>
            <w:ind w:firstLine="720"/>
            <w:jc w:val="both"/>
          </w:pPr>
        </w:pPrChange>
      </w:pPr>
      <w:r>
        <w:rPr>
          <w:rFonts w:eastAsia="Times New Roman"/>
          <w:szCs w:val="24"/>
        </w:rPr>
        <w:t>Κύριε Υπουργέ, τα</w:t>
      </w:r>
      <w:r w:rsidRPr="00C06C0F">
        <w:rPr>
          <w:rFonts w:eastAsia="Times New Roman"/>
          <w:szCs w:val="24"/>
        </w:rPr>
        <w:t xml:space="preserve"> οργανογράμματα αυτά που </w:t>
      </w:r>
      <w:proofErr w:type="spellStart"/>
      <w:r>
        <w:rPr>
          <w:rFonts w:eastAsia="Times New Roman"/>
          <w:szCs w:val="24"/>
        </w:rPr>
        <w:t>πετσοκόπηκαν</w:t>
      </w:r>
      <w:proofErr w:type="spellEnd"/>
      <w:r w:rsidRPr="00C06C0F">
        <w:rPr>
          <w:rFonts w:eastAsia="Times New Roman"/>
          <w:szCs w:val="24"/>
        </w:rPr>
        <w:t xml:space="preserve"> το </w:t>
      </w:r>
      <w:r>
        <w:rPr>
          <w:rFonts w:eastAsia="Times New Roman"/>
          <w:szCs w:val="24"/>
        </w:rPr>
        <w:t>20</w:t>
      </w:r>
      <w:r w:rsidRPr="00C06C0F">
        <w:rPr>
          <w:rFonts w:eastAsia="Times New Roman"/>
          <w:szCs w:val="24"/>
        </w:rPr>
        <w:t>12</w:t>
      </w:r>
      <w:r>
        <w:rPr>
          <w:rFonts w:eastAsia="Times New Roman"/>
          <w:szCs w:val="24"/>
        </w:rPr>
        <w:t xml:space="preserve"> είναι πολύ πίσω από τις ανάγκες λειτουργίας ενός τέτοιου νοσοκομείου.</w:t>
      </w:r>
      <w:r w:rsidRPr="00C06C0F">
        <w:rPr>
          <w:rFonts w:eastAsia="Times New Roman"/>
          <w:szCs w:val="24"/>
        </w:rPr>
        <w:t xml:space="preserve"> </w:t>
      </w:r>
      <w:r>
        <w:rPr>
          <w:rFonts w:eastAsia="Times New Roman"/>
          <w:szCs w:val="24"/>
        </w:rPr>
        <w:t>Πάνω σε τέτοιου τύπου οργανογράμματα συζητάμε για το Πανεπιστημιακό Νο</w:t>
      </w:r>
      <w:r>
        <w:rPr>
          <w:rFonts w:eastAsia="Times New Roman"/>
          <w:szCs w:val="24"/>
        </w:rPr>
        <w:t>σοκομείο</w:t>
      </w:r>
      <w:r>
        <w:rPr>
          <w:rFonts w:eastAsia="Times New Roman"/>
          <w:szCs w:val="24"/>
        </w:rPr>
        <w:t xml:space="preserve"> Λάρισας</w:t>
      </w:r>
      <w:r>
        <w:rPr>
          <w:rFonts w:eastAsia="Times New Roman"/>
          <w:szCs w:val="24"/>
        </w:rPr>
        <w:t xml:space="preserve">. Δεν αφορά μόνο </w:t>
      </w:r>
      <w:r>
        <w:rPr>
          <w:rFonts w:eastAsia="Times New Roman"/>
          <w:szCs w:val="24"/>
        </w:rPr>
        <w:t>σ</w:t>
      </w:r>
      <w:r>
        <w:rPr>
          <w:rFonts w:eastAsia="Times New Roman"/>
          <w:szCs w:val="24"/>
        </w:rPr>
        <w:t>το Πανεπιστημιακό</w:t>
      </w:r>
      <w:r>
        <w:rPr>
          <w:rFonts w:eastAsia="Times New Roman"/>
          <w:szCs w:val="24"/>
        </w:rPr>
        <w:t>,</w:t>
      </w:r>
      <w:r>
        <w:rPr>
          <w:rFonts w:eastAsia="Times New Roman"/>
          <w:szCs w:val="24"/>
        </w:rPr>
        <w:t xml:space="preserve"> αλλά </w:t>
      </w:r>
      <w:r w:rsidRPr="00C06C0F">
        <w:rPr>
          <w:rFonts w:eastAsia="Times New Roman"/>
          <w:szCs w:val="24"/>
        </w:rPr>
        <w:t>το</w:t>
      </w:r>
      <w:r>
        <w:rPr>
          <w:rFonts w:eastAsia="Times New Roman"/>
          <w:szCs w:val="24"/>
        </w:rPr>
        <w:t>υ Γενικού Ν</w:t>
      </w:r>
      <w:r w:rsidRPr="00C06C0F">
        <w:rPr>
          <w:rFonts w:eastAsia="Times New Roman"/>
          <w:szCs w:val="24"/>
        </w:rPr>
        <w:t>οσοκομείο</w:t>
      </w:r>
      <w:r>
        <w:rPr>
          <w:rFonts w:eastAsia="Times New Roman"/>
          <w:szCs w:val="24"/>
        </w:rPr>
        <w:t>υ</w:t>
      </w:r>
      <w:r w:rsidRPr="00C06C0F">
        <w:rPr>
          <w:rFonts w:eastAsia="Times New Roman"/>
          <w:szCs w:val="24"/>
        </w:rPr>
        <w:t xml:space="preserve"> τη</w:t>
      </w:r>
      <w:r>
        <w:rPr>
          <w:rFonts w:eastAsia="Times New Roman"/>
          <w:szCs w:val="24"/>
        </w:rPr>
        <w:t>ς Λάρισας και των</w:t>
      </w:r>
      <w:r w:rsidRPr="00C06C0F">
        <w:rPr>
          <w:rFonts w:eastAsia="Times New Roman"/>
          <w:szCs w:val="24"/>
        </w:rPr>
        <w:t xml:space="preserve"> </w:t>
      </w:r>
      <w:r>
        <w:rPr>
          <w:rFonts w:eastAsia="Times New Roman"/>
          <w:szCs w:val="24"/>
        </w:rPr>
        <w:t>άλλων νοσοκομείων.</w:t>
      </w:r>
      <w:r w:rsidRPr="00C06C0F">
        <w:rPr>
          <w:rFonts w:eastAsia="Times New Roman"/>
          <w:szCs w:val="24"/>
        </w:rPr>
        <w:t xml:space="preserve"> </w:t>
      </w:r>
      <w:r>
        <w:rPr>
          <w:rFonts w:eastAsia="Times New Roman"/>
          <w:szCs w:val="24"/>
        </w:rPr>
        <w:t xml:space="preserve">Δεν αναφερθήκατε </w:t>
      </w:r>
      <w:r w:rsidRPr="00C06C0F">
        <w:rPr>
          <w:rFonts w:eastAsia="Times New Roman"/>
          <w:szCs w:val="24"/>
        </w:rPr>
        <w:t xml:space="preserve">στο προηγούμενο νομοσχέδιο που </w:t>
      </w:r>
      <w:r>
        <w:rPr>
          <w:rFonts w:eastAsia="Times New Roman"/>
          <w:szCs w:val="24"/>
        </w:rPr>
        <w:t>συ</w:t>
      </w:r>
      <w:r w:rsidRPr="00C06C0F">
        <w:rPr>
          <w:rFonts w:eastAsia="Times New Roman"/>
          <w:szCs w:val="24"/>
        </w:rPr>
        <w:t xml:space="preserve">ζητούσαμε </w:t>
      </w:r>
      <w:r>
        <w:rPr>
          <w:rFonts w:eastAsia="Times New Roman"/>
          <w:szCs w:val="24"/>
        </w:rPr>
        <w:t>για τις χίλιες οκτακόσιες</w:t>
      </w:r>
      <w:r w:rsidRPr="00C06C0F">
        <w:rPr>
          <w:rFonts w:eastAsia="Times New Roman"/>
          <w:szCs w:val="24"/>
        </w:rPr>
        <w:t xml:space="preserve"> </w:t>
      </w:r>
      <w:r>
        <w:rPr>
          <w:rFonts w:eastAsia="Times New Roman"/>
          <w:szCs w:val="24"/>
        </w:rPr>
        <w:t>ε</w:t>
      </w:r>
      <w:r w:rsidRPr="00C06C0F">
        <w:rPr>
          <w:rFonts w:eastAsia="Times New Roman"/>
          <w:szCs w:val="24"/>
        </w:rPr>
        <w:t xml:space="preserve">λλείψεις </w:t>
      </w:r>
      <w:r>
        <w:rPr>
          <w:rFonts w:eastAsia="Times New Roman"/>
          <w:szCs w:val="24"/>
        </w:rPr>
        <w:t>θέσεων παντός τύπου προσωπικού που</w:t>
      </w:r>
      <w:r w:rsidRPr="00C06C0F">
        <w:rPr>
          <w:rFonts w:eastAsia="Times New Roman"/>
          <w:szCs w:val="24"/>
        </w:rPr>
        <w:t xml:space="preserve"> αφορούν </w:t>
      </w:r>
      <w:r>
        <w:rPr>
          <w:rFonts w:eastAsia="Times New Roman"/>
          <w:szCs w:val="24"/>
        </w:rPr>
        <w:t>στα πέντε νοσοκομεία στη Θ</w:t>
      </w:r>
      <w:r w:rsidRPr="00C06C0F">
        <w:rPr>
          <w:rFonts w:eastAsia="Times New Roman"/>
          <w:szCs w:val="24"/>
        </w:rPr>
        <w:t>εσσαλία</w:t>
      </w:r>
      <w:r>
        <w:rPr>
          <w:rFonts w:eastAsia="Times New Roman"/>
          <w:szCs w:val="24"/>
        </w:rPr>
        <w:t>:</w:t>
      </w:r>
      <w:r w:rsidRPr="00C06C0F">
        <w:rPr>
          <w:rFonts w:eastAsia="Times New Roman"/>
          <w:szCs w:val="24"/>
        </w:rPr>
        <w:t xml:space="preserve"> δύο στη Λάρισα</w:t>
      </w:r>
      <w:r>
        <w:rPr>
          <w:rFonts w:eastAsia="Times New Roman"/>
          <w:szCs w:val="24"/>
        </w:rPr>
        <w:t>, Β</w:t>
      </w:r>
      <w:r w:rsidRPr="00C06C0F">
        <w:rPr>
          <w:rFonts w:eastAsia="Times New Roman"/>
          <w:szCs w:val="24"/>
        </w:rPr>
        <w:t>όλο</w:t>
      </w:r>
      <w:r>
        <w:rPr>
          <w:rFonts w:eastAsia="Times New Roman"/>
          <w:szCs w:val="24"/>
        </w:rPr>
        <w:t>,</w:t>
      </w:r>
      <w:r w:rsidRPr="00C06C0F">
        <w:rPr>
          <w:rFonts w:eastAsia="Times New Roman"/>
          <w:szCs w:val="24"/>
        </w:rPr>
        <w:t xml:space="preserve"> Τρίκαλα</w:t>
      </w:r>
      <w:r>
        <w:rPr>
          <w:rFonts w:eastAsia="Times New Roman"/>
          <w:szCs w:val="24"/>
        </w:rPr>
        <w:t>,</w:t>
      </w:r>
      <w:r w:rsidRPr="00C06C0F">
        <w:rPr>
          <w:rFonts w:eastAsia="Times New Roman"/>
          <w:szCs w:val="24"/>
        </w:rPr>
        <w:t xml:space="preserve"> Καρδίτσα</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8" w:author="Σπανός Γεώργιος" w:date="2022-10-04T10:45:00Z">
          <w:pPr>
            <w:spacing w:line="600" w:lineRule="auto"/>
            <w:ind w:firstLine="720"/>
            <w:jc w:val="both"/>
          </w:pPr>
        </w:pPrChange>
      </w:pPr>
      <w:r>
        <w:rPr>
          <w:rFonts w:eastAsia="Times New Roman"/>
          <w:szCs w:val="24"/>
        </w:rPr>
        <w:t>Ά</w:t>
      </w:r>
      <w:r w:rsidRPr="00C06C0F">
        <w:rPr>
          <w:rFonts w:eastAsia="Times New Roman"/>
          <w:szCs w:val="24"/>
        </w:rPr>
        <w:t>ρα</w:t>
      </w:r>
      <w:r>
        <w:rPr>
          <w:rFonts w:eastAsia="Times New Roman"/>
          <w:szCs w:val="24"/>
        </w:rPr>
        <w:t>,</w:t>
      </w:r>
      <w:r w:rsidRPr="00C06C0F">
        <w:rPr>
          <w:rFonts w:eastAsia="Times New Roman"/>
          <w:szCs w:val="24"/>
        </w:rPr>
        <w:t xml:space="preserve"> λοιπόν</w:t>
      </w:r>
      <w:r>
        <w:rPr>
          <w:rFonts w:eastAsia="Times New Roman"/>
          <w:szCs w:val="24"/>
        </w:rPr>
        <w:t>, ακόμη και αυτά</w:t>
      </w:r>
      <w:r w:rsidRPr="00C06C0F">
        <w:rPr>
          <w:rFonts w:eastAsia="Times New Roman"/>
          <w:szCs w:val="24"/>
        </w:rPr>
        <w:t xml:space="preserve"> τ</w:t>
      </w:r>
      <w:r>
        <w:rPr>
          <w:rFonts w:eastAsia="Times New Roman"/>
          <w:szCs w:val="24"/>
        </w:rPr>
        <w:t>α</w:t>
      </w:r>
      <w:r w:rsidRPr="00C06C0F">
        <w:rPr>
          <w:rFonts w:eastAsia="Times New Roman"/>
          <w:szCs w:val="24"/>
        </w:rPr>
        <w:t xml:space="preserve"> νούμερ</w:t>
      </w:r>
      <w:r>
        <w:rPr>
          <w:rFonts w:eastAsia="Times New Roman"/>
          <w:szCs w:val="24"/>
        </w:rPr>
        <w:t>α</w:t>
      </w:r>
      <w:r w:rsidRPr="00C06C0F">
        <w:rPr>
          <w:rFonts w:eastAsia="Times New Roman"/>
          <w:szCs w:val="24"/>
        </w:rPr>
        <w:t xml:space="preserve"> που αναφέρατε είναι σταγόνα στον ωκεανό μπροστά στις τεράστιες ανάγκες όλων των νοσοκομείων</w:t>
      </w:r>
      <w:r>
        <w:rPr>
          <w:rFonts w:eastAsia="Times New Roman"/>
          <w:szCs w:val="24"/>
        </w:rPr>
        <w:t>,</w:t>
      </w:r>
      <w:r w:rsidRPr="00C06C0F">
        <w:rPr>
          <w:rFonts w:eastAsia="Times New Roman"/>
          <w:szCs w:val="24"/>
        </w:rPr>
        <w:t xml:space="preserve"> εν προκειμένω στο </w:t>
      </w:r>
      <w:r>
        <w:rPr>
          <w:rFonts w:eastAsia="Times New Roman"/>
          <w:szCs w:val="24"/>
        </w:rPr>
        <w:t>Π</w:t>
      </w:r>
      <w:r w:rsidRPr="00C06C0F">
        <w:rPr>
          <w:rFonts w:eastAsia="Times New Roman"/>
          <w:szCs w:val="24"/>
        </w:rPr>
        <w:t xml:space="preserve">ανεπιστημιακό </w:t>
      </w:r>
      <w:r>
        <w:rPr>
          <w:rFonts w:eastAsia="Times New Roman"/>
          <w:szCs w:val="24"/>
        </w:rPr>
        <w:t>Ν</w:t>
      </w:r>
      <w:r w:rsidRPr="00C06C0F">
        <w:rPr>
          <w:rFonts w:eastAsia="Times New Roman"/>
          <w:szCs w:val="24"/>
        </w:rPr>
        <w:t>οσοκ</w:t>
      </w:r>
      <w:r w:rsidRPr="00C06C0F">
        <w:rPr>
          <w:rFonts w:eastAsia="Times New Roman"/>
          <w:szCs w:val="24"/>
        </w:rPr>
        <w:t>ομείο</w:t>
      </w:r>
      <w:r>
        <w:rPr>
          <w:rFonts w:eastAsia="Times New Roman"/>
          <w:szCs w:val="24"/>
        </w:rPr>
        <w:t xml:space="preserve"> Λάρισας</w:t>
      </w:r>
      <w:r>
        <w:rPr>
          <w:rFonts w:eastAsia="Times New Roman"/>
          <w:szCs w:val="24"/>
        </w:rPr>
        <w:t>.</w:t>
      </w:r>
      <w:r w:rsidRPr="00C06C0F">
        <w:rPr>
          <w:rFonts w:eastAsia="Times New Roman"/>
          <w:szCs w:val="24"/>
        </w:rPr>
        <w:t xml:space="preserve"> </w:t>
      </w:r>
      <w:r>
        <w:rPr>
          <w:rFonts w:eastAsia="Times New Roman"/>
          <w:szCs w:val="24"/>
        </w:rPr>
        <w:t>Κ</w:t>
      </w:r>
      <w:r w:rsidRPr="00C06C0F">
        <w:rPr>
          <w:rFonts w:eastAsia="Times New Roman"/>
          <w:szCs w:val="24"/>
        </w:rPr>
        <w:t>οντολογίς</w:t>
      </w:r>
      <w:r>
        <w:rPr>
          <w:rFonts w:eastAsia="Times New Roman"/>
          <w:szCs w:val="24"/>
        </w:rPr>
        <w:t>,</w:t>
      </w:r>
      <w:r w:rsidRPr="00C06C0F">
        <w:rPr>
          <w:rFonts w:eastAsia="Times New Roman"/>
          <w:szCs w:val="24"/>
        </w:rPr>
        <w:t xml:space="preserve"> </w:t>
      </w:r>
      <w:r>
        <w:rPr>
          <w:rFonts w:eastAsia="Times New Roman"/>
          <w:szCs w:val="24"/>
        </w:rPr>
        <w:t>οι</w:t>
      </w:r>
      <w:r w:rsidRPr="00C06C0F">
        <w:rPr>
          <w:rFonts w:eastAsia="Times New Roman"/>
          <w:szCs w:val="24"/>
        </w:rPr>
        <w:t xml:space="preserve"> </w:t>
      </w:r>
      <w:r>
        <w:rPr>
          <w:rFonts w:eastAsia="Times New Roman"/>
          <w:szCs w:val="24"/>
        </w:rPr>
        <w:t xml:space="preserve">πενήντα </w:t>
      </w:r>
      <w:r>
        <w:rPr>
          <w:rFonts w:eastAsia="Times New Roman"/>
          <w:szCs w:val="24"/>
        </w:rPr>
        <w:lastRenderedPageBreak/>
        <w:t>έξι</w:t>
      </w:r>
      <w:r w:rsidRPr="00C06C0F">
        <w:rPr>
          <w:rFonts w:eastAsia="Times New Roman"/>
          <w:szCs w:val="24"/>
        </w:rPr>
        <w:t xml:space="preserve"> θέσεις </w:t>
      </w:r>
      <w:r>
        <w:rPr>
          <w:rFonts w:eastAsia="Times New Roman"/>
          <w:szCs w:val="24"/>
        </w:rPr>
        <w:t>θ</w:t>
      </w:r>
      <w:r w:rsidRPr="00C06C0F">
        <w:rPr>
          <w:rFonts w:eastAsia="Times New Roman"/>
          <w:szCs w:val="24"/>
        </w:rPr>
        <w:t>α καλυφθούν άμεσα</w:t>
      </w:r>
      <w:r>
        <w:rPr>
          <w:rFonts w:eastAsia="Times New Roman"/>
          <w:szCs w:val="24"/>
        </w:rPr>
        <w:t>;</w:t>
      </w:r>
      <w:r w:rsidRPr="00C06C0F">
        <w:rPr>
          <w:rFonts w:eastAsia="Times New Roman"/>
          <w:szCs w:val="24"/>
        </w:rPr>
        <w:t xml:space="preserve"> </w:t>
      </w:r>
      <w:r>
        <w:rPr>
          <w:rFonts w:eastAsia="Times New Roman"/>
          <w:szCs w:val="24"/>
        </w:rPr>
        <w:t>Α</w:t>
      </w:r>
      <w:r w:rsidRPr="00C06C0F">
        <w:rPr>
          <w:rFonts w:eastAsia="Times New Roman"/>
          <w:szCs w:val="24"/>
        </w:rPr>
        <w:t>υτές που προβλέπονται</w:t>
      </w:r>
      <w:r>
        <w:rPr>
          <w:rFonts w:eastAsia="Times New Roman"/>
          <w:szCs w:val="24"/>
        </w:rPr>
        <w:t>.</w:t>
      </w:r>
      <w:r w:rsidRPr="00C06C0F">
        <w:rPr>
          <w:rFonts w:eastAsia="Times New Roman"/>
          <w:szCs w:val="24"/>
        </w:rPr>
        <w:t xml:space="preserve"> </w:t>
      </w:r>
      <w:r>
        <w:rPr>
          <w:rFonts w:eastAsia="Times New Roman"/>
          <w:szCs w:val="24"/>
        </w:rPr>
        <w:t>Κ</w:t>
      </w:r>
      <w:r w:rsidRPr="00C06C0F">
        <w:rPr>
          <w:rFonts w:eastAsia="Times New Roman"/>
          <w:szCs w:val="24"/>
        </w:rPr>
        <w:t>αι δεν λέω με βάση τις ανάγκες</w:t>
      </w:r>
      <w:r>
        <w:rPr>
          <w:rFonts w:eastAsia="Times New Roman"/>
          <w:szCs w:val="24"/>
        </w:rPr>
        <w:t>.</w:t>
      </w:r>
      <w:r w:rsidRPr="00C06C0F">
        <w:rPr>
          <w:rFonts w:eastAsia="Times New Roman"/>
          <w:szCs w:val="24"/>
        </w:rPr>
        <w:t xml:space="preserve"> </w:t>
      </w:r>
      <w:r>
        <w:rPr>
          <w:rFonts w:eastAsia="Times New Roman"/>
          <w:szCs w:val="24"/>
        </w:rPr>
        <w:t>Α</w:t>
      </w:r>
      <w:r w:rsidRPr="00C06C0F">
        <w:rPr>
          <w:rFonts w:eastAsia="Times New Roman"/>
          <w:szCs w:val="24"/>
        </w:rPr>
        <w:t xml:space="preserve">υτές οι </w:t>
      </w:r>
      <w:r>
        <w:rPr>
          <w:rFonts w:eastAsia="Times New Roman"/>
          <w:szCs w:val="24"/>
        </w:rPr>
        <w:t>πενήντα έξι θέσεις</w:t>
      </w:r>
      <w:r w:rsidRPr="00C06C0F">
        <w:rPr>
          <w:rFonts w:eastAsia="Times New Roman"/>
          <w:szCs w:val="24"/>
        </w:rPr>
        <w:t xml:space="preserve"> θα καλυφθούν</w:t>
      </w:r>
      <w:r>
        <w:rPr>
          <w:rFonts w:eastAsia="Times New Roman"/>
          <w:szCs w:val="24"/>
        </w:rPr>
        <w:t>;</w:t>
      </w:r>
      <w:r w:rsidRPr="00C06C0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339" w:author="Σπανός Γεώργιος" w:date="2022-10-04T10:45:00Z">
          <w:pPr>
            <w:spacing w:line="600" w:lineRule="auto"/>
            <w:ind w:firstLine="720"/>
            <w:jc w:val="both"/>
          </w:pPr>
        </w:pPrChange>
      </w:pPr>
      <w:r>
        <w:rPr>
          <w:rFonts w:eastAsia="Times New Roman"/>
          <w:szCs w:val="24"/>
        </w:rPr>
        <w:t>Οι δύο αξονικοί</w:t>
      </w:r>
      <w:r w:rsidRPr="00C06C0F">
        <w:rPr>
          <w:rFonts w:eastAsia="Times New Roman"/>
          <w:szCs w:val="24"/>
        </w:rPr>
        <w:t xml:space="preserve"> στην ουσία δεν μπορούν να λειτουργήσουν επαρκώς διότι υπάρχει</w:t>
      </w:r>
      <w:r>
        <w:rPr>
          <w:rFonts w:eastAsia="Times New Roman"/>
          <w:szCs w:val="24"/>
        </w:rPr>
        <w:t xml:space="preserve"> ένας τεχν</w:t>
      </w:r>
      <w:r>
        <w:rPr>
          <w:rFonts w:eastAsia="Times New Roman"/>
          <w:szCs w:val="24"/>
        </w:rPr>
        <w:t>ολόγος για δύο αξονικού</w:t>
      </w:r>
      <w:r w:rsidRPr="00C06C0F">
        <w:rPr>
          <w:rFonts w:eastAsia="Times New Roman"/>
          <w:szCs w:val="24"/>
        </w:rPr>
        <w:t>ς</w:t>
      </w:r>
      <w:r>
        <w:rPr>
          <w:rFonts w:eastAsia="Times New Roman"/>
          <w:szCs w:val="24"/>
        </w:rPr>
        <w:t>,</w:t>
      </w:r>
      <w:r w:rsidRPr="00C06C0F">
        <w:rPr>
          <w:rFonts w:eastAsia="Times New Roman"/>
          <w:szCs w:val="24"/>
        </w:rPr>
        <w:t xml:space="preserve"> έ</w:t>
      </w:r>
      <w:r>
        <w:rPr>
          <w:rFonts w:eastAsia="Times New Roman"/>
          <w:szCs w:val="24"/>
        </w:rPr>
        <w:t>νας τεχνολόγος για δύο μαγνητικού</w:t>
      </w:r>
      <w:r w:rsidRPr="00C06C0F">
        <w:rPr>
          <w:rFonts w:eastAsia="Times New Roman"/>
          <w:szCs w:val="24"/>
        </w:rPr>
        <w:t>ς</w:t>
      </w:r>
      <w:r>
        <w:rPr>
          <w:rFonts w:eastAsia="Times New Roman"/>
          <w:szCs w:val="24"/>
        </w:rPr>
        <w:t>. Ο αγγειο</w:t>
      </w:r>
      <w:r w:rsidRPr="00C06C0F">
        <w:rPr>
          <w:rFonts w:eastAsia="Times New Roman"/>
          <w:szCs w:val="24"/>
        </w:rPr>
        <w:t xml:space="preserve">γράφος </w:t>
      </w:r>
      <w:r>
        <w:rPr>
          <w:rFonts w:eastAsia="Times New Roman"/>
          <w:szCs w:val="24"/>
        </w:rPr>
        <w:t xml:space="preserve">του </w:t>
      </w:r>
      <w:r>
        <w:rPr>
          <w:rFonts w:eastAsia="Times New Roman"/>
          <w:szCs w:val="24"/>
        </w:rPr>
        <w:t>π</w:t>
      </w:r>
      <w:r w:rsidRPr="00C06C0F">
        <w:rPr>
          <w:rFonts w:eastAsia="Times New Roman"/>
          <w:szCs w:val="24"/>
        </w:rPr>
        <w:t xml:space="preserve">ανεπιστημιακού </w:t>
      </w:r>
      <w:r>
        <w:rPr>
          <w:rFonts w:eastAsia="Times New Roman"/>
          <w:szCs w:val="24"/>
        </w:rPr>
        <w:t>ν</w:t>
      </w:r>
      <w:r w:rsidRPr="00C06C0F">
        <w:rPr>
          <w:rFonts w:eastAsia="Times New Roman"/>
          <w:szCs w:val="24"/>
        </w:rPr>
        <w:t xml:space="preserve">οσοκομείου </w:t>
      </w:r>
      <w:r w:rsidRPr="00C06C0F">
        <w:rPr>
          <w:rFonts w:eastAsia="Times New Roman"/>
          <w:szCs w:val="24"/>
        </w:rPr>
        <w:t>λειτουργεί σε εικο</w:t>
      </w:r>
      <w:r>
        <w:rPr>
          <w:rFonts w:eastAsia="Times New Roman"/>
          <w:szCs w:val="24"/>
        </w:rPr>
        <w:t xml:space="preserve">σιτετράωρη βάση χωρίς τεχνολόγο. Ο </w:t>
      </w:r>
      <w:proofErr w:type="spellStart"/>
      <w:r>
        <w:rPr>
          <w:rFonts w:eastAsia="Times New Roman"/>
          <w:szCs w:val="24"/>
        </w:rPr>
        <w:t>μαστογράφος</w:t>
      </w:r>
      <w:proofErr w:type="spellEnd"/>
      <w:r>
        <w:rPr>
          <w:rFonts w:eastAsia="Times New Roman"/>
          <w:szCs w:val="24"/>
        </w:rPr>
        <w:t xml:space="preserve">, </w:t>
      </w:r>
      <w:r w:rsidRPr="00C06C0F">
        <w:rPr>
          <w:rFonts w:eastAsia="Times New Roman"/>
          <w:szCs w:val="24"/>
        </w:rPr>
        <w:t xml:space="preserve">η οστική πυκνότητα και άλλες δυνατότητες που υπάρχουν στο ακτινολογικό εργαστήριο του </w:t>
      </w:r>
      <w:r>
        <w:rPr>
          <w:rFonts w:eastAsia="Times New Roman"/>
          <w:szCs w:val="24"/>
        </w:rPr>
        <w:t>πανεπιστημιακού ν</w:t>
      </w:r>
      <w:r w:rsidRPr="00C06C0F">
        <w:rPr>
          <w:rFonts w:eastAsia="Times New Roman"/>
          <w:szCs w:val="24"/>
        </w:rPr>
        <w:t xml:space="preserve">οσοκομείου </w:t>
      </w:r>
      <w:r>
        <w:rPr>
          <w:rFonts w:eastAsia="Times New Roman"/>
          <w:szCs w:val="24"/>
        </w:rPr>
        <w:t>μ</w:t>
      </w:r>
      <w:r w:rsidRPr="00C06C0F">
        <w:rPr>
          <w:rFonts w:eastAsia="Times New Roman"/>
          <w:szCs w:val="24"/>
        </w:rPr>
        <w:t>ένουν άλλοτε σε μερική και άλλοτε σε συνεχή αδράνεια</w:t>
      </w:r>
      <w:r>
        <w:rPr>
          <w:rFonts w:eastAsia="Times New Roman"/>
          <w:szCs w:val="24"/>
        </w:rPr>
        <w:t>.</w:t>
      </w:r>
      <w:r w:rsidRPr="00C06C0F">
        <w:rPr>
          <w:rFonts w:eastAsia="Times New Roman"/>
          <w:szCs w:val="24"/>
        </w:rPr>
        <w:t xml:space="preserve"> </w:t>
      </w:r>
      <w:r>
        <w:rPr>
          <w:rFonts w:eastAsia="Times New Roman"/>
          <w:szCs w:val="24"/>
        </w:rPr>
        <w:t>Έ</w:t>
      </w:r>
      <w:r w:rsidRPr="00C06C0F">
        <w:rPr>
          <w:rFonts w:eastAsia="Times New Roman"/>
          <w:szCs w:val="24"/>
        </w:rPr>
        <w:t>τσι</w:t>
      </w:r>
      <w:r>
        <w:rPr>
          <w:rFonts w:eastAsia="Times New Roman"/>
          <w:szCs w:val="24"/>
        </w:rPr>
        <w:t>,</w:t>
      </w:r>
      <w:r w:rsidRPr="00C06C0F">
        <w:rPr>
          <w:rFonts w:eastAsia="Times New Roman"/>
          <w:szCs w:val="24"/>
        </w:rPr>
        <w:t xml:space="preserve"> λοιπόν</w:t>
      </w:r>
      <w:r>
        <w:rPr>
          <w:rFonts w:eastAsia="Times New Roman"/>
          <w:szCs w:val="24"/>
        </w:rPr>
        <w:t>, τρεις τεχνολόγοι</w:t>
      </w:r>
      <w:r w:rsidRPr="00C06C0F">
        <w:rPr>
          <w:rFonts w:eastAsia="Times New Roman"/>
          <w:szCs w:val="24"/>
        </w:rPr>
        <w:t xml:space="preserve"> αντί</w:t>
      </w:r>
      <w:r>
        <w:rPr>
          <w:rFonts w:eastAsia="Times New Roman"/>
          <w:szCs w:val="24"/>
        </w:rPr>
        <w:t>στοιχα υπάρχουν για να καλύψουν</w:t>
      </w:r>
      <w:r w:rsidRPr="00C06C0F">
        <w:rPr>
          <w:rFonts w:eastAsia="Times New Roman"/>
          <w:szCs w:val="24"/>
        </w:rPr>
        <w:t xml:space="preserve"> το </w:t>
      </w:r>
      <w:r>
        <w:rPr>
          <w:rFonts w:eastAsia="Times New Roman"/>
          <w:szCs w:val="24"/>
        </w:rPr>
        <w:t>τ</w:t>
      </w:r>
      <w:r w:rsidRPr="00C06C0F">
        <w:rPr>
          <w:rFonts w:eastAsia="Times New Roman"/>
          <w:szCs w:val="24"/>
        </w:rPr>
        <w:t xml:space="preserve">μήμα </w:t>
      </w:r>
      <w:r>
        <w:rPr>
          <w:rFonts w:eastAsia="Times New Roman"/>
          <w:szCs w:val="24"/>
        </w:rPr>
        <w:t>ε</w:t>
      </w:r>
      <w:r w:rsidRPr="00C06C0F">
        <w:rPr>
          <w:rFonts w:eastAsia="Times New Roman"/>
          <w:szCs w:val="24"/>
        </w:rPr>
        <w:t xml:space="preserve">πειγόντων </w:t>
      </w:r>
      <w:r>
        <w:rPr>
          <w:rFonts w:eastAsia="Times New Roman"/>
          <w:szCs w:val="24"/>
        </w:rPr>
        <w:t>π</w:t>
      </w:r>
      <w:r w:rsidRPr="00C06C0F">
        <w:rPr>
          <w:rFonts w:eastAsia="Times New Roman"/>
          <w:szCs w:val="24"/>
        </w:rPr>
        <w:t>εριστατικών</w:t>
      </w:r>
      <w:r>
        <w:rPr>
          <w:rFonts w:eastAsia="Times New Roman"/>
          <w:szCs w:val="24"/>
        </w:rPr>
        <w:t xml:space="preserve">, τα εξωτερικά ιατρεία, </w:t>
      </w:r>
      <w:r>
        <w:rPr>
          <w:rFonts w:eastAsia="Times New Roman"/>
          <w:szCs w:val="24"/>
        </w:rPr>
        <w:t xml:space="preserve">είκοσι </w:t>
      </w:r>
      <w:r>
        <w:rPr>
          <w:rFonts w:eastAsia="Times New Roman"/>
          <w:szCs w:val="24"/>
        </w:rPr>
        <w:t xml:space="preserve">κλινικές του </w:t>
      </w:r>
      <w:r w:rsidRPr="00C06C0F">
        <w:rPr>
          <w:rFonts w:eastAsia="Times New Roman"/>
          <w:szCs w:val="24"/>
        </w:rPr>
        <w:t xml:space="preserve">νοσοκομείου και </w:t>
      </w:r>
      <w:r>
        <w:rPr>
          <w:rFonts w:eastAsia="Times New Roman"/>
          <w:szCs w:val="24"/>
        </w:rPr>
        <w:t>φορητά ακτινολογικά</w:t>
      </w:r>
      <w:r w:rsidRPr="00C06C0F">
        <w:rPr>
          <w:rFonts w:eastAsia="Times New Roman"/>
          <w:szCs w:val="24"/>
        </w:rPr>
        <w:t xml:space="preserve"> στις </w:t>
      </w:r>
      <w:r w:rsidRPr="00C06C0F">
        <w:rPr>
          <w:rFonts w:eastAsia="Times New Roman"/>
          <w:szCs w:val="24"/>
        </w:rPr>
        <w:t>μονάδες εντατικής θεραπείας</w:t>
      </w:r>
      <w:r>
        <w:rPr>
          <w:rFonts w:eastAsia="Times New Roman"/>
          <w:szCs w:val="24"/>
        </w:rPr>
        <w:t>,</w:t>
      </w:r>
      <w:r w:rsidRPr="00C06C0F">
        <w:rPr>
          <w:rFonts w:eastAsia="Times New Roman"/>
          <w:szCs w:val="24"/>
        </w:rPr>
        <w:t xml:space="preserve"> στις </w:t>
      </w:r>
      <w:r w:rsidRPr="00C06C0F">
        <w:rPr>
          <w:rFonts w:eastAsia="Times New Roman"/>
          <w:szCs w:val="24"/>
        </w:rPr>
        <w:t>μονάδες νεογνών</w:t>
      </w:r>
      <w:r>
        <w:rPr>
          <w:rFonts w:eastAsia="Times New Roman"/>
          <w:szCs w:val="24"/>
        </w:rPr>
        <w:t xml:space="preserve"> και στη </w:t>
      </w:r>
      <w:r>
        <w:rPr>
          <w:rFonts w:eastAsia="Times New Roman"/>
          <w:szCs w:val="24"/>
        </w:rPr>
        <w:t>μονάδα παίδων</w:t>
      </w:r>
      <w:r>
        <w:rPr>
          <w:rFonts w:eastAsia="Times New Roman"/>
          <w:szCs w:val="24"/>
        </w:rPr>
        <w:t xml:space="preserve">, την καινούργια μονάδα που θα ξεκινήσει τη λειτουργία της. </w:t>
      </w:r>
      <w:r w:rsidRPr="00C06C0F">
        <w:rPr>
          <w:rFonts w:eastAsia="Times New Roman"/>
          <w:szCs w:val="24"/>
        </w:rPr>
        <w:t xml:space="preserve"> </w:t>
      </w:r>
    </w:p>
    <w:p w:rsidR="00785B97" w:rsidRDefault="00C57472" w:rsidP="007A29E9">
      <w:pPr>
        <w:tabs>
          <w:tab w:val="left" w:pos="3020"/>
        </w:tabs>
        <w:spacing w:after="0" w:line="600" w:lineRule="auto"/>
        <w:ind w:firstLine="720"/>
        <w:jc w:val="both"/>
        <w:rPr>
          <w:rFonts w:eastAsia="Times New Roman" w:cs="Times New Roman"/>
          <w:szCs w:val="24"/>
        </w:rPr>
        <w:pPrChange w:id="340" w:author="Σπανός Γεώργιος" w:date="2022-10-04T10:45:00Z">
          <w:pPr>
            <w:tabs>
              <w:tab w:val="left" w:pos="3020"/>
            </w:tabs>
            <w:spacing w:line="600" w:lineRule="auto"/>
            <w:ind w:firstLine="720"/>
            <w:jc w:val="both"/>
          </w:pPr>
        </w:pPrChange>
      </w:pPr>
      <w:r>
        <w:rPr>
          <w:rFonts w:eastAsia="Times New Roman" w:cs="Times New Roman"/>
          <w:szCs w:val="24"/>
        </w:rPr>
        <w:t>Έτσι, λοιπόν, αφ</w:t>
      </w:r>
      <w:r>
        <w:rPr>
          <w:rFonts w:eastAsia="Times New Roman" w:cs="Times New Roman"/>
          <w:szCs w:val="24"/>
        </w:rPr>
        <w:t xml:space="preserve">’ </w:t>
      </w:r>
      <w:r>
        <w:rPr>
          <w:rFonts w:eastAsia="Times New Roman" w:cs="Times New Roman"/>
          <w:szCs w:val="24"/>
        </w:rPr>
        <w:t>ενός μεν</w:t>
      </w:r>
      <w:r>
        <w:rPr>
          <w:rFonts w:eastAsia="Times New Roman" w:cs="Times New Roman"/>
          <w:szCs w:val="24"/>
        </w:rPr>
        <w:t xml:space="preserve"> η κατάσταση -όπως προανέφερα στην πρωτολογία- είναι επικίνδυνη τόσο για τους ίδιους τους εργαζόμενους όσο και για τους ασθενείς. Δεν μπορεί να περιμένει ο άλλος σε ημέρα εφημερίας -αυτό το καταγγέλλουν οι ίδιοι οι γιατροί, οι ίδιοι οι εργαζόμενοι εκεί- </w:t>
      </w:r>
      <w:r>
        <w:rPr>
          <w:rFonts w:eastAsia="Times New Roman" w:cs="Times New Roman"/>
          <w:szCs w:val="24"/>
        </w:rPr>
        <w:t>τε</w:t>
      </w:r>
      <w:r>
        <w:rPr>
          <w:rFonts w:eastAsia="Times New Roman" w:cs="Times New Roman"/>
          <w:szCs w:val="24"/>
        </w:rPr>
        <w:t xml:space="preserve">σσερισήμισι </w:t>
      </w:r>
      <w:r>
        <w:rPr>
          <w:rFonts w:eastAsia="Times New Roman" w:cs="Times New Roman"/>
          <w:szCs w:val="24"/>
        </w:rPr>
        <w:t xml:space="preserve">ώρες έξω από το ακτινοδιαγνωστικό εργαστήριο για να βγάλει ακτινογραφία κατάγματος. Για να δούμε τώρα, να έχεις ένα παιδί το οποίο έχει κάταγμα για </w:t>
      </w:r>
      <w:r>
        <w:rPr>
          <w:rFonts w:eastAsia="Times New Roman" w:cs="Times New Roman"/>
          <w:szCs w:val="24"/>
        </w:rPr>
        <w:t xml:space="preserve">τεσσερισήμισι </w:t>
      </w:r>
      <w:r>
        <w:rPr>
          <w:rFonts w:eastAsia="Times New Roman" w:cs="Times New Roman"/>
          <w:szCs w:val="24"/>
        </w:rPr>
        <w:t xml:space="preserve">ώρες να περιμένει; Και το έχουν καταγγείλει επανειλημμένως και </w:t>
      </w:r>
      <w:r>
        <w:rPr>
          <w:rFonts w:eastAsia="Times New Roman" w:cs="Times New Roman"/>
          <w:szCs w:val="24"/>
        </w:rPr>
        <w:lastRenderedPageBreak/>
        <w:t>αναφέρεται και στην</w:t>
      </w:r>
      <w:r>
        <w:rPr>
          <w:rFonts w:eastAsia="Times New Roman" w:cs="Times New Roman"/>
          <w:szCs w:val="24"/>
        </w:rPr>
        <w:t xml:space="preserve"> επίκαιρη ερώτηση που σας έχουμε κάνει, ότι είναι σε γνώση διοικήσεων -των εκάστοτε διοικήσεων, διαχρονικά και της παρούσας εννοώ της υγειονομικής περιφέρειας- διοικητές νοσοκομείων, διοικητές υγειονομικών περιφερειών, </w:t>
      </w:r>
      <w:r>
        <w:rPr>
          <w:rFonts w:eastAsia="Times New Roman" w:cs="Times New Roman"/>
          <w:szCs w:val="24"/>
        </w:rPr>
        <w:t>Υπουργεία</w:t>
      </w:r>
      <w:r>
        <w:rPr>
          <w:rFonts w:eastAsia="Times New Roman" w:cs="Times New Roman"/>
          <w:szCs w:val="24"/>
        </w:rPr>
        <w:t>, κυβερνήσεις όλες όσες πέρα</w:t>
      </w:r>
      <w:r>
        <w:rPr>
          <w:rFonts w:eastAsia="Times New Roman" w:cs="Times New Roman"/>
          <w:szCs w:val="24"/>
        </w:rPr>
        <w:t xml:space="preserve">σαν. </w:t>
      </w:r>
    </w:p>
    <w:p w:rsidR="00785B97" w:rsidRDefault="00C57472" w:rsidP="007A29E9">
      <w:pPr>
        <w:tabs>
          <w:tab w:val="left" w:pos="3020"/>
        </w:tabs>
        <w:spacing w:after="0" w:line="600" w:lineRule="auto"/>
        <w:ind w:firstLine="720"/>
        <w:jc w:val="both"/>
        <w:rPr>
          <w:rFonts w:eastAsia="Times New Roman" w:cs="Times New Roman"/>
          <w:szCs w:val="24"/>
        </w:rPr>
        <w:pPrChange w:id="341"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Εσείς αναφέρετε κάποια νούμερα, αλλά σας λέω και πάλι είναι σταγόνα στον ωκεανό, είναι πολύ ελάχιστος ο αριθμός </w:t>
      </w:r>
      <w:r>
        <w:rPr>
          <w:rFonts w:eastAsia="Times New Roman" w:cs="Times New Roman"/>
          <w:szCs w:val="24"/>
        </w:rPr>
        <w:t xml:space="preserve">ακόμη </w:t>
      </w:r>
      <w:r>
        <w:rPr>
          <w:rFonts w:eastAsia="Times New Roman" w:cs="Times New Roman"/>
          <w:szCs w:val="24"/>
        </w:rPr>
        <w:t>και αυτών που προγραμματίζετε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άγνωστο το πότε θα προσληφθούν. Χρειάζεται να καλυφθεί το 100%, τουλάχιστον, των οργανικώ</w:t>
      </w:r>
      <w:r>
        <w:rPr>
          <w:rFonts w:eastAsia="Times New Roman" w:cs="Times New Roman"/>
          <w:szCs w:val="24"/>
        </w:rPr>
        <w:t xml:space="preserve">ν θέσεων και αυτή είναι η θέση των ίδιων των εργαζομένων, δεν είναι δική μας. Οι ίδιοι οι εργαζόμενοι το προβάλλουν αυτό, το διεκδικούν και μάλιστα χρόνια τώρα με επανειλημμένα έγγραφα είτε το συγκεκριμένο το ακτινοδιαγνωστικό εργαστήριο είτε με επιστολές </w:t>
      </w:r>
      <w:r>
        <w:rPr>
          <w:rFonts w:eastAsia="Times New Roman" w:cs="Times New Roman"/>
          <w:szCs w:val="24"/>
        </w:rPr>
        <w:t xml:space="preserve">και καταγγελίες, έχουν παρέμβει, με εξώδικες καταγγελίες, παραστάσεις διαμαρτυρίας. </w:t>
      </w:r>
    </w:p>
    <w:p w:rsidR="00785B97" w:rsidRDefault="00C57472" w:rsidP="007A29E9">
      <w:pPr>
        <w:tabs>
          <w:tab w:val="left" w:pos="3020"/>
        </w:tabs>
        <w:spacing w:after="0" w:line="600" w:lineRule="auto"/>
        <w:ind w:firstLine="720"/>
        <w:jc w:val="both"/>
        <w:rPr>
          <w:rFonts w:eastAsia="Times New Roman" w:cs="Times New Roman"/>
          <w:szCs w:val="24"/>
        </w:rPr>
        <w:pPrChange w:id="342" w:author="Σπανός Γεώργιος" w:date="2022-10-04T10:45:00Z">
          <w:pPr>
            <w:tabs>
              <w:tab w:val="left" w:pos="3020"/>
            </w:tabs>
            <w:spacing w:line="600" w:lineRule="auto"/>
            <w:ind w:firstLine="720"/>
            <w:jc w:val="both"/>
          </w:pPr>
        </w:pPrChange>
      </w:pPr>
      <w:r>
        <w:rPr>
          <w:rFonts w:eastAsia="Times New Roman" w:cs="Times New Roman"/>
          <w:szCs w:val="24"/>
        </w:rPr>
        <w:t>Αλλά όλα αυτά πού σκοντάφτουν; Και εδώ βγαίνουν και τα πολιτικά συμπεράσματα, καθώς είναι η γνωστή τακτική –πολιτική, αν θέλετε- διαχρονικά, όλων των κυβερνήσεων- της σταδ</w:t>
      </w:r>
      <w:r>
        <w:rPr>
          <w:rFonts w:eastAsia="Times New Roman" w:cs="Times New Roman"/>
          <w:szCs w:val="24"/>
        </w:rPr>
        <w:t xml:space="preserve">ιακής απαξίωσης του ΕΣΥ μέσω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νοσοκομείων, των μονάδων υγείας, του Εθνικού Συστήματος Υγείας</w:t>
      </w:r>
      <w:r>
        <w:rPr>
          <w:rFonts w:eastAsia="Times New Roman" w:cs="Times New Roman"/>
          <w:szCs w:val="24"/>
        </w:rPr>
        <w:t>,</w:t>
      </w:r>
      <w:r>
        <w:rPr>
          <w:rFonts w:eastAsia="Times New Roman" w:cs="Times New Roman"/>
          <w:szCs w:val="24"/>
        </w:rPr>
        <w:t xml:space="preserve"> μέσω της </w:t>
      </w:r>
      <w:proofErr w:type="spellStart"/>
      <w:r>
        <w:rPr>
          <w:rFonts w:eastAsia="Times New Roman" w:cs="Times New Roman"/>
          <w:szCs w:val="24"/>
        </w:rPr>
        <w:t>υποστελέχωσης</w:t>
      </w:r>
      <w:proofErr w:type="spellEnd"/>
      <w:r>
        <w:rPr>
          <w:rFonts w:eastAsia="Times New Roman" w:cs="Times New Roman"/>
          <w:szCs w:val="24"/>
        </w:rPr>
        <w:t xml:space="preserve"> και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του δημόσιου συστήματος υγείας, με στόχο την απαξίωση του και τη λειτουργία </w:t>
      </w:r>
      <w:r>
        <w:rPr>
          <w:rFonts w:eastAsia="Times New Roman" w:cs="Times New Roman"/>
          <w:szCs w:val="24"/>
        </w:rPr>
        <w:lastRenderedPageBreak/>
        <w:t>του σε πολλές πε</w:t>
      </w:r>
      <w:r>
        <w:rPr>
          <w:rFonts w:eastAsia="Times New Roman" w:cs="Times New Roman"/>
          <w:szCs w:val="24"/>
        </w:rPr>
        <w:t xml:space="preserve">ριπτώσεις σε επικίνδυνα επίπεδα τόσο για τους εργαζόμενους όσο και για τους ασθενείς. </w:t>
      </w:r>
    </w:p>
    <w:p w:rsidR="00785B97" w:rsidRDefault="00C57472" w:rsidP="007A29E9">
      <w:pPr>
        <w:tabs>
          <w:tab w:val="left" w:pos="3020"/>
        </w:tabs>
        <w:spacing w:after="0" w:line="600" w:lineRule="auto"/>
        <w:ind w:firstLine="720"/>
        <w:jc w:val="both"/>
        <w:rPr>
          <w:rFonts w:eastAsia="Times New Roman" w:cs="Times New Roman"/>
          <w:szCs w:val="24"/>
        </w:rPr>
        <w:pPrChange w:id="343" w:author="Σπανός Γεώργιος" w:date="2022-10-04T10:45:00Z">
          <w:pPr>
            <w:tabs>
              <w:tab w:val="left" w:pos="3020"/>
            </w:tabs>
            <w:spacing w:line="600" w:lineRule="auto"/>
            <w:ind w:firstLine="720"/>
            <w:jc w:val="both"/>
          </w:pPr>
        </w:pPrChange>
      </w:pPr>
      <w:r>
        <w:rPr>
          <w:rFonts w:eastAsia="Times New Roman" w:cs="Times New Roman"/>
          <w:szCs w:val="24"/>
        </w:rPr>
        <w:t>Εμείς σε αυτό που επιμένουμε είναι να δεσμευτεί η Κυβέρνηση ότι το επόμενο διάστημα θα καλυφθούν, τουλάχιστον, και οι υπόλοιπες κενές οργανικές θέσεις σε τεχνολόγους στο</w:t>
      </w:r>
      <w:r>
        <w:rPr>
          <w:rFonts w:eastAsia="Times New Roman" w:cs="Times New Roman"/>
          <w:szCs w:val="24"/>
        </w:rPr>
        <w:t xml:space="preserve"> ακτινοδιαγνωστικό εργαστήριο του νοσοκομείου. Γιατί, προσέξτε, σε ανοιχτή εφημερία, όταν εφημερεύει το πανεπιστημιακό νοσοκομείο -οι ίδιοι το λένε- χρειάζονται είκοσι τεχνολόγοι και είναι δέκα. Δηλαδή</w:t>
      </w:r>
      <w:r>
        <w:rPr>
          <w:rFonts w:eastAsia="Times New Roman" w:cs="Times New Roman"/>
          <w:szCs w:val="24"/>
        </w:rPr>
        <w:t>,</w:t>
      </w:r>
      <w:r>
        <w:rPr>
          <w:rFonts w:eastAsia="Times New Roman" w:cs="Times New Roman"/>
          <w:szCs w:val="24"/>
        </w:rPr>
        <w:t xml:space="preserve"> δουλεύουν ή τέλος πάντων παρέχουν υπηρεσίες ή καλούντ</w:t>
      </w:r>
      <w:r>
        <w:rPr>
          <w:rFonts w:eastAsia="Times New Roman" w:cs="Times New Roman"/>
          <w:szCs w:val="24"/>
        </w:rPr>
        <w:t>αι να παράσχουν υπηρεσίες στον κόσμο -ένα τριτοβάθμιο νοσοκομείο- με το 50% της αναμενόμενης δύναμης ή αριθμού τεχνολόγων που θα έπρεπε να υπάρχουν.</w:t>
      </w:r>
    </w:p>
    <w:p w:rsidR="00785B97" w:rsidRDefault="00C57472" w:rsidP="007A29E9">
      <w:pPr>
        <w:tabs>
          <w:tab w:val="left" w:pos="3020"/>
        </w:tabs>
        <w:spacing w:after="0" w:line="600" w:lineRule="auto"/>
        <w:ind w:firstLine="720"/>
        <w:jc w:val="both"/>
        <w:rPr>
          <w:rFonts w:eastAsia="Times New Roman" w:cs="Times New Roman"/>
          <w:szCs w:val="24"/>
        </w:rPr>
        <w:pPrChange w:id="344"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Ευχαριστώ, κύριε </w:t>
      </w:r>
      <w:proofErr w:type="spellStart"/>
      <w:r>
        <w:rPr>
          <w:rFonts w:eastAsia="Times New Roman" w:cs="Times New Roman"/>
          <w:szCs w:val="24"/>
        </w:rPr>
        <w:t>Προέδρε</w:t>
      </w:r>
      <w:proofErr w:type="spellEnd"/>
      <w:r>
        <w:rPr>
          <w:rFonts w:eastAsia="Times New Roman" w:cs="Times New Roman"/>
          <w:szCs w:val="24"/>
        </w:rPr>
        <w:t>.</w:t>
      </w:r>
    </w:p>
    <w:p w:rsidR="00785B97" w:rsidRDefault="00C57472" w:rsidP="007A29E9">
      <w:pPr>
        <w:tabs>
          <w:tab w:val="left" w:pos="3020"/>
        </w:tabs>
        <w:spacing w:after="0" w:line="600" w:lineRule="auto"/>
        <w:ind w:firstLine="720"/>
        <w:jc w:val="both"/>
        <w:rPr>
          <w:rFonts w:eastAsia="Times New Roman" w:cs="Times New Roman"/>
          <w:szCs w:val="24"/>
        </w:rPr>
        <w:pPrChange w:id="345" w:author="Σπανός Γεώργιος" w:date="2022-10-04T10:45:00Z">
          <w:pPr>
            <w:tabs>
              <w:tab w:val="left" w:pos="3020"/>
            </w:tabs>
            <w:spacing w:line="600" w:lineRule="auto"/>
            <w:ind w:firstLine="720"/>
            <w:jc w:val="both"/>
          </w:pPr>
        </w:pPrChange>
      </w:pPr>
      <w:r w:rsidRPr="00EF6D6B">
        <w:rPr>
          <w:rFonts w:eastAsia="Times New Roman" w:cs="Times New Roman"/>
          <w:b/>
          <w:szCs w:val="24"/>
        </w:rPr>
        <w:t xml:space="preserve">ΠΡΟΕΔΡΕΥΩΝ (Απόστολος </w:t>
      </w:r>
      <w:proofErr w:type="spellStart"/>
      <w:r w:rsidRPr="00EF6D6B">
        <w:rPr>
          <w:rFonts w:eastAsia="Times New Roman" w:cs="Times New Roman"/>
          <w:b/>
          <w:szCs w:val="24"/>
        </w:rPr>
        <w:t>Αβδελάς</w:t>
      </w:r>
      <w:proofErr w:type="spellEnd"/>
      <w:r w:rsidRPr="00EF6D6B">
        <w:rPr>
          <w:rFonts w:eastAsia="Times New Roman" w:cs="Times New Roman"/>
          <w:b/>
          <w:szCs w:val="24"/>
        </w:rPr>
        <w:t>):</w:t>
      </w:r>
      <w:r>
        <w:rPr>
          <w:rFonts w:eastAsia="Times New Roman" w:cs="Times New Roman"/>
          <w:szCs w:val="24"/>
        </w:rPr>
        <w:t xml:space="preserve"> Ορίστε, κύριε Υπουργέ, έχετε τρία λεπτά για τη δευτερολογία σας.</w:t>
      </w:r>
    </w:p>
    <w:p w:rsidR="00785B97" w:rsidRDefault="00C57472" w:rsidP="007A29E9">
      <w:pPr>
        <w:tabs>
          <w:tab w:val="left" w:pos="3020"/>
        </w:tabs>
        <w:spacing w:after="0" w:line="600" w:lineRule="auto"/>
        <w:ind w:firstLine="720"/>
        <w:jc w:val="both"/>
        <w:rPr>
          <w:rFonts w:eastAsia="Times New Roman" w:cs="Times New Roman"/>
          <w:szCs w:val="24"/>
        </w:rPr>
        <w:pPrChange w:id="346" w:author="Σπανός Γεώργιος" w:date="2022-10-04T10:45:00Z">
          <w:pPr>
            <w:tabs>
              <w:tab w:val="left" w:pos="3020"/>
            </w:tabs>
            <w:spacing w:line="600" w:lineRule="auto"/>
            <w:ind w:firstLine="720"/>
            <w:jc w:val="both"/>
          </w:pPr>
        </w:pPrChange>
      </w:pPr>
      <w:r w:rsidRPr="00EF6D6B">
        <w:rPr>
          <w:rFonts w:eastAsia="Times New Roman" w:cs="Times New Roman"/>
          <w:b/>
          <w:szCs w:val="24"/>
        </w:rPr>
        <w:t>ΑΘΑΝΑΣΙΟΣ ΠΛΕΥΡΗΣ (Υπουργός Υγείας):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ήδη, από την πρωτολογία μου σας έδειξα τις προθέσεις </w:t>
      </w:r>
      <w:r>
        <w:rPr>
          <w:rFonts w:eastAsia="Times New Roman" w:cs="Times New Roman"/>
          <w:szCs w:val="24"/>
        </w:rPr>
        <w:t xml:space="preserve">οι </w:t>
      </w:r>
      <w:r>
        <w:rPr>
          <w:rFonts w:eastAsia="Times New Roman" w:cs="Times New Roman"/>
          <w:szCs w:val="24"/>
        </w:rPr>
        <w:t>οποίες υπάρχουν.</w:t>
      </w:r>
    </w:p>
    <w:p w:rsidR="00785B97" w:rsidRDefault="00C57472" w:rsidP="007A29E9">
      <w:pPr>
        <w:tabs>
          <w:tab w:val="left" w:pos="3020"/>
        </w:tabs>
        <w:spacing w:after="0" w:line="600" w:lineRule="auto"/>
        <w:ind w:firstLine="720"/>
        <w:jc w:val="both"/>
        <w:rPr>
          <w:rFonts w:eastAsia="Times New Roman" w:cs="Times New Roman"/>
          <w:szCs w:val="24"/>
        </w:rPr>
        <w:pPrChange w:id="347"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Στις τριάντα τρεις θέσεις </w:t>
      </w:r>
      <w:r>
        <w:rPr>
          <w:rFonts w:eastAsia="Times New Roman" w:cs="Times New Roman"/>
          <w:szCs w:val="24"/>
        </w:rPr>
        <w:t xml:space="preserve">που </w:t>
      </w:r>
      <w:r>
        <w:rPr>
          <w:rFonts w:eastAsia="Times New Roman" w:cs="Times New Roman"/>
          <w:szCs w:val="24"/>
        </w:rPr>
        <w:t>έχουμε αυτή τη στιγμή</w:t>
      </w:r>
      <w:r>
        <w:rPr>
          <w:rFonts w:eastAsia="Times New Roman" w:cs="Times New Roman"/>
          <w:szCs w:val="24"/>
        </w:rPr>
        <w:t>,</w:t>
      </w:r>
      <w:r>
        <w:rPr>
          <w:rFonts w:eastAsia="Times New Roman" w:cs="Times New Roman"/>
          <w:szCs w:val="24"/>
        </w:rPr>
        <w:t xml:space="preserve"> από τις οκ</w:t>
      </w:r>
      <w:r>
        <w:rPr>
          <w:rFonts w:eastAsia="Times New Roman" w:cs="Times New Roman"/>
          <w:szCs w:val="24"/>
        </w:rPr>
        <w:t xml:space="preserve">τώ του ΑΣΕΠ να έχουν εγκριθεί οι πέντε. Άρα, αυτομάτως πάμε στις τριάντα οκτώ θέσεις, που αυτό είναι άμεσα, συν τους τρεις επικουρικούς που υπάρχουν, πάμε στις σαράντα μία θέσεις. Οι υπόλοιπες, για να φτάσουμε στην κάλυψη </w:t>
      </w:r>
      <w:r>
        <w:rPr>
          <w:rFonts w:eastAsia="Times New Roman" w:cs="Times New Roman"/>
          <w:szCs w:val="24"/>
        </w:rPr>
        <w:lastRenderedPageBreak/>
        <w:t>των θέσεων βάσει του οργανογράμματ</w:t>
      </w:r>
      <w:r>
        <w:rPr>
          <w:rFonts w:eastAsia="Times New Roman" w:cs="Times New Roman"/>
          <w:szCs w:val="24"/>
        </w:rPr>
        <w:t xml:space="preserve">ος -γιατί με αυτόν τον τρόπο γίνονται και οι προσλήψεις- θα καλυφθούν και με επικουρικό προσωπικό που θα υπάρξει, αλλά ήδη υπάρχει πρόβλεψη για τις προκηρύξεις που επίκεινται. </w:t>
      </w:r>
    </w:p>
    <w:p w:rsidR="00785B97" w:rsidRDefault="00C57472" w:rsidP="007A29E9">
      <w:pPr>
        <w:tabs>
          <w:tab w:val="left" w:pos="3020"/>
        </w:tabs>
        <w:spacing w:after="0" w:line="600" w:lineRule="auto"/>
        <w:ind w:firstLine="720"/>
        <w:jc w:val="both"/>
        <w:rPr>
          <w:rFonts w:eastAsia="Times New Roman" w:cs="Times New Roman"/>
          <w:szCs w:val="24"/>
        </w:rPr>
        <w:pPrChange w:id="348" w:author="Σπανός Γεώργιος" w:date="2022-10-04T10:45:00Z">
          <w:pPr>
            <w:tabs>
              <w:tab w:val="left" w:pos="3020"/>
            </w:tabs>
            <w:spacing w:line="600" w:lineRule="auto"/>
            <w:ind w:firstLine="720"/>
            <w:jc w:val="both"/>
          </w:pPr>
        </w:pPrChange>
      </w:pPr>
      <w:r>
        <w:rPr>
          <w:rFonts w:eastAsia="Times New Roman" w:cs="Times New Roman"/>
          <w:szCs w:val="24"/>
        </w:rPr>
        <w:t>Και επειδή αναφέρεστε ευρύτερα στη στελέχωση, σας έδειξα ότι το συγκεκριμένο νο</w:t>
      </w:r>
      <w:r>
        <w:rPr>
          <w:rFonts w:eastAsia="Times New Roman" w:cs="Times New Roman"/>
          <w:szCs w:val="24"/>
        </w:rPr>
        <w:t>σοκομείο σε όσες θέσεις υπήρξαν, τόσο αυτό που είχε σχέση με τις πενήντα θέσεις γιατρών τη διετία 2020 – 2022, οι σαράντα τέσσερις ανέλαβαν.</w:t>
      </w:r>
      <w:r>
        <w:rPr>
          <w:rFonts w:eastAsia="Times New Roman" w:cs="Times New Roman"/>
          <w:szCs w:val="24"/>
        </w:rPr>
        <w:t>, ά</w:t>
      </w:r>
      <w:r>
        <w:rPr>
          <w:rFonts w:eastAsia="Times New Roman" w:cs="Times New Roman"/>
          <w:szCs w:val="24"/>
        </w:rPr>
        <w:t>ρα, το μεγαλύτερο ποσοστό</w:t>
      </w:r>
      <w:r>
        <w:rPr>
          <w:rFonts w:eastAsia="Times New Roman" w:cs="Times New Roman"/>
          <w:szCs w:val="24"/>
        </w:rPr>
        <w:t>. Σ</w:t>
      </w:r>
      <w:r>
        <w:rPr>
          <w:rFonts w:eastAsia="Times New Roman" w:cs="Times New Roman"/>
          <w:szCs w:val="24"/>
        </w:rPr>
        <w:t>το επικουρικό ιατρικό προσωπικό από τις είκοσι οκτώ ανάγκες</w:t>
      </w:r>
      <w:r>
        <w:rPr>
          <w:rFonts w:eastAsia="Times New Roman" w:cs="Times New Roman"/>
          <w:szCs w:val="24"/>
        </w:rPr>
        <w:t xml:space="preserve"> που υπήρχαν</w:t>
      </w:r>
      <w:r>
        <w:rPr>
          <w:rFonts w:eastAsia="Times New Roman" w:cs="Times New Roman"/>
          <w:szCs w:val="24"/>
        </w:rPr>
        <w:t xml:space="preserve">, </w:t>
      </w:r>
      <w:r>
        <w:rPr>
          <w:rFonts w:eastAsia="Times New Roman" w:cs="Times New Roman"/>
          <w:szCs w:val="24"/>
        </w:rPr>
        <w:t>ανέλαβαν</w:t>
      </w:r>
      <w:r>
        <w:rPr>
          <w:rFonts w:eastAsia="Times New Roman" w:cs="Times New Roman"/>
          <w:szCs w:val="24"/>
        </w:rPr>
        <w:t xml:space="preserve"> είκ</w:t>
      </w:r>
      <w:r>
        <w:rPr>
          <w:rFonts w:eastAsia="Times New Roman" w:cs="Times New Roman"/>
          <w:szCs w:val="24"/>
        </w:rPr>
        <w:t>οσι επτά, εβδομήντα ένα άτομα ιατρικό προσωπικό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επικουρικοί </w:t>
      </w:r>
      <w:r>
        <w:rPr>
          <w:rFonts w:eastAsia="Times New Roman" w:cs="Times New Roman"/>
          <w:szCs w:val="24"/>
        </w:rPr>
        <w:t xml:space="preserve">και μόνιμοι. Αντίστοιχα, στο λοιπό επικουρικό προσωπικό </w:t>
      </w:r>
      <w:r>
        <w:rPr>
          <w:rFonts w:eastAsia="Times New Roman" w:cs="Times New Roman"/>
          <w:szCs w:val="24"/>
        </w:rPr>
        <w:t xml:space="preserve">εκατόν τριάντα οκτώ </w:t>
      </w:r>
      <w:r>
        <w:rPr>
          <w:rFonts w:eastAsia="Times New Roman" w:cs="Times New Roman"/>
          <w:szCs w:val="24"/>
        </w:rPr>
        <w:t xml:space="preserve">στους </w:t>
      </w:r>
      <w:r>
        <w:rPr>
          <w:rFonts w:eastAsia="Times New Roman" w:cs="Times New Roman"/>
          <w:szCs w:val="24"/>
        </w:rPr>
        <w:t>εκατόν σαράντα</w:t>
      </w:r>
      <w:r>
        <w:rPr>
          <w:rFonts w:eastAsia="Times New Roman" w:cs="Times New Roman"/>
          <w:szCs w:val="24"/>
        </w:rPr>
        <w:t>. Και για τη νοσηλευτική, την οποία αναφέρετε, γίνεται μία εκτίμηση σε μόνιμες θέσεις να υπάρχουν ε</w:t>
      </w:r>
      <w:r>
        <w:rPr>
          <w:rFonts w:eastAsia="Times New Roman" w:cs="Times New Roman"/>
          <w:szCs w:val="24"/>
        </w:rPr>
        <w:t xml:space="preserve">ξήντα εννέα νοσηλευτές. Από τις μεγαλύτερες καλύψεις που υπάρχουν για ένα νοσοκομείο, ακριβώς όπως το λέτε, ένα τριτοβάθμιο νοσοκομείο πάρα πολύ κεντρικό νοσοκομείο για όλη τη Θεσσαλία. </w:t>
      </w:r>
    </w:p>
    <w:p w:rsidR="00785B97" w:rsidRDefault="00C57472" w:rsidP="007A29E9">
      <w:pPr>
        <w:tabs>
          <w:tab w:val="left" w:pos="3020"/>
        </w:tabs>
        <w:spacing w:after="0" w:line="600" w:lineRule="auto"/>
        <w:ind w:firstLine="720"/>
        <w:jc w:val="both"/>
        <w:rPr>
          <w:rFonts w:eastAsia="Times New Roman" w:cs="Times New Roman"/>
          <w:szCs w:val="24"/>
        </w:rPr>
        <w:pPrChange w:id="349" w:author="Σπανός Γεώργιος" w:date="2022-10-04T10:45:00Z">
          <w:pPr>
            <w:tabs>
              <w:tab w:val="left" w:pos="3020"/>
            </w:tabs>
            <w:spacing w:line="600" w:lineRule="auto"/>
            <w:ind w:firstLine="720"/>
            <w:jc w:val="both"/>
          </w:pPr>
        </w:pPrChange>
      </w:pPr>
      <w:r w:rsidRPr="009A3F06">
        <w:rPr>
          <w:rFonts w:eastAsia="Times New Roman" w:cs="Times New Roman"/>
          <w:szCs w:val="24"/>
        </w:rPr>
        <w:t>Συνεπώς, το μόνο πρόβλημα που επισημαίνεται ήδη έχει δρομολογηθεί η ε</w:t>
      </w:r>
      <w:r w:rsidRPr="009A3F06">
        <w:rPr>
          <w:rFonts w:eastAsia="Times New Roman" w:cs="Times New Roman"/>
          <w:szCs w:val="24"/>
        </w:rPr>
        <w:t xml:space="preserve">πίλυση του, με τις θέσεις που υπάρχουν μέσω ΑΣΕΠ- και οτιδήποτε δεν </w:t>
      </w:r>
      <w:r>
        <w:rPr>
          <w:rFonts w:eastAsia="Times New Roman" w:cs="Times New Roman"/>
          <w:szCs w:val="24"/>
        </w:rPr>
        <w:t xml:space="preserve">μπορεί να καλυφθεί, θα καλυφθεί από το επικουρικό προσωπικό αλλά και με τη νέα προκήρυξη η οποία θα υπάρξει. </w:t>
      </w:r>
    </w:p>
    <w:p w:rsidR="00785B97" w:rsidRDefault="00C57472" w:rsidP="007A29E9">
      <w:pPr>
        <w:tabs>
          <w:tab w:val="left" w:pos="3020"/>
        </w:tabs>
        <w:spacing w:after="0" w:line="600" w:lineRule="auto"/>
        <w:ind w:firstLine="720"/>
        <w:jc w:val="both"/>
        <w:rPr>
          <w:rFonts w:eastAsia="Times New Roman" w:cs="Times New Roman"/>
          <w:szCs w:val="24"/>
        </w:rPr>
        <w:pPrChange w:id="350" w:author="Σπανός Γεώργιος" w:date="2022-10-04T10:45:00Z">
          <w:pPr>
            <w:tabs>
              <w:tab w:val="left" w:pos="3020"/>
            </w:tabs>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w:t>
      </w:r>
    </w:p>
    <w:p w:rsidR="00785B97" w:rsidRDefault="00C57472" w:rsidP="007A29E9">
      <w:pPr>
        <w:tabs>
          <w:tab w:val="left" w:pos="3020"/>
        </w:tabs>
        <w:spacing w:after="0" w:line="600" w:lineRule="auto"/>
        <w:ind w:firstLine="720"/>
        <w:jc w:val="both"/>
        <w:rPr>
          <w:rFonts w:eastAsia="Times New Roman" w:cs="Times New Roman"/>
          <w:szCs w:val="24"/>
        </w:rPr>
        <w:pPrChange w:id="351" w:author="Σπανός Γεώργιος" w:date="2022-10-04T10:45:00Z">
          <w:pPr>
            <w:tabs>
              <w:tab w:val="left" w:pos="3020"/>
            </w:tabs>
            <w:spacing w:line="600" w:lineRule="auto"/>
            <w:ind w:firstLine="720"/>
            <w:jc w:val="both"/>
          </w:pPr>
        </w:pPrChange>
      </w:pPr>
      <w:r>
        <w:rPr>
          <w:rFonts w:eastAsia="Times New Roman" w:cs="Times New Roman"/>
          <w:szCs w:val="24"/>
        </w:rPr>
        <w:t>Τέτοιους χρόνους θέλω στις ομ</w:t>
      </w:r>
      <w:r>
        <w:rPr>
          <w:rFonts w:eastAsia="Times New Roman" w:cs="Times New Roman"/>
          <w:szCs w:val="24"/>
        </w:rPr>
        <w:t>ιλίες!</w:t>
      </w:r>
    </w:p>
    <w:p w:rsidR="00785B97" w:rsidRDefault="00C57472" w:rsidP="007A29E9">
      <w:pPr>
        <w:tabs>
          <w:tab w:val="left" w:pos="3020"/>
        </w:tabs>
        <w:spacing w:after="0" w:line="600" w:lineRule="auto"/>
        <w:ind w:firstLine="720"/>
        <w:jc w:val="both"/>
        <w:rPr>
          <w:rFonts w:eastAsia="Times New Roman" w:cs="Times New Roman"/>
          <w:szCs w:val="24"/>
        </w:rPr>
        <w:pPrChange w:id="352"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Δεν θα συζητηθεί, κατόπιν συνεννόησης, η δέκατη όγδοη, με αριθμό 859/4-7-2022 ε</w:t>
      </w:r>
      <w:r w:rsidRPr="00423E37">
        <w:rPr>
          <w:rFonts w:eastAsia="Times New Roman" w:cs="Times New Roman"/>
          <w:szCs w:val="24"/>
        </w:rPr>
        <w:t xml:space="preserve">πίκαιρη </w:t>
      </w:r>
      <w:r>
        <w:rPr>
          <w:rFonts w:eastAsia="Times New Roman" w:cs="Times New Roman"/>
          <w:szCs w:val="24"/>
        </w:rPr>
        <w:t>ε</w:t>
      </w:r>
      <w:r w:rsidRPr="00423E37">
        <w:rPr>
          <w:rFonts w:eastAsia="Times New Roman" w:cs="Times New Roman"/>
          <w:szCs w:val="24"/>
        </w:rPr>
        <w:t xml:space="preserve">ρώτηση </w:t>
      </w:r>
      <w:r>
        <w:rPr>
          <w:rFonts w:eastAsia="Times New Roman" w:cs="Times New Roman"/>
          <w:szCs w:val="24"/>
        </w:rPr>
        <w:t xml:space="preserve">δεύτερου κύκλου </w:t>
      </w:r>
      <w:r w:rsidRPr="00423E37">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423E37">
        <w:rPr>
          <w:rFonts w:eastAsia="Times New Roman" w:cs="Times New Roman"/>
          <w:bCs/>
          <w:szCs w:val="24"/>
        </w:rPr>
        <w:t xml:space="preserve">Βασίλειου </w:t>
      </w:r>
      <w:proofErr w:type="spellStart"/>
      <w:r w:rsidRPr="00423E37">
        <w:rPr>
          <w:rFonts w:eastAsia="Times New Roman" w:cs="Times New Roman"/>
          <w:bCs/>
          <w:szCs w:val="24"/>
        </w:rPr>
        <w:t>Κεγκέρογλου</w:t>
      </w:r>
      <w:proofErr w:type="spellEnd"/>
      <w:r>
        <w:rPr>
          <w:rFonts w:eastAsia="Times New Roman" w:cs="Times New Roman"/>
          <w:bCs/>
          <w:szCs w:val="24"/>
        </w:rPr>
        <w:t xml:space="preserve"> </w:t>
      </w:r>
      <w:r w:rsidRPr="00423E37">
        <w:rPr>
          <w:rFonts w:eastAsia="Times New Roman" w:cs="Times New Roman"/>
          <w:szCs w:val="24"/>
        </w:rPr>
        <w:t>προς τον Υπουργό</w:t>
      </w:r>
      <w:r>
        <w:rPr>
          <w:rFonts w:eastAsia="Times New Roman" w:cs="Times New Roman"/>
          <w:szCs w:val="24"/>
        </w:rPr>
        <w:t xml:space="preserve"> </w:t>
      </w:r>
      <w:r w:rsidRPr="00423E37">
        <w:rPr>
          <w:rFonts w:eastAsia="Times New Roman" w:cs="Times New Roman"/>
          <w:bCs/>
          <w:szCs w:val="24"/>
        </w:rPr>
        <w:t>Εσωτερικών,</w:t>
      </w:r>
      <w:r>
        <w:rPr>
          <w:rFonts w:eastAsia="Times New Roman" w:cs="Times New Roman"/>
          <w:bCs/>
          <w:szCs w:val="24"/>
        </w:rPr>
        <w:t xml:space="preserve"> </w:t>
      </w:r>
      <w:r w:rsidRPr="00423E37">
        <w:rPr>
          <w:rFonts w:eastAsia="Times New Roman" w:cs="Times New Roman"/>
          <w:szCs w:val="24"/>
        </w:rPr>
        <w:t>με θέμα: «Αναγκαία η έκτακτη χρηματοδότ</w:t>
      </w:r>
      <w:r w:rsidRPr="00423E37">
        <w:rPr>
          <w:rFonts w:eastAsia="Times New Roman" w:cs="Times New Roman"/>
          <w:szCs w:val="24"/>
        </w:rPr>
        <w:t xml:space="preserve">ηση της Δημοτικής Επιχείρησης Ύδρευσης-Αποχέτευσης </w:t>
      </w:r>
      <w:proofErr w:type="spellStart"/>
      <w:r w:rsidRPr="00423E37">
        <w:rPr>
          <w:rFonts w:eastAsia="Times New Roman" w:cs="Times New Roman"/>
          <w:szCs w:val="24"/>
        </w:rPr>
        <w:t>Μινώα</w:t>
      </w:r>
      <w:proofErr w:type="spellEnd"/>
      <w:r w:rsidRPr="00423E37">
        <w:rPr>
          <w:rFonts w:eastAsia="Times New Roman" w:cs="Times New Roman"/>
          <w:szCs w:val="24"/>
        </w:rPr>
        <w:t xml:space="preserve"> Πεδιάδας (Δ.Ε.Υ.Α.Μ.Π)»</w:t>
      </w:r>
      <w:r>
        <w:rPr>
          <w:rFonts w:eastAsia="Times New Roman" w:cs="Times New Roman"/>
          <w:szCs w:val="24"/>
        </w:rPr>
        <w:t>, όπως επίσης και η εικοστή, με αριθμό 873/4-7-2022 ε</w:t>
      </w:r>
      <w:r w:rsidRPr="00423E37">
        <w:rPr>
          <w:rFonts w:eastAsia="Times New Roman" w:cs="Times New Roman"/>
          <w:szCs w:val="24"/>
        </w:rPr>
        <w:t xml:space="preserve">πίκαιρη </w:t>
      </w:r>
      <w:r>
        <w:rPr>
          <w:rFonts w:eastAsia="Times New Roman" w:cs="Times New Roman"/>
          <w:szCs w:val="24"/>
        </w:rPr>
        <w:t>ε</w:t>
      </w:r>
      <w:r w:rsidRPr="00423E37">
        <w:rPr>
          <w:rFonts w:eastAsia="Times New Roman" w:cs="Times New Roman"/>
          <w:szCs w:val="24"/>
        </w:rPr>
        <w:t xml:space="preserve">ρώτηση </w:t>
      </w:r>
      <w:r>
        <w:rPr>
          <w:rFonts w:eastAsia="Times New Roman" w:cs="Times New Roman"/>
          <w:szCs w:val="24"/>
        </w:rPr>
        <w:t xml:space="preserve">δεύτερου κύκλου </w:t>
      </w:r>
      <w:r w:rsidRPr="00423E37">
        <w:rPr>
          <w:rFonts w:eastAsia="Times New Roman" w:cs="Times New Roman"/>
          <w:szCs w:val="24"/>
        </w:rPr>
        <w:t>του Βουλευτή Β</w:t>
      </w:r>
      <w:r>
        <w:rPr>
          <w:rFonts w:eastAsia="Times New Roman" w:cs="Times New Roman"/>
          <w:szCs w:val="24"/>
        </w:rPr>
        <w:t>΄</w:t>
      </w:r>
      <w:r w:rsidRPr="00423E37">
        <w:rPr>
          <w:rFonts w:eastAsia="Times New Roman" w:cs="Times New Roman"/>
          <w:szCs w:val="24"/>
        </w:rPr>
        <w:t xml:space="preserve"> Πειραιώς του Συνασπισμού Ριζοσπαστικής Αριστεράς κ.</w:t>
      </w:r>
      <w:r>
        <w:rPr>
          <w:rFonts w:eastAsia="Times New Roman" w:cs="Times New Roman"/>
          <w:szCs w:val="24"/>
        </w:rPr>
        <w:t xml:space="preserve"> </w:t>
      </w:r>
      <w:r w:rsidRPr="00423E37">
        <w:rPr>
          <w:rFonts w:eastAsia="Times New Roman" w:cs="Times New Roman"/>
          <w:bCs/>
          <w:szCs w:val="24"/>
        </w:rPr>
        <w:t xml:space="preserve">Ιωάννη </w:t>
      </w:r>
      <w:proofErr w:type="spellStart"/>
      <w:r w:rsidRPr="00423E37">
        <w:rPr>
          <w:rFonts w:eastAsia="Times New Roman" w:cs="Times New Roman"/>
          <w:bCs/>
          <w:szCs w:val="24"/>
        </w:rPr>
        <w:t>Ραγκούση</w:t>
      </w:r>
      <w:proofErr w:type="spellEnd"/>
      <w:r>
        <w:rPr>
          <w:rFonts w:eastAsia="Times New Roman" w:cs="Times New Roman"/>
          <w:bCs/>
          <w:szCs w:val="24"/>
        </w:rPr>
        <w:t xml:space="preserve"> </w:t>
      </w:r>
      <w:r w:rsidRPr="00423E37">
        <w:rPr>
          <w:rFonts w:eastAsia="Times New Roman" w:cs="Times New Roman"/>
          <w:szCs w:val="24"/>
        </w:rPr>
        <w:t xml:space="preserve">προς </w:t>
      </w:r>
      <w:r w:rsidRPr="00423E37">
        <w:rPr>
          <w:rFonts w:eastAsia="Times New Roman" w:cs="Times New Roman"/>
          <w:szCs w:val="24"/>
        </w:rPr>
        <w:t>τον Υπουργό</w:t>
      </w:r>
      <w:r>
        <w:rPr>
          <w:rFonts w:eastAsia="Times New Roman" w:cs="Times New Roman"/>
          <w:b/>
          <w:bCs/>
          <w:szCs w:val="24"/>
        </w:rPr>
        <w:t xml:space="preserve"> </w:t>
      </w:r>
      <w:r w:rsidRPr="00423E37">
        <w:rPr>
          <w:rFonts w:eastAsia="Times New Roman" w:cs="Times New Roman"/>
          <w:bCs/>
          <w:szCs w:val="24"/>
        </w:rPr>
        <w:t>Δικαιοσύνης,</w:t>
      </w:r>
      <w:r>
        <w:rPr>
          <w:rFonts w:eastAsia="Times New Roman" w:cs="Times New Roman"/>
          <w:bCs/>
          <w:szCs w:val="24"/>
        </w:rPr>
        <w:t xml:space="preserve"> </w:t>
      </w:r>
      <w:r w:rsidRPr="00423E37">
        <w:rPr>
          <w:rFonts w:eastAsia="Times New Roman" w:cs="Times New Roman"/>
          <w:szCs w:val="24"/>
        </w:rPr>
        <w:t xml:space="preserve">με θέμα: «Πειθαρχικός έλεγχος για την παραπλάνηση της κοινής γνώμης από ανώτατες δικαστικές πηγές σε σχέση με την κατάρρευση της δήθεν </w:t>
      </w:r>
      <w:r>
        <w:rPr>
          <w:rFonts w:eastAsia="Times New Roman" w:cs="Times New Roman"/>
          <w:szCs w:val="24"/>
        </w:rPr>
        <w:t>«</w:t>
      </w:r>
      <w:r w:rsidRPr="00423E37">
        <w:rPr>
          <w:rFonts w:eastAsia="Times New Roman" w:cs="Times New Roman"/>
          <w:szCs w:val="24"/>
        </w:rPr>
        <w:t>σκευωρίας</w:t>
      </w:r>
      <w:r w:rsidRPr="00423E37">
        <w:rPr>
          <w:rFonts w:eastAsia="Times New Roman" w:cs="Times New Roman"/>
          <w:szCs w:val="24"/>
        </w:rPr>
        <w:t xml:space="preserve"> </w:t>
      </w:r>
      <w:r>
        <w:rPr>
          <w:rFonts w:eastAsia="Times New Roman" w:cs="Times New Roman"/>
          <w:szCs w:val="24"/>
          <w:lang w:val="en-US"/>
        </w:rPr>
        <w:t>NOVARTIS</w:t>
      </w:r>
      <w:r>
        <w:rPr>
          <w:rFonts w:eastAsia="Times New Roman" w:cs="Times New Roman"/>
          <w:szCs w:val="24"/>
        </w:rPr>
        <w:t>»</w:t>
      </w:r>
      <w:r w:rsidRPr="00423E37">
        <w:rPr>
          <w:rFonts w:eastAsia="Times New Roman" w:cs="Times New Roman"/>
          <w:szCs w:val="24"/>
        </w:rPr>
        <w:t>».</w:t>
      </w:r>
      <w:r>
        <w:rPr>
          <w:rFonts w:eastAsia="Times New Roman" w:cs="Times New Roman"/>
          <w:szCs w:val="24"/>
        </w:rPr>
        <w:t xml:space="preserve"> </w:t>
      </w:r>
    </w:p>
    <w:p w:rsidR="00785B97" w:rsidRDefault="00C57472" w:rsidP="007A29E9">
      <w:pPr>
        <w:tabs>
          <w:tab w:val="left" w:pos="3020"/>
        </w:tabs>
        <w:spacing w:after="0" w:line="600" w:lineRule="auto"/>
        <w:ind w:firstLine="720"/>
        <w:jc w:val="both"/>
        <w:rPr>
          <w:rFonts w:eastAsia="Times New Roman" w:cs="Times New Roman"/>
          <w:szCs w:val="24"/>
        </w:rPr>
        <w:pPrChange w:id="353" w:author="Σπανός Γεώργιος" w:date="2022-10-04T10:45:00Z">
          <w:pPr>
            <w:tabs>
              <w:tab w:val="left" w:pos="3020"/>
            </w:tabs>
            <w:spacing w:line="600" w:lineRule="auto"/>
            <w:ind w:firstLine="720"/>
            <w:jc w:val="both"/>
          </w:pPr>
        </w:pPrChange>
      </w:pPr>
      <w:r>
        <w:rPr>
          <w:rFonts w:eastAsia="Times New Roman" w:cs="Times New Roman"/>
          <w:szCs w:val="24"/>
        </w:rPr>
        <w:t>Τ</w:t>
      </w:r>
      <w:r w:rsidRPr="00423E37">
        <w:rPr>
          <w:rFonts w:eastAsia="Times New Roman" w:cs="Times New Roman"/>
          <w:szCs w:val="24"/>
        </w:rPr>
        <w:t xml:space="preserve">ώρα θα συζητηθεί η δέκατη ένατη, με αριθμό </w:t>
      </w:r>
      <w:r>
        <w:rPr>
          <w:rFonts w:eastAsia="Times New Roman" w:cs="Times New Roman"/>
          <w:szCs w:val="24"/>
        </w:rPr>
        <w:t>872/3-7-2022 επίκαιρη ε</w:t>
      </w:r>
      <w:r w:rsidRPr="00423E37">
        <w:rPr>
          <w:rFonts w:eastAsia="Times New Roman" w:cs="Times New Roman"/>
          <w:szCs w:val="24"/>
        </w:rPr>
        <w:t>ρώτησ</w:t>
      </w:r>
      <w:r w:rsidRPr="00423E37">
        <w:rPr>
          <w:rFonts w:eastAsia="Times New Roman" w:cs="Times New Roman"/>
          <w:szCs w:val="24"/>
        </w:rPr>
        <w:t>η</w:t>
      </w:r>
      <w:r>
        <w:rPr>
          <w:rFonts w:eastAsia="Times New Roman" w:cs="Times New Roman"/>
          <w:szCs w:val="24"/>
        </w:rPr>
        <w:t xml:space="preserve"> δεύτερου κύκλου</w:t>
      </w:r>
      <w:r w:rsidRPr="00423E37">
        <w:rPr>
          <w:rFonts w:eastAsia="Times New Roman" w:cs="Times New Roman"/>
          <w:szCs w:val="24"/>
        </w:rPr>
        <w:t xml:space="preserve"> του Βουλευτή Ηρακλείου του ΜέΡΑ25 κ.</w:t>
      </w:r>
      <w:r>
        <w:rPr>
          <w:rFonts w:eastAsia="Times New Roman" w:cs="Times New Roman"/>
          <w:szCs w:val="24"/>
        </w:rPr>
        <w:t xml:space="preserve"> </w:t>
      </w:r>
      <w:r w:rsidRPr="00423E37">
        <w:rPr>
          <w:rFonts w:eastAsia="Times New Roman" w:cs="Times New Roman"/>
          <w:szCs w:val="24"/>
        </w:rPr>
        <w:t>Γεώργιο</w:t>
      </w:r>
      <w:r>
        <w:rPr>
          <w:rFonts w:eastAsia="Times New Roman" w:cs="Times New Roman"/>
          <w:szCs w:val="24"/>
        </w:rPr>
        <w:t xml:space="preserve">υ </w:t>
      </w:r>
      <w:proofErr w:type="spellStart"/>
      <w:r>
        <w:rPr>
          <w:rFonts w:eastAsia="Times New Roman" w:cs="Times New Roman"/>
          <w:szCs w:val="24"/>
        </w:rPr>
        <w:t>Λογιάδη</w:t>
      </w:r>
      <w:proofErr w:type="spellEnd"/>
      <w:r>
        <w:rPr>
          <w:rFonts w:eastAsia="Times New Roman" w:cs="Times New Roman"/>
          <w:szCs w:val="24"/>
        </w:rPr>
        <w:t xml:space="preserve"> προς τον Υπουργό </w:t>
      </w:r>
      <w:r w:rsidRPr="00423E37">
        <w:rPr>
          <w:rFonts w:eastAsia="Times New Roman" w:cs="Times New Roman"/>
          <w:szCs w:val="24"/>
        </w:rPr>
        <w:t>Υγείας,</w:t>
      </w:r>
      <w:r>
        <w:rPr>
          <w:rFonts w:eastAsia="Times New Roman" w:cs="Times New Roman"/>
          <w:szCs w:val="24"/>
        </w:rPr>
        <w:t xml:space="preserve"> </w:t>
      </w:r>
      <w:r w:rsidRPr="00423E37">
        <w:rPr>
          <w:rFonts w:eastAsia="Times New Roman" w:cs="Times New Roman"/>
          <w:szCs w:val="24"/>
        </w:rPr>
        <w:t xml:space="preserve">με θέμα: «Προβλήματα </w:t>
      </w:r>
      <w:proofErr w:type="spellStart"/>
      <w:r w:rsidRPr="00423E37">
        <w:rPr>
          <w:rFonts w:eastAsia="Times New Roman" w:cs="Times New Roman"/>
          <w:szCs w:val="24"/>
        </w:rPr>
        <w:t>υποστελέχωσης</w:t>
      </w:r>
      <w:proofErr w:type="spellEnd"/>
      <w:r w:rsidRPr="00423E37">
        <w:rPr>
          <w:rFonts w:eastAsia="Times New Roman" w:cs="Times New Roman"/>
          <w:szCs w:val="24"/>
        </w:rPr>
        <w:t xml:space="preserve"> στο </w:t>
      </w:r>
      <w:proofErr w:type="spellStart"/>
      <w:r w:rsidRPr="00423E37">
        <w:rPr>
          <w:rFonts w:eastAsia="Times New Roman" w:cs="Times New Roman"/>
          <w:szCs w:val="24"/>
        </w:rPr>
        <w:t>Ιατροπαιδαγωγικό</w:t>
      </w:r>
      <w:proofErr w:type="spellEnd"/>
      <w:r w:rsidRPr="00423E37">
        <w:rPr>
          <w:rFonts w:eastAsia="Times New Roman" w:cs="Times New Roman"/>
          <w:szCs w:val="24"/>
        </w:rPr>
        <w:t xml:space="preserve"> Κέντρο στο </w:t>
      </w:r>
      <w:proofErr w:type="spellStart"/>
      <w:r w:rsidRPr="00423E37">
        <w:rPr>
          <w:rFonts w:eastAsia="Times New Roman" w:cs="Times New Roman"/>
          <w:szCs w:val="24"/>
        </w:rPr>
        <w:t>Βενιζέλειο</w:t>
      </w:r>
      <w:proofErr w:type="spellEnd"/>
      <w:r w:rsidRPr="00423E37">
        <w:rPr>
          <w:rFonts w:eastAsia="Times New Roman" w:cs="Times New Roman"/>
          <w:szCs w:val="24"/>
        </w:rPr>
        <w:t xml:space="preserve"> Νοσοκομείο Ηρακλείου».</w:t>
      </w:r>
    </w:p>
    <w:p w:rsidR="00785B97" w:rsidRDefault="00C57472" w:rsidP="007A29E9">
      <w:pPr>
        <w:tabs>
          <w:tab w:val="left" w:pos="3020"/>
        </w:tabs>
        <w:spacing w:after="0" w:line="600" w:lineRule="auto"/>
        <w:ind w:firstLine="720"/>
        <w:jc w:val="both"/>
        <w:rPr>
          <w:rFonts w:eastAsia="Times New Roman" w:cs="Times New Roman"/>
          <w:szCs w:val="24"/>
        </w:rPr>
        <w:pPrChange w:id="354"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καλησπέρα σας και καλή εβδομάδα. Έχετε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 για δύο λεπτά για την πρωτολογία σας.</w:t>
      </w:r>
    </w:p>
    <w:p w:rsidR="00785B97" w:rsidRDefault="00C57472" w:rsidP="007A29E9">
      <w:pPr>
        <w:tabs>
          <w:tab w:val="left" w:pos="3020"/>
        </w:tabs>
        <w:spacing w:after="0" w:line="600" w:lineRule="auto"/>
        <w:ind w:firstLine="720"/>
        <w:jc w:val="both"/>
        <w:rPr>
          <w:rFonts w:eastAsia="Times New Roman" w:cs="Times New Roman"/>
          <w:szCs w:val="24"/>
        </w:rPr>
        <w:pPrChange w:id="355" w:author="Σπανός Γεώργιος" w:date="2022-10-04T10:45:00Z">
          <w:pPr>
            <w:tabs>
              <w:tab w:val="left" w:pos="3020"/>
            </w:tabs>
            <w:spacing w:line="600" w:lineRule="auto"/>
            <w:ind w:firstLine="720"/>
            <w:jc w:val="both"/>
          </w:pPr>
        </w:pPrChange>
      </w:pPr>
      <w:r w:rsidRPr="00DE5232">
        <w:rPr>
          <w:rFonts w:eastAsia="Times New Roman" w:cs="Times New Roman"/>
          <w:b/>
          <w:szCs w:val="24"/>
        </w:rPr>
        <w:t>ΓΕΩΡΓΙΟΣ ΛΟΓΙΑΔΗΣ:</w:t>
      </w:r>
      <w:r>
        <w:rPr>
          <w:rFonts w:eastAsia="Times New Roman" w:cs="Times New Roman"/>
          <w:szCs w:val="24"/>
        </w:rPr>
        <w:t xml:space="preserve"> Καλή εβδομάδα, κύριε Πρόεδρε. Ευχαριστώ πολύ.</w:t>
      </w:r>
    </w:p>
    <w:p w:rsidR="00785B97" w:rsidRDefault="00C57472" w:rsidP="007A29E9">
      <w:pPr>
        <w:tabs>
          <w:tab w:val="left" w:pos="3020"/>
        </w:tabs>
        <w:spacing w:after="0" w:line="600" w:lineRule="auto"/>
        <w:ind w:firstLine="720"/>
        <w:jc w:val="both"/>
        <w:rPr>
          <w:rFonts w:eastAsia="Times New Roman" w:cs="Times New Roman"/>
          <w:szCs w:val="24"/>
        </w:rPr>
        <w:pPrChange w:id="356" w:author="Σπανός Γεώργιος" w:date="2022-10-04T10:45:00Z">
          <w:pPr>
            <w:tabs>
              <w:tab w:val="left" w:pos="3020"/>
            </w:tabs>
            <w:spacing w:line="600" w:lineRule="auto"/>
            <w:ind w:firstLine="720"/>
            <w:jc w:val="both"/>
          </w:pPr>
        </w:pPrChange>
      </w:pPr>
      <w:r>
        <w:rPr>
          <w:rFonts w:eastAsia="Times New Roman" w:cs="Times New Roman"/>
          <w:szCs w:val="24"/>
        </w:rPr>
        <w:t>Κύριε Υπουργέ, την 1</w:t>
      </w:r>
      <w:r w:rsidRPr="00EE3D93">
        <w:rPr>
          <w:rFonts w:eastAsia="Times New Roman" w:cs="Times New Roman"/>
          <w:szCs w:val="24"/>
          <w:vertAlign w:val="superscript"/>
        </w:rPr>
        <w:t>η</w:t>
      </w:r>
      <w:r>
        <w:rPr>
          <w:rFonts w:eastAsia="Times New Roman" w:cs="Times New Roman"/>
          <w:szCs w:val="24"/>
        </w:rPr>
        <w:t xml:space="preserve"> Ιουλίου 2022 η Ένωση Νοσοκομειακών Ιατρών του νομού μου, του </w:t>
      </w:r>
      <w:r>
        <w:rPr>
          <w:rFonts w:eastAsia="Times New Roman" w:cs="Times New Roman"/>
          <w:szCs w:val="24"/>
        </w:rPr>
        <w:t>Ν</w:t>
      </w:r>
      <w:r>
        <w:rPr>
          <w:rFonts w:eastAsia="Times New Roman" w:cs="Times New Roman"/>
          <w:szCs w:val="24"/>
        </w:rPr>
        <w:t xml:space="preserve">ομού Ηρακλείου εξέδωσε ανακοίνωση σχετική με τα </w:t>
      </w:r>
      <w:r>
        <w:rPr>
          <w:rFonts w:eastAsia="Times New Roman" w:cs="Times New Roman"/>
          <w:szCs w:val="24"/>
        </w:rPr>
        <w:lastRenderedPageBreak/>
        <w:t>σοβαρότατα προβλ</w:t>
      </w:r>
      <w:r>
        <w:rPr>
          <w:rFonts w:eastAsia="Times New Roman" w:cs="Times New Roman"/>
          <w:szCs w:val="24"/>
        </w:rPr>
        <w:t xml:space="preserve">ήματα </w:t>
      </w:r>
      <w:proofErr w:type="spellStart"/>
      <w:r>
        <w:rPr>
          <w:rFonts w:eastAsia="Times New Roman" w:cs="Times New Roman"/>
          <w:szCs w:val="24"/>
        </w:rPr>
        <w:t>υποστελέχωσης</w:t>
      </w:r>
      <w:proofErr w:type="spellEnd"/>
      <w:r>
        <w:rPr>
          <w:rFonts w:eastAsia="Times New Roman" w:cs="Times New Roman"/>
          <w:szCs w:val="24"/>
        </w:rPr>
        <w:t xml:space="preserve"> που αντιμετωπίζει το Ιατρικό Παιδαγωγικό Κέντρο στο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Νοσοκομείο Ηρακλείου. Η ανακοίνωση βασίστηκε σε επιστολή της διευθύντριας του </w:t>
      </w:r>
      <w:proofErr w:type="spellStart"/>
      <w:r>
        <w:rPr>
          <w:rFonts w:eastAsia="Times New Roman" w:cs="Times New Roman"/>
          <w:szCs w:val="24"/>
        </w:rPr>
        <w:t>ι</w:t>
      </w:r>
      <w:r>
        <w:rPr>
          <w:rFonts w:eastAsia="Times New Roman" w:cs="Times New Roman"/>
          <w:szCs w:val="24"/>
        </w:rPr>
        <w:t>ατροπαιδαγωγικού</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έντρου και αναφέρει ότι «όλοι μας είμαστε αντιμέτωποι με ένα ακόμη επεισόδ</w:t>
      </w:r>
      <w:r>
        <w:rPr>
          <w:rFonts w:eastAsia="Times New Roman" w:cs="Times New Roman"/>
          <w:szCs w:val="24"/>
        </w:rPr>
        <w:t xml:space="preserve">ιο στο σίριαλ της υποβάθμισης του </w:t>
      </w:r>
      <w:r>
        <w:rPr>
          <w:rFonts w:eastAsia="Times New Roman" w:cs="Times New Roman"/>
          <w:szCs w:val="24"/>
        </w:rPr>
        <w:t>Νοσοκομείου «</w:t>
      </w:r>
      <w:proofErr w:type="spellStart"/>
      <w:r>
        <w:rPr>
          <w:rFonts w:eastAsia="Times New Roman" w:cs="Times New Roman"/>
          <w:szCs w:val="24"/>
        </w:rPr>
        <w:t>Βενιζελείου</w:t>
      </w:r>
      <w:proofErr w:type="spellEnd"/>
      <w:r>
        <w:rPr>
          <w:rFonts w:eastAsia="Times New Roman" w:cs="Times New Roman"/>
          <w:szCs w:val="24"/>
        </w:rPr>
        <w:t>»</w:t>
      </w:r>
      <w:r>
        <w:rPr>
          <w:rFonts w:eastAsia="Times New Roman" w:cs="Times New Roman"/>
          <w:szCs w:val="24"/>
        </w:rPr>
        <w:t xml:space="preserve">, όπως ακριβώς προσδιορίζεται από το σχέδιο της Κυβέρνησης για το νέο ΕΣΥ». </w:t>
      </w:r>
    </w:p>
    <w:p w:rsidR="00785B97" w:rsidRDefault="00C57472" w:rsidP="007A29E9">
      <w:pPr>
        <w:tabs>
          <w:tab w:val="left" w:pos="3020"/>
        </w:tabs>
        <w:spacing w:after="0" w:line="600" w:lineRule="auto"/>
        <w:ind w:firstLine="720"/>
        <w:jc w:val="both"/>
        <w:rPr>
          <w:rFonts w:eastAsia="Times New Roman" w:cs="Times New Roman"/>
          <w:szCs w:val="24"/>
        </w:rPr>
        <w:pPrChange w:id="357"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Πιο συγκεκριμένα, η Ένωση Νοσοκομειακών Γιατρών Ηρακλείου αναφέρεται στο ότι το Κοινωνικό Κέντρο Ψυχικής Υγείας Παίδων - Εφήβων όπως και η Παιδοψυχιατρική Κλινική του ΠΑΓΝΗ αντιμετωπίζουν χρόνια, διαρκώς επιδεινούμενα προβλήματα </w:t>
      </w:r>
      <w:proofErr w:type="spellStart"/>
      <w:r>
        <w:rPr>
          <w:rFonts w:eastAsia="Times New Roman" w:cs="Times New Roman"/>
          <w:szCs w:val="24"/>
        </w:rPr>
        <w:t>υποστελέχωσης</w:t>
      </w:r>
      <w:proofErr w:type="spellEnd"/>
      <w:r>
        <w:rPr>
          <w:rFonts w:eastAsia="Times New Roman" w:cs="Times New Roman"/>
          <w:szCs w:val="24"/>
        </w:rPr>
        <w:t>, τα οποία δεν</w:t>
      </w:r>
      <w:r>
        <w:rPr>
          <w:rFonts w:eastAsia="Times New Roman" w:cs="Times New Roman"/>
          <w:szCs w:val="24"/>
        </w:rPr>
        <w:t xml:space="preserve"> έχουν αντιμετωπιστεί από το Υπουργείο και τις διοικήσεις. </w:t>
      </w:r>
    </w:p>
    <w:p w:rsidR="00785B97" w:rsidRDefault="00C57472" w:rsidP="007A29E9">
      <w:pPr>
        <w:tabs>
          <w:tab w:val="left" w:pos="3020"/>
        </w:tabs>
        <w:spacing w:after="0" w:line="600" w:lineRule="auto"/>
        <w:ind w:firstLine="720"/>
        <w:jc w:val="both"/>
        <w:rPr>
          <w:rFonts w:eastAsia="Times New Roman" w:cs="Times New Roman"/>
          <w:szCs w:val="24"/>
        </w:rPr>
        <w:pPrChange w:id="358"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Το </w:t>
      </w:r>
      <w:r>
        <w:rPr>
          <w:rFonts w:eastAsia="Times New Roman" w:cs="Times New Roman"/>
          <w:szCs w:val="24"/>
        </w:rPr>
        <w:t>Νοσοκομείο «</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-το δεύτερο μεγαλύτερο του νησιού μας, και είναι από τα καλύτερα περιφερειακά νοσοκομεία μέχρι πρόσφατα στη χώρα- υποβαθμίζεται συνεχώς σε νοσοκομείο του συρμού και πολύ</w:t>
      </w:r>
      <w:r>
        <w:rPr>
          <w:rFonts w:eastAsia="Times New Roman" w:cs="Times New Roman"/>
          <w:szCs w:val="24"/>
        </w:rPr>
        <w:t xml:space="preserve"> σύντομα σε ένα μεγάλο κέντρο υγείας αστικού τύπου, αφού υποβαθμίζονται ένα, ένα όλα εκείνα τα τμήματα που το έκαναν ξεχωριστό. </w:t>
      </w:r>
    </w:p>
    <w:p w:rsidR="00785B97" w:rsidRDefault="00C57472" w:rsidP="007A29E9">
      <w:pPr>
        <w:tabs>
          <w:tab w:val="left" w:pos="3020"/>
        </w:tabs>
        <w:spacing w:after="0" w:line="600" w:lineRule="auto"/>
        <w:ind w:firstLine="720"/>
        <w:jc w:val="both"/>
        <w:rPr>
          <w:rFonts w:eastAsia="Times New Roman" w:cs="Times New Roman"/>
          <w:szCs w:val="24"/>
        </w:rPr>
        <w:pPrChange w:id="359" w:author="Σπανός Γεώργιος" w:date="2022-10-04T10:45:00Z">
          <w:pPr>
            <w:tabs>
              <w:tab w:val="left" w:pos="3020"/>
            </w:tabs>
            <w:spacing w:line="600" w:lineRule="auto"/>
            <w:ind w:firstLine="720"/>
            <w:jc w:val="both"/>
          </w:pPr>
        </w:pPrChange>
      </w:pPr>
      <w:r>
        <w:rPr>
          <w:rFonts w:eastAsia="Times New Roman" w:cs="Times New Roman"/>
          <w:szCs w:val="24"/>
        </w:rPr>
        <w:t>Στις 27 Σεπτεμβρίου του 2020</w:t>
      </w:r>
      <w:r>
        <w:rPr>
          <w:rFonts w:eastAsia="Times New Roman" w:cs="Times New Roman"/>
          <w:szCs w:val="24"/>
        </w:rPr>
        <w:t>,</w:t>
      </w:r>
      <w:r>
        <w:rPr>
          <w:rFonts w:eastAsia="Times New Roman" w:cs="Times New Roman"/>
          <w:szCs w:val="24"/>
        </w:rPr>
        <w:t xml:space="preserve"> με επίκαιρη ερώτηση που σας είχαμε καταθέσει τότε ως ΜέΡΑ25 με θέμα: «Δυσλειτουργίες στο δημόσιο </w:t>
      </w:r>
      <w:r>
        <w:rPr>
          <w:rFonts w:eastAsia="Times New Roman" w:cs="Times New Roman"/>
          <w:szCs w:val="24"/>
        </w:rPr>
        <w:t xml:space="preserve">σύστημα παροχής υπηρεσιών ψυχικής υγείας στην ανατολική Κρήτη κατά το πρώτο έτος διακυβέρνησης της Νέας Δημοκρατίας» οι διαπιστώσεις μας ως </w:t>
      </w:r>
      <w:proofErr w:type="spellStart"/>
      <w:r>
        <w:rPr>
          <w:rFonts w:eastAsia="Times New Roman" w:cs="Times New Roman"/>
          <w:szCs w:val="24"/>
        </w:rPr>
        <w:t>ΜέΡΑ</w:t>
      </w:r>
      <w:proofErr w:type="spellEnd"/>
      <w:r>
        <w:rPr>
          <w:rFonts w:eastAsia="Times New Roman" w:cs="Times New Roman"/>
          <w:szCs w:val="24"/>
        </w:rPr>
        <w:t xml:space="preserve"> 25 ήταν </w:t>
      </w:r>
      <w:r>
        <w:rPr>
          <w:rFonts w:eastAsia="Times New Roman" w:cs="Times New Roman"/>
          <w:szCs w:val="24"/>
        </w:rPr>
        <w:lastRenderedPageBreak/>
        <w:t>τότε ίδιες ακριβώς. Το Σεπτέμβριο τότε είχαμε προσδιορίσει ότι ως Κυβέρνηση αναζητούσατε την αχίλλειο π</w:t>
      </w:r>
      <w:r>
        <w:rPr>
          <w:rFonts w:eastAsia="Times New Roman" w:cs="Times New Roman"/>
          <w:szCs w:val="24"/>
        </w:rPr>
        <w:t>τέρνα του συστήματος υγείας με τη συνεισφορά προθύμων σε εσάς, ώστε να οδηγηθείτε σε πειράματα εφαρμογής μιας πολιτικής υβριδισμού δημοσίου ιδιωτικού τομέα και ακαδημαϊκού περιβάλλοντος με απώτερο σκοπό –πιθανότατα- τη σταδιακή μεταμόρφωση τμημάτων του ΕΣΥ</w:t>
      </w:r>
      <w:r>
        <w:rPr>
          <w:rFonts w:eastAsia="Times New Roman" w:cs="Times New Roman"/>
          <w:szCs w:val="24"/>
        </w:rPr>
        <w:t xml:space="preserve"> σε ΜΚΟ ή σε ιδιωτικούς φορείς ή σε φορείς με μικτά στοιχεία. </w:t>
      </w:r>
    </w:p>
    <w:p w:rsidR="00785B97" w:rsidRDefault="00C57472" w:rsidP="007A29E9">
      <w:pPr>
        <w:tabs>
          <w:tab w:val="left" w:pos="3020"/>
        </w:tabs>
        <w:spacing w:after="0" w:line="600" w:lineRule="auto"/>
        <w:ind w:firstLine="720"/>
        <w:jc w:val="both"/>
        <w:rPr>
          <w:rFonts w:eastAsia="Times New Roman" w:cs="Times New Roman"/>
          <w:szCs w:val="24"/>
        </w:rPr>
        <w:pPrChange w:id="360" w:author="Σπανός Γεώργιος" w:date="2022-10-04T10:45:00Z">
          <w:pPr>
            <w:tabs>
              <w:tab w:val="left" w:pos="3020"/>
            </w:tabs>
            <w:spacing w:line="600" w:lineRule="auto"/>
            <w:ind w:firstLine="720"/>
            <w:jc w:val="both"/>
          </w:pPr>
        </w:pPrChange>
      </w:pPr>
      <w:r>
        <w:rPr>
          <w:rFonts w:eastAsia="Times New Roman" w:cs="Times New Roman"/>
          <w:szCs w:val="24"/>
        </w:rPr>
        <w:t>Σας έχουμε καταθέσει πολλές ερωτήσεις και αναφορές, μέρος των οποίων δεν μας έχετε απαντήσει και από τις οποίες φαίνεται ότι υπάρχουν σημαντικές ελλείψεις τόσο σε προσωπικό όσο και κτ</w:t>
      </w:r>
      <w:r>
        <w:rPr>
          <w:rFonts w:eastAsia="Times New Roman" w:cs="Times New Roman"/>
          <w:szCs w:val="24"/>
        </w:rPr>
        <w:t>η</w:t>
      </w:r>
      <w:r>
        <w:rPr>
          <w:rFonts w:eastAsia="Times New Roman" w:cs="Times New Roman"/>
          <w:szCs w:val="24"/>
        </w:rPr>
        <w:t>ριακές ελ</w:t>
      </w:r>
      <w:r>
        <w:rPr>
          <w:rFonts w:eastAsia="Times New Roman" w:cs="Times New Roman"/>
          <w:szCs w:val="24"/>
        </w:rPr>
        <w:t>λείψεις. Επίσης γίνεται αντιληπτή η τιμωρητική λογική και διχαστική πολιτική σας σε σχέση με τα εμβόλια και τη συνταγογράφηση. Έτσι, δημιουργείται ένα σύστημα που συνειδητά έχει οδηγήσει το ΕΣΥ σε αποσύνθεση. Είναι οι πολιτικές όλων των κυβερνήσεων οι οποί</w:t>
      </w:r>
      <w:r>
        <w:rPr>
          <w:rFonts w:eastAsia="Times New Roman" w:cs="Times New Roman"/>
          <w:szCs w:val="24"/>
        </w:rPr>
        <w:t>ες δημιούργησαν τις προϋποθέσεις για τα μνημόνια και μας οδήγησαν σε αυτά.</w:t>
      </w:r>
    </w:p>
    <w:p w:rsidR="00785B97" w:rsidRDefault="00C57472" w:rsidP="007A29E9">
      <w:pPr>
        <w:tabs>
          <w:tab w:val="left" w:pos="3020"/>
        </w:tabs>
        <w:spacing w:after="0" w:line="600" w:lineRule="auto"/>
        <w:ind w:firstLine="720"/>
        <w:jc w:val="both"/>
        <w:rPr>
          <w:rFonts w:eastAsia="Times New Roman" w:cs="Times New Roman"/>
          <w:szCs w:val="24"/>
        </w:rPr>
        <w:pPrChange w:id="361"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Και ερωτάσθε, κύριε Υπουργέ, προτίθεται η Κυβέρνηση να στελεχώσει επαρκώς με γιατρούς τον τομέα Παιδοψυχιατρικής του </w:t>
      </w:r>
      <w:r>
        <w:rPr>
          <w:rFonts w:eastAsia="Times New Roman" w:cs="Times New Roman"/>
          <w:szCs w:val="24"/>
        </w:rPr>
        <w:t>«</w:t>
      </w:r>
      <w:proofErr w:type="spellStart"/>
      <w:r>
        <w:rPr>
          <w:rFonts w:eastAsia="Times New Roman" w:cs="Times New Roman"/>
          <w:szCs w:val="24"/>
        </w:rPr>
        <w:t>Βενιζελείου</w:t>
      </w:r>
      <w:proofErr w:type="spellEnd"/>
      <w:r>
        <w:rPr>
          <w:rFonts w:eastAsia="Times New Roman" w:cs="Times New Roman"/>
          <w:szCs w:val="24"/>
        </w:rPr>
        <w:t>»</w:t>
      </w:r>
      <w:r>
        <w:rPr>
          <w:rFonts w:eastAsia="Times New Roman" w:cs="Times New Roman"/>
          <w:szCs w:val="24"/>
        </w:rPr>
        <w:t xml:space="preserve"> και του ΕΣΥ στο σύνολο των </w:t>
      </w:r>
      <w:r>
        <w:rPr>
          <w:rFonts w:eastAsia="Times New Roman" w:cs="Times New Roman"/>
          <w:szCs w:val="24"/>
        </w:rPr>
        <w:t>Ν</w:t>
      </w:r>
      <w:r>
        <w:rPr>
          <w:rFonts w:eastAsia="Times New Roman" w:cs="Times New Roman"/>
          <w:szCs w:val="24"/>
        </w:rPr>
        <w:t>ομών Ηρακλείου και Λασ</w:t>
      </w:r>
      <w:r>
        <w:rPr>
          <w:rFonts w:eastAsia="Times New Roman" w:cs="Times New Roman"/>
          <w:szCs w:val="24"/>
        </w:rPr>
        <w:t xml:space="preserve">ιθίου ή εάν εν τέλει σχεδιάζει ευθέως την πλήρη μετατροπή του τομέα Παιδοψυχιατρικής και Ψυχιατρικής του </w:t>
      </w:r>
      <w:r>
        <w:rPr>
          <w:rFonts w:eastAsia="Times New Roman" w:cs="Times New Roman"/>
          <w:szCs w:val="24"/>
        </w:rPr>
        <w:lastRenderedPageBreak/>
        <w:t xml:space="preserve">ΕΣΥ σε μια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ο</w:t>
      </w:r>
      <w:r>
        <w:rPr>
          <w:rFonts w:eastAsia="Times New Roman" w:cs="Times New Roman"/>
          <w:szCs w:val="24"/>
        </w:rPr>
        <w:t xml:space="preserve">ργάνωση με το μανδύα του δημοσίου συστήματος υγείας. </w:t>
      </w:r>
    </w:p>
    <w:p w:rsidR="00785B97" w:rsidRDefault="00C57472" w:rsidP="007A29E9">
      <w:pPr>
        <w:tabs>
          <w:tab w:val="left" w:pos="3020"/>
        </w:tabs>
        <w:spacing w:after="0" w:line="600" w:lineRule="auto"/>
        <w:ind w:firstLine="720"/>
        <w:jc w:val="both"/>
        <w:rPr>
          <w:rFonts w:eastAsia="Times New Roman" w:cs="Times New Roman"/>
          <w:szCs w:val="24"/>
        </w:rPr>
        <w:pPrChange w:id="362" w:author="Σπανός Γεώργιος" w:date="2022-10-04T10:45:00Z">
          <w:pPr>
            <w:tabs>
              <w:tab w:val="left" w:pos="3020"/>
            </w:tabs>
            <w:spacing w:line="600" w:lineRule="auto"/>
            <w:ind w:firstLine="720"/>
            <w:jc w:val="both"/>
          </w:pPr>
        </w:pPrChange>
      </w:pPr>
      <w:r>
        <w:rPr>
          <w:rFonts w:eastAsia="Times New Roman" w:cs="Times New Roman"/>
          <w:szCs w:val="24"/>
        </w:rPr>
        <w:t>Σας ευχαριστώ.</w:t>
      </w:r>
    </w:p>
    <w:p w:rsidR="00785B97" w:rsidRDefault="00C57472" w:rsidP="007A29E9">
      <w:pPr>
        <w:tabs>
          <w:tab w:val="left" w:pos="3020"/>
        </w:tabs>
        <w:spacing w:after="0" w:line="600" w:lineRule="auto"/>
        <w:ind w:firstLine="720"/>
        <w:jc w:val="both"/>
        <w:rPr>
          <w:rFonts w:eastAsia="Times New Roman" w:cs="Times New Roman"/>
          <w:szCs w:val="24"/>
        </w:rPr>
        <w:pPrChange w:id="363" w:author="Σπανός Γεώργιος" w:date="2022-10-04T10:45:00Z">
          <w:pPr>
            <w:tabs>
              <w:tab w:val="left" w:pos="3020"/>
            </w:tabs>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Θα απαντήσει ο Υπουργός Υγείας κ. Αθανάσιος Πλεύρης.</w:t>
      </w:r>
    </w:p>
    <w:p w:rsidR="00785B97" w:rsidRDefault="00C57472" w:rsidP="007A29E9">
      <w:pPr>
        <w:tabs>
          <w:tab w:val="left" w:pos="3020"/>
        </w:tabs>
        <w:spacing w:after="0" w:line="600" w:lineRule="auto"/>
        <w:ind w:firstLine="720"/>
        <w:jc w:val="both"/>
        <w:rPr>
          <w:rFonts w:eastAsia="Times New Roman" w:cs="Times New Roman"/>
          <w:szCs w:val="24"/>
        </w:rPr>
        <w:pPrChange w:id="364" w:author="Σπανός Γεώργιος" w:date="2022-10-04T10:45:00Z">
          <w:pPr>
            <w:tabs>
              <w:tab w:val="left" w:pos="3020"/>
            </w:tabs>
            <w:spacing w:line="600" w:lineRule="auto"/>
            <w:ind w:firstLine="720"/>
            <w:jc w:val="both"/>
          </w:pPr>
        </w:pPrChange>
      </w:pPr>
      <w:r>
        <w:rPr>
          <w:rFonts w:eastAsia="Times New Roman" w:cs="Times New Roman"/>
          <w:szCs w:val="24"/>
        </w:rPr>
        <w:t>Κύριε Πλεύρη, ορίστε, έχετε τρία λεπτά.</w:t>
      </w:r>
    </w:p>
    <w:p w:rsidR="00785B97" w:rsidRDefault="00C57472" w:rsidP="007A29E9">
      <w:pPr>
        <w:tabs>
          <w:tab w:val="left" w:pos="3020"/>
        </w:tabs>
        <w:spacing w:after="0" w:line="600" w:lineRule="auto"/>
        <w:ind w:firstLine="720"/>
        <w:jc w:val="both"/>
        <w:rPr>
          <w:rFonts w:eastAsia="Times New Roman" w:cs="Times New Roman"/>
          <w:szCs w:val="24"/>
        </w:rPr>
        <w:pPrChange w:id="365" w:author="Σπανός Γεώργιος" w:date="2022-10-04T10:45:00Z">
          <w:pPr>
            <w:tabs>
              <w:tab w:val="left" w:pos="3020"/>
            </w:tabs>
            <w:spacing w:line="600" w:lineRule="auto"/>
            <w:ind w:firstLine="720"/>
            <w:jc w:val="both"/>
          </w:pPr>
        </w:pPrChange>
      </w:pPr>
      <w:r>
        <w:rPr>
          <w:rFonts w:eastAsia="Times New Roman" w:cs="Times New Roman"/>
          <w:b/>
          <w:szCs w:val="24"/>
        </w:rPr>
        <w:t>ΑΘΑΝΑΣΙΟΣ ΠΛΕΥΡΗΣ (Υπουργός Υγείας):</w:t>
      </w:r>
      <w:r>
        <w:rPr>
          <w:rFonts w:eastAsia="Times New Roman" w:cs="Times New Roman"/>
          <w:szCs w:val="24"/>
        </w:rPr>
        <w:t xml:space="preserve"> Κύριε συνάδελφε, σχετικά με το 2020 και 2021: Για τις συγκεκριμένες δομές που αναφέρετε, υπήρξε προκήρυξη θέσεων ψυχιατρικής </w:t>
      </w:r>
      <w:r>
        <w:rPr>
          <w:rFonts w:eastAsia="Times New Roman" w:cs="Times New Roman"/>
          <w:szCs w:val="24"/>
        </w:rPr>
        <w:t>για το 2020 και προκηρύχθηκαν πέντε θέσεις ψυχιατρικής για τα νοσοκομεία της 7</w:t>
      </w:r>
      <w:r w:rsidRPr="00BF31C4">
        <w:rPr>
          <w:rFonts w:eastAsia="Times New Roman" w:cs="Times New Roman"/>
          <w:szCs w:val="24"/>
          <w:vertAlign w:val="superscript"/>
        </w:rPr>
        <w:t>ης</w:t>
      </w:r>
      <w:r>
        <w:rPr>
          <w:rFonts w:eastAsia="Times New Roman" w:cs="Times New Roman"/>
          <w:szCs w:val="24"/>
        </w:rPr>
        <w:t xml:space="preserve"> ΥΠΕ. Δυστυχώς οι τέσσερις </w:t>
      </w:r>
      <w:proofErr w:type="spellStart"/>
      <w:r>
        <w:rPr>
          <w:rFonts w:eastAsia="Times New Roman" w:cs="Times New Roman"/>
          <w:szCs w:val="24"/>
        </w:rPr>
        <w:t>απέβησαν</w:t>
      </w:r>
      <w:proofErr w:type="spellEnd"/>
      <w:r>
        <w:rPr>
          <w:rFonts w:eastAsia="Times New Roman" w:cs="Times New Roman"/>
          <w:szCs w:val="24"/>
        </w:rPr>
        <w:t xml:space="preserve"> άγονες. Η βούληση όμως της πολιτείας ήταν να στελεχώσει -γιατί αναφέρεστε σε αυτό- προκηρύξεις βγήκαν. Αντίστοιχα για το 2020 υπήρξαν δέκα θ</w:t>
      </w:r>
      <w:r>
        <w:rPr>
          <w:rFonts w:eastAsia="Times New Roman" w:cs="Times New Roman"/>
          <w:szCs w:val="24"/>
        </w:rPr>
        <w:t>έσεις, ακριβώς έδωσαν παραπάνω θέσεις ψυχιατρικής για τα νοσοκομεία της 7</w:t>
      </w:r>
      <w:r w:rsidRPr="00BF31C4">
        <w:rPr>
          <w:rFonts w:eastAsia="Times New Roman" w:cs="Times New Roman"/>
          <w:szCs w:val="24"/>
          <w:vertAlign w:val="superscript"/>
        </w:rPr>
        <w:t>ης</w:t>
      </w:r>
      <w:r>
        <w:rPr>
          <w:rFonts w:eastAsia="Times New Roman" w:cs="Times New Roman"/>
          <w:szCs w:val="24"/>
        </w:rPr>
        <w:t xml:space="preserve"> ΥΠΕ, από τις οποίες οι έξι </w:t>
      </w:r>
      <w:proofErr w:type="spellStart"/>
      <w:r>
        <w:rPr>
          <w:rFonts w:eastAsia="Times New Roman" w:cs="Times New Roman"/>
          <w:szCs w:val="24"/>
        </w:rPr>
        <w:t>απέβησαν</w:t>
      </w:r>
      <w:proofErr w:type="spellEnd"/>
      <w:r>
        <w:rPr>
          <w:rFonts w:eastAsia="Times New Roman" w:cs="Times New Roman"/>
          <w:szCs w:val="24"/>
        </w:rPr>
        <w:t xml:space="preserve"> άγονες. Πραγματοποιήθηκαν τρεις διορισμοί και μία θέση βρίσκεται στη διαδικασία αξιολόγησης στο συμβούλιο κρίσης, οπότε θα υπάρξει και ο τέταρτο</w:t>
      </w:r>
      <w:r>
        <w:rPr>
          <w:rFonts w:eastAsia="Times New Roman" w:cs="Times New Roman"/>
          <w:szCs w:val="24"/>
        </w:rPr>
        <w:t>ς διορισμός.</w:t>
      </w:r>
    </w:p>
    <w:p w:rsidR="00785B97" w:rsidRDefault="00C57472" w:rsidP="007A29E9">
      <w:pPr>
        <w:tabs>
          <w:tab w:val="left" w:pos="3020"/>
        </w:tabs>
        <w:spacing w:after="0" w:line="600" w:lineRule="auto"/>
        <w:ind w:firstLine="720"/>
        <w:jc w:val="both"/>
        <w:rPr>
          <w:rFonts w:eastAsia="Times New Roman" w:cs="Times New Roman"/>
          <w:szCs w:val="24"/>
        </w:rPr>
        <w:pPrChange w:id="366"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Βάσει, λοιπόν, του σχεδιασμού για την κάλυψη του ιατρικού προσωπικού για τις συγκεκριμένες ειδικότητες που αναφέρετε, τις ψυχιατρικές, έχουν γίνει οι προκηρύξεις και στο επόμενο αμέσως διάστημα, στις επόμενες </w:t>
      </w:r>
      <w:r>
        <w:rPr>
          <w:rFonts w:eastAsia="Times New Roman" w:cs="Times New Roman"/>
          <w:szCs w:val="24"/>
        </w:rPr>
        <w:lastRenderedPageBreak/>
        <w:t>προκηρύξεις, θα υπάρξουν για το με</w:t>
      </w:r>
      <w:r>
        <w:rPr>
          <w:rFonts w:eastAsia="Times New Roman" w:cs="Times New Roman"/>
          <w:szCs w:val="24"/>
        </w:rPr>
        <w:t xml:space="preserve">ν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 xml:space="preserve">οσοκομείο δύο θέσεις -μια ψυχιατρική </w:t>
      </w:r>
      <w:r>
        <w:rPr>
          <w:rFonts w:eastAsia="Times New Roman" w:cs="Times New Roman"/>
          <w:szCs w:val="24"/>
        </w:rPr>
        <w:t>π</w:t>
      </w:r>
      <w:r>
        <w:rPr>
          <w:rFonts w:eastAsia="Times New Roman" w:cs="Times New Roman"/>
          <w:szCs w:val="24"/>
        </w:rPr>
        <w:t xml:space="preserve">αίδων και μία ψυχιατρική επιμελητή </w:t>
      </w:r>
      <w:r>
        <w:rPr>
          <w:rFonts w:eastAsia="Times New Roman" w:cs="Times New Roman"/>
          <w:szCs w:val="24"/>
        </w:rPr>
        <w:t xml:space="preserve">Β΄ </w:t>
      </w:r>
      <w:r>
        <w:rPr>
          <w:rFonts w:eastAsia="Times New Roman" w:cs="Times New Roman"/>
          <w:szCs w:val="24"/>
        </w:rPr>
        <w:t xml:space="preserve">και επιμελητή </w:t>
      </w:r>
      <w:r>
        <w:rPr>
          <w:rFonts w:eastAsia="Times New Roman" w:cs="Times New Roman"/>
          <w:szCs w:val="24"/>
        </w:rPr>
        <w:t xml:space="preserve">Α΄- </w:t>
      </w:r>
      <w:r>
        <w:rPr>
          <w:rFonts w:eastAsia="Times New Roman" w:cs="Times New Roman"/>
          <w:szCs w:val="24"/>
        </w:rPr>
        <w:t xml:space="preserve">για δε το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δύο θέσεις παιδοψυχιατρικής -για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ε</w:t>
      </w:r>
      <w:r>
        <w:rPr>
          <w:rFonts w:eastAsia="Times New Roman" w:cs="Times New Roman"/>
          <w:szCs w:val="24"/>
        </w:rPr>
        <w:t xml:space="preserve">φήβων μία θέση επιμελητή </w:t>
      </w:r>
      <w:r>
        <w:rPr>
          <w:rFonts w:eastAsia="Times New Roman" w:cs="Times New Roman"/>
          <w:szCs w:val="24"/>
        </w:rPr>
        <w:t xml:space="preserve">Β΄ </w:t>
      </w:r>
      <w:r>
        <w:rPr>
          <w:rFonts w:eastAsia="Times New Roman" w:cs="Times New Roman"/>
          <w:szCs w:val="24"/>
        </w:rPr>
        <w:t xml:space="preserve">και για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πάλι, μια θέση ψυχιατρικής στο βαθμό του επιμελητή </w:t>
      </w:r>
      <w:r>
        <w:rPr>
          <w:rFonts w:eastAsia="Times New Roman" w:cs="Times New Roman"/>
          <w:szCs w:val="24"/>
        </w:rPr>
        <w:t xml:space="preserve">Β΄. </w:t>
      </w:r>
    </w:p>
    <w:p w:rsidR="00785B97" w:rsidRDefault="00C57472" w:rsidP="007A29E9">
      <w:pPr>
        <w:tabs>
          <w:tab w:val="left" w:pos="3020"/>
        </w:tabs>
        <w:spacing w:after="0" w:line="600" w:lineRule="auto"/>
        <w:ind w:firstLine="720"/>
        <w:jc w:val="both"/>
        <w:rPr>
          <w:rFonts w:eastAsia="Times New Roman" w:cs="Times New Roman"/>
          <w:szCs w:val="24"/>
        </w:rPr>
        <w:pPrChange w:id="367" w:author="Σπανός Γεώργιος" w:date="2022-10-04T10:45:00Z">
          <w:pPr>
            <w:tabs>
              <w:tab w:val="left" w:pos="3020"/>
            </w:tabs>
            <w:spacing w:line="600" w:lineRule="auto"/>
            <w:ind w:firstLine="720"/>
            <w:jc w:val="both"/>
          </w:pPr>
        </w:pPrChange>
      </w:pP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το Υπουργείο Υγείας προβαίνει σε όλες τις προκηρύξεις ακριβώς όπως τα ίδια τα νοσοκομεία τις ζητούν.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68"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Σε μεγάλο βαθμό υπάρχει κάλυψη</w:t>
      </w:r>
      <w:r w:rsidRPr="00264959">
        <w:rPr>
          <w:rFonts w:eastAsia="Times New Roman" w:cs="Times New Roman"/>
          <w:szCs w:val="24"/>
        </w:rPr>
        <w:t>.</w:t>
      </w:r>
      <w:r>
        <w:rPr>
          <w:rFonts w:eastAsia="Times New Roman" w:cs="Times New Roman"/>
          <w:szCs w:val="24"/>
        </w:rPr>
        <w:t xml:space="preserve"> Στο μεν ΠΑΓΝΗ</w:t>
      </w:r>
      <w:r w:rsidRPr="00264959">
        <w:rPr>
          <w:rFonts w:eastAsia="Times New Roman" w:cs="Times New Roman"/>
          <w:szCs w:val="24"/>
        </w:rPr>
        <w:t xml:space="preserve"> </w:t>
      </w:r>
      <w:r>
        <w:rPr>
          <w:rFonts w:eastAsia="Times New Roman" w:cs="Times New Roman"/>
          <w:szCs w:val="24"/>
        </w:rPr>
        <w:t xml:space="preserve">η κάλυψη είναι επαρκέστατα σε όλο το προσωπικό, στο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ενιζέλειο</w:t>
      </w:r>
      <w:proofErr w:type="spellEnd"/>
      <w:r>
        <w:rPr>
          <w:rFonts w:eastAsia="Times New Roman" w:cs="Times New Roman"/>
          <w:szCs w:val="24"/>
        </w:rPr>
        <w:t>»</w:t>
      </w:r>
      <w:r>
        <w:rPr>
          <w:rFonts w:eastAsia="Times New Roman" w:cs="Times New Roman"/>
          <w:szCs w:val="24"/>
        </w:rPr>
        <w:t xml:space="preserve"> υπάρχουν κάποια προβλήματα σε ειδικότητες. Στη συγκεκριμένη ειδικότητα, την οποία αναφέρετε, δυστυχώς δεν υπάρχει προσέλκυση και γι’ αυτό επανερχόμαστε με προκήρυξη και σε βαθμό επιμελητή Β΄ </w:t>
      </w:r>
      <w:r>
        <w:rPr>
          <w:rFonts w:eastAsia="Times New Roman" w:cs="Times New Roman"/>
          <w:szCs w:val="24"/>
        </w:rPr>
        <w:t>και σε βαθμό επιμελητή Α΄. Ευελπιστούμε ότι με τις νέες προκηρύξεις που θα υπάρξουν θα μπορέσουν να καλυφθούν συγκεκριμένες θέσεις.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69"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Όλο αυτό το διάστημα, όμως, η πολιτεία συνεχώς προκηρύσσει τις θέσεις άμεσα μόλις βγαίνουν άγονες</w:t>
      </w:r>
      <w:r w:rsidRPr="00233260">
        <w:rPr>
          <w:rFonts w:eastAsia="Times New Roman" w:cs="Times New Roman"/>
          <w:szCs w:val="24"/>
        </w:rPr>
        <w:t>.</w:t>
      </w:r>
      <w:r>
        <w:rPr>
          <w:rFonts w:eastAsia="Times New Roman" w:cs="Times New Roman"/>
          <w:szCs w:val="24"/>
        </w:rPr>
        <w:t xml:space="preserve"> Για τη συγκεκριμένη ειδικ</w:t>
      </w:r>
      <w:r>
        <w:rPr>
          <w:rFonts w:eastAsia="Times New Roman" w:cs="Times New Roman"/>
          <w:szCs w:val="24"/>
        </w:rPr>
        <w:t xml:space="preserve">ότητα υπάρχει ιδιαίτερο πρόβλημα, ειδικά στο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ενιζέλειο</w:t>
      </w:r>
      <w:proofErr w:type="spellEnd"/>
      <w:r>
        <w:rPr>
          <w:rFonts w:eastAsia="Times New Roman" w:cs="Times New Roman"/>
          <w:szCs w:val="24"/>
        </w:rPr>
        <w:t>»</w:t>
      </w:r>
      <w:r>
        <w:rPr>
          <w:rFonts w:eastAsia="Times New Roman" w:cs="Times New Roman"/>
          <w:szCs w:val="24"/>
        </w:rPr>
        <w:t xml:space="preserve">, γιατί στο ΠΑΓΝΗ υπήρξαν κάποιες καλύψεις, στο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ενιζέλειο</w:t>
      </w:r>
      <w:proofErr w:type="spellEnd"/>
      <w:r>
        <w:rPr>
          <w:rFonts w:eastAsia="Times New Roman" w:cs="Times New Roman"/>
          <w:szCs w:val="24"/>
        </w:rPr>
        <w:t>»</w:t>
      </w:r>
      <w:r>
        <w:rPr>
          <w:rFonts w:eastAsia="Times New Roman" w:cs="Times New Roman"/>
          <w:szCs w:val="24"/>
        </w:rPr>
        <w:t xml:space="preserve"> υπήρξε πρόβλημα και ευελπιστούμε ότι θα το αντιμετωπίσουμε με την επικείμενη προκήρυξη.</w:t>
      </w:r>
    </w:p>
    <w:p w:rsidR="00785B97" w:rsidRDefault="00C57472" w:rsidP="007A29E9">
      <w:pPr>
        <w:tabs>
          <w:tab w:val="left" w:pos="1506"/>
          <w:tab w:val="center" w:pos="4753"/>
        </w:tabs>
        <w:spacing w:after="0" w:line="600" w:lineRule="auto"/>
        <w:ind w:firstLine="720"/>
        <w:jc w:val="both"/>
        <w:rPr>
          <w:rFonts w:eastAsia="SimSun"/>
          <w:b/>
          <w:bCs/>
          <w:szCs w:val="24"/>
          <w:lang w:eastAsia="zh-CN"/>
        </w:rPr>
        <w:pPrChange w:id="370" w:author="Σπανός Γεώργιος" w:date="2022-10-04T10:45:00Z">
          <w:pPr>
            <w:tabs>
              <w:tab w:val="left" w:pos="1506"/>
              <w:tab w:val="center" w:pos="4753"/>
            </w:tabs>
            <w:spacing w:line="600" w:lineRule="auto"/>
            <w:ind w:firstLine="720"/>
            <w:jc w:val="both"/>
          </w:pPr>
        </w:pPrChange>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7D0250">
        <w:rPr>
          <w:rFonts w:eastAsia="SimSun"/>
          <w:bCs/>
          <w:szCs w:val="24"/>
          <w:lang w:eastAsia="zh-CN"/>
        </w:rPr>
        <w:t>Κύριε συνάδελφε, έ</w:t>
      </w:r>
      <w:r w:rsidRPr="007D0250">
        <w:rPr>
          <w:rFonts w:eastAsia="SimSun"/>
          <w:bCs/>
          <w:szCs w:val="24"/>
          <w:lang w:eastAsia="zh-CN"/>
        </w:rPr>
        <w:t>χετε τον λόγο για τρία λεπτά.</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1" w:author="Σπανός Γεώργιος" w:date="2022-10-04T10:45:00Z">
          <w:pPr>
            <w:tabs>
              <w:tab w:val="left" w:pos="1506"/>
              <w:tab w:val="center" w:pos="4753"/>
            </w:tabs>
            <w:spacing w:line="600" w:lineRule="auto"/>
            <w:ind w:firstLine="720"/>
            <w:jc w:val="both"/>
          </w:pPr>
        </w:pPrChange>
      </w:pPr>
      <w:r w:rsidRPr="007D0250">
        <w:rPr>
          <w:rFonts w:eastAsia="Times New Roman" w:cs="Times New Roman"/>
          <w:b/>
          <w:szCs w:val="24"/>
        </w:rPr>
        <w:t>ΓΕΩΡΓΙΟΣ ΛΟΓΙΑΔΗΣ:</w:t>
      </w:r>
      <w:r w:rsidRPr="007D0250">
        <w:rPr>
          <w:rFonts w:eastAsia="Times New Roman" w:cs="Times New Roman"/>
          <w:szCs w:val="24"/>
        </w:rPr>
        <w:t xml:space="preserve"> </w:t>
      </w:r>
      <w:r>
        <w:rPr>
          <w:rFonts w:eastAsia="Times New Roman" w:cs="Times New Roman"/>
          <w:szCs w:val="24"/>
        </w:rPr>
        <w:t>Ευχαριστώ, κύριε Πρόεδρε.</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2"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Κύριε Υπουργέ, είναι εμφανές τόσο από τη σημερινή επίκαιρη ερώτηση που σας καταθέσαμε όσο και από ερώτηση είκοσι </w:t>
      </w:r>
      <w:r>
        <w:rPr>
          <w:rFonts w:eastAsia="Times New Roman" w:cs="Times New Roman"/>
          <w:szCs w:val="24"/>
        </w:rPr>
        <w:t>ε</w:t>
      </w:r>
      <w:r>
        <w:rPr>
          <w:rFonts w:eastAsia="Times New Roman" w:cs="Times New Roman"/>
          <w:szCs w:val="24"/>
        </w:rPr>
        <w:t>ν</w:t>
      </w:r>
      <w:r>
        <w:rPr>
          <w:rFonts w:eastAsia="Times New Roman" w:cs="Times New Roman"/>
          <w:szCs w:val="24"/>
        </w:rPr>
        <w:t>ός</w:t>
      </w:r>
      <w:r>
        <w:rPr>
          <w:rFonts w:eastAsia="Times New Roman" w:cs="Times New Roman"/>
          <w:szCs w:val="24"/>
        </w:rPr>
        <w:t xml:space="preserve"> Βουλευτών της Αξιωματικής Αντιπολίτευσης στις 24 Ιουνίου, την ο</w:t>
      </w:r>
      <w:r>
        <w:rPr>
          <w:rFonts w:eastAsia="Times New Roman" w:cs="Times New Roman"/>
          <w:szCs w:val="24"/>
        </w:rPr>
        <w:t xml:space="preserve">ποία δεν απαντήσατε, ότι </w:t>
      </w:r>
      <w:r>
        <w:rPr>
          <w:rFonts w:eastAsia="Times New Roman" w:cs="Times New Roman"/>
          <w:szCs w:val="24"/>
          <w:lang w:val="en-US"/>
        </w:rPr>
        <w:t>o</w:t>
      </w:r>
      <w:r w:rsidRPr="00233260">
        <w:rPr>
          <w:rFonts w:eastAsia="Times New Roman" w:cs="Times New Roman"/>
          <w:szCs w:val="24"/>
        </w:rPr>
        <w:t xml:space="preserve"> </w:t>
      </w:r>
      <w:r>
        <w:rPr>
          <w:rFonts w:eastAsia="Times New Roman" w:cs="Times New Roman"/>
          <w:szCs w:val="24"/>
        </w:rPr>
        <w:t xml:space="preserve">τομέας παιδοψυχιατρικής της Κρήτης αντιμετωπίζει εξαιρετικά προβλήματα στελέχωσης από γιατρούς και έτσι </w:t>
      </w:r>
      <w:proofErr w:type="spellStart"/>
      <w:r>
        <w:rPr>
          <w:rFonts w:eastAsia="Times New Roman" w:cs="Times New Roman"/>
          <w:szCs w:val="24"/>
        </w:rPr>
        <w:t>υποστελεχώνετε</w:t>
      </w:r>
      <w:proofErr w:type="spellEnd"/>
      <w:r>
        <w:rPr>
          <w:rFonts w:eastAsia="Times New Roman" w:cs="Times New Roman"/>
          <w:szCs w:val="24"/>
        </w:rPr>
        <w:t xml:space="preserve"> και απαξιώνετε το ΕΣΥ και το ιδιωτικοποιείτε βήμα-βήμα.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3"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Να σας θυμίσω πάλι ότι στις 30 Σεπτεμβρίου του 2020 μ</w:t>
      </w:r>
      <w:r>
        <w:rPr>
          <w:rFonts w:eastAsia="Times New Roman" w:cs="Times New Roman"/>
          <w:szCs w:val="24"/>
        </w:rPr>
        <w:t xml:space="preserve">ε επίκαιρη τότε ερώτησή μας σας είχαμε δώσει ως ΜέΡΑ25 το πρώτο ερέθισμα για να διαπιστώσετε τι ακριβώς συμβαίνει στον τομέα ψυχιατρικής στην </w:t>
      </w:r>
      <w:r>
        <w:rPr>
          <w:rFonts w:eastAsia="Times New Roman" w:cs="Times New Roman"/>
          <w:szCs w:val="24"/>
        </w:rPr>
        <w:t>α</w:t>
      </w:r>
      <w:r>
        <w:rPr>
          <w:rFonts w:eastAsia="Times New Roman" w:cs="Times New Roman"/>
          <w:szCs w:val="24"/>
        </w:rPr>
        <w:t>νατολική Κρήτη. Είτε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το κατανοήσατε ακριβώς -και στο σημείο αυτό θα καταθέσω το απόσπασμα πρακτικού </w:t>
      </w:r>
      <w:r>
        <w:rPr>
          <w:rFonts w:eastAsia="Times New Roman" w:cs="Times New Roman"/>
          <w:szCs w:val="24"/>
        </w:rPr>
        <w:t xml:space="preserve">νούμερο 7/9-11-2018 με αριθμό απόφασης 45/2018 της Περιφέρειας Κρήτης- είτε κατανοήσατε είτε πολύ καλά το πόσο σας εξυπηρετούν οι συνθήκες που περιγράφονται στο απόσπασμα αυτό σε πολιτικό επίπεδο.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4"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Η εξέλιξη των γεγονότων και των δεδομένων μας δικαιώνει ως</w:t>
      </w:r>
      <w:r>
        <w:rPr>
          <w:rFonts w:eastAsia="Times New Roman" w:cs="Times New Roman"/>
          <w:szCs w:val="24"/>
        </w:rPr>
        <w:t xml:space="preserve"> ΜέΡΑ25 για του λόγου το αληθές και για τις θέσεις μας υπέρ του δημόσιου συστήματος </w:t>
      </w:r>
      <w:r>
        <w:rPr>
          <w:rFonts w:eastAsia="Times New Roman" w:cs="Times New Roman"/>
          <w:szCs w:val="24"/>
        </w:rPr>
        <w:lastRenderedPageBreak/>
        <w:t>υγείας και του σαφούς διαχωρισμού του από τον ιδιωτικό τομέα μακριά από ΣΔΙΤ και ΜΚΟ.</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5"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Θα καταθέσω περαιτέρω στο Κοινοβούλιο τις δύο επισυναπτόμενες γνωματεύσεις με ημερομην</w:t>
      </w:r>
      <w:r>
        <w:rPr>
          <w:rFonts w:eastAsia="Times New Roman" w:cs="Times New Roman"/>
          <w:szCs w:val="24"/>
        </w:rPr>
        <w:t>ία Μαΐου του 2022 που αποδεικνύουν τα όσα ισχυρίστηκα από αυτό εδώ το Βήμα το 2020, δηλαδή ότι μέσω του τομέα ψυχιατρικής του ΠΑΓΝΗ θα ανοίγατε διάπλατα τις πόρτες στους ιδιώτες γιατρούς.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6"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Έρχομαι δύο χρόνια αργότερα να σας ρωτήσω ευθέως ξανά</w:t>
      </w:r>
      <w:r w:rsidRPr="00E64696">
        <w:rPr>
          <w:rFonts w:eastAsia="Times New Roman" w:cs="Times New Roman"/>
          <w:szCs w:val="24"/>
        </w:rPr>
        <w:t>:</w:t>
      </w:r>
      <w:r>
        <w:rPr>
          <w:rFonts w:eastAsia="Times New Roman" w:cs="Times New Roman"/>
          <w:szCs w:val="24"/>
        </w:rPr>
        <w:t xml:space="preserve"> Θα προκηρύξετε μόνιμες θέσεις ιατρών του ΕΣΥ στον τομέα παιδοψυχιατρικής στην Κρήτη με αξιολόγηση των γιατρών από τις επιτροπές των γιατρών του ΕΣΥ, έτσι όπως γνωρίσαμε το ΕΣΥ από την ίδρυση του ή θα προκηρύξετε θέσεις για παροχή υπηρεσιών από ιδιώτες ψυχ</w:t>
      </w:r>
      <w:r>
        <w:rPr>
          <w:rFonts w:eastAsia="Times New Roman" w:cs="Times New Roman"/>
          <w:szCs w:val="24"/>
        </w:rPr>
        <w:t xml:space="preserve">ιάτρους, όπως φαίνεται από το έγγραφο προκήρυξης χθες ιδιώτη ψυχιάτρου στο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ενιζέλειο</w:t>
      </w:r>
      <w:proofErr w:type="spellEnd"/>
      <w:r>
        <w:rPr>
          <w:rFonts w:eastAsia="Times New Roman" w:cs="Times New Roman"/>
          <w:szCs w:val="24"/>
        </w:rPr>
        <w:t>»</w:t>
      </w:r>
      <w:r>
        <w:rPr>
          <w:rFonts w:eastAsia="Times New Roman" w:cs="Times New Roman"/>
          <w:szCs w:val="24"/>
        </w:rPr>
        <w:t>, το οποίο και αυτό θα σας καταθέτω σήμερα;</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7"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Για να ολοκληρώσω τη σκέψη μου σας παρακαλώ να μας απαντήσετε ειλικρινώς μήπως εν</w:t>
      </w:r>
      <w:r>
        <w:rPr>
          <w:rFonts w:eastAsia="Times New Roman" w:cs="Times New Roman"/>
          <w:szCs w:val="24"/>
        </w:rPr>
        <w:t xml:space="preserve"> </w:t>
      </w:r>
      <w:r>
        <w:rPr>
          <w:rFonts w:eastAsia="Times New Roman" w:cs="Times New Roman"/>
          <w:szCs w:val="24"/>
        </w:rPr>
        <w:t>τέλει σε συνάρτηση με το έγγραφο που θα σας</w:t>
      </w:r>
      <w:r>
        <w:rPr>
          <w:rFonts w:eastAsia="Times New Roman" w:cs="Times New Roman"/>
          <w:szCs w:val="24"/>
        </w:rPr>
        <w:t xml:space="preserve"> καταθέτω μαζί με την Περιφέρεια Κρήτης θα </w:t>
      </w:r>
      <w:proofErr w:type="spellStart"/>
      <w:r>
        <w:rPr>
          <w:rFonts w:eastAsia="Times New Roman" w:cs="Times New Roman"/>
          <w:szCs w:val="24"/>
        </w:rPr>
        <w:t>αποδομήσετε</w:t>
      </w:r>
      <w:proofErr w:type="spellEnd"/>
      <w:r>
        <w:rPr>
          <w:rFonts w:eastAsia="Times New Roman" w:cs="Times New Roman"/>
          <w:szCs w:val="24"/>
        </w:rPr>
        <w:t xml:space="preserve"> πλήρως το ΕΣΥ, την ιατρική δεοντολογία και την έρευνα παραδίδοντας τον τομέα παιδοψυχιατρικής σε ερευνητικά προγράμματα, όπου συγκεκριμένα άτομα θα επιλέγουν τον αρεστό παιδοψυχίατρο, ενώ οι συντοπίτες</w:t>
      </w:r>
      <w:r>
        <w:rPr>
          <w:rFonts w:eastAsia="Times New Roman" w:cs="Times New Roman"/>
          <w:szCs w:val="24"/>
        </w:rPr>
        <w:t xml:space="preserve"> μου θα νομίζουν ότι εξετάζονται στο ΕΣΥ </w:t>
      </w:r>
      <w:r>
        <w:rPr>
          <w:rFonts w:eastAsia="Times New Roman" w:cs="Times New Roman"/>
          <w:szCs w:val="24"/>
        </w:rPr>
        <w:lastRenderedPageBreak/>
        <w:t xml:space="preserve">την ώρα που τα προσωπικά τους δεδομένα θα αποτελούν μέσο για χρηματοδοτήσεις στα χέρια συγκεκριμένων προσώπων δίχως να υπάρχει μηχανισμός ελέγχου.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8"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Σας ευχαριστώ.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79"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Λογιάδης</w:t>
      </w:r>
      <w:proofErr w:type="spellEnd"/>
      <w:r>
        <w:rPr>
          <w:rFonts w:eastAsia="Times New Roman" w:cs="Times New Roman"/>
          <w:szCs w:val="24"/>
        </w:rPr>
        <w:t xml:space="preserve"> κ</w:t>
      </w:r>
      <w:r>
        <w:rPr>
          <w:rFonts w:eastAsia="Times New Roman" w:cs="Times New Roman"/>
          <w:szCs w:val="24"/>
        </w:rPr>
        <w:t xml:space="preserve">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rsidR="00785B97" w:rsidRDefault="00C57472" w:rsidP="007A29E9">
      <w:pPr>
        <w:tabs>
          <w:tab w:val="left" w:pos="1506"/>
          <w:tab w:val="center" w:pos="4753"/>
        </w:tabs>
        <w:spacing w:after="0" w:line="600" w:lineRule="auto"/>
        <w:ind w:firstLine="720"/>
        <w:jc w:val="both"/>
        <w:rPr>
          <w:rFonts w:eastAsia="SimSun"/>
          <w:b/>
          <w:bCs/>
          <w:szCs w:val="24"/>
          <w:lang w:eastAsia="zh-CN"/>
        </w:rPr>
        <w:pPrChange w:id="380" w:author="Σπανός Γεώργιος" w:date="2022-10-04T10:45:00Z">
          <w:pPr>
            <w:tabs>
              <w:tab w:val="left" w:pos="1506"/>
              <w:tab w:val="center" w:pos="4753"/>
            </w:tabs>
            <w:spacing w:line="600" w:lineRule="auto"/>
            <w:ind w:firstLine="720"/>
            <w:jc w:val="both"/>
          </w:pPr>
        </w:pPrChange>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7A0900">
        <w:rPr>
          <w:rFonts w:eastAsia="SimSun"/>
          <w:bCs/>
          <w:szCs w:val="24"/>
          <w:lang w:eastAsia="zh-CN"/>
        </w:rPr>
        <w:t>Ορίστε, κύριε Υπουργέ, έχετε τον λόγο</w:t>
      </w:r>
      <w:r>
        <w:rPr>
          <w:rFonts w:eastAsia="SimSun"/>
          <w:bCs/>
          <w:szCs w:val="24"/>
          <w:lang w:eastAsia="zh-CN"/>
        </w:rPr>
        <w:t xml:space="preserve"> για τρία λεπτά για τη δε</w:t>
      </w:r>
      <w:r>
        <w:rPr>
          <w:rFonts w:eastAsia="SimSun"/>
          <w:bCs/>
          <w:szCs w:val="24"/>
          <w:lang w:eastAsia="zh-CN"/>
        </w:rPr>
        <w:t>υτερολογία σας</w:t>
      </w:r>
      <w:r w:rsidRPr="007A0900">
        <w:rPr>
          <w:rFonts w:eastAsia="SimSun"/>
          <w:bCs/>
          <w:szCs w:val="24"/>
          <w:lang w:eastAsia="zh-CN"/>
        </w:rPr>
        <w:t>.</w:t>
      </w:r>
      <w:r>
        <w:rPr>
          <w:rFonts w:eastAsia="SimSun"/>
          <w:b/>
          <w:bCs/>
          <w:szCs w:val="24"/>
          <w:lang w:eastAsia="zh-CN"/>
        </w:rPr>
        <w:t xml:space="preserve">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1" w:author="Σπανός Γεώργιος" w:date="2022-10-04T10:45:00Z">
          <w:pPr>
            <w:tabs>
              <w:tab w:val="left" w:pos="1506"/>
              <w:tab w:val="center" w:pos="4753"/>
            </w:tabs>
            <w:spacing w:line="600" w:lineRule="auto"/>
            <w:ind w:firstLine="720"/>
            <w:jc w:val="both"/>
          </w:pPr>
        </w:pPrChange>
      </w:pPr>
      <w:r>
        <w:rPr>
          <w:rFonts w:eastAsia="Times New Roman"/>
          <w:b/>
          <w:color w:val="111111"/>
          <w:szCs w:val="24"/>
        </w:rPr>
        <w:t xml:space="preserve">ΑΘΑΝΑΣΙΟΣ ΠΛΕΥΡΗΣ (Υπουργός Υγείας): </w:t>
      </w:r>
      <w:r>
        <w:rPr>
          <w:rFonts w:eastAsia="Times New Roman" w:cs="Times New Roman"/>
          <w:szCs w:val="24"/>
        </w:rPr>
        <w:t>Κύριε Βουλευτά, εμείς κάνουμε όσες προσπάθειες χρειάζονται για να στελεχώνεται το ΕΣΥ. Και αυτή τη στιγμή</w:t>
      </w:r>
      <w:r>
        <w:rPr>
          <w:rFonts w:eastAsia="Times New Roman" w:cs="Times New Roman"/>
          <w:szCs w:val="24"/>
        </w:rPr>
        <w:t>,</w:t>
      </w:r>
      <w:r>
        <w:rPr>
          <w:rFonts w:eastAsia="Times New Roman" w:cs="Times New Roman"/>
          <w:szCs w:val="24"/>
        </w:rPr>
        <w:t xml:space="preserve"> με συγχωρείτε</w:t>
      </w:r>
      <w:r>
        <w:rPr>
          <w:rFonts w:eastAsia="Times New Roman" w:cs="Times New Roman"/>
          <w:szCs w:val="24"/>
        </w:rPr>
        <w:t>,</w:t>
      </w:r>
      <w:r>
        <w:rPr>
          <w:rFonts w:eastAsia="Times New Roman" w:cs="Times New Roman"/>
          <w:szCs w:val="24"/>
        </w:rPr>
        <w:t xml:space="preserve"> σε μια Κυβέρνηση η οποία μέσα σε τρία χρόνια έχει βγάλει περισσότερες προκηρύξε</w:t>
      </w:r>
      <w:r>
        <w:rPr>
          <w:rFonts w:eastAsia="Times New Roman" w:cs="Times New Roman"/>
          <w:szCs w:val="24"/>
        </w:rPr>
        <w:t>ις από ότι έχει βγάλει η προηγούμενη κυβέρνηση και έχει και τη μεγαλύτερη κάλυψη σε γιατρούς από ότι είχε η προηγούμενη κυβέρνηση, αλλά και μόνο για το 2022 ερχόμαστε και έχουμε την προκήρυξη που έχει πάει στο ΑΣΕΠ για τέσσερις χιλιάδες νοσηλευτές, επτακόσ</w:t>
      </w:r>
      <w:r>
        <w:rPr>
          <w:rFonts w:eastAsia="Times New Roman" w:cs="Times New Roman"/>
          <w:szCs w:val="24"/>
        </w:rPr>
        <w:t>ιους γιατρούς και εννιακόσιους δέκα λοιπό προσωπικό</w:t>
      </w:r>
      <w:r>
        <w:rPr>
          <w:rFonts w:eastAsia="Times New Roman" w:cs="Times New Roman"/>
          <w:szCs w:val="24"/>
        </w:rPr>
        <w:t>,</w:t>
      </w:r>
      <w:r>
        <w:rPr>
          <w:rFonts w:eastAsia="Times New Roman" w:cs="Times New Roman"/>
          <w:szCs w:val="24"/>
        </w:rPr>
        <w:t xml:space="preserve"> αντιλαμβάνεστε ότι υπάρχει σαφής πρόθεση και βούληση να καλύπτονται τα κενά του ΕΣΥ με μόνιμες θέσεις. Όπου αυτό δεν είναι εφικτό και ειδικά για τις </w:t>
      </w:r>
      <w:r>
        <w:rPr>
          <w:rFonts w:eastAsia="Times New Roman" w:cs="Times New Roman"/>
          <w:szCs w:val="24"/>
        </w:rPr>
        <w:lastRenderedPageBreak/>
        <w:t xml:space="preserve">συνθήκες </w:t>
      </w:r>
      <w:r>
        <w:rPr>
          <w:rFonts w:eastAsia="Times New Roman" w:cs="Times New Roman"/>
          <w:szCs w:val="24"/>
          <w:lang w:val="en-US"/>
        </w:rPr>
        <w:t>COVID</w:t>
      </w:r>
      <w:r>
        <w:rPr>
          <w:rFonts w:eastAsia="Times New Roman" w:cs="Times New Roman"/>
          <w:szCs w:val="24"/>
        </w:rPr>
        <w:t xml:space="preserve"> υπήρξε και επικουρικό προσωπικό που πάλ</w:t>
      </w:r>
      <w:r>
        <w:rPr>
          <w:rFonts w:eastAsia="Times New Roman" w:cs="Times New Roman"/>
          <w:szCs w:val="24"/>
        </w:rPr>
        <w:t xml:space="preserve">ι φτάνει στον αριθμό των δώδεκα χιλιάδων ατόμων, δηλαδή υπήρξε πλήρης κάλυψη από επικουρικό προσωπικό και τώρα προσπαθούμε αυτό το επικουρικό προσωπικό να έχει τις δυνατότητες να διεκδικήσει να λάβει μία μόνιμη θέση στο ΕΣΥ.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2"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Άρα, η βούλησή μας είναι ξεκάθ</w:t>
      </w:r>
      <w:r>
        <w:rPr>
          <w:rFonts w:eastAsia="Times New Roman" w:cs="Times New Roman"/>
          <w:szCs w:val="24"/>
        </w:rPr>
        <w:t>αρη</w:t>
      </w:r>
      <w:r>
        <w:rPr>
          <w:rFonts w:eastAsia="Times New Roman" w:cs="Times New Roman"/>
          <w:szCs w:val="24"/>
        </w:rPr>
        <w:t>,</w:t>
      </w:r>
      <w:r>
        <w:rPr>
          <w:rFonts w:eastAsia="Times New Roman" w:cs="Times New Roman"/>
          <w:szCs w:val="24"/>
        </w:rPr>
        <w:t xml:space="preserve"> οπουδήποτε υπάρχουν κενά να προκηρύσσονται θέσεις και μάλιστα αυτή τη στιγμή επεξεργαζόμαστε -και έχει την αρμοδιότητα η Αναπληρώτρια Υπουργός Υγείας- και όπου βγαίνουν άγονες προκηρύξεις πώς θα υπάρχουν δυνατότητες ώστε να υπάρξουν κίνητρα συγκεκριμέ</w:t>
      </w:r>
      <w:r>
        <w:rPr>
          <w:rFonts w:eastAsia="Times New Roman" w:cs="Times New Roman"/>
          <w:szCs w:val="24"/>
        </w:rPr>
        <w:t xml:space="preserve">να. Κυρίως στη νησιωτική Ελλάδα υπάρχουν περιοχές που βρίσκονται σε πολύ πιο δύσκολη θέση από αυτή που περιγράφεται στην Κρήτη, αλλά θα υπάρξουν κίνητρα συγκεκριμένα προκειμένου να καλυφθούν αυτά τα κενά με μόνιμες θέσεις.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3"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Επειδή όμως ακόμα και τα κίνητρα</w:t>
      </w:r>
      <w:r>
        <w:rPr>
          <w:rFonts w:eastAsia="Times New Roman" w:cs="Times New Roman"/>
          <w:szCs w:val="24"/>
        </w:rPr>
        <w:t xml:space="preserve"> να υπάρξουν μπορεί να δημιουργούνται κενά και να υπάρχουν άγονες περιοχές ήδη από το νομοσχέδιο «Γιατρός για όλους» στην </w:t>
      </w:r>
      <w:r>
        <w:rPr>
          <w:rFonts w:eastAsia="Times New Roman" w:cs="Times New Roman"/>
          <w:szCs w:val="24"/>
        </w:rPr>
        <w:t>π</w:t>
      </w:r>
      <w:r>
        <w:rPr>
          <w:rFonts w:eastAsia="Times New Roman" w:cs="Times New Roman"/>
          <w:szCs w:val="24"/>
        </w:rPr>
        <w:t>ρωτοβάθμια έχουμε δώσει τη δυνατότητα και επίκειται υπουργική απόφαση -ναι, είναι κάτι με το οποίο διαφωνείτε, εμείς το θεωρούμε κεντ</w:t>
      </w:r>
      <w:r>
        <w:rPr>
          <w:rFonts w:eastAsia="Times New Roman" w:cs="Times New Roman"/>
          <w:szCs w:val="24"/>
        </w:rPr>
        <w:t xml:space="preserve">ρική πολιτική- ότι θα πρέπει να δίνεται η δυνατότητα και σε ιδιώτες γιατρούς εκεί πέρα που έχουμε άγονες θέσεις να μπορούν με υπηρεσία </w:t>
      </w:r>
      <w:r>
        <w:rPr>
          <w:rFonts w:eastAsia="Times New Roman" w:cs="Times New Roman"/>
          <w:szCs w:val="24"/>
        </w:rPr>
        <w:lastRenderedPageBreak/>
        <w:t>πια μερικής απασχόλησης να καλύπτουν αυτά τα κενά, γιατί αυτά τα κενά πρέπει να καλύπτονται προς όφελος των πολιτών.</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4"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Άρα,</w:t>
      </w:r>
      <w:r>
        <w:rPr>
          <w:rFonts w:eastAsia="Times New Roman" w:cs="Times New Roman"/>
          <w:szCs w:val="24"/>
        </w:rPr>
        <w:t xml:space="preserve"> εξαντλούμε και τις δυνατότητες εκεί πέρα που δεν θα ανταποκριθούν οι γιατροί για να πάνε στις μόνιμες θέσεις να υπάρχει δυνατότητα των συνεργασιών με τον ιδιωτικό τομέα και με ιδιώτες γιατρούς.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5"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Στο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ενιζέλειο</w:t>
      </w:r>
      <w:proofErr w:type="spellEnd"/>
      <w:r>
        <w:rPr>
          <w:rFonts w:eastAsia="Times New Roman" w:cs="Times New Roman"/>
          <w:szCs w:val="24"/>
        </w:rPr>
        <w:t>»</w:t>
      </w:r>
      <w:r>
        <w:rPr>
          <w:rFonts w:eastAsia="Times New Roman" w:cs="Times New Roman"/>
          <w:szCs w:val="24"/>
        </w:rPr>
        <w:t xml:space="preserve"> ακριβώς όπως αναφέρεται στην ψυχιατρική και </w:t>
      </w:r>
      <w:r>
        <w:rPr>
          <w:rFonts w:eastAsia="Times New Roman" w:cs="Times New Roman"/>
          <w:szCs w:val="24"/>
        </w:rPr>
        <w:t>ειδικά για τα παιδιά υπάρχει ένα τεράστιο κενό. Βγαίνουν προκηρύξεις συνεχώς, βγαίνουν προκηρύξεις σε καλύτερες θέσεις από ότι είχαν βγει οι προηγούμενες και δεν καλύπτονται οι συγκεκριμένες θέσεις. Οπότε είτε με τη μορφή της κάλυψης που υπάρχει σε άλλα νο</w:t>
      </w:r>
      <w:r>
        <w:rPr>
          <w:rFonts w:eastAsia="Times New Roman" w:cs="Times New Roman"/>
          <w:szCs w:val="24"/>
        </w:rPr>
        <w:t>σοκομεία είτε με τη μορφή των μετακινήσεων είτε με τη μορφή των συνεργειών θα βγάζουμε μεν τις προκηρύξεις για τις μόνιμες θέσεις, αλλά δεν πρόκειται να αφήσουμε ακάλυπτο και τον πληθυσμό. Και αν χρειαστεί προφανώς εκεί πέρα θα συνεργαστούμε και με ιδιώτες</w:t>
      </w:r>
      <w:r>
        <w:rPr>
          <w:rFonts w:eastAsia="Times New Roman" w:cs="Times New Roman"/>
          <w:szCs w:val="24"/>
        </w:rPr>
        <w:t>.</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6" w:author="Σπανός Γεώργιος" w:date="2022-10-04T10:45:00Z">
          <w:pPr>
            <w:tabs>
              <w:tab w:val="left" w:pos="1506"/>
              <w:tab w:val="center" w:pos="4753"/>
            </w:tabs>
            <w:spacing w:line="600" w:lineRule="auto"/>
            <w:ind w:firstLine="720"/>
            <w:jc w:val="both"/>
          </w:pPr>
        </w:pPrChange>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Ευχαριστώ πολύ, κύριε Υπουργέ.</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7"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Δεν θα συζητηθεί η πρώτη</w:t>
      </w:r>
      <w:r w:rsidRPr="00681CCA">
        <w:rPr>
          <w:rFonts w:eastAsia="Times New Roman" w:cs="Times New Roman"/>
          <w:szCs w:val="24"/>
        </w:rPr>
        <w:t xml:space="preserve"> με αριθμό 850/30-6-2022 </w:t>
      </w:r>
      <w:r>
        <w:rPr>
          <w:rFonts w:eastAsia="Times New Roman" w:cs="Times New Roman"/>
          <w:szCs w:val="24"/>
        </w:rPr>
        <w:t>ε</w:t>
      </w:r>
      <w:r w:rsidRPr="00681CCA">
        <w:rPr>
          <w:rFonts w:eastAsia="Times New Roman" w:cs="Times New Roman"/>
          <w:szCs w:val="24"/>
        </w:rPr>
        <w:t xml:space="preserve">πίκαιρη </w:t>
      </w:r>
      <w:r>
        <w:rPr>
          <w:rFonts w:eastAsia="Times New Roman" w:cs="Times New Roman"/>
          <w:szCs w:val="24"/>
        </w:rPr>
        <w:t>ε</w:t>
      </w:r>
      <w:r w:rsidRPr="00681CCA">
        <w:rPr>
          <w:rFonts w:eastAsia="Times New Roman" w:cs="Times New Roman"/>
          <w:szCs w:val="24"/>
        </w:rPr>
        <w:t xml:space="preserve">ρώτηση </w:t>
      </w:r>
      <w:r>
        <w:rPr>
          <w:rFonts w:eastAsia="Times New Roman" w:cs="Times New Roman"/>
          <w:szCs w:val="24"/>
        </w:rPr>
        <w:t xml:space="preserve">δεύτερου κύκλου </w:t>
      </w:r>
      <w:r w:rsidRPr="00681CCA">
        <w:rPr>
          <w:rFonts w:eastAsia="Times New Roman" w:cs="Times New Roman"/>
          <w:szCs w:val="24"/>
        </w:rPr>
        <w:t>του Βουλευτή Λάρισας του Συνασπισμού Ριζοσπαστικής Αριστεράς κ.</w:t>
      </w:r>
      <w:r>
        <w:rPr>
          <w:rFonts w:eastAsia="Times New Roman" w:cs="Times New Roman"/>
          <w:szCs w:val="24"/>
        </w:rPr>
        <w:t xml:space="preserve"> </w:t>
      </w:r>
      <w:r w:rsidRPr="00681CCA">
        <w:rPr>
          <w:rFonts w:eastAsia="Times New Roman" w:cs="Times New Roman"/>
          <w:bCs/>
          <w:szCs w:val="24"/>
        </w:rPr>
        <w:t>Βασιλείου Κόκκαλη</w:t>
      </w:r>
      <w:r>
        <w:rPr>
          <w:rFonts w:eastAsia="Times New Roman" w:cs="Times New Roman"/>
          <w:b/>
          <w:bCs/>
          <w:szCs w:val="24"/>
        </w:rPr>
        <w:t xml:space="preserve"> </w:t>
      </w:r>
      <w:r w:rsidRPr="00681CCA">
        <w:rPr>
          <w:rFonts w:eastAsia="Times New Roman" w:cs="Times New Roman"/>
          <w:szCs w:val="24"/>
        </w:rPr>
        <w:t>προς τον Υπουργό</w:t>
      </w:r>
      <w:r>
        <w:rPr>
          <w:rFonts w:eastAsia="Times New Roman" w:cs="Times New Roman"/>
          <w:b/>
          <w:bCs/>
          <w:szCs w:val="24"/>
        </w:rPr>
        <w:t xml:space="preserve"> </w:t>
      </w:r>
      <w:r w:rsidRPr="00681CCA">
        <w:rPr>
          <w:rFonts w:eastAsia="Times New Roman" w:cs="Times New Roman"/>
          <w:bCs/>
          <w:szCs w:val="24"/>
        </w:rPr>
        <w:t>Οικονομικών,</w:t>
      </w:r>
      <w:r>
        <w:rPr>
          <w:rFonts w:eastAsia="Times New Roman" w:cs="Times New Roman"/>
          <w:b/>
          <w:bCs/>
          <w:szCs w:val="24"/>
        </w:rPr>
        <w:t xml:space="preserve"> </w:t>
      </w:r>
      <w:r w:rsidRPr="00681CCA">
        <w:rPr>
          <w:rFonts w:eastAsia="Times New Roman" w:cs="Times New Roman"/>
          <w:szCs w:val="24"/>
        </w:rPr>
        <w:t>με θέμα: «Ατελέσφορη η «δεύτερη ευκαιρία» του εξωδικαστικού μηχανισμού για φυσικά και νομικά πρόσ</w:t>
      </w:r>
      <w:r>
        <w:rPr>
          <w:rFonts w:eastAsia="Times New Roman" w:cs="Times New Roman"/>
          <w:szCs w:val="24"/>
        </w:rPr>
        <w:t>ωπα του νέου πτωχευτικού νόμου», κατόπιν συνεννόησης.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88"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lastRenderedPageBreak/>
        <w:t>Δεν θα συζητηθεί η δέκατη έβδομη</w:t>
      </w:r>
      <w:r w:rsidRPr="00681CCA">
        <w:rPr>
          <w:rFonts w:eastAsia="Times New Roman" w:cs="Times New Roman"/>
          <w:szCs w:val="24"/>
        </w:rPr>
        <w:t xml:space="preserve"> με αριθμό 857/1-7-2022 </w:t>
      </w:r>
      <w:r>
        <w:rPr>
          <w:rFonts w:eastAsia="Times New Roman" w:cs="Times New Roman"/>
          <w:szCs w:val="24"/>
        </w:rPr>
        <w:t>ε</w:t>
      </w:r>
      <w:r w:rsidRPr="00681CCA">
        <w:rPr>
          <w:rFonts w:eastAsia="Times New Roman" w:cs="Times New Roman"/>
          <w:szCs w:val="24"/>
        </w:rPr>
        <w:t xml:space="preserve">πίκαιρη </w:t>
      </w:r>
      <w:r>
        <w:rPr>
          <w:rFonts w:eastAsia="Times New Roman" w:cs="Times New Roman"/>
          <w:szCs w:val="24"/>
        </w:rPr>
        <w:t>ε</w:t>
      </w:r>
      <w:r w:rsidRPr="00681CCA">
        <w:rPr>
          <w:rFonts w:eastAsia="Times New Roman" w:cs="Times New Roman"/>
          <w:szCs w:val="24"/>
        </w:rPr>
        <w:t xml:space="preserve">ρώτηση </w:t>
      </w:r>
      <w:r>
        <w:rPr>
          <w:rFonts w:eastAsia="Times New Roman" w:cs="Times New Roman"/>
          <w:szCs w:val="24"/>
        </w:rPr>
        <w:t>δεύτερου κύκλου του</w:t>
      </w:r>
      <w:r>
        <w:rPr>
          <w:rFonts w:eastAsia="Times New Roman" w:cs="Times New Roman"/>
          <w:szCs w:val="24"/>
        </w:rPr>
        <w:t xml:space="preserve"> Βουλευτή Α</w:t>
      </w:r>
      <w:r>
        <w:rPr>
          <w:rFonts w:eastAsia="Times New Roman" w:cs="Times New Roman"/>
          <w:szCs w:val="24"/>
        </w:rPr>
        <w:t>΄</w:t>
      </w:r>
      <w:r>
        <w:rPr>
          <w:rFonts w:eastAsia="Times New Roman" w:cs="Times New Roman"/>
          <w:szCs w:val="24"/>
        </w:rPr>
        <w:t xml:space="preserve"> Θεσσαλονίκης</w:t>
      </w:r>
      <w:r w:rsidRPr="00681CCA">
        <w:rPr>
          <w:rFonts w:eastAsia="Times New Roman" w:cs="Times New Roman"/>
          <w:szCs w:val="24"/>
        </w:rPr>
        <w:t xml:space="preserve"> του Συνασπισμού Ριζοσπαστικής Αριστεράς</w:t>
      </w:r>
      <w:r>
        <w:rPr>
          <w:rFonts w:eastAsia="Times New Roman" w:cs="Times New Roman"/>
          <w:szCs w:val="24"/>
        </w:rPr>
        <w:t xml:space="preserve"> </w:t>
      </w:r>
      <w:r w:rsidRPr="00681CCA">
        <w:rPr>
          <w:rFonts w:eastAsia="Times New Roman" w:cs="Times New Roman"/>
          <w:szCs w:val="24"/>
        </w:rPr>
        <w:t>κ.</w:t>
      </w:r>
      <w:r>
        <w:rPr>
          <w:rFonts w:eastAsia="Times New Roman" w:cs="Times New Roman"/>
          <w:szCs w:val="24"/>
        </w:rPr>
        <w:t xml:space="preserve"> </w:t>
      </w:r>
      <w:r w:rsidRPr="00681CCA">
        <w:rPr>
          <w:rFonts w:eastAsia="Times New Roman" w:cs="Times New Roman"/>
          <w:bCs/>
          <w:szCs w:val="24"/>
        </w:rPr>
        <w:t>Χρήστου Γιαννούλη</w:t>
      </w:r>
      <w:r>
        <w:rPr>
          <w:rFonts w:eastAsia="Times New Roman" w:cs="Times New Roman"/>
          <w:szCs w:val="24"/>
        </w:rPr>
        <w:t xml:space="preserve"> </w:t>
      </w:r>
      <w:r w:rsidRPr="00681CCA">
        <w:rPr>
          <w:rFonts w:eastAsia="Times New Roman" w:cs="Times New Roman"/>
          <w:szCs w:val="24"/>
        </w:rPr>
        <w:t>προς τον Υπουργό</w:t>
      </w:r>
      <w:r>
        <w:rPr>
          <w:rFonts w:eastAsia="Times New Roman" w:cs="Times New Roman"/>
          <w:szCs w:val="24"/>
        </w:rPr>
        <w:t xml:space="preserve"> </w:t>
      </w:r>
      <w:r w:rsidRPr="00681CCA">
        <w:rPr>
          <w:rFonts w:eastAsia="Times New Roman" w:cs="Times New Roman"/>
          <w:bCs/>
          <w:szCs w:val="24"/>
        </w:rPr>
        <w:t>Υποδομών και Μεταφορών,</w:t>
      </w:r>
      <w:r>
        <w:rPr>
          <w:rFonts w:eastAsia="Times New Roman" w:cs="Times New Roman"/>
          <w:bCs/>
          <w:szCs w:val="24"/>
        </w:rPr>
        <w:t xml:space="preserve"> </w:t>
      </w:r>
      <w:r w:rsidRPr="00681CCA">
        <w:rPr>
          <w:rFonts w:eastAsia="Times New Roman" w:cs="Times New Roman"/>
          <w:szCs w:val="24"/>
        </w:rPr>
        <w:t xml:space="preserve">με θέμα: «Η τραγική </w:t>
      </w:r>
      <w:proofErr w:type="spellStart"/>
      <w:r w:rsidRPr="00681CCA">
        <w:rPr>
          <w:rFonts w:eastAsia="Times New Roman" w:cs="Times New Roman"/>
          <w:szCs w:val="24"/>
        </w:rPr>
        <w:t>υποστελέχωση</w:t>
      </w:r>
      <w:proofErr w:type="spellEnd"/>
      <w:r w:rsidRPr="00681CCA">
        <w:rPr>
          <w:rFonts w:eastAsia="Times New Roman" w:cs="Times New Roman"/>
          <w:szCs w:val="24"/>
        </w:rPr>
        <w:t xml:space="preserve"> των περιφερειακών αεροδρομίων οδηγεί τους εργαζόμενους στα ό</w:t>
      </w:r>
      <w:r>
        <w:rPr>
          <w:rFonts w:eastAsia="Times New Roman" w:cs="Times New Roman"/>
          <w:szCs w:val="24"/>
        </w:rPr>
        <w:t>ρια της εργασιακής εξουθένωσης»,</w:t>
      </w:r>
      <w:r w:rsidRPr="00B5367B">
        <w:rPr>
          <w:rFonts w:eastAsia="Times New Roman" w:cs="Times New Roman"/>
          <w:szCs w:val="24"/>
        </w:rPr>
        <w:t xml:space="preserve"> </w:t>
      </w:r>
      <w:r>
        <w:rPr>
          <w:rFonts w:eastAsia="Times New Roman" w:cs="Times New Roman"/>
          <w:szCs w:val="24"/>
        </w:rPr>
        <w:t>κα</w:t>
      </w:r>
      <w:r>
        <w:rPr>
          <w:rFonts w:eastAsia="Times New Roman" w:cs="Times New Roman"/>
          <w:szCs w:val="24"/>
        </w:rPr>
        <w:t>τόπιν συνεννόησης.</w:t>
      </w:r>
    </w:p>
    <w:p w:rsidR="00785B97" w:rsidRDefault="00C57472" w:rsidP="007A29E9">
      <w:pPr>
        <w:tabs>
          <w:tab w:val="left" w:pos="1506"/>
          <w:tab w:val="center" w:pos="4753"/>
        </w:tabs>
        <w:spacing w:after="0" w:line="600" w:lineRule="auto"/>
        <w:ind w:firstLine="720"/>
        <w:jc w:val="both"/>
        <w:rPr>
          <w:rFonts w:eastAsia="Times New Roman" w:cs="Times New Roman"/>
          <w:bCs/>
          <w:szCs w:val="24"/>
        </w:rPr>
        <w:pPrChange w:id="389" w:author="Σπανός Γεώργιος" w:date="2022-10-04T10:45:00Z">
          <w:pPr>
            <w:tabs>
              <w:tab w:val="left" w:pos="1506"/>
              <w:tab w:val="center" w:pos="4753"/>
            </w:tabs>
            <w:spacing w:line="600" w:lineRule="auto"/>
            <w:ind w:firstLine="720"/>
            <w:jc w:val="both"/>
          </w:pPr>
        </w:pPrChange>
      </w:pPr>
      <w:r>
        <w:rPr>
          <w:rFonts w:eastAsia="Times New Roman" w:cs="Times New Roman"/>
          <w:bCs/>
          <w:szCs w:val="24"/>
        </w:rPr>
        <w:t>Προχωράμε στη δεύτερη</w:t>
      </w:r>
      <w:r w:rsidRPr="00681CCA">
        <w:rPr>
          <w:rFonts w:eastAsia="Times New Roman" w:cs="Times New Roman"/>
          <w:bCs/>
          <w:szCs w:val="24"/>
        </w:rPr>
        <w:t xml:space="preserve"> με αριθμό 5483/30-5-2022 </w:t>
      </w:r>
      <w:r>
        <w:rPr>
          <w:rFonts w:eastAsia="Times New Roman" w:cs="Times New Roman"/>
          <w:bCs/>
          <w:szCs w:val="24"/>
        </w:rPr>
        <w:t>ε</w:t>
      </w:r>
      <w:r w:rsidRPr="00681CCA">
        <w:rPr>
          <w:rFonts w:eastAsia="Times New Roman" w:cs="Times New Roman"/>
          <w:bCs/>
          <w:szCs w:val="24"/>
        </w:rPr>
        <w:t xml:space="preserve">ρώτηση </w:t>
      </w:r>
      <w:r>
        <w:rPr>
          <w:rFonts w:eastAsia="Times New Roman" w:cs="Times New Roman"/>
          <w:bCs/>
          <w:szCs w:val="24"/>
        </w:rPr>
        <w:t xml:space="preserve">του κύκλου αναφορών-ερωτήσεων </w:t>
      </w:r>
      <w:r w:rsidRPr="00681CCA">
        <w:rPr>
          <w:rFonts w:eastAsia="Times New Roman" w:cs="Times New Roman"/>
          <w:bCs/>
          <w:szCs w:val="24"/>
        </w:rPr>
        <w:t>του Ε</w:t>
      </w:r>
      <w:r>
        <w:rPr>
          <w:rFonts w:eastAsia="Times New Roman" w:cs="Times New Roman"/>
          <w:bCs/>
          <w:szCs w:val="24"/>
        </w:rPr>
        <w:t>΄</w:t>
      </w:r>
      <w:r w:rsidRPr="00681CCA">
        <w:rPr>
          <w:rFonts w:eastAsia="Times New Roman" w:cs="Times New Roman"/>
          <w:bCs/>
          <w:szCs w:val="24"/>
        </w:rPr>
        <w:t xml:space="preserve"> Αντιπροέδρου της Βουλής και Βουλευτή Αρκαδίας του Κινήματος Αλλαγής κ.</w:t>
      </w:r>
      <w:r>
        <w:rPr>
          <w:rFonts w:eastAsia="Times New Roman" w:cs="Times New Roman"/>
          <w:bCs/>
          <w:szCs w:val="24"/>
        </w:rPr>
        <w:t xml:space="preserve"> </w:t>
      </w:r>
      <w:r w:rsidRPr="00681CCA">
        <w:rPr>
          <w:rFonts w:eastAsia="Times New Roman" w:cs="Times New Roman"/>
          <w:szCs w:val="24"/>
        </w:rPr>
        <w:t>Οδυσσέα Κωνσταντινόπουλου</w:t>
      </w:r>
      <w:r>
        <w:rPr>
          <w:rFonts w:eastAsia="Times New Roman" w:cs="Times New Roman"/>
          <w:b/>
          <w:szCs w:val="24"/>
        </w:rPr>
        <w:t xml:space="preserve"> </w:t>
      </w:r>
      <w:r w:rsidRPr="00681CCA">
        <w:rPr>
          <w:rFonts w:eastAsia="Times New Roman" w:cs="Times New Roman"/>
          <w:bCs/>
          <w:szCs w:val="24"/>
        </w:rPr>
        <w:t>προς τον Υπουργό</w:t>
      </w:r>
      <w:r>
        <w:rPr>
          <w:rFonts w:eastAsia="Times New Roman" w:cs="Times New Roman"/>
          <w:bCs/>
          <w:szCs w:val="24"/>
        </w:rPr>
        <w:t xml:space="preserve"> </w:t>
      </w:r>
      <w:r w:rsidRPr="00681CCA">
        <w:rPr>
          <w:rFonts w:eastAsia="Times New Roman" w:cs="Times New Roman"/>
          <w:szCs w:val="24"/>
        </w:rPr>
        <w:t>Υγείας,</w:t>
      </w:r>
      <w:r w:rsidRPr="00B5367B">
        <w:rPr>
          <w:rFonts w:eastAsia="Times New Roman" w:cs="Times New Roman"/>
          <w:szCs w:val="24"/>
        </w:rPr>
        <w:t xml:space="preserve"> </w:t>
      </w:r>
      <w:r w:rsidRPr="00681CCA">
        <w:rPr>
          <w:rFonts w:eastAsia="Times New Roman" w:cs="Times New Roman"/>
          <w:bCs/>
          <w:szCs w:val="24"/>
        </w:rPr>
        <w:t>με θέμα: «Η έλλειψη στε</w:t>
      </w:r>
      <w:r w:rsidRPr="00681CCA">
        <w:rPr>
          <w:rFonts w:eastAsia="Times New Roman" w:cs="Times New Roman"/>
          <w:bCs/>
          <w:szCs w:val="24"/>
        </w:rPr>
        <w:t>λέχωσης σε χειρο</w:t>
      </w:r>
      <w:r>
        <w:rPr>
          <w:rFonts w:eastAsia="Times New Roman" w:cs="Times New Roman"/>
          <w:bCs/>
          <w:szCs w:val="24"/>
        </w:rPr>
        <w:t>υ</w:t>
      </w:r>
      <w:r w:rsidRPr="00681CCA">
        <w:rPr>
          <w:rFonts w:eastAsia="Times New Roman" w:cs="Times New Roman"/>
          <w:bCs/>
          <w:szCs w:val="24"/>
        </w:rPr>
        <w:t>ργο</w:t>
      </w:r>
      <w:r>
        <w:rPr>
          <w:rFonts w:eastAsia="Times New Roman" w:cs="Times New Roman"/>
          <w:bCs/>
          <w:szCs w:val="24"/>
        </w:rPr>
        <w:t>ύ</w:t>
      </w:r>
      <w:r w:rsidRPr="00681CCA">
        <w:rPr>
          <w:rFonts w:eastAsia="Times New Roman" w:cs="Times New Roman"/>
          <w:bCs/>
          <w:szCs w:val="24"/>
        </w:rPr>
        <w:t xml:space="preserve">ς δημιουργεί σοβαρότατο πρόβλημα στη Χειρουργική Κλινική του </w:t>
      </w:r>
      <w:proofErr w:type="spellStart"/>
      <w:r w:rsidRPr="00681CCA">
        <w:rPr>
          <w:rFonts w:eastAsia="Times New Roman" w:cs="Times New Roman"/>
          <w:bCs/>
          <w:szCs w:val="24"/>
        </w:rPr>
        <w:t>Παναρκαδικού</w:t>
      </w:r>
      <w:proofErr w:type="spellEnd"/>
      <w:r w:rsidRPr="00681CCA">
        <w:rPr>
          <w:rFonts w:eastAsia="Times New Roman" w:cs="Times New Roman"/>
          <w:bCs/>
          <w:szCs w:val="24"/>
        </w:rPr>
        <w:t xml:space="preserve"> Νοσοκομείου».</w:t>
      </w:r>
    </w:p>
    <w:p w:rsidR="00785B97" w:rsidRDefault="00C57472" w:rsidP="007A29E9">
      <w:pPr>
        <w:tabs>
          <w:tab w:val="left" w:pos="1506"/>
          <w:tab w:val="center" w:pos="4753"/>
        </w:tabs>
        <w:spacing w:after="0" w:line="600" w:lineRule="auto"/>
        <w:ind w:firstLine="720"/>
        <w:jc w:val="both"/>
        <w:rPr>
          <w:rFonts w:eastAsia="Times New Roman" w:cs="Times New Roman"/>
          <w:bCs/>
          <w:szCs w:val="24"/>
        </w:rPr>
        <w:pPrChange w:id="390" w:author="Σπανός Γεώργιος" w:date="2022-10-04T10:45:00Z">
          <w:pPr>
            <w:tabs>
              <w:tab w:val="left" w:pos="1506"/>
              <w:tab w:val="center" w:pos="4753"/>
            </w:tabs>
            <w:spacing w:line="600" w:lineRule="auto"/>
            <w:ind w:firstLine="720"/>
            <w:jc w:val="both"/>
          </w:pPr>
        </w:pPrChange>
      </w:pPr>
      <w:r>
        <w:rPr>
          <w:rFonts w:eastAsia="Times New Roman" w:cs="Times New Roman"/>
          <w:bCs/>
          <w:szCs w:val="24"/>
        </w:rPr>
        <w:t>Ορίστε, κύριε Κωνσταντινόπουλε, έχετε τον λόγο για δύο λεπτά για την πρωτολογία σας.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1" w:author="Σπανός Γεώργιος" w:date="2022-10-04T10:45:00Z">
          <w:pPr>
            <w:tabs>
              <w:tab w:val="left" w:pos="1506"/>
              <w:tab w:val="center" w:pos="4753"/>
            </w:tabs>
            <w:spacing w:line="600" w:lineRule="auto"/>
            <w:ind w:firstLine="720"/>
            <w:jc w:val="both"/>
          </w:pPr>
        </w:pPrChange>
      </w:pPr>
      <w:r>
        <w:rPr>
          <w:rFonts w:eastAsia="Times New Roman"/>
          <w:b/>
          <w:bCs/>
          <w:szCs w:val="24"/>
          <w:lang w:eastAsia="zh-CN"/>
        </w:rPr>
        <w:t>ΟΔΥΣΣΕΑΣ ΚΩΝΣΤΑΝΤΙΝΟΠΟΥΛΟΣ (Ε΄ Αντιπρόεδρος της Βουλής)</w:t>
      </w:r>
      <w:r w:rsidRPr="00E3446C">
        <w:rPr>
          <w:rFonts w:eastAsia="Times New Roman"/>
          <w:b/>
          <w:bCs/>
          <w:szCs w:val="24"/>
          <w:lang w:eastAsia="zh-CN"/>
        </w:rPr>
        <w:t>:</w:t>
      </w:r>
      <w:r>
        <w:rPr>
          <w:rFonts w:eastAsia="Times New Roman" w:cs="Times New Roman"/>
          <w:szCs w:val="24"/>
        </w:rPr>
        <w:t xml:space="preserve"> Ευχαριστώ, κύριε Πρόεδρε.</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2"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Κύριε Υπουργέ, σας βλέπω εκεί με τα χαρτιά που σας έχουν στείλει οι υπηρεσιακοί παράγοντες και σας έχουν δώσει να διαβάζετε και θέλω να σας πω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για το οποίο έχω καταθέσει αρκετές ερωτήσε</w:t>
      </w:r>
      <w:r>
        <w:rPr>
          <w:rFonts w:eastAsia="Times New Roman" w:cs="Times New Roman"/>
          <w:szCs w:val="24"/>
        </w:rPr>
        <w:t xml:space="preserve">ις.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3"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lastRenderedPageBreak/>
        <w:t>Γενικότερα η πανδημία έκανε ακόμα και εσάς να πιστεύετε στην ανάγκη της ισχυρής δημόσιας περίθαλψης. Και για να μη χάνουμε το</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θα πάω απευθείας στο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το οποίο επισκέφθηκε πριν μια βδομάδα ένα κλιμάκιο της Νέας Δημοκρατίας κ</w:t>
      </w:r>
      <w:r>
        <w:rPr>
          <w:rFonts w:eastAsia="Times New Roman" w:cs="Times New Roman"/>
          <w:szCs w:val="24"/>
        </w:rPr>
        <w:t>αι ο επικεφαλής του κλιμακίου είπε ότι όλα</w:t>
      </w:r>
      <w:r>
        <w:rPr>
          <w:rFonts w:eastAsia="Times New Roman" w:cs="Times New Roman"/>
          <w:szCs w:val="24"/>
        </w:rPr>
        <w:t xml:space="preserve"> ήταν</w:t>
      </w:r>
      <w:r>
        <w:rPr>
          <w:rFonts w:eastAsia="Times New Roman" w:cs="Times New Roman"/>
          <w:szCs w:val="24"/>
        </w:rPr>
        <w:t xml:space="preserve"> θαυμάσια εκεί.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4"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Θέλω να σας πω, πιστεύω να το ξέρετε, ότι η παιδοχειρουργική κλινική δεν λειτουργεί. Από τη μαιευτική κλινική μετακινήσατε δύο μαίες εκτός Αρκαδίας και δεν μπορεί να καλύψει τις βάρδιες. Το ακ</w:t>
      </w:r>
      <w:r>
        <w:rPr>
          <w:rFonts w:eastAsia="Times New Roman" w:cs="Times New Roman"/>
          <w:szCs w:val="24"/>
        </w:rPr>
        <w:t>τινολογικό και το μικροβιολογικό σύντομα θα έχουν έναν ή κανέναν γιατρό, Και η χειρουργική κλινική τώρα για να πάμε κατευθείαν στο θέμα μας, από τις προβλεπόμενες εννέα θέσεις χειρουργών στο νοσοκομείο είναι πέντε. Επειδή τους ξέρουμε έναν-έναν μέχρι το τέ</w:t>
      </w:r>
      <w:r>
        <w:rPr>
          <w:rFonts w:eastAsia="Times New Roman" w:cs="Times New Roman"/>
          <w:szCs w:val="24"/>
        </w:rPr>
        <w:t xml:space="preserve">λος του χρόνου οι τέσσερις χειρουργοί συνταξιοδοτούνται. Και αναρωτιέμαι πώς θα λειτουργήσει το νοσοκομείο με έναν που θα μείνει εκεί.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5"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Το γνωρίζετε το θέμα; Τι έχει κάνει η διοίκηση γι’ αυτό το θέμα; Γενικότερα είναι συγκεκριμένη η ερώτησή μου, αλλά δεν θ</w:t>
      </w:r>
      <w:r>
        <w:rPr>
          <w:rFonts w:eastAsia="Times New Roman" w:cs="Times New Roman"/>
          <w:szCs w:val="24"/>
        </w:rPr>
        <w:t xml:space="preserve">α μπορούσα να μην σας πω τις ελλείψεις τις πραγματικές που υπάρχουν στο νοσοκομείο και οι οποίες πια όχι </w:t>
      </w:r>
      <w:r>
        <w:rPr>
          <w:rFonts w:eastAsia="Times New Roman" w:cs="Times New Roman"/>
          <w:szCs w:val="24"/>
        </w:rPr>
        <w:t xml:space="preserve">μόνο </w:t>
      </w:r>
      <w:r>
        <w:rPr>
          <w:rFonts w:eastAsia="Times New Roman" w:cs="Times New Roman"/>
          <w:szCs w:val="24"/>
        </w:rPr>
        <w:t>το υποβαθμίζουν</w:t>
      </w:r>
      <w:r>
        <w:rPr>
          <w:rFonts w:eastAsia="Times New Roman" w:cs="Times New Roman"/>
          <w:szCs w:val="24"/>
        </w:rPr>
        <w:t xml:space="preserve"> και </w:t>
      </w:r>
      <w:r>
        <w:rPr>
          <w:rFonts w:eastAsia="Times New Roman" w:cs="Times New Roman"/>
          <w:szCs w:val="24"/>
        </w:rPr>
        <w:t xml:space="preserve">δεν μπορεί να ανταποκριθεί </w:t>
      </w:r>
      <w:r>
        <w:rPr>
          <w:rFonts w:eastAsia="Times New Roman" w:cs="Times New Roman"/>
          <w:szCs w:val="24"/>
        </w:rPr>
        <w:t>όχι στις μεγάλες</w:t>
      </w:r>
      <w:r w:rsidRPr="00BE5A6B">
        <w:rPr>
          <w:rFonts w:eastAsia="Times New Roman" w:cs="Times New Roman"/>
          <w:szCs w:val="24"/>
        </w:rPr>
        <w:t xml:space="preserve"> </w:t>
      </w:r>
      <w:r>
        <w:rPr>
          <w:rFonts w:eastAsia="Times New Roman" w:cs="Times New Roman"/>
          <w:szCs w:val="24"/>
        </w:rPr>
        <w:t xml:space="preserve">ανάγκες αλλά ούτε και </w:t>
      </w:r>
      <w:r>
        <w:rPr>
          <w:rFonts w:eastAsia="Times New Roman" w:cs="Times New Roman"/>
          <w:szCs w:val="24"/>
        </w:rPr>
        <w:t>στις μικρές πια</w:t>
      </w:r>
      <w:r>
        <w:rPr>
          <w:rFonts w:eastAsia="Times New Roman" w:cs="Times New Roman"/>
          <w:szCs w:val="24"/>
        </w:rPr>
        <w:t>,</w:t>
      </w:r>
      <w:r>
        <w:rPr>
          <w:rFonts w:eastAsia="Times New Roman" w:cs="Times New Roman"/>
          <w:szCs w:val="24"/>
        </w:rPr>
        <w:t xml:space="preserve"> που 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ήταν ένα περι</w:t>
      </w:r>
      <w:r>
        <w:rPr>
          <w:rFonts w:eastAsia="Times New Roman" w:cs="Times New Roman"/>
          <w:szCs w:val="24"/>
        </w:rPr>
        <w:t>φερειακό νοσοκομείο. Τώρα πια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με τον ένα χειρουργό θα γίνει κέντρο υγείας αστικού τύπου.</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6"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lastRenderedPageBreak/>
        <w:t>Θέλω να πιστεύω, κύριε Υπουργέ, ότι θα έχετε κάποιο νέο όχι για μένα</w:t>
      </w:r>
      <w:r>
        <w:rPr>
          <w:rFonts w:eastAsia="Times New Roman" w:cs="Times New Roman"/>
          <w:szCs w:val="24"/>
        </w:rPr>
        <w:t xml:space="preserve"> αλλά</w:t>
      </w:r>
      <w:r>
        <w:rPr>
          <w:rFonts w:eastAsia="Times New Roman" w:cs="Times New Roman"/>
          <w:szCs w:val="24"/>
        </w:rPr>
        <w:t xml:space="preserve"> για όλους αυτούς τους ανθρώπους που σε λίγες μέρες περιμένουν να μην υπάρχει χει</w:t>
      </w:r>
      <w:r>
        <w:rPr>
          <w:rFonts w:eastAsia="Times New Roman" w:cs="Times New Roman"/>
          <w:szCs w:val="24"/>
        </w:rPr>
        <w:t>ρουργός.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7"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Ευχαριστώ πολύ.</w:t>
      </w:r>
    </w:p>
    <w:p w:rsidR="00785B97" w:rsidRDefault="00C57472" w:rsidP="007A29E9">
      <w:pPr>
        <w:tabs>
          <w:tab w:val="left" w:pos="1506"/>
          <w:tab w:val="center" w:pos="4753"/>
        </w:tabs>
        <w:spacing w:after="0" w:line="600" w:lineRule="auto"/>
        <w:ind w:firstLine="720"/>
        <w:jc w:val="both"/>
        <w:rPr>
          <w:rFonts w:eastAsia="SimSun"/>
          <w:bCs/>
          <w:szCs w:val="24"/>
          <w:lang w:eastAsia="zh-CN"/>
        </w:rPr>
        <w:pPrChange w:id="398" w:author="Σπανός Γεώργιος" w:date="2022-10-04T10:45:00Z">
          <w:pPr>
            <w:tabs>
              <w:tab w:val="left" w:pos="1506"/>
              <w:tab w:val="center" w:pos="4753"/>
            </w:tabs>
            <w:spacing w:line="600" w:lineRule="auto"/>
            <w:ind w:firstLine="720"/>
            <w:jc w:val="both"/>
          </w:pPr>
        </w:pPrChange>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E05E74">
        <w:rPr>
          <w:rFonts w:eastAsia="SimSun"/>
          <w:bCs/>
          <w:szCs w:val="24"/>
          <w:lang w:eastAsia="zh-CN"/>
        </w:rPr>
        <w:t>Θα απαντήσει ο Υπουργός Υγείας, ο κ. Αθανάσιος Πλεύρης.</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399" w:author="Σπανός Γεώργιος" w:date="2022-10-04T10:45:00Z">
          <w:pPr>
            <w:tabs>
              <w:tab w:val="left" w:pos="1506"/>
              <w:tab w:val="center" w:pos="4753"/>
            </w:tabs>
            <w:spacing w:line="600" w:lineRule="auto"/>
            <w:ind w:firstLine="720"/>
            <w:jc w:val="both"/>
          </w:pPr>
        </w:pPrChange>
      </w:pPr>
      <w:r>
        <w:rPr>
          <w:rFonts w:eastAsia="SimSun"/>
          <w:bCs/>
          <w:szCs w:val="24"/>
          <w:lang w:eastAsia="zh-CN"/>
        </w:rPr>
        <w:t>Ορίστε, κύριε Πλεύρη, έχετε τον λόγο για τρία λεπτά.</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400" w:author="Σπανός Γεώργιος" w:date="2022-10-04T10:45:00Z">
          <w:pPr>
            <w:tabs>
              <w:tab w:val="left" w:pos="1506"/>
              <w:tab w:val="center" w:pos="4753"/>
            </w:tabs>
            <w:spacing w:line="600" w:lineRule="auto"/>
            <w:ind w:firstLine="720"/>
            <w:jc w:val="both"/>
          </w:pPr>
        </w:pPrChange>
      </w:pPr>
      <w:r>
        <w:rPr>
          <w:rFonts w:eastAsia="Times New Roman"/>
          <w:b/>
          <w:color w:val="111111"/>
          <w:szCs w:val="24"/>
        </w:rPr>
        <w:t>ΑΘΑΝΑΣΙΟΣ ΠΛΕΥΡΗΣ (Υπουργός Υγείας):</w:t>
      </w:r>
      <w:r w:rsidRPr="00E05E74">
        <w:rPr>
          <w:rFonts w:eastAsia="Times New Roman"/>
          <w:color w:val="111111"/>
          <w:szCs w:val="24"/>
        </w:rPr>
        <w:t xml:space="preserve"> Κύριε</w:t>
      </w:r>
      <w:r w:rsidRPr="00E05E74">
        <w:rPr>
          <w:rFonts w:eastAsia="Times New Roman" w:cs="Times New Roman"/>
          <w:szCs w:val="24"/>
        </w:rPr>
        <w:t xml:space="preserve"> </w:t>
      </w:r>
      <w:r>
        <w:rPr>
          <w:rFonts w:eastAsia="Times New Roman" w:cs="Times New Roman"/>
          <w:szCs w:val="24"/>
        </w:rPr>
        <w:t xml:space="preserve">Κωνσταντινόπουλε, προφανώς όταν οι ερωτήσεις </w:t>
      </w:r>
      <w:r>
        <w:rPr>
          <w:rFonts w:eastAsia="Times New Roman" w:cs="Times New Roman"/>
          <w:szCs w:val="24"/>
        </w:rPr>
        <w:t>αφορούν στοιχεία και νούμερα είναι λογικό να έχουμε και τα χαρτιά από τις υπηρεσίες</w:t>
      </w:r>
      <w:r>
        <w:rPr>
          <w:rFonts w:eastAsia="Times New Roman" w:cs="Times New Roman"/>
          <w:szCs w:val="24"/>
        </w:rPr>
        <w:t>,</w:t>
      </w:r>
      <w:r>
        <w:rPr>
          <w:rFonts w:eastAsia="Times New Roman" w:cs="Times New Roman"/>
          <w:szCs w:val="24"/>
        </w:rPr>
        <w:t xml:space="preserve"> προκειμένου να δούμε ακριβώς τι γίνεται για να βλέπουμε χωρίς να ωραιοποιούμε τις καταστάσεις. Κανένας δεν ωραιοποιεί τις καταστάσεις και προφανώς υπάρχουν κενά, τα οποία </w:t>
      </w:r>
      <w:r>
        <w:rPr>
          <w:rFonts w:eastAsia="Times New Roman" w:cs="Times New Roman"/>
          <w:szCs w:val="24"/>
        </w:rPr>
        <w:t xml:space="preserve">κενά πρέπει να καλύπτονται, αλλά από την άλλη πλευρά να μη δραματοποιούμε και τις καταστάσεις. </w:t>
      </w:r>
    </w:p>
    <w:p w:rsidR="00785B97" w:rsidRDefault="00C57472" w:rsidP="007A29E9">
      <w:pPr>
        <w:spacing w:after="0" w:line="600" w:lineRule="auto"/>
        <w:ind w:firstLine="720"/>
        <w:jc w:val="both"/>
        <w:rPr>
          <w:rFonts w:eastAsia="Times New Roman" w:cs="Times New Roman"/>
          <w:szCs w:val="24"/>
        </w:rPr>
        <w:pPrChange w:id="401" w:author="Σπανός Γεώργιος" w:date="2022-10-04T10:45:00Z">
          <w:pPr>
            <w:spacing w:line="600" w:lineRule="auto"/>
            <w:ind w:firstLine="720"/>
            <w:jc w:val="both"/>
          </w:pPr>
        </w:pPrChange>
      </w:pPr>
      <w:r>
        <w:rPr>
          <w:rFonts w:eastAsia="Times New Roman" w:cs="Times New Roman"/>
          <w:szCs w:val="24"/>
        </w:rPr>
        <w:t>Στο συγκεκριμένο το οποίο αναφέρετε τα πράγματα είναι έτσι ακριβώς όπως τα περιγράφετε αναφορικά με τον χειρουργικό τομέα. Έχουμε πέντε οι οποίοι υπηρετούν, τέσ</w:t>
      </w:r>
      <w:r>
        <w:rPr>
          <w:rFonts w:eastAsia="Times New Roman" w:cs="Times New Roman"/>
          <w:szCs w:val="24"/>
        </w:rPr>
        <w:t xml:space="preserve">σερις σε βαθμό διευθυντή και έναν σε βαθμό επιμελητή </w:t>
      </w:r>
      <w:r>
        <w:rPr>
          <w:rFonts w:eastAsia="Times New Roman" w:cs="Times New Roman"/>
          <w:szCs w:val="24"/>
        </w:rPr>
        <w:t xml:space="preserve">Α΄. </w:t>
      </w:r>
      <w:r>
        <w:rPr>
          <w:rFonts w:eastAsia="Times New Roman" w:cs="Times New Roman"/>
          <w:szCs w:val="24"/>
        </w:rPr>
        <w:t>Ο ένας διευθυντής έχει ήδη συνταξιοδοτηθεί, αλλά είναι από τις περιπτώσεις που παραμένουν μέχρι 30</w:t>
      </w:r>
      <w:r>
        <w:rPr>
          <w:rFonts w:eastAsia="Times New Roman" w:cs="Times New Roman"/>
          <w:szCs w:val="24"/>
        </w:rPr>
        <w:t>/</w:t>
      </w:r>
      <w:r>
        <w:rPr>
          <w:rFonts w:eastAsia="Times New Roman" w:cs="Times New Roman"/>
          <w:szCs w:val="24"/>
        </w:rPr>
        <w:t>6. Και δόθηκε, όπως γνωρίζετε, παράταση μέχρι 31</w:t>
      </w:r>
      <w:r>
        <w:rPr>
          <w:rFonts w:eastAsia="Times New Roman" w:cs="Times New Roman"/>
          <w:szCs w:val="24"/>
        </w:rPr>
        <w:t>/</w:t>
      </w:r>
      <w:r>
        <w:rPr>
          <w:rFonts w:eastAsia="Times New Roman" w:cs="Times New Roman"/>
          <w:szCs w:val="24"/>
        </w:rPr>
        <w:t xml:space="preserve">12. Ο δεύτερος είναι αιρετός και έχει εκλεγεί στην </w:t>
      </w:r>
      <w:r>
        <w:rPr>
          <w:rFonts w:eastAsia="Times New Roman" w:cs="Times New Roman"/>
          <w:szCs w:val="24"/>
        </w:rPr>
        <w:t xml:space="preserve">τοπική αυτοδιοίκηση, </w:t>
      </w:r>
      <w:r>
        <w:rPr>
          <w:rFonts w:eastAsia="Times New Roman" w:cs="Times New Roman"/>
          <w:szCs w:val="24"/>
        </w:rPr>
        <w:lastRenderedPageBreak/>
        <w:t>οπότε αναμένεται ενδεχομένως να υπάρξει και νωρίτερα συνταξιοδότηση. Και δύο άλλοι διευθυντές συνταξιοδοτούνται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2022. </w:t>
      </w:r>
    </w:p>
    <w:p w:rsidR="00785B97" w:rsidRDefault="00C57472" w:rsidP="007A29E9">
      <w:pPr>
        <w:spacing w:after="0" w:line="600" w:lineRule="auto"/>
        <w:ind w:firstLine="720"/>
        <w:jc w:val="both"/>
        <w:rPr>
          <w:rFonts w:eastAsia="Times New Roman" w:cs="Times New Roman"/>
          <w:szCs w:val="24"/>
        </w:rPr>
        <w:pPrChange w:id="402" w:author="Σπανός Γεώργιος" w:date="2022-10-04T10:45:00Z">
          <w:pPr>
            <w:spacing w:line="600" w:lineRule="auto"/>
            <w:ind w:firstLine="720"/>
            <w:jc w:val="both"/>
          </w:pPr>
        </w:pPrChange>
      </w:pPr>
      <w:r>
        <w:rPr>
          <w:rFonts w:eastAsia="Times New Roman" w:cs="Times New Roman"/>
          <w:szCs w:val="24"/>
        </w:rPr>
        <w:t>Ακριβώς γι’ αυτόν τον λόγο, στις προκηρύξεις που υπάρχουν και έχουν να κάνουν με τους επτακόσιους γιατρού</w:t>
      </w:r>
      <w:r>
        <w:rPr>
          <w:rFonts w:eastAsia="Times New Roman" w:cs="Times New Roman"/>
          <w:szCs w:val="24"/>
        </w:rPr>
        <w:t>ς, που ήδη είμαστε στο στάδιο της επεξεργασίας -όπως στείλαμε στο ΑΣΕΠ για τ</w:t>
      </w:r>
      <w:r>
        <w:rPr>
          <w:rFonts w:eastAsia="Times New Roman" w:cs="Times New Roman"/>
          <w:szCs w:val="24"/>
        </w:rPr>
        <w:t>ι</w:t>
      </w:r>
      <w:r>
        <w:rPr>
          <w:rFonts w:eastAsia="Times New Roman" w:cs="Times New Roman"/>
          <w:szCs w:val="24"/>
        </w:rPr>
        <w:t>ς τέσσερις χιλιάδες νοσηλευτές, αναμένουμε ότι εντός του Ιουλίου θα πάνε και για τους επτακόσιους γιατρούς- έχει προβλεφθεί αυτή η ανάγκη, προκειμένου να καλυφθούν οι θέσεις των α</w:t>
      </w:r>
      <w:r>
        <w:rPr>
          <w:rFonts w:eastAsia="Times New Roman" w:cs="Times New Roman"/>
          <w:szCs w:val="24"/>
        </w:rPr>
        <w:t xml:space="preserve">νθρώπων οι οποίοι συνταξιοδοτούνται. </w:t>
      </w:r>
    </w:p>
    <w:p w:rsidR="00785B97" w:rsidRDefault="00C57472" w:rsidP="007A29E9">
      <w:pPr>
        <w:spacing w:after="0" w:line="600" w:lineRule="auto"/>
        <w:ind w:firstLine="720"/>
        <w:jc w:val="both"/>
        <w:rPr>
          <w:rFonts w:eastAsia="Times New Roman" w:cs="Times New Roman"/>
          <w:szCs w:val="24"/>
        </w:rPr>
        <w:pPrChange w:id="403" w:author="Σπανός Γεώργιος" w:date="2022-10-04T10:45:00Z">
          <w:pPr>
            <w:spacing w:line="600" w:lineRule="auto"/>
            <w:ind w:firstLine="720"/>
            <w:jc w:val="both"/>
          </w:pPr>
        </w:pPrChange>
      </w:pPr>
      <w:r>
        <w:rPr>
          <w:rFonts w:eastAsia="Times New Roman" w:cs="Times New Roman"/>
          <w:szCs w:val="24"/>
        </w:rPr>
        <w:t>Για την πλήρωση των θέσεων της ειδικότητας κατά τα έτη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για να δείτε ότι κινηθήκαμε για να καλυφθούν, είχε οριστεί ως εξής: </w:t>
      </w:r>
    </w:p>
    <w:p w:rsidR="00785B97" w:rsidRDefault="00C57472" w:rsidP="007A29E9">
      <w:pPr>
        <w:spacing w:after="0" w:line="600" w:lineRule="auto"/>
        <w:ind w:firstLine="720"/>
        <w:jc w:val="both"/>
        <w:rPr>
          <w:rFonts w:eastAsia="Times New Roman" w:cs="Times New Roman"/>
          <w:szCs w:val="24"/>
        </w:rPr>
        <w:pPrChange w:id="404" w:author="Σπανός Γεώργιος" w:date="2022-10-04T10:45:00Z">
          <w:pPr>
            <w:spacing w:line="600" w:lineRule="auto"/>
            <w:ind w:firstLine="720"/>
            <w:jc w:val="both"/>
          </w:pPr>
        </w:pPrChange>
      </w:pPr>
      <w:r>
        <w:rPr>
          <w:rFonts w:eastAsia="Times New Roman" w:cs="Times New Roman"/>
          <w:szCs w:val="24"/>
        </w:rPr>
        <w:t xml:space="preserve">Είχαμε μία θέση επιμελητή </w:t>
      </w:r>
      <w:r>
        <w:rPr>
          <w:rFonts w:eastAsia="Times New Roman" w:cs="Times New Roman"/>
          <w:szCs w:val="24"/>
        </w:rPr>
        <w:t>Β</w:t>
      </w:r>
      <w:r>
        <w:rPr>
          <w:rFonts w:eastAsia="Times New Roman" w:cs="Times New Roman"/>
          <w:szCs w:val="24"/>
        </w:rPr>
        <w:t>΄, που κατά την ολοκλήρωση της διαδικασίας ο γιατρός α</w:t>
      </w:r>
      <w:r>
        <w:rPr>
          <w:rFonts w:eastAsia="Times New Roman" w:cs="Times New Roman"/>
          <w:szCs w:val="24"/>
        </w:rPr>
        <w:t xml:space="preserve">νέλαβε υπηρεσία στις 6 Ιουνίου. Τώρα ανέλαβε υπηρεσία. </w:t>
      </w:r>
    </w:p>
    <w:p w:rsidR="00785B97" w:rsidRDefault="00C57472" w:rsidP="007A29E9">
      <w:pPr>
        <w:spacing w:after="0" w:line="600" w:lineRule="auto"/>
        <w:ind w:firstLine="720"/>
        <w:jc w:val="both"/>
        <w:rPr>
          <w:rFonts w:eastAsia="Times New Roman" w:cs="Times New Roman"/>
          <w:szCs w:val="24"/>
        </w:rPr>
        <w:pPrChange w:id="405" w:author="Σπανός Γεώργιος" w:date="2022-10-04T10:45:00Z">
          <w:pPr>
            <w:spacing w:line="600" w:lineRule="auto"/>
            <w:ind w:firstLine="720"/>
            <w:jc w:val="both"/>
          </w:pPr>
        </w:pPrChange>
      </w:pPr>
      <w:r>
        <w:rPr>
          <w:rFonts w:eastAsia="Times New Roman" w:cs="Times New Roman"/>
          <w:szCs w:val="24"/>
        </w:rPr>
        <w:t xml:space="preserve">Είχαμε μία θέση επιμελητή </w:t>
      </w:r>
      <w:r>
        <w:rPr>
          <w:rFonts w:eastAsia="Times New Roman" w:cs="Times New Roman"/>
          <w:szCs w:val="24"/>
        </w:rPr>
        <w:t>Β</w:t>
      </w:r>
      <w:r>
        <w:rPr>
          <w:rFonts w:eastAsia="Times New Roman" w:cs="Times New Roman"/>
          <w:szCs w:val="24"/>
        </w:rPr>
        <w:t>΄, που το αρμόδιο συμβούλιο κρίσης γιατρών έχει αποστείλει στο Υπουργείο Υγείας τον σχετικό φάκελο και βρίσκεται στη διαδικασία διορισμού. Άρα, ο ένας διορίστηκε στις 6 Ιουν</w:t>
      </w:r>
      <w:r>
        <w:rPr>
          <w:rFonts w:eastAsia="Times New Roman" w:cs="Times New Roman"/>
          <w:szCs w:val="24"/>
        </w:rPr>
        <w:t xml:space="preserve">ίου και η δεύτερη θέση είναι στη διαδικασία διορισμού. </w:t>
      </w:r>
    </w:p>
    <w:p w:rsidR="00785B97" w:rsidRDefault="00C57472" w:rsidP="007A29E9">
      <w:pPr>
        <w:spacing w:after="0" w:line="600" w:lineRule="auto"/>
        <w:ind w:firstLine="720"/>
        <w:jc w:val="both"/>
        <w:rPr>
          <w:rFonts w:eastAsia="Times New Roman" w:cs="Times New Roman"/>
          <w:szCs w:val="24"/>
        </w:rPr>
        <w:pPrChange w:id="406" w:author="Σπανός Γεώργιος" w:date="2022-10-04T10:45:00Z">
          <w:pPr>
            <w:spacing w:line="600" w:lineRule="auto"/>
            <w:ind w:firstLine="720"/>
            <w:jc w:val="both"/>
          </w:pPr>
        </w:pPrChange>
      </w:pPr>
      <w:r>
        <w:rPr>
          <w:rFonts w:eastAsia="Times New Roman" w:cs="Times New Roman"/>
          <w:szCs w:val="24"/>
        </w:rPr>
        <w:t xml:space="preserve">Επίσης, είχαμε μία θέση επιμελητή </w:t>
      </w:r>
      <w:r>
        <w:rPr>
          <w:rFonts w:eastAsia="Times New Roman" w:cs="Times New Roman"/>
          <w:szCs w:val="24"/>
        </w:rPr>
        <w:t>Α</w:t>
      </w:r>
      <w:r>
        <w:rPr>
          <w:rFonts w:eastAsia="Times New Roman" w:cs="Times New Roman"/>
          <w:szCs w:val="24"/>
        </w:rPr>
        <w:t xml:space="preserve">΄, η οποία βρίσκεται στη διαδικασία εξέλιξης στο συμβούλιο κρίσεων. Άρα, και αυτή θα κριθεί πολύ νωρίτερα από τη συνταξιοδότηση των γιατρών. </w:t>
      </w:r>
    </w:p>
    <w:p w:rsidR="00785B97" w:rsidRDefault="00C57472" w:rsidP="007A29E9">
      <w:pPr>
        <w:spacing w:after="0" w:line="600" w:lineRule="auto"/>
        <w:ind w:firstLine="720"/>
        <w:jc w:val="both"/>
        <w:rPr>
          <w:rFonts w:eastAsia="Times New Roman" w:cs="Times New Roman"/>
          <w:szCs w:val="24"/>
        </w:rPr>
        <w:pPrChange w:id="407" w:author="Σπανός Γεώργιος" w:date="2022-10-04T10:45:00Z">
          <w:pPr>
            <w:spacing w:line="600" w:lineRule="auto"/>
            <w:ind w:firstLine="720"/>
            <w:jc w:val="both"/>
          </w:pPr>
        </w:pPrChange>
      </w:pPr>
      <w:r>
        <w:rPr>
          <w:rFonts w:eastAsia="Times New Roman" w:cs="Times New Roman"/>
          <w:szCs w:val="24"/>
        </w:rPr>
        <w:lastRenderedPageBreak/>
        <w:t>Και για τις ανάγκες είχ</w:t>
      </w:r>
      <w:r>
        <w:rPr>
          <w:rFonts w:eastAsia="Times New Roman" w:cs="Times New Roman"/>
          <w:szCs w:val="24"/>
        </w:rPr>
        <w:t>ε εγκριθεί και μία θέση επικουρικού ιατρού που καλύφθηκε αρχικά, αλλά στη συνέχεια έφυγε ο συγκεκριμένος γιατρός προκειμένου να λάβει άλλη θέση, για την οποία «έτρεχε» προκήρυξη. Και έχει σταλεί στο Υπουργείο Υγείας μια επιπλέον θέση επικουρικού ιατρού ειδ</w:t>
      </w:r>
      <w:r>
        <w:rPr>
          <w:rFonts w:eastAsia="Times New Roman" w:cs="Times New Roman"/>
          <w:szCs w:val="24"/>
        </w:rPr>
        <w:t xml:space="preserve">ικότητας αγγειοχειρουργικής, η οποία θα καλυφθεί με επικουρικό προσωπικό. </w:t>
      </w:r>
    </w:p>
    <w:p w:rsidR="00785B97" w:rsidRDefault="00C57472" w:rsidP="007A29E9">
      <w:pPr>
        <w:spacing w:after="0" w:line="600" w:lineRule="auto"/>
        <w:ind w:firstLine="720"/>
        <w:jc w:val="both"/>
        <w:rPr>
          <w:rFonts w:eastAsia="Times New Roman" w:cs="Times New Roman"/>
          <w:szCs w:val="24"/>
        </w:rPr>
        <w:pPrChange w:id="408" w:author="Σπανός Γεώργιος" w:date="2022-10-04T10:45:00Z">
          <w:pPr>
            <w:spacing w:line="600" w:lineRule="auto"/>
            <w:ind w:firstLine="720"/>
            <w:jc w:val="both"/>
          </w:pPr>
        </w:pPrChange>
      </w:pPr>
      <w:r>
        <w:rPr>
          <w:rFonts w:eastAsia="Times New Roman" w:cs="Times New Roman"/>
          <w:szCs w:val="24"/>
        </w:rPr>
        <w:t>Συνεπώς, κύριε Κωνσταντινόπουλε, καταλαβαίνω την αγωνία σας όταν αναφέρεστε σε ένα νοσοκομείο στο οποίο βλέπετε ότι επίκειται συνταξιοδότηση γιατρών σε μεγάλο βαθμό μέχρι τα τέλη το</w:t>
      </w:r>
      <w:r>
        <w:rPr>
          <w:rFonts w:eastAsia="Times New Roman" w:cs="Times New Roman"/>
          <w:szCs w:val="24"/>
        </w:rPr>
        <w:t xml:space="preserve">υ έτους. </w:t>
      </w:r>
    </w:p>
    <w:p w:rsidR="00785B97" w:rsidRDefault="00C57472" w:rsidP="007A29E9">
      <w:pPr>
        <w:spacing w:after="0" w:line="600" w:lineRule="auto"/>
        <w:ind w:firstLine="720"/>
        <w:jc w:val="both"/>
        <w:rPr>
          <w:rFonts w:eastAsia="Times New Roman" w:cs="Times New Roman"/>
          <w:szCs w:val="24"/>
        </w:rPr>
        <w:pPrChange w:id="409" w:author="Σπανός Γεώργιος" w:date="2022-10-04T10:45:00Z">
          <w:pPr>
            <w:spacing w:line="600" w:lineRule="auto"/>
            <w:ind w:firstLine="720"/>
            <w:jc w:val="both"/>
          </w:pPr>
        </w:pPrChange>
      </w:pPr>
      <w:r>
        <w:rPr>
          <w:rFonts w:eastAsia="Times New Roman" w:cs="Times New Roman"/>
          <w:szCs w:val="24"/>
        </w:rPr>
        <w:t>Έχουν γίνει ήδη ενέργειες και έχουμε τους δύο γιατρούς στη διαδικασία πλήρους εξέλιξης. Δεν θα υπάρξει πρόβλημα για τις προκηρύξεις, όπου στην προκήρυξη του Ιουλίου θα προβλεφθούν και τα κενά που δημιουργούνται, ώστε τουλάχιστον ο συγκεκριμένος α</w:t>
      </w:r>
      <w:r>
        <w:rPr>
          <w:rFonts w:eastAsia="Times New Roman" w:cs="Times New Roman"/>
          <w:szCs w:val="24"/>
        </w:rPr>
        <w:t xml:space="preserve">ριθμός που είναι απαραίτητος για τη λειτουργία -και δεν είναι ίσος με τις θέσεις οι οποίες προβλέπονται- να παραμείνει και να μην υπάρξει δυσλειτουργία στον συγκεκριμένο τομέα. </w:t>
      </w:r>
    </w:p>
    <w:p w:rsidR="00785B97" w:rsidRDefault="00C57472" w:rsidP="007A29E9">
      <w:pPr>
        <w:spacing w:after="0" w:line="600" w:lineRule="auto"/>
        <w:ind w:firstLine="720"/>
        <w:jc w:val="both"/>
        <w:rPr>
          <w:rFonts w:eastAsia="Times New Roman" w:cs="Times New Roman"/>
          <w:szCs w:val="24"/>
        </w:rPr>
        <w:pPrChange w:id="410" w:author="Σπανός Γεώργιος" w:date="2022-10-04T10:45:00Z">
          <w:pPr>
            <w:spacing w:line="600" w:lineRule="auto"/>
            <w:ind w:firstLine="720"/>
            <w:jc w:val="both"/>
          </w:pPr>
        </w:pPrChange>
      </w:pPr>
      <w:r w:rsidRPr="00502719">
        <w:rPr>
          <w:rFonts w:eastAsia="Times New Roman" w:cs="Times New Roman"/>
          <w:b/>
          <w:szCs w:val="24"/>
        </w:rPr>
        <w:t xml:space="preserve">ΠΡΟΕΔΡΕΥΩΝ (Απόστολος </w:t>
      </w:r>
      <w:proofErr w:type="spellStart"/>
      <w:r w:rsidRPr="00502719">
        <w:rPr>
          <w:rFonts w:eastAsia="Times New Roman" w:cs="Times New Roman"/>
          <w:b/>
          <w:szCs w:val="24"/>
        </w:rPr>
        <w:t>Αβδελάς</w:t>
      </w:r>
      <w:proofErr w:type="spellEnd"/>
      <w:r w:rsidRPr="00502719">
        <w:rPr>
          <w:rFonts w:eastAsia="Times New Roman" w:cs="Times New Roman"/>
          <w:b/>
          <w:szCs w:val="24"/>
        </w:rPr>
        <w:t>):</w:t>
      </w:r>
      <w:r>
        <w:rPr>
          <w:rFonts w:eastAsia="Times New Roman" w:cs="Times New Roman"/>
          <w:szCs w:val="24"/>
        </w:rPr>
        <w:t xml:space="preserve"> Ευχαριστούμε πολύ, κύριε Πλεύρη. </w:t>
      </w:r>
    </w:p>
    <w:p w:rsidR="00785B97" w:rsidRDefault="00C57472" w:rsidP="007A29E9">
      <w:pPr>
        <w:spacing w:after="0" w:line="600" w:lineRule="auto"/>
        <w:ind w:firstLine="720"/>
        <w:jc w:val="both"/>
        <w:rPr>
          <w:rFonts w:eastAsia="Times New Roman" w:cs="Times New Roman"/>
          <w:szCs w:val="24"/>
        </w:rPr>
        <w:pPrChange w:id="411" w:author="Σπανός Γεώργιος" w:date="2022-10-04T10:45:00Z">
          <w:pPr>
            <w:spacing w:line="600" w:lineRule="auto"/>
            <w:ind w:firstLine="720"/>
            <w:jc w:val="both"/>
          </w:pPr>
        </w:pPrChange>
      </w:pPr>
      <w:r>
        <w:rPr>
          <w:rFonts w:eastAsia="Times New Roman" w:cs="Times New Roman"/>
          <w:szCs w:val="24"/>
        </w:rPr>
        <w:t>Κύριε Αντιπρ</w:t>
      </w:r>
      <w:r>
        <w:rPr>
          <w:rFonts w:eastAsia="Times New Roman" w:cs="Times New Roman"/>
          <w:szCs w:val="24"/>
        </w:rPr>
        <w:t xml:space="preserve">όεδρε, έχετε τον λόγο για τρία λεπτά. </w:t>
      </w:r>
    </w:p>
    <w:p w:rsidR="00785B97" w:rsidRDefault="00C57472" w:rsidP="007A29E9">
      <w:pPr>
        <w:spacing w:after="0" w:line="600" w:lineRule="auto"/>
        <w:ind w:firstLine="720"/>
        <w:jc w:val="both"/>
        <w:rPr>
          <w:rFonts w:eastAsia="Times New Roman" w:cs="Times New Roman"/>
          <w:szCs w:val="24"/>
        </w:rPr>
        <w:pPrChange w:id="412" w:author="Σπανός Γεώργιος" w:date="2022-10-04T10:45:00Z">
          <w:pPr>
            <w:spacing w:line="600" w:lineRule="auto"/>
            <w:ind w:firstLine="720"/>
            <w:jc w:val="both"/>
          </w:pPr>
        </w:pPrChange>
      </w:pPr>
      <w:r>
        <w:rPr>
          <w:rFonts w:eastAsia="Times New Roman" w:cs="Times New Roman"/>
          <w:b/>
          <w:szCs w:val="24"/>
        </w:rPr>
        <w:t>ΟΔΥΣΣΕΑΣ ΚΩΝΣΤΑΝΤΙΝΟΠΟΥΛΟΣ (Ε΄ Αντιπρόεδρος της Βουλής):</w:t>
      </w:r>
      <w:r w:rsidRPr="00224CAF">
        <w:rPr>
          <w:rFonts w:eastAsia="Times New Roman" w:cs="Times New Roman"/>
          <w:szCs w:val="24"/>
        </w:rPr>
        <w:t xml:space="preserve"> </w:t>
      </w:r>
      <w:r>
        <w:rPr>
          <w:rFonts w:eastAsia="Times New Roman" w:cs="Times New Roman"/>
          <w:szCs w:val="24"/>
        </w:rPr>
        <w:t xml:space="preserve">Είπαμε ότι από τις εννιά λειτουργούν οι πέντε. Έχουμε πάει στο τέλος </w:t>
      </w:r>
      <w:r>
        <w:rPr>
          <w:rFonts w:eastAsia="Times New Roman" w:cs="Times New Roman"/>
          <w:szCs w:val="24"/>
        </w:rPr>
        <w:lastRenderedPageBreak/>
        <w:t xml:space="preserve">του χρόνου στον ένα. Λέτε εσείς ότι ο ένας επιμελητής </w:t>
      </w:r>
      <w:r>
        <w:rPr>
          <w:rFonts w:eastAsia="Times New Roman" w:cs="Times New Roman"/>
          <w:szCs w:val="24"/>
        </w:rPr>
        <w:t>Β</w:t>
      </w:r>
      <w:r>
        <w:rPr>
          <w:rFonts w:eastAsia="Times New Roman" w:cs="Times New Roman"/>
          <w:szCs w:val="24"/>
        </w:rPr>
        <w:t xml:space="preserve">΄ έχει πάει. Δηλαδή, εργάζεται τώρα ο επιμελητής </w:t>
      </w:r>
      <w:r>
        <w:rPr>
          <w:rFonts w:eastAsia="Times New Roman" w:cs="Times New Roman"/>
          <w:szCs w:val="24"/>
        </w:rPr>
        <w:t>Β</w:t>
      </w:r>
      <w:r>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413" w:author="Σπανός Γεώργιος" w:date="2022-10-04T10:45:00Z">
          <w:pPr>
            <w:spacing w:line="600" w:lineRule="auto"/>
            <w:ind w:firstLine="720"/>
            <w:jc w:val="both"/>
          </w:pPr>
        </w:pPrChange>
      </w:pPr>
      <w:r>
        <w:rPr>
          <w:rFonts w:eastAsia="Times New Roman" w:cs="Times New Roman"/>
          <w:szCs w:val="24"/>
        </w:rPr>
        <w:t xml:space="preserve">Εγώ θέλω να μου πείτε αν εργάζεται επιμελητής </w:t>
      </w:r>
      <w:r>
        <w:rPr>
          <w:rFonts w:eastAsia="Times New Roman" w:cs="Times New Roman"/>
          <w:szCs w:val="24"/>
        </w:rPr>
        <w:t>Β</w:t>
      </w:r>
      <w:r>
        <w:rPr>
          <w:rFonts w:eastAsia="Times New Roman" w:cs="Times New Roman"/>
          <w:szCs w:val="24"/>
        </w:rPr>
        <w:t xml:space="preserve">΄ στο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Εσείς θα μου πείτε. Εσείς έχετε τις υπηρεσίες, εσείς θα μου πείτε. Εγώ ρωτάω εσάς. Και λέτε ότι θα υπάρξει και άλλος ένας, ο </w:t>
      </w:r>
      <w:r>
        <w:rPr>
          <w:rFonts w:eastAsia="Times New Roman" w:cs="Times New Roman"/>
          <w:szCs w:val="24"/>
        </w:rPr>
        <w:t>οποίος είναι σε κρίση. Επειδή ξέρετε πώς είναι η κρίση των γιατρών, η εκτίμησή μου είναι ότι πολύ δύσκολα θα φτάσουμε στις 31</w:t>
      </w:r>
      <w:r>
        <w:rPr>
          <w:rFonts w:eastAsia="Times New Roman" w:cs="Times New Roman"/>
          <w:szCs w:val="24"/>
        </w:rPr>
        <w:t>/</w:t>
      </w:r>
      <w:r>
        <w:rPr>
          <w:rFonts w:eastAsia="Times New Roman" w:cs="Times New Roman"/>
          <w:szCs w:val="24"/>
        </w:rPr>
        <w:t xml:space="preserve">12 να έχουμε αποτέλεσμα. Εγώ το εύχομαι να έχουμε. </w:t>
      </w:r>
    </w:p>
    <w:p w:rsidR="00785B97" w:rsidRDefault="00C57472" w:rsidP="007A29E9">
      <w:pPr>
        <w:spacing w:after="0" w:line="600" w:lineRule="auto"/>
        <w:ind w:firstLine="720"/>
        <w:jc w:val="both"/>
        <w:rPr>
          <w:rFonts w:eastAsia="Times New Roman" w:cs="Times New Roman"/>
          <w:szCs w:val="24"/>
        </w:rPr>
        <w:pPrChange w:id="414" w:author="Σπανός Γεώργιος" w:date="2022-10-04T10:45:00Z">
          <w:pPr>
            <w:spacing w:line="600" w:lineRule="auto"/>
            <w:ind w:firstLine="720"/>
            <w:jc w:val="both"/>
          </w:pPr>
        </w:pPrChange>
      </w:pPr>
      <w:r>
        <w:rPr>
          <w:rFonts w:eastAsia="Times New Roman" w:cs="Times New Roman"/>
          <w:szCs w:val="24"/>
        </w:rPr>
        <w:t>Αν πάμε στην καλύτερη των περιπτώσεων με αυτά που εσείς είπατε, σας λέω ότι στ</w:t>
      </w:r>
      <w:r>
        <w:rPr>
          <w:rFonts w:eastAsia="Times New Roman" w:cs="Times New Roman"/>
          <w:szCs w:val="24"/>
        </w:rPr>
        <w:t xml:space="preserve">ο τέλος του χρόνου θα έχουν φύγει πέντε, θα έχουν έρθει δύο και ένας, τρεις. Αντέχει μία χειρουργική κλινική με τρεις γιατρούς στο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Ποιες εφημερίες θα κάνουν; Πώς θα βγουν οι εφημερίες; </w:t>
      </w:r>
    </w:p>
    <w:p w:rsidR="00785B97" w:rsidRDefault="00C57472" w:rsidP="007A29E9">
      <w:pPr>
        <w:spacing w:after="0" w:line="600" w:lineRule="auto"/>
        <w:ind w:firstLine="720"/>
        <w:jc w:val="both"/>
        <w:rPr>
          <w:rFonts w:eastAsia="Times New Roman" w:cs="Times New Roman"/>
          <w:szCs w:val="24"/>
        </w:rPr>
        <w:pPrChange w:id="415" w:author="Σπανός Γεώργιος" w:date="2022-10-04T10:45:00Z">
          <w:pPr>
            <w:spacing w:line="600" w:lineRule="auto"/>
            <w:ind w:firstLine="720"/>
            <w:jc w:val="both"/>
          </w:pPr>
        </w:pPrChange>
      </w:pPr>
      <w:r>
        <w:rPr>
          <w:rFonts w:eastAsia="Times New Roman" w:cs="Times New Roman"/>
          <w:szCs w:val="24"/>
        </w:rPr>
        <w:t>Λέτε για τους επικουρικούς. Βεβαίως, εγώ έχω κ</w:t>
      </w:r>
      <w:r>
        <w:rPr>
          <w:rFonts w:eastAsia="Times New Roman" w:cs="Times New Roman"/>
          <w:szCs w:val="24"/>
        </w:rPr>
        <w:t xml:space="preserve">αλή διάθεση. Πιστεύω ότι ανοίγετε θέσεις. Μπορούμε στον επικουρικό γιατρό -το είπατε και μόνος σας- να «ακουμπήσουμε»; Γιατί υπάρχουν ειδικές συνθήκες. Κάποιος έρχεται και μπορεί να φύγει την άλλη μέρα. Τι θα κάνουμε τώρα; </w:t>
      </w:r>
    </w:p>
    <w:p w:rsidR="00785B97" w:rsidRDefault="00C57472" w:rsidP="007A29E9">
      <w:pPr>
        <w:spacing w:after="0" w:line="600" w:lineRule="auto"/>
        <w:ind w:firstLine="720"/>
        <w:jc w:val="both"/>
        <w:rPr>
          <w:rFonts w:eastAsia="Times New Roman" w:cs="Times New Roman"/>
          <w:szCs w:val="24"/>
        </w:rPr>
        <w:pPrChange w:id="416" w:author="Σπανός Γεώργιος" w:date="2022-10-04T10:45:00Z">
          <w:pPr>
            <w:spacing w:line="600" w:lineRule="auto"/>
            <w:ind w:firstLine="720"/>
            <w:jc w:val="both"/>
          </w:pPr>
        </w:pPrChange>
      </w:pPr>
      <w:r>
        <w:rPr>
          <w:rFonts w:eastAsia="Times New Roman" w:cs="Times New Roman"/>
          <w:szCs w:val="24"/>
        </w:rPr>
        <w:t>Και επειδή λέει ο Πρωθυπουργός ό</w:t>
      </w:r>
      <w:r>
        <w:rPr>
          <w:rFonts w:eastAsia="Times New Roman" w:cs="Times New Roman"/>
          <w:szCs w:val="24"/>
        </w:rPr>
        <w:t xml:space="preserve">τι θα κάνετε εκλογές το 2023, θα είμαστε εδώ. Αυτό δεν είναι καλό για εσάς. Άρα, θα μπορούμε να ξανάρθουμε να μιλήσουμε εδώ. </w:t>
      </w:r>
    </w:p>
    <w:p w:rsidR="00785B97" w:rsidRDefault="00C57472" w:rsidP="007A29E9">
      <w:pPr>
        <w:spacing w:after="0" w:line="600" w:lineRule="auto"/>
        <w:ind w:firstLine="720"/>
        <w:jc w:val="both"/>
        <w:rPr>
          <w:rFonts w:eastAsia="Times New Roman" w:cs="Times New Roman"/>
          <w:szCs w:val="24"/>
        </w:rPr>
        <w:pPrChange w:id="417" w:author="Σπανός Γεώργιος" w:date="2022-10-04T10:45:00Z">
          <w:pPr>
            <w:spacing w:line="600" w:lineRule="auto"/>
            <w:ind w:firstLine="720"/>
            <w:jc w:val="both"/>
          </w:pPr>
        </w:pPrChange>
      </w:pPr>
      <w:r>
        <w:rPr>
          <w:rFonts w:eastAsia="Times New Roman" w:cs="Times New Roman"/>
          <w:szCs w:val="24"/>
        </w:rPr>
        <w:lastRenderedPageBreak/>
        <w:t>Μπορείτε να το πιστέψετε….;</w:t>
      </w:r>
    </w:p>
    <w:p w:rsidR="00785B97" w:rsidRDefault="00C57472" w:rsidP="007A29E9">
      <w:pPr>
        <w:spacing w:after="0" w:line="600" w:lineRule="auto"/>
        <w:ind w:firstLine="720"/>
        <w:jc w:val="both"/>
        <w:rPr>
          <w:rFonts w:eastAsia="Times New Roman" w:cs="Times New Roman"/>
          <w:szCs w:val="24"/>
        </w:rPr>
        <w:pPrChange w:id="418" w:author="Σπανός Γεώργιος" w:date="2022-10-04T10:45:00Z">
          <w:pPr>
            <w:spacing w:line="600" w:lineRule="auto"/>
            <w:ind w:firstLine="720"/>
            <w:jc w:val="both"/>
          </w:pPr>
        </w:pPrChange>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δεν το πιστεύω, κύριε Υπουργέ. Και γι’ αυτό σας λέω ότι πρέπει να δούμε τι μπορούμε </w:t>
      </w:r>
      <w:r>
        <w:rPr>
          <w:rFonts w:eastAsia="Times New Roman" w:cs="Times New Roman"/>
          <w:szCs w:val="24"/>
        </w:rPr>
        <w:t>να κάνουμε. Καλά είναι τα νούμερα που σας δίνουν οι αρμόδιοι και καλά κάνετε. Κατανοώ ότι οι υπηρεσίες πρέπει να σας ενημερώνουν. Στο κάτω-κάτω, ο Υπουργός δεν μπορεί να γνωρίζει μέχρι και την τελευταία λεπτομέρεια. Δεν είπα κάτι τέτοιο. Όμως, εδώ δεν είνα</w:t>
      </w:r>
      <w:r>
        <w:rPr>
          <w:rFonts w:eastAsia="Times New Roman" w:cs="Times New Roman"/>
          <w:szCs w:val="24"/>
        </w:rPr>
        <w:t xml:space="preserve">ι θέμα λεπτομέρειας, είναι θέμα βούλησης. </w:t>
      </w:r>
    </w:p>
    <w:p w:rsidR="00785B97" w:rsidRDefault="00C57472" w:rsidP="007A29E9">
      <w:pPr>
        <w:spacing w:after="0" w:line="600" w:lineRule="auto"/>
        <w:ind w:firstLine="720"/>
        <w:jc w:val="both"/>
        <w:rPr>
          <w:rFonts w:eastAsia="Times New Roman" w:cs="Times New Roman"/>
          <w:szCs w:val="24"/>
        </w:rPr>
        <w:pPrChange w:id="419" w:author="Σπανός Γεώργιος" w:date="2022-10-04T10:45:00Z">
          <w:pPr>
            <w:spacing w:line="600" w:lineRule="auto"/>
            <w:ind w:firstLine="720"/>
            <w:jc w:val="both"/>
          </w:pPr>
        </w:pPrChange>
      </w:pPr>
      <w:r>
        <w:rPr>
          <w:rFonts w:eastAsia="Times New Roman" w:cs="Times New Roman"/>
          <w:szCs w:val="24"/>
        </w:rPr>
        <w:t>Τι θα γίνει όταν από το εννιά, είμαστε στο πέντε και μετά πάμε στο τρία; Εγώ σας ρωτώ ευθέως. Πείτε μου αν θα μπορεί να λειτουργήσει με εφημερίες το νοσοκομείο. Είναι βασικό ζητούμενο. Διαφορετικά, θα ξαναγυρίσουμ</w:t>
      </w:r>
      <w:r>
        <w:rPr>
          <w:rFonts w:eastAsia="Times New Roman" w:cs="Times New Roman"/>
          <w:szCs w:val="24"/>
        </w:rPr>
        <w:t>ε στις διακομιδές, στον εύκολο τρόπο. Δεν νομίζω τώρα ότι αξίζει αυτό. Εγώ αυτό θέλω να μου πείτε και να εγγυηθείτε εσείς ως Κυβέρνηση ότι θα έχουμε –δεν φτάνω στις εννιά θέσεις, αφήστε τις εννιά θέσεις- έξι με επτά ανθρώπους ή πέντε, για να μπορούν να αντ</w:t>
      </w:r>
      <w:r>
        <w:rPr>
          <w:rFonts w:eastAsia="Times New Roman" w:cs="Times New Roman"/>
          <w:szCs w:val="24"/>
        </w:rPr>
        <w:t xml:space="preserve">έξουν τις εφημερίες. Οι άνθρωποι φεύγουν γιατί δεν αντέχουν. </w:t>
      </w:r>
    </w:p>
    <w:p w:rsidR="00785B97" w:rsidRDefault="00C57472" w:rsidP="007A29E9">
      <w:pPr>
        <w:spacing w:after="0" w:line="600" w:lineRule="auto"/>
        <w:ind w:firstLine="720"/>
        <w:jc w:val="both"/>
        <w:rPr>
          <w:rFonts w:eastAsia="Times New Roman" w:cs="Times New Roman"/>
          <w:szCs w:val="24"/>
        </w:rPr>
        <w:pPrChange w:id="420" w:author="Σπανός Γεώργιος" w:date="2022-10-04T10:45:00Z">
          <w:pPr>
            <w:spacing w:line="600" w:lineRule="auto"/>
            <w:ind w:firstLine="720"/>
            <w:jc w:val="both"/>
          </w:pPr>
        </w:pPrChange>
      </w:pPr>
      <w:r>
        <w:rPr>
          <w:rFonts w:eastAsia="Times New Roman" w:cs="Times New Roman"/>
          <w:szCs w:val="24"/>
        </w:rPr>
        <w:t xml:space="preserve">Κύριε Υπουργέ, στο τέλος ξέρετε τι θα γίνεται; Θα παίρνει ο άλλος θέση στο </w:t>
      </w:r>
      <w:proofErr w:type="spellStart"/>
      <w:r>
        <w:rPr>
          <w:rFonts w:eastAsia="Times New Roman" w:cs="Times New Roman"/>
          <w:szCs w:val="24"/>
        </w:rPr>
        <w:t>Παναρκαδικό</w:t>
      </w:r>
      <w:proofErr w:type="spellEnd"/>
      <w:r>
        <w:rPr>
          <w:rFonts w:eastAsia="Times New Roman" w:cs="Times New Roman"/>
          <w:szCs w:val="24"/>
        </w:rPr>
        <w:t xml:space="preserve"> Νοσοκομείο, θα πηγαίνει και θα βλέπει δύο γιατρούς και θα σηκώνεται να φεύγει, γιατί δεν θα αντέχει να καθί</w:t>
      </w:r>
      <w:r>
        <w:rPr>
          <w:rFonts w:eastAsia="Times New Roman" w:cs="Times New Roman"/>
          <w:szCs w:val="24"/>
        </w:rPr>
        <w:t xml:space="preserve">σει. </w:t>
      </w:r>
    </w:p>
    <w:p w:rsidR="00785B97" w:rsidRDefault="00C57472" w:rsidP="007A29E9">
      <w:pPr>
        <w:spacing w:after="0" w:line="600" w:lineRule="auto"/>
        <w:ind w:firstLine="720"/>
        <w:jc w:val="both"/>
        <w:rPr>
          <w:rFonts w:eastAsia="Times New Roman" w:cs="Times New Roman"/>
          <w:szCs w:val="24"/>
        </w:rPr>
        <w:pPrChange w:id="421" w:author="Σπανός Γεώργιος" w:date="2022-10-04T10:45:00Z">
          <w:pPr>
            <w:spacing w:line="600" w:lineRule="auto"/>
            <w:ind w:firstLine="720"/>
            <w:jc w:val="both"/>
          </w:pPr>
        </w:pPrChange>
      </w:pPr>
      <w:r>
        <w:rPr>
          <w:rFonts w:eastAsia="Times New Roman" w:cs="Times New Roman"/>
          <w:szCs w:val="24"/>
        </w:rPr>
        <w:t xml:space="preserve">Ευχαριστώ. </w:t>
      </w:r>
    </w:p>
    <w:p w:rsidR="00785B97" w:rsidRDefault="00C57472" w:rsidP="007A29E9">
      <w:pPr>
        <w:spacing w:after="0" w:line="600" w:lineRule="auto"/>
        <w:ind w:firstLine="720"/>
        <w:jc w:val="both"/>
        <w:rPr>
          <w:rFonts w:eastAsia="Times New Roman" w:cs="Times New Roman"/>
          <w:szCs w:val="24"/>
        </w:rPr>
        <w:pPrChange w:id="422" w:author="Σπανός Γεώργιος" w:date="2022-10-04T10:45:00Z">
          <w:pPr>
            <w:spacing w:line="600" w:lineRule="auto"/>
            <w:ind w:firstLine="720"/>
            <w:jc w:val="both"/>
          </w:pPr>
        </w:pPrChange>
      </w:pPr>
      <w:r w:rsidRPr="00502719">
        <w:rPr>
          <w:rFonts w:eastAsia="Times New Roman" w:cs="Times New Roman"/>
          <w:b/>
          <w:szCs w:val="24"/>
        </w:rPr>
        <w:lastRenderedPageBreak/>
        <w:t xml:space="preserve">ΠΡΟΕΔΡΕΥΩΝ (Απόστολος </w:t>
      </w:r>
      <w:proofErr w:type="spellStart"/>
      <w:r w:rsidRPr="00502719">
        <w:rPr>
          <w:rFonts w:eastAsia="Times New Roman" w:cs="Times New Roman"/>
          <w:b/>
          <w:szCs w:val="24"/>
        </w:rPr>
        <w:t>Αβδελάς</w:t>
      </w:r>
      <w:proofErr w:type="spellEnd"/>
      <w:r w:rsidRPr="00502719">
        <w:rPr>
          <w:rFonts w:eastAsia="Times New Roman" w:cs="Times New Roman"/>
          <w:b/>
          <w:szCs w:val="24"/>
        </w:rPr>
        <w:t>):</w:t>
      </w:r>
      <w:r>
        <w:rPr>
          <w:rFonts w:eastAsia="Times New Roman" w:cs="Times New Roman"/>
          <w:szCs w:val="24"/>
        </w:rPr>
        <w:t xml:space="preserve"> Κι εμείς ευχαριστούμε, κύριε Κωνσταντινόπουλε. </w:t>
      </w:r>
    </w:p>
    <w:p w:rsidR="00785B97" w:rsidRDefault="00C57472" w:rsidP="007A29E9">
      <w:pPr>
        <w:spacing w:after="0" w:line="600" w:lineRule="auto"/>
        <w:ind w:firstLine="720"/>
        <w:jc w:val="both"/>
        <w:rPr>
          <w:rFonts w:eastAsia="Times New Roman" w:cs="Times New Roman"/>
          <w:szCs w:val="24"/>
        </w:rPr>
        <w:pPrChange w:id="423" w:author="Σπανός Γεώργιος" w:date="2022-10-04T10:45:00Z">
          <w:pPr>
            <w:spacing w:line="600" w:lineRule="auto"/>
            <w:ind w:firstLine="720"/>
            <w:jc w:val="both"/>
          </w:pPr>
        </w:pPrChange>
      </w:pPr>
      <w:r>
        <w:rPr>
          <w:rFonts w:eastAsia="Times New Roman" w:cs="Times New Roman"/>
          <w:szCs w:val="24"/>
        </w:rPr>
        <w:t xml:space="preserve">Κύριε Υπουργέ, έχετε τρία λεπτά για τη δευτερολογία σας. </w:t>
      </w:r>
    </w:p>
    <w:p w:rsidR="00785B97" w:rsidRDefault="00C57472" w:rsidP="007A29E9">
      <w:pPr>
        <w:spacing w:after="0" w:line="600" w:lineRule="auto"/>
        <w:ind w:firstLine="720"/>
        <w:jc w:val="both"/>
        <w:rPr>
          <w:rFonts w:eastAsia="Times New Roman" w:cs="Times New Roman"/>
          <w:szCs w:val="24"/>
        </w:rPr>
        <w:pPrChange w:id="424" w:author="Σπανός Γεώργιος" w:date="2022-10-04T10:45:00Z">
          <w:pPr>
            <w:spacing w:line="600" w:lineRule="auto"/>
            <w:ind w:firstLine="720"/>
            <w:jc w:val="both"/>
          </w:pPr>
        </w:pPrChange>
      </w:pPr>
      <w:r>
        <w:rPr>
          <w:rFonts w:eastAsia="Times New Roman"/>
          <w:b/>
          <w:color w:val="111111"/>
          <w:szCs w:val="24"/>
        </w:rPr>
        <w:t xml:space="preserve">ΑΘΑΝΑΣΙΟΣ ΠΛΕΥΡΗΣ (Υπουργός Υγείας): </w:t>
      </w:r>
      <w:r>
        <w:rPr>
          <w:rFonts w:eastAsia="Times New Roman"/>
          <w:color w:val="111111"/>
          <w:szCs w:val="24"/>
        </w:rPr>
        <w:t xml:space="preserve">Κύριε </w:t>
      </w:r>
      <w:r>
        <w:rPr>
          <w:rFonts w:eastAsia="Times New Roman" w:cs="Times New Roman"/>
          <w:szCs w:val="24"/>
        </w:rPr>
        <w:t>Κωνσταντινόπουλε, ακριβώς επειδή στο τέλος του 2022 θα εί</w:t>
      </w:r>
      <w:r>
        <w:rPr>
          <w:rFonts w:eastAsia="Times New Roman" w:cs="Times New Roman"/>
          <w:szCs w:val="24"/>
        </w:rPr>
        <w:t>μαστε εδώ πέρα και θα ξαναδούμε το θέμα, μπορώ να σας εγγυηθώ ότι ο αριθμός πέντε δεν θα διασαλευτεί. Και οι τρεις περιπτώσεις οι οποίες αναφέρατε θα έχουν ολοκληρωθεί και αντιστοίχως θα τρέξουν και οι διαδικασίες για τις επόμενες προκηρύξεις. Και επειδή σ</w:t>
      </w:r>
      <w:r>
        <w:rPr>
          <w:rFonts w:eastAsia="Times New Roman" w:cs="Times New Roman"/>
          <w:szCs w:val="24"/>
        </w:rPr>
        <w:t>υμφωνούμε μαζί σας ότι βρισκόμαστε σε έναν αριθμό που είναι απαραίτητος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για την ομαλή λειτουργία του νοσοκομείου, αυτός ο αριθμός δεν πρόκειται να διασαλευτεί. </w:t>
      </w:r>
    </w:p>
    <w:p w:rsidR="00785B97" w:rsidRDefault="00C57472" w:rsidP="007A29E9">
      <w:pPr>
        <w:spacing w:after="0" w:line="600" w:lineRule="auto"/>
        <w:ind w:firstLine="720"/>
        <w:jc w:val="both"/>
        <w:rPr>
          <w:rFonts w:eastAsia="Times New Roman" w:cs="Times New Roman"/>
          <w:szCs w:val="24"/>
        </w:rPr>
        <w:pPrChange w:id="425" w:author="Σπανός Γεώργιος" w:date="2022-10-04T10:45:00Z">
          <w:pPr>
            <w:spacing w:line="600" w:lineRule="auto"/>
            <w:ind w:firstLine="720"/>
            <w:jc w:val="both"/>
          </w:pPr>
        </w:pPrChange>
      </w:pPr>
      <w:r>
        <w:rPr>
          <w:rFonts w:eastAsia="Times New Roman" w:cs="Times New Roman"/>
          <w:szCs w:val="24"/>
        </w:rPr>
        <w:t xml:space="preserve">Έχουμε εικόνα των συνταξιοδοτήσεων. Καταλαβαίνω την αγωνία που μεταφέρετε, γιατί </w:t>
      </w:r>
      <w:r>
        <w:rPr>
          <w:rFonts w:eastAsia="Times New Roman" w:cs="Times New Roman"/>
          <w:szCs w:val="24"/>
        </w:rPr>
        <w:t xml:space="preserve">πλέον είμαστε στον Ιούλιο και βλέπετε ως ενδεχόμενο τέσσερις άνθρωποι να έχουν συνταξιοδοτηθεί τον Δεκέμβριο. Θα καλυφθούν οι θέσεις και με τις τρέχουσες προκηρύξεις και με τις νέες. Δεν θα υπάρξει πρόβλημα στη λειτουργία. </w:t>
      </w:r>
    </w:p>
    <w:p w:rsidR="00785B97" w:rsidRDefault="00C57472" w:rsidP="007A29E9">
      <w:pPr>
        <w:spacing w:after="0" w:line="600" w:lineRule="auto"/>
        <w:ind w:firstLine="720"/>
        <w:jc w:val="both"/>
        <w:rPr>
          <w:rFonts w:eastAsia="Times New Roman" w:cs="Times New Roman"/>
          <w:szCs w:val="24"/>
        </w:rPr>
        <w:pPrChange w:id="426"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 πολύ, κύριε Υπουργέ. Μας έχετε δώσει μεγάλη χαρά. Να μας ξαναρθείτε.</w:t>
      </w:r>
    </w:p>
    <w:p w:rsidR="00785B97" w:rsidRDefault="00C57472" w:rsidP="007A29E9">
      <w:pPr>
        <w:spacing w:after="0" w:line="600" w:lineRule="auto"/>
        <w:ind w:firstLine="720"/>
        <w:jc w:val="both"/>
        <w:rPr>
          <w:rFonts w:eastAsia="Times New Roman" w:cs="Times New Roman"/>
          <w:szCs w:val="24"/>
        </w:rPr>
        <w:pPrChange w:id="427" w:author="Σπανός Γεώργιος" w:date="2022-10-04T10:45:00Z">
          <w:pPr>
            <w:spacing w:line="600" w:lineRule="auto"/>
            <w:ind w:firstLine="720"/>
            <w:jc w:val="both"/>
          </w:pPr>
        </w:pPrChange>
      </w:pPr>
      <w:r>
        <w:rPr>
          <w:rFonts w:eastAsia="Times New Roman" w:cs="Times New Roman"/>
          <w:szCs w:val="24"/>
        </w:rPr>
        <w:t xml:space="preserve">Κύριε Κωνσταντινόπουλε, καλή συνέχεια. </w:t>
      </w:r>
    </w:p>
    <w:p w:rsidR="00785B97" w:rsidRDefault="00C57472" w:rsidP="007A29E9">
      <w:pPr>
        <w:spacing w:after="0" w:line="600" w:lineRule="auto"/>
        <w:ind w:firstLine="720"/>
        <w:jc w:val="both"/>
        <w:rPr>
          <w:rFonts w:eastAsia="Times New Roman" w:cs="Times New Roman"/>
          <w:szCs w:val="24"/>
        </w:rPr>
        <w:pPrChange w:id="428" w:author="Σπανός Γεώργιος" w:date="2022-10-04T10:45:00Z">
          <w:pPr>
            <w:spacing w:line="600" w:lineRule="auto"/>
            <w:ind w:firstLine="720"/>
            <w:jc w:val="both"/>
          </w:pPr>
        </w:pPrChange>
      </w:pPr>
      <w:r>
        <w:rPr>
          <w:rFonts w:eastAsia="Times New Roman" w:cs="Times New Roman"/>
          <w:szCs w:val="24"/>
        </w:rPr>
        <w:lastRenderedPageBreak/>
        <w:t>Θα σας ενημερώσω ότι δεν θα συζητηθεί η ερώτησή σας, δηλαδή η δέκατη τέταρτη με αριθμό 853/30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2022 επίκαιρη ερώτηση δεύτερου κύκλου </w:t>
      </w:r>
      <w:r>
        <w:rPr>
          <w:rFonts w:eastAsia="Times New Roman" w:cs="Times New Roman"/>
          <w:szCs w:val="24"/>
        </w:rPr>
        <w:t>προς τον Υπουργό Κλιματικής Κρίσης και Πολιτικής Προστασίας, με θέμα: «Μεγάλη καθυστέρηση στην αποκατάσταση των ζημιών και την καταβολή αποζημιώσεων στις πυρόπληκτες περιοχές της Αρκαδίας. Ανάγκη άμεσης επίλυσής τους για την προστασία του περιβάλλοντος των</w:t>
      </w:r>
      <w:r>
        <w:rPr>
          <w:rFonts w:eastAsia="Times New Roman" w:cs="Times New Roman"/>
          <w:szCs w:val="24"/>
        </w:rPr>
        <w:t xml:space="preserve"> περιοχών αυτών και την επανέναρξη της παραγωγικής δραστηριότητας», λόγω αναρμοδιότητας.</w:t>
      </w:r>
    </w:p>
    <w:p w:rsidR="00785B97" w:rsidRDefault="00C57472" w:rsidP="007A29E9">
      <w:pPr>
        <w:spacing w:after="0" w:line="600" w:lineRule="auto"/>
        <w:ind w:firstLine="720"/>
        <w:jc w:val="both"/>
        <w:rPr>
          <w:rFonts w:eastAsia="Times New Roman" w:cs="Times New Roman"/>
          <w:szCs w:val="24"/>
        </w:rPr>
        <w:pPrChange w:id="429" w:author="Σπανός Γεώργιος" w:date="2022-10-04T10:45:00Z">
          <w:pPr>
            <w:spacing w:line="600" w:lineRule="auto"/>
            <w:ind w:firstLine="720"/>
            <w:jc w:val="both"/>
          </w:pPr>
        </w:pPrChange>
      </w:pPr>
      <w:r>
        <w:rPr>
          <w:rFonts w:eastAsia="Times New Roman" w:cs="Times New Roman"/>
          <w:szCs w:val="24"/>
        </w:rPr>
        <w:t>Προχωρούμε στην τρίτη με αριθμό 5347/23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2022 ερώτηση του κύκλου αναφορών-ερωτήσεων του Βουλευτή Φθιώτιδας του Συνασπισμού Ριζοσπαστικής Αριστεράς κ. Ιωάννη </w:t>
      </w:r>
      <w:proofErr w:type="spellStart"/>
      <w:r>
        <w:rPr>
          <w:rFonts w:eastAsia="Times New Roman" w:cs="Times New Roman"/>
          <w:szCs w:val="24"/>
        </w:rPr>
        <w:t>Σαρακιώτη</w:t>
      </w:r>
      <w:proofErr w:type="spellEnd"/>
      <w:r>
        <w:rPr>
          <w:rFonts w:eastAsia="Times New Roman" w:cs="Times New Roman"/>
          <w:szCs w:val="24"/>
        </w:rPr>
        <w:t xml:space="preserve"> προς τον Υπουργό Υγείας, με θέμα: «Υπολειτουργία του ακτινολογικού τμήματος του Γενικού Νοσοκομείου Λαμίας εξαιτίας έλλειψης του αναγκαίου ανθρώπινου δυναμικού». </w:t>
      </w:r>
    </w:p>
    <w:p w:rsidR="00785B97" w:rsidRDefault="00C57472" w:rsidP="007A29E9">
      <w:pPr>
        <w:spacing w:after="0" w:line="600" w:lineRule="auto"/>
        <w:ind w:firstLine="720"/>
        <w:jc w:val="both"/>
        <w:rPr>
          <w:rFonts w:eastAsia="Times New Roman" w:cs="Times New Roman"/>
          <w:szCs w:val="24"/>
        </w:rPr>
        <w:pPrChange w:id="430" w:author="Σπανός Γεώργιος" w:date="2022-10-04T10:45:00Z">
          <w:pPr>
            <w:spacing w:line="600" w:lineRule="auto"/>
            <w:ind w:firstLine="720"/>
            <w:jc w:val="both"/>
          </w:pPr>
        </w:pPrChange>
      </w:pP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καλησπέρα σας. Καλή εβδομάδα. Έχετε δύο λεπτά για το ξεκίνημά σας. </w:t>
      </w:r>
    </w:p>
    <w:p w:rsidR="00785B97" w:rsidRDefault="00C57472" w:rsidP="007A29E9">
      <w:pPr>
        <w:spacing w:after="0" w:line="600" w:lineRule="auto"/>
        <w:ind w:firstLine="720"/>
        <w:jc w:val="both"/>
        <w:rPr>
          <w:rFonts w:eastAsia="Times New Roman" w:cs="Times New Roman"/>
          <w:szCs w:val="24"/>
        </w:rPr>
        <w:pPrChange w:id="431" w:author="Σπανός Γεώργιος" w:date="2022-10-04T10:45:00Z">
          <w:pPr>
            <w:spacing w:line="600" w:lineRule="auto"/>
            <w:ind w:firstLine="720"/>
            <w:jc w:val="both"/>
          </w:pPr>
        </w:pPrChange>
      </w:pPr>
      <w:r w:rsidRPr="00AC6D2F">
        <w:rPr>
          <w:rFonts w:eastAsia="Times New Roman" w:cs="Times New Roman"/>
          <w:b/>
          <w:szCs w:val="24"/>
        </w:rPr>
        <w:t>ΙΩΑΝΝΗΣ</w:t>
      </w:r>
      <w:r w:rsidRPr="00AC6D2F">
        <w:rPr>
          <w:rFonts w:eastAsia="Times New Roman" w:cs="Times New Roman"/>
          <w:b/>
          <w:szCs w:val="24"/>
        </w:rPr>
        <w:t xml:space="preserve"> ΣΑΡΑΚΙΩΤΗΣ:</w:t>
      </w:r>
      <w:r>
        <w:rPr>
          <w:rFonts w:eastAsia="Times New Roman" w:cs="Times New Roman"/>
          <w:szCs w:val="24"/>
        </w:rPr>
        <w:t xml:space="preserve"> Καλησπέρα, κύριε Πρόεδρε, και σας ευχαριστώ. </w:t>
      </w:r>
    </w:p>
    <w:p w:rsidR="00785B97" w:rsidRDefault="00C57472" w:rsidP="007A29E9">
      <w:pPr>
        <w:spacing w:after="0" w:line="600" w:lineRule="auto"/>
        <w:ind w:firstLine="720"/>
        <w:jc w:val="both"/>
        <w:rPr>
          <w:rFonts w:eastAsia="Times New Roman" w:cs="Times New Roman"/>
          <w:szCs w:val="24"/>
        </w:rPr>
        <w:pPrChange w:id="432" w:author="Σπανός Γεώργιος" w:date="2022-10-04T10:45:00Z">
          <w:pPr>
            <w:spacing w:line="600" w:lineRule="auto"/>
            <w:ind w:firstLine="720"/>
            <w:jc w:val="both"/>
          </w:pPr>
        </w:pPrChange>
      </w:pPr>
      <w:r>
        <w:rPr>
          <w:rFonts w:eastAsia="Times New Roman" w:cs="Times New Roman"/>
          <w:szCs w:val="24"/>
        </w:rPr>
        <w:t>Κύριε Υπουργέ, η μεγάλη επιβάρυνση που έχει υποστεί, ειδικά τα δύο τελευταία χρόνια, το ανθρώπινο δυναμικό του Εθνικού Συστήματος Υγείας και, ως εκ τούτου, και του Γενικού Νοσοκομείου Λαμίας, αλλά και η παντελής εγκατάλειψη και απαξίωσή του από την Κυβέρνη</w:t>
      </w:r>
      <w:r>
        <w:rPr>
          <w:rFonts w:eastAsia="Times New Roman" w:cs="Times New Roman"/>
          <w:szCs w:val="24"/>
        </w:rPr>
        <w:t xml:space="preserve">ση και το Υπουργείο Υγείας </w:t>
      </w:r>
      <w:r>
        <w:rPr>
          <w:rFonts w:eastAsia="Times New Roman" w:cs="Times New Roman"/>
          <w:szCs w:val="24"/>
        </w:rPr>
        <w:lastRenderedPageBreak/>
        <w:t xml:space="preserve">έχει επιδεινώσει δραματικά τη λειτουργία του Γενικού Νοσοκομείου Λαμίας. Έχουν πληγεί, εκτός των άλλων, νευραλγικά τμήματα, στα οποία βασίζεται η λειτουργία του νοσοκομείου. Ένα εξ αυτών είναι και το ακτινολογικό. </w:t>
      </w:r>
    </w:p>
    <w:p w:rsidR="00785B97" w:rsidRDefault="00C57472" w:rsidP="007A29E9">
      <w:pPr>
        <w:spacing w:after="0" w:line="600" w:lineRule="auto"/>
        <w:ind w:firstLine="720"/>
        <w:jc w:val="both"/>
        <w:rPr>
          <w:rFonts w:eastAsia="Times New Roman" w:cs="Times New Roman"/>
          <w:szCs w:val="24"/>
        </w:rPr>
        <w:pPrChange w:id="433" w:author="Σπανός Γεώργιος" w:date="2022-10-04T10:45:00Z">
          <w:pPr>
            <w:spacing w:line="600" w:lineRule="auto"/>
            <w:ind w:firstLine="720"/>
            <w:jc w:val="both"/>
          </w:pPr>
        </w:pPrChange>
      </w:pPr>
      <w:r>
        <w:rPr>
          <w:rFonts w:eastAsia="Times New Roman" w:cs="Times New Roman"/>
          <w:szCs w:val="24"/>
        </w:rPr>
        <w:t>Αξίζει να αναφ</w:t>
      </w:r>
      <w:r>
        <w:rPr>
          <w:rFonts w:eastAsia="Times New Roman" w:cs="Times New Roman"/>
          <w:szCs w:val="24"/>
        </w:rPr>
        <w:t>έρω ότι για τους χειριστές οι οργανικές θέσεις είναι δεκατρείς ΤΕ και 20 ΔΕ. Και από τις τριάντα τρεις θέσεις αυτή τη στιγμή έχουν πληρωθεί μόλις οκτώ. Στην πλευρά των γιατρών, από τους επτά γιατρούς οι τρεις εδώ και έναν χρόνο δεν παρέχουν τις υπηρεσίες τ</w:t>
      </w:r>
      <w:r>
        <w:rPr>
          <w:rFonts w:eastAsia="Times New Roman" w:cs="Times New Roman"/>
          <w:szCs w:val="24"/>
        </w:rPr>
        <w:t xml:space="preserve">ους λόγω των αναστολών. </w:t>
      </w:r>
    </w:p>
    <w:p w:rsidR="00785B97" w:rsidRDefault="00C57472" w:rsidP="007A29E9">
      <w:pPr>
        <w:spacing w:after="0" w:line="600" w:lineRule="auto"/>
        <w:ind w:firstLine="720"/>
        <w:jc w:val="both"/>
        <w:rPr>
          <w:rFonts w:eastAsia="Times New Roman" w:cs="Times New Roman"/>
          <w:szCs w:val="24"/>
        </w:rPr>
        <w:pPrChange w:id="434" w:author="Σπανός Γεώργιος" w:date="2022-10-04T10:45:00Z">
          <w:pPr>
            <w:spacing w:line="600" w:lineRule="auto"/>
            <w:ind w:firstLine="720"/>
            <w:jc w:val="both"/>
          </w:pPr>
        </w:pPrChange>
      </w:pPr>
      <w:r>
        <w:rPr>
          <w:rFonts w:eastAsia="Times New Roman" w:cs="Times New Roman"/>
          <w:szCs w:val="24"/>
        </w:rPr>
        <w:t xml:space="preserve">Θα έρθω τώρα στο ζήτημα των χειριστών. Από το 2020 έχουμε μπαράζ παραιτήσεων, συνταξιοδοτήσεων και αναστολών εργασίας. Βρισκόμαστε στο σημείο όπου τα δύο τελευταία χρόνια να </w:t>
      </w:r>
      <w:proofErr w:type="spellStart"/>
      <w:r>
        <w:rPr>
          <w:rFonts w:eastAsia="Times New Roman" w:cs="Times New Roman"/>
          <w:szCs w:val="24"/>
        </w:rPr>
        <w:t>χρωστούνται</w:t>
      </w:r>
      <w:proofErr w:type="spellEnd"/>
      <w:r>
        <w:rPr>
          <w:rFonts w:eastAsia="Times New Roman" w:cs="Times New Roman"/>
          <w:szCs w:val="24"/>
        </w:rPr>
        <w:t xml:space="preserve"> άδειες, να μην έχουν λάβει οι χειριστές άδειε</w:t>
      </w:r>
      <w:r>
        <w:rPr>
          <w:rFonts w:eastAsia="Times New Roman" w:cs="Times New Roman"/>
          <w:szCs w:val="24"/>
        </w:rPr>
        <w:t xml:space="preserve">ς. Τα ρεπό των ανθρώπων αυτών είναι πάνω από εκατό. </w:t>
      </w:r>
    </w:p>
    <w:p w:rsidR="00785B97" w:rsidRDefault="00C57472" w:rsidP="007A29E9">
      <w:pPr>
        <w:spacing w:after="0" w:line="600" w:lineRule="auto"/>
        <w:ind w:firstLine="720"/>
        <w:jc w:val="both"/>
        <w:rPr>
          <w:rFonts w:eastAsia="Times New Roman" w:cs="Times New Roman"/>
          <w:szCs w:val="24"/>
        </w:rPr>
        <w:pPrChange w:id="435" w:author="Σπανός Γεώργιος" w:date="2022-10-04T10:45:00Z">
          <w:pPr>
            <w:spacing w:line="600" w:lineRule="auto"/>
            <w:ind w:firstLine="720"/>
            <w:jc w:val="both"/>
          </w:pPr>
        </w:pPrChange>
      </w:pPr>
      <w:r>
        <w:rPr>
          <w:rFonts w:eastAsia="Times New Roman" w:cs="Times New Roman"/>
          <w:szCs w:val="24"/>
        </w:rPr>
        <w:t>Και με αυτή την κατάσταση που επικρατεί, τίθεται το ερώτημα: Παρέχουν αυτοί οι άνθρωποι, οι οποίοι δεν λαμβάνουν ούτε ένα ρεπό τον μήνα, τις υπηρεσίες που πρέπει και μπορούν να προσφέρουν στους νοσηλευόμ</w:t>
      </w:r>
      <w:r>
        <w:rPr>
          <w:rFonts w:eastAsia="Times New Roman" w:cs="Times New Roman"/>
          <w:szCs w:val="24"/>
        </w:rPr>
        <w:t>ενους και τους ασθενείς;</w:t>
      </w:r>
    </w:p>
    <w:p w:rsidR="00785B97" w:rsidRDefault="00C57472" w:rsidP="007A29E9">
      <w:pPr>
        <w:spacing w:after="0" w:line="600" w:lineRule="auto"/>
        <w:ind w:firstLine="720"/>
        <w:jc w:val="both"/>
        <w:rPr>
          <w:rFonts w:eastAsia="Times New Roman" w:cs="Times New Roman"/>
          <w:szCs w:val="24"/>
        </w:rPr>
        <w:pPrChange w:id="436" w:author="Σπανός Γεώργιος" w:date="2022-10-04T10:45:00Z">
          <w:pPr>
            <w:spacing w:line="600" w:lineRule="auto"/>
            <w:ind w:firstLine="720"/>
            <w:jc w:val="both"/>
          </w:pPr>
        </w:pPrChange>
      </w:pPr>
      <w:r>
        <w:rPr>
          <w:rFonts w:eastAsia="Times New Roman" w:cs="Times New Roman"/>
          <w:szCs w:val="24"/>
        </w:rPr>
        <w:t>Τα ερωτήματα, κύριε Υπουργέ, έχουν τεθεί εδώ και πολύ μεγάλο χρονικό διάστημα και αναμένουμε απαντήσεις. Ποιες είναι οι ενέργειες που θα κάνετε προκειμένου να ανακουφιστεί το καίριο αυτό τμήμα και αν έχετε εξετάσει την ύπαρξη επιπρ</w:t>
      </w:r>
      <w:r>
        <w:rPr>
          <w:rFonts w:eastAsia="Times New Roman" w:cs="Times New Roman"/>
          <w:szCs w:val="24"/>
        </w:rPr>
        <w:t xml:space="preserve">όσθετων θέσεων σε άλλα ιδρύματα της περιοχής. Υπάρχουν </w:t>
      </w:r>
      <w:r>
        <w:rPr>
          <w:rFonts w:eastAsia="Times New Roman" w:cs="Times New Roman"/>
          <w:szCs w:val="24"/>
        </w:rPr>
        <w:lastRenderedPageBreak/>
        <w:t>ιδρύματα όπου οι συγκεκριμένες ειδικότητες πλεονάζουν. Τι σκέφτεστε επ’ αυτού και τι θα κάνετε με τις διαρκείς παραιτήσεις;</w:t>
      </w:r>
    </w:p>
    <w:p w:rsidR="00785B97" w:rsidRDefault="00C57472" w:rsidP="007A29E9">
      <w:pPr>
        <w:spacing w:after="0" w:line="600" w:lineRule="auto"/>
        <w:ind w:firstLine="720"/>
        <w:jc w:val="both"/>
        <w:rPr>
          <w:rFonts w:eastAsia="Times New Roman" w:cs="Times New Roman"/>
          <w:szCs w:val="24"/>
        </w:rPr>
        <w:pPrChange w:id="437" w:author="Σπανός Γεώργιος" w:date="2022-10-04T10:45:00Z">
          <w:pPr>
            <w:spacing w:line="600" w:lineRule="auto"/>
            <w:ind w:firstLine="720"/>
            <w:jc w:val="both"/>
          </w:pPr>
        </w:pPrChange>
      </w:pPr>
      <w:r>
        <w:rPr>
          <w:rFonts w:eastAsia="Times New Roman" w:cs="Times New Roman"/>
          <w:szCs w:val="24"/>
        </w:rPr>
        <w:t xml:space="preserve">Να σημειώσω ότι παραιτείται εντός μηνός άλλος ένας. Άρα η κατάσταση θα είναι </w:t>
      </w:r>
      <w:r>
        <w:rPr>
          <w:rFonts w:eastAsia="Times New Roman" w:cs="Times New Roman"/>
          <w:szCs w:val="24"/>
        </w:rPr>
        <w:t xml:space="preserve">έκρυθμη. </w:t>
      </w:r>
    </w:p>
    <w:p w:rsidR="00785B97" w:rsidRDefault="00C57472" w:rsidP="007A29E9">
      <w:pPr>
        <w:spacing w:after="0" w:line="600" w:lineRule="auto"/>
        <w:ind w:firstLine="720"/>
        <w:jc w:val="both"/>
        <w:rPr>
          <w:rFonts w:eastAsia="Times New Roman" w:cs="Times New Roman"/>
          <w:szCs w:val="24"/>
        </w:rPr>
        <w:pPrChange w:id="438" w:author="Σπανός Γεώργιος" w:date="2022-10-04T10:45:00Z">
          <w:pPr>
            <w:spacing w:line="600" w:lineRule="auto"/>
            <w:ind w:firstLine="720"/>
            <w:jc w:val="both"/>
          </w:pPr>
        </w:pPrChange>
      </w:pPr>
      <w:r>
        <w:rPr>
          <w:rFonts w:eastAsia="Times New Roman" w:cs="Times New Roman"/>
          <w:szCs w:val="24"/>
        </w:rPr>
        <w:t>Ευχαριστώ.</w:t>
      </w:r>
    </w:p>
    <w:p w:rsidR="00785B97" w:rsidRDefault="00C57472" w:rsidP="007A29E9">
      <w:pPr>
        <w:spacing w:after="0" w:line="600" w:lineRule="auto"/>
        <w:ind w:firstLine="720"/>
        <w:jc w:val="both"/>
        <w:rPr>
          <w:rFonts w:eastAsia="Times New Roman" w:cs="Times New Roman"/>
          <w:szCs w:val="24"/>
        </w:rPr>
        <w:pPrChange w:id="439"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785B97" w:rsidRDefault="00C57472" w:rsidP="007A29E9">
      <w:pPr>
        <w:spacing w:after="0" w:line="600" w:lineRule="auto"/>
        <w:ind w:firstLine="720"/>
        <w:jc w:val="both"/>
        <w:rPr>
          <w:rFonts w:eastAsia="Times New Roman" w:cs="Times New Roman"/>
          <w:szCs w:val="24"/>
        </w:rPr>
        <w:pPrChange w:id="440" w:author="Σπανός Γεώργιος" w:date="2022-10-04T10:45:00Z">
          <w:pPr>
            <w:spacing w:line="600" w:lineRule="auto"/>
            <w:ind w:firstLine="720"/>
            <w:jc w:val="both"/>
          </w:pPr>
        </w:pPrChange>
      </w:pPr>
      <w:r>
        <w:rPr>
          <w:rFonts w:eastAsia="Times New Roman" w:cs="Times New Roman"/>
          <w:szCs w:val="24"/>
        </w:rPr>
        <w:t>Θα απαντήσει ο Υπουργός Υγείας κ. Αθανάσιος Πλεύρης.</w:t>
      </w:r>
    </w:p>
    <w:p w:rsidR="00785B97" w:rsidRDefault="00C57472" w:rsidP="007A29E9">
      <w:pPr>
        <w:spacing w:after="0" w:line="600" w:lineRule="auto"/>
        <w:ind w:firstLine="720"/>
        <w:jc w:val="both"/>
        <w:rPr>
          <w:rFonts w:eastAsia="Times New Roman" w:cs="Times New Roman"/>
          <w:szCs w:val="24"/>
        </w:rPr>
        <w:pPrChange w:id="441" w:author="Σπανός Γεώργιος" w:date="2022-10-04T10:45:00Z">
          <w:pPr>
            <w:spacing w:line="600" w:lineRule="auto"/>
            <w:ind w:firstLine="720"/>
            <w:jc w:val="both"/>
          </w:pPr>
        </w:pPrChange>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πράγματι ενώ προβλέπονται οκτώ οργανικές θέσεις ιατρών και είχαν καλυφθεί οι επτά, οι τρεις βρίσκονται σε αναστολή. Σε δεκατρείς οργανικές θέσεις στο ΤΕ </w:t>
      </w:r>
      <w:r>
        <w:rPr>
          <w:rFonts w:eastAsia="Times New Roman" w:cs="Times New Roman"/>
          <w:szCs w:val="24"/>
        </w:rPr>
        <w:t>ρ</w:t>
      </w:r>
      <w:r>
        <w:rPr>
          <w:rFonts w:eastAsia="Times New Roman" w:cs="Times New Roman"/>
          <w:szCs w:val="24"/>
        </w:rPr>
        <w:t xml:space="preserve">αδιολογίας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κτινολογίας αυτή τη στιγμή υπηρετούν έξι εργαζόμενοι, ενώ έξι εργαζόμεν</w:t>
      </w:r>
      <w:r>
        <w:rPr>
          <w:rFonts w:eastAsia="Times New Roman" w:cs="Times New Roman"/>
          <w:szCs w:val="24"/>
        </w:rPr>
        <w:t xml:space="preserve">οι υπηρετούν και στις οργανικές θέσεις ΔΕ </w:t>
      </w:r>
      <w:r>
        <w:rPr>
          <w:rFonts w:eastAsia="Times New Roman" w:cs="Times New Roman"/>
          <w:szCs w:val="24"/>
        </w:rPr>
        <w:t>χ</w:t>
      </w:r>
      <w:r>
        <w:rPr>
          <w:rFonts w:eastAsia="Times New Roman" w:cs="Times New Roman"/>
          <w:szCs w:val="24"/>
        </w:rPr>
        <w:t xml:space="preserve">ειριστών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 xml:space="preserve">υσκευών. </w:t>
      </w:r>
    </w:p>
    <w:p w:rsidR="00785B97" w:rsidRDefault="00C57472" w:rsidP="007A29E9">
      <w:pPr>
        <w:spacing w:after="0" w:line="600" w:lineRule="auto"/>
        <w:ind w:firstLine="720"/>
        <w:jc w:val="both"/>
        <w:rPr>
          <w:rFonts w:eastAsia="Times New Roman" w:cs="Times New Roman"/>
          <w:szCs w:val="24"/>
        </w:rPr>
        <w:pPrChange w:id="442" w:author="Σπανός Γεώργιος" w:date="2022-10-04T10:45:00Z">
          <w:pPr>
            <w:spacing w:line="600" w:lineRule="auto"/>
            <w:ind w:firstLine="720"/>
            <w:jc w:val="both"/>
          </w:pPr>
        </w:pPrChange>
      </w:pPr>
      <w:r>
        <w:rPr>
          <w:rFonts w:eastAsia="Times New Roman" w:cs="Times New Roman"/>
          <w:szCs w:val="24"/>
        </w:rPr>
        <w:t xml:space="preserve">Οι ενέργειες οι οποίες έχουν γίνει είναι οι ακόλουθες: Ο </w:t>
      </w:r>
      <w:r>
        <w:rPr>
          <w:rFonts w:eastAsia="Times New Roman" w:cs="Times New Roman"/>
          <w:szCs w:val="24"/>
        </w:rPr>
        <w:t>δ</w:t>
      </w:r>
      <w:r>
        <w:rPr>
          <w:rFonts w:eastAsia="Times New Roman" w:cs="Times New Roman"/>
          <w:szCs w:val="24"/>
        </w:rPr>
        <w:t>ιοικητής της 5</w:t>
      </w:r>
      <w:r w:rsidRPr="008C64D2">
        <w:rPr>
          <w:rFonts w:eastAsia="Times New Roman" w:cs="Times New Roman"/>
          <w:szCs w:val="24"/>
          <w:vertAlign w:val="superscript"/>
        </w:rPr>
        <w:t>ης</w:t>
      </w:r>
      <w:r>
        <w:rPr>
          <w:rFonts w:eastAsia="Times New Roman" w:cs="Times New Roman"/>
          <w:szCs w:val="24"/>
        </w:rPr>
        <w:t xml:space="preserve"> ΥΠΕ προέβη σε αποφάσεις μετακίνησης και μετακινήθηκαν δύο εργαζόμενοι στο ΤΕ </w:t>
      </w:r>
      <w:r>
        <w:rPr>
          <w:rFonts w:eastAsia="Times New Roman" w:cs="Times New Roman"/>
          <w:szCs w:val="24"/>
        </w:rPr>
        <w:t>ρ</w:t>
      </w:r>
      <w:r>
        <w:rPr>
          <w:rFonts w:eastAsia="Times New Roman" w:cs="Times New Roman"/>
          <w:szCs w:val="24"/>
        </w:rPr>
        <w:t>αδιολογίας από το Κέντρο Υγείας</w:t>
      </w:r>
      <w:r>
        <w:rPr>
          <w:rFonts w:eastAsia="Times New Roman" w:cs="Times New Roman"/>
          <w:szCs w:val="24"/>
        </w:rPr>
        <w:t xml:space="preserve"> Λαμίας και ένας υπάλληλος από το Κέντρο Υγείας Στυλίδας. Παράλληλα, αιτήθηκε επικουρικό προσωπικό τον Μάιο του 2022 δύο ατόμων και τον Ιούνιο του 2022 άλλων δύο ατόμων,.</w:t>
      </w:r>
    </w:p>
    <w:p w:rsidR="00785B97" w:rsidRDefault="00C57472" w:rsidP="007A29E9">
      <w:pPr>
        <w:spacing w:after="0" w:line="600" w:lineRule="auto"/>
        <w:ind w:firstLine="720"/>
        <w:jc w:val="both"/>
        <w:rPr>
          <w:rFonts w:eastAsia="Times New Roman" w:cs="Times New Roman"/>
          <w:szCs w:val="24"/>
        </w:rPr>
        <w:pPrChange w:id="443" w:author="Σπανός Γεώργιος" w:date="2022-10-04T10:45:00Z">
          <w:pPr>
            <w:spacing w:line="600" w:lineRule="auto"/>
            <w:ind w:firstLine="720"/>
            <w:jc w:val="both"/>
          </w:pPr>
        </w:pPrChange>
      </w:pPr>
      <w:r>
        <w:rPr>
          <w:rFonts w:eastAsia="Times New Roman" w:cs="Times New Roman"/>
          <w:szCs w:val="24"/>
        </w:rPr>
        <w:t xml:space="preserve">Για να καλυφθούν τα κενά ο </w:t>
      </w:r>
      <w:r>
        <w:rPr>
          <w:rFonts w:eastAsia="Times New Roman" w:cs="Times New Roman"/>
          <w:szCs w:val="24"/>
        </w:rPr>
        <w:t>δ</w:t>
      </w:r>
      <w:r>
        <w:rPr>
          <w:rFonts w:eastAsia="Times New Roman" w:cs="Times New Roman"/>
          <w:szCs w:val="24"/>
        </w:rPr>
        <w:t>ιοικητής, και κατόπιν και των νομοθετικών ρυθμίσεων που υ</w:t>
      </w:r>
      <w:r>
        <w:rPr>
          <w:rFonts w:eastAsia="Times New Roman" w:cs="Times New Roman"/>
          <w:szCs w:val="24"/>
        </w:rPr>
        <w:t xml:space="preserve">πήρξαν, έκανε σύναψη με ιδιώτες ιατρούς και ιδιωτικά </w:t>
      </w:r>
      <w:r>
        <w:rPr>
          <w:rFonts w:eastAsia="Times New Roman" w:cs="Times New Roman"/>
          <w:szCs w:val="24"/>
        </w:rPr>
        <w:lastRenderedPageBreak/>
        <w:t xml:space="preserve">διαγνωστικά εργαστήρια. Υπήρξε σύμβαση για ένα έτος με ιδιώτη γιατρό, με καθεστώς έκδοσης ΑΠΥ και σύμβαση διενέργειας απεικονιστικών εξετάσεων με τέσσερα διαφορετικά </w:t>
      </w:r>
      <w:proofErr w:type="spellStart"/>
      <w:r>
        <w:rPr>
          <w:rFonts w:eastAsia="Times New Roman" w:cs="Times New Roman"/>
          <w:szCs w:val="24"/>
        </w:rPr>
        <w:t>πολυϊατρεία</w:t>
      </w:r>
      <w:proofErr w:type="spellEnd"/>
      <w:r>
        <w:rPr>
          <w:rFonts w:eastAsia="Times New Roman" w:cs="Times New Roman"/>
          <w:szCs w:val="24"/>
        </w:rPr>
        <w:t xml:space="preserve"> ή ιδιωτικά </w:t>
      </w:r>
      <w:proofErr w:type="spellStart"/>
      <w:r>
        <w:rPr>
          <w:rFonts w:eastAsia="Times New Roman" w:cs="Times New Roman"/>
          <w:szCs w:val="24"/>
        </w:rPr>
        <w:t>πολυϊατρεία</w:t>
      </w:r>
      <w:proofErr w:type="spellEnd"/>
      <w:r>
        <w:rPr>
          <w:rFonts w:eastAsia="Times New Roman" w:cs="Times New Roman"/>
          <w:szCs w:val="24"/>
        </w:rPr>
        <w:t xml:space="preserve"> ή </w:t>
      </w:r>
      <w:r>
        <w:rPr>
          <w:rFonts w:eastAsia="Times New Roman" w:cs="Times New Roman"/>
          <w:szCs w:val="24"/>
        </w:rPr>
        <w:t xml:space="preserve">ιδιωτικά διαγνωστικά κέντρα, προκειμένου να καλύπτονται οι ανάγκες. </w:t>
      </w:r>
    </w:p>
    <w:p w:rsidR="00785B97" w:rsidRDefault="00C57472" w:rsidP="007A29E9">
      <w:pPr>
        <w:spacing w:after="0" w:line="600" w:lineRule="auto"/>
        <w:ind w:firstLine="720"/>
        <w:jc w:val="both"/>
        <w:rPr>
          <w:rFonts w:eastAsia="Times New Roman" w:cs="Times New Roman"/>
          <w:szCs w:val="24"/>
        </w:rPr>
        <w:pPrChange w:id="444" w:author="Σπανός Γεώργιος" w:date="2022-10-04T10:45:00Z">
          <w:pPr>
            <w:spacing w:line="600" w:lineRule="auto"/>
            <w:ind w:firstLine="720"/>
            <w:jc w:val="both"/>
          </w:pPr>
        </w:pPrChange>
      </w:pPr>
      <w:r>
        <w:rPr>
          <w:rFonts w:eastAsia="Times New Roman" w:cs="Times New Roman"/>
          <w:szCs w:val="24"/>
        </w:rPr>
        <w:t>Τι έχουμε να κάνουμε τώρα από δω και πέρα. Διότι, όπως έχουμε πει εδώ είναι και μια ιδεολογική διαφορά που έχουμε με το κόμμα σας ότι προφανώς εμείς θεωρούμε ότι όπου υπάρχουν κενά, θα πρ</w:t>
      </w:r>
      <w:r>
        <w:rPr>
          <w:rFonts w:eastAsia="Times New Roman" w:cs="Times New Roman"/>
          <w:szCs w:val="24"/>
        </w:rPr>
        <w:t xml:space="preserve">έπει αυτά να καλύπτονται και από τον ιδιωτικό τομέα και γι’ αυτό έχουν γίνει και όλες αυτές οι συμβάσεις. Ωστόσο, το Γενικό Νοσοκομείο Λαμίας στον ετήσιο προγραμματισμό προσλήψεων έχει αιτηθεί τέσσερις θέσεις ΤΕ </w:t>
      </w:r>
      <w:r>
        <w:rPr>
          <w:rFonts w:eastAsia="Times New Roman" w:cs="Times New Roman"/>
          <w:szCs w:val="24"/>
        </w:rPr>
        <w:t>ρ</w:t>
      </w:r>
      <w:r>
        <w:rPr>
          <w:rFonts w:eastAsia="Times New Roman" w:cs="Times New Roman"/>
          <w:szCs w:val="24"/>
        </w:rPr>
        <w:t xml:space="preserve">αδιολογίας και μία θέση </w:t>
      </w:r>
      <w:r>
        <w:rPr>
          <w:rFonts w:eastAsia="Times New Roman" w:cs="Times New Roman"/>
          <w:szCs w:val="24"/>
        </w:rPr>
        <w:t>χ</w:t>
      </w:r>
      <w:r>
        <w:rPr>
          <w:rFonts w:eastAsia="Times New Roman" w:cs="Times New Roman"/>
          <w:szCs w:val="24"/>
        </w:rPr>
        <w:t xml:space="preserve">ειριστών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σ</w:t>
      </w:r>
      <w:r>
        <w:rPr>
          <w:rFonts w:eastAsia="Times New Roman" w:cs="Times New Roman"/>
          <w:szCs w:val="24"/>
        </w:rPr>
        <w:t xml:space="preserve">υσκευών για το 2021 και για το 2022 επανέρχεται με πέντε αιτήσεις και οκτώ για ΔΕ </w:t>
      </w:r>
      <w:r>
        <w:rPr>
          <w:rFonts w:eastAsia="Times New Roman" w:cs="Times New Roman"/>
          <w:szCs w:val="24"/>
        </w:rPr>
        <w:t>χ</w:t>
      </w:r>
      <w:r>
        <w:rPr>
          <w:rFonts w:eastAsia="Times New Roman" w:cs="Times New Roman"/>
          <w:szCs w:val="24"/>
        </w:rPr>
        <w:t xml:space="preserve">ειριστών. </w:t>
      </w:r>
    </w:p>
    <w:p w:rsidR="00785B97" w:rsidRDefault="00C57472" w:rsidP="007A29E9">
      <w:pPr>
        <w:spacing w:after="0" w:line="600" w:lineRule="auto"/>
        <w:ind w:firstLine="720"/>
        <w:jc w:val="both"/>
        <w:rPr>
          <w:rFonts w:eastAsia="Times New Roman" w:cs="Times New Roman"/>
          <w:szCs w:val="24"/>
        </w:rPr>
        <w:pPrChange w:id="445" w:author="Σπανός Γεώργιος" w:date="2022-10-04T10:45:00Z">
          <w:pPr>
            <w:spacing w:line="600" w:lineRule="auto"/>
            <w:ind w:firstLine="720"/>
            <w:jc w:val="both"/>
          </w:pPr>
        </w:pPrChange>
      </w:pPr>
      <w:r>
        <w:rPr>
          <w:rFonts w:eastAsia="Times New Roman" w:cs="Times New Roman"/>
          <w:szCs w:val="24"/>
        </w:rPr>
        <w:t>Το Υπουργείο Υγείας έχει ήδη ολοκληρώσει τους νοσηλευτές, ολοκληρώνει τους γιατρούς και στη συνέχεια θέλουμε να έχουμε ολοκληρώσει μέσα στον Ιούλιο εννιακόσιες δ</w:t>
      </w:r>
      <w:r>
        <w:rPr>
          <w:rFonts w:eastAsia="Times New Roman" w:cs="Times New Roman"/>
          <w:szCs w:val="24"/>
        </w:rPr>
        <w:t xml:space="preserve">έκα θέσεις όπου θα εκτιμηθούν οι ανάγκες οι συγκεκριμένες οι οποίες αναφέρονται στο συγκεκριμένο νοσοκομείο και στις συγκεκριμένες ειδικότητες. </w:t>
      </w:r>
    </w:p>
    <w:p w:rsidR="00785B97" w:rsidRDefault="00C57472" w:rsidP="007A29E9">
      <w:pPr>
        <w:spacing w:after="0" w:line="600" w:lineRule="auto"/>
        <w:ind w:firstLine="720"/>
        <w:jc w:val="both"/>
        <w:rPr>
          <w:rFonts w:eastAsia="Times New Roman" w:cs="Times New Roman"/>
          <w:szCs w:val="24"/>
        </w:rPr>
        <w:pPrChange w:id="446" w:author="Σπανός Γεώργιος" w:date="2022-10-04T10:45:00Z">
          <w:pPr>
            <w:spacing w:line="600" w:lineRule="auto"/>
            <w:ind w:firstLine="720"/>
            <w:jc w:val="both"/>
          </w:pPr>
        </w:pPrChange>
      </w:pPr>
      <w:r>
        <w:rPr>
          <w:rFonts w:eastAsia="Times New Roman" w:cs="Times New Roman"/>
          <w:szCs w:val="24"/>
        </w:rPr>
        <w:t>Αναφορικά με τις μετακινήσεις από όμορες πρωτοβάθμιες και δευτεροβάθμιες δομές, οι μετακινήσεις γίνονται με αρμ</w:t>
      </w:r>
      <w:r>
        <w:rPr>
          <w:rFonts w:eastAsia="Times New Roman" w:cs="Times New Roman"/>
          <w:szCs w:val="24"/>
        </w:rPr>
        <w:t xml:space="preserve">οδιότητα του </w:t>
      </w:r>
      <w:r>
        <w:rPr>
          <w:rFonts w:eastAsia="Times New Roman" w:cs="Times New Roman"/>
          <w:szCs w:val="24"/>
        </w:rPr>
        <w:t>δ</w:t>
      </w:r>
      <w:r>
        <w:rPr>
          <w:rFonts w:eastAsia="Times New Roman" w:cs="Times New Roman"/>
          <w:szCs w:val="24"/>
        </w:rPr>
        <w:t xml:space="preserve">ιοικητή και αποφασίζονται πάντοτε με γνώμονα την καλύτερη δυνατή λειτουργία. Άρα δεν </w:t>
      </w:r>
      <w:r>
        <w:rPr>
          <w:rFonts w:eastAsia="Times New Roman" w:cs="Times New Roman"/>
          <w:szCs w:val="24"/>
        </w:rPr>
        <w:lastRenderedPageBreak/>
        <w:t>αρκεί να υφίσταται το ενδιαφέρον των υπαλλήλων που λέτε, αλλά θα πρέπει να εκτιμώνται οι ευρύτερες ανάγκες. Παράλληλα, και στη συγκεκριμένη περιοχή έχουν παρ</w:t>
      </w:r>
      <w:r>
        <w:rPr>
          <w:rFonts w:eastAsia="Times New Roman" w:cs="Times New Roman"/>
          <w:szCs w:val="24"/>
        </w:rPr>
        <w:t xml:space="preserve">ατηρηθεί φαινόμενα όταν εκδίδεται απόφαση μετακίνησης να υπάρχει και αίτημα για να λάβει ο υπάλληλος αναρρωτική άδεια. </w:t>
      </w:r>
    </w:p>
    <w:p w:rsidR="00785B97" w:rsidRDefault="00C57472" w:rsidP="007A29E9">
      <w:pPr>
        <w:spacing w:after="0" w:line="600" w:lineRule="auto"/>
        <w:ind w:firstLine="720"/>
        <w:jc w:val="both"/>
        <w:rPr>
          <w:rFonts w:eastAsia="Times New Roman" w:cs="Times New Roman"/>
          <w:szCs w:val="24"/>
        </w:rPr>
        <w:pPrChange w:id="447" w:author="Σπανός Γεώργιος" w:date="2022-10-04T10:45:00Z">
          <w:pPr>
            <w:spacing w:line="600" w:lineRule="auto"/>
            <w:ind w:firstLine="720"/>
            <w:jc w:val="both"/>
          </w:pPr>
        </w:pPrChange>
      </w:pPr>
      <w:r>
        <w:rPr>
          <w:rFonts w:eastAsia="Times New Roman" w:cs="Times New Roman"/>
          <w:szCs w:val="24"/>
        </w:rPr>
        <w:t xml:space="preserve">Τέλος, αναφορικώς με το θέμα της αναπλήρωσης των </w:t>
      </w:r>
      <w:proofErr w:type="spellStart"/>
      <w:r>
        <w:rPr>
          <w:rFonts w:eastAsia="Times New Roman" w:cs="Times New Roman"/>
          <w:szCs w:val="24"/>
        </w:rPr>
        <w:t>παραιτηθέντων</w:t>
      </w:r>
      <w:proofErr w:type="spellEnd"/>
      <w:r>
        <w:rPr>
          <w:rFonts w:eastAsia="Times New Roman" w:cs="Times New Roman"/>
          <w:szCs w:val="24"/>
        </w:rPr>
        <w:t xml:space="preserve"> και των </w:t>
      </w:r>
      <w:proofErr w:type="spellStart"/>
      <w:r>
        <w:rPr>
          <w:rFonts w:eastAsia="Times New Roman" w:cs="Times New Roman"/>
          <w:szCs w:val="24"/>
        </w:rPr>
        <w:t>συνταξιοδοτηθέντων</w:t>
      </w:r>
      <w:proofErr w:type="spellEnd"/>
      <w:r>
        <w:rPr>
          <w:rFonts w:eastAsia="Times New Roman" w:cs="Times New Roman"/>
          <w:szCs w:val="24"/>
        </w:rPr>
        <w:t xml:space="preserve">, δεν υπάρχει μηχανισμός αυτόματης προκήρυξης. </w:t>
      </w:r>
      <w:r>
        <w:rPr>
          <w:rFonts w:eastAsia="Times New Roman" w:cs="Times New Roman"/>
          <w:szCs w:val="24"/>
        </w:rPr>
        <w:t>Οι προκηρύξεις αυτές γίνονται μέσω ΑΣΕΠ και εκτιμώνται πάντοτε με βάση το σκέλος των αναγκών που υπάρχουν και όπου έχουμε συνταξιοδότηση. Αυτομάτως προκηρύσσονται από το ΑΣΕΠ, αλλά πάντα με τη διαδικασία ΑΣΕΠ. Δεν υπάρχει διαδικασία αυτόματης κάλυψης.</w:t>
      </w:r>
    </w:p>
    <w:p w:rsidR="00785B97" w:rsidRDefault="00C57472" w:rsidP="007A29E9">
      <w:pPr>
        <w:spacing w:after="0" w:line="600" w:lineRule="auto"/>
        <w:ind w:firstLine="720"/>
        <w:jc w:val="both"/>
        <w:rPr>
          <w:rFonts w:eastAsia="Times New Roman" w:cs="Times New Roman"/>
          <w:szCs w:val="24"/>
        </w:rPr>
        <w:pPrChange w:id="448" w:author="Σπανός Γεώργιος" w:date="2022-10-04T10:45:00Z">
          <w:pPr>
            <w:spacing w:line="600" w:lineRule="auto"/>
            <w:ind w:firstLine="720"/>
            <w:jc w:val="both"/>
          </w:pPr>
        </w:pPrChange>
      </w:pPr>
      <w:r>
        <w:rPr>
          <w:rFonts w:eastAsia="Times New Roman" w:cs="Times New Roman"/>
          <w:szCs w:val="24"/>
        </w:rPr>
        <w:t xml:space="preserve">Για </w:t>
      </w:r>
      <w:r>
        <w:rPr>
          <w:rFonts w:eastAsia="Times New Roman" w:cs="Times New Roman"/>
          <w:szCs w:val="24"/>
        </w:rPr>
        <w:t>την περίπτωση που αναφερθήκατε του ατόμου που τέθηκε σε αναστολή, στον έναν υπάλληλο υπήρξε αρχικά η πρόβλεψη και υπήρξε κάλυψη για ένα τρίμηνο, δυστυχώς, όμως ,δεν υπήρξε ενδιαφέρον στη συνέχεια.</w:t>
      </w:r>
    </w:p>
    <w:p w:rsidR="00785B97" w:rsidRDefault="00C57472" w:rsidP="007A29E9">
      <w:pPr>
        <w:spacing w:after="0" w:line="600" w:lineRule="auto"/>
        <w:ind w:firstLine="720"/>
        <w:jc w:val="both"/>
        <w:rPr>
          <w:rFonts w:eastAsia="Times New Roman" w:cs="Times New Roman"/>
          <w:szCs w:val="24"/>
        </w:rPr>
        <w:pPrChange w:id="449" w:author="Σπανός Γεώργιος" w:date="2022-10-04T10:45:00Z">
          <w:pPr>
            <w:spacing w:line="600" w:lineRule="auto"/>
            <w:ind w:firstLine="720"/>
            <w:jc w:val="both"/>
          </w:pPr>
        </w:pPrChange>
      </w:pPr>
      <w:r>
        <w:rPr>
          <w:rFonts w:eastAsia="Times New Roman" w:cs="Times New Roman"/>
          <w:szCs w:val="24"/>
        </w:rPr>
        <w:t>Επομένως, τα κενά τα οποία λέτε θα προσπαθήσουμε να τα επιλ</w:t>
      </w:r>
      <w:r>
        <w:rPr>
          <w:rFonts w:eastAsia="Times New Roman" w:cs="Times New Roman"/>
          <w:szCs w:val="24"/>
        </w:rPr>
        <w:t>ύσουμε αφ</w:t>
      </w:r>
      <w:r>
        <w:rPr>
          <w:rFonts w:eastAsia="Times New Roman" w:cs="Times New Roman"/>
          <w:szCs w:val="24"/>
        </w:rPr>
        <w:t xml:space="preserve">’ </w:t>
      </w:r>
      <w:r>
        <w:rPr>
          <w:rFonts w:eastAsia="Times New Roman" w:cs="Times New Roman"/>
          <w:szCs w:val="24"/>
        </w:rPr>
        <w:t xml:space="preserve">ενός με τις προκηρύξεις που υπάρχουν τις μόνιμες, με το επικουρικό προσωπικό, αλλά και με τις συνεργασίες που ήδη υλοποιούνται με τέσσερα κέντρα και με ιδιώτη γιατρό από τον ιδιωτικό τομέα. </w:t>
      </w:r>
    </w:p>
    <w:p w:rsidR="00785B97" w:rsidRDefault="00C57472" w:rsidP="007A29E9">
      <w:pPr>
        <w:spacing w:after="0" w:line="600" w:lineRule="auto"/>
        <w:ind w:firstLine="720"/>
        <w:jc w:val="both"/>
        <w:rPr>
          <w:rFonts w:eastAsia="Times New Roman" w:cs="Times New Roman"/>
          <w:szCs w:val="24"/>
        </w:rPr>
        <w:pPrChange w:id="450" w:author="Σπανός Γεώργιος" w:date="2022-10-04T10:45:00Z">
          <w:pPr>
            <w:spacing w:line="600" w:lineRule="auto"/>
            <w:ind w:firstLine="720"/>
            <w:jc w:val="both"/>
          </w:pPr>
        </w:pPrChange>
      </w:pPr>
      <w:r w:rsidRPr="001972F2">
        <w:rPr>
          <w:rFonts w:eastAsia="Times New Roman" w:cs="Times New Roman"/>
          <w:b/>
        </w:rPr>
        <w:t xml:space="preserve">ΠΡΟΕΔΡΕΥΩΝ (Απόστολος </w:t>
      </w:r>
      <w:proofErr w:type="spellStart"/>
      <w:r w:rsidRPr="001972F2">
        <w:rPr>
          <w:rFonts w:eastAsia="Times New Roman" w:cs="Times New Roman"/>
          <w:b/>
        </w:rPr>
        <w:t>Αβδελάς</w:t>
      </w:r>
      <w:proofErr w:type="spellEnd"/>
      <w:r w:rsidRPr="001972F2">
        <w:rPr>
          <w:rFonts w:eastAsia="Times New Roman" w:cs="Times New Roman"/>
          <w:b/>
        </w:rPr>
        <w:t>):</w:t>
      </w:r>
      <w:r>
        <w:rPr>
          <w:rFonts w:eastAsia="Times New Roman" w:cs="Times New Roman"/>
          <w:b/>
          <w:szCs w:val="24"/>
        </w:rPr>
        <w:t xml:space="preserve"> </w:t>
      </w:r>
      <w:r>
        <w:rPr>
          <w:rFonts w:eastAsia="Times New Roman" w:cs="Times New Roman"/>
          <w:szCs w:val="24"/>
        </w:rPr>
        <w:t xml:space="preserve">Ευχαριστούμε, κύριε </w:t>
      </w:r>
      <w:r>
        <w:rPr>
          <w:rFonts w:eastAsia="Times New Roman" w:cs="Times New Roman"/>
          <w:szCs w:val="24"/>
        </w:rPr>
        <w:t>Υπουργέ.</w:t>
      </w:r>
    </w:p>
    <w:p w:rsidR="00785B97" w:rsidRDefault="00C57472" w:rsidP="007A29E9">
      <w:pPr>
        <w:spacing w:after="0" w:line="600" w:lineRule="auto"/>
        <w:ind w:firstLine="720"/>
        <w:jc w:val="both"/>
        <w:rPr>
          <w:rFonts w:eastAsia="Times New Roman" w:cs="Times New Roman"/>
          <w:szCs w:val="24"/>
        </w:rPr>
        <w:pPrChange w:id="451" w:author="Σπανός Γεώργιος" w:date="2022-10-04T10:45:00Z">
          <w:pPr>
            <w:spacing w:line="600" w:lineRule="auto"/>
            <w:ind w:firstLine="720"/>
            <w:jc w:val="both"/>
          </w:pPr>
        </w:pPrChange>
      </w:pPr>
      <w:r>
        <w:rPr>
          <w:rFonts w:eastAsia="Times New Roman" w:cs="Times New Roman"/>
          <w:szCs w:val="24"/>
        </w:rPr>
        <w:t xml:space="preserve">Ορίστε, κύριε </w:t>
      </w:r>
      <w:proofErr w:type="spellStart"/>
      <w:r>
        <w:rPr>
          <w:rFonts w:eastAsia="Times New Roman" w:cs="Times New Roman"/>
          <w:szCs w:val="24"/>
        </w:rPr>
        <w:t>Σαρακιώτη</w:t>
      </w:r>
      <w:proofErr w:type="spellEnd"/>
      <w:r>
        <w:rPr>
          <w:rFonts w:eastAsia="Times New Roman" w:cs="Times New Roman"/>
          <w:szCs w:val="24"/>
        </w:rPr>
        <w:t>, έχετε τον λόγο.</w:t>
      </w:r>
    </w:p>
    <w:p w:rsidR="00785B97" w:rsidRDefault="00C57472" w:rsidP="007A29E9">
      <w:pPr>
        <w:spacing w:after="0" w:line="600" w:lineRule="auto"/>
        <w:ind w:firstLine="720"/>
        <w:jc w:val="both"/>
        <w:rPr>
          <w:rFonts w:eastAsia="Times New Roman" w:cs="Times New Roman"/>
          <w:szCs w:val="24"/>
        </w:rPr>
        <w:pPrChange w:id="452" w:author="Σπανός Γεώργιος" w:date="2022-10-04T10:45:00Z">
          <w:pPr>
            <w:spacing w:line="600" w:lineRule="auto"/>
            <w:ind w:firstLine="720"/>
            <w:jc w:val="both"/>
          </w:pPr>
        </w:pPrChange>
      </w:pPr>
      <w:r>
        <w:rPr>
          <w:rFonts w:eastAsia="Times New Roman" w:cs="Times New Roman"/>
          <w:b/>
          <w:szCs w:val="24"/>
        </w:rPr>
        <w:lastRenderedPageBreak/>
        <w:t xml:space="preserve">ΙΩΑΝΝΗΣ ΣΑΡΑΚΙΩΤΗΣ: </w:t>
      </w:r>
      <w:r>
        <w:rPr>
          <w:rFonts w:eastAsia="Times New Roman" w:cs="Times New Roman"/>
          <w:szCs w:val="24"/>
        </w:rPr>
        <w:t xml:space="preserve">Κύριε Υπουργέ, μάλλον πρέπει να την κατεβάσουμε την ταμπέλα Γενικό Νοσοκομείο Λαμίας. </w:t>
      </w:r>
    </w:p>
    <w:p w:rsidR="00785B97" w:rsidRDefault="00C57472" w:rsidP="007A29E9">
      <w:pPr>
        <w:spacing w:after="0" w:line="600" w:lineRule="auto"/>
        <w:ind w:firstLine="720"/>
        <w:jc w:val="both"/>
        <w:rPr>
          <w:rFonts w:eastAsia="Times New Roman" w:cs="Times New Roman"/>
          <w:szCs w:val="24"/>
        </w:rPr>
        <w:pPrChange w:id="453" w:author="Σπανός Γεώργιος" w:date="2022-10-04T10:45:00Z">
          <w:pPr>
            <w:spacing w:line="600" w:lineRule="auto"/>
            <w:ind w:firstLine="720"/>
            <w:jc w:val="both"/>
          </w:pPr>
        </w:pPrChange>
      </w:pPr>
      <w:r>
        <w:rPr>
          <w:rFonts w:eastAsia="Times New Roman" w:cs="Times New Roman"/>
          <w:szCs w:val="24"/>
        </w:rPr>
        <w:t>Η ερώτηση ήταν πολύ συγκεκριμένη και για συγκεκριμένα κενά. Σας μίλησα για μπαράζ τα τρία τελευταία</w:t>
      </w:r>
      <w:r>
        <w:rPr>
          <w:rFonts w:eastAsia="Times New Roman" w:cs="Times New Roman"/>
          <w:szCs w:val="24"/>
        </w:rPr>
        <w:t xml:space="preserve"> έτη αποχωρήσεων από το Γενικό Νοσοκομείο Λαμίας στο συγκεκριμένο τμήμα. Η πραγματικότητα είναι ότι δεν συναντάται το μπαράζ αποχωρήσεων μόνο στο συγκεκριμένο τμήμα. Η απάντηση που λάβαμε είναι για μετακινήσεις, μπαλώματα δηλαδή, για επικουρικό προσωπικό -</w:t>
      </w:r>
      <w:r>
        <w:rPr>
          <w:rFonts w:eastAsia="Times New Roman" w:cs="Times New Roman"/>
          <w:szCs w:val="24"/>
        </w:rPr>
        <w:t>γνωρίζετε πολύ καλά ότι δεν υπάρχει περίπτωση να έρθει επικουρικό στους χειριστές των συγκεκριμένων μηχανημάτων- και για ιδιωτικοποίηση, μπλοκάκια. Η ίδια κατάσταση.</w:t>
      </w:r>
    </w:p>
    <w:p w:rsidR="00785B97" w:rsidRDefault="00C57472" w:rsidP="007A29E9">
      <w:pPr>
        <w:spacing w:after="0" w:line="600" w:lineRule="auto"/>
        <w:ind w:firstLine="720"/>
        <w:jc w:val="both"/>
        <w:rPr>
          <w:rFonts w:eastAsia="Times New Roman" w:cs="Times New Roman"/>
          <w:szCs w:val="24"/>
        </w:rPr>
        <w:pPrChange w:id="454" w:author="Σπανός Γεώργιος" w:date="2022-10-04T10:45:00Z">
          <w:pPr>
            <w:spacing w:line="600" w:lineRule="auto"/>
            <w:ind w:firstLine="720"/>
            <w:jc w:val="both"/>
          </w:pPr>
        </w:pPrChange>
      </w:pPr>
      <w:r>
        <w:rPr>
          <w:rFonts w:eastAsia="Times New Roman" w:cs="Times New Roman"/>
          <w:szCs w:val="24"/>
        </w:rPr>
        <w:t>Δεν απαντήσατε, όμως, στο μείζον ερώτημα το οποίο έχει τεθεί πολλές φορές για ποιον λόγο α</w:t>
      </w:r>
      <w:r>
        <w:rPr>
          <w:rFonts w:eastAsia="Times New Roman" w:cs="Times New Roman"/>
          <w:szCs w:val="24"/>
        </w:rPr>
        <w:t xml:space="preserve">ποχωρούν οι γιατροί από το Γενικό Νοσοκομείο Λαμίας. Σας ανέφερα ένα συγκεκριμένο τομέα. Θα σας αναφέρω κι άλλους. Στην πνευμονολογική είχαμε επτά γιατρούς. Διανύουμε περίοδο πανδημίας όπου οι πνευμονολόγοι είναι στην πρώτη γραμμή. Ξέρετε πόσους θα έχουμε </w:t>
      </w:r>
      <w:r>
        <w:rPr>
          <w:rFonts w:eastAsia="Times New Roman" w:cs="Times New Roman"/>
          <w:szCs w:val="24"/>
        </w:rPr>
        <w:t>τον επόμενο μήνα. Θα έχουμε έναν. Θα μπούμε σε νέα φάση της πανδημίας από Σεπτέμβρη</w:t>
      </w:r>
      <w:r>
        <w:rPr>
          <w:rFonts w:eastAsia="Times New Roman" w:cs="Times New Roman"/>
          <w:szCs w:val="24"/>
        </w:rPr>
        <w:t xml:space="preserve"> </w:t>
      </w:r>
      <w:r>
        <w:rPr>
          <w:rFonts w:eastAsia="Times New Roman" w:cs="Times New Roman"/>
          <w:szCs w:val="24"/>
        </w:rPr>
        <w:t xml:space="preserve">- Οκτώβρη, όπως λένε οι ειδικοί, και στο Γενικό Νοσοκομείο Λαμίας θα αντιμετωπίσουμε τον </w:t>
      </w:r>
      <w:r>
        <w:rPr>
          <w:rFonts w:eastAsia="Times New Roman" w:cs="Times New Roman"/>
          <w:szCs w:val="24"/>
          <w:lang w:val="en-US"/>
        </w:rPr>
        <w:t>COVID</w:t>
      </w:r>
      <w:r>
        <w:rPr>
          <w:rFonts w:eastAsia="Times New Roman" w:cs="Times New Roman"/>
          <w:szCs w:val="24"/>
        </w:rPr>
        <w:t xml:space="preserve"> από επτά γιατρούς, με έναν. Παραιτήθηκε προ ημερών κι άλλη γιατρός. Δεν σας α</w:t>
      </w:r>
      <w:r>
        <w:rPr>
          <w:rFonts w:eastAsia="Times New Roman" w:cs="Times New Roman"/>
          <w:szCs w:val="24"/>
        </w:rPr>
        <w:t xml:space="preserve">πασχολεί; Δεν σας ενδιαφέρει; Θα κάνουμε μπαλώματα κι εκεί; Θα φέρουμε ιδιώτες; Ποιος θα κάνει τις εφημερίες; Στο </w:t>
      </w:r>
      <w:r>
        <w:rPr>
          <w:rFonts w:eastAsia="Times New Roman" w:cs="Times New Roman"/>
          <w:szCs w:val="24"/>
        </w:rPr>
        <w:lastRenderedPageBreak/>
        <w:t>ουρολογικό είχαμε δύο γιατρούς. Ο ένας συνταξιοδοτείται στο τέλος του χρόνου και ο άλλος παραιτήθηκε, αποχώρησε. Εκεί τι θα κάνουμε; Στην παιδ</w:t>
      </w:r>
      <w:r>
        <w:rPr>
          <w:rFonts w:eastAsia="Times New Roman" w:cs="Times New Roman"/>
          <w:szCs w:val="24"/>
        </w:rPr>
        <w:t xml:space="preserve">ιατρική είχαμε έξι γιατρούς κι έχει μείνει ένας γιατρός. Κι εκεί μπλοκάκια; Γι’ αυτό σας λέω, κατεβάστε την ταμπέλα Γενικό Νοσοκομείο Λαμίας.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άλλο τμήμα το οποίο είναι στην αιχμή, είχαμε έντεκα γιατρούς το προηγούμενο χρο</w:t>
      </w:r>
      <w:r>
        <w:rPr>
          <w:rFonts w:eastAsia="Times New Roman" w:cs="Times New Roman"/>
          <w:szCs w:val="24"/>
        </w:rPr>
        <w:t xml:space="preserve">νικό διάστημα. Παρά το γεγονός ότι προβλεπόταν εννιά οργανικές, είχαμε φτάσει στους έντεκα. Τώρα έχουμε φτάσει στους πέντε Εκεί τι θα κάνουμε; Μπλοκάκια; Στο </w:t>
      </w:r>
      <w:proofErr w:type="spellStart"/>
      <w:r>
        <w:rPr>
          <w:rFonts w:eastAsia="Times New Roman" w:cs="Times New Roman"/>
          <w:szCs w:val="24"/>
        </w:rPr>
        <w:t>αιμοδυναμικό</w:t>
      </w:r>
      <w:proofErr w:type="spellEnd"/>
      <w:r>
        <w:rPr>
          <w:rFonts w:eastAsia="Times New Roman" w:cs="Times New Roman"/>
          <w:szCs w:val="24"/>
        </w:rPr>
        <w:t xml:space="preserve"> παραιτήθηκε ένας. Χρειάζονται δύο για να το λειτουργούν. Άρα, τριάντα  μέρες θα εργάζ</w:t>
      </w:r>
      <w:r>
        <w:rPr>
          <w:rFonts w:eastAsia="Times New Roman" w:cs="Times New Roman"/>
          <w:szCs w:val="24"/>
        </w:rPr>
        <w:t>ονται οι δύο που υπάρχουν; Για να μη μιλήσουμε για τους αναισθησιολόγους που υπάρχει ένα πολυετές ζήτημα. Άρα, ή κατεβάστε την ταμπέλα, κύριε Υπουργέ, ή προσλάβετε μόνιμους γιατρούς.</w:t>
      </w:r>
    </w:p>
    <w:p w:rsidR="00785B97" w:rsidRDefault="00C57472" w:rsidP="007A29E9">
      <w:pPr>
        <w:spacing w:after="0" w:line="600" w:lineRule="auto"/>
        <w:ind w:firstLine="720"/>
        <w:jc w:val="both"/>
        <w:rPr>
          <w:rFonts w:eastAsia="Times New Roman" w:cs="Times New Roman"/>
          <w:b/>
          <w:szCs w:val="24"/>
        </w:rPr>
        <w:pPrChange w:id="455"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Σαρακιώτη</w:t>
      </w:r>
      <w:proofErr w:type="spellEnd"/>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456" w:author="Σπανός Γεώργιος" w:date="2022-10-04T10:45:00Z">
          <w:pPr>
            <w:spacing w:line="600" w:lineRule="auto"/>
            <w:ind w:firstLine="720"/>
            <w:jc w:val="both"/>
          </w:pPr>
        </w:pPrChange>
      </w:pPr>
      <w:r>
        <w:rPr>
          <w:rFonts w:eastAsia="Times New Roman" w:cs="Times New Roman"/>
          <w:szCs w:val="24"/>
        </w:rPr>
        <w:t>Ορίστ</w:t>
      </w:r>
      <w:r>
        <w:rPr>
          <w:rFonts w:eastAsia="Times New Roman" w:cs="Times New Roman"/>
          <w:szCs w:val="24"/>
        </w:rPr>
        <w:t>ε, κύριε Υπουργέ, έχετε τρία λεπτά για τη δευτερολογία σας.</w:t>
      </w:r>
    </w:p>
    <w:p w:rsidR="00785B97" w:rsidRDefault="00C57472" w:rsidP="007A29E9">
      <w:pPr>
        <w:spacing w:after="0" w:line="600" w:lineRule="auto"/>
        <w:ind w:firstLine="720"/>
        <w:jc w:val="both"/>
        <w:rPr>
          <w:rFonts w:eastAsia="Times New Roman" w:cs="Times New Roman"/>
          <w:szCs w:val="24"/>
        </w:rPr>
        <w:pPrChange w:id="457" w:author="Σπανός Γεώργιος" w:date="2022-10-04T10:45:00Z">
          <w:pPr>
            <w:spacing w:line="600" w:lineRule="auto"/>
            <w:ind w:firstLine="720"/>
            <w:jc w:val="both"/>
          </w:pPr>
        </w:pPrChange>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σας ανάπτυξα όλες τις δυνατότητες που έχουμε και όλα τα μέτρα τα οποία χρησιμοποιούμε. Προφανέστατα, το Υπουργείο μπορεί να κάνει προγραμματισ</w:t>
      </w:r>
      <w:r>
        <w:rPr>
          <w:rFonts w:eastAsia="Times New Roman" w:cs="Times New Roman"/>
          <w:szCs w:val="24"/>
        </w:rPr>
        <w:t xml:space="preserve">μό για τις συνταξιοδοτήσεις γνωρίζοντας πότε κάποιος συνταξιοδοτείται για να βγαίνουν αντιστοίχως οι θέσεις. Αντιλαμβάνεστε ότι οι </w:t>
      </w:r>
      <w:r>
        <w:rPr>
          <w:rFonts w:eastAsia="Times New Roman" w:cs="Times New Roman"/>
          <w:szCs w:val="24"/>
        </w:rPr>
        <w:lastRenderedPageBreak/>
        <w:t>παραιτήσεις είναι κάτι που δεν μπορεί να προβλέψει το Υπουργείο και όταν αυτές γίνονται, προσπαθούμε να τις αντιμετωπίσουμε π</w:t>
      </w:r>
      <w:r>
        <w:rPr>
          <w:rFonts w:eastAsia="Times New Roman" w:cs="Times New Roman"/>
          <w:szCs w:val="24"/>
        </w:rPr>
        <w:t xml:space="preserve">ροκηρύσσοντας τη θέση, αφού υπάρχει η παραίτηση. </w:t>
      </w:r>
    </w:p>
    <w:p w:rsidR="00785B97" w:rsidRDefault="00C57472" w:rsidP="007A29E9">
      <w:pPr>
        <w:spacing w:after="0" w:line="600" w:lineRule="auto"/>
        <w:ind w:firstLine="720"/>
        <w:jc w:val="both"/>
        <w:rPr>
          <w:rFonts w:eastAsia="Times New Roman" w:cs="Times New Roman"/>
          <w:szCs w:val="24"/>
        </w:rPr>
        <w:pPrChange w:id="458" w:author="Σπανός Γεώργιος" w:date="2022-10-04T10:45:00Z">
          <w:pPr>
            <w:spacing w:line="600" w:lineRule="auto"/>
            <w:ind w:firstLine="720"/>
            <w:jc w:val="both"/>
          </w:pPr>
        </w:pPrChange>
      </w:pPr>
      <w:r>
        <w:rPr>
          <w:rFonts w:eastAsia="Times New Roman" w:cs="Times New Roman"/>
          <w:szCs w:val="24"/>
        </w:rPr>
        <w:t>Η προκήρυξη, όμως, της θέσης δεν αρκεί, γιατί μέχρι να ολοκληρωθεί θα πρέπει αυτή να καλυφθεί είτε από επικουρικό είτε από ιδιώτη γιατρό. Πώς μπορεί, δηλαδή, ένα Υπουργείο να προβλέψει ότι κάποιος θα παραιτ</w:t>
      </w:r>
      <w:r>
        <w:rPr>
          <w:rFonts w:eastAsia="Times New Roman" w:cs="Times New Roman"/>
          <w:szCs w:val="24"/>
        </w:rPr>
        <w:t xml:space="preserve">ηθεί και από πριν να έχει έναν άλλο γιατρό έτοιμο για να αναλάβει τη θέση; Γι’ αυτό ακριβώς είναι και η κάλυψη των επικουρικών. Γι’ αυτό είναι ακριβώς η κάλυψη της δυνατότητας να συμβάλλεται κάποιος με μπλοκάκι. Και ναι, στην περίοδο της πανδημίας υπήρξαν </w:t>
      </w:r>
      <w:r>
        <w:rPr>
          <w:rFonts w:eastAsia="Times New Roman" w:cs="Times New Roman"/>
          <w:szCs w:val="24"/>
        </w:rPr>
        <w:t>περισσότεροι γιατροί που ανέλαβαν θέσεις, δύο χιλιάδες τριακόσιοι μόνιμοι γιατροί και δύο χιλιάδες εκατό επικουρικοί γιατροί. Δηλαδή, τέσσερις χιλιάδες τετρακόσιοι γιατροί μπήκαν στο Εθνικό Σύστημα Υγείας και δώδεκα χιλιάδες νοσηλευτές και λοιπό προσωπικό.</w:t>
      </w:r>
      <w:r>
        <w:rPr>
          <w:rFonts w:eastAsia="Times New Roman" w:cs="Times New Roman"/>
          <w:szCs w:val="24"/>
        </w:rPr>
        <w:t xml:space="preserve"> Όσοι θέλησαν να βρεθούν στο Εθνικό Σύστημα Υγείας βρέθηκαν. Βγαίνουν τώρα και οι προκηρύξεις για τις μόνιμες θέσεις.</w:t>
      </w:r>
    </w:p>
    <w:p w:rsidR="00785B97" w:rsidRDefault="00C57472" w:rsidP="007A29E9">
      <w:pPr>
        <w:spacing w:after="0" w:line="600" w:lineRule="auto"/>
        <w:ind w:firstLine="720"/>
        <w:jc w:val="both"/>
        <w:rPr>
          <w:rFonts w:eastAsia="Times New Roman" w:cs="Times New Roman"/>
          <w:szCs w:val="24"/>
        </w:rPr>
        <w:pPrChange w:id="459" w:author="Σπανός Γεώργιος" w:date="2022-10-04T10:45:00Z">
          <w:pPr>
            <w:spacing w:line="600" w:lineRule="auto"/>
            <w:ind w:firstLine="720"/>
            <w:jc w:val="both"/>
          </w:pPr>
        </w:pPrChange>
      </w:pPr>
      <w:r>
        <w:rPr>
          <w:rFonts w:eastAsia="Times New Roman" w:cs="Times New Roman"/>
          <w:szCs w:val="24"/>
        </w:rPr>
        <w:t>Προφανέστατα, όμως, υπάρχουν ειδικότητες συγκεκριμένες και θέσεις οι οποίες θα είναι άγονες και θα πρέπει να βρίσκουμε τρόπους να καλύπτον</w:t>
      </w:r>
      <w:r>
        <w:rPr>
          <w:rFonts w:eastAsia="Times New Roman" w:cs="Times New Roman"/>
          <w:szCs w:val="24"/>
        </w:rPr>
        <w:t xml:space="preserve">ται και με τις συνέργειες με τον ιδιωτικό τομέα. Τα κίνητρα τα οποία λέμε προφανώς θα αφορούν κίνητρα σε ακριτικές νησιωτικές περιοχές. Δεν μπορούν να αφορούν κίνητρα στο βασικό κορμό της κυρίως Ελλάδας, όπως στη Λαμία, στη </w:t>
      </w:r>
      <w:r>
        <w:rPr>
          <w:rFonts w:eastAsia="Times New Roman" w:cs="Times New Roman"/>
          <w:szCs w:val="24"/>
        </w:rPr>
        <w:lastRenderedPageBreak/>
        <w:t>Λάρισα ή οτιδήποτε άλλο. Εκεί, π</w:t>
      </w:r>
      <w:r>
        <w:rPr>
          <w:rFonts w:eastAsia="Times New Roman" w:cs="Times New Roman"/>
          <w:szCs w:val="24"/>
        </w:rPr>
        <w:t xml:space="preserve">ροφανέστατα, δεν μπορεί να υπάρξουν κίνητρα όπως θα υπάρξουν στη Ρόδο, στην Κω και στα άλλα σημεία που δεν πάνε. Εκεί θα βγαίνουν οι προκηρύξεις. Ευελπιστούμε ότι θα καλυφθούν αυτές τις θέσεις. </w:t>
      </w:r>
    </w:p>
    <w:p w:rsidR="00785B97" w:rsidRDefault="00C57472" w:rsidP="007A29E9">
      <w:pPr>
        <w:spacing w:after="0" w:line="600" w:lineRule="auto"/>
        <w:ind w:firstLine="720"/>
        <w:jc w:val="both"/>
        <w:rPr>
          <w:rFonts w:eastAsia="Times New Roman" w:cs="Times New Roman"/>
          <w:szCs w:val="24"/>
        </w:rPr>
        <w:pPrChange w:id="460" w:author="Σπανός Γεώργιος" w:date="2022-10-04T10:45:00Z">
          <w:pPr>
            <w:spacing w:line="600" w:lineRule="auto"/>
            <w:ind w:firstLine="720"/>
            <w:jc w:val="both"/>
          </w:pPr>
        </w:pPrChange>
      </w:pPr>
      <w:r>
        <w:rPr>
          <w:rFonts w:eastAsia="Times New Roman" w:cs="Times New Roman"/>
          <w:szCs w:val="24"/>
        </w:rPr>
        <w:t>Όσες θέσεις αναφέρετε που συνδέονται είτε με παραιτήσεις είτε</w:t>
      </w:r>
      <w:r>
        <w:rPr>
          <w:rFonts w:eastAsia="Times New Roman" w:cs="Times New Roman"/>
          <w:szCs w:val="24"/>
        </w:rPr>
        <w:t xml:space="preserve"> με συνταξιοδοτήσεις θα προκηρυχθούν και μέχρι να καλυφθούν αυτές οι θέσεις θα έχουμε είτε επικουρικό προσωπικό είτε θα γίνονται συνέργειες με τον ιδιωτικό τομέα. </w:t>
      </w:r>
    </w:p>
    <w:p w:rsidR="00785B97" w:rsidRDefault="00C57472" w:rsidP="007A29E9">
      <w:pPr>
        <w:spacing w:after="0" w:line="600" w:lineRule="auto"/>
        <w:ind w:firstLine="720"/>
        <w:jc w:val="both"/>
        <w:rPr>
          <w:rFonts w:eastAsia="Times New Roman" w:cs="Times New Roman"/>
          <w:szCs w:val="24"/>
        </w:rPr>
        <w:pPrChange w:id="461"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785B97" w:rsidRDefault="00C57472" w:rsidP="007A29E9">
      <w:pPr>
        <w:spacing w:after="0" w:line="600" w:lineRule="auto"/>
        <w:ind w:firstLine="720"/>
        <w:jc w:val="both"/>
        <w:rPr>
          <w:rFonts w:eastAsia="Times New Roman" w:cs="Times New Roman"/>
          <w:szCs w:val="24"/>
        </w:rPr>
        <w:pPrChange w:id="462" w:author="Σπανός Γεώργιος" w:date="2022-10-04T10:45:00Z">
          <w:pPr>
            <w:spacing w:line="600" w:lineRule="auto"/>
            <w:ind w:firstLine="720"/>
            <w:jc w:val="both"/>
          </w:pPr>
        </w:pPrChange>
      </w:pPr>
      <w:r>
        <w:rPr>
          <w:rFonts w:eastAsia="Times New Roman" w:cs="Times New Roman"/>
          <w:szCs w:val="24"/>
        </w:rPr>
        <w:t>Δεν θα συζητηθεί η</w:t>
      </w:r>
      <w:r w:rsidRPr="007B0A1D">
        <w:rPr>
          <w:rFonts w:eastAsia="Times New Roman" w:cs="Times New Roman"/>
          <w:szCs w:val="24"/>
        </w:rPr>
        <w:t xml:space="preserve"> </w:t>
      </w:r>
      <w:r>
        <w:rPr>
          <w:rFonts w:eastAsia="Times New Roman" w:cs="Times New Roman"/>
          <w:szCs w:val="24"/>
        </w:rPr>
        <w:t xml:space="preserve">πρώτη </w:t>
      </w:r>
      <w:r w:rsidRPr="007B0A1D">
        <w:rPr>
          <w:rFonts w:eastAsia="Times New Roman" w:cs="Times New Roman"/>
          <w:szCs w:val="24"/>
        </w:rPr>
        <w:t xml:space="preserve">με αριθμό 848/30-6-2022 </w:t>
      </w:r>
      <w:r>
        <w:rPr>
          <w:rFonts w:eastAsia="Times New Roman" w:cs="Times New Roman"/>
          <w:szCs w:val="24"/>
        </w:rPr>
        <w:t>ε</w:t>
      </w:r>
      <w:r w:rsidRPr="007B0A1D">
        <w:rPr>
          <w:rFonts w:eastAsia="Times New Roman" w:cs="Times New Roman"/>
          <w:szCs w:val="24"/>
        </w:rPr>
        <w:t xml:space="preserve">πίκαιρη </w:t>
      </w:r>
      <w:r>
        <w:rPr>
          <w:rFonts w:eastAsia="Times New Roman" w:cs="Times New Roman"/>
          <w:szCs w:val="24"/>
        </w:rPr>
        <w:t>ε</w:t>
      </w:r>
      <w:r w:rsidRPr="007B0A1D">
        <w:rPr>
          <w:rFonts w:eastAsia="Times New Roman" w:cs="Times New Roman"/>
          <w:szCs w:val="24"/>
        </w:rPr>
        <w:t xml:space="preserve">ρώτηση </w:t>
      </w:r>
      <w:r>
        <w:rPr>
          <w:rFonts w:eastAsia="Times New Roman" w:cs="Times New Roman"/>
          <w:szCs w:val="24"/>
        </w:rPr>
        <w:t>πρώτου κύκλου του</w:t>
      </w:r>
      <w:r w:rsidRPr="007B0A1D">
        <w:rPr>
          <w:rFonts w:eastAsia="Times New Roman" w:cs="Times New Roman"/>
          <w:szCs w:val="24"/>
        </w:rPr>
        <w:t xml:space="preserve"> Βουλευτή Ηρακλείου του Συνασπισμού Ριζοσπαστικής Αριστεράς κ. Χαράλαμπου (Χάρη) </w:t>
      </w:r>
      <w:proofErr w:type="spellStart"/>
      <w:r w:rsidRPr="007B0A1D">
        <w:rPr>
          <w:rFonts w:eastAsia="Times New Roman" w:cs="Times New Roman"/>
          <w:szCs w:val="24"/>
        </w:rPr>
        <w:t>Μαμουλάκη</w:t>
      </w:r>
      <w:proofErr w:type="spellEnd"/>
      <w:r w:rsidRPr="007B0A1D">
        <w:rPr>
          <w:rFonts w:eastAsia="Times New Roman" w:cs="Times New Roman"/>
          <w:szCs w:val="24"/>
        </w:rPr>
        <w:t xml:space="preserve"> προς τον Υπουργό Οικονομικών, με θέμα: «Παιχνίδια με την «προίκα» που θα λάβει ο επενδυτής από την πώληση τ</w:t>
      </w:r>
      <w:r w:rsidRPr="007B0A1D">
        <w:rPr>
          <w:rFonts w:eastAsia="Times New Roman" w:cs="Times New Roman"/>
          <w:szCs w:val="24"/>
        </w:rPr>
        <w:t>ου πλειοψηφικού πακέτου μετοχών του Οργανισμού Λιμένος</w:t>
      </w:r>
      <w:r>
        <w:rPr>
          <w:rFonts w:eastAsia="Times New Roman" w:cs="Times New Roman"/>
          <w:szCs w:val="24"/>
        </w:rPr>
        <w:t xml:space="preserve"> Ηρακλείου»,</w:t>
      </w:r>
      <w:r w:rsidRPr="001972F2">
        <w:rPr>
          <w:rFonts w:eastAsia="Times New Roman" w:cs="Times New Roman"/>
          <w:szCs w:val="24"/>
        </w:rPr>
        <w:t xml:space="preserve"> </w:t>
      </w:r>
      <w:r>
        <w:rPr>
          <w:rFonts w:eastAsia="Times New Roman" w:cs="Times New Roman"/>
          <w:szCs w:val="24"/>
        </w:rPr>
        <w:t>κατόπιν συνεννόησης</w:t>
      </w:r>
    </w:p>
    <w:p w:rsidR="00785B97" w:rsidRDefault="00C57472" w:rsidP="007A29E9">
      <w:pPr>
        <w:spacing w:after="0" w:line="600" w:lineRule="auto"/>
        <w:ind w:firstLine="720"/>
        <w:jc w:val="both"/>
        <w:rPr>
          <w:rFonts w:eastAsia="Times New Roman" w:cs="Times New Roman"/>
          <w:szCs w:val="24"/>
        </w:rPr>
        <w:pPrChange w:id="463" w:author="Σπανός Γεώργιος" w:date="2022-10-04T10:45:00Z">
          <w:pPr>
            <w:spacing w:line="600" w:lineRule="auto"/>
            <w:ind w:firstLine="720"/>
            <w:jc w:val="both"/>
          </w:pPr>
        </w:pPrChange>
      </w:pPr>
      <w:r>
        <w:rPr>
          <w:rFonts w:eastAsia="Times New Roman" w:cs="Times New Roman"/>
          <w:szCs w:val="24"/>
        </w:rPr>
        <w:t>Επίσης, δεν θα συζητηθεί η έβδομη</w:t>
      </w:r>
      <w:r w:rsidRPr="007B0A1D">
        <w:rPr>
          <w:rFonts w:eastAsia="Times New Roman" w:cs="Times New Roman"/>
          <w:szCs w:val="24"/>
        </w:rPr>
        <w:t xml:space="preserve"> με αριθμό 867/4-7-2022 </w:t>
      </w:r>
      <w:r>
        <w:rPr>
          <w:rFonts w:eastAsia="Times New Roman" w:cs="Times New Roman"/>
          <w:szCs w:val="24"/>
        </w:rPr>
        <w:t>ε</w:t>
      </w:r>
      <w:r w:rsidRPr="007B0A1D">
        <w:rPr>
          <w:rFonts w:eastAsia="Times New Roman" w:cs="Times New Roman"/>
          <w:szCs w:val="24"/>
        </w:rPr>
        <w:t xml:space="preserve">πίκαιρη </w:t>
      </w:r>
      <w:r>
        <w:rPr>
          <w:rFonts w:eastAsia="Times New Roman" w:cs="Times New Roman"/>
          <w:szCs w:val="24"/>
        </w:rPr>
        <w:t>ε</w:t>
      </w:r>
      <w:r w:rsidRPr="007B0A1D">
        <w:rPr>
          <w:rFonts w:eastAsia="Times New Roman" w:cs="Times New Roman"/>
          <w:szCs w:val="24"/>
        </w:rPr>
        <w:t xml:space="preserve">ρώτηση </w:t>
      </w:r>
      <w:r>
        <w:rPr>
          <w:rFonts w:eastAsia="Times New Roman" w:cs="Times New Roman"/>
          <w:szCs w:val="24"/>
        </w:rPr>
        <w:t xml:space="preserve">δεύτερου κύκλου του Βουλευτή </w:t>
      </w:r>
      <w:r w:rsidRPr="007B0A1D">
        <w:rPr>
          <w:rFonts w:eastAsia="Times New Roman" w:cs="Times New Roman"/>
          <w:szCs w:val="24"/>
        </w:rPr>
        <w:t>Ηρακλείου του Κομμουνιστικού Κόμματος Ελλάδος κ. Εμμανουήλ Συντυχά</w:t>
      </w:r>
      <w:r w:rsidRPr="007B0A1D">
        <w:rPr>
          <w:rFonts w:eastAsia="Times New Roman" w:cs="Times New Roman"/>
          <w:szCs w:val="24"/>
        </w:rPr>
        <w:t xml:space="preserve">κη προς τον Υπουργό Οικονομικών, με θέμα: «Αποκλεισμός οποιασδήποτε μορφής ιδιωτικοποίησης του χώρου του </w:t>
      </w:r>
      <w:r>
        <w:rPr>
          <w:rFonts w:eastAsia="Times New Roman" w:cs="Times New Roman"/>
          <w:szCs w:val="24"/>
        </w:rPr>
        <w:lastRenderedPageBreak/>
        <w:t>α</w:t>
      </w:r>
      <w:r w:rsidRPr="007B0A1D">
        <w:rPr>
          <w:rFonts w:eastAsia="Times New Roman" w:cs="Times New Roman"/>
          <w:szCs w:val="24"/>
        </w:rPr>
        <w:t xml:space="preserve">εροδρομίου </w:t>
      </w:r>
      <w:r>
        <w:rPr>
          <w:rFonts w:eastAsia="Times New Roman" w:cs="Times New Roman"/>
          <w:szCs w:val="24"/>
        </w:rPr>
        <w:t>«</w:t>
      </w:r>
      <w:r w:rsidRPr="007B0A1D">
        <w:rPr>
          <w:rFonts w:eastAsia="Times New Roman" w:cs="Times New Roman"/>
          <w:szCs w:val="24"/>
        </w:rPr>
        <w:t>Ν. Καζαντζάκης</w:t>
      </w:r>
      <w:r>
        <w:rPr>
          <w:rFonts w:eastAsia="Times New Roman" w:cs="Times New Roman"/>
          <w:szCs w:val="24"/>
        </w:rPr>
        <w:t>»</w:t>
      </w:r>
      <w:r w:rsidRPr="007B0A1D">
        <w:rPr>
          <w:rFonts w:eastAsia="Times New Roman" w:cs="Times New Roman"/>
          <w:szCs w:val="24"/>
        </w:rPr>
        <w:t xml:space="preserve"> του Ηρακλείου Κρήτης και εξασφάλιση της αξιοποίησής του για την κάλυψη των λαϊκών αναγκών».</w:t>
      </w:r>
    </w:p>
    <w:p w:rsidR="00785B97" w:rsidRDefault="00C57472" w:rsidP="007A29E9">
      <w:pPr>
        <w:spacing w:after="0" w:line="600" w:lineRule="auto"/>
        <w:ind w:firstLine="720"/>
        <w:jc w:val="both"/>
        <w:rPr>
          <w:rFonts w:eastAsia="Times New Roman" w:cs="Times New Roman"/>
          <w:szCs w:val="24"/>
        </w:rPr>
        <w:pPrChange w:id="464" w:author="Σπανός Γεώργιος" w:date="2022-10-04T10:45:00Z">
          <w:pPr>
            <w:spacing w:line="600" w:lineRule="auto"/>
            <w:ind w:firstLine="720"/>
            <w:jc w:val="both"/>
          </w:pPr>
        </w:pPrChange>
      </w:pPr>
      <w:r>
        <w:rPr>
          <w:rFonts w:eastAsia="Times New Roman" w:cs="Times New Roman"/>
          <w:szCs w:val="24"/>
        </w:rPr>
        <w:t xml:space="preserve">Τώρα θα συζητηθεί η τέταρτη </w:t>
      </w:r>
      <w:r w:rsidRPr="007B0A1D">
        <w:rPr>
          <w:rFonts w:eastAsia="Times New Roman" w:cs="Times New Roman"/>
          <w:szCs w:val="24"/>
        </w:rPr>
        <w:t xml:space="preserve">με αριθμό 5422/213/26-5-2022 </w:t>
      </w:r>
      <w:r>
        <w:rPr>
          <w:rFonts w:eastAsia="Times New Roman" w:cs="Times New Roman"/>
          <w:szCs w:val="24"/>
        </w:rPr>
        <w:t>ε</w:t>
      </w:r>
      <w:r w:rsidRPr="007B0A1D">
        <w:rPr>
          <w:rFonts w:eastAsia="Times New Roman" w:cs="Times New Roman"/>
          <w:szCs w:val="24"/>
        </w:rPr>
        <w:t xml:space="preserve">ρώτηση και </w:t>
      </w:r>
      <w:r>
        <w:rPr>
          <w:rFonts w:eastAsia="Times New Roman" w:cs="Times New Roman"/>
          <w:szCs w:val="24"/>
        </w:rPr>
        <w:t>α</w:t>
      </w:r>
      <w:r w:rsidRPr="007B0A1D">
        <w:rPr>
          <w:rFonts w:eastAsia="Times New Roman" w:cs="Times New Roman"/>
          <w:szCs w:val="24"/>
        </w:rPr>
        <w:t xml:space="preserve">ίτηση </w:t>
      </w:r>
      <w:r>
        <w:rPr>
          <w:rFonts w:eastAsia="Times New Roman" w:cs="Times New Roman"/>
          <w:szCs w:val="24"/>
        </w:rPr>
        <w:t>κ</w:t>
      </w:r>
      <w:r w:rsidRPr="007B0A1D">
        <w:rPr>
          <w:rFonts w:eastAsia="Times New Roman" w:cs="Times New Roman"/>
          <w:szCs w:val="24"/>
        </w:rPr>
        <w:t xml:space="preserve">ατάθεσης </w:t>
      </w:r>
      <w:r>
        <w:rPr>
          <w:rFonts w:eastAsia="Times New Roman" w:cs="Times New Roman"/>
          <w:szCs w:val="24"/>
        </w:rPr>
        <w:t>εγγράφων του κύκλου αναφορών</w:t>
      </w:r>
      <w:r>
        <w:rPr>
          <w:rFonts w:eastAsia="Times New Roman" w:cs="Times New Roman"/>
          <w:szCs w:val="24"/>
        </w:rPr>
        <w:t xml:space="preserve"> και </w:t>
      </w:r>
      <w:r>
        <w:rPr>
          <w:rFonts w:eastAsia="Times New Roman" w:cs="Times New Roman"/>
          <w:szCs w:val="24"/>
        </w:rPr>
        <w:t xml:space="preserve">ερωτήσεων του Βουλευτή Βοιωτίας </w:t>
      </w:r>
      <w:r w:rsidRPr="007B0A1D">
        <w:rPr>
          <w:rFonts w:eastAsia="Times New Roman" w:cs="Times New Roman"/>
          <w:szCs w:val="24"/>
        </w:rPr>
        <w:t xml:space="preserve">του Κινήματος </w:t>
      </w:r>
      <w:r>
        <w:rPr>
          <w:rFonts w:eastAsia="Times New Roman" w:cs="Times New Roman"/>
          <w:szCs w:val="24"/>
        </w:rPr>
        <w:t xml:space="preserve">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w:t>
      </w:r>
      <w:r w:rsidRPr="007B0A1D">
        <w:rPr>
          <w:rFonts w:eastAsia="Times New Roman" w:cs="Times New Roman"/>
          <w:szCs w:val="24"/>
        </w:rPr>
        <w:t>προς τον Υπουργό Υγείας, με θέμα: «Ερωτηματικά για την τροποποίηση της Α5/2280/83 Υγειονο</w:t>
      </w:r>
      <w:r w:rsidRPr="007B0A1D">
        <w:rPr>
          <w:rFonts w:eastAsia="Times New Roman" w:cs="Times New Roman"/>
          <w:szCs w:val="24"/>
        </w:rPr>
        <w:t>μικής Διάταξης (Β</w:t>
      </w:r>
      <w:r>
        <w:rPr>
          <w:rFonts w:eastAsia="Times New Roman" w:cs="Times New Roman"/>
          <w:szCs w:val="24"/>
        </w:rPr>
        <w:t>΄</w:t>
      </w:r>
      <w:r w:rsidRPr="007B0A1D">
        <w:rPr>
          <w:rFonts w:eastAsia="Times New Roman" w:cs="Times New Roman"/>
          <w:szCs w:val="24"/>
        </w:rPr>
        <w:t>720)».</w:t>
      </w:r>
    </w:p>
    <w:p w:rsidR="00785B97" w:rsidRDefault="00C57472" w:rsidP="007A29E9">
      <w:pPr>
        <w:spacing w:after="0" w:line="600" w:lineRule="auto"/>
        <w:ind w:firstLine="720"/>
        <w:jc w:val="both"/>
        <w:rPr>
          <w:rFonts w:eastAsia="Times New Roman" w:cs="Times New Roman"/>
          <w:szCs w:val="24"/>
        </w:rPr>
        <w:pPrChange w:id="465" w:author="Σπανός Γεώργιος" w:date="2022-10-04T10:45:00Z">
          <w:pPr>
            <w:spacing w:line="600" w:lineRule="auto"/>
            <w:ind w:firstLine="720"/>
            <w:jc w:val="both"/>
          </w:pPr>
        </w:pPrChange>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δύο λεπτά.</w:t>
      </w:r>
    </w:p>
    <w:p w:rsidR="00785B97" w:rsidRDefault="00C57472" w:rsidP="007A29E9">
      <w:pPr>
        <w:spacing w:after="0" w:line="600" w:lineRule="auto"/>
        <w:ind w:firstLine="720"/>
        <w:jc w:val="both"/>
        <w:rPr>
          <w:rFonts w:eastAsia="Times New Roman" w:cs="Times New Roman"/>
          <w:szCs w:val="24"/>
        </w:rPr>
        <w:pPrChange w:id="466" w:author="Σπανός Γεώργιος" w:date="2022-10-04T10:45:00Z">
          <w:pPr>
            <w:spacing w:line="600" w:lineRule="auto"/>
            <w:ind w:firstLine="720"/>
            <w:jc w:val="both"/>
          </w:pPr>
        </w:pPrChange>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785B97" w:rsidRDefault="00C57472" w:rsidP="007A29E9">
      <w:pPr>
        <w:spacing w:after="0" w:line="600" w:lineRule="auto"/>
        <w:ind w:firstLine="720"/>
        <w:jc w:val="both"/>
        <w:rPr>
          <w:rFonts w:eastAsia="Times New Roman" w:cs="Times New Roman"/>
          <w:szCs w:val="24"/>
        </w:rPr>
        <w:pPrChange w:id="467" w:author="Σπανός Γεώργιος" w:date="2022-10-04T10:45:00Z">
          <w:pPr>
            <w:spacing w:line="600" w:lineRule="auto"/>
            <w:ind w:firstLine="720"/>
            <w:jc w:val="both"/>
          </w:pPr>
        </w:pPrChange>
      </w:pPr>
      <w:r>
        <w:rPr>
          <w:rFonts w:eastAsia="Times New Roman" w:cs="Times New Roman"/>
          <w:szCs w:val="24"/>
        </w:rPr>
        <w:t xml:space="preserve">Κύριε Υπουργέ, έχουμε την επίκαιρη ερώτηση γιατί σε δύο επανειλημμένες ερωτήσεις δεν μας απαντήσατε. Ξέρετε ότι η Α5/2280/83 </w:t>
      </w:r>
      <w:r>
        <w:rPr>
          <w:rFonts w:eastAsia="Times New Roman" w:cs="Times New Roman"/>
          <w:szCs w:val="24"/>
        </w:rPr>
        <w:t>υ</w:t>
      </w:r>
      <w:r>
        <w:rPr>
          <w:rFonts w:eastAsia="Times New Roman" w:cs="Times New Roman"/>
          <w:szCs w:val="24"/>
        </w:rPr>
        <w:t xml:space="preserve">γειονομική </w:t>
      </w:r>
      <w:r>
        <w:rPr>
          <w:rFonts w:eastAsia="Times New Roman" w:cs="Times New Roman"/>
          <w:szCs w:val="24"/>
        </w:rPr>
        <w:t>δ</w:t>
      </w:r>
      <w:r>
        <w:rPr>
          <w:rFonts w:eastAsia="Times New Roman" w:cs="Times New Roman"/>
          <w:szCs w:val="24"/>
        </w:rPr>
        <w:t>ιάταξη</w:t>
      </w:r>
      <w:r w:rsidRPr="007B0A1D">
        <w:rPr>
          <w:rFonts w:eastAsia="Times New Roman" w:cs="Times New Roman"/>
          <w:szCs w:val="24"/>
        </w:rPr>
        <w:t xml:space="preserve"> </w:t>
      </w:r>
      <w:r>
        <w:rPr>
          <w:rFonts w:eastAsia="Times New Roman" w:cs="Times New Roman"/>
          <w:szCs w:val="24"/>
        </w:rPr>
        <w:t>εκδόθηκε για λόγους προστασίας της ποιότητας του πόσιμου νερού και της δημόσιας υγείας, σύμφωνα με τις κοινοτικές οδηγίες για την ποιότητα των υδάτων, για να αποτραπεί η ενδεχόμενη ρύπανση επιφανειακών και υπόγειων υδάτινων αποδεκτών που καταλήγουν</w:t>
      </w:r>
      <w:r>
        <w:rPr>
          <w:rFonts w:eastAsia="Times New Roman" w:cs="Times New Roman"/>
          <w:szCs w:val="24"/>
        </w:rPr>
        <w:t xml:space="preserve"> σε ταμιευτήρες υδροδότησης της ευρύτερης περιοχής της πρωτεύουσας.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6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Με 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υγειονομική διάταξη υπήρχαν ειδικές ζώνες προστασίας των ταμιευτήρων και αναφέρομαι ειδικότερα στην Υλίκη πέρα της </w:t>
      </w:r>
      <w:proofErr w:type="spellStart"/>
      <w:r>
        <w:rPr>
          <w:rFonts w:eastAsia="Times New Roman" w:cs="Times New Roman"/>
          <w:szCs w:val="24"/>
        </w:rPr>
        <w:t>παραλίμνης</w:t>
      </w:r>
      <w:proofErr w:type="spellEnd"/>
      <w:r>
        <w:rPr>
          <w:rFonts w:eastAsia="Times New Roman" w:cs="Times New Roman"/>
          <w:szCs w:val="24"/>
        </w:rPr>
        <w:t xml:space="preserve"> του Μαραθώνα, της </w:t>
      </w:r>
      <w:proofErr w:type="spellStart"/>
      <w:r>
        <w:rPr>
          <w:rFonts w:eastAsia="Times New Roman" w:cs="Times New Roman"/>
          <w:szCs w:val="24"/>
        </w:rPr>
        <w:t>Σταμάτας</w:t>
      </w:r>
      <w:proofErr w:type="spellEnd"/>
      <w:r>
        <w:rPr>
          <w:rFonts w:eastAsia="Times New Roman" w:cs="Times New Roman"/>
          <w:szCs w:val="24"/>
        </w:rPr>
        <w:t xml:space="preserve"> και του Μόρνου, καθώς και των ανοιχτών και κλειστών αγωγών μεταφοράς νερού από τις λίμνες στην </w:t>
      </w:r>
      <w:r>
        <w:rPr>
          <w:rFonts w:eastAsia="Times New Roman" w:cs="Times New Roman"/>
          <w:szCs w:val="24"/>
        </w:rPr>
        <w:lastRenderedPageBreak/>
        <w:t>πρω</w:t>
      </w:r>
      <w:r>
        <w:rPr>
          <w:rFonts w:eastAsia="Times New Roman" w:cs="Times New Roman"/>
          <w:szCs w:val="24"/>
        </w:rPr>
        <w:t>τεύουσα. Υπάρχουν διαβαθμίσεις 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1.500 μέτρα, 1.500 έως 5.000 και 5.000 έως 10.000 μέτρα.</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6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Στις πρόσφατες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δηγίες και παλαιότερα για την παρακολούθηση της ποιότητας του νερού επιβάλλεται σε κράτη-μέλη να προστατεύουν τα υδατικά συστήματα που χρ</w:t>
      </w:r>
      <w:r>
        <w:rPr>
          <w:rFonts w:eastAsia="Times New Roman" w:cs="Times New Roman"/>
          <w:szCs w:val="24"/>
        </w:rPr>
        <w:t>ησιμοποιούνται για τη λήψη νερού ανθρώπινης κατανάλωσης και να καθορίζουν βεβαίως τις προστατευόμενες περιοχές, τις ζώνες προστασίας και να παίρνουν τα απαιτούμενα μέτρα τα κράτη-μέλη ώστε να αποφεύγεται η υποβάθμιση της ποιότητας των υδάτων.</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Στη ζώνη άμεσ</w:t>
      </w:r>
      <w:r>
        <w:rPr>
          <w:rFonts w:eastAsia="Times New Roman" w:cs="Times New Roman"/>
          <w:szCs w:val="24"/>
        </w:rPr>
        <w:t xml:space="preserve">ης προστασίας στα 1.500 έως 5.000 μέτρα σύμφωνα με την ισχύουσα νομοθεσία απαγορεύεται η εγκατάσταση οποιασδήποτε βιομηχανίας ή βιοτεχνίας και κατ’ εξαίρεση δίνεται μια δυνατότητα για κάποιους κινητήρες χαμηλής ισχύος έως 22 </w:t>
      </w:r>
      <w:r>
        <w:rPr>
          <w:rFonts w:eastAsia="Times New Roman" w:cs="Times New Roman"/>
          <w:szCs w:val="24"/>
          <w:lang w:val="en-US"/>
        </w:rPr>
        <w:t>HP</w:t>
      </w:r>
      <w:r>
        <w:rPr>
          <w:rFonts w:eastAsia="Times New Roman" w:cs="Times New Roman"/>
          <w:szCs w:val="24"/>
        </w:rPr>
        <w:t xml:space="preserve"> ή άλλης ισοδύναμης μονάδας γ</w:t>
      </w:r>
      <w:r>
        <w:rPr>
          <w:rFonts w:eastAsia="Times New Roman" w:cs="Times New Roman"/>
          <w:szCs w:val="24"/>
        </w:rPr>
        <w:t>ια να εξυπηρετούνται αποκλειστικά και μόνο ανάγκες των οικισμών που είναι σε αυτές εκεί τις περιοχές, τίποτε άλλο. Και στα 5.000 έως 10.000 μέτρα κατ’ εξαίρεση υπάρχει η δυνατότητα για εγκατάσταση δραστηριοτήτων με προϋποθέσεις ότι δεν έχουν διάθεση καθόλο</w:t>
      </w:r>
      <w:r>
        <w:rPr>
          <w:rFonts w:eastAsia="Times New Roman" w:cs="Times New Roman"/>
          <w:szCs w:val="24"/>
        </w:rPr>
        <w:t xml:space="preserve">υ βιομηχανικών αποβλήτων, ούτε προβλέπεται να έχουν στο μέλλον βιομηχανικά απόβλητα.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Υπάρχει προϋπόθεση για αυτή την αδειοδότηση της δραστηριότητας -όπως κάθε φορά εξελίσσεται από την κείμενη νομοθεσία- για υποβολή, έγκριση μελέτης συγκεκριμένης και να υπ</w:t>
      </w:r>
      <w:r>
        <w:rPr>
          <w:rFonts w:eastAsia="Times New Roman" w:cs="Times New Roman"/>
          <w:szCs w:val="24"/>
        </w:rPr>
        <w:t xml:space="preserve">άρξει η ανάλογη απόφαση. Η Υγειονομική </w:t>
      </w:r>
      <w:r>
        <w:rPr>
          <w:rFonts w:eastAsia="Times New Roman" w:cs="Times New Roman"/>
          <w:szCs w:val="24"/>
        </w:rPr>
        <w:lastRenderedPageBreak/>
        <w:t xml:space="preserve">Επιτροπή Ελέγχου για τη Ρύπανση και τον Έλεγχο των Παράκτιων και Παρόχθιων Υδάτων </w:t>
      </w:r>
      <w:r>
        <w:rPr>
          <w:rFonts w:eastAsia="Times New Roman" w:cs="Times New Roman"/>
          <w:szCs w:val="24"/>
        </w:rPr>
        <w:t>ως</w:t>
      </w:r>
      <w:r>
        <w:rPr>
          <w:rFonts w:eastAsia="Times New Roman" w:cs="Times New Roman"/>
          <w:szCs w:val="24"/>
        </w:rPr>
        <w:t xml:space="preserve"> συλλογικό όργανο του Υπουργείου Υγείας από το έτος 2008 έως το 2019 ανελλιπώς έχει ομόφωνα γνωμοδοτήσει, κύριε Πρόεδρε, ότι η προστα</w:t>
      </w:r>
      <w:r>
        <w:rPr>
          <w:rFonts w:eastAsia="Times New Roman" w:cs="Times New Roman"/>
          <w:szCs w:val="24"/>
        </w:rPr>
        <w:t xml:space="preserve">σία της δημόσιας υγείας αποτελεί το πρώτιστο αγαθό και δεν ενδείκνυται οποιαδήποτε τροποποίηση των διατάξεων της Α5 υγειονομικής διάταξης επί το </w:t>
      </w:r>
      <w:proofErr w:type="spellStart"/>
      <w:r>
        <w:rPr>
          <w:rFonts w:eastAsia="Times New Roman" w:cs="Times New Roman"/>
          <w:szCs w:val="24"/>
        </w:rPr>
        <w:t>ελαστικότερον</w:t>
      </w:r>
      <w:proofErr w:type="spellEnd"/>
      <w:r>
        <w:rPr>
          <w:rFonts w:eastAsia="Times New Roman" w:cs="Times New Roman"/>
          <w:szCs w:val="24"/>
        </w:rPr>
        <w:t xml:space="preserve"> σύμφωνα και με τις απαιτήσεις του άρθρου 24 του Συντάγματος.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Βλέπουμε ότι </w:t>
      </w:r>
      <w:proofErr w:type="spellStart"/>
      <w:r>
        <w:rPr>
          <w:rFonts w:eastAsia="Times New Roman" w:cs="Times New Roman"/>
          <w:szCs w:val="24"/>
        </w:rPr>
        <w:t>εξεδόθη</w:t>
      </w:r>
      <w:proofErr w:type="spellEnd"/>
      <w:r>
        <w:rPr>
          <w:rFonts w:eastAsia="Times New Roman" w:cs="Times New Roman"/>
          <w:szCs w:val="24"/>
        </w:rPr>
        <w:t xml:space="preserve"> στις 21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2022 </w:t>
      </w:r>
      <w:r>
        <w:rPr>
          <w:rFonts w:eastAsia="Times New Roman" w:cs="Times New Roman"/>
          <w:szCs w:val="24"/>
        </w:rPr>
        <w:t xml:space="preserve">τροποποίηση για πρώτη φορά από το 2008 αυτής της υγειονομικής διάταξης χωρίς να προκύπτει νεότερη συνεδρίαση και γνωμοδότηση της αρμόδιας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ε</w:t>
      </w:r>
      <w:r>
        <w:rPr>
          <w:rFonts w:eastAsia="Times New Roman" w:cs="Times New Roman"/>
          <w:szCs w:val="24"/>
        </w:rPr>
        <w:t>πιτροπής που είπαμε, που είναι το συλλογικό όργανο του Υπουργείου Υγείας. Και τι αναφέρεται; Ότι επιτρέπ</w:t>
      </w:r>
      <w:r>
        <w:rPr>
          <w:rFonts w:eastAsia="Times New Roman" w:cs="Times New Roman"/>
          <w:szCs w:val="24"/>
        </w:rPr>
        <w:t xml:space="preserve">εται να υπάρξουν Αυτόνομα Κέντρα Αποθήκευσης και Διανομής. </w:t>
      </w:r>
      <w:r>
        <w:rPr>
          <w:rFonts w:eastAsia="Times New Roman" w:cs="Times New Roman"/>
          <w:szCs w:val="24"/>
        </w:rPr>
        <w:t>Όμως,</w:t>
      </w:r>
      <w:r>
        <w:rPr>
          <w:rFonts w:eastAsia="Times New Roman" w:cs="Times New Roman"/>
          <w:szCs w:val="24"/>
        </w:rPr>
        <w:t xml:space="preserve"> ο ν</w:t>
      </w:r>
      <w:r w:rsidRPr="000B5FE2">
        <w:rPr>
          <w:rFonts w:eastAsia="Times New Roman" w:cs="Times New Roman"/>
          <w:szCs w:val="24"/>
        </w:rPr>
        <w:t>.</w:t>
      </w:r>
      <w:r>
        <w:rPr>
          <w:rFonts w:eastAsia="Times New Roman" w:cs="Times New Roman"/>
          <w:szCs w:val="24"/>
        </w:rPr>
        <w:t xml:space="preserve">4302/2014 για τα Κέντρα Αποθήκευσης και Διανομής είναι πολύ συγκεκριμένος. Αναφέρεται σε συγκεκριμένες δραστηριότητες και αφήνει περιθώρια να ασκούνται βεβαίως και δευτερεύουσες και </w:t>
      </w:r>
      <w:r>
        <w:rPr>
          <w:rFonts w:eastAsia="Times New Roman" w:cs="Times New Roman"/>
          <w:szCs w:val="24"/>
        </w:rPr>
        <w:t>συμπληρωματικές δραστηριότητες εφοδιαστικής.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Παρατηρώντας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εμείς τις τροποποιήσεις της διάταξης προκύπτει ότι αυτές από τις </w:t>
      </w:r>
      <w:proofErr w:type="spellStart"/>
      <w:r>
        <w:rPr>
          <w:rFonts w:eastAsia="Times New Roman" w:cs="Times New Roman"/>
          <w:szCs w:val="24"/>
        </w:rPr>
        <w:t>ελαχιστότατες</w:t>
      </w:r>
      <w:proofErr w:type="spellEnd"/>
      <w:r>
        <w:rPr>
          <w:rFonts w:eastAsia="Times New Roman" w:cs="Times New Roman"/>
          <w:szCs w:val="24"/>
        </w:rPr>
        <w:t xml:space="preserve"> που έχουν γίνει μέχρι σήμερα, αφορούν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Ν</w:t>
      </w:r>
      <w:r>
        <w:rPr>
          <w:rFonts w:eastAsia="Times New Roman" w:cs="Times New Roman"/>
          <w:szCs w:val="24"/>
        </w:rPr>
        <w:t>οσοκομείο της Θήβας, τα ΧΥΤΑ και τον βιολογικό καθαρισμό της Θήβας,</w:t>
      </w:r>
      <w:r>
        <w:rPr>
          <w:rFonts w:eastAsia="Times New Roman" w:cs="Times New Roman"/>
          <w:szCs w:val="24"/>
        </w:rPr>
        <w:t xml:space="preserve"> ενώ για λόγους προστασίας των ταμιευτηρίων υδροδότησης της πρωτεύουσας </w:t>
      </w:r>
      <w:r>
        <w:rPr>
          <w:rFonts w:eastAsia="Times New Roman" w:cs="Times New Roman"/>
          <w:szCs w:val="24"/>
        </w:rPr>
        <w:lastRenderedPageBreak/>
        <w:t>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συγκεκριμένοι περιορισμοί και διατηρήθηκαν απαρεγκλίτως αυτοί οι περιορισμοί.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5"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Βλέπουμε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με αυτή την απόφαση της τροποποίησης του μήνα Φεβρουαρίου ανοίγουν οι ασκοί προκειμένου να υπάρξουν άλλες δραστηριότητες, να αρθούν οι περιορισμοί. Και 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οι δύο ερωτήσεις που δεν απαντήθηκαν, κύριε Υπουργέ: Ποιες ανάγ</w:t>
      </w:r>
      <w:r>
        <w:rPr>
          <w:rFonts w:eastAsia="Times New Roman" w:cs="Times New Roman"/>
          <w:szCs w:val="24"/>
        </w:rPr>
        <w:t xml:space="preserve">κες οδήγησαν να κάνετε τη συγκεκριμένη τροποποίηση της Α5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δ</w:t>
      </w:r>
      <w:r>
        <w:rPr>
          <w:rFonts w:eastAsia="Times New Roman" w:cs="Times New Roman"/>
          <w:szCs w:val="24"/>
        </w:rPr>
        <w:t xml:space="preserve">ιάταξης όπως την κάνατε; Διότι όπως το λέτε, «κέντρο αποθήκευσης», είναι μια φωτογραφία. Δεν είναι τίποτε άλλο. Δεν έχει μια γενική ορισμού διάταξη, είναι πολύ συγκεκριμένη.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Επίσης υπ</w:t>
      </w:r>
      <w:r>
        <w:rPr>
          <w:rFonts w:eastAsia="Times New Roman" w:cs="Times New Roman"/>
          <w:szCs w:val="24"/>
        </w:rPr>
        <w:t xml:space="preserve">ήρξε ή όχι συνεδρίαση αυτής της γνωμοδοτικής επιτροπής που προβλέπεται; Γιατί εξ όσων είδαμε, εξ όσων ερευνήσαμε, δεν υπάρχει. Η ερώτηση είναι: Γιατί δεν υπάρχει; Εάν </w:t>
      </w:r>
      <w:r>
        <w:rPr>
          <w:rFonts w:eastAsia="Times New Roman" w:cs="Times New Roman"/>
          <w:szCs w:val="24"/>
        </w:rPr>
        <w:t>όμως,</w:t>
      </w:r>
      <w:r>
        <w:rPr>
          <w:rFonts w:eastAsia="Times New Roman" w:cs="Times New Roman"/>
          <w:szCs w:val="24"/>
        </w:rPr>
        <w:t xml:space="preserve"> υπάρχει και δεν την είδαμε, παρακαλούμε κύριε Υπουργέ να κατατεθούν στη Βουλή τα σχ</w:t>
      </w:r>
      <w:r>
        <w:rPr>
          <w:rFonts w:eastAsia="Times New Roman" w:cs="Times New Roman"/>
          <w:szCs w:val="24"/>
        </w:rPr>
        <w:t>ετικά έγγραφα.</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7"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Και επίσης </w:t>
      </w:r>
      <w:r>
        <w:rPr>
          <w:rFonts w:eastAsia="Times New Roman" w:cs="Times New Roman"/>
          <w:szCs w:val="24"/>
        </w:rPr>
        <w:t>-</w:t>
      </w:r>
      <w:r>
        <w:rPr>
          <w:rFonts w:eastAsia="Times New Roman" w:cs="Times New Roman"/>
          <w:szCs w:val="24"/>
        </w:rPr>
        <w:t>και τελειώνω, κύριε Πρόεδρε και με συγχωρείτε- με ποιους τρόπους διασφαλίζεται ότι αυτή τροποποίηση που έγινε μετά από τόσα χρόνια κύριε Υπουργέ, για δημιουργία Κέντρων Αυτόνομης Αποθήκευσης και Διανομής όπως περιγράφονται στο νό</w:t>
      </w:r>
      <w:r>
        <w:rPr>
          <w:rFonts w:eastAsia="Times New Roman" w:cs="Times New Roman"/>
          <w:szCs w:val="24"/>
        </w:rPr>
        <w:t xml:space="preserve">μο, δεν θα θέσει σε κίνδυνο την </w:t>
      </w:r>
      <w:r>
        <w:rPr>
          <w:rFonts w:eastAsia="Times New Roman" w:cs="Times New Roman"/>
          <w:szCs w:val="24"/>
        </w:rPr>
        <w:lastRenderedPageBreak/>
        <w:t>προστασία ποιότητας του πόσιμου νερού και της δημόσιας υγείας της πρωτεύουσας; Γιατί για αυτό ήταν αυτή η υγειονομική διάταξη.</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Ευχαριστώ πολύ.</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79"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Και εμείς ευχαριστούμε.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Θα απαντήσει ο Υπουργός Υ</w:t>
      </w:r>
      <w:r>
        <w:rPr>
          <w:rFonts w:eastAsia="Times New Roman" w:cs="Times New Roman"/>
          <w:szCs w:val="24"/>
        </w:rPr>
        <w:t>γείας κ. Αθανάσιος Πλεύρης.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1" w:author="Σπανός Γεώργιος" w:date="2022-10-04T10:45:00Z">
          <w:pPr>
            <w:autoSpaceDE w:val="0"/>
            <w:autoSpaceDN w:val="0"/>
            <w:adjustRightInd w:val="0"/>
            <w:spacing w:line="600" w:lineRule="auto"/>
            <w:ind w:firstLine="720"/>
            <w:jc w:val="both"/>
          </w:pPr>
        </w:pPrChange>
      </w:pPr>
      <w:r w:rsidRPr="00AF4B30">
        <w:rPr>
          <w:rFonts w:eastAsia="Times New Roman" w:cs="Times New Roman"/>
          <w:b/>
          <w:szCs w:val="24"/>
        </w:rPr>
        <w:t xml:space="preserve">ΑΘΑΝΑΣΙΟΣ ΠΛΕΥΡΗΣ (Υπουργός Υγείας): </w:t>
      </w: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με την ερώτησή σας πράγματι να δούμε τις δυνατότητες οι οποίες υπάρχουν και να δούμε πώς προστατεύεται τελικά και η δημόσια υγεία και το περιβάλλον.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Και πολύ σωστά αναφέρεστε</w:t>
      </w:r>
      <w:r>
        <w:rPr>
          <w:rFonts w:eastAsia="Times New Roman" w:cs="Times New Roman"/>
          <w:szCs w:val="24"/>
        </w:rPr>
        <w:t xml:space="preserve"> σε μία διάταξη του 1983. Η ίδια η διάταξη προέβλεπε το πού μπορεί να υπάρξουν διατάξεις που να μην αναφέρονται στην παρούσα και προφανέστατα τότε δεν μπορούσε να προβλέπει τα Κέντρα Αποθήκευσης και Διανομής όπως αυτά ορίστηκαν με τον ν.4302/2014.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Τι όριζ</w:t>
      </w:r>
      <w:r>
        <w:rPr>
          <w:rFonts w:eastAsia="Times New Roman" w:cs="Times New Roman"/>
          <w:szCs w:val="24"/>
        </w:rPr>
        <w:t>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συγκεκριμένη διάταξη; Ότι κατ’ εξαίρεση μπορεί να επιτραπεί στις άνω περιοχές του εδαφίου α΄ η ίδρυση δραστηριοτήτων. Είχε μια σειρά από διατάξεις που προέβλεπαν ποιες ήταν οι εξαιρέσεις. Ξεκινούσε όμως από ένα βασικό στοιχείο. Η συγκεκριμένη </w:t>
      </w:r>
      <w:r>
        <w:rPr>
          <w:rFonts w:eastAsia="Times New Roman" w:cs="Times New Roman"/>
          <w:szCs w:val="24"/>
        </w:rPr>
        <w:t xml:space="preserve">ΚΥΑ αναφερόταν σε ίδρυση βιομηχανικών και βιοτεχνικών μονάδων.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Και εδώ πέρα τέθηκε το θέμα και τέθηκε και το θέμα στις υπηρεσίες κατά πόσο τα Κέντρα Αποθήκευσης και Διανομής εντάσσονται στις βιομηχανικές ή βιοτεχνικές δραστηριότητες. Και ενώ η ΕΥΔΑΠ γνωμοδότησε θετικά και η </w:t>
      </w:r>
      <w:r>
        <w:rPr>
          <w:rFonts w:eastAsia="Times New Roman" w:cs="Times New Roman"/>
          <w:szCs w:val="24"/>
        </w:rPr>
        <w:lastRenderedPageBreak/>
        <w:t>π</w:t>
      </w:r>
      <w:r>
        <w:rPr>
          <w:rFonts w:eastAsia="Times New Roman" w:cs="Times New Roman"/>
          <w:szCs w:val="24"/>
        </w:rPr>
        <w:t>εριφέρεια γνωμοδότησε θετικά ότι δεν υπάγον</w:t>
      </w:r>
      <w:r>
        <w:rPr>
          <w:rFonts w:eastAsia="Times New Roman" w:cs="Times New Roman"/>
          <w:szCs w:val="24"/>
        </w:rPr>
        <w:t xml:space="preserve">ται και δεν δημιουργούν πρόβλημα, οι υπηρεσίες του Υπουργείου Υγείας θεωρούσαν ότι θα έπρεπε αυτό να αποτυπωθεί με μια βούληση του νομοθέτη εάν ο ίδιος ο νομοθέτης θεωρεί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Α</w:t>
      </w:r>
      <w:r>
        <w:rPr>
          <w:rFonts w:eastAsia="Times New Roman" w:cs="Times New Roman"/>
          <w:szCs w:val="24"/>
        </w:rPr>
        <w:t xml:space="preserve">ποθήκευσης και </w:t>
      </w:r>
      <w:r>
        <w:rPr>
          <w:rFonts w:eastAsia="Times New Roman" w:cs="Times New Roman"/>
          <w:szCs w:val="24"/>
        </w:rPr>
        <w:t>Δ</w:t>
      </w:r>
      <w:r>
        <w:rPr>
          <w:rFonts w:eastAsia="Times New Roman" w:cs="Times New Roman"/>
          <w:szCs w:val="24"/>
        </w:rPr>
        <w:t>ιανομής ως δραστηριότητες που υπάγονται σε βιομηχανικές κα</w:t>
      </w:r>
      <w:r>
        <w:rPr>
          <w:rFonts w:eastAsia="Times New Roman" w:cs="Times New Roman"/>
          <w:szCs w:val="24"/>
        </w:rPr>
        <w:t xml:space="preserve">ι βιοτεχνικές δραστηριότητες. Ο ίδιος ο ν.4302/2014 δεν τα υπαγάγει σε αυτές τις δραστηριότητες.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5"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Και πραγματικά ήρθαμε εδώ πέρα προκειμένου να επιλύσουμε ένα πρόβλημα που συνδέεται και με τη διασφάλιση των περιβαλλοντικών παραγόντων και με τη διασφάλιση τ</w:t>
      </w:r>
      <w:r>
        <w:rPr>
          <w:rFonts w:eastAsia="Times New Roman" w:cs="Times New Roman"/>
          <w:szCs w:val="24"/>
        </w:rPr>
        <w:t xml:space="preserve">ης δημόσιας υγείας, αλλά και στοιχειωδώς να μπορεί να υπάρχει ανάπτυξη εκεί πέρα που δεν δημιουργείται κανένα απολύτως πρόβλημα.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Άρα με αυτόν τον τρόπο τι ήρθαμε και είπαμε; Αποτυπώσαμε ότι δεν υπάγονται στις βιομηχανικές και βιοτεχνικές δραστηριότητες τα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α</w:t>
      </w:r>
      <w:r>
        <w:rPr>
          <w:rFonts w:eastAsia="Times New Roman" w:cs="Times New Roman"/>
          <w:szCs w:val="24"/>
        </w:rPr>
        <w:t>ποθήκευσης. Παρ</w:t>
      </w:r>
      <w:r>
        <w:rPr>
          <w:rFonts w:eastAsia="Times New Roman" w:cs="Times New Roman"/>
          <w:szCs w:val="24"/>
        </w:rPr>
        <w:t xml:space="preserve">’ </w:t>
      </w:r>
      <w:r>
        <w:rPr>
          <w:rFonts w:eastAsia="Times New Roman" w:cs="Times New Roman"/>
          <w:szCs w:val="24"/>
        </w:rPr>
        <w:t xml:space="preserve">όλα αυτά όμως ζητήσαμε και βάλαμε μέσα να υπάρχει σχετική περιβαλλοντική μελέτη επιπτώσεων -που υπάρχει για να δοθεί οποιαδήποτε άδεια- και εντάξαμε και το Υπουργείο Περιβάλλοντος στη συγκεκριμένη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που μέχρ</w:t>
      </w:r>
      <w:r>
        <w:rPr>
          <w:rFonts w:eastAsia="Times New Roman" w:cs="Times New Roman"/>
          <w:szCs w:val="24"/>
        </w:rPr>
        <w:t xml:space="preserve">ι τώρα δεν υπήρχε.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7"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Άρα έγιναν ενέργειες που ήρθαν από το 1983 να αποτυπώσουν συνθήκες του 2022 με πλήρη ασφάλεια και στο κομμάτι της δημόσιας υγείας και του περιβάλλοντος, ζητώντας και περιβαλλοντικές μελέτες αλλά και </w:t>
      </w:r>
      <w:r>
        <w:rPr>
          <w:rFonts w:eastAsia="Times New Roman" w:cs="Times New Roman"/>
          <w:szCs w:val="24"/>
        </w:rPr>
        <w:lastRenderedPageBreak/>
        <w:t>αποτυπώνοντας μία σαφή βούληση του νο</w:t>
      </w:r>
      <w:r>
        <w:rPr>
          <w:rFonts w:eastAsia="Times New Roman" w:cs="Times New Roman"/>
          <w:szCs w:val="24"/>
        </w:rPr>
        <w:t xml:space="preserve">μοθέτη. Και εκεί οι υπηρεσίες ήθελαν να αποτυπωθεί με αλλαγή της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και όχι απλώς με ερμηνεία που θα έκαναν οι ίδιες οι υπηρεσίες, ότι οι συγκεκριμένες δραστηριότητες δεν υπάγονται στις βιομηχανικές και βιοτεχνικές δραστηριότητες και εξαιρ</w:t>
      </w:r>
      <w:r>
        <w:rPr>
          <w:rFonts w:eastAsia="Times New Roman" w:cs="Times New Roman"/>
          <w:szCs w:val="24"/>
        </w:rPr>
        <w:t xml:space="preserve">ούνται από όλες τις δραστηριότητες τις συγκεκριμένες και μπορούν να αναπτυχθούν εάν πληρούνται οι όροι των περιβαλλοντικών επιπτώσεων.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Οπότε ειλικρινά δεν μπορώ να καταλάβω. Δηλαδή μένουμε σε ένα θέσφατο του 1983 για δραστηριότητες που δεν υπήρχαν και εμφ</w:t>
      </w:r>
      <w:r>
        <w:rPr>
          <w:rFonts w:eastAsia="Times New Roman" w:cs="Times New Roman"/>
          <w:szCs w:val="24"/>
        </w:rPr>
        <w:t>ανίστηκαν το 2014; Και ποιος είναι συγκεκριμένα ο κίνδυνος ο οποίος μπορεί να υπάρξει από αποθήκευση και διανομή συγκεκριμένων προϊόντων; Δηλαδή να διατηρούμε κάποιες διατάξεις όχι με γνώμονα την προστασία του περιβάλλοντος ή την προστασία της δημόσιας υγε</w:t>
      </w:r>
      <w:r>
        <w:rPr>
          <w:rFonts w:eastAsia="Times New Roman" w:cs="Times New Roman"/>
          <w:szCs w:val="24"/>
        </w:rPr>
        <w:t xml:space="preserve">ίας, αλλά με ένα δογματικό τρόπο που το 1983 προφανέστατα ο νομοθέτης, ο Υπουργός τότε δεν μπορούσε να αποτυπώσει τις δραστηριότητες οι οποίες αποτυπώθηκαν με νόμο το 2014.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8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Συνεπώς δεν υπάρχει απολύτως κανένας κίνδυνος. Υπάρχουν εδώ και οι υπηρεσίες της </w:t>
      </w:r>
      <w:r>
        <w:rPr>
          <w:rFonts w:eastAsia="Times New Roman" w:cs="Times New Roman"/>
          <w:szCs w:val="24"/>
        </w:rPr>
        <w:t>π</w:t>
      </w:r>
      <w:r>
        <w:rPr>
          <w:rFonts w:eastAsia="Times New Roman" w:cs="Times New Roman"/>
          <w:szCs w:val="24"/>
        </w:rPr>
        <w:t xml:space="preserve">εριφέρειας και της ΕΥΔΑΠ που ήταν αρμόδιες και οι υπηρεσίες του Υπουργείου οι οποίες αποτύπωσαν όλες αυτές τις διαδικασίες και ζήτησαν να υπάρχει σαφή βούληση από τη νομοθετική εξουσία, από τον </w:t>
      </w:r>
      <w:r>
        <w:rPr>
          <w:rFonts w:eastAsia="Times New Roman" w:cs="Times New Roman"/>
          <w:szCs w:val="24"/>
        </w:rPr>
        <w:lastRenderedPageBreak/>
        <w:t>Υπουργό στη συγκεκριμένη περίπτωση, κατά πόσο αυτές οι δραστηρ</w:t>
      </w:r>
      <w:r>
        <w:rPr>
          <w:rFonts w:eastAsia="Times New Roman" w:cs="Times New Roman"/>
          <w:szCs w:val="24"/>
        </w:rPr>
        <w:t xml:space="preserve">ιότητες υπάγονται ή όχι.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0"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Ευχαριστούμε πολύ κύριε Υπουργέ.</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Ορίστε 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τρία λεπτά.</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2" w:author="Σπανός Γεώργιος" w:date="2022-10-04T10:45:00Z">
          <w:pPr>
            <w:autoSpaceDE w:val="0"/>
            <w:autoSpaceDN w:val="0"/>
            <w:adjustRightInd w:val="0"/>
            <w:spacing w:line="600" w:lineRule="auto"/>
            <w:ind w:firstLine="720"/>
            <w:jc w:val="both"/>
          </w:pPr>
        </w:pPrChange>
      </w:pPr>
      <w:r w:rsidRPr="0044122F">
        <w:rPr>
          <w:rFonts w:eastAsia="Times New Roman" w:cs="Times New Roman"/>
          <w:b/>
          <w:szCs w:val="24"/>
        </w:rPr>
        <w:t>ΓΕΩΡΓΙΟΣ ΜΟΥΛΚΙΩΤΗΣ:</w:t>
      </w:r>
      <w:r>
        <w:rPr>
          <w:rFonts w:eastAsia="Times New Roman" w:cs="Times New Roman"/>
          <w:szCs w:val="24"/>
        </w:rPr>
        <w:t xml:space="preserve"> Κύριε Υπουργέ, δεν απαντήσατε. Είναι τρεις συγκεκριμένες ερωτήσεις. Δεν απαντήσατε σε καμ</w:t>
      </w:r>
      <w:r>
        <w:rPr>
          <w:rFonts w:eastAsia="Times New Roman" w:cs="Times New Roman"/>
          <w:szCs w:val="24"/>
        </w:rPr>
        <w:t>ία! Και λυπάμαι που δεν λέτε γιατί δεν απαντήσετε και στις κατατεθείσες ερωτήσεις και ερχόμαστε σήμερα με την επίκαιρη ερώτηση.</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Εγώ θα σας πω το εξής: Ποια υπηρεσία γνωμοδότησε, κύριε Υπουργέ, για αυτή τη διαδικασία; Γνωμοδότησε η Υγειονομική Επιτροπή Ελέγ</w:t>
      </w:r>
      <w:r>
        <w:rPr>
          <w:rFonts w:eastAsia="Times New Roman" w:cs="Times New Roman"/>
          <w:szCs w:val="24"/>
        </w:rPr>
        <w:t xml:space="preserve">χου Παράκτιων και Παρόχθιων Υδάτων ως συλλογικό όργανο του Υπουργείου; Όχι, παρακάμφθηκε η επιτροπή αυτή. Γιατί παρακάμφθηκε, κύριε Υπουργέ, αυτή η επιτροπή; Ποιος ο λόγος να παρακαμφθεί αυτή η επιτροπή, η οποία </w:t>
      </w:r>
      <w:proofErr w:type="spellStart"/>
      <w:r>
        <w:rPr>
          <w:rFonts w:eastAsia="Times New Roman" w:cs="Times New Roman"/>
          <w:szCs w:val="24"/>
        </w:rPr>
        <w:t>συμπτωματικώς</w:t>
      </w:r>
      <w:proofErr w:type="spellEnd"/>
      <w:r>
        <w:rPr>
          <w:rFonts w:eastAsia="Times New Roman" w:cs="Times New Roman"/>
          <w:szCs w:val="24"/>
        </w:rPr>
        <w:t xml:space="preserve"> γνωμοδοτεί από το 2008 έως το </w:t>
      </w:r>
      <w:r>
        <w:rPr>
          <w:rFonts w:eastAsia="Times New Roman" w:cs="Times New Roman"/>
          <w:szCs w:val="24"/>
        </w:rPr>
        <w:t>2019. Και μάλιστα το 2019 υπάρχει η συγκεκριμένη εγκύκλιος -την οποία θα καταθέσω και στα Πρακτικά- η οποία αναφέρει πάρα πολύ συγκεκριμένα και λέει σαφέστατα ότι οι διατάξεις που αφορούν τέτοιες διαδικασίες απαιτείται να υπάρχει συγκεκριμένη μελέτη, η μελ</w:t>
      </w:r>
      <w:r>
        <w:rPr>
          <w:rFonts w:eastAsia="Times New Roman" w:cs="Times New Roman"/>
          <w:szCs w:val="24"/>
        </w:rPr>
        <w:t xml:space="preserve">έτη να υποβάλλεται στην αρμόδια υπηρεσία περιβαλλοντικής υγιεινής της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ε</w:t>
      </w:r>
      <w:r>
        <w:rPr>
          <w:rFonts w:eastAsia="Times New Roman" w:cs="Times New Roman"/>
          <w:szCs w:val="24"/>
        </w:rPr>
        <w:t xml:space="preserve">νότητας και εκδίδεται με απόφαση του </w:t>
      </w:r>
      <w:r>
        <w:rPr>
          <w:rFonts w:eastAsia="Times New Roman" w:cs="Times New Roman"/>
          <w:szCs w:val="24"/>
        </w:rPr>
        <w:t>π</w:t>
      </w:r>
      <w:r>
        <w:rPr>
          <w:rFonts w:eastAsia="Times New Roman" w:cs="Times New Roman"/>
          <w:szCs w:val="24"/>
        </w:rPr>
        <w:t xml:space="preserve">εριφερειάρχη μετά </w:t>
      </w:r>
      <w:r>
        <w:rPr>
          <w:rFonts w:eastAsia="Times New Roman" w:cs="Times New Roman"/>
          <w:szCs w:val="24"/>
        </w:rPr>
        <w:lastRenderedPageBreak/>
        <w:t xml:space="preserve">από: Εισηγήσεις της Υπηρεσίας Περιβαλλοντικής Υγιεινής της Περιφερειακής Ενότητας, της Υπηρεσίας Περιβάλλοντος της </w:t>
      </w:r>
      <w:r>
        <w:rPr>
          <w:rFonts w:eastAsia="Times New Roman" w:cs="Times New Roman"/>
          <w:szCs w:val="24"/>
        </w:rPr>
        <w:t>Περιφερειακής Ενότητας με ενδεχόμενη συνεργασία άλλων εμπλεκόμενων υπηρεσιών καθώς και μετά από σύμφωνη γνώμη της ΕΥΔΑΠ. Αυτά τα λέει η εγκύκλιος του Υπουργού 20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2019. Είναι η υπ’ αριθμόν 18027.</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Εδώ δεν υπάρχουν αυτές οι προϋποθέσεις, κύριε Υπουργέ. Εδώ </w:t>
      </w:r>
      <w:r>
        <w:rPr>
          <w:rFonts w:eastAsia="Times New Roman" w:cs="Times New Roman"/>
          <w:szCs w:val="24"/>
        </w:rPr>
        <w:t xml:space="preserve">εκδίδεται μια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και τις παρακάμπτετε. Με ποιο δικαίωμα κατ</w:t>
      </w:r>
      <w:r>
        <w:rPr>
          <w:rFonts w:eastAsia="Times New Roman" w:cs="Times New Roman"/>
          <w:szCs w:val="24"/>
        </w:rPr>
        <w:t xml:space="preserve">’ </w:t>
      </w:r>
      <w:r>
        <w:rPr>
          <w:rFonts w:eastAsia="Times New Roman" w:cs="Times New Roman"/>
          <w:szCs w:val="24"/>
        </w:rPr>
        <w:t>αρχάς παρακάμπτονται αυτές οι προϋποθέσεις; Και με ποιο δικαίωμα εσείς έρχεστε και λέτε για κέντρο εφοδιασμού και δεν λέτε κάτι άλλο; Και μην πείτε πάλι, «τι μας ενδιαφέρει». Το τι</w:t>
      </w:r>
      <w:r>
        <w:rPr>
          <w:rFonts w:eastAsia="Times New Roman" w:cs="Times New Roman"/>
          <w:szCs w:val="24"/>
        </w:rPr>
        <w:t xml:space="preserve"> μας ενδιαφέρει το ξέρουμε όλοι. Η ανάπτυξη μας ενδιαφέρει. </w:t>
      </w:r>
      <w:r>
        <w:rPr>
          <w:rFonts w:eastAsia="Times New Roman" w:cs="Times New Roman"/>
          <w:szCs w:val="24"/>
        </w:rPr>
        <w:t>Όμως,</w:t>
      </w:r>
      <w:r>
        <w:rPr>
          <w:rFonts w:eastAsia="Times New Roman" w:cs="Times New Roman"/>
          <w:szCs w:val="24"/>
        </w:rPr>
        <w:t xml:space="preserve"> δεν μας ενδιαφέρει η ασυδοσία.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5"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Για να γνωρίζετε, ο Συνήγορος του Πολίτη έχει γνωμοδοτήσει σε σχέση με την Υλίκη -και θα καταθέσω στα Πρακτικά σχετικό έγγραφο, γιατί από την Υλίκη υδρεύεται η Αθήνα, υδρεύεται η πρωτεύουσα- και λέει πολύ συγκεκριμένους λόγους που απαγορεύονται πάσης φύσεω</w:t>
      </w:r>
      <w:r>
        <w:rPr>
          <w:rFonts w:eastAsia="Times New Roman" w:cs="Times New Roman"/>
          <w:szCs w:val="24"/>
        </w:rPr>
        <w:t xml:space="preserve">ς δραστηριότητες. Θα σας το καταθέσω στα Πρακτικά. Ο Συνήγορος του Πολίτη είναι πολύ σαφής και για πολύ απλή δραστηριότητα.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Όμως,</w:t>
      </w:r>
      <w:r>
        <w:rPr>
          <w:rFonts w:eastAsia="Times New Roman" w:cs="Times New Roman"/>
          <w:szCs w:val="24"/>
        </w:rPr>
        <w:t xml:space="preserve"> πέραν τούτου, κύριε Υπουργέ, επιμένω και σήμερα και σας παρακαλώ να ενημερώσετε και τους πολίτες, για ποιο λόγο η αρμόδια Υγε</w:t>
      </w:r>
      <w:r>
        <w:rPr>
          <w:rFonts w:eastAsia="Times New Roman" w:cs="Times New Roman"/>
          <w:szCs w:val="24"/>
        </w:rPr>
        <w:t xml:space="preserve">ιονομική Επιτροπή Ελέγχου Παράκτιων και Παρόχθιων Υδάτων ως </w:t>
      </w:r>
      <w:r>
        <w:rPr>
          <w:rFonts w:eastAsia="Times New Roman" w:cs="Times New Roman"/>
          <w:szCs w:val="24"/>
        </w:rPr>
        <w:lastRenderedPageBreak/>
        <w:t xml:space="preserve">συλλογικό όργανο δεν γνωμοδότησε; Και ποιον πήρατε εσείς απόφαση να γνωμοδοτήσει; Γιατί βλέποντας τα υπ’ όψιν στην από 21 Φεβρουαρίου του 2022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που τροποποιήθηκε, δεν φαίνεται </w:t>
      </w:r>
      <w:r>
        <w:rPr>
          <w:rFonts w:eastAsia="Times New Roman" w:cs="Times New Roman"/>
          <w:szCs w:val="24"/>
        </w:rPr>
        <w:t>κάποια άλλη υπηρεσία να έχει γνωμοδοτήσει. Πού είναι η ΕΥΔΑΠ; Δεν τη βλέπω πουθενά, εκτός αν κάνω λάθος. Πού είναι η ΕΥΔΑΠ, κύριε Υπουργέ; Γιατί δεν υπάρχει; Και γιατί παρακάμψατε αυτό το συλλογικό όργανο του Υπουργείου σας, με ποιο δικαίωμα;</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7"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Να πω και κάτ</w:t>
      </w:r>
      <w:r>
        <w:rPr>
          <w:rFonts w:eastAsia="Times New Roman" w:cs="Times New Roman"/>
          <w:szCs w:val="24"/>
        </w:rPr>
        <w:t>ι, κύριε Υπουργέ που δεν μου αρέσει; Με αναγκάζετε να το πω. Πριν λίγες μέρες κάνατε άλλη τροποποίηση στην ίδια απόφαση. Προσέξτε, τον Φλεβάρη τροποποιείται μετά από δεκαετία και παραπάνω για κέντρο αποθήκευσης. Και έρχεστε στις 20 Ιουνίου του 2022 και κάν</w:t>
      </w:r>
      <w:r>
        <w:rPr>
          <w:rFonts w:eastAsia="Times New Roman" w:cs="Times New Roman"/>
          <w:szCs w:val="24"/>
        </w:rPr>
        <w:t xml:space="preserve">ετε πάλι μία τροποποίηση. Την είδα σήμερα. Δεν την είχα δει. Δεν θέλω να σας πω περισσότερα. Θα έρθω πάλι όμως για να μου πείτε τι έχετε κάνει εδώ, για να δούμε εδώ τι απόφαση έχετε πάρει και τι έχετε λάβει υπ’ όψιν. Πού είναι η </w:t>
      </w:r>
      <w:r>
        <w:rPr>
          <w:rFonts w:eastAsia="Times New Roman" w:cs="Times New Roman"/>
          <w:szCs w:val="24"/>
        </w:rPr>
        <w:t>π</w:t>
      </w:r>
      <w:r>
        <w:rPr>
          <w:rFonts w:eastAsia="Times New Roman" w:cs="Times New Roman"/>
          <w:szCs w:val="24"/>
        </w:rPr>
        <w:t>εριφέρεια που την έχετε λά</w:t>
      </w:r>
      <w:r>
        <w:rPr>
          <w:rFonts w:eastAsia="Times New Roman" w:cs="Times New Roman"/>
          <w:szCs w:val="24"/>
        </w:rPr>
        <w:t>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Και πού είναι πάλι αυτή η αρμόδια επιτροπή που την έχετε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Και να πω και κάτι άλλο; Και εδώ τι φωτογραφίζετε, κύριε Υπουργέ; Ευθέως μιλάω. Γιατί να γίνονται μέσα σε τρεις μήνες τροποποιήσεις σε αυτή την απόφαση που </w:t>
      </w:r>
      <w:r>
        <w:rPr>
          <w:rFonts w:eastAsia="Times New Roman" w:cs="Times New Roman"/>
          <w:szCs w:val="24"/>
        </w:rPr>
        <w:t>-</w:t>
      </w:r>
      <w:r>
        <w:rPr>
          <w:rFonts w:eastAsia="Times New Roman" w:cs="Times New Roman"/>
          <w:szCs w:val="24"/>
        </w:rPr>
        <w:t xml:space="preserve">δεν ήταν το </w:t>
      </w:r>
      <w:r>
        <w:rPr>
          <w:rFonts w:eastAsia="Times New Roman" w:cs="Times New Roman"/>
          <w:szCs w:val="24"/>
        </w:rPr>
        <w:t xml:space="preserve">ιερό τέρας- είναι απόφαση για να αποφευχθεί η </w:t>
      </w:r>
      <w:r>
        <w:rPr>
          <w:rFonts w:eastAsia="Times New Roman" w:cs="Times New Roman"/>
          <w:szCs w:val="24"/>
        </w:rPr>
        <w:lastRenderedPageBreak/>
        <w:t xml:space="preserve">ρύπανση του υδάτινου δυναμικού που υδρεύεται η πρωτεύουσα. Αυτή είναι η κατάσταση.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49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Εγώ ζητάω να μου καταθέσετε και όλα τα έγγραφα. Όσα έγγραφα υπάρχουν για αυτή την απόφαση του Φλεβάρη μήνα να κατατεθούν, να τ</w:t>
      </w:r>
      <w:r>
        <w:rPr>
          <w:rFonts w:eastAsia="Times New Roman" w:cs="Times New Roman"/>
          <w:szCs w:val="24"/>
        </w:rPr>
        <w:t>α δούμε όλα</w:t>
      </w:r>
      <w:r>
        <w:rPr>
          <w:rFonts w:eastAsia="Times New Roman" w:cs="Times New Roman"/>
          <w:szCs w:val="24"/>
        </w:rPr>
        <w:t>,</w:t>
      </w:r>
      <w:r>
        <w:rPr>
          <w:rFonts w:eastAsia="Times New Roman" w:cs="Times New Roman"/>
          <w:szCs w:val="24"/>
        </w:rPr>
        <w:t xml:space="preserve"> ένα προς ένα. Και να πείτε σαφώς γιατί παρακάμψατε αυτή την επιτροπή.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Και μη μου πείτε ότι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το γραφείο του Υπουργού είναι πιο ισχυρό από το συλλογικό όργανο της επιτροπής. Λαμβάνουμε υπόψιν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το γραφείο του Υπουργού, κύρ</w:t>
      </w:r>
      <w:r>
        <w:rPr>
          <w:rFonts w:eastAsia="Times New Roman" w:cs="Times New Roman"/>
          <w:szCs w:val="24"/>
        </w:rPr>
        <w:t xml:space="preserve">ιε Υπουργέ για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Μην κοιτάτε έτσι. Μπορεί να μην το ξέρετε; Θα σας το πω. Το από 14</w:t>
      </w:r>
      <w:r>
        <w:rPr>
          <w:rFonts w:eastAsia="Times New Roman" w:cs="Times New Roman"/>
          <w:szCs w:val="24"/>
        </w:rPr>
        <w:t>-</w:t>
      </w:r>
      <w:r>
        <w:rPr>
          <w:rFonts w:eastAsia="Times New Roman" w:cs="Times New Roman"/>
          <w:szCs w:val="24"/>
        </w:rPr>
        <w:t>3 ηλεκτρονικό μήνυμα αναφορικά με πρόταση εισήγησης περί τροποποίησης του γραφείου Υπουργού Υγείας. Αυτή είναι η νέα τροποποίηση, την οποία δεν ξέρω. Δεν θ</w:t>
      </w:r>
      <w:r>
        <w:rPr>
          <w:rFonts w:eastAsia="Times New Roman" w:cs="Times New Roman"/>
          <w:szCs w:val="24"/>
        </w:rPr>
        <w:t xml:space="preserve">έλω να σας αιφνιδιάσω. Θα τη φέρω όμως σε επόμενη ερώτησή μας. Σας προειδοποιώ να το ξέρετε, για να ενημερωθούν οι πολίτες τι γίνεται.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Έρχεται η μία τροποποίηση πίσω από την άλλη για την Υλίκη; Για ποιο λόγο; Τι συμφέροντα υπάρχουν; Τι δεν υπήρχε δηλαδή τ</w:t>
      </w:r>
      <w:r>
        <w:rPr>
          <w:rFonts w:eastAsia="Times New Roman" w:cs="Times New Roman"/>
          <w:szCs w:val="24"/>
        </w:rPr>
        <w:t>όσα χρόνια και υπάρχουν όλα τώρα; Κύριε Υπουργέ, να τα ξεκαθαρίσουμε και να είμαστε τίμιοι, να μιλάμε ξεκάθαρα ότι αυτά θέλουμε να κάνουμε, δεν μας ενδιαφέρει, προχωράμε πλέον ή μας ενδιαφέρει.</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lastRenderedPageBreak/>
        <w:t>Προσέξατε ότι η κλιματική αλλαγή δημιουργεί χίλια δυο προβλήμα</w:t>
      </w:r>
      <w:r>
        <w:rPr>
          <w:rFonts w:eastAsia="Times New Roman" w:cs="Times New Roman"/>
          <w:szCs w:val="24"/>
        </w:rPr>
        <w:t xml:space="preserve">τα και τα βλέπουμε. Η λίμνη Υλίκη δεν είναι τίποτα το τυχαίο. Και επειδή την ξέρουμε πάρα πολύ καλά οι </w:t>
      </w:r>
      <w:proofErr w:type="spellStart"/>
      <w:r>
        <w:rPr>
          <w:rFonts w:eastAsia="Times New Roman" w:cs="Times New Roman"/>
          <w:szCs w:val="24"/>
        </w:rPr>
        <w:t>παροικούντες</w:t>
      </w:r>
      <w:proofErr w:type="spellEnd"/>
      <w:r>
        <w:rPr>
          <w:rFonts w:eastAsia="Times New Roman" w:cs="Times New Roman"/>
          <w:szCs w:val="24"/>
        </w:rPr>
        <w:t xml:space="preserve">, γνωρίζουμε πάρα πολύ καλά και τα θετικά και τα αρνητικά. Κάνετε λάθη όσον αφορά αυτή την τροποποίηση με τον τρόπο που το κάνετε. Μακάρι να </w:t>
      </w:r>
      <w:r>
        <w:rPr>
          <w:rFonts w:eastAsia="Times New Roman" w:cs="Times New Roman"/>
          <w:szCs w:val="24"/>
        </w:rPr>
        <w:t xml:space="preserve">είμαι εγώ κακός και να διαψευστώ. </w:t>
      </w:r>
      <w:r>
        <w:rPr>
          <w:rFonts w:eastAsia="Times New Roman" w:cs="Times New Roman"/>
          <w:szCs w:val="24"/>
        </w:rPr>
        <w:t>΄</w:t>
      </w:r>
      <w:proofErr w:type="spellStart"/>
      <w:r>
        <w:rPr>
          <w:rFonts w:eastAsia="Times New Roman" w:cs="Times New Roman"/>
          <w:szCs w:val="24"/>
        </w:rPr>
        <w:t>Ομως</w:t>
      </w:r>
      <w:proofErr w:type="spellEnd"/>
      <w:r>
        <w:rPr>
          <w:rFonts w:eastAsia="Times New Roman" w:cs="Times New Roman"/>
          <w:szCs w:val="24"/>
        </w:rPr>
        <w:t>,</w:t>
      </w:r>
      <w:r>
        <w:rPr>
          <w:rFonts w:eastAsia="Times New Roman" w:cs="Times New Roman"/>
          <w:szCs w:val="24"/>
        </w:rPr>
        <w:t xml:space="preserve"> κύριε Υπουργέ, παρακαλώ πολύ να μας πείτε γιατί παρακάμψατε τα όργανα αυτά, όπως την Επιτροπή Υγειονομικού Ελέγχου. Αυτή η επιτροπή σημειωτέον ισχύει μέχρι σήμερα.  Έχει αντικατασταθεί, έχει υποκατασταθεί, έχει αναθ</w:t>
      </w:r>
      <w:r>
        <w:rPr>
          <w:rFonts w:eastAsia="Times New Roman" w:cs="Times New Roman"/>
          <w:szCs w:val="24"/>
        </w:rPr>
        <w:t xml:space="preserve">εωρηθεί και δεν έχει γίνει μέχρι σήμερα τίποτα. Την παρακάμπτετε. Και </w:t>
      </w:r>
      <w:proofErr w:type="spellStart"/>
      <w:r>
        <w:rPr>
          <w:rFonts w:eastAsia="Times New Roman" w:cs="Times New Roman"/>
          <w:szCs w:val="24"/>
        </w:rPr>
        <w:t>συμπτωματικά</w:t>
      </w:r>
      <w:proofErr w:type="spellEnd"/>
      <w:r>
        <w:rPr>
          <w:rFonts w:eastAsia="Times New Roman" w:cs="Times New Roman"/>
          <w:szCs w:val="24"/>
        </w:rPr>
        <w:t xml:space="preserve"> αυτή είναι αρνητική μόνιμα, όχι τυχαία όμως, αλλά με αιτιολογημένες κρίσεις.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Κύριε Πρόεδρε, ευχαριστώ πάρα πολύ. </w:t>
      </w:r>
    </w:p>
    <w:p w:rsidR="00785B97" w:rsidRDefault="00C57472" w:rsidP="007A29E9">
      <w:pPr>
        <w:spacing w:after="0" w:line="600" w:lineRule="auto"/>
        <w:ind w:firstLine="720"/>
        <w:jc w:val="both"/>
        <w:rPr>
          <w:rFonts w:eastAsia="Times New Roman" w:cs="Times New Roman"/>
          <w:szCs w:val="24"/>
        </w:rPr>
        <w:pPrChange w:id="504" w:author="Σπανός Γεώργιος" w:date="2022-10-04T10:45:00Z">
          <w:pPr>
            <w:spacing w:line="600" w:lineRule="auto"/>
            <w:ind w:firstLine="720"/>
            <w:jc w:val="both"/>
          </w:pPr>
        </w:pPrChange>
      </w:pPr>
      <w:r w:rsidRPr="002B51F3">
        <w:rPr>
          <w:rFonts w:eastAsia="Times New Roman" w:cs="Times New Roman"/>
          <w:szCs w:val="24"/>
        </w:rPr>
        <w:t xml:space="preserve">(Στο σημείο αυτό </w:t>
      </w:r>
      <w:r>
        <w:rPr>
          <w:rFonts w:eastAsia="Times New Roman" w:cs="Times New Roman"/>
          <w:szCs w:val="24"/>
        </w:rPr>
        <w:t xml:space="preserve">ο Βουλευτής, κ. Γεώργιος </w:t>
      </w:r>
      <w:proofErr w:type="spellStart"/>
      <w:r>
        <w:rPr>
          <w:rFonts w:eastAsia="Times New Roman" w:cs="Times New Roman"/>
          <w:szCs w:val="24"/>
        </w:rPr>
        <w:t>Μουλκιώτης</w:t>
      </w:r>
      <w:proofErr w:type="spellEnd"/>
      <w:r w:rsidRPr="002B51F3">
        <w:rPr>
          <w:rFonts w:eastAsia="Times New Roman" w:cs="Times New Roman"/>
          <w:szCs w:val="24"/>
        </w:rPr>
        <w:t>, καταθ</w:t>
      </w:r>
      <w:r w:rsidRPr="002B51F3">
        <w:rPr>
          <w:rFonts w:eastAsia="Times New Roman" w:cs="Times New Roman"/>
          <w:szCs w:val="24"/>
        </w:rPr>
        <w:t xml:space="preserve">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5"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w:t>
      </w:r>
      <w:r>
        <w:rPr>
          <w:rFonts w:eastAsia="Times New Roman" w:cs="Times New Roman"/>
          <w:szCs w:val="24"/>
        </w:rPr>
        <w:t>ευχαριστούμε.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Τον λόγο έχει ο κύριος Υπουργός για τρία λ</w:t>
      </w:r>
      <w:r>
        <w:rPr>
          <w:rFonts w:eastAsia="Times New Roman" w:cs="Times New Roman"/>
          <w:szCs w:val="24"/>
        </w:rPr>
        <w:t xml:space="preserve">επτά.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7" w:author="Σπανός Γεώργιος" w:date="2022-10-04T10:45:00Z">
          <w:pPr>
            <w:autoSpaceDE w:val="0"/>
            <w:autoSpaceDN w:val="0"/>
            <w:adjustRightInd w:val="0"/>
            <w:spacing w:line="600" w:lineRule="auto"/>
            <w:ind w:firstLine="720"/>
            <w:jc w:val="both"/>
          </w:pPr>
        </w:pPrChange>
      </w:pPr>
      <w:r w:rsidRPr="00B226CE">
        <w:rPr>
          <w:rFonts w:eastAsia="Times New Roman" w:cs="Times New Roman"/>
          <w:b/>
          <w:szCs w:val="24"/>
        </w:rPr>
        <w:t>ΑΘΑΝΑΣΙΟΣ ΠΛΕΥΡΗΣ (Υπουργός Υγείας):</w:t>
      </w:r>
      <w:r>
        <w:rPr>
          <w:rFonts w:eastAsia="Times New Roman" w:cs="Times New Roman"/>
          <w:szCs w:val="24"/>
        </w:rPr>
        <w:t xml:space="preserve"> Κύριε συνάδελφε, εδώ έχουμε ένα διαφορετικό πλαίσιο που έχουμε να ελέγξουμε. Είναι τι εμπίπτει και τι δεν εμπίπτει στην αρμοδιότητα. Αυτό με συγχωρείτε, είναι κυρίαρχο θέμα </w:t>
      </w:r>
      <w:r>
        <w:rPr>
          <w:rFonts w:eastAsia="Times New Roman" w:cs="Times New Roman"/>
          <w:szCs w:val="24"/>
        </w:rPr>
        <w:lastRenderedPageBreak/>
        <w:t xml:space="preserve">αποτύπωσης της βούλησης που βγαίνει από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Δεν είναι εάν μέσα </w:t>
      </w:r>
      <w:r>
        <w:rPr>
          <w:rFonts w:eastAsia="Times New Roman" w:cs="Times New Roman"/>
          <w:szCs w:val="24"/>
        </w:rPr>
        <w:t>στις βιομηχανικές ή στις βιοτεχνικές υπάρχει μια δραστηριότητα που μπορεί να λειτουργήσει ή όχι. Είναι αν η συγκεκριμένη δραστηριότητα εμπίπτει στις βιομηχανικές ή βιοτεχνικές.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Αυτά τα οποία αναφέρετε, κύριε συνάδελφε, είναι αν υπάρχει μία βιοτεχνική δραστ</w:t>
      </w:r>
      <w:r>
        <w:rPr>
          <w:rFonts w:eastAsia="Times New Roman" w:cs="Times New Roman"/>
          <w:szCs w:val="24"/>
        </w:rPr>
        <w:t>ηριότητα ή αν υπάρχει μία βιομηχανική δραστηριότητα που μπορεί να λειτουργήσει με όρους εξαίρεσης. Αυτή είναι η διαδικασία που λέτε. Το να έρχεσαι και να λες ότι αυτή η δραστηριότητα δεν έχει σχέση με βιομηχανική, δεν έχει σχέση με τη βιοτεχνική δραστηριότ</w:t>
      </w:r>
      <w:r>
        <w:rPr>
          <w:rFonts w:eastAsia="Times New Roman" w:cs="Times New Roman"/>
          <w:szCs w:val="24"/>
        </w:rPr>
        <w:t>ητα, εδώ είναι η βούληση η οποία αποτυπώνεται από τον νομοθέτη. Και αυτό το πράγμα αποτυπώθηκε.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0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Και, κύριε συνάδελφε, να απολογηθώ ότι πολλές φορές στις γραπτές ερωτήσεις και στις ΑΚΕ δεν είναι ο Υπουργός ο οποίος κινεί η διαδικασία. Και επειδή το Υπουργεί</w:t>
      </w:r>
      <w:r>
        <w:rPr>
          <w:rFonts w:eastAsia="Times New Roman" w:cs="Times New Roman"/>
          <w:szCs w:val="24"/>
        </w:rPr>
        <w:t xml:space="preserve">ο Υγείας μέχρι στιγμής έχει δεχτεί επί δικής μου υπουργίας γύρω στις </w:t>
      </w:r>
      <w:r>
        <w:rPr>
          <w:rFonts w:eastAsia="Times New Roman" w:cs="Times New Roman"/>
          <w:szCs w:val="24"/>
        </w:rPr>
        <w:t>δύο χιλιάδες</w:t>
      </w:r>
      <w:r>
        <w:rPr>
          <w:rFonts w:eastAsia="Times New Roman" w:cs="Times New Roman"/>
          <w:szCs w:val="24"/>
        </w:rPr>
        <w:t xml:space="preserve"> γραπτές ερωτήσεις, καταλαβαίνετε ότι οι υπηρεσίες δεν μπορούν να ανταποκρίνονται. </w:t>
      </w:r>
      <w:r>
        <w:rPr>
          <w:rFonts w:eastAsia="Times New Roman" w:cs="Times New Roman"/>
          <w:szCs w:val="24"/>
        </w:rPr>
        <w:t>Όμως,</w:t>
      </w:r>
      <w:r>
        <w:rPr>
          <w:rFonts w:eastAsia="Times New Roman" w:cs="Times New Roman"/>
          <w:szCs w:val="24"/>
        </w:rPr>
        <w:t xml:space="preserve"> επειδή υπήρξε αυτή η επιμονή, σας λέω ότι άμεσα στο επόμενο διάστημα θα απαντηθεί και </w:t>
      </w:r>
      <w:r>
        <w:rPr>
          <w:rFonts w:eastAsia="Times New Roman" w:cs="Times New Roman"/>
          <w:szCs w:val="24"/>
        </w:rPr>
        <w:t xml:space="preserve">η ΑΚΕ με όλα τα συγκεκριμένα έγγραφα τα οποία έχετε ζητήσει να κατατεθούν.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Αλλά αυτή τη στιγμή πρέπει να ξεκαθαρίσουμε τι σημαίνει ότι γίνεται μια διαδικασία προκειμένου να φτάνει στο σημείο να αλλάζει, να λέει τι εντάσσεται </w:t>
      </w:r>
      <w:r>
        <w:rPr>
          <w:rFonts w:eastAsia="Times New Roman" w:cs="Times New Roman"/>
          <w:szCs w:val="24"/>
        </w:rPr>
        <w:lastRenderedPageBreak/>
        <w:t>και τι δεν εντάσσεται στις βιο</w:t>
      </w:r>
      <w:r>
        <w:rPr>
          <w:rFonts w:eastAsia="Times New Roman" w:cs="Times New Roman"/>
          <w:szCs w:val="24"/>
        </w:rPr>
        <w:t>μηχανικές και βιοτεχνικές και τελείως διαφορετικό να αναφέρεται ότι η συγκεκριμένη δραστηριότητα δεν έχει απολύτως κα</w:t>
      </w:r>
      <w:r>
        <w:rPr>
          <w:rFonts w:eastAsia="Times New Roman" w:cs="Times New Roman"/>
          <w:szCs w:val="24"/>
        </w:rPr>
        <w:t>μ</w:t>
      </w:r>
      <w:r>
        <w:rPr>
          <w:rFonts w:eastAsia="Times New Roman" w:cs="Times New Roman"/>
          <w:szCs w:val="24"/>
        </w:rPr>
        <w:t xml:space="preserve">μία σχέση.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Και επειδή αναφερθήκατε, ενδεικτικά σας λέω -θα σας έρθουν όλα τα έγγραφα- ότι εδώ είναι που η ΕΥΔΑΠ λέει ότι δεν έχει αντίρρη</w:t>
      </w:r>
      <w:r>
        <w:rPr>
          <w:rFonts w:eastAsia="Times New Roman" w:cs="Times New Roman"/>
          <w:szCs w:val="24"/>
        </w:rPr>
        <w:t>ση για την προσθήκη όλης αυτής της διαδικασίας και τη δυνατότητα που υπάρχει για το θέμα της αποθήκευσης. Αυτά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όλα τα στοιχεία θα τα λάβετε, θα τα αξιολογήσετε και αν θέλετε μπορείτε να επανέλθετε.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2"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cs="Times New Roman"/>
          <w:szCs w:val="24"/>
        </w:rPr>
        <w:t>Και εμείς ευχαρισ</w:t>
      </w:r>
      <w:r>
        <w:rPr>
          <w:rFonts w:eastAsia="Times New Roman" w:cs="Times New Roman"/>
          <w:szCs w:val="24"/>
        </w:rPr>
        <w:t xml:space="preserve">τούμε πολύ. Καλή συνέχεια και στους δύο. Κύριε Πλεύρη, να μας ξαναέρθετε. Ωραίους χρόνους κάνετε.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Και θα πάμε στις τρεις επόμενες οι οποίες θα συζητηθούν ταυτόχρονα σύμφωνα με το άρθρο 131, χωρίς φυσικά να επηρεάζονται τα δικαιώματα των ομιλητών ως προς τ</w:t>
      </w:r>
      <w:r>
        <w:rPr>
          <w:rFonts w:eastAsia="Times New Roman" w:cs="Times New Roman"/>
          <w:szCs w:val="24"/>
        </w:rPr>
        <w:t xml:space="preserve">ο χρόνο ομιλίας τους, διότι αναφέρονται στο ίδιο θέμα.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Θα συζητηθούν</w:t>
      </w:r>
      <w:r>
        <w:rPr>
          <w:rFonts w:eastAsia="Times New Roman" w:cs="Times New Roman"/>
          <w:szCs w:val="24"/>
        </w:rPr>
        <w:t>,</w:t>
      </w:r>
      <w:r>
        <w:rPr>
          <w:rFonts w:eastAsia="Times New Roman" w:cs="Times New Roman"/>
          <w:szCs w:val="24"/>
        </w:rPr>
        <w:t xml:space="preserve"> λοιπόν: α) η τέταρτη με αριθμό 846/29-6-2022 επίκαιρη ε</w:t>
      </w:r>
      <w:r w:rsidRPr="003E6B68">
        <w:rPr>
          <w:rFonts w:eastAsia="Times New Roman" w:cs="Times New Roman"/>
          <w:szCs w:val="24"/>
        </w:rPr>
        <w:t xml:space="preserve">ρώτηση </w:t>
      </w:r>
      <w:r>
        <w:rPr>
          <w:rFonts w:eastAsia="Times New Roman" w:cs="Times New Roman"/>
          <w:szCs w:val="24"/>
        </w:rPr>
        <w:t xml:space="preserve">πρώτου κύκλου </w:t>
      </w:r>
      <w:r w:rsidRPr="003E6B68">
        <w:rPr>
          <w:rFonts w:eastAsia="Times New Roman" w:cs="Times New Roman"/>
          <w:szCs w:val="24"/>
        </w:rPr>
        <w:t>της Η</w:t>
      </w:r>
      <w:r>
        <w:rPr>
          <w:rFonts w:eastAsia="Times New Roman" w:cs="Times New Roman"/>
          <w:szCs w:val="24"/>
        </w:rPr>
        <w:t>΄</w:t>
      </w:r>
      <w:r w:rsidRPr="003E6B68">
        <w:rPr>
          <w:rFonts w:eastAsia="Times New Roman" w:cs="Times New Roman"/>
          <w:szCs w:val="24"/>
        </w:rPr>
        <w:t xml:space="preserve"> Αντιπροέδρου της Βουλής και Βουλευτού Β3 Νότιου </w:t>
      </w:r>
      <w:r>
        <w:rPr>
          <w:rFonts w:eastAsia="Times New Roman" w:cs="Times New Roman"/>
          <w:szCs w:val="24"/>
        </w:rPr>
        <w:t>Τομέα Αθηνών του ΜέΡΑ25 κ</w:t>
      </w:r>
      <w:r>
        <w:rPr>
          <w:rFonts w:eastAsia="Times New Roman" w:cs="Times New Roman"/>
          <w:szCs w:val="24"/>
        </w:rPr>
        <w:t>.</w:t>
      </w:r>
      <w:r>
        <w:rPr>
          <w:rFonts w:eastAsia="Times New Roman" w:cs="Times New Roman"/>
          <w:szCs w:val="24"/>
        </w:rPr>
        <w:t xml:space="preserve"> </w:t>
      </w:r>
      <w:r w:rsidRPr="003E6B68">
        <w:rPr>
          <w:rFonts w:eastAsia="Times New Roman" w:cs="Times New Roman"/>
          <w:bCs/>
          <w:szCs w:val="24"/>
        </w:rPr>
        <w:t>Σοφίας Σακοράφα</w:t>
      </w:r>
      <w:r w:rsidRPr="00E77D1E">
        <w:rPr>
          <w:rFonts w:eastAsia="Times New Roman" w:cs="Times New Roman"/>
          <w:bCs/>
          <w:szCs w:val="24"/>
        </w:rPr>
        <w:t xml:space="preserve"> </w:t>
      </w:r>
      <w:r w:rsidRPr="003E6B68">
        <w:rPr>
          <w:rFonts w:eastAsia="Times New Roman" w:cs="Times New Roman"/>
          <w:szCs w:val="24"/>
        </w:rPr>
        <w:t>προς την Υπ</w:t>
      </w:r>
      <w:r w:rsidRPr="003E6B68">
        <w:rPr>
          <w:rFonts w:eastAsia="Times New Roman" w:cs="Times New Roman"/>
          <w:szCs w:val="24"/>
        </w:rPr>
        <w:t>ουργό</w:t>
      </w:r>
      <w:r w:rsidRPr="00E77D1E">
        <w:rPr>
          <w:rFonts w:eastAsia="Times New Roman" w:cs="Times New Roman"/>
          <w:szCs w:val="24"/>
        </w:rPr>
        <w:t xml:space="preserve"> </w:t>
      </w:r>
      <w:r w:rsidRPr="003E6B68">
        <w:rPr>
          <w:rFonts w:eastAsia="Times New Roman" w:cs="Times New Roman"/>
          <w:bCs/>
          <w:szCs w:val="24"/>
        </w:rPr>
        <w:t>Παιδείας και Θρησκευμάτων,</w:t>
      </w:r>
      <w:r>
        <w:rPr>
          <w:rFonts w:eastAsia="Times New Roman" w:cs="Times New Roman"/>
          <w:szCs w:val="24"/>
        </w:rPr>
        <w:t xml:space="preserve"> </w:t>
      </w:r>
      <w:r w:rsidRPr="003E6B68">
        <w:rPr>
          <w:rFonts w:eastAsia="Times New Roman" w:cs="Times New Roman"/>
          <w:szCs w:val="24"/>
        </w:rPr>
        <w:t>με θέμα: «Απαράδεκτη πρωτοφανής μεθοδολογία ποινικών διώξεων κατά φοιτητών»</w:t>
      </w:r>
      <w:r>
        <w:rPr>
          <w:rFonts w:eastAsia="Times New Roman" w:cs="Times New Roman"/>
          <w:szCs w:val="24"/>
        </w:rPr>
        <w:t xml:space="preserve"> β) η πέμπτη με αριθμό 854/1-7-2022 επίκαιρη ε</w:t>
      </w:r>
      <w:r w:rsidRPr="003E6B68">
        <w:rPr>
          <w:rFonts w:eastAsia="Times New Roman" w:cs="Times New Roman"/>
          <w:szCs w:val="24"/>
        </w:rPr>
        <w:t xml:space="preserve">ρώτηση </w:t>
      </w:r>
      <w:r>
        <w:rPr>
          <w:rFonts w:eastAsia="Times New Roman" w:cs="Times New Roman"/>
          <w:szCs w:val="24"/>
        </w:rPr>
        <w:t xml:space="preserve">δευτέρου κύκλου </w:t>
      </w:r>
      <w:r w:rsidRPr="003E6B68">
        <w:rPr>
          <w:rFonts w:eastAsia="Times New Roman" w:cs="Times New Roman"/>
          <w:szCs w:val="24"/>
        </w:rPr>
        <w:t>του Βουλευτή</w:t>
      </w:r>
      <w:r w:rsidRPr="00E77D1E">
        <w:rPr>
          <w:rFonts w:eastAsia="Times New Roman" w:cs="Times New Roman"/>
          <w:szCs w:val="24"/>
        </w:rPr>
        <w:t xml:space="preserve"> </w:t>
      </w:r>
      <w:r w:rsidRPr="003E6B68">
        <w:rPr>
          <w:rFonts w:eastAsia="Times New Roman" w:cs="Times New Roman"/>
          <w:szCs w:val="24"/>
        </w:rPr>
        <w:t>Α’ Αθηνών του Συνασπι</w:t>
      </w:r>
      <w:r>
        <w:rPr>
          <w:rFonts w:eastAsia="Times New Roman" w:cs="Times New Roman"/>
          <w:szCs w:val="24"/>
        </w:rPr>
        <w:t xml:space="preserve">σμού </w:t>
      </w:r>
      <w:r>
        <w:rPr>
          <w:rFonts w:eastAsia="Times New Roman" w:cs="Times New Roman"/>
          <w:szCs w:val="24"/>
        </w:rPr>
        <w:lastRenderedPageBreak/>
        <w:t xml:space="preserve">Ριζοσπαστικής Αριστεράς κ. </w:t>
      </w:r>
      <w:r w:rsidRPr="003E6B68">
        <w:rPr>
          <w:rFonts w:eastAsia="Times New Roman" w:cs="Times New Roman"/>
          <w:bCs/>
          <w:szCs w:val="24"/>
        </w:rPr>
        <w:t>Νικόλαου Φίλη</w:t>
      </w:r>
      <w:r w:rsidRPr="00E77D1E">
        <w:rPr>
          <w:rFonts w:eastAsia="Times New Roman" w:cs="Times New Roman"/>
          <w:bCs/>
          <w:szCs w:val="24"/>
        </w:rPr>
        <w:t xml:space="preserve"> </w:t>
      </w:r>
      <w:r w:rsidRPr="003E6B68">
        <w:rPr>
          <w:rFonts w:eastAsia="Times New Roman" w:cs="Times New Roman"/>
          <w:szCs w:val="24"/>
        </w:rPr>
        <w:t>προς την</w:t>
      </w:r>
      <w:r>
        <w:rPr>
          <w:rFonts w:eastAsia="Times New Roman" w:cs="Times New Roman"/>
          <w:szCs w:val="24"/>
        </w:rPr>
        <w:t xml:space="preserve"> Υπουργό </w:t>
      </w:r>
      <w:r w:rsidRPr="003E6B68">
        <w:rPr>
          <w:rFonts w:eastAsia="Times New Roman" w:cs="Times New Roman"/>
          <w:bCs/>
          <w:szCs w:val="24"/>
        </w:rPr>
        <w:t>Παιδείας και Θρησκευμάτων,</w:t>
      </w:r>
      <w:r>
        <w:rPr>
          <w:rFonts w:eastAsia="Times New Roman" w:cs="Times New Roman"/>
          <w:szCs w:val="24"/>
        </w:rPr>
        <w:t xml:space="preserve"> </w:t>
      </w:r>
      <w:r w:rsidRPr="003E6B68">
        <w:rPr>
          <w:rFonts w:eastAsia="Times New Roman" w:cs="Times New Roman"/>
          <w:szCs w:val="24"/>
        </w:rPr>
        <w:t xml:space="preserve">με θέμα: «Θα επιμείνει η </w:t>
      </w:r>
      <w:r>
        <w:rPr>
          <w:rFonts w:eastAsia="Times New Roman" w:cs="Times New Roman"/>
          <w:szCs w:val="24"/>
        </w:rPr>
        <w:t>Υ</w:t>
      </w:r>
      <w:r w:rsidRPr="003E6B68">
        <w:rPr>
          <w:rFonts w:eastAsia="Times New Roman" w:cs="Times New Roman"/>
          <w:szCs w:val="24"/>
        </w:rPr>
        <w:t xml:space="preserve">πουργός Παιδείας να διώκει ως </w:t>
      </w:r>
      <w:r>
        <w:rPr>
          <w:rFonts w:eastAsia="Times New Roman" w:cs="Times New Roman"/>
          <w:szCs w:val="24"/>
        </w:rPr>
        <w:t xml:space="preserve">  «</w:t>
      </w:r>
      <w:r w:rsidRPr="003E6B68">
        <w:rPr>
          <w:rFonts w:eastAsia="Times New Roman" w:cs="Times New Roman"/>
          <w:szCs w:val="24"/>
        </w:rPr>
        <w:t>κακούργους</w:t>
      </w:r>
      <w:r>
        <w:rPr>
          <w:rFonts w:eastAsia="Times New Roman" w:cs="Times New Roman"/>
          <w:szCs w:val="24"/>
        </w:rPr>
        <w:t>»</w:t>
      </w:r>
      <w:r w:rsidRPr="003E6B68">
        <w:rPr>
          <w:rFonts w:eastAsia="Times New Roman" w:cs="Times New Roman"/>
          <w:szCs w:val="24"/>
        </w:rPr>
        <w:t xml:space="preserve"> τους συνδικαλιστές φοιτητές του Πολυτεχνείου Κρήτης ή θα αναλογιστεί τις ευθύνες της και θα αποσύρει τη μηνυτήρια αναφορά εναντίον τους;»</w:t>
      </w:r>
      <w:r>
        <w:rPr>
          <w:rFonts w:eastAsia="Times New Roman" w:cs="Times New Roman"/>
          <w:szCs w:val="24"/>
        </w:rPr>
        <w:t xml:space="preserve"> και γ) η ενδέκατη με αριθμό 868/4-7-2022 επίκαιρη ε</w:t>
      </w:r>
      <w:r w:rsidRPr="003E6B68">
        <w:rPr>
          <w:rFonts w:eastAsia="Times New Roman" w:cs="Times New Roman"/>
          <w:szCs w:val="24"/>
        </w:rPr>
        <w:t xml:space="preserve">ρώτηση </w:t>
      </w:r>
      <w:r>
        <w:rPr>
          <w:rFonts w:eastAsia="Times New Roman" w:cs="Times New Roman"/>
          <w:szCs w:val="24"/>
        </w:rPr>
        <w:t>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Ηρακλείου</w:t>
      </w:r>
      <w:r w:rsidRPr="003E6B68">
        <w:rPr>
          <w:rFonts w:eastAsia="Times New Roman" w:cs="Times New Roman"/>
          <w:szCs w:val="24"/>
        </w:rPr>
        <w:t xml:space="preserve"> του Κομ</w:t>
      </w:r>
      <w:r>
        <w:rPr>
          <w:rFonts w:eastAsia="Times New Roman" w:cs="Times New Roman"/>
          <w:szCs w:val="24"/>
        </w:rPr>
        <w:t>μουνιστικού Κόμματος Ελλάδ</w:t>
      </w:r>
      <w:r>
        <w:rPr>
          <w:rFonts w:eastAsia="Times New Roman" w:cs="Times New Roman"/>
          <w:szCs w:val="24"/>
        </w:rPr>
        <w:t>α</w:t>
      </w:r>
      <w:r>
        <w:rPr>
          <w:rFonts w:eastAsia="Times New Roman" w:cs="Times New Roman"/>
          <w:szCs w:val="24"/>
        </w:rPr>
        <w:t xml:space="preserve">ς κ. </w:t>
      </w:r>
      <w:r w:rsidRPr="003E6B68">
        <w:rPr>
          <w:rFonts w:eastAsia="Times New Roman" w:cs="Times New Roman"/>
          <w:bCs/>
          <w:szCs w:val="24"/>
        </w:rPr>
        <w:t xml:space="preserve">Εμμανουήλ </w:t>
      </w:r>
      <w:r w:rsidRPr="00E77D1E">
        <w:rPr>
          <w:rFonts w:eastAsia="Times New Roman" w:cs="Times New Roman"/>
          <w:bCs/>
          <w:szCs w:val="24"/>
        </w:rPr>
        <w:t xml:space="preserve">Συντυχάκη </w:t>
      </w:r>
      <w:r w:rsidRPr="00E77D1E">
        <w:rPr>
          <w:rFonts w:eastAsia="Times New Roman" w:cs="Times New Roman"/>
          <w:szCs w:val="24"/>
        </w:rPr>
        <w:t>προς</w:t>
      </w:r>
      <w:r>
        <w:rPr>
          <w:rFonts w:eastAsia="Times New Roman" w:cs="Times New Roman"/>
          <w:szCs w:val="24"/>
        </w:rPr>
        <w:t xml:space="preserve"> την Υπουργό </w:t>
      </w:r>
      <w:r w:rsidRPr="003E6B68">
        <w:rPr>
          <w:rFonts w:eastAsia="Times New Roman" w:cs="Times New Roman"/>
          <w:bCs/>
          <w:szCs w:val="24"/>
        </w:rPr>
        <w:t>Παιδείας και Θρησκευμάτων,</w:t>
      </w:r>
      <w:r w:rsidRPr="00E77D1E">
        <w:rPr>
          <w:rFonts w:eastAsia="Times New Roman" w:cs="Times New Roman"/>
          <w:bCs/>
          <w:szCs w:val="24"/>
        </w:rPr>
        <w:t xml:space="preserve"> </w:t>
      </w:r>
      <w:r w:rsidRPr="003E6B68">
        <w:rPr>
          <w:rFonts w:eastAsia="Times New Roman" w:cs="Times New Roman"/>
          <w:szCs w:val="24"/>
        </w:rPr>
        <w:t>με θέμα: «Να αποσυρθούν οι κατηγορίες και να σταματήσει</w:t>
      </w:r>
      <w:r w:rsidRPr="003E6B68">
        <w:rPr>
          <w:rFonts w:eastAsia="Times New Roman" w:cs="Times New Roman"/>
          <w:szCs w:val="24"/>
        </w:rPr>
        <w:t xml:space="preserve"> άμεσα η δίωξη των </w:t>
      </w:r>
      <w:r>
        <w:rPr>
          <w:rFonts w:eastAsia="Times New Roman" w:cs="Times New Roman"/>
          <w:szCs w:val="24"/>
        </w:rPr>
        <w:t>οκτώ</w:t>
      </w:r>
      <w:r w:rsidRPr="003E6B68">
        <w:rPr>
          <w:rFonts w:eastAsia="Times New Roman" w:cs="Times New Roman"/>
          <w:szCs w:val="24"/>
        </w:rPr>
        <w:t xml:space="preserve"> φοιτητών συνδικαλιστών του Πολυτεχνείου Κρήτης»</w:t>
      </w:r>
      <w:r>
        <w:rPr>
          <w:rFonts w:eastAsia="Times New Roman" w:cs="Times New Roman"/>
          <w:szCs w:val="24"/>
        </w:rPr>
        <w:t>.</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5"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Θα ξεκινήσουμε από την κ</w:t>
      </w:r>
      <w:r>
        <w:rPr>
          <w:rFonts w:eastAsia="Times New Roman" w:cs="Times New Roman"/>
          <w:szCs w:val="24"/>
        </w:rPr>
        <w:t>.</w:t>
      </w:r>
      <w:r>
        <w:rPr>
          <w:rFonts w:eastAsia="Times New Roman" w:cs="Times New Roman"/>
          <w:szCs w:val="24"/>
        </w:rPr>
        <w:t xml:space="preserve"> Σακοράφα, την οποία θα παρακαλέσω να τηρήσει τους χρόνους. Όταν έχω περιθώριο, σας αφήνω. Όλοι να το σεβαστείτε αυτό γιατί και οι τρεις και ο κ. Συντυχάκης κ</w:t>
      </w:r>
      <w:r>
        <w:rPr>
          <w:rFonts w:eastAsia="Times New Roman" w:cs="Times New Roman"/>
          <w:szCs w:val="24"/>
        </w:rPr>
        <w:t>αι ο κ. Φίλης και εσείς πάντα ξεφεύγετε.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Ορίστε, κυρία Σακοράφα, έχετε δύο λεπτά για το ξεκίνημά σας.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7" w:author="Σπανός Γεώργιος" w:date="2022-10-04T10:45:00Z">
          <w:pPr>
            <w:autoSpaceDE w:val="0"/>
            <w:autoSpaceDN w:val="0"/>
            <w:adjustRightInd w:val="0"/>
            <w:spacing w:line="600" w:lineRule="auto"/>
            <w:ind w:firstLine="720"/>
            <w:jc w:val="both"/>
          </w:pPr>
        </w:pPrChange>
      </w:pPr>
      <w:r w:rsidRPr="00C64F5A">
        <w:rPr>
          <w:rFonts w:eastAsia="Times New Roman" w:cs="Times New Roman"/>
          <w:b/>
          <w:szCs w:val="24"/>
        </w:rPr>
        <w:t>ΣΟΦΙΑ ΣΑΚΟΡΑΦΑ (Η΄ Αντιπρόεδρος της Βουλής):</w:t>
      </w:r>
      <w:r>
        <w:rPr>
          <w:rFonts w:eastAsia="Times New Roman" w:cs="Times New Roman"/>
          <w:szCs w:val="24"/>
        </w:rPr>
        <w:t xml:space="preserve"> Κύριε Πρόεδρε, δεν ξεφεύγω εύκολα εγώ, αλλά μπορεί και να μου δώσετε μερικά δευτερόλεπτα σήμερα αν μου μηδενί</w:t>
      </w:r>
      <w:r>
        <w:rPr>
          <w:rFonts w:eastAsia="Times New Roman" w:cs="Times New Roman"/>
          <w:szCs w:val="24"/>
        </w:rPr>
        <w:t>σετε τον χρόνο και ξεκινήσω τώρα.</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8"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Το </w:t>
      </w:r>
      <w:proofErr w:type="spellStart"/>
      <w:r>
        <w:rPr>
          <w:rFonts w:eastAsia="Times New Roman"/>
          <w:bCs/>
          <w:szCs w:val="24"/>
          <w:lang w:eastAsia="zh-CN"/>
        </w:rPr>
        <w:t>προλαμβάνειν</w:t>
      </w:r>
      <w:proofErr w:type="spellEnd"/>
      <w:r>
        <w:rPr>
          <w:rFonts w:eastAsia="Times New Roman" w:cs="Times New Roman"/>
          <w:szCs w:val="24"/>
        </w:rPr>
        <w:t xml:space="preserve"> μου αρέσει εμένα!</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19" w:author="Σπανός Γεώργιος" w:date="2022-10-04T10:45:00Z">
          <w:pPr>
            <w:autoSpaceDE w:val="0"/>
            <w:autoSpaceDN w:val="0"/>
            <w:adjustRightInd w:val="0"/>
            <w:spacing w:line="600" w:lineRule="auto"/>
            <w:ind w:firstLine="720"/>
            <w:jc w:val="both"/>
          </w:pPr>
        </w:pPrChange>
      </w:pPr>
      <w:r w:rsidRPr="00C64F5A">
        <w:rPr>
          <w:rFonts w:eastAsia="Times New Roman" w:cs="Times New Roman"/>
          <w:b/>
          <w:szCs w:val="24"/>
        </w:rPr>
        <w:lastRenderedPageBreak/>
        <w:t>ΣΟΦΙΑ ΣΑΚΟΡΑΦΑ (Η΄ Αντιπρόεδρος της Βουλής):</w:t>
      </w:r>
      <w:r>
        <w:rPr>
          <w:rFonts w:eastAsia="Times New Roman" w:cs="Times New Roman"/>
          <w:szCs w:val="24"/>
        </w:rPr>
        <w:t xml:space="preserve"> Ευχαριστώ πολύ!</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20" w:author="Σπανός Γεώργιος" w:date="2022-10-04T10:45:00Z">
          <w:pPr>
            <w:autoSpaceDE w:val="0"/>
            <w:autoSpaceDN w:val="0"/>
            <w:adjustRightInd w:val="0"/>
            <w:spacing w:line="600" w:lineRule="auto"/>
            <w:ind w:firstLine="720"/>
            <w:jc w:val="both"/>
          </w:pPr>
        </w:pPrChange>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Καλή εβδομάδα να έχετε. Καλησπέρα σας.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2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Ορίστε, έχετε τον λόγο.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22" w:author="Σπανός Γεώργιος" w:date="2022-10-04T10:45:00Z">
          <w:pPr>
            <w:autoSpaceDE w:val="0"/>
            <w:autoSpaceDN w:val="0"/>
            <w:adjustRightInd w:val="0"/>
            <w:spacing w:line="600" w:lineRule="auto"/>
            <w:ind w:firstLine="720"/>
            <w:jc w:val="both"/>
          </w:pPr>
        </w:pPrChange>
      </w:pPr>
      <w:r>
        <w:rPr>
          <w:rFonts w:eastAsia="Times New Roman" w:cs="Times New Roman"/>
          <w:b/>
          <w:szCs w:val="24"/>
        </w:rPr>
        <w:t>ΣΟΦΙΑ ΣΑΚΟΡΑΦΑ (Η΄ Αντιπρόεδρος της Βουλής):</w:t>
      </w:r>
      <w:r>
        <w:rPr>
          <w:rFonts w:eastAsia="Times New Roman" w:cs="Times New Roman"/>
          <w:szCs w:val="24"/>
        </w:rPr>
        <w:t xml:space="preserve"> Επίσης.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2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Κύριε Υπουργέ, η ερώτησή μου αφορά στο θέμα της διαδικασίας ποινικής δίωξης σε βάρος οχτώ φοιτητών, φοιτητριών του Πολυτεχνείου της Κρήτης. Φέρεται να συμμετείχαν σε κινητοποίηση σε μια προγραμματισμένη παράσταση διαμαρτυρίας του φοιτητικού </w:t>
      </w:r>
      <w:r>
        <w:rPr>
          <w:rFonts w:eastAsia="Times New Roman" w:cs="Times New Roman"/>
          <w:szCs w:val="24"/>
        </w:rPr>
        <w:t>Σ</w:t>
      </w:r>
      <w:r>
        <w:rPr>
          <w:rFonts w:eastAsia="Times New Roman" w:cs="Times New Roman"/>
          <w:szCs w:val="24"/>
        </w:rPr>
        <w:t>υλλόγου Ηλεκτρ</w:t>
      </w:r>
      <w:r>
        <w:rPr>
          <w:rFonts w:eastAsia="Times New Roman" w:cs="Times New Roman"/>
          <w:szCs w:val="24"/>
        </w:rPr>
        <w:t xml:space="preserve">ολόγων-Μηχανολόγων και Μηχανικών Υπολογιστών του περασμένου Οκτωβρίου. Μεταξύ τους βέβαια ήταν και πρόεδροι φοιτητικών συλλόγων.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52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Εδώ είχαμε κάτι -θα μου επιτρέψετε να πω- πρωτοφανές, μια αυτοπρόσωπη μηνυτήρια αναφορά της ίδιας της Υπουργού που απευθύνεται</w:t>
      </w:r>
      <w:r>
        <w:rPr>
          <w:rFonts w:eastAsia="Times New Roman" w:cs="Times New Roman"/>
          <w:szCs w:val="24"/>
        </w:rPr>
        <w:t xml:space="preserve"> στους λειτουργούς της δικαιοσύνης με το βάρος και το κύρος της κυβερνητικής εξουσίας. </w:t>
      </w:r>
    </w:p>
    <w:p w:rsidR="00785B97" w:rsidRDefault="00C57472" w:rsidP="007A29E9">
      <w:pPr>
        <w:spacing w:after="0" w:line="600" w:lineRule="auto"/>
        <w:ind w:firstLine="720"/>
        <w:jc w:val="both"/>
        <w:rPr>
          <w:rFonts w:eastAsia="Times New Roman" w:cs="Times New Roman"/>
          <w:szCs w:val="24"/>
        </w:rPr>
        <w:pPrChange w:id="525" w:author="Σπανός Γεώργιος" w:date="2022-10-04T10:45:00Z">
          <w:pPr>
            <w:spacing w:line="600" w:lineRule="auto"/>
            <w:ind w:firstLine="720"/>
            <w:jc w:val="both"/>
          </w:pPr>
        </w:pPrChange>
      </w:pPr>
      <w:r>
        <w:rPr>
          <w:rFonts w:eastAsia="Times New Roman" w:cs="Times New Roman"/>
          <w:szCs w:val="24"/>
        </w:rPr>
        <w:t xml:space="preserve">Με βάση αυτή την υπουργική μήνυση αντιμετωπίζουν </w:t>
      </w:r>
      <w:r>
        <w:rPr>
          <w:rFonts w:eastAsia="Times New Roman" w:cs="Times New Roman"/>
          <w:szCs w:val="24"/>
        </w:rPr>
        <w:t>-</w:t>
      </w:r>
      <w:r>
        <w:rPr>
          <w:rFonts w:eastAsia="Times New Roman" w:cs="Times New Roman"/>
          <w:szCs w:val="24"/>
        </w:rPr>
        <w:t xml:space="preserve">αν είναι δυνατόν, κύριε Πρόεδρε- κατηγορία για κακούργημα. Κατηγορούνται </w:t>
      </w:r>
      <w:r>
        <w:rPr>
          <w:rFonts w:eastAsia="Times New Roman" w:cs="Times New Roman"/>
          <w:szCs w:val="24"/>
        </w:rPr>
        <w:t>για</w:t>
      </w:r>
      <w:r>
        <w:rPr>
          <w:rFonts w:eastAsia="Times New Roman" w:cs="Times New Roman"/>
          <w:szCs w:val="24"/>
        </w:rPr>
        <w:t xml:space="preserve"> αρπαγή κατά συναυτουργία και μάλιστα, με </w:t>
      </w:r>
      <w:r>
        <w:rPr>
          <w:rFonts w:eastAsia="Times New Roman" w:cs="Times New Roman"/>
          <w:szCs w:val="24"/>
        </w:rPr>
        <w:t xml:space="preserve">διακεκριμένη μορφή και διατάραξη οικιακής ειρήνης. Απειλούνται σε βάρος τους ποινές δεκαετούς κάθειρξης και η </w:t>
      </w:r>
      <w:r>
        <w:rPr>
          <w:rFonts w:eastAsia="Times New Roman" w:cs="Times New Roman"/>
          <w:szCs w:val="24"/>
        </w:rPr>
        <w:lastRenderedPageBreak/>
        <w:t>κατασκευή κατηγορίας που θέλει να μετατρέψει μια παράσταση διαμαρτυρίας σε ομηρία και αρπαγή, υπερβαίνει, κατά την άποψή μου- κάθε εύλογο όριο νομ</w:t>
      </w:r>
      <w:r>
        <w:rPr>
          <w:rFonts w:eastAsia="Times New Roman" w:cs="Times New Roman"/>
          <w:szCs w:val="24"/>
        </w:rPr>
        <w:t>ιμότητα</w:t>
      </w:r>
      <w:r>
        <w:rPr>
          <w:rFonts w:eastAsia="Times New Roman" w:cs="Times New Roman"/>
          <w:szCs w:val="24"/>
        </w:rPr>
        <w:t>ς</w:t>
      </w:r>
      <w:r>
        <w:rPr>
          <w:rFonts w:eastAsia="Times New Roman" w:cs="Times New Roman"/>
          <w:szCs w:val="24"/>
        </w:rPr>
        <w:t xml:space="preserve"> ή υπεράσπισης του δικαίου.  </w:t>
      </w:r>
    </w:p>
    <w:p w:rsidR="00785B97" w:rsidRDefault="00C57472" w:rsidP="007A29E9">
      <w:pPr>
        <w:spacing w:after="0" w:line="600" w:lineRule="auto"/>
        <w:ind w:firstLine="720"/>
        <w:jc w:val="both"/>
        <w:rPr>
          <w:rFonts w:eastAsia="Times New Roman" w:cs="Times New Roman"/>
          <w:szCs w:val="24"/>
        </w:rPr>
        <w:pPrChange w:id="526" w:author="Σπανός Γεώργιος" w:date="2022-10-04T10:45:00Z">
          <w:pPr>
            <w:spacing w:line="600" w:lineRule="auto"/>
            <w:ind w:firstLine="720"/>
            <w:jc w:val="both"/>
          </w:pPr>
        </w:pPrChange>
      </w:pPr>
      <w:r>
        <w:rPr>
          <w:rFonts w:eastAsia="Times New Roman" w:cs="Times New Roman"/>
          <w:szCs w:val="24"/>
        </w:rPr>
        <w:t>Εδώ έχουμε</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μια πρωτοφανή επιχείρηση τρομοκράτησης των φοιτητών, φοιτητριών ή και οποιουδήποτε άλλου διαφωνεί με την κυβερνητική πολιτική και θέλει να εκφράσει την αντίθεσή του και να αγωνιστεί εναντίον της. </w:t>
      </w:r>
      <w:r>
        <w:rPr>
          <w:rFonts w:eastAsia="Times New Roman" w:cs="Times New Roman"/>
          <w:szCs w:val="24"/>
        </w:rPr>
        <w:t>Αυτό απέχει πολύ από κάθε διαλογική δημοκρατική διαδικασία και υπερβαίνει κατάφ</w:t>
      </w:r>
      <w:r>
        <w:rPr>
          <w:rFonts w:eastAsia="Times New Roman" w:cs="Times New Roman"/>
          <w:szCs w:val="24"/>
        </w:rPr>
        <w:t>ω</w:t>
      </w:r>
      <w:r>
        <w:rPr>
          <w:rFonts w:eastAsia="Times New Roman" w:cs="Times New Roman"/>
          <w:szCs w:val="24"/>
        </w:rPr>
        <w:t>ρα το αποδεκτό μέτρο μεθοδολογίας για την επιβολή της όποιας κυβερνητικής πολιτικής.</w:t>
      </w:r>
    </w:p>
    <w:p w:rsidR="00785B97" w:rsidRDefault="00C57472" w:rsidP="007A29E9">
      <w:pPr>
        <w:spacing w:after="0" w:line="600" w:lineRule="auto"/>
        <w:ind w:firstLine="720"/>
        <w:jc w:val="both"/>
        <w:rPr>
          <w:rFonts w:eastAsia="Times New Roman" w:cs="Times New Roman"/>
          <w:szCs w:val="24"/>
        </w:rPr>
        <w:pPrChange w:id="527" w:author="Σπανός Γεώργιος" w:date="2022-10-04T10:45:00Z">
          <w:pPr>
            <w:spacing w:line="600" w:lineRule="auto"/>
            <w:ind w:firstLine="720"/>
            <w:jc w:val="both"/>
          </w:pPr>
        </w:pPrChange>
      </w:pPr>
      <w:r>
        <w:rPr>
          <w:rFonts w:eastAsia="Times New Roman" w:cs="Times New Roman"/>
          <w:szCs w:val="24"/>
        </w:rPr>
        <w:t>Δυστυχώς, η μεθόδευση της νομιμοφανούς ποινικής αντιμετώπισης δεν αποτελεί ιστορική πρωτοτυ</w:t>
      </w:r>
      <w:r>
        <w:rPr>
          <w:rFonts w:eastAsia="Times New Roman" w:cs="Times New Roman"/>
          <w:szCs w:val="24"/>
        </w:rPr>
        <w:t>πία. Το ελληνικό κράτος έχει ένα βαρύ παρελθόν στην ποινικοποίηση των κοινωνικών αντιδράσεων και των πολιτικών αντιθέσεων από την εποχή του ιδιώνυμου του Βενιζέλου και της δικτατορίας του Μεταξά, μέχρι το εκδικητικό μετεμφυλιακό κράτος και την επτάχρονη δι</w:t>
      </w:r>
      <w:r>
        <w:rPr>
          <w:rFonts w:eastAsia="Times New Roman" w:cs="Times New Roman"/>
          <w:szCs w:val="24"/>
        </w:rPr>
        <w:t xml:space="preserve">κτατορία. </w:t>
      </w:r>
    </w:p>
    <w:p w:rsidR="00785B97" w:rsidRDefault="00C57472" w:rsidP="007A29E9">
      <w:pPr>
        <w:spacing w:after="0" w:line="600" w:lineRule="auto"/>
        <w:ind w:firstLine="720"/>
        <w:jc w:val="both"/>
        <w:rPr>
          <w:rFonts w:eastAsia="Times New Roman" w:cs="Times New Roman"/>
          <w:szCs w:val="24"/>
        </w:rPr>
        <w:pPrChange w:id="528" w:author="Σπανός Γεώργιος" w:date="2022-10-04T10:45:00Z">
          <w:pPr>
            <w:spacing w:line="600" w:lineRule="auto"/>
            <w:ind w:firstLine="720"/>
            <w:jc w:val="both"/>
          </w:pPr>
        </w:pPrChange>
      </w:pPr>
      <w:r>
        <w:rPr>
          <w:rFonts w:eastAsia="Times New Roman" w:cs="Times New Roman"/>
          <w:szCs w:val="24"/>
        </w:rPr>
        <w:t xml:space="preserve">Όμως, αυτό το παρελθόν αυτές τις πολιτικές μεθόδους, υποτίθεται ότι η κυβερνώσα παράταξη τις είχε προ πολλού αποκηρύξει. </w:t>
      </w:r>
    </w:p>
    <w:p w:rsidR="00785B97" w:rsidRDefault="00C57472" w:rsidP="007A29E9">
      <w:pPr>
        <w:spacing w:after="0" w:line="600" w:lineRule="auto"/>
        <w:ind w:firstLine="720"/>
        <w:jc w:val="both"/>
        <w:rPr>
          <w:rFonts w:eastAsia="Times New Roman" w:cs="Times New Roman"/>
          <w:szCs w:val="24"/>
        </w:rPr>
        <w:pPrChange w:id="529" w:author="Σπανός Γεώργιος" w:date="2022-10-04T10:45:00Z">
          <w:pPr>
            <w:spacing w:line="600" w:lineRule="auto"/>
            <w:ind w:firstLine="720"/>
            <w:jc w:val="both"/>
          </w:pPr>
        </w:pPrChange>
      </w:pPr>
      <w:r>
        <w:rPr>
          <w:rFonts w:eastAsia="Times New Roman" w:cs="Times New Roman"/>
          <w:szCs w:val="24"/>
        </w:rPr>
        <w:t>Για τους λόγους ερωτάστε, κυρία Υπουργέ: Υπάρχει κυβερνητική πρόθεση να εξετάσετε την εφαρμογή της απαράδεκτης μεθοδολογίας</w:t>
      </w:r>
      <w:r>
        <w:rPr>
          <w:rFonts w:eastAsia="Times New Roman" w:cs="Times New Roman"/>
          <w:szCs w:val="24"/>
        </w:rPr>
        <w:t xml:space="preserve"> σύγκρουσης με την κοινωνία μέσω ποινικών διώξεων; Σκοπεύετε να προβείτε </w:t>
      </w:r>
      <w:r>
        <w:rPr>
          <w:rFonts w:eastAsia="Times New Roman" w:cs="Times New Roman"/>
          <w:szCs w:val="24"/>
        </w:rPr>
        <w:lastRenderedPageBreak/>
        <w:t>στις αναγκαίες ενέργειες για να αποτρέψετε τη συνέχιση της εκφοβιστικής διαδικασίας διώξεων κατά των φοιτητών της Κρήτης ή θα επιμείνετε στη κλιμάκωση της σύγκρουσης; Και τέλος, τι θα</w:t>
      </w:r>
      <w:r>
        <w:rPr>
          <w:rFonts w:eastAsia="Times New Roman" w:cs="Times New Roman"/>
          <w:szCs w:val="24"/>
        </w:rPr>
        <w:t xml:space="preserve"> κάνετε με τον καθηγητή ο οποίος απειλεί με </w:t>
      </w:r>
      <w:proofErr w:type="spellStart"/>
      <w:r>
        <w:rPr>
          <w:rFonts w:eastAsia="Times New Roman" w:cs="Times New Roman"/>
          <w:szCs w:val="24"/>
        </w:rPr>
        <w:t>εκδιωγμό</w:t>
      </w:r>
      <w:proofErr w:type="spellEnd"/>
      <w:r>
        <w:rPr>
          <w:rFonts w:eastAsia="Times New Roman" w:cs="Times New Roman"/>
          <w:szCs w:val="24"/>
        </w:rPr>
        <w:t xml:space="preserve"> των φοιτητών από τη σχολή; </w:t>
      </w:r>
    </w:p>
    <w:p w:rsidR="00785B97" w:rsidRDefault="00C57472" w:rsidP="007A29E9">
      <w:pPr>
        <w:spacing w:after="0" w:line="600" w:lineRule="auto"/>
        <w:ind w:firstLine="720"/>
        <w:jc w:val="both"/>
        <w:rPr>
          <w:rFonts w:eastAsia="Times New Roman" w:cs="Times New Roman"/>
          <w:szCs w:val="24"/>
        </w:rPr>
        <w:pPrChange w:id="530" w:author="Σπανός Γεώργιος" w:date="2022-10-04T10:45:00Z">
          <w:pPr>
            <w:spacing w:line="600" w:lineRule="auto"/>
            <w:ind w:firstLine="720"/>
            <w:jc w:val="both"/>
          </w:pPr>
        </w:pPrChange>
      </w:pPr>
      <w:r>
        <w:rPr>
          <w:rFonts w:eastAsia="Times New Roman" w:cs="Times New Roman"/>
          <w:szCs w:val="24"/>
        </w:rPr>
        <w:t xml:space="preserve">Ευχαριστώ πολύ. </w:t>
      </w:r>
    </w:p>
    <w:p w:rsidR="00785B97" w:rsidRDefault="00C57472" w:rsidP="007A29E9">
      <w:pPr>
        <w:spacing w:after="0" w:line="600" w:lineRule="auto"/>
        <w:ind w:firstLine="720"/>
        <w:jc w:val="both"/>
        <w:rPr>
          <w:rFonts w:eastAsia="Times New Roman" w:cs="Times New Roman"/>
          <w:szCs w:val="24"/>
        </w:rPr>
        <w:pPrChange w:id="531"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εγώ σας ευχαριστώ πολύ μέσα από την καρδιά μου! </w:t>
      </w:r>
    </w:p>
    <w:p w:rsidR="00785B97" w:rsidRDefault="00C57472" w:rsidP="007A29E9">
      <w:pPr>
        <w:spacing w:after="0" w:line="600" w:lineRule="auto"/>
        <w:ind w:firstLine="720"/>
        <w:jc w:val="both"/>
        <w:rPr>
          <w:rFonts w:eastAsia="Times New Roman" w:cs="Times New Roman"/>
          <w:szCs w:val="24"/>
        </w:rPr>
        <w:pPrChange w:id="532" w:author="Σπανός Γεώργιος" w:date="2022-10-04T10:45:00Z">
          <w:pPr>
            <w:spacing w:line="600" w:lineRule="auto"/>
            <w:ind w:firstLine="720"/>
            <w:jc w:val="both"/>
          </w:pPr>
        </w:pPrChange>
      </w:pPr>
      <w:r>
        <w:rPr>
          <w:rFonts w:eastAsia="Times New Roman" w:cs="Times New Roman"/>
          <w:szCs w:val="24"/>
        </w:rPr>
        <w:t>Ο κ. Φίλης έχει τον λόγο για δύο λεπτά και παρακαλώ πολύ και εσάς να τηρή</w:t>
      </w:r>
      <w:r>
        <w:rPr>
          <w:rFonts w:eastAsia="Times New Roman" w:cs="Times New Roman"/>
          <w:szCs w:val="24"/>
        </w:rPr>
        <w:t xml:space="preserve">σετε τον χρόνο. Σας παρακαλώ μέσα από την καρδιά μου! </w:t>
      </w:r>
    </w:p>
    <w:p w:rsidR="00785B97" w:rsidRDefault="00C57472" w:rsidP="007A29E9">
      <w:pPr>
        <w:spacing w:after="0" w:line="600" w:lineRule="auto"/>
        <w:ind w:firstLine="720"/>
        <w:jc w:val="both"/>
        <w:rPr>
          <w:rFonts w:eastAsia="Times New Roman" w:cs="Times New Roman"/>
          <w:szCs w:val="24"/>
        </w:rPr>
        <w:pPrChange w:id="533" w:author="Σπανός Γεώργιος" w:date="2022-10-04T10:45:00Z">
          <w:pPr>
            <w:spacing w:line="600" w:lineRule="auto"/>
            <w:ind w:firstLine="720"/>
            <w:jc w:val="both"/>
          </w:pPr>
        </w:pPrChange>
      </w:pPr>
      <w:r>
        <w:rPr>
          <w:rFonts w:eastAsia="Times New Roman" w:cs="Times New Roman"/>
          <w:szCs w:val="24"/>
        </w:rPr>
        <w:t xml:space="preserve">Καλησπέρα σας και καλή εβδομάδα. </w:t>
      </w:r>
    </w:p>
    <w:p w:rsidR="00785B97" w:rsidRDefault="00C57472" w:rsidP="007A29E9">
      <w:pPr>
        <w:spacing w:after="0" w:line="600" w:lineRule="auto"/>
        <w:ind w:firstLine="720"/>
        <w:jc w:val="both"/>
        <w:rPr>
          <w:rFonts w:eastAsia="Times New Roman" w:cs="Times New Roman"/>
          <w:szCs w:val="24"/>
        </w:rPr>
        <w:pPrChange w:id="534" w:author="Σπανός Γεώργιος" w:date="2022-10-04T10:45:00Z">
          <w:pPr>
            <w:spacing w:line="600" w:lineRule="auto"/>
            <w:ind w:firstLine="720"/>
            <w:jc w:val="both"/>
          </w:pPr>
        </w:pPrChange>
      </w:pPr>
      <w:r>
        <w:rPr>
          <w:rFonts w:eastAsia="Times New Roman" w:cs="Times New Roman"/>
          <w:b/>
          <w:szCs w:val="24"/>
        </w:rPr>
        <w:t xml:space="preserve">ΝΙΚΟΛΑΟΣ ΦΙΛΗΣ: </w:t>
      </w:r>
      <w:r>
        <w:rPr>
          <w:rFonts w:eastAsia="Times New Roman" w:cs="Times New Roman"/>
          <w:szCs w:val="24"/>
        </w:rPr>
        <w:t xml:space="preserve">Καλησπέρα, κύριε Πρόεδρε. </w:t>
      </w:r>
    </w:p>
    <w:p w:rsidR="00785B97" w:rsidRDefault="00C57472" w:rsidP="007A29E9">
      <w:pPr>
        <w:spacing w:after="0" w:line="600" w:lineRule="auto"/>
        <w:ind w:firstLine="720"/>
        <w:jc w:val="both"/>
        <w:rPr>
          <w:rFonts w:eastAsia="Times New Roman" w:cs="Times New Roman"/>
          <w:szCs w:val="24"/>
        </w:rPr>
        <w:pPrChange w:id="535" w:author="Σπανός Γεώργιος" w:date="2022-10-04T10:45:00Z">
          <w:pPr>
            <w:spacing w:line="600" w:lineRule="auto"/>
            <w:ind w:firstLine="720"/>
            <w:jc w:val="both"/>
          </w:pPr>
        </w:pPrChange>
      </w:pPr>
      <w:r>
        <w:rPr>
          <w:rFonts w:eastAsia="Times New Roman" w:cs="Times New Roman"/>
          <w:szCs w:val="24"/>
        </w:rPr>
        <w:t>Αναφερόμαστε σε ένα γεγονός το οποίο είναι κατά τη γνώμη μας επικίνδυνο. Παραπέμφθηκαν σε προκαταρτική εξέταση φοιτητές στην</w:t>
      </w:r>
      <w:r>
        <w:rPr>
          <w:rFonts w:eastAsia="Times New Roman" w:cs="Times New Roman"/>
          <w:szCs w:val="24"/>
        </w:rPr>
        <w:t xml:space="preserve"> Πολυτεχνική Σχολή Χανίων, στο Πολυτεχνείο, μετά από μηνυτήρια αναφορά που έκανε η κυρία Υπουργός. </w:t>
      </w:r>
    </w:p>
    <w:p w:rsidR="00785B97" w:rsidRDefault="00C57472" w:rsidP="007A29E9">
      <w:pPr>
        <w:spacing w:after="0" w:line="600" w:lineRule="auto"/>
        <w:ind w:firstLine="720"/>
        <w:jc w:val="both"/>
        <w:rPr>
          <w:rFonts w:eastAsia="Times New Roman" w:cs="Times New Roman"/>
          <w:szCs w:val="24"/>
        </w:rPr>
        <w:pPrChange w:id="536" w:author="Σπανός Γεώργιος" w:date="2022-10-04T10:45:00Z">
          <w:pPr>
            <w:spacing w:line="600" w:lineRule="auto"/>
            <w:ind w:firstLine="720"/>
            <w:jc w:val="both"/>
          </w:pPr>
        </w:pPrChange>
      </w:pPr>
      <w:r>
        <w:rPr>
          <w:rFonts w:eastAsia="Times New Roman" w:cs="Times New Roman"/>
          <w:szCs w:val="24"/>
        </w:rPr>
        <w:t>Σύμφωνα με όσα γνωρίζουμε από τις ανακοινώσεις φορέων της περιοχής, όπως επίσης και από τη Σύγκλητο του Πανεπιστημίου δεν υπήρξαν όλα αυτά τα οποία καταλογί</w:t>
      </w:r>
      <w:r>
        <w:rPr>
          <w:rFonts w:eastAsia="Times New Roman" w:cs="Times New Roman"/>
          <w:szCs w:val="24"/>
        </w:rPr>
        <w:t>ζονται.</w:t>
      </w:r>
    </w:p>
    <w:p w:rsidR="00785B97" w:rsidRDefault="00C57472" w:rsidP="007A29E9">
      <w:pPr>
        <w:spacing w:after="0" w:line="600" w:lineRule="auto"/>
        <w:ind w:firstLine="720"/>
        <w:jc w:val="both"/>
        <w:rPr>
          <w:rFonts w:eastAsia="Times New Roman" w:cs="Times New Roman"/>
          <w:szCs w:val="24"/>
        </w:rPr>
        <w:pPrChange w:id="537" w:author="Σπανός Γεώργιος" w:date="2022-10-04T10:45:00Z">
          <w:pPr>
            <w:spacing w:line="600" w:lineRule="auto"/>
            <w:ind w:firstLine="720"/>
            <w:jc w:val="both"/>
          </w:pPr>
        </w:pPrChange>
      </w:pPr>
      <w:r>
        <w:rPr>
          <w:rFonts w:eastAsia="Times New Roman" w:cs="Times New Roman"/>
          <w:szCs w:val="24"/>
        </w:rPr>
        <w:t xml:space="preserve">Θα ήθελα να αναφερθώ στην </w:t>
      </w:r>
      <w:r>
        <w:rPr>
          <w:rFonts w:eastAsia="Times New Roman" w:cs="Times New Roman"/>
          <w:szCs w:val="24"/>
        </w:rPr>
        <w:t>π</w:t>
      </w:r>
      <w:r>
        <w:rPr>
          <w:rFonts w:eastAsia="Times New Roman" w:cs="Times New Roman"/>
          <w:szCs w:val="24"/>
        </w:rPr>
        <w:t xml:space="preserve">ολυτεχνική η οποία στην απόφαση που έχει λάβει τον Οκτώβριο λέει ότι δεν έχουν θέση προκλητικές και βίαιες </w:t>
      </w:r>
      <w:r>
        <w:rPr>
          <w:rFonts w:eastAsia="Times New Roman" w:cs="Times New Roman"/>
          <w:szCs w:val="24"/>
        </w:rPr>
        <w:lastRenderedPageBreak/>
        <w:t>συμπεριφορές, ενώ θα πρέπει να αναπτύσσεται πολιτικός λόγος και συνδικαλιστική δράση ελεύθερα, χωρίς τον φόβο πειθ</w:t>
      </w:r>
      <w:r>
        <w:rPr>
          <w:rFonts w:eastAsia="Times New Roman" w:cs="Times New Roman"/>
          <w:szCs w:val="24"/>
        </w:rPr>
        <w:t xml:space="preserve">αρχικών διώξεων και αποκλεισμών. </w:t>
      </w:r>
    </w:p>
    <w:p w:rsidR="00785B97" w:rsidRDefault="00C57472" w:rsidP="007A29E9">
      <w:pPr>
        <w:spacing w:after="0" w:line="600" w:lineRule="auto"/>
        <w:ind w:firstLine="720"/>
        <w:jc w:val="both"/>
        <w:rPr>
          <w:rFonts w:eastAsia="Times New Roman" w:cs="Times New Roman"/>
          <w:szCs w:val="24"/>
        </w:rPr>
        <w:pPrChange w:id="538" w:author="Σπανός Γεώργιος" w:date="2022-10-04T10:45:00Z">
          <w:pPr>
            <w:spacing w:line="600" w:lineRule="auto"/>
            <w:ind w:firstLine="720"/>
            <w:jc w:val="both"/>
          </w:pPr>
        </w:pPrChange>
      </w:pPr>
      <w:r>
        <w:rPr>
          <w:rFonts w:eastAsia="Times New Roman" w:cs="Times New Roman"/>
          <w:szCs w:val="24"/>
        </w:rPr>
        <w:t xml:space="preserve">Αυτά τα παιδιά αντιμετωπίζουν τώρα την κατηγορία της απαγωγής. Είναι αδιανόητο αυτό το πράγμα που συμβαίνει και μετά από εντολή </w:t>
      </w:r>
      <w:r>
        <w:rPr>
          <w:rFonts w:eastAsia="Times New Roman" w:cs="Times New Roman"/>
          <w:szCs w:val="24"/>
        </w:rPr>
        <w:t>-</w:t>
      </w:r>
      <w:r>
        <w:rPr>
          <w:rFonts w:eastAsia="Times New Roman" w:cs="Times New Roman"/>
          <w:szCs w:val="24"/>
        </w:rPr>
        <w:t xml:space="preserve">ουσιαστικά- που δίνει η κυρία Υπουργός. Μπορούσαν τα αρμόδια υπηρεσιακά όργανα να προσφύγουν </w:t>
      </w:r>
      <w:r>
        <w:rPr>
          <w:rFonts w:eastAsia="Times New Roman" w:cs="Times New Roman"/>
          <w:szCs w:val="24"/>
        </w:rPr>
        <w:t xml:space="preserve">όπου ήθελαν, αλλά το αρνούνται διότι ξέρουν, ότι η ποινικοποίηση της συνδικαλιστικής δράσης δεν είναι ο καλύτερος δρόμος. </w:t>
      </w:r>
    </w:p>
    <w:p w:rsidR="00785B97" w:rsidRDefault="00C57472" w:rsidP="007A29E9">
      <w:pPr>
        <w:spacing w:after="0" w:line="600" w:lineRule="auto"/>
        <w:ind w:firstLine="720"/>
        <w:jc w:val="both"/>
        <w:rPr>
          <w:rFonts w:eastAsia="Times New Roman" w:cs="Times New Roman"/>
          <w:szCs w:val="24"/>
        </w:rPr>
        <w:pPrChange w:id="539" w:author="Σπανός Γεώργιος" w:date="2022-10-04T10:45:00Z">
          <w:pPr>
            <w:spacing w:line="600" w:lineRule="auto"/>
            <w:ind w:firstLine="720"/>
            <w:jc w:val="both"/>
          </w:pPr>
        </w:pPrChange>
      </w:pPr>
      <w:r>
        <w:rPr>
          <w:rFonts w:eastAsia="Times New Roman" w:cs="Times New Roman"/>
          <w:szCs w:val="24"/>
        </w:rPr>
        <w:t>Η συζήτηση έχει και ένα επιπλέον στοιχείο. Το στοιχείο</w:t>
      </w:r>
      <w:r>
        <w:rPr>
          <w:rFonts w:eastAsia="Times New Roman" w:cs="Times New Roman"/>
          <w:szCs w:val="24"/>
        </w:rPr>
        <w:t>,</w:t>
      </w:r>
      <w:r>
        <w:rPr>
          <w:rFonts w:eastAsia="Times New Roman" w:cs="Times New Roman"/>
          <w:szCs w:val="24"/>
        </w:rPr>
        <w:t xml:space="preserve"> ότι το νομοσχέδιο που συζητούμε για τα πανεπιστήμια προβλέπει ποινικοποίηση ο</w:t>
      </w:r>
      <w:r>
        <w:rPr>
          <w:rFonts w:eastAsia="Times New Roman" w:cs="Times New Roman"/>
          <w:szCs w:val="24"/>
        </w:rPr>
        <w:t xml:space="preserve">ποιασδήποτε συνδικαλιστικής δράσης. Ποιο έγκλημα διέπραξαν τα παιδιά που σήμερα οδηγούνται </w:t>
      </w:r>
      <w:r>
        <w:rPr>
          <w:rFonts w:eastAsia="Times New Roman" w:cs="Times New Roman"/>
          <w:szCs w:val="24"/>
        </w:rPr>
        <w:t>-</w:t>
      </w:r>
      <w:r>
        <w:rPr>
          <w:rFonts w:eastAsia="Times New Roman" w:cs="Times New Roman"/>
          <w:szCs w:val="24"/>
        </w:rPr>
        <w:t xml:space="preserve">αν οδηγηθούν τελικά- στο εδώλιο; Προκαταρτική εξέταση έχουμε. Ότι αντέδρασαν στο γεγονός ότι κάποιος πήγε να κατεβάσει μια αφίσα για μια συνδικαλιστική δράση. Αυτό </w:t>
      </w:r>
      <w:r>
        <w:rPr>
          <w:rFonts w:eastAsia="Times New Roman" w:cs="Times New Roman"/>
          <w:szCs w:val="24"/>
        </w:rPr>
        <w:t xml:space="preserve">είναι το έγκλημά τους. Και βεβαίως γνωρίζετε ότι αναπτύσσονται εντάσεις </w:t>
      </w:r>
      <w:r>
        <w:rPr>
          <w:rFonts w:eastAsia="Times New Roman" w:cs="Times New Roman"/>
          <w:szCs w:val="24"/>
        </w:rPr>
        <w:t>-</w:t>
      </w:r>
      <w:r>
        <w:rPr>
          <w:rFonts w:eastAsia="Times New Roman" w:cs="Times New Roman"/>
          <w:szCs w:val="24"/>
        </w:rPr>
        <w:t xml:space="preserve">αυτό είναι γνωστό- και λένε λόγια ο ένας στον άλλο </w:t>
      </w:r>
      <w:r>
        <w:rPr>
          <w:rFonts w:eastAsia="Times New Roman" w:cs="Times New Roman"/>
          <w:szCs w:val="24"/>
        </w:rPr>
        <w:t>-</w:t>
      </w:r>
      <w:r>
        <w:rPr>
          <w:rFonts w:eastAsia="Times New Roman" w:cs="Times New Roman"/>
          <w:szCs w:val="24"/>
        </w:rPr>
        <w:t xml:space="preserve">γίνονται αυτά τα πράγματα- αλλά άλλο αυτό και άλλο η ποινικοποίηση της συνδικαλιστικής δράσης. </w:t>
      </w:r>
    </w:p>
    <w:p w:rsidR="00785B97" w:rsidRDefault="00C57472" w:rsidP="007A29E9">
      <w:pPr>
        <w:spacing w:after="0" w:line="600" w:lineRule="auto"/>
        <w:ind w:firstLine="720"/>
        <w:jc w:val="both"/>
        <w:rPr>
          <w:rFonts w:eastAsia="Times New Roman" w:cs="Times New Roman"/>
          <w:szCs w:val="24"/>
        </w:rPr>
        <w:pPrChange w:id="540" w:author="Σπανός Γεώργιος" w:date="2022-10-04T10:45:00Z">
          <w:pPr>
            <w:spacing w:line="600" w:lineRule="auto"/>
            <w:ind w:firstLine="720"/>
            <w:jc w:val="both"/>
          </w:pPr>
        </w:pPrChange>
      </w:pPr>
      <w:r>
        <w:rPr>
          <w:rFonts w:eastAsia="Times New Roman" w:cs="Times New Roman"/>
          <w:szCs w:val="24"/>
        </w:rPr>
        <w:t>Η δύναμη του  πανεπιστημίου είναι η</w:t>
      </w:r>
      <w:r>
        <w:rPr>
          <w:rFonts w:eastAsia="Times New Roman" w:cs="Times New Roman"/>
          <w:szCs w:val="24"/>
        </w:rPr>
        <w:t xml:space="preserve"> δημοκρατία. Το αγνοεί αυτό η κυρία Υπουργός και θεωρεί ότι με τη δύναμη του εισαγγελέα και της </w:t>
      </w:r>
      <w:r>
        <w:rPr>
          <w:rFonts w:eastAsia="Times New Roman" w:cs="Times New Roman"/>
          <w:szCs w:val="24"/>
        </w:rPr>
        <w:t>Α</w:t>
      </w:r>
      <w:r>
        <w:rPr>
          <w:rFonts w:eastAsia="Times New Roman" w:cs="Times New Roman"/>
          <w:szCs w:val="24"/>
        </w:rPr>
        <w:t xml:space="preserve">στυνομίας </w:t>
      </w:r>
      <w:r>
        <w:rPr>
          <w:rFonts w:eastAsia="Times New Roman" w:cs="Times New Roman"/>
          <w:szCs w:val="24"/>
        </w:rPr>
        <w:lastRenderedPageBreak/>
        <w:t xml:space="preserve">μπορεί να λύσει προβλήματα τα οποία αποκτούν και εντάσεις μέσα στα πανεπιστήμια, αλλά υπάρχει το ακαδημαϊκό ήθος που τα αντιμετωπίζει. </w:t>
      </w:r>
    </w:p>
    <w:p w:rsidR="00785B97" w:rsidRDefault="00C57472" w:rsidP="007A29E9">
      <w:pPr>
        <w:spacing w:after="0" w:line="600" w:lineRule="auto"/>
        <w:ind w:firstLine="720"/>
        <w:jc w:val="both"/>
        <w:rPr>
          <w:rFonts w:eastAsia="Times New Roman" w:cs="Times New Roman"/>
          <w:szCs w:val="24"/>
        </w:rPr>
        <w:pPrChange w:id="541" w:author="Σπανός Γεώργιος" w:date="2022-10-04T10:45:00Z">
          <w:pPr>
            <w:spacing w:line="600" w:lineRule="auto"/>
            <w:ind w:firstLine="720"/>
            <w:jc w:val="both"/>
          </w:pPr>
        </w:pPrChange>
      </w:pPr>
      <w:r>
        <w:rPr>
          <w:rFonts w:eastAsia="Times New Roman" w:cs="Times New Roman"/>
          <w:szCs w:val="24"/>
        </w:rPr>
        <w:t>Τελειώνοντας,</w:t>
      </w:r>
      <w:r>
        <w:rPr>
          <w:rFonts w:eastAsia="Times New Roman" w:cs="Times New Roman"/>
          <w:szCs w:val="24"/>
        </w:rPr>
        <w:t xml:space="preserve"> κύριε Πρόεδρε, έχω εδώ σωρεία ανακοινώσεων φορέων τοπικών και άλλων. Έχουμε ακόμη και την ανακοίνωση του Συλλόγου Διπλωματούχων Πολιτικών Μηχανικών που συμπαραστέκονται στα παιδιά. Έχουμε τις ανακοινώσεις πολλών ΕΛΜΕ. Τριάντα πανεπιστημιακών του πανεπιστη</w:t>
      </w:r>
      <w:r>
        <w:rPr>
          <w:rFonts w:eastAsia="Times New Roman" w:cs="Times New Roman"/>
          <w:szCs w:val="24"/>
        </w:rPr>
        <w:t xml:space="preserve">μίου των </w:t>
      </w:r>
      <w:r>
        <w:rPr>
          <w:rFonts w:eastAsia="Times New Roman" w:cs="Times New Roman"/>
          <w:szCs w:val="24"/>
        </w:rPr>
        <w:t>σ</w:t>
      </w:r>
      <w:r>
        <w:rPr>
          <w:rFonts w:eastAsia="Times New Roman" w:cs="Times New Roman"/>
          <w:szCs w:val="24"/>
        </w:rPr>
        <w:t>χολών των παιδιών που φοιτούν αυτά, φοιτητικών συλλόγων και πιστεύω ότι δεν πρέπει η Υπουργός να ρίχνει λάδι στη φωτιά. Αντιθέτως, πρέπει να δημιουργεί η πολιτεία ένα πλαίσιο συνεννόησης και δημοκρατικής επίλυσης, ακόμα και όταν παρουσιάζονται πρ</w:t>
      </w:r>
      <w:r>
        <w:rPr>
          <w:rFonts w:eastAsia="Times New Roman" w:cs="Times New Roman"/>
          <w:szCs w:val="24"/>
        </w:rPr>
        <w:t xml:space="preserve">οβλήματα. </w:t>
      </w:r>
    </w:p>
    <w:p w:rsidR="00785B97" w:rsidRDefault="00C57472" w:rsidP="007A29E9">
      <w:pPr>
        <w:spacing w:after="0" w:line="600" w:lineRule="auto"/>
        <w:ind w:firstLine="720"/>
        <w:jc w:val="both"/>
        <w:rPr>
          <w:rFonts w:eastAsia="Times New Roman" w:cs="Times New Roman"/>
          <w:szCs w:val="24"/>
        </w:rPr>
        <w:pPrChange w:id="542" w:author="Σπανός Γεώργιος" w:date="2022-10-04T10:45:00Z">
          <w:pPr>
            <w:spacing w:line="600" w:lineRule="auto"/>
            <w:ind w:firstLine="720"/>
            <w:jc w:val="both"/>
          </w:pPr>
        </w:pPrChange>
      </w:pPr>
      <w:r>
        <w:rPr>
          <w:rFonts w:eastAsia="Times New Roman" w:cs="Times New Roman"/>
          <w:szCs w:val="24"/>
        </w:rPr>
        <w:t xml:space="preserve">Ευχαριστώ. </w:t>
      </w:r>
    </w:p>
    <w:p w:rsidR="00785B97" w:rsidRDefault="00C57472" w:rsidP="007A29E9">
      <w:pPr>
        <w:spacing w:after="0" w:line="600" w:lineRule="auto"/>
        <w:ind w:firstLine="720"/>
        <w:jc w:val="both"/>
        <w:rPr>
          <w:rFonts w:eastAsia="Times New Roman" w:cs="Times New Roman"/>
          <w:szCs w:val="24"/>
        </w:rPr>
        <w:pPrChange w:id="543"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 κ. Συντυχάκης έχει τον λόγο. </w:t>
      </w:r>
    </w:p>
    <w:p w:rsidR="00785B97" w:rsidRDefault="00C57472" w:rsidP="007A29E9">
      <w:pPr>
        <w:spacing w:after="0" w:line="600" w:lineRule="auto"/>
        <w:ind w:firstLine="720"/>
        <w:jc w:val="both"/>
        <w:rPr>
          <w:rFonts w:eastAsia="Times New Roman" w:cs="Times New Roman"/>
          <w:szCs w:val="24"/>
        </w:rPr>
        <w:pPrChange w:id="544" w:author="Σπανός Γεώργιος" w:date="2022-10-04T10:45:00Z">
          <w:pPr>
            <w:spacing w:line="600" w:lineRule="auto"/>
            <w:ind w:firstLine="720"/>
            <w:jc w:val="both"/>
          </w:pPr>
        </w:pPrChange>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rsidR="00785B97" w:rsidRDefault="00C57472" w:rsidP="007A29E9">
      <w:pPr>
        <w:spacing w:after="0" w:line="600" w:lineRule="auto"/>
        <w:ind w:firstLine="720"/>
        <w:jc w:val="both"/>
        <w:rPr>
          <w:rFonts w:eastAsia="Times New Roman" w:cs="Times New Roman"/>
          <w:szCs w:val="24"/>
        </w:rPr>
        <w:pPrChange w:id="545" w:author="Σπανός Γεώργιος" w:date="2022-10-04T10:45:00Z">
          <w:pPr>
            <w:spacing w:line="600" w:lineRule="auto"/>
            <w:ind w:firstLine="720"/>
            <w:jc w:val="both"/>
          </w:pPr>
        </w:pPrChange>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τα Πρακτικά να πω ότι διαφωνώ με αυτή τη διαδικασία. Τρεις Βουλευτές το ίδιο θέμα. Δεν σημαίνει, όμως, ότι το περιεχόμενο και των τριών επικαίρων ερωτήσεων είναι ακριβώς το ίδιο. Είναι ανισοβαρής ο χρόνος, διότι η δυνατότητα που δίνεται ο τριπλάσιος </w:t>
      </w:r>
      <w:r>
        <w:rPr>
          <w:rFonts w:eastAsia="Times New Roman" w:cs="Times New Roman"/>
          <w:szCs w:val="24"/>
        </w:rPr>
        <w:t xml:space="preserve">χρόνος στην Υπουργό για να απαντήσει, με βάση πάντα τις δικές της κυβερνητικές θέσεις, την θέτει σε πολύ ευνοϊκότερη θέση. </w:t>
      </w:r>
    </w:p>
    <w:p w:rsidR="00785B97" w:rsidRDefault="00C57472" w:rsidP="007A29E9">
      <w:pPr>
        <w:spacing w:after="0" w:line="600" w:lineRule="auto"/>
        <w:ind w:firstLine="720"/>
        <w:jc w:val="both"/>
        <w:rPr>
          <w:rFonts w:eastAsia="Times New Roman" w:cs="Times New Roman"/>
          <w:szCs w:val="24"/>
        </w:rPr>
        <w:pPrChange w:id="546" w:author="Σπανός Γεώργιος" w:date="2022-10-04T10:45:00Z">
          <w:pPr>
            <w:spacing w:line="600" w:lineRule="auto"/>
            <w:ind w:firstLine="720"/>
            <w:jc w:val="both"/>
          </w:pPr>
        </w:pPrChange>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Μισό λεπτό να τα βάλουμε στη θέση τους. </w:t>
      </w:r>
    </w:p>
    <w:p w:rsidR="00785B97" w:rsidRDefault="00C57472" w:rsidP="007A29E9">
      <w:pPr>
        <w:spacing w:after="0" w:line="600" w:lineRule="auto"/>
        <w:ind w:firstLine="720"/>
        <w:jc w:val="both"/>
        <w:rPr>
          <w:rFonts w:eastAsia="Times New Roman" w:cs="Times New Roman"/>
          <w:szCs w:val="24"/>
        </w:rPr>
        <w:pPrChange w:id="547" w:author="Σπανός Γεώργιος" w:date="2022-10-04T10:45:00Z">
          <w:pPr>
            <w:spacing w:line="600" w:lineRule="auto"/>
            <w:ind w:firstLine="720"/>
            <w:jc w:val="both"/>
          </w:pPr>
        </w:pPrChange>
      </w:pPr>
      <w:r>
        <w:rPr>
          <w:rFonts w:eastAsia="Times New Roman" w:cs="Times New Roman"/>
          <w:b/>
          <w:szCs w:val="24"/>
        </w:rPr>
        <w:t xml:space="preserve">ΕΜΜΑΝΟΥΗΛ ΣΥΝΤΥΧΑΚΗΣ: </w:t>
      </w:r>
      <w:r>
        <w:rPr>
          <w:rFonts w:eastAsia="Times New Roman" w:cs="Times New Roman"/>
          <w:szCs w:val="24"/>
        </w:rPr>
        <w:t xml:space="preserve">Δεν έχει να κάνει με σας. </w:t>
      </w:r>
    </w:p>
    <w:p w:rsidR="00785B97" w:rsidRDefault="00C57472" w:rsidP="007A29E9">
      <w:pPr>
        <w:spacing w:after="0" w:line="600" w:lineRule="auto"/>
        <w:ind w:firstLine="720"/>
        <w:jc w:val="both"/>
        <w:rPr>
          <w:rFonts w:eastAsia="Times New Roman" w:cs="Times New Roman"/>
          <w:szCs w:val="24"/>
        </w:rPr>
        <w:pPrChange w:id="548"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 Κανονισμός δίνει το δικαίωμα, σύμφωνα με το 131.</w:t>
      </w:r>
    </w:p>
    <w:p w:rsidR="00785B97" w:rsidRDefault="00C57472" w:rsidP="007A29E9">
      <w:pPr>
        <w:spacing w:after="0" w:line="600" w:lineRule="auto"/>
        <w:ind w:firstLine="720"/>
        <w:jc w:val="both"/>
        <w:rPr>
          <w:rFonts w:eastAsia="Times New Roman" w:cs="Times New Roman"/>
          <w:szCs w:val="24"/>
        </w:rPr>
        <w:pPrChange w:id="549" w:author="Σπανός Γεώργιος" w:date="2022-10-04T10:45:00Z">
          <w:pPr>
            <w:spacing w:line="600" w:lineRule="auto"/>
            <w:ind w:firstLine="720"/>
            <w:jc w:val="both"/>
          </w:pPr>
        </w:pPrChange>
      </w:pPr>
      <w:r>
        <w:rPr>
          <w:rFonts w:eastAsia="Times New Roman" w:cs="Times New Roman"/>
          <w:b/>
          <w:szCs w:val="24"/>
        </w:rPr>
        <w:t xml:space="preserve">ΕΜΜΑΝΟΥΗΛ ΣΥΝΤΥΧΑΚΗΣ: </w:t>
      </w:r>
      <w:r>
        <w:rPr>
          <w:rFonts w:eastAsia="Times New Roman" w:cs="Times New Roman"/>
          <w:szCs w:val="24"/>
        </w:rPr>
        <w:t>Σύμφωνα με τον Κανονισμό, συμφωνώ. Απλώς λέω, για να καταγραφεί στα Πρακτικά…</w:t>
      </w:r>
    </w:p>
    <w:p w:rsidR="00785B97" w:rsidRDefault="00C57472" w:rsidP="007A29E9">
      <w:pPr>
        <w:spacing w:after="0" w:line="600" w:lineRule="auto"/>
        <w:ind w:firstLine="720"/>
        <w:jc w:val="both"/>
        <w:rPr>
          <w:rFonts w:eastAsia="Times New Roman" w:cs="Times New Roman"/>
          <w:szCs w:val="24"/>
        </w:rPr>
        <w:pPrChange w:id="550"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ενοχλεί ο χρόνος που θα πάρει η κυρία</w:t>
      </w:r>
      <w:r>
        <w:rPr>
          <w:rFonts w:eastAsia="Times New Roman" w:cs="Times New Roman"/>
          <w:szCs w:val="24"/>
        </w:rPr>
        <w:t xml:space="preserve"> Υπουργός; </w:t>
      </w:r>
    </w:p>
    <w:p w:rsidR="00785B97" w:rsidRDefault="00C57472" w:rsidP="007A29E9">
      <w:pPr>
        <w:spacing w:after="0" w:line="600" w:lineRule="auto"/>
        <w:ind w:firstLine="720"/>
        <w:jc w:val="both"/>
        <w:rPr>
          <w:rFonts w:eastAsia="Times New Roman" w:cs="Times New Roman"/>
          <w:szCs w:val="24"/>
        </w:rPr>
        <w:pPrChange w:id="551" w:author="Σπανός Γεώργιος" w:date="2022-10-04T10:45:00Z">
          <w:pPr>
            <w:spacing w:line="600" w:lineRule="auto"/>
            <w:ind w:firstLine="720"/>
            <w:jc w:val="both"/>
          </w:pPr>
        </w:pPrChange>
      </w:pPr>
      <w:r>
        <w:rPr>
          <w:rFonts w:eastAsia="Times New Roman" w:cs="Times New Roman"/>
          <w:b/>
          <w:szCs w:val="24"/>
        </w:rPr>
        <w:t xml:space="preserve">ΕΜΜΑΝΟΥΗΛ ΣΥΝΤΥΧΑΚΗΣ: </w:t>
      </w:r>
      <w:r>
        <w:rPr>
          <w:rFonts w:eastAsia="Times New Roman" w:cs="Times New Roman"/>
          <w:szCs w:val="24"/>
        </w:rPr>
        <w:t xml:space="preserve">Για να καταγραφεί, λοιπόν, στα Πρακτικά, θεωρώ ότι η κάθε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στην κάθε επίκαιρη ερώτηση που καταθέτει </w:t>
      </w:r>
      <w:r>
        <w:rPr>
          <w:rFonts w:eastAsia="Times New Roman" w:cs="Times New Roman"/>
          <w:szCs w:val="24"/>
        </w:rPr>
        <w:t>-</w:t>
      </w:r>
      <w:r>
        <w:rPr>
          <w:rFonts w:eastAsia="Times New Roman" w:cs="Times New Roman"/>
          <w:szCs w:val="24"/>
        </w:rPr>
        <w:t xml:space="preserve">μπορεί να είναι ίδιο το θέμα- την καταθέτει με έναν δικό της τρόπο, με τα δικά της επιχειρήματα και </w:t>
      </w:r>
      <w:r>
        <w:rPr>
          <w:rFonts w:eastAsia="Times New Roman" w:cs="Times New Roman"/>
          <w:szCs w:val="24"/>
        </w:rPr>
        <w:t xml:space="preserve">τα δικά της ερωτήματα. Άρα, δεν μπορούν όλα να μπουν σε ένα τσουβάλι. </w:t>
      </w:r>
    </w:p>
    <w:p w:rsidR="00785B97" w:rsidRDefault="00C57472" w:rsidP="007A29E9">
      <w:pPr>
        <w:spacing w:after="0" w:line="600" w:lineRule="auto"/>
        <w:ind w:firstLine="720"/>
        <w:jc w:val="both"/>
        <w:rPr>
          <w:rFonts w:eastAsia="Times New Roman" w:cs="Times New Roman"/>
          <w:szCs w:val="24"/>
        </w:rPr>
        <w:pPrChange w:id="552"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επειδή είμαι πολύ καλό παιδί σας βάζω τώρα τον χρόνο. </w:t>
      </w:r>
    </w:p>
    <w:p w:rsidR="00785B97" w:rsidRDefault="00C57472" w:rsidP="007A29E9">
      <w:pPr>
        <w:spacing w:after="0" w:line="600" w:lineRule="auto"/>
        <w:ind w:firstLine="720"/>
        <w:jc w:val="both"/>
        <w:rPr>
          <w:rFonts w:eastAsia="Times New Roman" w:cs="Times New Roman"/>
          <w:szCs w:val="24"/>
        </w:rPr>
        <w:pPrChange w:id="553" w:author="Σπανός Γεώργιος" w:date="2022-10-04T10:45:00Z">
          <w:pPr>
            <w:spacing w:line="600" w:lineRule="auto"/>
            <w:ind w:firstLine="720"/>
            <w:jc w:val="both"/>
          </w:pPr>
        </w:pPrChange>
      </w:pPr>
      <w:r>
        <w:rPr>
          <w:rFonts w:eastAsia="Times New Roman" w:cs="Times New Roman"/>
          <w:b/>
          <w:szCs w:val="24"/>
        </w:rPr>
        <w:t xml:space="preserve">ΕΜΜΑΝΟΥΗΛ ΣΥΝΤΥΧΑΚΗΣ: </w:t>
      </w:r>
      <w:r>
        <w:rPr>
          <w:rFonts w:eastAsia="Times New Roman" w:cs="Times New Roman"/>
          <w:szCs w:val="24"/>
        </w:rPr>
        <w:t xml:space="preserve">Ευχαριστώ πάρα πολύ. </w:t>
      </w:r>
    </w:p>
    <w:p w:rsidR="00785B97" w:rsidRDefault="00C57472" w:rsidP="007A29E9">
      <w:pPr>
        <w:spacing w:after="0" w:line="600" w:lineRule="auto"/>
        <w:ind w:firstLine="720"/>
        <w:jc w:val="both"/>
        <w:rPr>
          <w:rFonts w:eastAsia="Times New Roman" w:cs="Times New Roman"/>
          <w:szCs w:val="24"/>
        </w:rPr>
        <w:pPrChange w:id="554" w:author="Σπανός Γεώργιος" w:date="2022-10-04T10:45:00Z">
          <w:pPr>
            <w:spacing w:line="600" w:lineRule="auto"/>
            <w:ind w:firstLine="720"/>
            <w:jc w:val="both"/>
          </w:pPr>
        </w:pPrChange>
      </w:pPr>
      <w:r>
        <w:rPr>
          <w:rFonts w:eastAsia="Times New Roman" w:cs="Times New Roman"/>
          <w:szCs w:val="24"/>
        </w:rPr>
        <w:t>Με πολιτική ευθύνη της Κυβέρνησης, κατόπιν μηνυτήρ</w:t>
      </w:r>
      <w:r>
        <w:rPr>
          <w:rFonts w:eastAsia="Times New Roman" w:cs="Times New Roman"/>
          <w:szCs w:val="24"/>
        </w:rPr>
        <w:t xml:space="preserve">ιας αναφοράς της κυρίας Υπουργού στις 29-10-2021 δόθηκε εντολή από την Εισαγγελία Χανίων για τη διενέργεια προκαταρτικής εξέτασης από την Υποδιεύθυνση Ασφαλείας </w:t>
      </w:r>
      <w:r>
        <w:rPr>
          <w:rFonts w:eastAsia="Times New Roman" w:cs="Times New Roman"/>
          <w:szCs w:val="24"/>
        </w:rPr>
        <w:lastRenderedPageBreak/>
        <w:t>Χανίων. Οι κατηγορίες που τους αφορούν είναι αδικήματα απαγωγής σε βαθμό κακουργήματος που επισ</w:t>
      </w:r>
      <w:r>
        <w:rPr>
          <w:rFonts w:eastAsia="Times New Roman" w:cs="Times New Roman"/>
          <w:szCs w:val="24"/>
        </w:rPr>
        <w:t xml:space="preserve">ύρουν ποινές έως και δεκαπέντε χρόνια φυλάκισης σε οκτώ φοιτητές του Πολυτεχνείου Κρήτης, εκλεγμένοι πρόεδροι, μέλη διοικητικών συμβουλίων φοιτητικών συλλόγων που συμμετείχαν σε κινητοποίηση του φοιτητικού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Η</w:t>
      </w:r>
      <w:r>
        <w:rPr>
          <w:rFonts w:eastAsia="Times New Roman" w:cs="Times New Roman"/>
          <w:szCs w:val="24"/>
        </w:rPr>
        <w:t xml:space="preserve">λεκτρολόγων </w:t>
      </w:r>
      <w:r>
        <w:rPr>
          <w:rFonts w:eastAsia="Times New Roman" w:cs="Times New Roman"/>
          <w:szCs w:val="24"/>
        </w:rPr>
        <w:t>Μ</w:t>
      </w:r>
      <w:r>
        <w:rPr>
          <w:rFonts w:eastAsia="Times New Roman" w:cs="Times New Roman"/>
          <w:szCs w:val="24"/>
        </w:rPr>
        <w:t>ηχανολόγων και Μηχανικών Υπ</w:t>
      </w:r>
      <w:r>
        <w:rPr>
          <w:rFonts w:eastAsia="Times New Roman" w:cs="Times New Roman"/>
          <w:szCs w:val="24"/>
        </w:rPr>
        <w:t xml:space="preserve">ολογιστών τον περασμένο Οκτώβρη στον Κοσμήτορα. </w:t>
      </w:r>
    </w:p>
    <w:p w:rsidR="00785B97" w:rsidRDefault="00C57472" w:rsidP="007A29E9">
      <w:pPr>
        <w:spacing w:after="0" w:line="600" w:lineRule="auto"/>
        <w:ind w:firstLine="720"/>
        <w:jc w:val="both"/>
        <w:rPr>
          <w:rFonts w:eastAsia="Times New Roman" w:cs="Times New Roman"/>
          <w:szCs w:val="24"/>
        </w:rPr>
        <w:pPrChange w:id="555" w:author="Σπανός Γεώργιος" w:date="2022-10-04T10:45:00Z">
          <w:pPr>
            <w:spacing w:line="600" w:lineRule="auto"/>
            <w:ind w:firstLine="720"/>
            <w:jc w:val="both"/>
          </w:pPr>
        </w:pPrChange>
      </w:pPr>
      <w:r>
        <w:rPr>
          <w:rFonts w:eastAsia="Times New Roman" w:cs="Times New Roman"/>
          <w:szCs w:val="24"/>
        </w:rPr>
        <w:t>Το ζήτημα με τι είχε να κάνει; Με τη διαφωνία δύο μελών ΔΕΠ και φοιτητών για την τοποθέτησης μιας χειρόγραφης ενημερωτικής αφίσας σε μη προκαθορισμένο χώρο. Πρόκειται για μια απαράδεκτη εκφοβιστική πράξη που</w:t>
      </w:r>
      <w:r>
        <w:rPr>
          <w:rFonts w:eastAsia="Times New Roman" w:cs="Times New Roman"/>
          <w:szCs w:val="24"/>
        </w:rPr>
        <w:t xml:space="preserve"> θυμίζει άλλες εποχές και βρίσκει τη μαζική καταδίκη όλων των φοιτητικών συλλόγων πολλών μαζικών φορέων του Νομού Χανίων που μάλιστα υπάρχουν πρωτοβουλίες αλληλεγγύης για τους διωκόμενους φοιτητές και καταθέτω στα Πρακτικά όλες αυτές τις επιστολές καταδίκη</w:t>
      </w:r>
      <w:r>
        <w:rPr>
          <w:rFonts w:eastAsia="Times New Roman" w:cs="Times New Roman"/>
          <w:szCs w:val="24"/>
        </w:rPr>
        <w:t xml:space="preserve">ς της δίωξης των φοιτητών. </w:t>
      </w:r>
    </w:p>
    <w:p w:rsidR="00785B97" w:rsidRDefault="00C57472" w:rsidP="007A29E9">
      <w:pPr>
        <w:spacing w:after="0" w:line="600" w:lineRule="auto"/>
        <w:ind w:firstLine="720"/>
        <w:jc w:val="both"/>
        <w:rPr>
          <w:rFonts w:eastAsia="Times New Roman" w:cs="Times New Roman"/>
          <w:szCs w:val="24"/>
        </w:rPr>
        <w:pPrChange w:id="556" w:author="Σπανός Γεώργιος" w:date="2022-10-04T10:45:00Z">
          <w:pPr>
            <w:spacing w:line="600" w:lineRule="auto"/>
            <w:ind w:firstLine="720"/>
            <w:jc w:val="both"/>
          </w:pPr>
        </w:pPrChange>
      </w:pPr>
      <w:r>
        <w:rPr>
          <w:rFonts w:eastAsia="Times New Roman" w:cs="Times New Roman"/>
          <w:szCs w:val="24"/>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85B97" w:rsidRDefault="00C57472" w:rsidP="007A29E9">
      <w:pPr>
        <w:spacing w:after="0" w:line="600" w:lineRule="auto"/>
        <w:ind w:firstLine="720"/>
        <w:jc w:val="both"/>
        <w:rPr>
          <w:rFonts w:eastAsia="Times New Roman" w:cs="Times New Roman"/>
          <w:szCs w:val="24"/>
        </w:rPr>
        <w:pPrChange w:id="557" w:author="Σπανός Γεώργιος" w:date="2022-10-04T10:45:00Z">
          <w:pPr>
            <w:spacing w:line="600" w:lineRule="auto"/>
            <w:ind w:firstLine="720"/>
            <w:jc w:val="both"/>
          </w:pPr>
        </w:pPrChange>
      </w:pPr>
      <w:r>
        <w:rPr>
          <w:rFonts w:eastAsia="Times New Roman" w:cs="Times New Roman"/>
          <w:szCs w:val="24"/>
        </w:rPr>
        <w:t>Αυτή, λοιπόν</w:t>
      </w:r>
      <w:r>
        <w:rPr>
          <w:rFonts w:eastAsia="Times New Roman" w:cs="Times New Roman"/>
          <w:szCs w:val="24"/>
        </w:rPr>
        <w:t xml:space="preserve">, η δίωξη συνιστά επικίνδυνη κλιμάκωση του οργανωμένου κυβερνητικού σχεδίου της καταστολής στα πανεπιστήμια με τους φοιτητές να αντιμετωπίζονται σαν εγκληματίες του κοινού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με ενδεχόμενες </w:t>
      </w:r>
      <w:r>
        <w:rPr>
          <w:rFonts w:eastAsia="Times New Roman" w:cs="Times New Roman"/>
          <w:szCs w:val="24"/>
        </w:rPr>
        <w:lastRenderedPageBreak/>
        <w:t xml:space="preserve">βαρύτατες ποινές. Πρόκειται για σχέδιο που στοχεύει </w:t>
      </w:r>
      <w:r>
        <w:rPr>
          <w:rFonts w:eastAsia="Times New Roman" w:cs="Times New Roman"/>
          <w:szCs w:val="24"/>
        </w:rPr>
        <w:t xml:space="preserve">στη δημιουργία κλίματος τρομοκράτησης στους φοιτητές, καθώς και αποπροσανατολισμού από τα πραγματικά προβλήματα που αντιμετωπίζουν φοιτητές, καθηγητές και άλλοι εργαζόμενοι στα πανεπιστήμια, για τα οποία όχι μόνο δεν ενδιαφέρεστε για την επίλυσή τους αλλά </w:t>
      </w:r>
      <w:r>
        <w:rPr>
          <w:rFonts w:eastAsia="Times New Roman" w:cs="Times New Roman"/>
          <w:szCs w:val="24"/>
        </w:rPr>
        <w:t>τα διογκώνετε με την πολιτική σας. Αυτό συνιστά ο νέος νόμος</w:t>
      </w:r>
      <w:r>
        <w:rPr>
          <w:rFonts w:eastAsia="Times New Roman" w:cs="Times New Roman"/>
          <w:szCs w:val="24"/>
        </w:rPr>
        <w:t>-</w:t>
      </w:r>
      <w:r>
        <w:rPr>
          <w:rFonts w:eastAsia="Times New Roman" w:cs="Times New Roman"/>
          <w:szCs w:val="24"/>
        </w:rPr>
        <w:t xml:space="preserve">πλαίσιο που καταθέσατε ήδη στη Βουλή. </w:t>
      </w:r>
    </w:p>
    <w:p w:rsidR="00785B97" w:rsidRDefault="00C57472" w:rsidP="007A29E9">
      <w:pPr>
        <w:spacing w:after="0" w:line="600" w:lineRule="auto"/>
        <w:ind w:firstLine="720"/>
        <w:jc w:val="both"/>
        <w:rPr>
          <w:rFonts w:eastAsia="Times New Roman" w:cs="Times New Roman"/>
          <w:szCs w:val="24"/>
        </w:rPr>
        <w:pPrChange w:id="558" w:author="Σπανός Γεώργιος" w:date="2022-10-04T10:45:00Z">
          <w:pPr>
            <w:spacing w:line="600" w:lineRule="auto"/>
            <w:ind w:firstLine="720"/>
            <w:jc w:val="both"/>
          </w:pPr>
        </w:pPrChange>
      </w:pPr>
      <w:r>
        <w:rPr>
          <w:rFonts w:eastAsia="Times New Roman" w:cs="Times New Roman"/>
          <w:szCs w:val="24"/>
        </w:rPr>
        <w:t xml:space="preserve">Κλιμακώνει, λοιπόν, η Κυβέρνηση επικίνδυνα το τεχνητό κλίμα έντασης που ή ίδια δημιουργεί στα πανεπιστήμια για να δικαιολογηθεί η είσοδος της </w:t>
      </w:r>
      <w:r>
        <w:rPr>
          <w:rFonts w:eastAsia="Times New Roman" w:cs="Times New Roman"/>
          <w:szCs w:val="24"/>
        </w:rPr>
        <w:t>Π</w:t>
      </w:r>
      <w:r>
        <w:rPr>
          <w:rFonts w:eastAsia="Times New Roman" w:cs="Times New Roman"/>
          <w:szCs w:val="24"/>
        </w:rPr>
        <w:t>ανεπιστημιακή</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στυνομίας. Συνεχίζει τον δρόμο του αυταρχισμού και της καταστολής, όπως και οι προηγούμενες κυβερνήσεις στην προσπάθειά της να επιβάλει αυτόν τον απαράδεκτο νόμο-πλαίσιο στα πανεπιστήμια με στόχο τη μεγαλύτερη και ολόπλευρη υποταγή των πανεπιστημίων στα</w:t>
      </w:r>
      <w:r>
        <w:rPr>
          <w:rFonts w:eastAsia="Times New Roman" w:cs="Times New Roman"/>
          <w:szCs w:val="24"/>
        </w:rPr>
        <w:t xml:space="preserve"> συμφέροντα των επιχειρηματικών ομίλων ενάντια στα μορφωτικά δικαιώματα της νεολαίας. </w:t>
      </w:r>
    </w:p>
    <w:p w:rsidR="00785B97" w:rsidRDefault="00C57472" w:rsidP="007A29E9">
      <w:pPr>
        <w:spacing w:after="0" w:line="600" w:lineRule="auto"/>
        <w:ind w:firstLine="720"/>
        <w:jc w:val="both"/>
        <w:rPr>
          <w:rFonts w:eastAsia="Times New Roman" w:cs="Times New Roman"/>
          <w:szCs w:val="24"/>
        </w:rPr>
        <w:pPrChange w:id="559" w:author="Σπανός Γεώργιος" w:date="2022-10-04T10:45:00Z">
          <w:pPr>
            <w:spacing w:line="600" w:lineRule="auto"/>
            <w:ind w:firstLine="720"/>
            <w:jc w:val="both"/>
          </w:pPr>
        </w:pPrChange>
      </w:pPr>
      <w:r>
        <w:rPr>
          <w:rFonts w:eastAsia="Times New Roman" w:cs="Times New Roman"/>
          <w:szCs w:val="24"/>
        </w:rPr>
        <w:t>Θεωρούμε, κυρία Υπουργέ, ότι πρέπει να προβείτε άμεσα στην απόσυρση των κατηγοριών σε βάρος των οκτώ φοιτητών του Πολυτεχνείου Κρήτης και να σταματήσει τώρα κάθε προσπάθ</w:t>
      </w:r>
      <w:r>
        <w:rPr>
          <w:rFonts w:eastAsia="Times New Roman" w:cs="Times New Roman"/>
          <w:szCs w:val="24"/>
        </w:rPr>
        <w:t xml:space="preserve">εια δίωξης εκλεγμένων συνδικαλιστών σε φοιτητικούς συλλόγους. </w:t>
      </w:r>
    </w:p>
    <w:p w:rsidR="00785B97" w:rsidRDefault="00C57472" w:rsidP="007A29E9">
      <w:pPr>
        <w:spacing w:after="0" w:line="600" w:lineRule="auto"/>
        <w:ind w:firstLine="720"/>
        <w:jc w:val="both"/>
        <w:rPr>
          <w:rFonts w:eastAsia="Times New Roman" w:cs="Times New Roman"/>
          <w:szCs w:val="24"/>
        </w:rPr>
        <w:pPrChange w:id="560" w:author="Σπανός Γεώργιος" w:date="2022-10-04T10:45:00Z">
          <w:pPr>
            <w:spacing w:line="600" w:lineRule="auto"/>
            <w:ind w:firstLine="720"/>
            <w:jc w:val="both"/>
          </w:pPr>
        </w:pPrChange>
      </w:pPr>
      <w:r>
        <w:rPr>
          <w:rFonts w:eastAsia="Times New Roman" w:cs="Times New Roman"/>
          <w:szCs w:val="24"/>
        </w:rPr>
        <w:t xml:space="preserve">Ευχαριστώ. </w:t>
      </w:r>
    </w:p>
    <w:p w:rsidR="00785B97" w:rsidRDefault="00C57472" w:rsidP="007A29E9">
      <w:pPr>
        <w:spacing w:after="0" w:line="600" w:lineRule="auto"/>
        <w:ind w:firstLine="720"/>
        <w:jc w:val="both"/>
        <w:rPr>
          <w:rFonts w:eastAsia="Times New Roman" w:cs="Times New Roman"/>
          <w:szCs w:val="24"/>
        </w:rPr>
        <w:pPrChange w:id="561" w:author="Σπανός Γεώργιος" w:date="2022-10-04T10:45:00Z">
          <w:pPr>
            <w:spacing w:line="600" w:lineRule="auto"/>
            <w:ind w:firstLine="720"/>
            <w:jc w:val="both"/>
          </w:pPr>
        </w:pPrChange>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σας ευχαριστούμε. </w:t>
      </w:r>
    </w:p>
    <w:p w:rsidR="00785B97" w:rsidRDefault="00C57472" w:rsidP="007A29E9">
      <w:pPr>
        <w:spacing w:after="0" w:line="600" w:lineRule="auto"/>
        <w:ind w:firstLine="720"/>
        <w:jc w:val="both"/>
        <w:rPr>
          <w:rFonts w:eastAsia="Times New Roman" w:cs="Times New Roman"/>
          <w:szCs w:val="24"/>
        </w:rPr>
        <w:pPrChange w:id="562" w:author="Σπανός Γεώργιος" w:date="2022-10-04T10:45:00Z">
          <w:pPr>
            <w:spacing w:line="600" w:lineRule="auto"/>
            <w:ind w:firstLine="720"/>
            <w:jc w:val="both"/>
          </w:pPr>
        </w:pPrChange>
      </w:pPr>
      <w:r>
        <w:rPr>
          <w:rFonts w:eastAsia="Times New Roman" w:cs="Times New Roman"/>
          <w:szCs w:val="24"/>
        </w:rPr>
        <w:lastRenderedPageBreak/>
        <w:t>Θα απαντήσει η Υπουργός Παιδείας και Θρησκευμάτων,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563" w:author="Σπανός Γεώργιος" w:date="2022-10-04T10:45:00Z">
          <w:pPr>
            <w:spacing w:line="600" w:lineRule="auto"/>
            <w:ind w:firstLine="720"/>
            <w:jc w:val="both"/>
          </w:pPr>
        </w:pPrChange>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καλησπέρα σας και καλή εβδομάδα.</w:t>
      </w:r>
    </w:p>
    <w:p w:rsidR="00785B97" w:rsidRDefault="00C57472" w:rsidP="007A29E9">
      <w:pPr>
        <w:spacing w:after="0" w:line="600" w:lineRule="auto"/>
        <w:ind w:firstLine="720"/>
        <w:jc w:val="both"/>
        <w:rPr>
          <w:rFonts w:eastAsia="Times New Roman" w:cs="Times New Roman"/>
          <w:szCs w:val="24"/>
        </w:rPr>
        <w:pPrChange w:id="564" w:author="Σπανός Γεώργιος" w:date="2022-10-04T10:45:00Z">
          <w:pPr>
            <w:spacing w:line="600" w:lineRule="auto"/>
            <w:ind w:firstLine="720"/>
            <w:jc w:val="both"/>
          </w:pPr>
        </w:pPrChange>
      </w:pPr>
      <w:r>
        <w:rPr>
          <w:rFonts w:eastAsia="Times New Roman" w:cs="Times New Roman"/>
          <w:szCs w:val="24"/>
        </w:rPr>
        <w:t>Ο</w:t>
      </w:r>
      <w:r>
        <w:rPr>
          <w:rFonts w:eastAsia="Times New Roman" w:cs="Times New Roman"/>
          <w:szCs w:val="24"/>
        </w:rPr>
        <w:t xml:space="preserve">ρίστε, έχετε τον λόγο για εννέα λεπτά. </w:t>
      </w:r>
    </w:p>
    <w:p w:rsidR="00785B97" w:rsidRDefault="00C57472" w:rsidP="007A29E9">
      <w:pPr>
        <w:spacing w:after="0" w:line="600" w:lineRule="auto"/>
        <w:ind w:firstLine="720"/>
        <w:jc w:val="both"/>
        <w:rPr>
          <w:rFonts w:eastAsia="Times New Roman" w:cs="Times New Roman"/>
          <w:szCs w:val="24"/>
        </w:rPr>
        <w:pPrChange w:id="565" w:author="Σπανός Γεώργιος" w:date="2022-10-04T10:45:00Z">
          <w:pPr>
            <w:spacing w:line="600" w:lineRule="auto"/>
            <w:ind w:firstLine="720"/>
            <w:jc w:val="both"/>
          </w:pPr>
        </w:pPrChange>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 Ευχαριστώ πολύ, κύριε Πρόεδρε και ευχαριστώ και τις συναδέλφους και τους συναδέλφους και </w:t>
      </w:r>
      <w:r>
        <w:rPr>
          <w:rFonts w:eastAsia="Times New Roman" w:cs="Times New Roman"/>
          <w:szCs w:val="24"/>
        </w:rPr>
        <w:t>τους ευχαριστώ πολύ, γιατί έχουν υποβάλει και οι τρεις και μας δίνουν την ευκαιρία να συζητήσουμε ένα καίριο ζήτημα: Ποιοι είναι οι στόχοι μας τελικά για τα πανεπιστήμια; Πώς οραματιζόμαστε τον χώρο της τριτοβάθμιας εκπαίδευσης στη χώρα μας; Τι θεωρούμε σω</w:t>
      </w:r>
      <w:r>
        <w:rPr>
          <w:rFonts w:eastAsia="Times New Roman" w:cs="Times New Roman"/>
          <w:szCs w:val="24"/>
        </w:rPr>
        <w:t xml:space="preserve">στό να συμβαίνει εκεί και τι όχι; Γιατί ασφαλώς, το θέμα μας σήμερα ξεπερνά κατά πολύ την ασφάλεια. </w:t>
      </w:r>
    </w:p>
    <w:p w:rsidR="00785B97" w:rsidRDefault="00C57472" w:rsidP="007A29E9">
      <w:pPr>
        <w:spacing w:after="0" w:line="600" w:lineRule="auto"/>
        <w:ind w:firstLine="720"/>
        <w:jc w:val="both"/>
        <w:rPr>
          <w:rFonts w:eastAsia="Times New Roman" w:cs="Times New Roman"/>
          <w:szCs w:val="24"/>
        </w:rPr>
        <w:pPrChange w:id="566" w:author="Σπανός Γεώργιος" w:date="2022-10-04T10:45:00Z">
          <w:pPr>
            <w:spacing w:line="600" w:lineRule="auto"/>
            <w:ind w:firstLine="720"/>
            <w:jc w:val="both"/>
          </w:pPr>
        </w:pPrChange>
      </w:pPr>
      <w:r>
        <w:rPr>
          <w:rFonts w:eastAsia="Times New Roman" w:cs="Times New Roman"/>
          <w:szCs w:val="24"/>
        </w:rPr>
        <w:t>Κυρίες και κύριοι, συντάσσεστε και οι τρεις με τη φερόμενη δράση κάποιων φοιτητών και μάλιστα την στηρίζετε τόσο ένθερμα που ήρθατε να την υπερασπιστείτε κ</w:t>
      </w:r>
      <w:r>
        <w:rPr>
          <w:rFonts w:eastAsia="Times New Roman" w:cs="Times New Roman"/>
          <w:szCs w:val="24"/>
        </w:rPr>
        <w:t xml:space="preserve">αι στη Βουλή. Ενδιαφέρον! Ποια είναι αυτή η φερόμενη δράση; Άκουσα και τους τρεις σας να αναφέρεστε σε μια αφίσα. Αλήθεια, αυτή ήταν η ανακοίνωση; Να διαβάσω την ανακοίνωση της </w:t>
      </w:r>
      <w:r>
        <w:rPr>
          <w:rFonts w:eastAsia="Times New Roman" w:cs="Times New Roman"/>
          <w:szCs w:val="24"/>
        </w:rPr>
        <w:t>κ</w:t>
      </w:r>
      <w:r>
        <w:rPr>
          <w:rFonts w:eastAsia="Times New Roman" w:cs="Times New Roman"/>
          <w:szCs w:val="24"/>
        </w:rPr>
        <w:t xml:space="preserve">οσμητείας; Ήταν περί μιας αφίσας το θέμα; </w:t>
      </w:r>
    </w:p>
    <w:p w:rsidR="00785B97" w:rsidRDefault="00C57472" w:rsidP="007A29E9">
      <w:pPr>
        <w:spacing w:after="0" w:line="600" w:lineRule="auto"/>
        <w:ind w:firstLine="720"/>
        <w:jc w:val="both"/>
        <w:rPr>
          <w:rFonts w:eastAsia="Times New Roman" w:cs="Times New Roman"/>
          <w:szCs w:val="24"/>
        </w:rPr>
        <w:pPrChange w:id="567" w:author="Σπανός Γεώργιος" w:date="2022-10-04T10:45:00Z">
          <w:pPr>
            <w:spacing w:line="600" w:lineRule="auto"/>
            <w:ind w:firstLine="720"/>
            <w:jc w:val="both"/>
          </w:pPr>
        </w:pPrChange>
      </w:pPr>
      <w:r>
        <w:rPr>
          <w:rFonts w:eastAsia="Times New Roman" w:cs="Times New Roman"/>
          <w:szCs w:val="24"/>
        </w:rPr>
        <w:t xml:space="preserve">Την Πέμπτη 14 Οκτωβρίου -είναι από </w:t>
      </w:r>
      <w:r>
        <w:rPr>
          <w:rFonts w:eastAsia="Times New Roman" w:cs="Times New Roman"/>
          <w:szCs w:val="24"/>
        </w:rPr>
        <w:t xml:space="preserve">την ανακοίνωση της </w:t>
      </w:r>
      <w:r>
        <w:rPr>
          <w:rFonts w:eastAsia="Times New Roman" w:cs="Times New Roman"/>
          <w:szCs w:val="24"/>
        </w:rPr>
        <w:t>κ</w:t>
      </w:r>
      <w:r>
        <w:rPr>
          <w:rFonts w:eastAsia="Times New Roman" w:cs="Times New Roman"/>
          <w:szCs w:val="24"/>
        </w:rPr>
        <w:t xml:space="preserve">οσμητείας- ακολούθησε αναγκαστικός εγκλεισμός του </w:t>
      </w:r>
      <w:r>
        <w:rPr>
          <w:rFonts w:eastAsia="Times New Roman" w:cs="Times New Roman"/>
          <w:szCs w:val="24"/>
        </w:rPr>
        <w:t>κ</w:t>
      </w:r>
      <w:r>
        <w:rPr>
          <w:rFonts w:eastAsia="Times New Roman" w:cs="Times New Roman"/>
          <w:szCs w:val="24"/>
        </w:rPr>
        <w:t xml:space="preserve">οσμήτορα στο γραφείο του για </w:t>
      </w:r>
      <w:r>
        <w:rPr>
          <w:rFonts w:eastAsia="Times New Roman" w:cs="Times New Roman"/>
          <w:szCs w:val="24"/>
        </w:rPr>
        <w:lastRenderedPageBreak/>
        <w:t>περίπου τέσσερις ώρες από τις 10.00 έως τις 14.00 από ομάδα είκοσι έως τριάντα ατόμων, μεταξύ των οποίων υπήρχε σημαντικός αριθμός ατόμων που δεν ανήκουν στ</w:t>
      </w:r>
      <w:r>
        <w:rPr>
          <w:rFonts w:eastAsia="Times New Roman" w:cs="Times New Roman"/>
          <w:szCs w:val="24"/>
        </w:rPr>
        <w:t xml:space="preserve">ο Ίδρυμα. </w:t>
      </w:r>
    </w:p>
    <w:p w:rsidR="00785B97" w:rsidRDefault="00C57472" w:rsidP="007A29E9">
      <w:pPr>
        <w:spacing w:after="0" w:line="600" w:lineRule="auto"/>
        <w:ind w:firstLine="720"/>
        <w:jc w:val="both"/>
        <w:rPr>
          <w:rFonts w:eastAsia="Times New Roman" w:cs="Times New Roman"/>
          <w:szCs w:val="24"/>
        </w:rPr>
        <w:pPrChange w:id="568" w:author="Σπανός Γεώργιος" w:date="2022-10-04T10:45:00Z">
          <w:pPr>
            <w:spacing w:line="600" w:lineRule="auto"/>
            <w:ind w:firstLine="720"/>
            <w:jc w:val="both"/>
          </w:pPr>
        </w:pPrChange>
      </w:pPr>
      <w:r w:rsidDel="00B240F9">
        <w:rPr>
          <w:rFonts w:eastAsia="Times New Roman" w:cs="Times New Roman"/>
          <w:szCs w:val="24"/>
        </w:rPr>
        <w:t xml:space="preserve"> </w:t>
      </w:r>
      <w:r>
        <w:rPr>
          <w:rFonts w:eastAsia="Times New Roman" w:cs="Times New Roman"/>
          <w:szCs w:val="24"/>
        </w:rPr>
        <w:t xml:space="preserve">«Η ομάδα αυτή κρατούσε τον </w:t>
      </w:r>
      <w:r>
        <w:rPr>
          <w:rFonts w:eastAsia="Times New Roman" w:cs="Times New Roman"/>
          <w:szCs w:val="24"/>
        </w:rPr>
        <w:t>κ</w:t>
      </w:r>
      <w:r>
        <w:rPr>
          <w:rFonts w:eastAsia="Times New Roman" w:cs="Times New Roman"/>
          <w:szCs w:val="24"/>
        </w:rPr>
        <w:t xml:space="preserve">οσμήτορα όμηρο». Ποιος τα λέει αυτά; Η </w:t>
      </w:r>
      <w:r>
        <w:rPr>
          <w:rFonts w:eastAsia="Times New Roman" w:cs="Times New Roman"/>
          <w:szCs w:val="24"/>
        </w:rPr>
        <w:t>Κ</w:t>
      </w:r>
      <w:r>
        <w:rPr>
          <w:rFonts w:eastAsia="Times New Roman" w:cs="Times New Roman"/>
          <w:szCs w:val="24"/>
        </w:rPr>
        <w:t xml:space="preserve">οσμητεία. Τον κρατούσε όμηρο. Για αφίσα μιλάτε εσείς, για ομηρία μιλά εδώ. «Τον κρατούσε όμηρο σε αποπνικτική ατμόσφαιρα και υπό συνεχείς ύβρεις, απαγορεύοντάς του να βγει από </w:t>
      </w:r>
      <w:r>
        <w:rPr>
          <w:rFonts w:eastAsia="Times New Roman" w:cs="Times New Roman"/>
          <w:szCs w:val="24"/>
        </w:rPr>
        <w:t xml:space="preserve">το γραφείο, με αποτέλεσμα να αποτραπεί η διδασκαλία προγραμματισμένης διάλεξης στο μάθημα «Σήματα και συστήματα» μεταξύ 11.00΄ και 13.00΄». Δηλαδή, δεν γίνεται και μάθημα. </w:t>
      </w:r>
    </w:p>
    <w:p w:rsidR="00785B97" w:rsidRDefault="00C57472" w:rsidP="007A29E9">
      <w:pPr>
        <w:spacing w:after="0" w:line="600" w:lineRule="auto"/>
        <w:ind w:firstLine="720"/>
        <w:jc w:val="both"/>
        <w:rPr>
          <w:rFonts w:eastAsia="Times New Roman" w:cs="Times New Roman"/>
          <w:szCs w:val="24"/>
        </w:rPr>
        <w:pPrChange w:id="569" w:author="Σπανός Γεώργιος" w:date="2022-10-04T10:45:00Z">
          <w:pPr>
            <w:spacing w:line="600" w:lineRule="auto"/>
            <w:ind w:firstLine="720"/>
            <w:jc w:val="both"/>
          </w:pPr>
        </w:pPrChange>
      </w:pPr>
      <w:r>
        <w:rPr>
          <w:rFonts w:eastAsia="Times New Roman" w:cs="Times New Roman"/>
          <w:szCs w:val="24"/>
        </w:rPr>
        <w:t xml:space="preserve">Το αίτημα αυτής της ομάδας ήταν να ανακαλέσει ο </w:t>
      </w:r>
      <w:r>
        <w:rPr>
          <w:rFonts w:eastAsia="Times New Roman" w:cs="Times New Roman"/>
          <w:szCs w:val="24"/>
        </w:rPr>
        <w:t>κ</w:t>
      </w:r>
      <w:r>
        <w:rPr>
          <w:rFonts w:eastAsia="Times New Roman" w:cs="Times New Roman"/>
          <w:szCs w:val="24"/>
        </w:rPr>
        <w:t xml:space="preserve">οσμήτορας το </w:t>
      </w:r>
      <w:r>
        <w:rPr>
          <w:rFonts w:eastAsia="Times New Roman" w:cs="Times New Roman"/>
          <w:szCs w:val="24"/>
          <w:lang w:val="en-US"/>
        </w:rPr>
        <w:t>e</w:t>
      </w:r>
      <w:r w:rsidRPr="00F07C38">
        <w:rPr>
          <w:rFonts w:eastAsia="Times New Roman" w:cs="Times New Roman"/>
          <w:szCs w:val="24"/>
        </w:rPr>
        <w:t>-</w:t>
      </w:r>
      <w:r>
        <w:rPr>
          <w:rFonts w:eastAsia="Times New Roman" w:cs="Times New Roman"/>
          <w:szCs w:val="24"/>
          <w:lang w:val="en-US"/>
        </w:rPr>
        <w:t>mail</w:t>
      </w:r>
      <w:r w:rsidRPr="00F07C38">
        <w:rPr>
          <w:rFonts w:eastAsia="Times New Roman" w:cs="Times New Roman"/>
          <w:szCs w:val="24"/>
        </w:rPr>
        <w:t xml:space="preserve"> </w:t>
      </w:r>
      <w:r>
        <w:rPr>
          <w:rFonts w:eastAsia="Times New Roman" w:cs="Times New Roman"/>
          <w:szCs w:val="24"/>
        </w:rPr>
        <w:t>και ούτω καθεξ</w:t>
      </w:r>
      <w:r>
        <w:rPr>
          <w:rFonts w:eastAsia="Times New Roman" w:cs="Times New Roman"/>
          <w:szCs w:val="24"/>
        </w:rPr>
        <w:t>ής. «Κατά τη διάρκεια του εγκλεισμού του απαγορεύτηκε με βία η χρήση του σταθερού τηλεφώνου του γραφείου του, ενώ παριστάμενος προσπάθησε να του βάλει στυλό στο χέρι για να υπογράψει. Όταν προσπάθησε να ξεκλειδώσει το κινητό του απλώς για να δει νέα μηνύμα</w:t>
      </w:r>
      <w:r>
        <w:rPr>
          <w:rFonts w:eastAsia="Times New Roman" w:cs="Times New Roman"/>
          <w:szCs w:val="24"/>
        </w:rPr>
        <w:t xml:space="preserve">τα, δέχθηκε φωνές και ύβρεις από άτομα, ενώ τα ίδια άτομα δεν είχαν πρόβλημα να τον βιντεοσκοπήσουν ή να φωτογραφίσουν, όπως έκανε -για παράδειγμα- φοιτήτρια άλλης </w:t>
      </w:r>
      <w:r>
        <w:rPr>
          <w:rFonts w:eastAsia="Times New Roman" w:cs="Times New Roman"/>
          <w:szCs w:val="24"/>
        </w:rPr>
        <w:t>σ</w:t>
      </w:r>
      <w:r>
        <w:rPr>
          <w:rFonts w:eastAsia="Times New Roman" w:cs="Times New Roman"/>
          <w:szCs w:val="24"/>
        </w:rPr>
        <w:t xml:space="preserve">χολής. Παράλληλα, δύο μεγαλόσωμα άτομα στην έξοδο του γραφείου «ρύθμιζαν» το ποιος έμπαινε </w:t>
      </w:r>
      <w:r>
        <w:rPr>
          <w:rFonts w:eastAsia="Times New Roman" w:cs="Times New Roman"/>
          <w:szCs w:val="24"/>
        </w:rPr>
        <w:t xml:space="preserve">και ποιος έβγαινε, εμποδίζοντας βίαια την έξοδο του </w:t>
      </w:r>
      <w:r>
        <w:rPr>
          <w:rFonts w:eastAsia="Times New Roman" w:cs="Times New Roman"/>
          <w:szCs w:val="24"/>
        </w:rPr>
        <w:t>κ</w:t>
      </w:r>
      <w:r>
        <w:rPr>
          <w:rFonts w:eastAsia="Times New Roman" w:cs="Times New Roman"/>
          <w:szCs w:val="24"/>
        </w:rPr>
        <w:t>οσμήτορα.».</w:t>
      </w:r>
    </w:p>
    <w:p w:rsidR="00785B97" w:rsidRDefault="00C57472" w:rsidP="007A29E9">
      <w:pPr>
        <w:spacing w:after="0" w:line="600" w:lineRule="auto"/>
        <w:ind w:firstLine="720"/>
        <w:jc w:val="both"/>
        <w:rPr>
          <w:rFonts w:eastAsia="Times New Roman" w:cs="Times New Roman"/>
          <w:szCs w:val="24"/>
        </w:rPr>
        <w:pPrChange w:id="570" w:author="Σπανός Γεώργιος" w:date="2022-10-04T10:45:00Z">
          <w:pPr>
            <w:spacing w:line="600" w:lineRule="auto"/>
            <w:ind w:firstLine="720"/>
            <w:jc w:val="both"/>
          </w:pPr>
        </w:pPrChange>
      </w:pPr>
      <w:r>
        <w:rPr>
          <w:rFonts w:eastAsia="Times New Roman" w:cs="Times New Roman"/>
          <w:szCs w:val="24"/>
        </w:rPr>
        <w:lastRenderedPageBreak/>
        <w:t xml:space="preserve">Κυρίες και κύριοι συνάδελφοι, αυτά είναι περιγραφές δημοσιευμάτων ή εικασίες και ούτω καθεξής; Όχι, είναι η επίσημη εκδοχή των περιστατικών όπως καταγράφηκε σε ανακοίνωση της </w:t>
      </w:r>
      <w:r>
        <w:rPr>
          <w:rFonts w:eastAsia="Times New Roman" w:cs="Times New Roman"/>
          <w:szCs w:val="24"/>
        </w:rPr>
        <w:t>κ</w:t>
      </w:r>
      <w:r>
        <w:rPr>
          <w:rFonts w:eastAsia="Times New Roman" w:cs="Times New Roman"/>
          <w:szCs w:val="24"/>
        </w:rPr>
        <w:t xml:space="preserve">οσμητείας. Δεν </w:t>
      </w:r>
      <w:r>
        <w:rPr>
          <w:rFonts w:eastAsia="Times New Roman" w:cs="Times New Roman"/>
          <w:szCs w:val="24"/>
        </w:rPr>
        <w:t>άκουσα τίποτα από όλα αυτά από εσάς. Άκουσα για μια αφίσα. Για εγκλεισμό δεν άκουσα, για ομηρία δεν άκουσα. Τον είχαν κλειδωμένο μέσα, το καταλαβαίνετε; Φέρεται να τον είχαν κλειδωμένο μέσα. Θα αποδειχθεί στη δικαιοσύνη εάν είναι έτσι ή δεν είναι. Του έβαλ</w:t>
      </w:r>
      <w:r>
        <w:rPr>
          <w:rFonts w:eastAsia="Times New Roman" w:cs="Times New Roman"/>
          <w:szCs w:val="24"/>
        </w:rPr>
        <w:t xml:space="preserve">αν στυλό να υπογράψει με το ζόρι δήλωση. Αυτά λέει η </w:t>
      </w:r>
      <w:r>
        <w:rPr>
          <w:rFonts w:eastAsia="Times New Roman" w:cs="Times New Roman"/>
          <w:szCs w:val="24"/>
        </w:rPr>
        <w:t>κ</w:t>
      </w:r>
      <w:r>
        <w:rPr>
          <w:rFonts w:eastAsia="Times New Roman" w:cs="Times New Roman"/>
          <w:szCs w:val="24"/>
        </w:rPr>
        <w:t>οσμητεία και τα υπογράφουν επτά μέλη της, εκ των οποίων και οι δύο φερόμενοι παθόντες.</w:t>
      </w:r>
    </w:p>
    <w:p w:rsidR="00785B97" w:rsidRDefault="00C57472" w:rsidP="007A29E9">
      <w:pPr>
        <w:spacing w:after="0" w:line="600" w:lineRule="auto"/>
        <w:ind w:firstLine="720"/>
        <w:jc w:val="both"/>
        <w:rPr>
          <w:rFonts w:eastAsia="Times New Roman" w:cs="Times New Roman"/>
          <w:szCs w:val="24"/>
        </w:rPr>
        <w:pPrChange w:id="571" w:author="Σπανός Γεώργιος" w:date="2022-10-04T10:45:00Z">
          <w:pPr>
            <w:spacing w:line="600" w:lineRule="auto"/>
            <w:ind w:firstLine="720"/>
            <w:jc w:val="both"/>
          </w:pPr>
        </w:pPrChange>
      </w:pPr>
      <w:r>
        <w:rPr>
          <w:rFonts w:eastAsia="Times New Roman" w:cs="Times New Roman"/>
          <w:szCs w:val="24"/>
        </w:rPr>
        <w:t>Εάν, λοιπόν, αυτά επιβεβαιωθούν από τη δικαιοσύνη, ναι, θα αφορούν βιαιότατη επίθεση κατά ακαδημαϊκού λειτουργού, σ</w:t>
      </w:r>
      <w:r>
        <w:rPr>
          <w:rFonts w:eastAsia="Times New Roman" w:cs="Times New Roman"/>
          <w:szCs w:val="24"/>
        </w:rPr>
        <w:t xml:space="preserve">υνοδευόμενη από ύβρεις, απειλές, παρεμπόδιση εκπαιδευτικού και διοικητικού έργου. Εφόσον, λοιπόν, αυτά αποδειχθούν, πρόκειται για πράξεις απολύτως καταδικαστέες, που κανείς δεν θέλει να βλέπει στα </w:t>
      </w:r>
      <w:r>
        <w:rPr>
          <w:rFonts w:eastAsia="Times New Roman" w:cs="Times New Roman"/>
          <w:szCs w:val="24"/>
        </w:rPr>
        <w:t>π</w:t>
      </w:r>
      <w:r>
        <w:rPr>
          <w:rFonts w:eastAsia="Times New Roman" w:cs="Times New Roman"/>
          <w:szCs w:val="24"/>
        </w:rPr>
        <w:t xml:space="preserve">ανεπιστήμια ή οπουδήποτε αλλού στη χώρα. Ή μήπως όχι; </w:t>
      </w:r>
    </w:p>
    <w:p w:rsidR="00785B97" w:rsidRDefault="00C57472" w:rsidP="007A29E9">
      <w:pPr>
        <w:spacing w:after="0" w:line="600" w:lineRule="auto"/>
        <w:ind w:firstLine="720"/>
        <w:jc w:val="both"/>
        <w:rPr>
          <w:rFonts w:eastAsia="Times New Roman" w:cs="Times New Roman"/>
          <w:szCs w:val="24"/>
        </w:rPr>
        <w:pPrChange w:id="572" w:author="Σπανός Γεώργιος" w:date="2022-10-04T10:45:00Z">
          <w:pPr>
            <w:spacing w:line="600" w:lineRule="auto"/>
            <w:ind w:firstLine="720"/>
            <w:jc w:val="both"/>
          </w:pPr>
        </w:pPrChange>
      </w:pPr>
      <w:r>
        <w:rPr>
          <w:rFonts w:eastAsia="Times New Roman" w:cs="Times New Roman"/>
          <w:szCs w:val="24"/>
        </w:rPr>
        <w:t>Ειλ</w:t>
      </w:r>
      <w:r>
        <w:rPr>
          <w:rFonts w:eastAsia="Times New Roman" w:cs="Times New Roman"/>
          <w:szCs w:val="24"/>
        </w:rPr>
        <w:t xml:space="preserve">ικρινά, απορώ που τόσο σοβαρά φερόμενα επεισόδια, όχι μόνο δεν αποδοκιμάζονται από τις μισές Κοινοβουλευτικές Ομάδες της χώρας, αλλά έρχονται </w:t>
      </w:r>
      <w:r>
        <w:rPr>
          <w:rFonts w:eastAsia="Times New Roman" w:cs="Times New Roman"/>
          <w:szCs w:val="24"/>
        </w:rPr>
        <w:t>ε</w:t>
      </w:r>
      <w:r>
        <w:rPr>
          <w:rFonts w:eastAsia="Times New Roman" w:cs="Times New Roman"/>
          <w:szCs w:val="24"/>
        </w:rPr>
        <w:t>κπρόσωποί τους εδώ, στον κορυφαίο αυτό δημοκρατικό θεσμό, στο ναό της δημοκρατίας, όπου ψηφίζονται οι νόμοι, να π</w:t>
      </w:r>
      <w:r>
        <w:rPr>
          <w:rFonts w:eastAsia="Times New Roman" w:cs="Times New Roman"/>
          <w:szCs w:val="24"/>
        </w:rPr>
        <w:t>ροτάξουν τα στήθη τους υπέρ της βάναυσης καταπάτησής τους. Είναι όχι απλώς οξύμωρο, αλλά ασύλληπτο!</w:t>
      </w:r>
    </w:p>
    <w:p w:rsidR="00785B97" w:rsidRDefault="00C57472" w:rsidP="007A29E9">
      <w:pPr>
        <w:spacing w:after="0" w:line="600" w:lineRule="auto"/>
        <w:ind w:firstLine="720"/>
        <w:jc w:val="both"/>
        <w:rPr>
          <w:rFonts w:eastAsia="Times New Roman" w:cs="Times New Roman"/>
          <w:szCs w:val="24"/>
        </w:rPr>
        <w:pPrChange w:id="573" w:author="Σπανός Γεώργιος" w:date="2022-10-04T10:45:00Z">
          <w:pPr>
            <w:spacing w:line="600" w:lineRule="auto"/>
            <w:ind w:firstLine="720"/>
            <w:jc w:val="both"/>
          </w:pPr>
        </w:pPrChange>
      </w:pPr>
      <w:r>
        <w:rPr>
          <w:rFonts w:eastAsia="Times New Roman" w:cs="Times New Roman"/>
          <w:szCs w:val="24"/>
        </w:rPr>
        <w:lastRenderedPageBreak/>
        <w:t xml:space="preserve">Αυτές τις καταγγελίες αποτρόπαιων γεγονότων </w:t>
      </w:r>
      <w:r>
        <w:rPr>
          <w:rFonts w:eastAsia="Times New Roman" w:cs="Times New Roman"/>
          <w:szCs w:val="24"/>
        </w:rPr>
        <w:t>-</w:t>
      </w:r>
      <w:r>
        <w:rPr>
          <w:rFonts w:eastAsia="Times New Roman" w:cs="Times New Roman"/>
          <w:szCs w:val="24"/>
        </w:rPr>
        <w:t>διότι ειλικρινά δεν ξέρω πώς αλλιώς να τις χαρακτηρίσω- ιδιαίτερα όταν διενεργούνται σε ένα χώρο ελεύθερης κυκλ</w:t>
      </w:r>
      <w:r>
        <w:rPr>
          <w:rFonts w:eastAsia="Times New Roman" w:cs="Times New Roman"/>
          <w:szCs w:val="24"/>
        </w:rPr>
        <w:t>οφορίας απόψεων, παραγωγής ιδεών, προαγωγής της επιστήμης, εσείς βρήκατε πολλούς τρόπους να τις αποτυπώσετε ήπια -για μια αφίσα, λέτε-, για να δικαιολογήσετε.</w:t>
      </w:r>
    </w:p>
    <w:p w:rsidR="00785B97" w:rsidRDefault="00C57472" w:rsidP="007A29E9">
      <w:pPr>
        <w:spacing w:after="0" w:line="600" w:lineRule="auto"/>
        <w:ind w:firstLine="720"/>
        <w:jc w:val="both"/>
        <w:rPr>
          <w:rFonts w:eastAsia="Times New Roman" w:cs="Times New Roman"/>
          <w:szCs w:val="24"/>
        </w:rPr>
        <w:pPrChange w:id="574" w:author="Σπανός Γεώργιος" w:date="2022-10-04T10:45:00Z">
          <w:pPr>
            <w:spacing w:line="600" w:lineRule="auto"/>
            <w:ind w:firstLine="720"/>
            <w:jc w:val="both"/>
          </w:pPr>
        </w:pPrChange>
      </w:pPr>
      <w:r>
        <w:rPr>
          <w:rFonts w:eastAsia="Times New Roman" w:cs="Times New Roman"/>
          <w:szCs w:val="24"/>
        </w:rPr>
        <w:t>Ο κ. Φίλης έρχεται σήμερα και μας λέει ότι επιτιθέμεθα κατά φοιτητών</w:t>
      </w:r>
      <w:r>
        <w:rPr>
          <w:rFonts w:eastAsia="Times New Roman" w:cs="Times New Roman"/>
          <w:szCs w:val="24"/>
        </w:rPr>
        <w:t>,</w:t>
      </w:r>
      <w:r>
        <w:rPr>
          <w:rFonts w:eastAsia="Times New Roman" w:cs="Times New Roman"/>
          <w:szCs w:val="24"/>
        </w:rPr>
        <w:t xml:space="preserve"> που αγωνίζονται για τη γνώσ</w:t>
      </w:r>
      <w:r>
        <w:rPr>
          <w:rFonts w:eastAsia="Times New Roman" w:cs="Times New Roman"/>
          <w:szCs w:val="24"/>
        </w:rPr>
        <w:t xml:space="preserve">η και τη δημοκρατία στο </w:t>
      </w:r>
      <w:r>
        <w:rPr>
          <w:rFonts w:eastAsia="Times New Roman" w:cs="Times New Roman"/>
          <w:szCs w:val="24"/>
        </w:rPr>
        <w:t>π</w:t>
      </w:r>
      <w:r>
        <w:rPr>
          <w:rFonts w:eastAsia="Times New Roman" w:cs="Times New Roman"/>
          <w:szCs w:val="24"/>
        </w:rPr>
        <w:t xml:space="preserve">ανεπιστήμιο. </w:t>
      </w:r>
    </w:p>
    <w:p w:rsidR="00785B97" w:rsidRDefault="00C57472" w:rsidP="007A29E9">
      <w:pPr>
        <w:spacing w:after="0" w:line="600" w:lineRule="auto"/>
        <w:ind w:firstLine="720"/>
        <w:jc w:val="both"/>
        <w:rPr>
          <w:rFonts w:eastAsia="Times New Roman" w:cs="Times New Roman"/>
          <w:szCs w:val="24"/>
        </w:rPr>
        <w:pPrChange w:id="575" w:author="Σπανός Γεώργιος" w:date="2022-10-04T10:45:00Z">
          <w:pPr>
            <w:spacing w:line="600" w:lineRule="auto"/>
            <w:ind w:firstLine="720"/>
            <w:jc w:val="both"/>
          </w:pPr>
        </w:pPrChange>
      </w:pPr>
      <w:r>
        <w:rPr>
          <w:rFonts w:eastAsia="Times New Roman" w:cs="Times New Roman"/>
          <w:szCs w:val="24"/>
        </w:rPr>
        <w:t xml:space="preserve">Αλήθεια, κύριε Φίλη, έτσι αγωνίζεται κανείς για τη γνώση, κρατώντας όμηρο τον καθηγητή, βάζοντάς του στυλό στο χέρι να υπογράψει διά της βίας δήλωση, παρεμποδίζοντας τους φοιτητές του από το να παρακολουθήσουν τη </w:t>
      </w:r>
      <w:r>
        <w:rPr>
          <w:rFonts w:eastAsia="Times New Roman" w:cs="Times New Roman"/>
          <w:szCs w:val="24"/>
        </w:rPr>
        <w:t>διάλεξή τους, επειδή ο καθηγητής τους τυγχάνει όμηρος; Αυτή είναι η εικόνα η δική σας για τις μάχες υπέρ της δημοκρατίας; Φιμώνοντας, απειλώντας, καθυβρίζοντας, εγκλωβίζοντας; Αυτή είναι η εικόνα σας για τη δημοκρατία;</w:t>
      </w:r>
    </w:p>
    <w:p w:rsidR="00785B97" w:rsidRDefault="00C57472" w:rsidP="007A29E9">
      <w:pPr>
        <w:spacing w:after="0" w:line="600" w:lineRule="auto"/>
        <w:ind w:firstLine="720"/>
        <w:jc w:val="both"/>
        <w:rPr>
          <w:rFonts w:eastAsia="Times New Roman" w:cs="Times New Roman"/>
          <w:szCs w:val="24"/>
        </w:rPr>
        <w:pPrChange w:id="576" w:author="Σπανός Γεώργιος" w:date="2022-10-04T10:45:00Z">
          <w:pPr>
            <w:spacing w:line="600" w:lineRule="auto"/>
            <w:ind w:firstLine="720"/>
            <w:jc w:val="both"/>
          </w:pPr>
        </w:pPrChange>
      </w:pPr>
      <w:r>
        <w:rPr>
          <w:rFonts w:eastAsia="Times New Roman" w:cs="Times New Roman"/>
          <w:szCs w:val="24"/>
        </w:rPr>
        <w:t>Αναφερθήκατε στο συμβάν ως μορφή φοιτ</w:t>
      </w:r>
      <w:r>
        <w:rPr>
          <w:rFonts w:eastAsia="Times New Roman" w:cs="Times New Roman"/>
          <w:szCs w:val="24"/>
        </w:rPr>
        <w:t>ητικής διεκδίκησης και δημοκρατικής οργάνωσης. Λέτε, μία παράσταση διαμαρτυρίας και ότι πρόκειται για δική μας σκευωρία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στοχοποιεί</w:t>
      </w:r>
      <w:proofErr w:type="spellEnd"/>
      <w:r>
        <w:rPr>
          <w:rFonts w:eastAsia="Times New Roman" w:cs="Times New Roman"/>
          <w:szCs w:val="24"/>
        </w:rPr>
        <w:t xml:space="preserve"> φοιτητές λόγω της συνδικαλιστικής τους ιδιότητας, ότι είμαστε ενάντια στην ελεύθερη δημοκρατική έκφραση. Ποια είναι η ελ</w:t>
      </w:r>
      <w:r>
        <w:rPr>
          <w:rFonts w:eastAsia="Times New Roman" w:cs="Times New Roman"/>
          <w:szCs w:val="24"/>
        </w:rPr>
        <w:t xml:space="preserve">εύθερη δημοκρατική έκφραση, το να έχεις δύο μεγαλόσωμους να φυλάνε έξω από το γραφείο, να εμποδίζουν κάποιον μέσα, να τον κρατάνε όμηρο; Σας έχουν κρατήσει όμηρο, κύριε Φίλη, κλειδωμένο σε ένα γραφείο, να σας βάλουν </w:t>
      </w:r>
      <w:r>
        <w:rPr>
          <w:rFonts w:eastAsia="Times New Roman" w:cs="Times New Roman"/>
          <w:szCs w:val="24"/>
        </w:rPr>
        <w:lastRenderedPageBreak/>
        <w:t>ένα στυλό στο χέρι και να σας πουν «Υπ</w:t>
      </w:r>
      <w:r>
        <w:rPr>
          <w:rFonts w:eastAsia="Times New Roman" w:cs="Times New Roman"/>
          <w:szCs w:val="24"/>
        </w:rPr>
        <w:t>έ</w:t>
      </w:r>
      <w:r>
        <w:rPr>
          <w:rFonts w:eastAsia="Times New Roman" w:cs="Times New Roman"/>
          <w:szCs w:val="24"/>
        </w:rPr>
        <w:t>γ</w:t>
      </w:r>
      <w:r>
        <w:rPr>
          <w:rFonts w:eastAsia="Times New Roman" w:cs="Times New Roman"/>
          <w:szCs w:val="24"/>
        </w:rPr>
        <w:t xml:space="preserve">ραψε»; Γιατί αυτά καταγγέλλονται. Δεν ξέρω εάν είναι αληθή, αλλά καταγγέλλονται. Αυτά καταγγέλθηκαν όχι από κάποιο τυχαίο, αλλά από το επίσημο όργανο του </w:t>
      </w:r>
      <w:r>
        <w:rPr>
          <w:rFonts w:eastAsia="Times New Roman" w:cs="Times New Roman"/>
          <w:szCs w:val="24"/>
        </w:rPr>
        <w:t>π</w:t>
      </w:r>
      <w:r>
        <w:rPr>
          <w:rFonts w:eastAsia="Times New Roman" w:cs="Times New Roman"/>
          <w:szCs w:val="24"/>
        </w:rPr>
        <w:t>ανεπιστημίου, από την ίδια την Κοσμητεία.</w:t>
      </w:r>
    </w:p>
    <w:p w:rsidR="00785B97" w:rsidRDefault="00C57472" w:rsidP="007A29E9">
      <w:pPr>
        <w:spacing w:after="0" w:line="600" w:lineRule="auto"/>
        <w:ind w:firstLine="720"/>
        <w:jc w:val="both"/>
        <w:rPr>
          <w:rFonts w:eastAsia="Times New Roman" w:cs="Times New Roman"/>
          <w:szCs w:val="24"/>
        </w:rPr>
        <w:pPrChange w:id="577" w:author="Σπανός Γεώργιος" w:date="2022-10-04T10:45:00Z">
          <w:pPr>
            <w:spacing w:line="600" w:lineRule="auto"/>
            <w:ind w:firstLine="720"/>
            <w:jc w:val="both"/>
          </w:pPr>
        </w:pPrChange>
      </w:pPr>
      <w:r>
        <w:rPr>
          <w:rFonts w:eastAsia="Times New Roman" w:cs="Times New Roman"/>
          <w:szCs w:val="24"/>
        </w:rPr>
        <w:t xml:space="preserve">Ο κ. Συντυχάκης κάνει λόγο για κινητοποίηση του φοιτητικού </w:t>
      </w:r>
      <w:r>
        <w:rPr>
          <w:rFonts w:eastAsia="Times New Roman" w:cs="Times New Roman"/>
          <w:szCs w:val="24"/>
        </w:rPr>
        <w:t xml:space="preserve">συλλόγου </w:t>
      </w:r>
      <w:r>
        <w:rPr>
          <w:rFonts w:eastAsia="Times New Roman" w:cs="Times New Roman"/>
          <w:szCs w:val="24"/>
        </w:rPr>
        <w:t>-</w:t>
      </w:r>
      <w:r>
        <w:rPr>
          <w:rFonts w:eastAsia="Times New Roman" w:cs="Times New Roman"/>
          <w:szCs w:val="24"/>
        </w:rPr>
        <w:t xml:space="preserve">έτσι ερμηνεύει τα γεγονότα ως </w:t>
      </w:r>
      <w:proofErr w:type="spellStart"/>
      <w:r>
        <w:rPr>
          <w:rFonts w:eastAsia="Times New Roman" w:cs="Times New Roman"/>
          <w:szCs w:val="24"/>
        </w:rPr>
        <w:t>αντιστέγασμα</w:t>
      </w:r>
      <w:proofErr w:type="spellEnd"/>
      <w:r>
        <w:rPr>
          <w:rFonts w:eastAsia="Times New Roman" w:cs="Times New Roman"/>
          <w:szCs w:val="24"/>
        </w:rPr>
        <w:t xml:space="preserve"> στην πραγματικότητα- και κατηγορεί την Κυβέρνηση για δημιουργία κλίματος τρομοκράτησης.</w:t>
      </w:r>
    </w:p>
    <w:p w:rsidR="00785B97" w:rsidRDefault="00C57472" w:rsidP="007A29E9">
      <w:pPr>
        <w:spacing w:after="0" w:line="600" w:lineRule="auto"/>
        <w:ind w:firstLine="720"/>
        <w:jc w:val="both"/>
        <w:rPr>
          <w:rFonts w:eastAsia="Times New Roman" w:cs="Times New Roman"/>
          <w:szCs w:val="24"/>
        </w:rPr>
        <w:pPrChange w:id="578" w:author="Σπανός Γεώργιος" w:date="2022-10-04T10:45:00Z">
          <w:pPr>
            <w:spacing w:line="600" w:lineRule="auto"/>
            <w:ind w:firstLine="720"/>
            <w:jc w:val="both"/>
          </w:pPr>
        </w:pPrChange>
      </w:pPr>
      <w:r>
        <w:rPr>
          <w:rFonts w:eastAsia="Times New Roman" w:cs="Times New Roman"/>
          <w:szCs w:val="24"/>
        </w:rPr>
        <w:t>Κύριε Συντυχάκη, εάν εσείς ήσασταν αυτός ο καθηγητής, τον οποίο τον κλειδώνουν μέσα για τέσσερις ώρες, του απαγορεύ</w:t>
      </w:r>
      <w:r>
        <w:rPr>
          <w:rFonts w:eastAsia="Times New Roman" w:cs="Times New Roman"/>
          <w:szCs w:val="24"/>
        </w:rPr>
        <w:t>ουν να χρησιμοποιήσει το κινητό του, του βάζουν στυλό στο χέρι, αλήθεια, εσείς δεν θα είχατε τρομοκρατηθεί με αυτό, θα περιμένατε τη δική μου παρέμβαση; Η δική μου παρέμβαση είναι αυτή που θα σας τρομοκρατούσε; Σημειωτέον, αυτή είναι μια παρέμβαση του Οκτω</w:t>
      </w:r>
      <w:r>
        <w:rPr>
          <w:rFonts w:eastAsia="Times New Roman" w:cs="Times New Roman"/>
          <w:szCs w:val="24"/>
        </w:rPr>
        <w:t>βρίου, δεν είναι τωρινή.</w:t>
      </w:r>
    </w:p>
    <w:p w:rsidR="00785B97" w:rsidRDefault="00C57472" w:rsidP="007A29E9">
      <w:pPr>
        <w:spacing w:after="0" w:line="600" w:lineRule="auto"/>
        <w:ind w:firstLine="720"/>
        <w:jc w:val="both"/>
        <w:rPr>
          <w:rFonts w:eastAsia="Times New Roman" w:cs="Times New Roman"/>
          <w:szCs w:val="24"/>
        </w:rPr>
        <w:pPrChange w:id="579" w:author="Σπανός Γεώργιος" w:date="2022-10-04T10:45:00Z">
          <w:pPr>
            <w:spacing w:line="600" w:lineRule="auto"/>
            <w:ind w:firstLine="720"/>
            <w:jc w:val="both"/>
          </w:pPr>
        </w:pPrChange>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Σακοράφα βρήκε έναν άλλον ευφάνταστο τρόπο να παρουσιάσει τα όσα συνέβησαν. Μίλησε για κοινωνικές αντιδράσεις, για παράσταση διαμαρτυρίας, για κάποιον που θέλει να εκφράσει την αντίθεσή του στην κυβερνητική πολιτική.</w:t>
      </w:r>
    </w:p>
    <w:p w:rsidR="00785B97" w:rsidRDefault="00C57472" w:rsidP="007A29E9">
      <w:pPr>
        <w:spacing w:after="0" w:line="600" w:lineRule="auto"/>
        <w:ind w:firstLine="720"/>
        <w:jc w:val="both"/>
        <w:rPr>
          <w:rFonts w:eastAsia="Times New Roman" w:cs="Times New Roman"/>
          <w:szCs w:val="24"/>
        </w:rPr>
        <w:pPrChange w:id="580" w:author="Σπανός Γεώργιος" w:date="2022-10-04T10:45:00Z">
          <w:pPr>
            <w:spacing w:line="600" w:lineRule="auto"/>
            <w:ind w:firstLine="720"/>
            <w:jc w:val="both"/>
          </w:pPr>
        </w:pPrChange>
      </w:pPr>
      <w:r>
        <w:rPr>
          <w:rFonts w:eastAsia="Times New Roman" w:cs="Times New Roman"/>
          <w:szCs w:val="24"/>
        </w:rPr>
        <w:t>Φανταστεί</w:t>
      </w:r>
      <w:r>
        <w:rPr>
          <w:rFonts w:eastAsia="Times New Roman" w:cs="Times New Roman"/>
          <w:szCs w:val="24"/>
        </w:rPr>
        <w:t>τε, κυρία συνάδελφε, σε τι κόσμο θα ζούσαμε εάν, όπως λέτε, ο καθένας</w:t>
      </w:r>
      <w:r>
        <w:rPr>
          <w:rFonts w:eastAsia="Times New Roman" w:cs="Times New Roman"/>
          <w:szCs w:val="24"/>
        </w:rPr>
        <w:t>,</w:t>
      </w:r>
      <w:r>
        <w:rPr>
          <w:rFonts w:eastAsia="Times New Roman" w:cs="Times New Roman"/>
          <w:szCs w:val="24"/>
        </w:rPr>
        <w:t xml:space="preserve"> που θα διαφωνούσε με κάποια από τις πολιτικές της οποιασδήποτε κυβέρνησης στον κόσμο έπαιρνε την κατάσταση στα χέρια του και άρπαζε </w:t>
      </w:r>
      <w:r>
        <w:rPr>
          <w:rFonts w:eastAsia="Times New Roman" w:cs="Times New Roman"/>
          <w:szCs w:val="24"/>
        </w:rPr>
        <w:lastRenderedPageBreak/>
        <w:t>όποιον στεκόταν εμπόδιο στα σχέδιά του, εάν περιόριζε</w:t>
      </w:r>
      <w:r>
        <w:rPr>
          <w:rFonts w:eastAsia="Times New Roman" w:cs="Times New Roman"/>
          <w:szCs w:val="24"/>
        </w:rPr>
        <w:t xml:space="preserve"> τις ελευθερίες του εξαναγκάζοντάς τον να υπογράψει οτιδήποτε, καθυβρίζοντας και απειλώντας τον!</w:t>
      </w:r>
    </w:p>
    <w:p w:rsidR="00785B97" w:rsidRDefault="00C57472" w:rsidP="007A29E9">
      <w:pPr>
        <w:spacing w:after="0" w:line="600" w:lineRule="auto"/>
        <w:ind w:firstLine="720"/>
        <w:jc w:val="both"/>
        <w:rPr>
          <w:rFonts w:eastAsia="Times New Roman" w:cs="Times New Roman"/>
          <w:szCs w:val="24"/>
        </w:rPr>
        <w:pPrChange w:id="581" w:author="Σπανός Γεώργιος" w:date="2022-10-04T10:45:00Z">
          <w:pPr>
            <w:spacing w:line="600" w:lineRule="auto"/>
            <w:ind w:firstLine="720"/>
            <w:jc w:val="both"/>
          </w:pPr>
        </w:pPrChange>
      </w:pPr>
      <w:r>
        <w:rPr>
          <w:rFonts w:eastAsia="Times New Roman" w:cs="Times New Roman"/>
          <w:szCs w:val="24"/>
        </w:rPr>
        <w:t xml:space="preserve">Ξαναλέω, δεν ξέρω εάν είναι αλήθεια. Ξέρω ότι αυτή είναι η επίσημη καταγγελία και η επίσημη θέση της </w:t>
      </w:r>
      <w:r>
        <w:rPr>
          <w:rFonts w:eastAsia="Times New Roman" w:cs="Times New Roman"/>
          <w:szCs w:val="24"/>
        </w:rPr>
        <w:t>κ</w:t>
      </w:r>
      <w:r>
        <w:rPr>
          <w:rFonts w:eastAsia="Times New Roman" w:cs="Times New Roman"/>
          <w:szCs w:val="24"/>
        </w:rPr>
        <w:t>οσμητείας.</w:t>
      </w:r>
    </w:p>
    <w:p w:rsidR="00785B97" w:rsidRDefault="00C57472" w:rsidP="007A29E9">
      <w:pPr>
        <w:spacing w:after="0" w:line="600" w:lineRule="auto"/>
        <w:ind w:firstLine="720"/>
        <w:jc w:val="both"/>
        <w:rPr>
          <w:rFonts w:eastAsia="Times New Roman" w:cs="Times New Roman"/>
          <w:szCs w:val="24"/>
        </w:rPr>
        <w:pPrChange w:id="582" w:author="Σπανός Γεώργιος" w:date="2022-10-04T10:45:00Z">
          <w:pPr>
            <w:spacing w:line="600" w:lineRule="auto"/>
            <w:ind w:firstLine="720"/>
            <w:jc w:val="both"/>
          </w:pPr>
        </w:pPrChange>
      </w:pPr>
      <w:r>
        <w:rPr>
          <w:rFonts w:eastAsia="Times New Roman" w:cs="Times New Roman"/>
          <w:szCs w:val="24"/>
        </w:rPr>
        <w:t>Ποια είναι, λοιπόν, η δική μου θέση; Βλέπω όλα</w:t>
      </w:r>
      <w:r>
        <w:rPr>
          <w:rFonts w:eastAsia="Times New Roman" w:cs="Times New Roman"/>
          <w:szCs w:val="24"/>
        </w:rPr>
        <w:t xml:space="preserve"> αυτά, μια ανακοίνωση της </w:t>
      </w:r>
      <w:r>
        <w:rPr>
          <w:rFonts w:eastAsia="Times New Roman" w:cs="Times New Roman"/>
          <w:szCs w:val="24"/>
        </w:rPr>
        <w:t>κ</w:t>
      </w:r>
      <w:r>
        <w:rPr>
          <w:rFonts w:eastAsia="Times New Roman" w:cs="Times New Roman"/>
          <w:szCs w:val="24"/>
        </w:rPr>
        <w:t>οσμητείας που καταγγέλλει αυτά, δεν πρέπει να ελεγχθούν αυτές οι καταγγελίες; Δεν πρέπει να διερευνηθεί η υπόθεση; Τί προτείνετε, να σταυρώσουμε τα χέρια και να πούμε: «Δεν πειράζει, τα παιδιά εκφράζονται. Με ομηρία; Με ομηρία. Μ</w:t>
      </w:r>
      <w:r>
        <w:rPr>
          <w:rFonts w:eastAsia="Times New Roman" w:cs="Times New Roman"/>
          <w:szCs w:val="24"/>
        </w:rPr>
        <w:t xml:space="preserve">ε στυλό στο χέρι με τη βία; Με στυλό στο χέρι με τη βία. Εκφράζονται τα παιδιά». Αυτό περιμένετε από έναν Υπουργό Παιδείας; Αυτό είναι το ακαδημαϊκό περιβάλλον που θέλουμε για τα </w:t>
      </w:r>
      <w:r>
        <w:rPr>
          <w:rFonts w:eastAsia="Times New Roman" w:cs="Times New Roman"/>
          <w:szCs w:val="24"/>
        </w:rPr>
        <w:t>π</w:t>
      </w:r>
      <w:r>
        <w:rPr>
          <w:rFonts w:eastAsia="Times New Roman" w:cs="Times New Roman"/>
          <w:szCs w:val="24"/>
        </w:rPr>
        <w:t>ανεπιστήμιά μας;</w:t>
      </w:r>
    </w:p>
    <w:p w:rsidR="00785B97" w:rsidRDefault="00C57472" w:rsidP="007A29E9">
      <w:pPr>
        <w:tabs>
          <w:tab w:val="left" w:pos="2913"/>
        </w:tabs>
        <w:spacing w:after="0" w:line="600" w:lineRule="auto"/>
        <w:ind w:firstLine="720"/>
        <w:jc w:val="both"/>
        <w:rPr>
          <w:rFonts w:eastAsia="Times New Roman" w:cs="Times New Roman"/>
          <w:szCs w:val="24"/>
        </w:rPr>
        <w:pPrChange w:id="583" w:author="Σπανός Γεώργιος" w:date="2022-10-04T10:45:00Z">
          <w:pPr>
            <w:tabs>
              <w:tab w:val="left" w:pos="2913"/>
            </w:tabs>
            <w:spacing w:line="600" w:lineRule="auto"/>
            <w:ind w:firstLine="720"/>
            <w:jc w:val="both"/>
          </w:pPr>
        </w:pPrChange>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w:t>
      </w:r>
      <w:r w:rsidRPr="008E346A">
        <w:rPr>
          <w:rFonts w:eastAsia="Times New Roman" w:cs="Times New Roman"/>
          <w:szCs w:val="24"/>
        </w:rPr>
        <w:t xml:space="preserve">ίας </w:t>
      </w:r>
      <w:r>
        <w:rPr>
          <w:rFonts w:eastAsia="Times New Roman" w:cs="Times New Roman"/>
          <w:szCs w:val="24"/>
        </w:rPr>
        <w:t>της κυρίας Υπουργού</w:t>
      </w:r>
      <w:r w:rsidRPr="008E346A">
        <w:rPr>
          <w:rFonts w:eastAsia="Times New Roman" w:cs="Times New Roman"/>
          <w:szCs w:val="24"/>
        </w:rPr>
        <w:t>)</w:t>
      </w:r>
    </w:p>
    <w:p w:rsidR="00785B97" w:rsidRDefault="00C57472" w:rsidP="007A29E9">
      <w:pPr>
        <w:tabs>
          <w:tab w:val="left" w:pos="2913"/>
        </w:tabs>
        <w:spacing w:after="0" w:line="600" w:lineRule="auto"/>
        <w:ind w:firstLine="720"/>
        <w:jc w:val="both"/>
        <w:rPr>
          <w:rFonts w:eastAsia="Times New Roman" w:cs="Times New Roman"/>
          <w:szCs w:val="24"/>
        </w:rPr>
        <w:pPrChange w:id="584" w:author="Σπανός Γεώργιος" w:date="2022-10-04T10:45:00Z">
          <w:pPr>
            <w:tabs>
              <w:tab w:val="left" w:pos="2913"/>
            </w:tabs>
            <w:spacing w:line="600" w:lineRule="auto"/>
            <w:ind w:firstLine="720"/>
            <w:jc w:val="both"/>
          </w:pPr>
        </w:pPrChange>
      </w:pPr>
      <w:r>
        <w:rPr>
          <w:rFonts w:eastAsia="Times New Roman" w:cs="Times New Roman"/>
          <w:szCs w:val="24"/>
        </w:rPr>
        <w:t>Κυρίες και κύριοι, σεβόμενη τον χρόνο, τον τόπο και τη διαδικασία, δεν θα πω περισσότερα τώρα. Θα κλείσω, όμως, με μία θλιβερή διαπίστωση. Σήμερα στην κυριολεξία, εν έτει 2022, στη Βουλή συζητάμε αυτές τις ημέρες για νέους ορίζοντε</w:t>
      </w:r>
      <w:r>
        <w:rPr>
          <w:rFonts w:eastAsia="Times New Roman" w:cs="Times New Roman"/>
          <w:szCs w:val="24"/>
        </w:rPr>
        <w:t xml:space="preserve">ς στα </w:t>
      </w:r>
      <w:r>
        <w:rPr>
          <w:rFonts w:eastAsia="Times New Roman" w:cs="Times New Roman"/>
          <w:szCs w:val="24"/>
        </w:rPr>
        <w:t>π</w:t>
      </w:r>
      <w:r>
        <w:rPr>
          <w:rFonts w:eastAsia="Times New Roman" w:cs="Times New Roman"/>
          <w:szCs w:val="24"/>
        </w:rPr>
        <w:t xml:space="preserve">ανεπιστήμιά μας, συζητάμε για εσωτερικά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sidRPr="00F96D12">
        <w:rPr>
          <w:rFonts w:eastAsia="Times New Roman" w:cs="Times New Roman"/>
          <w:szCs w:val="24"/>
        </w:rPr>
        <w:t>,</w:t>
      </w:r>
      <w:r>
        <w:rPr>
          <w:rFonts w:eastAsia="Times New Roman" w:cs="Times New Roman"/>
          <w:szCs w:val="24"/>
        </w:rPr>
        <w:t xml:space="preserve"> για κοινά πτυχία, για διπλά πτυχία, για βιομηχανικά διδακτορικά, συζητάμε για αυτά που κάνουν όλες οι χώρες του κόσμου. Ενώ συζητάμε για αυτά τα θέματα, </w:t>
      </w:r>
      <w:r>
        <w:rPr>
          <w:rFonts w:eastAsia="Times New Roman" w:cs="Times New Roman"/>
          <w:szCs w:val="24"/>
        </w:rPr>
        <w:lastRenderedPageBreak/>
        <w:t>για το αύριο της τριτοβάθμιας εκπαίδευσης, οι</w:t>
      </w:r>
      <w:r>
        <w:rPr>
          <w:rFonts w:eastAsia="Times New Roman" w:cs="Times New Roman"/>
          <w:szCs w:val="24"/>
        </w:rPr>
        <w:t xml:space="preserve"> εκπρόσωποι τριών εκ των έξι κομμάτων της Βουλής επιμένουν να προσπαθούν να καθηλώσουν τα </w:t>
      </w:r>
      <w:r>
        <w:rPr>
          <w:rFonts w:eastAsia="Times New Roman" w:cs="Times New Roman"/>
          <w:szCs w:val="24"/>
        </w:rPr>
        <w:t>π</w:t>
      </w:r>
      <w:r>
        <w:rPr>
          <w:rFonts w:eastAsia="Times New Roman" w:cs="Times New Roman"/>
          <w:szCs w:val="24"/>
        </w:rPr>
        <w:t xml:space="preserve">ανεπιστήμιά μας στο χθες, σε ένα χθες μάλιστα από το οποίο παλεύουμε πάση θυσία να απαγκιστρωθούμε, που όλη η κοινωνία απαιτεί να αφήσουμε πίσω μας, σε ένα χθες που </w:t>
      </w:r>
      <w:r>
        <w:rPr>
          <w:rFonts w:eastAsia="Times New Roman" w:cs="Times New Roman"/>
          <w:szCs w:val="24"/>
        </w:rPr>
        <w:t xml:space="preserve">δεν αξίζει σε κανένα μέλος της ακαδημαϊκής κοινότητας, σε κανένα φοιτητή, σε κανέναν καθηγητή, σε κανένα διοικητικό στέλεχος. Εσείς, τί κάνετε; Έρχεστε και υπερασπίζεστε αυτές ακριβώς τις χειρότερες εκφάνσεις του παρελθόντος. Μας εγκαλείτε που εφαρμόζουμε </w:t>
      </w:r>
      <w:r>
        <w:rPr>
          <w:rFonts w:eastAsia="Times New Roman" w:cs="Times New Roman"/>
          <w:szCs w:val="24"/>
        </w:rPr>
        <w:t xml:space="preserve">το νόμο. Μας κατηγορείτε που δεν αφήνουμε τα </w:t>
      </w:r>
      <w:r>
        <w:rPr>
          <w:rFonts w:eastAsia="Times New Roman" w:cs="Times New Roman"/>
          <w:szCs w:val="24"/>
        </w:rPr>
        <w:t>π</w:t>
      </w:r>
      <w:r>
        <w:rPr>
          <w:rFonts w:eastAsia="Times New Roman" w:cs="Times New Roman"/>
          <w:szCs w:val="24"/>
        </w:rPr>
        <w:t xml:space="preserve">ανεπιστήμιά μας να σύρονται στην ανομία από μειοψηφίες, που προσπαθούμε για ένα καλύτερο, ασφαλέστερο, υγιέστερο ακαδημαϊκό περιβάλλον, ισάξιο των διεθνών προτύπων και αντάξιο των νέων μας. </w:t>
      </w:r>
    </w:p>
    <w:p w:rsidR="00785B97" w:rsidRDefault="00C57472" w:rsidP="007A29E9">
      <w:pPr>
        <w:tabs>
          <w:tab w:val="left" w:pos="2913"/>
        </w:tabs>
        <w:spacing w:after="0" w:line="600" w:lineRule="auto"/>
        <w:ind w:firstLine="720"/>
        <w:jc w:val="both"/>
        <w:rPr>
          <w:rFonts w:eastAsia="Times New Roman" w:cs="Times New Roman"/>
          <w:szCs w:val="24"/>
        </w:rPr>
        <w:pPrChange w:id="585" w:author="Σπανός Γεώργιος" w:date="2022-10-04T10:45:00Z">
          <w:pPr>
            <w:tabs>
              <w:tab w:val="left" w:pos="2913"/>
            </w:tabs>
            <w:spacing w:line="600" w:lineRule="auto"/>
            <w:ind w:firstLine="720"/>
            <w:jc w:val="both"/>
          </w:pPr>
        </w:pPrChange>
      </w:pPr>
      <w:r>
        <w:rPr>
          <w:rFonts w:eastAsia="Times New Roman" w:cs="Times New Roman"/>
          <w:szCs w:val="24"/>
        </w:rPr>
        <w:t xml:space="preserve">Οι πολίτες βλέπουν </w:t>
      </w:r>
      <w:r>
        <w:rPr>
          <w:rFonts w:eastAsia="Times New Roman" w:cs="Times New Roman"/>
          <w:szCs w:val="24"/>
        </w:rPr>
        <w:t>και κρίνουν. Εμείς με τη βιβλιοθήκη, εσείς με τη βαριοπούλα!</w:t>
      </w:r>
    </w:p>
    <w:p w:rsidR="00785B97" w:rsidRDefault="00C57472" w:rsidP="007A29E9">
      <w:pPr>
        <w:spacing w:after="0" w:line="600" w:lineRule="auto"/>
        <w:ind w:firstLine="720"/>
        <w:jc w:val="both"/>
        <w:rPr>
          <w:rFonts w:eastAsia="Times New Roman" w:cs="Times New Roman"/>
          <w:szCs w:val="24"/>
        </w:rPr>
        <w:pPrChange w:id="586" w:author="Σπανός Γεώργιος" w:date="2022-10-04T10:45:00Z">
          <w:pPr>
            <w:spacing w:line="600" w:lineRule="auto"/>
            <w:ind w:firstLine="720"/>
            <w:jc w:val="both"/>
          </w:pPr>
        </w:pPrChange>
      </w:pPr>
      <w:r>
        <w:rPr>
          <w:rFonts w:eastAsia="Times New Roman" w:cs="Times New Roman"/>
          <w:szCs w:val="24"/>
        </w:rPr>
        <w:t>Σας ευχαριστώ.</w:t>
      </w:r>
    </w:p>
    <w:p w:rsidR="00785B97" w:rsidRDefault="00C57472" w:rsidP="007A29E9">
      <w:pPr>
        <w:spacing w:after="0" w:line="600" w:lineRule="auto"/>
        <w:ind w:firstLine="720"/>
        <w:jc w:val="both"/>
        <w:rPr>
          <w:rFonts w:eastAsia="Times New Roman" w:cs="Times New Roman"/>
          <w:szCs w:val="24"/>
        </w:rPr>
        <w:pPrChange w:id="587" w:author="Σπανός Γεώργιος" w:date="2022-10-04T10:45:00Z">
          <w:pPr>
            <w:spacing w:line="600" w:lineRule="auto"/>
            <w:ind w:firstLine="720"/>
            <w:jc w:val="both"/>
          </w:pPr>
        </w:pPrChange>
      </w:pPr>
      <w:r w:rsidRPr="00917BCF">
        <w:rPr>
          <w:rFonts w:eastAsia="Times New Roman" w:cs="Times New Roman"/>
          <w:b/>
          <w:szCs w:val="24"/>
        </w:rPr>
        <w:t xml:space="preserve">ΠΡΟΕΔΡΕΥΩΝ (Απόστολος </w:t>
      </w:r>
      <w:proofErr w:type="spellStart"/>
      <w:r w:rsidRPr="00917BCF">
        <w:rPr>
          <w:rFonts w:eastAsia="Times New Roman" w:cs="Times New Roman"/>
          <w:b/>
          <w:szCs w:val="24"/>
        </w:rPr>
        <w:t>Αβδελάς</w:t>
      </w:r>
      <w:proofErr w:type="spellEnd"/>
      <w:r w:rsidRPr="00917BCF">
        <w:rPr>
          <w:rFonts w:eastAsia="Times New Roman" w:cs="Times New Roman"/>
          <w:b/>
          <w:szCs w:val="24"/>
        </w:rPr>
        <w:t>):</w:t>
      </w:r>
      <w:r w:rsidRPr="00917BCF">
        <w:rPr>
          <w:rFonts w:eastAsia="Times New Roman" w:cs="Times New Roman"/>
          <w:szCs w:val="24"/>
        </w:rPr>
        <w:t xml:space="preserve"> Και εμείς ευχαριστούμε, κυρία </w:t>
      </w:r>
      <w:proofErr w:type="spellStart"/>
      <w:r w:rsidRPr="00917BCF">
        <w:rPr>
          <w:rFonts w:eastAsia="Times New Roman" w:cs="Times New Roman"/>
          <w:szCs w:val="24"/>
        </w:rPr>
        <w:t>Κεραμέως</w:t>
      </w:r>
      <w:proofErr w:type="spellEnd"/>
      <w:r w:rsidRPr="00917BCF">
        <w:rPr>
          <w:rFonts w:eastAsia="Times New Roman" w:cs="Times New Roman"/>
          <w:szCs w:val="24"/>
        </w:rPr>
        <w:t>.</w:t>
      </w:r>
    </w:p>
    <w:p w:rsidR="00785B97" w:rsidRDefault="00C57472" w:rsidP="007A29E9">
      <w:pPr>
        <w:spacing w:after="0" w:line="600" w:lineRule="auto"/>
        <w:ind w:firstLine="720"/>
        <w:jc w:val="both"/>
        <w:rPr>
          <w:rFonts w:eastAsia="Times New Roman"/>
          <w:color w:val="212529"/>
          <w:szCs w:val="24"/>
        </w:rPr>
        <w:pPrChange w:id="588" w:author="Σπανός Γεώργιος" w:date="2022-10-04T10:45:00Z">
          <w:pPr>
            <w:spacing w:line="600" w:lineRule="auto"/>
            <w:ind w:firstLine="720"/>
            <w:jc w:val="both"/>
          </w:pPr>
        </w:pPrChange>
      </w:pPr>
      <w:r>
        <w:rPr>
          <w:rFonts w:eastAsia="Times New Roman"/>
          <w:color w:val="212529"/>
          <w:szCs w:val="24"/>
        </w:rPr>
        <w:t>Πριν δώσω</w:t>
      </w:r>
      <w:r w:rsidRPr="00917BCF">
        <w:rPr>
          <w:rFonts w:eastAsia="Times New Roman"/>
          <w:color w:val="212529"/>
          <w:szCs w:val="24"/>
        </w:rPr>
        <w:t xml:space="preserve"> το λόγο στην κ</w:t>
      </w:r>
      <w:r>
        <w:rPr>
          <w:rFonts w:eastAsia="Times New Roman"/>
          <w:color w:val="212529"/>
          <w:szCs w:val="24"/>
        </w:rPr>
        <w:t>.</w:t>
      </w:r>
      <w:r w:rsidRPr="00917BCF">
        <w:rPr>
          <w:rFonts w:eastAsia="Times New Roman"/>
          <w:color w:val="212529"/>
          <w:szCs w:val="24"/>
        </w:rPr>
        <w:t xml:space="preserve"> Σακοράφα για να προχωράει η διαδικασία</w:t>
      </w:r>
      <w:r>
        <w:rPr>
          <w:rFonts w:eastAsia="Times New Roman"/>
          <w:color w:val="212529"/>
          <w:szCs w:val="24"/>
        </w:rPr>
        <w:t>, έχω την τιμή να ανακοινώσω στο Σώμα ότι</w:t>
      </w:r>
      <w:r w:rsidRPr="00917BCF">
        <w:rPr>
          <w:rFonts w:eastAsia="Times New Roman"/>
          <w:color w:val="212529"/>
          <w:szCs w:val="24"/>
        </w:rPr>
        <w:t xml:space="preserve"> η Διαρκής Επιτροπή Οικονομικών Υποθέσεων καταθέτει την </w:t>
      </w:r>
      <w:r>
        <w:rPr>
          <w:rFonts w:eastAsia="Times New Roman"/>
          <w:color w:val="212529"/>
          <w:szCs w:val="24"/>
        </w:rPr>
        <w:t>έ</w:t>
      </w:r>
      <w:r w:rsidRPr="00917BCF">
        <w:rPr>
          <w:rFonts w:eastAsia="Times New Roman"/>
          <w:color w:val="212529"/>
          <w:szCs w:val="24"/>
        </w:rPr>
        <w:t xml:space="preserve">κθεσή της στο σχέδιο νόμου του Υπουργείου </w:t>
      </w:r>
      <w:r w:rsidRPr="00917BCF">
        <w:rPr>
          <w:rFonts w:eastAsia="Times New Roman"/>
          <w:color w:val="212529"/>
          <w:szCs w:val="24"/>
        </w:rPr>
        <w:lastRenderedPageBreak/>
        <w:t xml:space="preserve">Οικονομικών </w:t>
      </w:r>
      <w:r>
        <w:rPr>
          <w:rFonts w:eastAsia="Times New Roman"/>
          <w:color w:val="212529"/>
          <w:szCs w:val="24"/>
        </w:rPr>
        <w:t>«</w:t>
      </w:r>
      <w:r w:rsidRPr="00917BCF">
        <w:rPr>
          <w:rFonts w:eastAsia="Times New Roman"/>
          <w:color w:val="212529"/>
          <w:szCs w:val="24"/>
        </w:rPr>
        <w:t xml:space="preserve">Ενσωμάτωση στην ελληνική νομοθεσία της Οδηγίας </w:t>
      </w:r>
      <w:r>
        <w:rPr>
          <w:rFonts w:eastAsia="Times New Roman"/>
          <w:color w:val="212529"/>
          <w:szCs w:val="24"/>
        </w:rPr>
        <w:t xml:space="preserve">(ΕΕ) </w:t>
      </w:r>
      <w:r>
        <w:rPr>
          <w:rFonts w:eastAsia="Times New Roman"/>
          <w:color w:val="212529"/>
          <w:szCs w:val="24"/>
        </w:rPr>
        <w:t>20</w:t>
      </w:r>
      <w:r>
        <w:rPr>
          <w:rFonts w:eastAsia="Times New Roman"/>
          <w:color w:val="212529"/>
          <w:szCs w:val="24"/>
        </w:rPr>
        <w:t>20/2</w:t>
      </w:r>
      <w:r w:rsidRPr="00917BCF">
        <w:rPr>
          <w:rFonts w:eastAsia="Times New Roman"/>
          <w:color w:val="212529"/>
          <w:szCs w:val="24"/>
        </w:rPr>
        <w:t xml:space="preserve">62 του Συμβουλίου </w:t>
      </w:r>
      <w:r>
        <w:rPr>
          <w:rFonts w:eastAsia="Times New Roman"/>
          <w:color w:val="212529"/>
          <w:szCs w:val="24"/>
        </w:rPr>
        <w:t>της 19</w:t>
      </w:r>
      <w:r w:rsidRPr="00917BCF">
        <w:rPr>
          <w:rFonts w:eastAsia="Times New Roman"/>
          <w:color w:val="212529"/>
          <w:szCs w:val="24"/>
        </w:rPr>
        <w:t>ης Δεκεμβρίου του 2019 για τη θέσπιση του γενικού καθεστώτος τ</w:t>
      </w:r>
      <w:r w:rsidRPr="00917BCF">
        <w:rPr>
          <w:rFonts w:eastAsia="Times New Roman"/>
          <w:color w:val="212529"/>
          <w:szCs w:val="24"/>
        </w:rPr>
        <w:t xml:space="preserve">ων ειδικών φόρων κατανάλωσης </w:t>
      </w:r>
      <w:r>
        <w:rPr>
          <w:rFonts w:eastAsia="Times New Roman"/>
          <w:color w:val="212529"/>
          <w:szCs w:val="24"/>
        </w:rPr>
        <w:t>(</w:t>
      </w:r>
      <w:r w:rsidRPr="00917BCF">
        <w:rPr>
          <w:rFonts w:eastAsia="Times New Roman"/>
          <w:color w:val="212529"/>
          <w:szCs w:val="24"/>
        </w:rPr>
        <w:t>αναδιατύπωση</w:t>
      </w:r>
      <w:r>
        <w:rPr>
          <w:rFonts w:eastAsia="Times New Roman"/>
          <w:color w:val="212529"/>
          <w:szCs w:val="24"/>
        </w:rPr>
        <w:t>) (</w:t>
      </w:r>
      <w:r>
        <w:rPr>
          <w:rFonts w:eastAsia="Times New Roman"/>
          <w:color w:val="212529"/>
          <w:szCs w:val="24"/>
          <w:lang w:val="en-US"/>
        </w:rPr>
        <w:t>L</w:t>
      </w:r>
      <w:r w:rsidRPr="008A244C">
        <w:rPr>
          <w:rFonts w:eastAsia="Times New Roman"/>
          <w:color w:val="212529"/>
          <w:szCs w:val="24"/>
        </w:rPr>
        <w:t xml:space="preserve"> 58</w:t>
      </w:r>
      <w:r>
        <w:rPr>
          <w:rFonts w:eastAsia="Times New Roman"/>
          <w:color w:val="212529"/>
          <w:szCs w:val="24"/>
        </w:rPr>
        <w:t>)</w:t>
      </w:r>
      <w:r w:rsidRPr="008A244C">
        <w:rPr>
          <w:rFonts w:eastAsia="Times New Roman"/>
          <w:color w:val="212529"/>
          <w:szCs w:val="24"/>
        </w:rPr>
        <w:t xml:space="preserve">, </w:t>
      </w:r>
      <w:r>
        <w:rPr>
          <w:rFonts w:eastAsia="Times New Roman"/>
          <w:color w:val="212529"/>
          <w:szCs w:val="24"/>
        </w:rPr>
        <w:t>άσκηση</w:t>
      </w:r>
      <w:r w:rsidRPr="00917BCF">
        <w:rPr>
          <w:rFonts w:eastAsia="Times New Roman"/>
          <w:color w:val="212529"/>
          <w:szCs w:val="24"/>
        </w:rPr>
        <w:t xml:space="preserve"> της τελωνειακής αντιπροσώπευσης και ρύθμιση επαγγέλματος τελωνειακού αντιπροσώπου και λοιπές τελωνειακές και φορολογικές ρυθμίσεις</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589" w:author="Σπανός Γεώργιος" w:date="2022-10-04T10:45:00Z">
          <w:pPr>
            <w:spacing w:line="600" w:lineRule="auto"/>
            <w:ind w:firstLine="720"/>
            <w:jc w:val="both"/>
          </w:pPr>
        </w:pPrChange>
      </w:pPr>
      <w:r>
        <w:rPr>
          <w:rFonts w:eastAsia="Times New Roman"/>
          <w:color w:val="212529"/>
          <w:szCs w:val="24"/>
        </w:rPr>
        <w:t>Κυρία</w:t>
      </w:r>
      <w:r w:rsidRPr="00917BCF">
        <w:rPr>
          <w:rFonts w:eastAsia="Times New Roman"/>
          <w:color w:val="212529"/>
          <w:szCs w:val="24"/>
        </w:rPr>
        <w:t xml:space="preserve"> Σακοράφα</w:t>
      </w:r>
      <w:r>
        <w:rPr>
          <w:rFonts w:eastAsia="Times New Roman"/>
          <w:color w:val="212529"/>
          <w:szCs w:val="24"/>
        </w:rPr>
        <w:t>, έχετε τρία λεπτά</w:t>
      </w:r>
      <w:r w:rsidRPr="00917BCF">
        <w:rPr>
          <w:rFonts w:eastAsia="Times New Roman"/>
          <w:color w:val="212529"/>
          <w:szCs w:val="24"/>
        </w:rPr>
        <w:t xml:space="preserve"> για τη δευτερολογία </w:t>
      </w:r>
      <w:r>
        <w:rPr>
          <w:rFonts w:eastAsia="Times New Roman"/>
          <w:color w:val="212529"/>
          <w:szCs w:val="24"/>
        </w:rPr>
        <w:t>σας.</w:t>
      </w:r>
    </w:p>
    <w:p w:rsidR="00785B97" w:rsidRDefault="00C57472" w:rsidP="007A29E9">
      <w:pPr>
        <w:spacing w:after="0" w:line="600" w:lineRule="auto"/>
        <w:ind w:firstLine="720"/>
        <w:jc w:val="both"/>
        <w:rPr>
          <w:rFonts w:eastAsia="Times New Roman"/>
          <w:color w:val="212529"/>
          <w:szCs w:val="24"/>
        </w:rPr>
        <w:pPrChange w:id="590" w:author="Σπανός Γεώργιος" w:date="2022-10-04T10:45:00Z">
          <w:pPr>
            <w:spacing w:line="600" w:lineRule="auto"/>
            <w:ind w:firstLine="720"/>
            <w:jc w:val="both"/>
          </w:pPr>
        </w:pPrChange>
      </w:pPr>
      <w:r w:rsidRPr="008A244C">
        <w:rPr>
          <w:rFonts w:eastAsia="Times New Roman"/>
          <w:b/>
          <w:color w:val="212529"/>
          <w:szCs w:val="24"/>
        </w:rPr>
        <w:t xml:space="preserve">ΣΟΦΙΑ </w:t>
      </w:r>
      <w:r w:rsidRPr="008A244C">
        <w:rPr>
          <w:rFonts w:eastAsia="Times New Roman"/>
          <w:b/>
          <w:color w:val="212529"/>
          <w:szCs w:val="24"/>
        </w:rPr>
        <w:t>ΣΑΚΟΡΑΦΑ (Η΄ Αντιπρόεδρος της Βουλής):</w:t>
      </w:r>
      <w:r>
        <w:rPr>
          <w:rFonts w:eastAsia="Times New Roman"/>
          <w:color w:val="212529"/>
          <w:szCs w:val="24"/>
        </w:rPr>
        <w:t xml:space="preserve"> Κ</w:t>
      </w:r>
      <w:r w:rsidRPr="00917BCF">
        <w:rPr>
          <w:rFonts w:eastAsia="Times New Roman"/>
          <w:color w:val="212529"/>
          <w:szCs w:val="24"/>
        </w:rPr>
        <w:t>ύριε Πρόεδρε</w:t>
      </w:r>
      <w:r>
        <w:rPr>
          <w:rFonts w:eastAsia="Times New Roman"/>
          <w:color w:val="212529"/>
          <w:szCs w:val="24"/>
        </w:rPr>
        <w:t>,</w:t>
      </w:r>
      <w:r w:rsidRPr="00917BCF">
        <w:rPr>
          <w:rFonts w:eastAsia="Times New Roman"/>
          <w:color w:val="212529"/>
          <w:szCs w:val="24"/>
        </w:rPr>
        <w:t xml:space="preserve"> θα απαιτήσ</w:t>
      </w:r>
      <w:r>
        <w:rPr>
          <w:rFonts w:eastAsia="Times New Roman"/>
          <w:color w:val="212529"/>
          <w:szCs w:val="24"/>
        </w:rPr>
        <w:t>ω</w:t>
      </w:r>
      <w:r w:rsidRPr="00917BCF">
        <w:rPr>
          <w:rFonts w:eastAsia="Times New Roman"/>
          <w:color w:val="212529"/>
          <w:szCs w:val="24"/>
        </w:rPr>
        <w:t xml:space="preserve"> λίγο παραπάνω χρόνο</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591" w:author="Σπανός Γεώργιος" w:date="2022-10-04T10:45:00Z">
          <w:pPr>
            <w:spacing w:line="600" w:lineRule="auto"/>
            <w:ind w:firstLine="720"/>
            <w:jc w:val="both"/>
          </w:pPr>
        </w:pPrChange>
      </w:pPr>
      <w:r w:rsidRPr="008A244C">
        <w:rPr>
          <w:rFonts w:eastAsia="Times New Roman"/>
          <w:b/>
          <w:color w:val="212529"/>
          <w:szCs w:val="24"/>
        </w:rPr>
        <w:t xml:space="preserve">ΠΡΟΕΔΡΕΥΩΝ (Απόστολος </w:t>
      </w:r>
      <w:proofErr w:type="spellStart"/>
      <w:r w:rsidRPr="008A244C">
        <w:rPr>
          <w:rFonts w:eastAsia="Times New Roman"/>
          <w:b/>
          <w:color w:val="212529"/>
          <w:szCs w:val="24"/>
        </w:rPr>
        <w:t>Αβδελάς</w:t>
      </w:r>
      <w:proofErr w:type="spellEnd"/>
      <w:r w:rsidRPr="008A244C">
        <w:rPr>
          <w:rFonts w:eastAsia="Times New Roman"/>
          <w:b/>
          <w:color w:val="212529"/>
          <w:szCs w:val="24"/>
        </w:rPr>
        <w:t>):</w:t>
      </w:r>
      <w:r>
        <w:rPr>
          <w:rFonts w:eastAsia="Times New Roman"/>
          <w:color w:val="212529"/>
          <w:szCs w:val="24"/>
        </w:rPr>
        <w:t xml:space="preserve"> Το</w:t>
      </w:r>
      <w:r w:rsidRPr="00917BCF">
        <w:rPr>
          <w:rFonts w:eastAsia="Times New Roman"/>
          <w:color w:val="212529"/>
          <w:szCs w:val="24"/>
        </w:rPr>
        <w:t xml:space="preserve"> περίμεν</w:t>
      </w:r>
      <w:r>
        <w:rPr>
          <w:rFonts w:eastAsia="Times New Roman"/>
          <w:color w:val="212529"/>
          <w:szCs w:val="24"/>
        </w:rPr>
        <w:t>α.</w:t>
      </w:r>
    </w:p>
    <w:p w:rsidR="00785B97" w:rsidRDefault="00C57472" w:rsidP="007A29E9">
      <w:pPr>
        <w:spacing w:after="0" w:line="600" w:lineRule="auto"/>
        <w:ind w:firstLine="720"/>
        <w:jc w:val="both"/>
        <w:rPr>
          <w:rFonts w:eastAsia="Times New Roman"/>
          <w:color w:val="212529"/>
          <w:szCs w:val="24"/>
        </w:rPr>
        <w:pPrChange w:id="592" w:author="Σπανός Γεώργιος" w:date="2022-10-04T10:45:00Z">
          <w:pPr>
            <w:spacing w:line="600" w:lineRule="auto"/>
            <w:ind w:firstLine="720"/>
            <w:jc w:val="both"/>
          </w:pPr>
        </w:pPrChange>
      </w:pPr>
      <w:r w:rsidRPr="008A244C">
        <w:rPr>
          <w:rFonts w:eastAsia="Times New Roman"/>
          <w:b/>
          <w:color w:val="212529"/>
          <w:szCs w:val="24"/>
        </w:rPr>
        <w:t>ΣΟΦΙΑ ΣΑΚΟΡΑΦΑ (Η΄ Αντιπρόεδρος της Βουλής):</w:t>
      </w:r>
      <w:r>
        <w:rPr>
          <w:rFonts w:eastAsia="Times New Roman"/>
          <w:color w:val="212529"/>
          <w:szCs w:val="24"/>
        </w:rPr>
        <w:t xml:space="preserve"> </w:t>
      </w:r>
      <w:r w:rsidRPr="00917BCF">
        <w:rPr>
          <w:rFonts w:eastAsia="Times New Roman"/>
          <w:color w:val="212529"/>
          <w:szCs w:val="24"/>
        </w:rPr>
        <w:t>Ευχαριστώ πολύ</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593" w:author="Σπανός Γεώργιος" w:date="2022-10-04T10:45:00Z">
          <w:pPr>
            <w:spacing w:line="600" w:lineRule="auto"/>
            <w:ind w:firstLine="720"/>
            <w:jc w:val="both"/>
          </w:pPr>
        </w:pPrChange>
      </w:pPr>
      <w:r>
        <w:rPr>
          <w:rFonts w:eastAsia="Times New Roman"/>
          <w:color w:val="212529"/>
          <w:szCs w:val="24"/>
        </w:rPr>
        <w:t>Θ</w:t>
      </w:r>
      <w:r w:rsidRPr="00917BCF">
        <w:rPr>
          <w:rFonts w:eastAsia="Times New Roman"/>
          <w:color w:val="212529"/>
          <w:szCs w:val="24"/>
        </w:rPr>
        <w:t>α πω στην κυρία Υπουργό ότι τη βαριοπούλα δεν την έχ</w:t>
      </w:r>
      <w:r>
        <w:rPr>
          <w:rFonts w:eastAsia="Times New Roman"/>
          <w:color w:val="212529"/>
          <w:szCs w:val="24"/>
        </w:rPr>
        <w:t>ουμε</w:t>
      </w:r>
      <w:r w:rsidRPr="00917BCF">
        <w:rPr>
          <w:rFonts w:eastAsia="Times New Roman"/>
          <w:color w:val="212529"/>
          <w:szCs w:val="24"/>
        </w:rPr>
        <w:t xml:space="preserve"> εμείς</w:t>
      </w:r>
      <w:r>
        <w:rPr>
          <w:rFonts w:eastAsia="Times New Roman"/>
          <w:color w:val="212529"/>
          <w:szCs w:val="24"/>
        </w:rPr>
        <w:t>,</w:t>
      </w:r>
      <w:r w:rsidRPr="00917BCF">
        <w:rPr>
          <w:rFonts w:eastAsia="Times New Roman"/>
          <w:color w:val="212529"/>
          <w:szCs w:val="24"/>
        </w:rPr>
        <w:t xml:space="preserve"> δεν είμαστε με τη βαριοπούλα </w:t>
      </w:r>
      <w:r>
        <w:rPr>
          <w:rFonts w:eastAsia="Times New Roman"/>
          <w:color w:val="212529"/>
          <w:szCs w:val="24"/>
        </w:rPr>
        <w:t xml:space="preserve">εμείς, η </w:t>
      </w:r>
      <w:r w:rsidRPr="00917BCF">
        <w:rPr>
          <w:rFonts w:eastAsia="Times New Roman"/>
          <w:color w:val="212529"/>
          <w:szCs w:val="24"/>
        </w:rPr>
        <w:t>βαριοπούλα είναι στην Κυβέρνηση και ασκεί εξουσία αυτή τη στιγμή</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594" w:author="Σπανός Γεώργιος" w:date="2022-10-04T10:45:00Z">
          <w:pPr>
            <w:spacing w:line="600" w:lineRule="auto"/>
            <w:ind w:firstLine="720"/>
            <w:jc w:val="both"/>
          </w:pPr>
        </w:pPrChange>
      </w:pPr>
      <w:r>
        <w:rPr>
          <w:rFonts w:eastAsia="Times New Roman"/>
          <w:color w:val="212529"/>
          <w:szCs w:val="24"/>
        </w:rPr>
        <w:t>Όμως,</w:t>
      </w:r>
      <w:r w:rsidRPr="00917BCF">
        <w:rPr>
          <w:rFonts w:eastAsia="Times New Roman"/>
          <w:color w:val="212529"/>
          <w:szCs w:val="24"/>
        </w:rPr>
        <w:t xml:space="preserve"> πέρα από αυτό</w:t>
      </w:r>
      <w:r>
        <w:rPr>
          <w:rFonts w:eastAsia="Times New Roman"/>
          <w:color w:val="212529"/>
          <w:szCs w:val="24"/>
        </w:rPr>
        <w:t>,</w:t>
      </w:r>
      <w:r w:rsidRPr="00917BCF">
        <w:rPr>
          <w:rFonts w:eastAsia="Times New Roman"/>
          <w:color w:val="212529"/>
          <w:szCs w:val="24"/>
        </w:rPr>
        <w:t xml:space="preserve"> θ</w:t>
      </w:r>
      <w:r>
        <w:rPr>
          <w:rFonts w:eastAsia="Times New Roman"/>
          <w:color w:val="212529"/>
          <w:szCs w:val="24"/>
        </w:rPr>
        <w:t>έλω να ξεκινήσω με κάτι που είπε</w:t>
      </w:r>
      <w:r w:rsidRPr="00917BCF">
        <w:rPr>
          <w:rFonts w:eastAsia="Times New Roman"/>
          <w:color w:val="212529"/>
          <w:szCs w:val="24"/>
        </w:rPr>
        <w:t xml:space="preserve"> όσον αφορά εμένα</w:t>
      </w:r>
      <w:r>
        <w:rPr>
          <w:rFonts w:eastAsia="Times New Roman"/>
          <w:color w:val="212529"/>
          <w:szCs w:val="24"/>
        </w:rPr>
        <w:t>. Αρπάζουμε, λέει, τη ζωή από τα</w:t>
      </w:r>
      <w:r w:rsidRPr="00917BCF">
        <w:rPr>
          <w:rFonts w:eastAsia="Times New Roman"/>
          <w:color w:val="212529"/>
          <w:szCs w:val="24"/>
        </w:rPr>
        <w:t xml:space="preserve"> χέρι</w:t>
      </w:r>
      <w:r>
        <w:rPr>
          <w:rFonts w:eastAsia="Times New Roman"/>
          <w:color w:val="212529"/>
          <w:szCs w:val="24"/>
        </w:rPr>
        <w:t>α</w:t>
      </w:r>
      <w:r w:rsidRPr="00917BCF">
        <w:rPr>
          <w:rFonts w:eastAsia="Times New Roman"/>
          <w:color w:val="212529"/>
          <w:szCs w:val="24"/>
        </w:rPr>
        <w:t xml:space="preserve"> αυτών των ανθρώπων</w:t>
      </w:r>
      <w:r>
        <w:rPr>
          <w:rFonts w:eastAsia="Times New Roman"/>
          <w:color w:val="212529"/>
          <w:szCs w:val="24"/>
        </w:rPr>
        <w:t>. Ε</w:t>
      </w:r>
      <w:r w:rsidRPr="00917BCF">
        <w:rPr>
          <w:rFonts w:eastAsia="Times New Roman"/>
          <w:color w:val="212529"/>
          <w:szCs w:val="24"/>
        </w:rPr>
        <w:t>μείς</w:t>
      </w:r>
      <w:r>
        <w:rPr>
          <w:rFonts w:eastAsia="Times New Roman"/>
          <w:color w:val="212529"/>
          <w:szCs w:val="24"/>
        </w:rPr>
        <w:t xml:space="preserve"> το κάνουμε;</w:t>
      </w:r>
      <w:r w:rsidRPr="00917BCF">
        <w:rPr>
          <w:rFonts w:eastAsia="Times New Roman"/>
          <w:color w:val="212529"/>
          <w:szCs w:val="24"/>
        </w:rPr>
        <w:t xml:space="preserve"> </w:t>
      </w:r>
      <w:r>
        <w:rPr>
          <w:rFonts w:eastAsia="Times New Roman"/>
          <w:color w:val="212529"/>
          <w:szCs w:val="24"/>
        </w:rPr>
        <w:t>Ε</w:t>
      </w:r>
      <w:r w:rsidRPr="00917BCF">
        <w:rPr>
          <w:rFonts w:eastAsia="Times New Roman"/>
          <w:color w:val="212529"/>
          <w:szCs w:val="24"/>
        </w:rPr>
        <w:t xml:space="preserve">σείς </w:t>
      </w:r>
      <w:r>
        <w:rPr>
          <w:rFonts w:eastAsia="Times New Roman"/>
          <w:color w:val="212529"/>
          <w:szCs w:val="24"/>
        </w:rPr>
        <w:t>αρπάζετε, κυρία Υ</w:t>
      </w:r>
      <w:r w:rsidRPr="00917BCF">
        <w:rPr>
          <w:rFonts w:eastAsia="Times New Roman"/>
          <w:color w:val="212529"/>
          <w:szCs w:val="24"/>
        </w:rPr>
        <w:t>πουργέ</w:t>
      </w:r>
      <w:r>
        <w:rPr>
          <w:rFonts w:eastAsia="Times New Roman"/>
          <w:color w:val="212529"/>
          <w:szCs w:val="24"/>
        </w:rPr>
        <w:t>, τη</w:t>
      </w:r>
      <w:r w:rsidRPr="00917BCF">
        <w:rPr>
          <w:rFonts w:eastAsia="Times New Roman"/>
          <w:color w:val="212529"/>
          <w:szCs w:val="24"/>
        </w:rPr>
        <w:t xml:space="preserve"> ζωή από τ</w:t>
      </w:r>
      <w:r>
        <w:rPr>
          <w:rFonts w:eastAsia="Times New Roman"/>
          <w:color w:val="212529"/>
          <w:szCs w:val="24"/>
        </w:rPr>
        <w:t>α χέρια αυτών των παιδιών και την αρπάζ</w:t>
      </w:r>
      <w:r w:rsidRPr="00917BCF">
        <w:rPr>
          <w:rFonts w:eastAsia="Times New Roman"/>
          <w:color w:val="212529"/>
          <w:szCs w:val="24"/>
        </w:rPr>
        <w:t>ετε με τα νομοθετήματα που φέρνετε</w:t>
      </w:r>
      <w:r>
        <w:rPr>
          <w:rFonts w:eastAsia="Times New Roman"/>
          <w:color w:val="212529"/>
          <w:szCs w:val="24"/>
        </w:rPr>
        <w:t>,</w:t>
      </w:r>
      <w:r w:rsidRPr="00917BCF">
        <w:rPr>
          <w:rFonts w:eastAsia="Times New Roman"/>
          <w:color w:val="212529"/>
          <w:szCs w:val="24"/>
        </w:rPr>
        <w:t xml:space="preserve"> πρώτον</w:t>
      </w:r>
      <w:r>
        <w:rPr>
          <w:rFonts w:eastAsia="Times New Roman"/>
          <w:color w:val="212529"/>
          <w:szCs w:val="24"/>
        </w:rPr>
        <w:t>,</w:t>
      </w:r>
      <w:r w:rsidRPr="00917BCF">
        <w:rPr>
          <w:rFonts w:eastAsia="Times New Roman"/>
          <w:color w:val="212529"/>
          <w:szCs w:val="24"/>
        </w:rPr>
        <w:t xml:space="preserve"> όσον αφορά τα πανεπιστήμια και δεύτερον</w:t>
      </w:r>
      <w:r>
        <w:rPr>
          <w:rFonts w:eastAsia="Times New Roman"/>
          <w:color w:val="212529"/>
          <w:szCs w:val="24"/>
        </w:rPr>
        <w:t>,</w:t>
      </w:r>
      <w:r w:rsidRPr="00917BCF">
        <w:rPr>
          <w:rFonts w:eastAsia="Times New Roman"/>
          <w:color w:val="212529"/>
          <w:szCs w:val="24"/>
        </w:rPr>
        <w:t xml:space="preserve"> </w:t>
      </w:r>
      <w:r>
        <w:rPr>
          <w:rFonts w:eastAsia="Times New Roman"/>
          <w:color w:val="212529"/>
          <w:szCs w:val="24"/>
        </w:rPr>
        <w:t xml:space="preserve">όσον αφορά </w:t>
      </w:r>
      <w:r w:rsidRPr="00917BCF">
        <w:rPr>
          <w:rFonts w:eastAsia="Times New Roman"/>
          <w:color w:val="212529"/>
          <w:szCs w:val="24"/>
        </w:rPr>
        <w:t xml:space="preserve">το γεγονός ότι βγαίνουν από </w:t>
      </w:r>
      <w:r w:rsidRPr="00917BCF">
        <w:rPr>
          <w:rFonts w:eastAsia="Times New Roman"/>
          <w:color w:val="212529"/>
          <w:szCs w:val="24"/>
        </w:rPr>
        <w:lastRenderedPageBreak/>
        <w:t>τα πανεπιστήμια και δεν έχουν πού να πάνε να δουλέψ</w:t>
      </w:r>
      <w:r w:rsidRPr="00917BCF">
        <w:rPr>
          <w:rFonts w:eastAsia="Times New Roman"/>
          <w:color w:val="212529"/>
          <w:szCs w:val="24"/>
        </w:rPr>
        <w:t xml:space="preserve">ουν και είναι άνεργα. Αυτό είναι το ένα κομμάτι. </w:t>
      </w:r>
    </w:p>
    <w:p w:rsidR="00785B97" w:rsidRDefault="00C57472" w:rsidP="007A29E9">
      <w:pPr>
        <w:spacing w:after="0" w:line="600" w:lineRule="auto"/>
        <w:ind w:firstLine="720"/>
        <w:jc w:val="both"/>
        <w:rPr>
          <w:rFonts w:eastAsia="Times New Roman"/>
          <w:color w:val="212529"/>
          <w:szCs w:val="24"/>
        </w:rPr>
        <w:pPrChange w:id="595" w:author="Σπανός Γεώργιος" w:date="2022-10-04T10:45:00Z">
          <w:pPr>
            <w:spacing w:line="600" w:lineRule="auto"/>
            <w:ind w:firstLine="720"/>
            <w:jc w:val="both"/>
          </w:pPr>
        </w:pPrChange>
      </w:pPr>
      <w:r>
        <w:rPr>
          <w:rFonts w:eastAsia="Times New Roman"/>
          <w:color w:val="212529"/>
          <w:szCs w:val="24"/>
        </w:rPr>
        <w:t>Δεύτερο κομμάτι. Μ</w:t>
      </w:r>
      <w:r w:rsidRPr="00917BCF">
        <w:rPr>
          <w:rFonts w:eastAsia="Times New Roman"/>
          <w:color w:val="212529"/>
          <w:szCs w:val="24"/>
        </w:rPr>
        <w:t>ε συγχωρείτε πάρα πολύ</w:t>
      </w:r>
      <w:r>
        <w:rPr>
          <w:rFonts w:eastAsia="Times New Roman"/>
          <w:color w:val="212529"/>
          <w:szCs w:val="24"/>
        </w:rPr>
        <w:t>, αλλά δ</w:t>
      </w:r>
      <w:r w:rsidRPr="00917BCF">
        <w:rPr>
          <w:rFonts w:eastAsia="Times New Roman"/>
          <w:color w:val="212529"/>
          <w:szCs w:val="24"/>
        </w:rPr>
        <w:t>εν απαντήσατε καθόλου για τον καθηγητή που σας είπα και για τη συμπεριφορά του μέσα στο πανεπιστήμιο</w:t>
      </w:r>
      <w:r>
        <w:rPr>
          <w:rFonts w:eastAsia="Times New Roman"/>
          <w:color w:val="212529"/>
          <w:szCs w:val="24"/>
        </w:rPr>
        <w:t xml:space="preserve"> α</w:t>
      </w:r>
      <w:r w:rsidRPr="00917BCF">
        <w:rPr>
          <w:rFonts w:eastAsia="Times New Roman"/>
          <w:color w:val="212529"/>
          <w:szCs w:val="24"/>
        </w:rPr>
        <w:t>πέναντι σ</w:t>
      </w:r>
      <w:r>
        <w:rPr>
          <w:rFonts w:eastAsia="Times New Roman"/>
          <w:color w:val="212529"/>
          <w:szCs w:val="24"/>
        </w:rPr>
        <w:t>ε</w:t>
      </w:r>
      <w:r w:rsidRPr="00917BCF">
        <w:rPr>
          <w:rFonts w:eastAsia="Times New Roman"/>
          <w:color w:val="212529"/>
          <w:szCs w:val="24"/>
        </w:rPr>
        <w:t xml:space="preserve"> έναν φοιτητή</w:t>
      </w:r>
      <w:r>
        <w:rPr>
          <w:rFonts w:eastAsia="Times New Roman"/>
          <w:color w:val="212529"/>
          <w:szCs w:val="24"/>
        </w:rPr>
        <w:t>,</w:t>
      </w:r>
      <w:r w:rsidRPr="00917BCF">
        <w:rPr>
          <w:rFonts w:eastAsia="Times New Roman"/>
          <w:color w:val="212529"/>
          <w:szCs w:val="24"/>
        </w:rPr>
        <w:t xml:space="preserve"> το</w:t>
      </w:r>
      <w:r>
        <w:rPr>
          <w:rFonts w:eastAsia="Times New Roman"/>
          <w:color w:val="212529"/>
          <w:szCs w:val="24"/>
        </w:rPr>
        <w:t>υ</w:t>
      </w:r>
      <w:r w:rsidRPr="00917BCF">
        <w:rPr>
          <w:rFonts w:eastAsia="Times New Roman"/>
          <w:color w:val="212529"/>
          <w:szCs w:val="24"/>
        </w:rPr>
        <w:t xml:space="preserve"> οποίο</w:t>
      </w:r>
      <w:r>
        <w:rPr>
          <w:rFonts w:eastAsia="Times New Roman"/>
          <w:color w:val="212529"/>
          <w:szCs w:val="24"/>
        </w:rPr>
        <w:t>υ ο γονιός</w:t>
      </w:r>
      <w:r w:rsidRPr="00917BCF">
        <w:rPr>
          <w:rFonts w:eastAsia="Times New Roman"/>
          <w:color w:val="212529"/>
          <w:szCs w:val="24"/>
        </w:rPr>
        <w:t xml:space="preserve"> έκανε πολύ </w:t>
      </w:r>
      <w:r w:rsidRPr="00917BCF">
        <w:rPr>
          <w:rFonts w:eastAsia="Times New Roman"/>
          <w:color w:val="212529"/>
          <w:szCs w:val="24"/>
        </w:rPr>
        <w:t>μεγάλο αγώνα για να μπει στο πανεπιστήμιο και νομίζ</w:t>
      </w:r>
      <w:r>
        <w:rPr>
          <w:rFonts w:eastAsia="Times New Roman"/>
          <w:color w:val="212529"/>
          <w:szCs w:val="24"/>
        </w:rPr>
        <w:t>ει</w:t>
      </w:r>
      <w:r w:rsidRPr="00917BCF">
        <w:rPr>
          <w:rFonts w:eastAsia="Times New Roman"/>
          <w:color w:val="212529"/>
          <w:szCs w:val="24"/>
        </w:rPr>
        <w:t xml:space="preserve"> ότι είναι στο δικό του μπαϊράκι και μπορεί να τον διώξει όποτε θέλει</w:t>
      </w:r>
      <w:r>
        <w:rPr>
          <w:rFonts w:eastAsia="Times New Roman"/>
          <w:color w:val="212529"/>
          <w:szCs w:val="24"/>
        </w:rPr>
        <w:t>,</w:t>
      </w:r>
      <w:r w:rsidRPr="00917BCF">
        <w:rPr>
          <w:rFonts w:eastAsia="Times New Roman"/>
          <w:color w:val="212529"/>
          <w:szCs w:val="24"/>
        </w:rPr>
        <w:t xml:space="preserve"> για όποιο</w:t>
      </w:r>
      <w:r>
        <w:rPr>
          <w:rFonts w:eastAsia="Times New Roman"/>
          <w:color w:val="212529"/>
          <w:szCs w:val="24"/>
        </w:rPr>
        <w:t>ν</w:t>
      </w:r>
      <w:r w:rsidRPr="00917BCF">
        <w:rPr>
          <w:rFonts w:eastAsia="Times New Roman"/>
          <w:color w:val="212529"/>
          <w:szCs w:val="24"/>
        </w:rPr>
        <w:t xml:space="preserve"> λόγο νομίζει εκείνος. Αυτό είναι το ένα</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596" w:author="Σπανός Γεώργιος" w:date="2022-10-04T10:45:00Z">
          <w:pPr>
            <w:spacing w:line="600" w:lineRule="auto"/>
            <w:ind w:firstLine="720"/>
            <w:jc w:val="both"/>
          </w:pPr>
        </w:pPrChange>
      </w:pPr>
      <w:r>
        <w:rPr>
          <w:rFonts w:eastAsia="Times New Roman"/>
          <w:color w:val="212529"/>
          <w:szCs w:val="24"/>
        </w:rPr>
        <w:t>Το</w:t>
      </w:r>
      <w:r w:rsidRPr="00917BCF">
        <w:rPr>
          <w:rFonts w:eastAsia="Times New Roman"/>
          <w:color w:val="212529"/>
          <w:szCs w:val="24"/>
        </w:rPr>
        <w:t xml:space="preserve"> δεύτερο</w:t>
      </w:r>
      <w:r>
        <w:rPr>
          <w:rFonts w:eastAsia="Times New Roman"/>
          <w:color w:val="212529"/>
          <w:szCs w:val="24"/>
        </w:rPr>
        <w:t>, κυρία Υ</w:t>
      </w:r>
      <w:r w:rsidRPr="00917BCF">
        <w:rPr>
          <w:rFonts w:eastAsia="Times New Roman"/>
          <w:color w:val="212529"/>
          <w:szCs w:val="24"/>
        </w:rPr>
        <w:t>πουργέ</w:t>
      </w:r>
      <w:r>
        <w:rPr>
          <w:rFonts w:eastAsia="Times New Roman"/>
          <w:color w:val="212529"/>
          <w:szCs w:val="24"/>
        </w:rPr>
        <w:t>, είναι ότι</w:t>
      </w:r>
      <w:r w:rsidRPr="00917BCF">
        <w:rPr>
          <w:rFonts w:eastAsia="Times New Roman"/>
          <w:color w:val="212529"/>
          <w:szCs w:val="24"/>
        </w:rPr>
        <w:t xml:space="preserve"> εγώ</w:t>
      </w:r>
      <w:r>
        <w:rPr>
          <w:rFonts w:eastAsia="Times New Roman"/>
          <w:color w:val="212529"/>
          <w:szCs w:val="24"/>
        </w:rPr>
        <w:t>,</w:t>
      </w:r>
      <w:r w:rsidRPr="00917BCF">
        <w:rPr>
          <w:rFonts w:eastAsia="Times New Roman"/>
          <w:color w:val="212529"/>
          <w:szCs w:val="24"/>
        </w:rPr>
        <w:t xml:space="preserve"> απ</w:t>
      </w:r>
      <w:r>
        <w:rPr>
          <w:rFonts w:eastAsia="Times New Roman"/>
          <w:color w:val="212529"/>
          <w:szCs w:val="24"/>
        </w:rPr>
        <w:t>’ ό,τι</w:t>
      </w:r>
      <w:r w:rsidRPr="00917BCF">
        <w:rPr>
          <w:rFonts w:eastAsia="Times New Roman"/>
          <w:color w:val="212529"/>
          <w:szCs w:val="24"/>
        </w:rPr>
        <w:t xml:space="preserve"> διαβάζω</w:t>
      </w:r>
      <w:r>
        <w:rPr>
          <w:rFonts w:eastAsia="Times New Roman"/>
          <w:color w:val="212529"/>
          <w:szCs w:val="24"/>
        </w:rPr>
        <w:t>,</w:t>
      </w:r>
      <w:r w:rsidRPr="00917BCF">
        <w:rPr>
          <w:rFonts w:eastAsia="Times New Roman"/>
          <w:color w:val="212529"/>
          <w:szCs w:val="24"/>
        </w:rPr>
        <w:t xml:space="preserve"> οι φοιτητές </w:t>
      </w:r>
      <w:r>
        <w:rPr>
          <w:rFonts w:eastAsia="Times New Roman"/>
          <w:color w:val="212529"/>
          <w:szCs w:val="24"/>
        </w:rPr>
        <w:t xml:space="preserve">έκαναν </w:t>
      </w:r>
      <w:r w:rsidRPr="00917BCF">
        <w:rPr>
          <w:rFonts w:eastAsia="Times New Roman"/>
          <w:color w:val="212529"/>
          <w:szCs w:val="24"/>
        </w:rPr>
        <w:t>τ</w:t>
      </w:r>
      <w:r w:rsidRPr="00917BCF">
        <w:rPr>
          <w:rFonts w:eastAsia="Times New Roman"/>
          <w:color w:val="212529"/>
          <w:szCs w:val="24"/>
        </w:rPr>
        <w:t>ρεις επισκέψεις στο γραφείο του κ</w:t>
      </w:r>
      <w:r>
        <w:rPr>
          <w:rFonts w:eastAsia="Times New Roman"/>
          <w:color w:val="212529"/>
          <w:szCs w:val="24"/>
        </w:rPr>
        <w:t xml:space="preserve">υρίου </w:t>
      </w:r>
      <w:r>
        <w:rPr>
          <w:rFonts w:eastAsia="Times New Roman"/>
          <w:color w:val="212529"/>
          <w:szCs w:val="24"/>
        </w:rPr>
        <w:t>κ</w:t>
      </w:r>
      <w:r w:rsidRPr="00917BCF">
        <w:rPr>
          <w:rFonts w:eastAsia="Times New Roman"/>
          <w:color w:val="212529"/>
          <w:szCs w:val="24"/>
        </w:rPr>
        <w:t>οσμήτορα</w:t>
      </w:r>
      <w:r>
        <w:rPr>
          <w:rFonts w:eastAsia="Times New Roman"/>
          <w:color w:val="212529"/>
          <w:szCs w:val="24"/>
        </w:rPr>
        <w:t xml:space="preserve"> και</w:t>
      </w:r>
      <w:r w:rsidRPr="00917BCF">
        <w:rPr>
          <w:rFonts w:eastAsia="Times New Roman"/>
          <w:color w:val="212529"/>
          <w:szCs w:val="24"/>
        </w:rPr>
        <w:t xml:space="preserve"> ο κ</w:t>
      </w:r>
      <w:r>
        <w:rPr>
          <w:rFonts w:eastAsia="Times New Roman"/>
          <w:color w:val="212529"/>
          <w:szCs w:val="24"/>
        </w:rPr>
        <w:t>ύριος</w:t>
      </w:r>
      <w:r w:rsidRPr="00917BCF">
        <w:rPr>
          <w:rFonts w:eastAsia="Times New Roman"/>
          <w:color w:val="212529"/>
          <w:szCs w:val="24"/>
        </w:rPr>
        <w:t xml:space="preserve"> </w:t>
      </w:r>
      <w:r>
        <w:rPr>
          <w:rFonts w:eastAsia="Times New Roman"/>
          <w:color w:val="212529"/>
          <w:szCs w:val="24"/>
        </w:rPr>
        <w:t>κ</w:t>
      </w:r>
      <w:r w:rsidRPr="00917BCF">
        <w:rPr>
          <w:rFonts w:eastAsia="Times New Roman"/>
          <w:color w:val="212529"/>
          <w:szCs w:val="24"/>
        </w:rPr>
        <w:t>οσμήτορας το</w:t>
      </w:r>
      <w:r>
        <w:rPr>
          <w:rFonts w:eastAsia="Times New Roman"/>
          <w:color w:val="212529"/>
          <w:szCs w:val="24"/>
        </w:rPr>
        <w:t>ύ</w:t>
      </w:r>
      <w:r w:rsidRPr="00917BCF">
        <w:rPr>
          <w:rFonts w:eastAsia="Times New Roman"/>
          <w:color w:val="212529"/>
          <w:szCs w:val="24"/>
        </w:rPr>
        <w:t>ς δέχτηκε</w:t>
      </w:r>
      <w:r>
        <w:rPr>
          <w:rFonts w:eastAsia="Times New Roman"/>
          <w:color w:val="212529"/>
          <w:szCs w:val="24"/>
        </w:rPr>
        <w:t>, σ</w:t>
      </w:r>
      <w:r w:rsidRPr="00917BCF">
        <w:rPr>
          <w:rFonts w:eastAsia="Times New Roman"/>
          <w:color w:val="212529"/>
          <w:szCs w:val="24"/>
        </w:rPr>
        <w:t xml:space="preserve">υζήτησε μαζί </w:t>
      </w:r>
      <w:r>
        <w:rPr>
          <w:rFonts w:eastAsia="Times New Roman"/>
          <w:color w:val="212529"/>
          <w:szCs w:val="24"/>
        </w:rPr>
        <w:t>τους. Στις 13 Οκτωβρίου</w:t>
      </w:r>
      <w:r w:rsidRPr="00917BCF">
        <w:rPr>
          <w:rFonts w:eastAsia="Times New Roman"/>
          <w:color w:val="212529"/>
          <w:szCs w:val="24"/>
        </w:rPr>
        <w:t xml:space="preserve"> πήγαν </w:t>
      </w:r>
      <w:r>
        <w:rPr>
          <w:rFonts w:eastAsia="Times New Roman"/>
          <w:color w:val="212529"/>
          <w:szCs w:val="24"/>
        </w:rPr>
        <w:t>εκατόν εξήντα</w:t>
      </w:r>
      <w:r w:rsidRPr="00917BCF">
        <w:rPr>
          <w:rFonts w:eastAsia="Times New Roman"/>
          <w:color w:val="212529"/>
          <w:szCs w:val="24"/>
        </w:rPr>
        <w:t xml:space="preserve"> φοιτητές</w:t>
      </w:r>
      <w:r>
        <w:rPr>
          <w:rFonts w:eastAsia="Times New Roman"/>
          <w:color w:val="212529"/>
          <w:szCs w:val="24"/>
        </w:rPr>
        <w:t xml:space="preserve"> και</w:t>
      </w:r>
      <w:r w:rsidRPr="00917BCF">
        <w:rPr>
          <w:rFonts w:eastAsia="Times New Roman"/>
          <w:color w:val="212529"/>
          <w:szCs w:val="24"/>
        </w:rPr>
        <w:t xml:space="preserve"> στις 14 </w:t>
      </w:r>
      <w:r>
        <w:rPr>
          <w:rFonts w:eastAsia="Times New Roman"/>
          <w:color w:val="212529"/>
          <w:szCs w:val="24"/>
        </w:rPr>
        <w:t>Οκτωβρίου</w:t>
      </w:r>
      <w:r w:rsidRPr="00917BCF">
        <w:rPr>
          <w:rFonts w:eastAsia="Times New Roman"/>
          <w:color w:val="212529"/>
          <w:szCs w:val="24"/>
        </w:rPr>
        <w:t xml:space="preserve"> ήταν </w:t>
      </w:r>
      <w:r>
        <w:rPr>
          <w:rFonts w:eastAsia="Times New Roman"/>
          <w:color w:val="212529"/>
          <w:szCs w:val="24"/>
        </w:rPr>
        <w:t>ογδόντα</w:t>
      </w:r>
      <w:r w:rsidRPr="00917BCF">
        <w:rPr>
          <w:rFonts w:eastAsia="Times New Roman"/>
          <w:color w:val="212529"/>
          <w:szCs w:val="24"/>
        </w:rPr>
        <w:t xml:space="preserve"> φοιτητές μέσα στην αίθουσα του κ</w:t>
      </w:r>
      <w:r>
        <w:rPr>
          <w:rFonts w:eastAsia="Times New Roman"/>
          <w:color w:val="212529"/>
          <w:szCs w:val="24"/>
        </w:rPr>
        <w:t>υρίου</w:t>
      </w:r>
      <w:r w:rsidRPr="00917BCF">
        <w:rPr>
          <w:rFonts w:eastAsia="Times New Roman"/>
          <w:color w:val="212529"/>
          <w:szCs w:val="24"/>
        </w:rPr>
        <w:t xml:space="preserve"> </w:t>
      </w:r>
      <w:r>
        <w:rPr>
          <w:rFonts w:eastAsia="Times New Roman"/>
          <w:color w:val="212529"/>
          <w:szCs w:val="24"/>
        </w:rPr>
        <w:t>κ</w:t>
      </w:r>
      <w:r w:rsidRPr="00917BCF">
        <w:rPr>
          <w:rFonts w:eastAsia="Times New Roman"/>
          <w:color w:val="212529"/>
          <w:szCs w:val="24"/>
        </w:rPr>
        <w:t>οσμήτορα</w:t>
      </w:r>
      <w:r>
        <w:rPr>
          <w:rFonts w:eastAsia="Times New Roman"/>
          <w:color w:val="212529"/>
          <w:szCs w:val="24"/>
        </w:rPr>
        <w:t>,</w:t>
      </w:r>
      <w:r w:rsidRPr="00917BCF">
        <w:rPr>
          <w:rFonts w:eastAsia="Times New Roman"/>
          <w:color w:val="212529"/>
          <w:szCs w:val="24"/>
        </w:rPr>
        <w:t xml:space="preserve"> χωρίς να δημιουργηθεί κανένα πρόβλημα</w:t>
      </w:r>
      <w:r>
        <w:rPr>
          <w:rFonts w:eastAsia="Times New Roman"/>
          <w:color w:val="212529"/>
          <w:szCs w:val="24"/>
        </w:rPr>
        <w:t>. Ο</w:t>
      </w:r>
      <w:r w:rsidRPr="00917BCF">
        <w:rPr>
          <w:rFonts w:eastAsia="Times New Roman"/>
          <w:color w:val="212529"/>
          <w:szCs w:val="24"/>
        </w:rPr>
        <w:t>ι</w:t>
      </w:r>
      <w:r>
        <w:rPr>
          <w:rFonts w:eastAsia="Times New Roman"/>
          <w:color w:val="212529"/>
          <w:szCs w:val="24"/>
        </w:rPr>
        <w:t xml:space="preserve"> ίδιοι οι</w:t>
      </w:r>
      <w:r w:rsidRPr="00917BCF">
        <w:rPr>
          <w:rFonts w:eastAsia="Times New Roman"/>
          <w:color w:val="212529"/>
          <w:szCs w:val="24"/>
        </w:rPr>
        <w:t xml:space="preserve"> φοιτητές</w:t>
      </w:r>
      <w:r>
        <w:rPr>
          <w:rFonts w:eastAsia="Times New Roman"/>
          <w:color w:val="212529"/>
          <w:szCs w:val="24"/>
        </w:rPr>
        <w:t>,</w:t>
      </w:r>
      <w:r w:rsidRPr="00917BCF">
        <w:rPr>
          <w:rFonts w:eastAsia="Times New Roman"/>
          <w:color w:val="212529"/>
          <w:szCs w:val="24"/>
        </w:rPr>
        <w:t xml:space="preserve"> όταν αντιλήφθηκαν ότι βρίσκεται σε διαδικασία διπλωματικής εργασίας</w:t>
      </w:r>
      <w:r>
        <w:rPr>
          <w:rFonts w:eastAsia="Times New Roman"/>
          <w:color w:val="212529"/>
          <w:szCs w:val="24"/>
        </w:rPr>
        <w:t>,</w:t>
      </w:r>
      <w:r w:rsidRPr="00917BCF">
        <w:rPr>
          <w:rFonts w:eastAsia="Times New Roman"/>
          <w:color w:val="212529"/>
          <w:szCs w:val="24"/>
        </w:rPr>
        <w:t xml:space="preserve"> περίμεναν να τελειώσει όλη αυτή η διαδικασία</w:t>
      </w:r>
      <w:r>
        <w:rPr>
          <w:rFonts w:eastAsia="Times New Roman"/>
          <w:color w:val="212529"/>
          <w:szCs w:val="24"/>
        </w:rPr>
        <w:t>,</w:t>
      </w:r>
      <w:r w:rsidRPr="00917BCF">
        <w:rPr>
          <w:rFonts w:eastAsia="Times New Roman"/>
          <w:color w:val="212529"/>
          <w:szCs w:val="24"/>
        </w:rPr>
        <w:t xml:space="preserve"> για να μπορέσουν να μιλήσουν με τον κύριο </w:t>
      </w:r>
      <w:r>
        <w:rPr>
          <w:rFonts w:eastAsia="Times New Roman"/>
          <w:color w:val="212529"/>
          <w:szCs w:val="24"/>
        </w:rPr>
        <w:t>κ</w:t>
      </w:r>
      <w:r w:rsidRPr="00917BCF">
        <w:rPr>
          <w:rFonts w:eastAsia="Times New Roman"/>
          <w:color w:val="212529"/>
          <w:szCs w:val="24"/>
        </w:rPr>
        <w:t>οσμήτορα. Σεβάστηκα</w:t>
      </w:r>
      <w:r>
        <w:rPr>
          <w:rFonts w:eastAsia="Times New Roman"/>
          <w:color w:val="212529"/>
          <w:szCs w:val="24"/>
        </w:rPr>
        <w:t>ν</w:t>
      </w:r>
      <w:r w:rsidRPr="00917BCF">
        <w:rPr>
          <w:rFonts w:eastAsia="Times New Roman"/>
          <w:color w:val="212529"/>
          <w:szCs w:val="24"/>
        </w:rPr>
        <w:t xml:space="preserve"> δηλαδή τις διαδ</w:t>
      </w:r>
      <w:r w:rsidRPr="00917BCF">
        <w:rPr>
          <w:rFonts w:eastAsia="Times New Roman"/>
          <w:color w:val="212529"/>
          <w:szCs w:val="24"/>
        </w:rPr>
        <w:t xml:space="preserve">ικασίες </w:t>
      </w:r>
      <w:r>
        <w:rPr>
          <w:rFonts w:eastAsia="Times New Roman"/>
          <w:color w:val="212529"/>
          <w:szCs w:val="24"/>
        </w:rPr>
        <w:t>και από εκεί και πέρα συμμετείχε,</w:t>
      </w:r>
      <w:r w:rsidRPr="00917BCF">
        <w:rPr>
          <w:rFonts w:eastAsia="Times New Roman"/>
          <w:color w:val="212529"/>
          <w:szCs w:val="24"/>
        </w:rPr>
        <w:t xml:space="preserve"> όπως είπα προηγουμένως</w:t>
      </w:r>
      <w:r>
        <w:rPr>
          <w:rFonts w:eastAsia="Times New Roman"/>
          <w:color w:val="212529"/>
          <w:szCs w:val="24"/>
        </w:rPr>
        <w:t>, ο κύριος</w:t>
      </w:r>
      <w:r w:rsidRPr="00917BCF">
        <w:rPr>
          <w:rFonts w:eastAsia="Times New Roman"/>
          <w:color w:val="212529"/>
          <w:szCs w:val="24"/>
        </w:rPr>
        <w:t xml:space="preserve"> </w:t>
      </w:r>
      <w:r>
        <w:rPr>
          <w:rFonts w:eastAsia="Times New Roman"/>
          <w:color w:val="212529"/>
          <w:szCs w:val="24"/>
        </w:rPr>
        <w:t>κ</w:t>
      </w:r>
      <w:r w:rsidRPr="00917BCF">
        <w:rPr>
          <w:rFonts w:eastAsia="Times New Roman"/>
          <w:color w:val="212529"/>
          <w:szCs w:val="24"/>
        </w:rPr>
        <w:t>οσμήτορας στη συζήτηση</w:t>
      </w:r>
      <w:r>
        <w:rPr>
          <w:rFonts w:eastAsia="Times New Roman"/>
          <w:color w:val="212529"/>
          <w:szCs w:val="24"/>
        </w:rPr>
        <w:t>,</w:t>
      </w:r>
      <w:r w:rsidRPr="00917BCF">
        <w:rPr>
          <w:rFonts w:eastAsia="Times New Roman"/>
          <w:color w:val="212529"/>
          <w:szCs w:val="24"/>
        </w:rPr>
        <w:t xml:space="preserve"> δεν επεδίωξε να αποχωρήσει καθόλου από τη συζήτηση</w:t>
      </w:r>
      <w:r>
        <w:rPr>
          <w:rFonts w:eastAsia="Times New Roman"/>
          <w:color w:val="212529"/>
          <w:szCs w:val="24"/>
        </w:rPr>
        <w:t>, δ</w:t>
      </w:r>
      <w:r w:rsidRPr="00917BCF">
        <w:rPr>
          <w:rFonts w:eastAsia="Times New Roman"/>
          <w:color w:val="212529"/>
          <w:szCs w:val="24"/>
        </w:rPr>
        <w:t>εν σηκώθηκε από το γραφείο του</w:t>
      </w:r>
      <w:r>
        <w:rPr>
          <w:rFonts w:eastAsia="Times New Roman"/>
          <w:color w:val="212529"/>
          <w:szCs w:val="24"/>
        </w:rPr>
        <w:t>,</w:t>
      </w:r>
      <w:r w:rsidRPr="00917BCF">
        <w:rPr>
          <w:rFonts w:eastAsia="Times New Roman"/>
          <w:color w:val="212529"/>
          <w:szCs w:val="24"/>
        </w:rPr>
        <w:t xml:space="preserve"> δεν αποχώρησε από το γραφείο του και </w:t>
      </w:r>
      <w:r>
        <w:rPr>
          <w:rFonts w:eastAsia="Times New Roman"/>
          <w:color w:val="212529"/>
          <w:szCs w:val="24"/>
        </w:rPr>
        <w:t xml:space="preserve">όταν θεώρησε ότι </w:t>
      </w:r>
      <w:r w:rsidRPr="00917BCF">
        <w:rPr>
          <w:rFonts w:eastAsia="Times New Roman"/>
          <w:color w:val="212529"/>
          <w:szCs w:val="24"/>
        </w:rPr>
        <w:t>η συζήτηση</w:t>
      </w:r>
      <w:r>
        <w:rPr>
          <w:rFonts w:eastAsia="Times New Roman"/>
          <w:color w:val="212529"/>
          <w:szCs w:val="24"/>
        </w:rPr>
        <w:t xml:space="preserve"> είχε ε</w:t>
      </w:r>
      <w:r>
        <w:rPr>
          <w:rFonts w:eastAsia="Times New Roman"/>
          <w:color w:val="212529"/>
          <w:szCs w:val="24"/>
        </w:rPr>
        <w:t>ξαντληθεί, π</w:t>
      </w:r>
      <w:r w:rsidRPr="00917BCF">
        <w:rPr>
          <w:rFonts w:eastAsia="Times New Roman"/>
          <w:color w:val="212529"/>
          <w:szCs w:val="24"/>
        </w:rPr>
        <w:t>άλι δεν θέλησε να φύγει</w:t>
      </w:r>
      <w:r>
        <w:rPr>
          <w:rFonts w:eastAsia="Times New Roman"/>
          <w:color w:val="212529"/>
          <w:szCs w:val="24"/>
        </w:rPr>
        <w:t>,</w:t>
      </w:r>
      <w:r w:rsidRPr="00917BCF">
        <w:rPr>
          <w:rFonts w:eastAsia="Times New Roman"/>
          <w:color w:val="212529"/>
          <w:szCs w:val="24"/>
        </w:rPr>
        <w:t xml:space="preserve"> δεν το </w:t>
      </w:r>
      <w:r w:rsidRPr="00917BCF">
        <w:rPr>
          <w:rFonts w:eastAsia="Times New Roman"/>
          <w:color w:val="212529"/>
          <w:szCs w:val="24"/>
        </w:rPr>
        <w:lastRenderedPageBreak/>
        <w:t>έπραξε αυτό. Εκτός αυτού</w:t>
      </w:r>
      <w:r>
        <w:rPr>
          <w:rFonts w:eastAsia="Times New Roman"/>
          <w:color w:val="212529"/>
          <w:szCs w:val="24"/>
        </w:rPr>
        <w:t>,</w:t>
      </w:r>
      <w:r w:rsidRPr="00917BCF">
        <w:rPr>
          <w:rFonts w:eastAsia="Times New Roman"/>
          <w:color w:val="212529"/>
          <w:szCs w:val="24"/>
        </w:rPr>
        <w:t xml:space="preserve"> είχε στα χέρια του το κινητό του τηλέφωνο</w:t>
      </w:r>
      <w:r>
        <w:rPr>
          <w:rFonts w:eastAsia="Times New Roman"/>
          <w:color w:val="212529"/>
          <w:szCs w:val="24"/>
        </w:rPr>
        <w:t>,</w:t>
      </w:r>
      <w:r w:rsidRPr="00917BCF">
        <w:rPr>
          <w:rFonts w:eastAsia="Times New Roman"/>
          <w:color w:val="212529"/>
          <w:szCs w:val="24"/>
        </w:rPr>
        <w:t xml:space="preserve"> το οποίο χρησιμοποιούσε συχνά στέλνοντας μηνύματα</w:t>
      </w:r>
      <w:r>
        <w:rPr>
          <w:rFonts w:eastAsia="Times New Roman"/>
          <w:color w:val="212529"/>
          <w:szCs w:val="24"/>
        </w:rPr>
        <w:t>,</w:t>
      </w:r>
      <w:r w:rsidRPr="00917BCF">
        <w:rPr>
          <w:rFonts w:eastAsia="Times New Roman"/>
          <w:color w:val="212529"/>
          <w:szCs w:val="24"/>
        </w:rPr>
        <w:t xml:space="preserve"> τον φορητό ηλεκτρονικό υπολογιστή του</w:t>
      </w:r>
      <w:r>
        <w:rPr>
          <w:rFonts w:eastAsia="Times New Roman"/>
          <w:color w:val="212529"/>
          <w:szCs w:val="24"/>
        </w:rPr>
        <w:t>,</w:t>
      </w:r>
      <w:r w:rsidRPr="00917BCF">
        <w:rPr>
          <w:rFonts w:eastAsia="Times New Roman"/>
          <w:color w:val="212529"/>
          <w:szCs w:val="24"/>
        </w:rPr>
        <w:t xml:space="preserve"> την οθόνη το</w:t>
      </w:r>
      <w:r>
        <w:rPr>
          <w:rFonts w:eastAsia="Times New Roman"/>
          <w:color w:val="212529"/>
          <w:szCs w:val="24"/>
        </w:rPr>
        <w:t>υ</w:t>
      </w:r>
      <w:r w:rsidRPr="00917BCF">
        <w:rPr>
          <w:rFonts w:eastAsia="Times New Roman"/>
          <w:color w:val="212529"/>
          <w:szCs w:val="24"/>
        </w:rPr>
        <w:t xml:space="preserve"> οποίο</w:t>
      </w:r>
      <w:r>
        <w:rPr>
          <w:rFonts w:eastAsia="Times New Roman"/>
          <w:color w:val="212529"/>
          <w:szCs w:val="24"/>
        </w:rPr>
        <w:t>υ</w:t>
      </w:r>
      <w:r w:rsidRPr="00917BCF">
        <w:rPr>
          <w:rFonts w:eastAsia="Times New Roman"/>
          <w:color w:val="212529"/>
          <w:szCs w:val="24"/>
        </w:rPr>
        <w:t xml:space="preserve"> είχε την περισσότερη ώρα μπροστά</w:t>
      </w:r>
      <w:r w:rsidRPr="00917BCF">
        <w:rPr>
          <w:rFonts w:eastAsia="Times New Roman"/>
          <w:color w:val="212529"/>
          <w:szCs w:val="24"/>
        </w:rPr>
        <w:t xml:space="preserve"> του και πληθώρα καθηγητών μπαινόβγαιναν στο γραφεί</w:t>
      </w:r>
      <w:r>
        <w:rPr>
          <w:rFonts w:eastAsia="Times New Roman"/>
          <w:color w:val="212529"/>
          <w:szCs w:val="24"/>
        </w:rPr>
        <w:t>ο του κυρίου</w:t>
      </w:r>
      <w:r w:rsidRPr="00917BCF">
        <w:rPr>
          <w:rFonts w:eastAsia="Times New Roman"/>
          <w:color w:val="212529"/>
          <w:szCs w:val="24"/>
        </w:rPr>
        <w:t xml:space="preserve"> </w:t>
      </w:r>
      <w:r w:rsidRPr="00917BCF">
        <w:rPr>
          <w:rFonts w:eastAsia="Times New Roman"/>
          <w:color w:val="212529"/>
          <w:szCs w:val="24"/>
        </w:rPr>
        <w:t>κ</w:t>
      </w:r>
      <w:r w:rsidRPr="00917BCF">
        <w:rPr>
          <w:rFonts w:eastAsia="Times New Roman"/>
          <w:color w:val="212529"/>
          <w:szCs w:val="24"/>
        </w:rPr>
        <w:t>οσμήτορα</w:t>
      </w:r>
      <w:r>
        <w:rPr>
          <w:rFonts w:eastAsia="Times New Roman"/>
          <w:color w:val="212529"/>
          <w:szCs w:val="24"/>
        </w:rPr>
        <w:t>.</w:t>
      </w:r>
    </w:p>
    <w:p w:rsidR="00785B97" w:rsidRDefault="00C57472" w:rsidP="007A29E9">
      <w:pPr>
        <w:spacing w:after="0" w:line="600" w:lineRule="auto"/>
        <w:ind w:firstLine="720"/>
        <w:jc w:val="both"/>
        <w:rPr>
          <w:rFonts w:eastAsia="Times New Roman"/>
          <w:bCs/>
          <w:szCs w:val="24"/>
        </w:rPr>
        <w:pPrChange w:id="597" w:author="Σπανός Γεώργιος" w:date="2022-10-04T10:45:00Z">
          <w:pPr>
            <w:spacing w:line="600" w:lineRule="auto"/>
            <w:ind w:firstLine="720"/>
            <w:jc w:val="both"/>
          </w:pPr>
        </w:pPrChange>
      </w:pPr>
      <w:r>
        <w:rPr>
          <w:rFonts w:eastAsia="Times New Roman"/>
          <w:bCs/>
          <w:szCs w:val="24"/>
        </w:rPr>
        <w:t>Πέστε μου, σας παρακαλώ πολύ, πώς ήταν αυτός ο άνθρωπος αποκλεισμένος από τους φοιτητές με τον τρόπο που εσείς αναφέρετε.</w:t>
      </w:r>
    </w:p>
    <w:p w:rsidR="00785B97" w:rsidRDefault="00C57472" w:rsidP="007A29E9">
      <w:pPr>
        <w:spacing w:after="0" w:line="600" w:lineRule="auto"/>
        <w:ind w:firstLine="720"/>
        <w:jc w:val="both"/>
        <w:rPr>
          <w:rFonts w:eastAsia="Times New Roman"/>
          <w:bCs/>
          <w:szCs w:val="24"/>
        </w:rPr>
        <w:pPrChange w:id="598" w:author="Σπανός Γεώργιος" w:date="2022-10-04T10:45:00Z">
          <w:pPr>
            <w:spacing w:line="600" w:lineRule="auto"/>
            <w:ind w:firstLine="720"/>
            <w:jc w:val="both"/>
          </w:pPr>
        </w:pPrChange>
      </w:pPr>
      <w:r>
        <w:rPr>
          <w:rFonts w:eastAsia="Times New Roman"/>
          <w:bCs/>
          <w:szCs w:val="24"/>
        </w:rPr>
        <w:t>Κύριε Πρόεδρε, επιτρέψτε μου να πω στην κυρία Υπουργό ότι α</w:t>
      </w:r>
      <w:r>
        <w:rPr>
          <w:rFonts w:eastAsia="Times New Roman"/>
          <w:bCs/>
          <w:szCs w:val="24"/>
        </w:rPr>
        <w:t xml:space="preserve">υτό το αφήγημα της υπεράσπισης της νομιμότητας με τον τρόπο που προσπαθείτε να το περάσετε, κυρία Υπουργέ, δεν μπορεί να γίνει πειστικό. Οι Υπουργοί δεν υπερασπίζονται τη νομιμότητα καταθέτοντας μηνύσεις απέναντι στους φοιτητές. </w:t>
      </w:r>
    </w:p>
    <w:p w:rsidR="00785B97" w:rsidRDefault="00C57472" w:rsidP="007A29E9">
      <w:pPr>
        <w:spacing w:after="0" w:line="600" w:lineRule="auto"/>
        <w:ind w:firstLine="720"/>
        <w:jc w:val="both"/>
        <w:rPr>
          <w:rFonts w:eastAsia="Times New Roman"/>
          <w:bCs/>
          <w:szCs w:val="24"/>
        </w:rPr>
        <w:pPrChange w:id="599" w:author="Σπανός Γεώργιος" w:date="2022-10-04T10:45:00Z">
          <w:pPr>
            <w:spacing w:line="600" w:lineRule="auto"/>
            <w:ind w:firstLine="720"/>
            <w:jc w:val="both"/>
          </w:pPr>
        </w:pPrChange>
      </w:pPr>
      <w:r>
        <w:rPr>
          <w:rFonts w:eastAsia="Times New Roman"/>
          <w:bCs/>
          <w:szCs w:val="24"/>
        </w:rPr>
        <w:t>Και πάντως, παρά την προβο</w:t>
      </w:r>
      <w:r>
        <w:rPr>
          <w:rFonts w:eastAsia="Times New Roman"/>
          <w:bCs/>
          <w:szCs w:val="24"/>
        </w:rPr>
        <w:t>λή αυτής της άποψης, δεν είδαμε, κυρία Υπουργέ, κα</w:t>
      </w:r>
      <w:r>
        <w:rPr>
          <w:rFonts w:eastAsia="Times New Roman"/>
          <w:bCs/>
          <w:szCs w:val="24"/>
        </w:rPr>
        <w:t>μ</w:t>
      </w:r>
      <w:r>
        <w:rPr>
          <w:rFonts w:eastAsia="Times New Roman"/>
          <w:bCs/>
          <w:szCs w:val="24"/>
        </w:rPr>
        <w:t>μία μηνυτήρια αναφορά του Υπουργού Ανάπτυξης, παραδείγματος χάρ</w:t>
      </w:r>
      <w:r>
        <w:rPr>
          <w:rFonts w:eastAsia="Times New Roman"/>
          <w:bCs/>
          <w:szCs w:val="24"/>
        </w:rPr>
        <w:t>ιν</w:t>
      </w:r>
      <w:r>
        <w:rPr>
          <w:rFonts w:eastAsia="Times New Roman"/>
          <w:bCs/>
          <w:szCs w:val="24"/>
        </w:rPr>
        <w:t xml:space="preserve">, για τις πρακτικές αισχροκέρδειας που έχουν γονατίσει τις οικογένειες εκεί έξω, ούτε του Υπουργού Περιβάλλοντος για τις αυθαιρεσίες των </w:t>
      </w:r>
      <w:r>
        <w:rPr>
          <w:rFonts w:eastAsia="Times New Roman"/>
          <w:bCs/>
          <w:szCs w:val="24"/>
        </w:rPr>
        <w:t>διαφόρων επενδυτών ούτε στη βιομηχανία, ούτε στον τουρισμό για την καταστροφή του περιβάλλοντος στη χώρα μας.</w:t>
      </w:r>
    </w:p>
    <w:p w:rsidR="00785B97" w:rsidRDefault="00C57472" w:rsidP="007A29E9">
      <w:pPr>
        <w:spacing w:after="0" w:line="600" w:lineRule="auto"/>
        <w:ind w:firstLine="720"/>
        <w:jc w:val="both"/>
        <w:rPr>
          <w:rFonts w:eastAsia="Times New Roman"/>
          <w:bCs/>
          <w:szCs w:val="24"/>
        </w:rPr>
        <w:pPrChange w:id="600" w:author="Σπανός Γεώργιος" w:date="2022-10-04T10:45:00Z">
          <w:pPr>
            <w:spacing w:line="600" w:lineRule="auto"/>
            <w:ind w:firstLine="720"/>
            <w:jc w:val="both"/>
          </w:pPr>
        </w:pPrChange>
      </w:pPr>
      <w:r>
        <w:rPr>
          <w:rFonts w:eastAsia="Times New Roman"/>
          <w:bCs/>
          <w:szCs w:val="24"/>
        </w:rPr>
        <w:t>Να σας πω κάτι, κύριε Πρόεδρε; Μόλις σήμερα δεν είδαμε ούτε το κράτος δικαίου στο οποίο αναφέρεται η Κυβέρνηση, όταν την κυρία στα Ιλίσια την πέτα</w:t>
      </w:r>
      <w:r>
        <w:rPr>
          <w:rFonts w:eastAsia="Times New Roman"/>
          <w:bCs/>
          <w:szCs w:val="24"/>
        </w:rPr>
        <w:t xml:space="preserve">ξαν στον δρόμο γιατί της πήρε το σπίτι της για 15.000 ένα </w:t>
      </w:r>
      <w:r>
        <w:rPr>
          <w:rFonts w:eastAsia="Times New Roman"/>
          <w:bCs/>
          <w:szCs w:val="24"/>
          <w:lang w:val="en-US"/>
        </w:rPr>
        <w:t>fund</w:t>
      </w:r>
      <w:r>
        <w:rPr>
          <w:rFonts w:eastAsia="Times New Roman"/>
          <w:bCs/>
          <w:szCs w:val="24"/>
        </w:rPr>
        <w:t xml:space="preserve">. Δεν </w:t>
      </w:r>
      <w:r>
        <w:rPr>
          <w:rFonts w:eastAsia="Times New Roman"/>
          <w:bCs/>
          <w:szCs w:val="24"/>
        </w:rPr>
        <w:lastRenderedPageBreak/>
        <w:t>ακούστηκε κα</w:t>
      </w:r>
      <w:r>
        <w:rPr>
          <w:rFonts w:eastAsia="Times New Roman"/>
          <w:bCs/>
          <w:szCs w:val="24"/>
        </w:rPr>
        <w:t>μ</w:t>
      </w:r>
      <w:r>
        <w:rPr>
          <w:rFonts w:eastAsia="Times New Roman"/>
          <w:bCs/>
          <w:szCs w:val="24"/>
        </w:rPr>
        <w:t>μία αντίρρηση πάνω σ’ αυτό και δεν αγωνίστηκε κανένας γι’ αυτό. Ας μη συνεχίσω με άλλα παραδείγματα, κυρία Υπουργέ.</w:t>
      </w:r>
    </w:p>
    <w:p w:rsidR="00785B97" w:rsidRDefault="00C57472" w:rsidP="007A29E9">
      <w:pPr>
        <w:spacing w:after="0" w:line="600" w:lineRule="auto"/>
        <w:ind w:firstLine="720"/>
        <w:jc w:val="both"/>
        <w:rPr>
          <w:rFonts w:eastAsia="Times New Roman"/>
          <w:bCs/>
          <w:szCs w:val="24"/>
        </w:rPr>
        <w:pPrChange w:id="601" w:author="Σπανός Γεώργιος" w:date="2022-10-04T10:45:00Z">
          <w:pPr>
            <w:spacing w:line="600" w:lineRule="auto"/>
            <w:ind w:firstLine="720"/>
            <w:jc w:val="both"/>
          </w:pPr>
        </w:pPrChange>
      </w:pPr>
      <w:r>
        <w:rPr>
          <w:rFonts w:eastAsia="Times New Roman"/>
          <w:bCs/>
          <w:szCs w:val="24"/>
        </w:rPr>
        <w:t xml:space="preserve">Δεν είναι η υπεράσπιση ο στόχος σας, κυρία Υπουργέ. Τη </w:t>
      </w:r>
      <w:r>
        <w:rPr>
          <w:rFonts w:eastAsia="Times New Roman"/>
          <w:bCs/>
          <w:szCs w:val="24"/>
        </w:rPr>
        <w:t xml:space="preserve">νομιμότητα ξέρουν και μπορούν να την υπερασπίζονται οι εισαγγελείς σ’ αυτή τη χώρα για τα αυτεπάγγελτα αδικήματα. Για τα πάντα έχει δικαίωμα ο καθένας να καταθέσει μήνυση και να υπερασπιστεί </w:t>
      </w:r>
      <w:r>
        <w:rPr>
          <w:rFonts w:eastAsia="Times New Roman"/>
          <w:bCs/>
          <w:szCs w:val="24"/>
        </w:rPr>
        <w:t xml:space="preserve">σε </w:t>
      </w:r>
      <w:r>
        <w:rPr>
          <w:rFonts w:eastAsia="Times New Roman"/>
          <w:bCs/>
          <w:szCs w:val="24"/>
        </w:rPr>
        <w:t xml:space="preserve">οποιαδήποτε παράνομη συμπεριφορά. </w:t>
      </w:r>
    </w:p>
    <w:p w:rsidR="00785B97" w:rsidRDefault="00C57472" w:rsidP="007A29E9">
      <w:pPr>
        <w:spacing w:after="0" w:line="600" w:lineRule="auto"/>
        <w:ind w:firstLine="720"/>
        <w:jc w:val="both"/>
        <w:rPr>
          <w:rFonts w:eastAsia="Times New Roman"/>
          <w:bCs/>
          <w:szCs w:val="24"/>
        </w:rPr>
        <w:pPrChange w:id="602" w:author="Σπανός Γεώργιος" w:date="2022-10-04T10:45:00Z">
          <w:pPr>
            <w:spacing w:line="600" w:lineRule="auto"/>
            <w:ind w:firstLine="720"/>
            <w:jc w:val="both"/>
          </w:pPr>
        </w:pPrChange>
      </w:pPr>
      <w:r>
        <w:rPr>
          <w:rFonts w:eastAsia="Times New Roman"/>
          <w:bCs/>
          <w:szCs w:val="24"/>
        </w:rPr>
        <w:t>Ας μην υποκρινόμαστε, λοιπό</w:t>
      </w:r>
      <w:r>
        <w:rPr>
          <w:rFonts w:eastAsia="Times New Roman"/>
          <w:bCs/>
          <w:szCs w:val="24"/>
        </w:rPr>
        <w:t>ν, μέσα σ’ αυτή την Αίθουσα. Δεν είναι νομικοί οι λόγοι που κάνατε αυτή την κίνηση, κυρία Υπουργέ. Είναι μια καθαρά πολιτική κίνηση, ένα νέο κυβερνητικό όπλο στη δική σας μάχη. Ο στόχος σας είναι ένας, ο εκφοβισμός. Όποιος φοιτητής, όποιος πολίτης νιώθει π</w:t>
      </w:r>
      <w:r>
        <w:rPr>
          <w:rFonts w:eastAsia="Times New Roman"/>
          <w:bCs/>
          <w:szCs w:val="24"/>
        </w:rPr>
        <w:t xml:space="preserve">ως έχει την υποχρέωση να αντιδράσει, να ξέρει πως κινδυνεύει να τον σέρνουν για ένα κακούργημα. </w:t>
      </w:r>
    </w:p>
    <w:p w:rsidR="00785B97" w:rsidRDefault="00C57472" w:rsidP="007A29E9">
      <w:pPr>
        <w:spacing w:after="0" w:line="600" w:lineRule="auto"/>
        <w:ind w:firstLine="720"/>
        <w:jc w:val="both"/>
        <w:rPr>
          <w:rFonts w:eastAsia="Times New Roman"/>
          <w:bCs/>
          <w:szCs w:val="24"/>
        </w:rPr>
        <w:pPrChange w:id="603" w:author="Σπανός Γεώργιος" w:date="2022-10-04T10:45:00Z">
          <w:pPr>
            <w:spacing w:line="600" w:lineRule="auto"/>
            <w:ind w:firstLine="720"/>
            <w:jc w:val="both"/>
          </w:pPr>
        </w:pPrChange>
      </w:pPr>
      <w:r>
        <w:rPr>
          <w:rFonts w:eastAsia="Times New Roman"/>
          <w:bCs/>
          <w:szCs w:val="24"/>
        </w:rPr>
        <w:t xml:space="preserve">Εδώ, λοιπόν, δεν υπήρξε κακούργημα και το γνωρίζετε. Τα πραγματικά στοιχεία δείχνουν ότι δεν υπήρξε επ’ ουδενί βία, ανομία, εγκλεισμός ή ομηρία, όπως σας είπα </w:t>
      </w:r>
      <w:r>
        <w:rPr>
          <w:rFonts w:eastAsia="Times New Roman"/>
          <w:bCs/>
          <w:szCs w:val="24"/>
        </w:rPr>
        <w:t>προηγουμένως. Όμως, ο πολιτικός στόχος έχει επιτευχθεί με μόνη την υπουργική μήνυση με δύο πλευρές</w:t>
      </w:r>
      <w:r w:rsidRPr="00FA4937">
        <w:rPr>
          <w:rFonts w:eastAsia="Times New Roman"/>
          <w:bCs/>
          <w:szCs w:val="24"/>
        </w:rPr>
        <w:t>: Μ</w:t>
      </w:r>
      <w:r>
        <w:rPr>
          <w:rFonts w:eastAsia="Times New Roman"/>
          <w:bCs/>
          <w:szCs w:val="24"/>
        </w:rPr>
        <w:t xml:space="preserve">ήνυμα τρομοκράτησης των παιδιών στα πανεπιστήμια όλης της χώρας και κάθε άλλου πολίτη με πρόθεση αντίδρασης στις κυβερνητικές πολιτικές και από την άλλη η </w:t>
      </w:r>
      <w:r>
        <w:rPr>
          <w:rFonts w:eastAsia="Times New Roman"/>
          <w:bCs/>
          <w:szCs w:val="24"/>
        </w:rPr>
        <w:t xml:space="preserve">επίδειξη δήθεν αποφασιστικότητας. Μήνυμα, δηλαδή, προς τον πιο σκληρό συντηρητικό πυρήνα της ελληνικής κοινωνίας που το μεγαλύτερό του μέρος ανήκει στο δικό </w:t>
      </w:r>
      <w:r>
        <w:rPr>
          <w:rFonts w:eastAsia="Times New Roman"/>
          <w:bCs/>
          <w:szCs w:val="24"/>
        </w:rPr>
        <w:lastRenderedPageBreak/>
        <w:t>σας κόμμα. Μήνυμα του σημερινού κράτους πως τους πολίτες</w:t>
      </w:r>
      <w:r w:rsidRPr="00FA4937">
        <w:rPr>
          <w:rFonts w:eastAsia="Times New Roman"/>
          <w:bCs/>
          <w:szCs w:val="24"/>
        </w:rPr>
        <w:t>:</w:t>
      </w:r>
      <w:r>
        <w:rPr>
          <w:rFonts w:eastAsia="Times New Roman"/>
          <w:bCs/>
          <w:szCs w:val="24"/>
        </w:rPr>
        <w:t xml:space="preserve"> «Προσέξτε, γιατί μπορώ να σας συντρίψω όπ</w:t>
      </w:r>
      <w:r>
        <w:rPr>
          <w:rFonts w:eastAsia="Times New Roman"/>
          <w:bCs/>
          <w:szCs w:val="24"/>
        </w:rPr>
        <w:t xml:space="preserve">οτε το θελήσω». </w:t>
      </w:r>
    </w:p>
    <w:p w:rsidR="00785B97" w:rsidRDefault="00C57472" w:rsidP="007A29E9">
      <w:pPr>
        <w:spacing w:after="0" w:line="600" w:lineRule="auto"/>
        <w:ind w:firstLine="720"/>
        <w:jc w:val="both"/>
        <w:rPr>
          <w:rFonts w:eastAsia="Times New Roman"/>
          <w:bCs/>
          <w:szCs w:val="24"/>
        </w:rPr>
        <w:pPrChange w:id="604" w:author="Σπανός Γεώργιος" w:date="2022-10-04T10:45:00Z">
          <w:pPr>
            <w:spacing w:line="600" w:lineRule="auto"/>
            <w:ind w:firstLine="720"/>
            <w:jc w:val="both"/>
          </w:pPr>
        </w:pPrChange>
      </w:pPr>
      <w:r>
        <w:rPr>
          <w:rFonts w:eastAsia="Times New Roman"/>
          <w:bCs/>
          <w:szCs w:val="24"/>
        </w:rPr>
        <w:t>Ευτυχώς, ξέρετε, η κοινωνία, όταν πιέζεται αφόρητα, όταν οι κυβερνητικές εξουσίες οδηγούν τις ζωές των πολιτών σε αδιέξοδα, δεν καταλαβαίνει από τέτοιες καταστάσεις. Οι λόγοι που οδηγούν στην αντίδραση, στην αντίσταση είναι αντικειμενικοί.</w:t>
      </w:r>
      <w:r>
        <w:rPr>
          <w:rFonts w:eastAsia="Times New Roman"/>
          <w:bCs/>
          <w:szCs w:val="24"/>
        </w:rPr>
        <w:t xml:space="preserve"> </w:t>
      </w:r>
    </w:p>
    <w:p w:rsidR="00785B97" w:rsidRDefault="00C57472" w:rsidP="007A29E9">
      <w:pPr>
        <w:spacing w:after="0" w:line="600" w:lineRule="auto"/>
        <w:ind w:firstLine="720"/>
        <w:jc w:val="both"/>
        <w:rPr>
          <w:rFonts w:eastAsia="Times New Roman"/>
          <w:bCs/>
          <w:szCs w:val="24"/>
        </w:rPr>
        <w:pPrChange w:id="605" w:author="Σπανός Γεώργιος" w:date="2022-10-04T10:45:00Z">
          <w:pPr>
            <w:spacing w:line="600" w:lineRule="auto"/>
            <w:ind w:firstLine="720"/>
            <w:jc w:val="both"/>
          </w:pPr>
        </w:pPrChange>
      </w:pPr>
      <w:r>
        <w:rPr>
          <w:rFonts w:eastAsia="Times New Roman"/>
          <w:bCs/>
          <w:szCs w:val="24"/>
        </w:rPr>
        <w:t>Η σημερινή Κυβέρνηση αποφεύγει κάθε διαδικασία ουσιαστικού διαλόγου με την κοινωνία</w:t>
      </w:r>
      <w:r>
        <w:rPr>
          <w:rFonts w:eastAsia="Times New Roman"/>
          <w:bCs/>
          <w:szCs w:val="24"/>
        </w:rPr>
        <w:t>,</w:t>
      </w:r>
      <w:r>
        <w:rPr>
          <w:rFonts w:eastAsia="Times New Roman"/>
          <w:bCs/>
          <w:szCs w:val="24"/>
        </w:rPr>
        <w:t xml:space="preserve"> όπως ο διάβολος το λιβάνι. Τα διάφορα μέτρα και οι μεταρρυθμίσεις θεωρείτε πως δεν χρειάζεται να επηρεάζονται από διάλογο, νομιμοποιούνται από μόνα τους επειδή είναι η β</w:t>
      </w:r>
      <w:r>
        <w:rPr>
          <w:rFonts w:eastAsia="Times New Roman"/>
          <w:bCs/>
          <w:szCs w:val="24"/>
        </w:rPr>
        <w:t xml:space="preserve">ούληση της Κυβέρνησης. </w:t>
      </w:r>
    </w:p>
    <w:p w:rsidR="00785B97" w:rsidRDefault="00C57472" w:rsidP="007A29E9">
      <w:pPr>
        <w:spacing w:after="0" w:line="600" w:lineRule="auto"/>
        <w:ind w:firstLine="720"/>
        <w:jc w:val="both"/>
        <w:rPr>
          <w:rFonts w:eastAsia="Times New Roman"/>
          <w:bCs/>
          <w:szCs w:val="24"/>
        </w:rPr>
        <w:pPrChange w:id="606" w:author="Σπανός Γεώργιος" w:date="2022-10-04T10:45:00Z">
          <w:pPr>
            <w:spacing w:line="600" w:lineRule="auto"/>
            <w:ind w:firstLine="720"/>
            <w:jc w:val="both"/>
          </w:pPr>
        </w:pPrChange>
      </w:pPr>
      <w:r>
        <w:rPr>
          <w:rFonts w:eastAsia="Times New Roman"/>
          <w:bCs/>
          <w:szCs w:val="24"/>
        </w:rPr>
        <w:t>Για να εφαρμοστούν, λοιπόν, τέτοιες πολιτικές που αποφασίζονται ερήμην της κοινωνίας πρέπει να επιβληθούν</w:t>
      </w:r>
      <w:r w:rsidRPr="00C20B29">
        <w:rPr>
          <w:rFonts w:eastAsia="Times New Roman"/>
          <w:bCs/>
          <w:szCs w:val="24"/>
        </w:rPr>
        <w:t xml:space="preserve"> </w:t>
      </w:r>
      <w:r>
        <w:rPr>
          <w:rFonts w:eastAsia="Times New Roman"/>
          <w:bCs/>
          <w:szCs w:val="24"/>
        </w:rPr>
        <w:t xml:space="preserve">σ’ αυτήν, κυρία Υπουργέ, και αυτό κάνετε εσείς αυτήν τη στιγμή και πρέπει να υπάρχει αυταρχισμός και καταστολή. </w:t>
      </w:r>
    </w:p>
    <w:p w:rsidR="00785B97" w:rsidRDefault="00C57472" w:rsidP="007A29E9">
      <w:pPr>
        <w:spacing w:after="0" w:line="600" w:lineRule="auto"/>
        <w:ind w:firstLine="720"/>
        <w:jc w:val="both"/>
        <w:rPr>
          <w:rFonts w:eastAsia="Times New Roman"/>
          <w:bCs/>
          <w:szCs w:val="24"/>
        </w:rPr>
        <w:pPrChange w:id="607" w:author="Σπανός Γεώργιος" w:date="2022-10-04T10:45:00Z">
          <w:pPr>
            <w:spacing w:line="600" w:lineRule="auto"/>
            <w:ind w:firstLine="720"/>
            <w:jc w:val="both"/>
          </w:pPr>
        </w:pPrChange>
      </w:pPr>
      <w:r>
        <w:rPr>
          <w:rFonts w:eastAsia="Times New Roman"/>
          <w:bCs/>
          <w:szCs w:val="24"/>
        </w:rPr>
        <w:t>Θέλετε, λοιπό</w:t>
      </w:r>
      <w:r>
        <w:rPr>
          <w:rFonts w:eastAsia="Times New Roman"/>
          <w:bCs/>
          <w:szCs w:val="24"/>
        </w:rPr>
        <w:t>ν, να μας πείσετε ότι είστε από τη φύση σας καταδικασμένη να ακολουθείτε τον δρόμο του αυταρχισμού και την κλιμάκωση των συγκρούσεων μέχρι τέλους.</w:t>
      </w:r>
    </w:p>
    <w:p w:rsidR="00785B97" w:rsidRDefault="00C57472" w:rsidP="007A29E9">
      <w:pPr>
        <w:spacing w:after="0" w:line="600" w:lineRule="auto"/>
        <w:ind w:firstLine="720"/>
        <w:jc w:val="both"/>
        <w:rPr>
          <w:rFonts w:eastAsia="Times New Roman"/>
          <w:bCs/>
          <w:szCs w:val="24"/>
        </w:rPr>
        <w:pPrChange w:id="608" w:author="Σπανός Γεώργιος" w:date="2022-10-04T10:45:00Z">
          <w:pPr>
            <w:spacing w:line="600" w:lineRule="auto"/>
            <w:ind w:firstLine="720"/>
            <w:jc w:val="both"/>
          </w:pPr>
        </w:pPrChange>
      </w:pPr>
      <w:r>
        <w:rPr>
          <w:rFonts w:eastAsia="Times New Roman"/>
          <w:bCs/>
          <w:szCs w:val="24"/>
        </w:rPr>
        <w:t>Αλήθεια, υπάρχει πουθενά στον κόσμο ένα κράτος, ένας Υπουργός που να έχει κάνει μήνυση σε φοιτητή; Πουθενά, σ</w:t>
      </w:r>
      <w:r>
        <w:rPr>
          <w:rFonts w:eastAsia="Times New Roman"/>
          <w:bCs/>
          <w:szCs w:val="24"/>
        </w:rPr>
        <w:t>ας το λέω εγώ. Αν υπάρχει, θέλω να μου το πείτε.</w:t>
      </w:r>
    </w:p>
    <w:p w:rsidR="00785B97" w:rsidRDefault="00C57472" w:rsidP="007A29E9">
      <w:pPr>
        <w:spacing w:after="0" w:line="600" w:lineRule="auto"/>
        <w:ind w:firstLine="720"/>
        <w:jc w:val="both"/>
        <w:rPr>
          <w:rFonts w:eastAsia="Times New Roman"/>
          <w:bCs/>
          <w:szCs w:val="24"/>
        </w:rPr>
        <w:pPrChange w:id="609" w:author="Σπανός Γεώργιος" w:date="2022-10-04T10:45:00Z">
          <w:pPr>
            <w:spacing w:line="600" w:lineRule="auto"/>
            <w:ind w:firstLine="720"/>
            <w:jc w:val="both"/>
          </w:pPr>
        </w:pPrChange>
      </w:pPr>
      <w:r>
        <w:rPr>
          <w:rFonts w:eastAsia="Times New Roman"/>
          <w:bCs/>
          <w:szCs w:val="24"/>
        </w:rPr>
        <w:lastRenderedPageBreak/>
        <w:t>Κάτι τελευταίο, κυρία Υπουργέ</w:t>
      </w:r>
      <w:r w:rsidRPr="00A96A7D">
        <w:rPr>
          <w:rFonts w:eastAsia="Times New Roman"/>
          <w:bCs/>
          <w:szCs w:val="24"/>
        </w:rPr>
        <w:t xml:space="preserve">: </w:t>
      </w:r>
      <w:r>
        <w:rPr>
          <w:rFonts w:eastAsia="Times New Roman"/>
          <w:bCs/>
          <w:szCs w:val="24"/>
          <w:lang w:val="en-US"/>
        </w:rPr>
        <w:t>To</w:t>
      </w:r>
      <w:r w:rsidRPr="00A96A7D">
        <w:rPr>
          <w:rFonts w:eastAsia="Times New Roman"/>
          <w:bCs/>
          <w:szCs w:val="24"/>
        </w:rPr>
        <w:t xml:space="preserve"> </w:t>
      </w:r>
      <w:r>
        <w:rPr>
          <w:rFonts w:eastAsia="Times New Roman"/>
          <w:bCs/>
          <w:szCs w:val="24"/>
        </w:rPr>
        <w:t>θέσφατο δεν είναι η νομιμότητα, είναι η δικαιοσύνη. Η προσπάθεια να πλησιάσει η νομιμότητα το δίκαιο είναι διαρκής και είναι πάντα ανολοκλήρωτη. Αντίστοιχα, άλλο είναι η ένν</w:t>
      </w:r>
      <w:r>
        <w:rPr>
          <w:rFonts w:eastAsia="Times New Roman"/>
          <w:bCs/>
          <w:szCs w:val="24"/>
        </w:rPr>
        <w:t>οια της δικαιοσύνης και άλλο ο θεσμός της δικαιοσύνης.</w:t>
      </w:r>
    </w:p>
    <w:p w:rsidR="00785B97" w:rsidRDefault="00C57472" w:rsidP="007A29E9">
      <w:pPr>
        <w:spacing w:after="0" w:line="600" w:lineRule="auto"/>
        <w:ind w:firstLine="720"/>
        <w:jc w:val="both"/>
        <w:rPr>
          <w:rFonts w:eastAsia="Times New Roman"/>
          <w:bCs/>
          <w:szCs w:val="24"/>
        </w:rPr>
        <w:pPrChange w:id="610" w:author="Σπανός Γεώργιος" w:date="2022-10-04T10:45:00Z">
          <w:pPr>
            <w:spacing w:line="600" w:lineRule="auto"/>
            <w:ind w:firstLine="720"/>
            <w:jc w:val="both"/>
          </w:pPr>
        </w:pPrChange>
      </w:pPr>
      <w:r>
        <w:rPr>
          <w:rFonts w:eastAsia="Times New Roman"/>
          <w:bCs/>
          <w:szCs w:val="24"/>
        </w:rPr>
        <w:t xml:space="preserve">Κλείνω, κύριε Πρόεδρε και σας ευχαριστώ πάρα πολύ για την ανοχή σας. Στην «Πολιτεία» του Πλάτωνα ο Σωκράτης λέει στον </w:t>
      </w:r>
      <w:proofErr w:type="spellStart"/>
      <w:r>
        <w:rPr>
          <w:rFonts w:eastAsia="Times New Roman"/>
          <w:bCs/>
          <w:szCs w:val="24"/>
        </w:rPr>
        <w:t>Θρασύμαχο</w:t>
      </w:r>
      <w:proofErr w:type="spellEnd"/>
      <w:r w:rsidRPr="00A96A7D">
        <w:rPr>
          <w:rFonts w:eastAsia="Times New Roman"/>
          <w:bCs/>
          <w:szCs w:val="24"/>
        </w:rPr>
        <w:t xml:space="preserve">. </w:t>
      </w:r>
      <w:r>
        <w:rPr>
          <w:rFonts w:eastAsia="Times New Roman"/>
          <w:bCs/>
          <w:szCs w:val="24"/>
        </w:rPr>
        <w:t>Έχει σημασία και το όνομα που σας λέω, κυρία Υπουργέ. Λέει, λοιπόν, ο Σω</w:t>
      </w:r>
      <w:r>
        <w:rPr>
          <w:rFonts w:eastAsia="Times New Roman"/>
          <w:bCs/>
          <w:szCs w:val="24"/>
        </w:rPr>
        <w:t>κράτης</w:t>
      </w:r>
      <w:r w:rsidRPr="00A96A7D">
        <w:rPr>
          <w:rFonts w:eastAsia="Times New Roman"/>
          <w:bCs/>
          <w:szCs w:val="24"/>
        </w:rPr>
        <w:t xml:space="preserve">: </w:t>
      </w:r>
      <w:r>
        <w:rPr>
          <w:rFonts w:eastAsia="Times New Roman"/>
          <w:bCs/>
          <w:szCs w:val="24"/>
        </w:rPr>
        <w:t xml:space="preserve">«Γιατί η αδικία, </w:t>
      </w:r>
      <w:proofErr w:type="spellStart"/>
      <w:r>
        <w:rPr>
          <w:rFonts w:eastAsia="Times New Roman"/>
          <w:bCs/>
          <w:szCs w:val="24"/>
        </w:rPr>
        <w:t>Θρασύμαχε</w:t>
      </w:r>
      <w:proofErr w:type="spellEnd"/>
      <w:r>
        <w:rPr>
          <w:rFonts w:eastAsia="Times New Roman"/>
          <w:bCs/>
          <w:szCs w:val="24"/>
        </w:rPr>
        <w:t>, δημιουργεί ταραχές και μίση και εχθροπραξίες και εξεγέρσεις, ενώ η δικαιοσύνη φέρνει ομόνοια και φιλία». Έτσι δεν είναι, κυρία Υπουργέ;</w:t>
      </w:r>
    </w:p>
    <w:p w:rsidR="00785B97" w:rsidRDefault="00C57472" w:rsidP="007A29E9">
      <w:pPr>
        <w:spacing w:after="0" w:line="600" w:lineRule="auto"/>
        <w:ind w:firstLine="720"/>
        <w:jc w:val="both"/>
        <w:rPr>
          <w:rFonts w:eastAsia="Times New Roman"/>
          <w:bCs/>
          <w:szCs w:val="24"/>
        </w:rPr>
        <w:pPrChange w:id="611" w:author="Σπανός Γεώργιος" w:date="2022-10-04T10:45:00Z">
          <w:pPr>
            <w:spacing w:line="600" w:lineRule="auto"/>
            <w:ind w:firstLine="720"/>
            <w:jc w:val="both"/>
          </w:pPr>
        </w:pPrChange>
      </w:pPr>
      <w:r>
        <w:rPr>
          <w:rFonts w:eastAsia="Times New Roman"/>
          <w:bCs/>
          <w:szCs w:val="24"/>
        </w:rPr>
        <w:t>Ευχαριστώ πολύ, κύριε Πρόεδρε.</w:t>
      </w:r>
    </w:p>
    <w:p w:rsidR="00785B97" w:rsidRDefault="00C57472" w:rsidP="007A29E9">
      <w:pPr>
        <w:spacing w:after="0" w:line="600" w:lineRule="auto"/>
        <w:ind w:firstLine="720"/>
        <w:jc w:val="both"/>
        <w:rPr>
          <w:rFonts w:eastAsia="Times New Roman"/>
          <w:bCs/>
          <w:szCs w:val="24"/>
        </w:rPr>
        <w:pPrChange w:id="612" w:author="Σπανός Γεώργιος" w:date="2022-10-04T10:45:00Z">
          <w:pPr>
            <w:spacing w:line="600" w:lineRule="auto"/>
            <w:ind w:firstLine="720"/>
            <w:jc w:val="both"/>
          </w:pPr>
        </w:pPrChange>
      </w:pPr>
      <w:r w:rsidRPr="00CA625E">
        <w:rPr>
          <w:rFonts w:eastAsia="Times New Roman"/>
          <w:b/>
          <w:bCs/>
          <w:szCs w:val="24"/>
        </w:rPr>
        <w:t xml:space="preserve">ΠΡΟΕΔΡΕΥΩΝ (Απόστολος </w:t>
      </w:r>
      <w:proofErr w:type="spellStart"/>
      <w:r w:rsidRPr="00CA625E">
        <w:rPr>
          <w:rFonts w:eastAsia="Times New Roman"/>
          <w:b/>
          <w:bCs/>
          <w:szCs w:val="24"/>
        </w:rPr>
        <w:t>Αβδελάς</w:t>
      </w:r>
      <w:proofErr w:type="spellEnd"/>
      <w:r w:rsidRPr="00CA625E">
        <w:rPr>
          <w:rFonts w:eastAsia="Times New Roman"/>
          <w:b/>
          <w:bCs/>
          <w:szCs w:val="24"/>
        </w:rPr>
        <w:t>):</w:t>
      </w:r>
      <w:r>
        <w:rPr>
          <w:rFonts w:eastAsia="Times New Roman"/>
          <w:bCs/>
          <w:szCs w:val="24"/>
        </w:rPr>
        <w:t xml:space="preserve"> Ευχαριστούμε κι εμείς</w:t>
      </w:r>
      <w:r>
        <w:rPr>
          <w:rFonts w:eastAsia="Times New Roman"/>
          <w:bCs/>
          <w:szCs w:val="24"/>
        </w:rPr>
        <w:t>, κυρία Σακοράφα.</w:t>
      </w:r>
    </w:p>
    <w:p w:rsidR="00785B97" w:rsidRDefault="00C57472" w:rsidP="007A29E9">
      <w:pPr>
        <w:spacing w:after="0" w:line="600" w:lineRule="auto"/>
        <w:ind w:firstLine="720"/>
        <w:jc w:val="both"/>
        <w:rPr>
          <w:rFonts w:eastAsia="Times New Roman"/>
          <w:bCs/>
          <w:szCs w:val="24"/>
        </w:rPr>
        <w:pPrChange w:id="613" w:author="Σπανός Γεώργιος" w:date="2022-10-04T10:45:00Z">
          <w:pPr>
            <w:spacing w:line="600" w:lineRule="auto"/>
            <w:ind w:firstLine="720"/>
            <w:jc w:val="both"/>
          </w:pPr>
        </w:pPrChange>
      </w:pPr>
      <w:r>
        <w:rPr>
          <w:rFonts w:eastAsia="Times New Roman"/>
          <w:bCs/>
          <w:szCs w:val="24"/>
        </w:rPr>
        <w:t>Κύριε Φίλη, έχετε τον λόγο.</w:t>
      </w:r>
    </w:p>
    <w:p w:rsidR="00785B97" w:rsidRDefault="00C57472" w:rsidP="007A29E9">
      <w:pPr>
        <w:spacing w:after="0" w:line="600" w:lineRule="auto"/>
        <w:ind w:firstLine="720"/>
        <w:jc w:val="both"/>
        <w:rPr>
          <w:rFonts w:eastAsia="Times New Roman"/>
          <w:bCs/>
          <w:szCs w:val="24"/>
        </w:rPr>
        <w:pPrChange w:id="614" w:author="Σπανός Γεώργιος" w:date="2022-10-04T10:45:00Z">
          <w:pPr>
            <w:spacing w:line="600" w:lineRule="auto"/>
            <w:ind w:firstLine="720"/>
            <w:jc w:val="both"/>
          </w:pPr>
        </w:pPrChange>
      </w:pPr>
      <w:r w:rsidRPr="00CA625E">
        <w:rPr>
          <w:rFonts w:eastAsia="Times New Roman"/>
          <w:b/>
          <w:bCs/>
          <w:szCs w:val="24"/>
        </w:rPr>
        <w:t>ΝΙΚΟΛΑΟΣ ΦΙΛΗΣ:</w:t>
      </w:r>
      <w:r>
        <w:rPr>
          <w:rFonts w:eastAsia="Times New Roman"/>
          <w:bCs/>
          <w:szCs w:val="24"/>
        </w:rPr>
        <w:t xml:space="preserve"> Ευχαριστώ, κύριε Πρόεδρε.</w:t>
      </w:r>
    </w:p>
    <w:p w:rsidR="00785B97" w:rsidRDefault="00C57472" w:rsidP="007A29E9">
      <w:pPr>
        <w:spacing w:after="0" w:line="600" w:lineRule="auto"/>
        <w:ind w:firstLine="720"/>
        <w:jc w:val="both"/>
        <w:rPr>
          <w:rFonts w:eastAsia="Times New Roman"/>
          <w:bCs/>
          <w:szCs w:val="24"/>
        </w:rPr>
        <w:pPrChange w:id="615" w:author="Σπανός Γεώργιος" w:date="2022-10-04T10:45:00Z">
          <w:pPr>
            <w:spacing w:line="600" w:lineRule="auto"/>
            <w:ind w:firstLine="720"/>
            <w:jc w:val="both"/>
          </w:pPr>
        </w:pPrChange>
      </w:pPr>
      <w:r>
        <w:rPr>
          <w:rFonts w:eastAsia="Times New Roman"/>
          <w:bCs/>
          <w:szCs w:val="24"/>
        </w:rPr>
        <w:t xml:space="preserve">Είναι δύσκολο να κατανοήσω τον εισαγγελικό οίστρο και το αστυνομικό πάθος της κυρίας Υπουργού. Δεν είναι Υπουργός Παιδείας, όπως εμφανίστηκε τώρα. Άλλο ρόλο, άλλη αρχή </w:t>
      </w:r>
      <w:r>
        <w:rPr>
          <w:rFonts w:eastAsia="Times New Roman"/>
          <w:bCs/>
          <w:szCs w:val="24"/>
        </w:rPr>
        <w:t xml:space="preserve">προσπαθεί να αντιποιηθεί με τα όσα είπε. Μίλησε βέβαια για φερόμενα επεισόδια, αλλά ο τρόπος που τα ανέφερε είναι σα να τα </w:t>
      </w:r>
      <w:r>
        <w:rPr>
          <w:rFonts w:eastAsia="Times New Roman"/>
          <w:bCs/>
          <w:szCs w:val="24"/>
        </w:rPr>
        <w:lastRenderedPageBreak/>
        <w:t xml:space="preserve">υιοθετεί. «Φερόμενα επεισόδια»; Φοβερός νεολογισμός. «Φερόμενοι δράστες για επεισόδια» θα εννοεί προφανώς η κυρία Υπουργός. </w:t>
      </w:r>
    </w:p>
    <w:p w:rsidR="00785B97" w:rsidRDefault="00C57472" w:rsidP="007A29E9">
      <w:pPr>
        <w:spacing w:after="0" w:line="600" w:lineRule="auto"/>
        <w:ind w:firstLine="720"/>
        <w:jc w:val="both"/>
        <w:rPr>
          <w:rFonts w:eastAsia="Times New Roman"/>
          <w:bCs/>
          <w:szCs w:val="24"/>
        </w:rPr>
        <w:pPrChange w:id="616" w:author="Σπανός Γεώργιος" w:date="2022-10-04T10:45:00Z">
          <w:pPr>
            <w:spacing w:line="600" w:lineRule="auto"/>
            <w:ind w:firstLine="720"/>
            <w:jc w:val="both"/>
          </w:pPr>
        </w:pPrChange>
      </w:pPr>
      <w:r>
        <w:rPr>
          <w:rFonts w:eastAsia="Times New Roman"/>
          <w:bCs/>
          <w:szCs w:val="24"/>
        </w:rPr>
        <w:t>Επαναλαμ</w:t>
      </w:r>
      <w:r>
        <w:rPr>
          <w:rFonts w:eastAsia="Times New Roman"/>
          <w:bCs/>
          <w:szCs w:val="24"/>
        </w:rPr>
        <w:t>βάνω</w:t>
      </w:r>
      <w:r w:rsidRPr="00A96A7D">
        <w:rPr>
          <w:rFonts w:eastAsia="Times New Roman"/>
          <w:bCs/>
          <w:szCs w:val="24"/>
        </w:rPr>
        <w:t>:</w:t>
      </w:r>
      <w:r>
        <w:rPr>
          <w:rFonts w:eastAsia="Times New Roman"/>
          <w:bCs/>
          <w:szCs w:val="24"/>
        </w:rPr>
        <w:t xml:space="preserve"> Όπως τα είπε όλα, ήταν ένα κατηγορητήριο και μια γραμμή προς τον εισαγγελέα να κλείσει τον προκαταρκτική εξέταση με κατηγορητήριο εναντίον των συγκεκριμένων φοιτητών. Τόσο μίσος απέναντι στα νέα παιδιά; Διερωτώμαι.</w:t>
      </w:r>
    </w:p>
    <w:p w:rsidR="00785B97" w:rsidRDefault="00C57472" w:rsidP="007A29E9">
      <w:pPr>
        <w:spacing w:after="0" w:line="600" w:lineRule="auto"/>
        <w:ind w:firstLine="720"/>
        <w:jc w:val="both"/>
        <w:rPr>
          <w:rFonts w:eastAsia="Times New Roman"/>
          <w:bCs/>
          <w:szCs w:val="24"/>
        </w:rPr>
        <w:pPrChange w:id="617" w:author="Σπανός Γεώργιος" w:date="2022-10-04T10:45:00Z">
          <w:pPr>
            <w:spacing w:line="600" w:lineRule="auto"/>
            <w:ind w:firstLine="720"/>
            <w:jc w:val="both"/>
          </w:pPr>
        </w:pPrChange>
      </w:pPr>
      <w:r>
        <w:rPr>
          <w:rFonts w:eastAsia="Times New Roman"/>
          <w:bCs/>
          <w:szCs w:val="24"/>
        </w:rPr>
        <w:t xml:space="preserve">Άκουσα ότι η </w:t>
      </w:r>
      <w:r>
        <w:rPr>
          <w:rFonts w:eastAsia="Times New Roman"/>
          <w:bCs/>
          <w:szCs w:val="24"/>
        </w:rPr>
        <w:t xml:space="preserve">κοσμητεία </w:t>
      </w:r>
      <w:r>
        <w:rPr>
          <w:rFonts w:eastAsia="Times New Roman"/>
          <w:bCs/>
          <w:szCs w:val="24"/>
        </w:rPr>
        <w:t xml:space="preserve">καταγγέλλει συγκεκριμένες παράνομες πράξεις. Γιατί δεν πήγε η </w:t>
      </w:r>
      <w:r>
        <w:rPr>
          <w:rFonts w:eastAsia="Times New Roman"/>
          <w:bCs/>
          <w:szCs w:val="24"/>
        </w:rPr>
        <w:t xml:space="preserve">κοσμητεία </w:t>
      </w:r>
      <w:r>
        <w:rPr>
          <w:rFonts w:eastAsia="Times New Roman"/>
          <w:bCs/>
          <w:szCs w:val="24"/>
        </w:rPr>
        <w:t xml:space="preserve">η ίδια στον εισαγγελέα; Έπρεπε να παρέμβει ενδιάμεσα ο </w:t>
      </w:r>
      <w:proofErr w:type="spellStart"/>
      <w:r>
        <w:rPr>
          <w:rFonts w:eastAsia="Times New Roman"/>
          <w:bCs/>
          <w:szCs w:val="24"/>
        </w:rPr>
        <w:t>υπερεισαγγελέας</w:t>
      </w:r>
      <w:proofErr w:type="spellEnd"/>
      <w:r>
        <w:rPr>
          <w:rFonts w:eastAsia="Times New Roman"/>
          <w:bCs/>
          <w:szCs w:val="24"/>
        </w:rPr>
        <w:t xml:space="preserve"> που λέγεται «</w:t>
      </w:r>
      <w:r>
        <w:rPr>
          <w:rFonts w:eastAsia="Times New Roman"/>
          <w:bCs/>
          <w:szCs w:val="24"/>
        </w:rPr>
        <w:t>κ</w:t>
      </w:r>
      <w:r>
        <w:rPr>
          <w:rFonts w:eastAsia="Times New Roman"/>
          <w:bCs/>
          <w:szCs w:val="24"/>
        </w:rPr>
        <w:t>υρία</w:t>
      </w:r>
      <w:r>
        <w:rPr>
          <w:rFonts w:eastAsia="Times New Roman"/>
          <w:bCs/>
          <w:szCs w:val="24"/>
        </w:rPr>
        <w:t xml:space="preserve"> </w:t>
      </w:r>
      <w:proofErr w:type="spellStart"/>
      <w:r>
        <w:rPr>
          <w:rFonts w:eastAsia="Times New Roman"/>
          <w:bCs/>
          <w:szCs w:val="24"/>
        </w:rPr>
        <w:t>Κεραμέως</w:t>
      </w:r>
      <w:proofErr w:type="spellEnd"/>
      <w:r>
        <w:rPr>
          <w:rFonts w:eastAsia="Times New Roman"/>
          <w:bCs/>
          <w:szCs w:val="24"/>
        </w:rPr>
        <w:t xml:space="preserve">»; Γιατί; Προφανώς διότι η </w:t>
      </w:r>
      <w:r>
        <w:rPr>
          <w:rFonts w:eastAsia="Times New Roman"/>
          <w:bCs/>
          <w:szCs w:val="24"/>
        </w:rPr>
        <w:t>κοσμητεία</w:t>
      </w:r>
      <w:r>
        <w:rPr>
          <w:rFonts w:eastAsia="Times New Roman"/>
          <w:bCs/>
          <w:szCs w:val="24"/>
        </w:rPr>
        <w:t>, ακόμα και αν αυτά που λέει ισχύουν –που δεν το γ</w:t>
      </w:r>
      <w:r>
        <w:rPr>
          <w:rFonts w:eastAsia="Times New Roman"/>
          <w:bCs/>
          <w:szCs w:val="24"/>
        </w:rPr>
        <w:t>νωρίζω- έκρινε ότι ο καλύτερος, ο προσφορότερος τρόπος για να επιλύονται τέτοια ζητήματα στα πανεπιστήμια είναι όχι η παρέμβαση της δικαιοσύνης και η καταδίκη των ανθρώπων ως κακούργοι. Αυτές είναι οι κατηγορίες που ακούγεται ότι θα τους απαγγελθούν.</w:t>
      </w:r>
    </w:p>
    <w:p w:rsidR="00785B97" w:rsidRDefault="00C57472" w:rsidP="007A29E9">
      <w:pPr>
        <w:spacing w:after="0" w:line="600" w:lineRule="auto"/>
        <w:ind w:firstLine="720"/>
        <w:jc w:val="both"/>
        <w:rPr>
          <w:rFonts w:eastAsia="Times New Roman"/>
          <w:bCs/>
          <w:szCs w:val="24"/>
        </w:rPr>
        <w:pPrChange w:id="618" w:author="Σπανός Γεώργιος" w:date="2022-10-04T10:45:00Z">
          <w:pPr>
            <w:spacing w:line="600" w:lineRule="auto"/>
            <w:ind w:firstLine="720"/>
            <w:jc w:val="both"/>
          </w:pPr>
        </w:pPrChange>
      </w:pPr>
      <w:r>
        <w:rPr>
          <w:rFonts w:eastAsia="Times New Roman"/>
          <w:bCs/>
          <w:szCs w:val="24"/>
        </w:rPr>
        <w:t xml:space="preserve">Άρα, </w:t>
      </w:r>
      <w:r>
        <w:rPr>
          <w:rFonts w:eastAsia="Times New Roman"/>
          <w:bCs/>
          <w:szCs w:val="24"/>
        </w:rPr>
        <w:t xml:space="preserve">η </w:t>
      </w:r>
      <w:r>
        <w:rPr>
          <w:rFonts w:eastAsia="Times New Roman"/>
          <w:bCs/>
          <w:szCs w:val="24"/>
        </w:rPr>
        <w:t>κ.</w:t>
      </w:r>
      <w:r>
        <w:rPr>
          <w:rFonts w:eastAsia="Times New Roman"/>
          <w:bCs/>
          <w:szCs w:val="24"/>
        </w:rPr>
        <w:t xml:space="preserve"> </w:t>
      </w:r>
      <w:proofErr w:type="spellStart"/>
      <w:r>
        <w:rPr>
          <w:rFonts w:eastAsia="Times New Roman"/>
          <w:bCs/>
          <w:szCs w:val="24"/>
        </w:rPr>
        <w:t>Κεραμέως</w:t>
      </w:r>
      <w:proofErr w:type="spellEnd"/>
      <w:r>
        <w:rPr>
          <w:rFonts w:eastAsia="Times New Roman"/>
          <w:bCs/>
          <w:szCs w:val="24"/>
        </w:rPr>
        <w:t xml:space="preserve"> δίνει γραμμή και στα πανεπιστήμια πώς να αντιμετωπίζουν αυτά τα φερόμενα, όπως είπε, επεισόδια και γεγονότα. Είναι προφανές</w:t>
      </w:r>
      <w:r>
        <w:rPr>
          <w:rFonts w:eastAsia="Times New Roman"/>
          <w:bCs/>
          <w:szCs w:val="24"/>
        </w:rPr>
        <w:t>,</w:t>
      </w:r>
      <w:r>
        <w:rPr>
          <w:rFonts w:eastAsia="Times New Roman"/>
          <w:bCs/>
          <w:szCs w:val="24"/>
        </w:rPr>
        <w:t xml:space="preserve"> ότι είναι ένα μήνυμα τρομοκρατίας απέναντι στην κοινωνία, στα νέα παιδιά, σε μια περίοδο που οι κοινωνικές εντάσεις θ</w:t>
      </w:r>
      <w:r>
        <w:rPr>
          <w:rFonts w:eastAsia="Times New Roman"/>
          <w:bCs/>
          <w:szCs w:val="24"/>
        </w:rPr>
        <w:t>α ανεβαίνουν λόγω της ανικανότητας της Κυβέρνησης και των συντηρητικών πολιτικών που ακολουθεί σ’ όλους τους τομείς, στην οικονομία, στο περιβάλλον, στην παιδεία, παντού.</w:t>
      </w:r>
    </w:p>
    <w:p w:rsidR="00785B97" w:rsidRDefault="00C57472" w:rsidP="007A29E9">
      <w:pPr>
        <w:spacing w:after="0" w:line="600" w:lineRule="auto"/>
        <w:ind w:firstLine="720"/>
        <w:jc w:val="both"/>
        <w:rPr>
          <w:rFonts w:eastAsia="Times New Roman"/>
          <w:bCs/>
          <w:szCs w:val="24"/>
        </w:rPr>
        <w:pPrChange w:id="619" w:author="Σπανός Γεώργιος" w:date="2022-10-04T10:45:00Z">
          <w:pPr>
            <w:spacing w:line="600" w:lineRule="auto"/>
            <w:ind w:firstLine="720"/>
            <w:jc w:val="both"/>
          </w:pPr>
        </w:pPrChange>
      </w:pPr>
      <w:r>
        <w:rPr>
          <w:rFonts w:eastAsia="Times New Roman"/>
          <w:bCs/>
          <w:szCs w:val="24"/>
        </w:rPr>
        <w:lastRenderedPageBreak/>
        <w:t xml:space="preserve">Η </w:t>
      </w:r>
      <w:r>
        <w:rPr>
          <w:rFonts w:eastAsia="Times New Roman"/>
          <w:bCs/>
          <w:szCs w:val="24"/>
        </w:rPr>
        <w:t>κ.</w:t>
      </w:r>
      <w:r>
        <w:rPr>
          <w:rFonts w:eastAsia="Times New Roman"/>
          <w:bCs/>
          <w:szCs w:val="24"/>
        </w:rPr>
        <w:t xml:space="preserve"> </w:t>
      </w:r>
      <w:proofErr w:type="spellStart"/>
      <w:r>
        <w:rPr>
          <w:rFonts w:eastAsia="Times New Roman"/>
          <w:bCs/>
          <w:szCs w:val="24"/>
        </w:rPr>
        <w:t>Κεραμέως</w:t>
      </w:r>
      <w:proofErr w:type="spellEnd"/>
      <w:r>
        <w:rPr>
          <w:rFonts w:eastAsia="Times New Roman"/>
          <w:bCs/>
          <w:szCs w:val="24"/>
        </w:rPr>
        <w:t xml:space="preserve"> θα πρέπει να εξηγήσει στη Βουλή γιατί ανάλογες παράνομες εγκληματικές ε</w:t>
      </w:r>
      <w:r>
        <w:rPr>
          <w:rFonts w:eastAsia="Times New Roman"/>
          <w:bCs/>
          <w:szCs w:val="24"/>
        </w:rPr>
        <w:t xml:space="preserve">νέργειες δεν παρενέβη η ίδια να αντιμετωπιστούν από τον εισαγγελέα. Για παράδειγμα, έχουμε τη γνωστή ιστορία όπου ένας ειδικός φρουρός βγάζει πιστόλι μέσα στο </w:t>
      </w:r>
      <w:r>
        <w:rPr>
          <w:rFonts w:eastAsia="Times New Roman"/>
          <w:bCs/>
          <w:szCs w:val="24"/>
        </w:rPr>
        <w:t>Οικονομικό Πανεπιστήμιο</w:t>
      </w:r>
      <w:r>
        <w:rPr>
          <w:rFonts w:eastAsia="Times New Roman"/>
          <w:bCs/>
          <w:szCs w:val="24"/>
        </w:rPr>
        <w:t>, στην ΑΣΟΕ, και το στρέφει εναντίον φοιτητών. Υπάρχουν βίντεο, φωτογραφίε</w:t>
      </w:r>
      <w:r>
        <w:rPr>
          <w:rFonts w:eastAsia="Times New Roman"/>
          <w:bCs/>
          <w:szCs w:val="24"/>
        </w:rPr>
        <w:t>ς, έγινε σάλος. Κα</w:t>
      </w:r>
      <w:r>
        <w:rPr>
          <w:rFonts w:eastAsia="Times New Roman"/>
          <w:bCs/>
          <w:szCs w:val="24"/>
        </w:rPr>
        <w:t>μ</w:t>
      </w:r>
      <w:r>
        <w:rPr>
          <w:rFonts w:eastAsia="Times New Roman"/>
          <w:bCs/>
          <w:szCs w:val="24"/>
        </w:rPr>
        <w:t xml:space="preserve">μία παρέμβαση της κυρίας εισαγγελέως, για να δούμε τι συνέβη ακριβώς. Πιστόλι έβγαλε ο ειδικός φρουρός μέσα στο πανεπιστήμιο, όχι υπογραφή με τη βία. Πιστόλι. </w:t>
      </w:r>
    </w:p>
    <w:p w:rsidR="00785B97" w:rsidRDefault="00C57472" w:rsidP="007A29E9">
      <w:pPr>
        <w:spacing w:after="0" w:line="600" w:lineRule="auto"/>
        <w:ind w:firstLine="720"/>
        <w:jc w:val="both"/>
        <w:rPr>
          <w:rFonts w:eastAsia="Times New Roman"/>
          <w:bCs/>
          <w:szCs w:val="24"/>
        </w:rPr>
        <w:pPrChange w:id="620" w:author="Σπανός Γεώργιος" w:date="2022-10-04T10:45:00Z">
          <w:pPr>
            <w:spacing w:line="600" w:lineRule="auto"/>
            <w:ind w:firstLine="720"/>
            <w:jc w:val="both"/>
          </w:pPr>
        </w:pPrChange>
      </w:pPr>
      <w:r>
        <w:rPr>
          <w:rFonts w:eastAsia="Times New Roman"/>
          <w:bCs/>
          <w:szCs w:val="24"/>
        </w:rPr>
        <w:t>Δεύτερον</w:t>
      </w:r>
      <w:r w:rsidRPr="00B36CE8">
        <w:rPr>
          <w:rFonts w:eastAsia="Times New Roman"/>
          <w:bCs/>
          <w:szCs w:val="24"/>
        </w:rPr>
        <w:t xml:space="preserve">: </w:t>
      </w:r>
      <w:r>
        <w:rPr>
          <w:rFonts w:eastAsia="Times New Roman"/>
          <w:bCs/>
          <w:szCs w:val="24"/>
        </w:rPr>
        <w:t xml:space="preserve">Έχουμε τους </w:t>
      </w:r>
      <w:proofErr w:type="spellStart"/>
      <w:r>
        <w:rPr>
          <w:rFonts w:eastAsia="Times New Roman"/>
          <w:bCs/>
          <w:szCs w:val="24"/>
        </w:rPr>
        <w:t>χρυσαυγίτες</w:t>
      </w:r>
      <w:proofErr w:type="spellEnd"/>
      <w:r>
        <w:rPr>
          <w:rFonts w:eastAsia="Times New Roman"/>
          <w:bCs/>
          <w:szCs w:val="24"/>
        </w:rPr>
        <w:t xml:space="preserve">, όλους αυτούς τους φασίστες, οι οποίοι στα </w:t>
      </w:r>
      <w:r>
        <w:rPr>
          <w:rFonts w:eastAsia="Times New Roman"/>
          <w:bCs/>
          <w:szCs w:val="24"/>
        </w:rPr>
        <w:t xml:space="preserve">ΕΠΑΛ Θεσσαλονίκης δρούσαν επί μέρες, ασκούσαν βία στα παιδιά και στη γειτονιά και χρειάστηκε να υπάρξει κατακραυγή και δική μας και άλλων κομμάτων για να πει η </w:t>
      </w:r>
      <w:r>
        <w:rPr>
          <w:rFonts w:eastAsia="Times New Roman"/>
          <w:bCs/>
          <w:szCs w:val="24"/>
        </w:rPr>
        <w:t xml:space="preserve">κ. </w:t>
      </w:r>
      <w:proofErr w:type="spellStart"/>
      <w:r>
        <w:rPr>
          <w:rFonts w:eastAsia="Times New Roman"/>
          <w:bCs/>
          <w:szCs w:val="24"/>
        </w:rPr>
        <w:t>Κεραμέως</w:t>
      </w:r>
      <w:proofErr w:type="spellEnd"/>
      <w:r>
        <w:rPr>
          <w:rFonts w:eastAsia="Times New Roman"/>
          <w:bCs/>
          <w:szCs w:val="24"/>
        </w:rPr>
        <w:t xml:space="preserve"> ότι πρέπει να διεξαχθεί μια έρευνα που ακόμα δεν ξέρουμε τα αποτελέσματά της.</w:t>
      </w:r>
    </w:p>
    <w:p w:rsidR="00785B97" w:rsidRDefault="00C57472" w:rsidP="007A29E9">
      <w:pPr>
        <w:spacing w:after="0" w:line="600" w:lineRule="auto"/>
        <w:ind w:firstLine="720"/>
        <w:jc w:val="both"/>
        <w:rPr>
          <w:rFonts w:eastAsia="Times New Roman"/>
          <w:bCs/>
          <w:szCs w:val="24"/>
        </w:rPr>
        <w:pPrChange w:id="621" w:author="Σπανός Γεώργιος" w:date="2022-10-04T10:45:00Z">
          <w:pPr>
            <w:spacing w:line="600" w:lineRule="auto"/>
            <w:ind w:firstLine="720"/>
            <w:jc w:val="both"/>
          </w:pPr>
        </w:pPrChange>
      </w:pPr>
      <w:r>
        <w:rPr>
          <w:rFonts w:eastAsia="Times New Roman"/>
          <w:bCs/>
          <w:szCs w:val="24"/>
        </w:rPr>
        <w:t>Τρίτον</w:t>
      </w:r>
      <w:r w:rsidRPr="00B36CE8">
        <w:rPr>
          <w:rFonts w:eastAsia="Times New Roman"/>
          <w:bCs/>
          <w:szCs w:val="24"/>
        </w:rPr>
        <w:t>:</w:t>
      </w:r>
      <w:r>
        <w:rPr>
          <w:rFonts w:eastAsia="Times New Roman"/>
          <w:bCs/>
          <w:szCs w:val="24"/>
        </w:rPr>
        <w:t xml:space="preserve"> Μέσα στο ΑΠΘ είδαμε τη σκηνή του παρ’ ολίγον νεκρού φοιτητή, αυτού που μ’ έναν τρόπο υποτιμητικό, ανάξιο σχολιασμού –δεν θέλω να το σχολιάσω άλλο- ο Πρωθυπουργός χαρακτήρισε ως κατ’ επάγγελμα τραυματία και διαδηλωτή. Ούτε εκεί η κυρία Υπουργός πήρε κα</w:t>
      </w:r>
      <w:r>
        <w:rPr>
          <w:rFonts w:eastAsia="Times New Roman"/>
          <w:bCs/>
          <w:szCs w:val="24"/>
        </w:rPr>
        <w:t>μ</w:t>
      </w:r>
      <w:r>
        <w:rPr>
          <w:rFonts w:eastAsia="Times New Roman"/>
          <w:bCs/>
          <w:szCs w:val="24"/>
        </w:rPr>
        <w:t>μι</w:t>
      </w:r>
      <w:r>
        <w:rPr>
          <w:rFonts w:eastAsia="Times New Roman"/>
          <w:bCs/>
          <w:szCs w:val="24"/>
        </w:rPr>
        <w:t xml:space="preserve">ά πρωτοβουλία. Αμίλητη μπροστά σε βασανισμούς, σε ξυλοδαρμούς φοιτητών, μαθητών και εκπαιδευτικών. Αμίλητη. Την πείραξε κάτι που δεν πείραξε τον </w:t>
      </w:r>
      <w:r>
        <w:rPr>
          <w:rFonts w:eastAsia="Times New Roman"/>
          <w:bCs/>
          <w:szCs w:val="24"/>
        </w:rPr>
        <w:t>κοσμήτορα</w:t>
      </w:r>
      <w:r>
        <w:rPr>
          <w:rFonts w:eastAsia="Times New Roman"/>
          <w:bCs/>
          <w:szCs w:val="24"/>
        </w:rPr>
        <w:t xml:space="preserve">, την </w:t>
      </w:r>
      <w:r>
        <w:rPr>
          <w:rFonts w:eastAsia="Times New Roman"/>
          <w:bCs/>
          <w:szCs w:val="24"/>
        </w:rPr>
        <w:t>κοσμητεία</w:t>
      </w:r>
      <w:r>
        <w:rPr>
          <w:rFonts w:eastAsia="Times New Roman"/>
          <w:bCs/>
          <w:szCs w:val="24"/>
        </w:rPr>
        <w:t xml:space="preserve">, που δεν πήγε η ίδια η </w:t>
      </w:r>
      <w:r>
        <w:rPr>
          <w:rFonts w:eastAsia="Times New Roman"/>
          <w:bCs/>
          <w:szCs w:val="24"/>
        </w:rPr>
        <w:t xml:space="preserve">κοσμητεία </w:t>
      </w:r>
      <w:r>
        <w:rPr>
          <w:rFonts w:eastAsia="Times New Roman"/>
          <w:bCs/>
          <w:szCs w:val="24"/>
        </w:rPr>
        <w:t xml:space="preserve">στη δικαιοσύνη. Πιθανόν να </w:t>
      </w:r>
      <w:r>
        <w:rPr>
          <w:rFonts w:eastAsia="Times New Roman"/>
          <w:bCs/>
          <w:szCs w:val="24"/>
        </w:rPr>
        <w:lastRenderedPageBreak/>
        <w:t>υπάρχουν ενέργειες που πρέ</w:t>
      </w:r>
      <w:r>
        <w:rPr>
          <w:rFonts w:eastAsia="Times New Roman"/>
          <w:bCs/>
          <w:szCs w:val="24"/>
        </w:rPr>
        <w:t>πει να συζητηθούν και να καταδικαστούν. Αυτό είναι άλλη κουβέντα. Όμως, επαναλαμβάνω</w:t>
      </w:r>
      <w:r w:rsidRPr="00B36CE8">
        <w:rPr>
          <w:rFonts w:eastAsia="Times New Roman"/>
          <w:bCs/>
          <w:szCs w:val="24"/>
        </w:rPr>
        <w:t xml:space="preserve">: </w:t>
      </w:r>
      <w:r>
        <w:rPr>
          <w:rFonts w:eastAsia="Times New Roman"/>
          <w:bCs/>
          <w:szCs w:val="24"/>
        </w:rPr>
        <w:t>Για τα εγκλήματα κα</w:t>
      </w:r>
      <w:r>
        <w:rPr>
          <w:rFonts w:eastAsia="Times New Roman"/>
          <w:bCs/>
          <w:szCs w:val="24"/>
        </w:rPr>
        <w:t>μ</w:t>
      </w:r>
      <w:r>
        <w:rPr>
          <w:rFonts w:eastAsia="Times New Roman"/>
          <w:bCs/>
          <w:szCs w:val="24"/>
        </w:rPr>
        <w:t>μία κουβέντα, για τα φερόμενα εγκλήματα εύκολα να πάει στη δικαιοσύνη.</w:t>
      </w:r>
    </w:p>
    <w:p w:rsidR="00785B97" w:rsidRDefault="00C57472" w:rsidP="007A29E9">
      <w:pPr>
        <w:spacing w:after="0" w:line="600" w:lineRule="auto"/>
        <w:ind w:firstLine="720"/>
        <w:jc w:val="both"/>
        <w:rPr>
          <w:rFonts w:eastAsia="Times New Roman"/>
          <w:bCs/>
          <w:szCs w:val="24"/>
        </w:rPr>
        <w:pPrChange w:id="622" w:author="Σπανός Γεώργιος" w:date="2022-10-04T10:45:00Z">
          <w:pPr>
            <w:spacing w:line="600" w:lineRule="auto"/>
            <w:ind w:firstLine="720"/>
            <w:jc w:val="both"/>
          </w:pPr>
        </w:pPrChange>
      </w:pPr>
      <w:r>
        <w:rPr>
          <w:rFonts w:eastAsia="Times New Roman"/>
          <w:bCs/>
          <w:szCs w:val="24"/>
        </w:rPr>
        <w:t>Ένα τελευταίο θέμα</w:t>
      </w:r>
      <w:r w:rsidRPr="00B36CE8">
        <w:rPr>
          <w:rFonts w:eastAsia="Times New Roman"/>
          <w:bCs/>
          <w:szCs w:val="24"/>
        </w:rPr>
        <w:t>:</w:t>
      </w:r>
      <w:r>
        <w:rPr>
          <w:rFonts w:eastAsia="Times New Roman"/>
          <w:bCs/>
          <w:szCs w:val="24"/>
        </w:rPr>
        <w:t xml:space="preserve"> Είναι προφανές ότι αυτό το οποίο συνέβη ήταν ένα προμήνυμα </w:t>
      </w:r>
      <w:r>
        <w:rPr>
          <w:rFonts w:eastAsia="Times New Roman"/>
          <w:bCs/>
          <w:szCs w:val="24"/>
        </w:rPr>
        <w:t>τού τι θα συμβαίνει στα πανεπιστήμια από εδώ και στο εξής με την ψήφιση του νομοσχεδίου. Πλήρης ποινικοποίηση της συνδικαλιστικής δράσης. Είναι παράνομος ο συνδικαλισμός στα πανεπιστήμια; Υπάρχει πανεπιστήμιο χωρίς συνδικαλισμό και χωρίς δημοκρατία; Προφαν</w:t>
      </w:r>
      <w:r>
        <w:rPr>
          <w:rFonts w:eastAsia="Times New Roman"/>
          <w:bCs/>
          <w:szCs w:val="24"/>
        </w:rPr>
        <w:t xml:space="preserve">ώς η </w:t>
      </w:r>
      <w:r>
        <w:rPr>
          <w:rFonts w:eastAsia="Times New Roman"/>
          <w:bCs/>
          <w:szCs w:val="24"/>
        </w:rPr>
        <w:t xml:space="preserve">κ. </w:t>
      </w:r>
      <w:proofErr w:type="spellStart"/>
      <w:r>
        <w:rPr>
          <w:rFonts w:eastAsia="Times New Roman"/>
          <w:bCs/>
          <w:szCs w:val="24"/>
        </w:rPr>
        <w:t>Κεραμέως</w:t>
      </w:r>
      <w:proofErr w:type="spellEnd"/>
      <w:r>
        <w:rPr>
          <w:rFonts w:eastAsia="Times New Roman"/>
          <w:bCs/>
          <w:szCs w:val="24"/>
        </w:rPr>
        <w:t>, όταν βλέπει ότι και η ΔΑΠ υποχωρεί, θεωρεί ότι είναι ένα βάρος η ύπαρξη συνδικαλιστικής δράσης των φοιτητών. Όμως, είναι λυπηρό η πολιτεία σε στιγμές κρίσης του κομματικού συστήματος, κρίσης της έννοιας της πολιτικής, απομάκρυνσης της νέα</w:t>
      </w:r>
      <w:r>
        <w:rPr>
          <w:rFonts w:eastAsia="Times New Roman"/>
          <w:bCs/>
          <w:szCs w:val="24"/>
        </w:rPr>
        <w:t xml:space="preserve">ς γενιάς απ’ αυτό που ονομάζεται πολιτική, να δείχνει αυτό το απεχθές πρόσωπο και ουσιαστικά να </w:t>
      </w:r>
      <w:proofErr w:type="spellStart"/>
      <w:r>
        <w:rPr>
          <w:rFonts w:eastAsia="Times New Roman"/>
          <w:bCs/>
          <w:szCs w:val="24"/>
        </w:rPr>
        <w:t>εγκληματοποιεί</w:t>
      </w:r>
      <w:proofErr w:type="spellEnd"/>
      <w:r>
        <w:rPr>
          <w:rFonts w:eastAsia="Times New Roman"/>
          <w:bCs/>
          <w:szCs w:val="24"/>
        </w:rPr>
        <w:t xml:space="preserve"> η ίδια η πολιτεία με τη συμπεριφορά της διάφορες κοινωνικές πράξεις.</w:t>
      </w:r>
    </w:p>
    <w:p w:rsidR="00785B97" w:rsidRDefault="00C57472" w:rsidP="007A29E9">
      <w:pPr>
        <w:spacing w:after="0" w:line="600" w:lineRule="auto"/>
        <w:ind w:firstLine="720"/>
        <w:jc w:val="both"/>
        <w:rPr>
          <w:rFonts w:eastAsia="Times New Roman"/>
          <w:bCs/>
          <w:szCs w:val="24"/>
        </w:rPr>
        <w:pPrChange w:id="623" w:author="Σπανός Γεώργιος" w:date="2022-10-04T10:45:00Z">
          <w:pPr>
            <w:spacing w:line="600" w:lineRule="auto"/>
            <w:ind w:firstLine="720"/>
            <w:jc w:val="both"/>
          </w:pPr>
        </w:pPrChange>
      </w:pPr>
      <w:r>
        <w:rPr>
          <w:rFonts w:eastAsia="Times New Roman"/>
          <w:bCs/>
          <w:szCs w:val="24"/>
        </w:rPr>
        <w:t xml:space="preserve">Πιστεύω ότι η </w:t>
      </w:r>
      <w:r>
        <w:rPr>
          <w:rFonts w:eastAsia="Times New Roman"/>
          <w:bCs/>
          <w:szCs w:val="24"/>
        </w:rPr>
        <w:t>κ.</w:t>
      </w:r>
      <w:r>
        <w:rPr>
          <w:rFonts w:eastAsia="Times New Roman"/>
          <w:bCs/>
          <w:szCs w:val="24"/>
        </w:rPr>
        <w:t xml:space="preserve"> </w:t>
      </w:r>
      <w:proofErr w:type="spellStart"/>
      <w:r>
        <w:rPr>
          <w:rFonts w:eastAsia="Times New Roman"/>
          <w:bCs/>
          <w:szCs w:val="24"/>
        </w:rPr>
        <w:t>Κεραμέως</w:t>
      </w:r>
      <w:proofErr w:type="spellEnd"/>
      <w:r>
        <w:rPr>
          <w:rFonts w:eastAsia="Times New Roman"/>
          <w:bCs/>
          <w:szCs w:val="24"/>
        </w:rPr>
        <w:t>, εάν έχει έστω και τώρα τη δυνατότητα να αντιλαμβά</w:t>
      </w:r>
      <w:r>
        <w:rPr>
          <w:rFonts w:eastAsia="Times New Roman"/>
          <w:bCs/>
          <w:szCs w:val="24"/>
        </w:rPr>
        <w:t xml:space="preserve">νεται τα λάθη της, πρέπει να ζητήσει να σταματήσει η δίωξη. Μπορεί να θέλει να συνεχιστεί η δίωξη νομικά. Αυτό είναι άλλη ιστορία. Πολιτικά, όμως, μέσα στη Βουλή να πει «σταματάει η δίωξη, ό,τι έγινε </w:t>
      </w:r>
      <w:proofErr w:type="spellStart"/>
      <w:r>
        <w:rPr>
          <w:rFonts w:eastAsia="Times New Roman"/>
          <w:bCs/>
          <w:szCs w:val="24"/>
        </w:rPr>
        <w:t>έγινε</w:t>
      </w:r>
      <w:proofErr w:type="spellEnd"/>
      <w:r>
        <w:rPr>
          <w:rFonts w:eastAsia="Times New Roman"/>
          <w:bCs/>
          <w:szCs w:val="24"/>
        </w:rPr>
        <w:t xml:space="preserve">, </w:t>
      </w:r>
      <w:proofErr w:type="spellStart"/>
      <w:r>
        <w:rPr>
          <w:rFonts w:eastAsia="Times New Roman"/>
          <w:bCs/>
          <w:szCs w:val="24"/>
        </w:rPr>
        <w:t>ελύθησαν</w:t>
      </w:r>
      <w:proofErr w:type="spellEnd"/>
      <w:r>
        <w:rPr>
          <w:rFonts w:eastAsia="Times New Roman"/>
          <w:bCs/>
          <w:szCs w:val="24"/>
        </w:rPr>
        <w:t xml:space="preserve"> τα ζητήματα, δεν κυνηγάω τα παιδιά αυτά»</w:t>
      </w:r>
      <w:r>
        <w:rPr>
          <w:rFonts w:eastAsia="Times New Roman"/>
          <w:bCs/>
          <w:szCs w:val="24"/>
        </w:rPr>
        <w:t>.</w:t>
      </w:r>
    </w:p>
    <w:p w:rsidR="00785B97" w:rsidRDefault="00C57472" w:rsidP="007A29E9">
      <w:pPr>
        <w:spacing w:after="0" w:line="600" w:lineRule="auto"/>
        <w:ind w:firstLine="720"/>
        <w:jc w:val="both"/>
        <w:rPr>
          <w:rFonts w:eastAsia="Times New Roman"/>
          <w:bCs/>
          <w:szCs w:val="24"/>
        </w:rPr>
        <w:pPrChange w:id="624" w:author="Σπανός Γεώργιος" w:date="2022-10-04T10:45:00Z">
          <w:pPr>
            <w:spacing w:line="600" w:lineRule="auto"/>
            <w:ind w:firstLine="720"/>
            <w:jc w:val="both"/>
          </w:pPr>
        </w:pPrChange>
      </w:pPr>
      <w:r>
        <w:rPr>
          <w:rFonts w:eastAsia="Times New Roman"/>
          <w:bCs/>
          <w:szCs w:val="24"/>
        </w:rPr>
        <w:t>Ευχαριστώ.</w:t>
      </w:r>
    </w:p>
    <w:p w:rsidR="00785B97" w:rsidRDefault="00C57472" w:rsidP="007A29E9">
      <w:pPr>
        <w:spacing w:after="0" w:line="600" w:lineRule="auto"/>
        <w:ind w:firstLine="720"/>
        <w:jc w:val="both"/>
        <w:rPr>
          <w:rFonts w:eastAsia="Times New Roman"/>
          <w:bCs/>
          <w:szCs w:val="24"/>
        </w:rPr>
        <w:pPrChange w:id="625" w:author="Σπανός Γεώργιος" w:date="2022-10-04T10:45:00Z">
          <w:pPr>
            <w:spacing w:line="600" w:lineRule="auto"/>
            <w:ind w:firstLine="720"/>
            <w:jc w:val="both"/>
          </w:pPr>
        </w:pPrChange>
      </w:pPr>
      <w:r w:rsidRPr="00CA625E">
        <w:rPr>
          <w:rFonts w:eastAsia="Times New Roman"/>
          <w:b/>
          <w:bCs/>
          <w:szCs w:val="24"/>
        </w:rPr>
        <w:lastRenderedPageBreak/>
        <w:t xml:space="preserve">ΠΡΟΕΔΡΕΥΩΝ (Απόστολος </w:t>
      </w:r>
      <w:proofErr w:type="spellStart"/>
      <w:r w:rsidRPr="00CA625E">
        <w:rPr>
          <w:rFonts w:eastAsia="Times New Roman"/>
          <w:b/>
          <w:bCs/>
          <w:szCs w:val="24"/>
        </w:rPr>
        <w:t>Αβδελάς</w:t>
      </w:r>
      <w:proofErr w:type="spellEnd"/>
      <w:r w:rsidRPr="00CA625E">
        <w:rPr>
          <w:rFonts w:eastAsia="Times New Roman"/>
          <w:b/>
          <w:bCs/>
          <w:szCs w:val="24"/>
        </w:rPr>
        <w:t>):</w:t>
      </w:r>
      <w:r w:rsidRPr="00B36CE8">
        <w:rPr>
          <w:rFonts w:eastAsia="Times New Roman"/>
          <w:bCs/>
          <w:szCs w:val="24"/>
        </w:rPr>
        <w:t xml:space="preserve"> </w:t>
      </w:r>
      <w:r>
        <w:rPr>
          <w:rFonts w:eastAsia="Times New Roman"/>
          <w:bCs/>
          <w:szCs w:val="24"/>
        </w:rPr>
        <w:t>Ευχαριστούμε κι εμείς, κύριε Φίλη.</w:t>
      </w:r>
    </w:p>
    <w:p w:rsidR="00785B97" w:rsidRDefault="00C57472" w:rsidP="007A29E9">
      <w:pPr>
        <w:spacing w:after="0" w:line="600" w:lineRule="auto"/>
        <w:ind w:firstLine="720"/>
        <w:jc w:val="both"/>
        <w:rPr>
          <w:rFonts w:eastAsia="Times New Roman"/>
          <w:bCs/>
          <w:szCs w:val="24"/>
        </w:rPr>
        <w:pPrChange w:id="626" w:author="Σπανός Γεώργιος" w:date="2022-10-04T10:45:00Z">
          <w:pPr>
            <w:spacing w:line="600" w:lineRule="auto"/>
            <w:ind w:firstLine="720"/>
            <w:jc w:val="both"/>
          </w:pPr>
        </w:pPrChange>
      </w:pPr>
      <w:r>
        <w:rPr>
          <w:rFonts w:eastAsia="Times New Roman"/>
          <w:bCs/>
          <w:szCs w:val="24"/>
        </w:rPr>
        <w:t>Κύριε Συντυχάκη, έχετε τον λόγο.</w:t>
      </w:r>
    </w:p>
    <w:p w:rsidR="00785B97" w:rsidRDefault="00C57472" w:rsidP="007A29E9">
      <w:pPr>
        <w:spacing w:after="0" w:line="600" w:lineRule="auto"/>
        <w:ind w:firstLine="720"/>
        <w:jc w:val="both"/>
        <w:rPr>
          <w:rFonts w:eastAsia="Times New Roman"/>
          <w:bCs/>
          <w:szCs w:val="24"/>
        </w:rPr>
        <w:pPrChange w:id="627" w:author="Σπανός Γεώργιος" w:date="2022-10-04T10:45:00Z">
          <w:pPr>
            <w:spacing w:line="600" w:lineRule="auto"/>
            <w:ind w:firstLine="720"/>
            <w:jc w:val="both"/>
          </w:pPr>
        </w:pPrChange>
      </w:pPr>
      <w:r w:rsidRPr="00CA625E">
        <w:rPr>
          <w:rFonts w:eastAsia="Times New Roman"/>
          <w:b/>
          <w:bCs/>
          <w:szCs w:val="24"/>
        </w:rPr>
        <w:t>ΕΜΜΑΝΟΥΗΛ ΣΥΝΤΥΧΑΚΗΣ:</w:t>
      </w:r>
      <w:r>
        <w:rPr>
          <w:rFonts w:eastAsia="Times New Roman"/>
          <w:bCs/>
          <w:szCs w:val="24"/>
        </w:rPr>
        <w:t xml:space="preserve"> Κυρία Υπουργέ, το να μη συμφωνεί κανείς πολλές φορές με μορφές αγώνα και κινητοποιήσεων δεν σημαίνει ότι δεν μπορεί και δ</w:t>
      </w:r>
      <w:r>
        <w:rPr>
          <w:rFonts w:eastAsia="Times New Roman"/>
          <w:bCs/>
          <w:szCs w:val="24"/>
        </w:rPr>
        <w:t xml:space="preserve">εν πρέπει να υπερασπίζεται το δικαίωμα να παλεύει και να αγωνίζεται κάποιος για τα δικαιώματά του, όταν η Κυβέρνηση και η κρατική εξουσία προσπαθεί να </w:t>
      </w:r>
      <w:proofErr w:type="spellStart"/>
      <w:r>
        <w:rPr>
          <w:rFonts w:eastAsia="Times New Roman"/>
          <w:bCs/>
          <w:szCs w:val="24"/>
        </w:rPr>
        <w:t>ποινικοποιήσει</w:t>
      </w:r>
      <w:proofErr w:type="spellEnd"/>
      <w:r>
        <w:rPr>
          <w:rFonts w:eastAsia="Times New Roman"/>
          <w:bCs/>
          <w:szCs w:val="24"/>
        </w:rPr>
        <w:t xml:space="preserve"> αυτούς τους αγώνες. Εσείς εδώ θέτετε</w:t>
      </w:r>
      <w:r>
        <w:rPr>
          <w:rFonts w:eastAsia="Times New Roman"/>
          <w:bCs/>
          <w:szCs w:val="24"/>
        </w:rPr>
        <w:t>,</w:t>
      </w:r>
      <w:r>
        <w:rPr>
          <w:rFonts w:eastAsia="Times New Roman"/>
          <w:bCs/>
          <w:szCs w:val="24"/>
        </w:rPr>
        <w:t xml:space="preserve"> εν αμφιβόλω</w:t>
      </w:r>
      <w:r>
        <w:rPr>
          <w:rFonts w:eastAsia="Times New Roman"/>
          <w:bCs/>
          <w:szCs w:val="24"/>
        </w:rPr>
        <w:t>,</w:t>
      </w:r>
      <w:r>
        <w:rPr>
          <w:rFonts w:eastAsia="Times New Roman"/>
          <w:bCs/>
          <w:szCs w:val="24"/>
        </w:rPr>
        <w:t xml:space="preserve"> το δικαίωμα στη διεκδίκηση. Αυτό κάνετε</w:t>
      </w:r>
      <w:r>
        <w:rPr>
          <w:rFonts w:eastAsia="Times New Roman"/>
          <w:bCs/>
          <w:szCs w:val="24"/>
        </w:rPr>
        <w:t>.</w:t>
      </w:r>
    </w:p>
    <w:p w:rsidR="00785B97" w:rsidRDefault="00C57472" w:rsidP="007A29E9">
      <w:pPr>
        <w:shd w:val="clear" w:color="auto" w:fill="FFFFFF"/>
        <w:spacing w:after="0" w:line="600" w:lineRule="auto"/>
        <w:ind w:firstLine="720"/>
        <w:jc w:val="both"/>
        <w:rPr>
          <w:rFonts w:eastAsia="Calibri"/>
          <w:bCs/>
          <w:shd w:val="clear" w:color="auto" w:fill="FFFFFF"/>
        </w:rPr>
        <w:pPrChange w:id="628" w:author="Σπανός Γεώργιος" w:date="2022-10-04T10:45:00Z">
          <w:pPr>
            <w:shd w:val="clear" w:color="auto" w:fill="FFFFFF"/>
            <w:spacing w:line="600" w:lineRule="auto"/>
            <w:ind w:firstLine="720"/>
            <w:jc w:val="both"/>
          </w:pPr>
        </w:pPrChange>
      </w:pPr>
      <w:r>
        <w:rPr>
          <w:rFonts w:eastAsia="Calibri"/>
          <w:bCs/>
          <w:shd w:val="clear" w:color="auto" w:fill="FFFFFF"/>
        </w:rPr>
        <w:t xml:space="preserve">Γνωρίζετε πάρα πολύ καλά ότι το ΚΚΕ και η ΚΝΕ όποτε παρεμβαίνει, παρεμβαίνει με οργανωμένο, πειθαρχημένο τρόπο και με μορφές που δεν δίνουν το δικαίωμα σε κανέναν, ούτε στην Κυβέρνηση να στρέφεται κατά των διεκδικήσεων, </w:t>
      </w:r>
      <w:proofErr w:type="spellStart"/>
      <w:r w:rsidRPr="00D44E79">
        <w:rPr>
          <w:rFonts w:eastAsia="Calibri"/>
          <w:bCs/>
          <w:shd w:val="clear" w:color="auto" w:fill="FFFFFF"/>
        </w:rPr>
        <w:t>ποινικοποιώντας</w:t>
      </w:r>
      <w:proofErr w:type="spellEnd"/>
      <w:r w:rsidRPr="00D44E79">
        <w:rPr>
          <w:rFonts w:eastAsia="Calibri"/>
          <w:bCs/>
          <w:shd w:val="clear" w:color="auto" w:fill="FFFFFF"/>
        </w:rPr>
        <w:t xml:space="preserve"> </w:t>
      </w:r>
      <w:r>
        <w:rPr>
          <w:rFonts w:eastAsia="Calibri"/>
          <w:bCs/>
          <w:shd w:val="clear" w:color="auto" w:fill="FFFFFF"/>
        </w:rPr>
        <w:t xml:space="preserve">αγώνες και </w:t>
      </w:r>
      <w:r>
        <w:rPr>
          <w:rFonts w:eastAsia="Calibri"/>
          <w:bCs/>
          <w:shd w:val="clear" w:color="auto" w:fill="FFFFFF"/>
        </w:rPr>
        <w:t>σέρνοντας στα δικαστήρια όσους διεκδικούν.</w:t>
      </w:r>
    </w:p>
    <w:p w:rsidR="00785B97" w:rsidRDefault="00C57472" w:rsidP="007A29E9">
      <w:pPr>
        <w:shd w:val="clear" w:color="auto" w:fill="FFFFFF"/>
        <w:spacing w:after="0" w:line="600" w:lineRule="auto"/>
        <w:ind w:firstLine="720"/>
        <w:jc w:val="both"/>
        <w:rPr>
          <w:rFonts w:eastAsia="Times New Roman" w:cs="Times New Roman"/>
          <w:szCs w:val="24"/>
        </w:rPr>
        <w:pPrChange w:id="629" w:author="Σπανός Γεώργιος" w:date="2022-10-04T10:45:00Z">
          <w:pPr>
            <w:shd w:val="clear" w:color="auto" w:fill="FFFFFF"/>
            <w:spacing w:line="600" w:lineRule="auto"/>
            <w:ind w:firstLine="720"/>
            <w:jc w:val="both"/>
          </w:pPr>
        </w:pPrChange>
      </w:pPr>
      <w:r>
        <w:rPr>
          <w:rFonts w:eastAsia="Calibri"/>
          <w:bCs/>
          <w:shd w:val="clear" w:color="auto" w:fill="FFFFFF"/>
        </w:rPr>
        <w:t xml:space="preserve">Δηλαδή, τι σημαίνει αυτό τώρα που κάνετε; Ότι μπορεί η Κυβέρνηση </w:t>
      </w:r>
      <w:r>
        <w:rPr>
          <w:rFonts w:eastAsia="Times New Roman" w:cs="Times New Roman"/>
          <w:szCs w:val="24"/>
        </w:rPr>
        <w:t>για κάθε περιστατικό να στέλνει στα δικαστήρια όποτε και όποιον δεν της αρέσει; Γιατί περί αυτού πρόκειται. Και μάλιστα όταν η ίδια η πανεπιστημιακή</w:t>
      </w:r>
      <w:r>
        <w:rPr>
          <w:rFonts w:eastAsia="Times New Roman" w:cs="Times New Roman"/>
          <w:szCs w:val="24"/>
        </w:rPr>
        <w:t xml:space="preserve"> κοινότητα στο Πολυτεχνείο Κρήτης θεωρεί ότι μπορεί να λυθεί στο πλαίσιο του αυτοδιοίκητου και με την εμπειρία που έχουν συσσωρεύσει έχουν την ικανότητα να εκτιμούν, να διαχειρίζονται και εν τέλει να επιλύουν τα προβλήματά τους πιο </w:t>
      </w:r>
      <w:r>
        <w:rPr>
          <w:rFonts w:eastAsia="Times New Roman" w:cs="Times New Roman"/>
          <w:szCs w:val="24"/>
        </w:rPr>
        <w:lastRenderedPageBreak/>
        <w:t>αποτελεσματικά από οποιο</w:t>
      </w:r>
      <w:r>
        <w:rPr>
          <w:rFonts w:eastAsia="Times New Roman" w:cs="Times New Roman"/>
          <w:szCs w:val="24"/>
        </w:rPr>
        <w:t>νδήποτε άλλο. Αυτά αναφέρονται στην επιστολή των μελών ΔΕΠ μεταξύ των οποίων και μέλος ΔΕΠ που επικαλεστήκατε και που ήταν παρών στο περιστατικό και έδωσε και κατάθεση. Τι έχετε να πείτε γι’ αυτό;</w:t>
      </w:r>
    </w:p>
    <w:p w:rsidR="00785B97" w:rsidRDefault="00C57472" w:rsidP="007A29E9">
      <w:pPr>
        <w:shd w:val="clear" w:color="auto" w:fill="FFFFFF"/>
        <w:spacing w:after="0" w:line="600" w:lineRule="auto"/>
        <w:ind w:firstLine="720"/>
        <w:jc w:val="both"/>
        <w:rPr>
          <w:rFonts w:eastAsia="Times New Roman" w:cs="Times New Roman"/>
          <w:szCs w:val="24"/>
        </w:rPr>
        <w:pPrChange w:id="630" w:author="Σπανός Γεώργιος" w:date="2022-10-04T10:45:00Z">
          <w:pPr>
            <w:shd w:val="clear" w:color="auto" w:fill="FFFFFF"/>
            <w:spacing w:line="600" w:lineRule="auto"/>
            <w:ind w:firstLine="720"/>
            <w:jc w:val="both"/>
          </w:pPr>
        </w:pPrChange>
      </w:pPr>
      <w:r>
        <w:rPr>
          <w:rFonts w:eastAsia="Times New Roman" w:cs="Times New Roman"/>
          <w:szCs w:val="24"/>
        </w:rPr>
        <w:t xml:space="preserve">Μας αναφέρεστε στην ανακοίνωση της κοσμητείας. Να σας φέρω </w:t>
      </w:r>
      <w:r>
        <w:rPr>
          <w:rFonts w:eastAsia="Times New Roman" w:cs="Times New Roman"/>
          <w:szCs w:val="24"/>
        </w:rPr>
        <w:t>εγώ την ανακοίνωση της ίδιας της πρυτανείας του Πολυτεχνείου. Γιατί δεν την αναφέρετε; Που δεν λέει ότι είναι υπέρ των φοιτητών, για ευνόητους λόγους, άλλα όμως λέει πολύ σαφέστατα ότι θα πρέπει να αναπτύσσεται ο πολιτικός λόγος και οι συνδικαλιστικές ελευ</w:t>
      </w:r>
      <w:r>
        <w:rPr>
          <w:rFonts w:eastAsia="Times New Roman" w:cs="Times New Roman"/>
          <w:szCs w:val="24"/>
        </w:rPr>
        <w:t>θερίες ελεύθερα χωρίς τον φόβο πειθαρχικών διώξεων ή αποκλεισμών. Τι σχέση έχει με αυτά που μας διαβάσατε εσείς ως ανακοίνωση της κοσμητείας;</w:t>
      </w:r>
    </w:p>
    <w:p w:rsidR="00785B97" w:rsidRDefault="00C57472" w:rsidP="007A29E9">
      <w:pPr>
        <w:shd w:val="clear" w:color="auto" w:fill="FFFFFF"/>
        <w:spacing w:after="0" w:line="600" w:lineRule="auto"/>
        <w:ind w:firstLine="720"/>
        <w:jc w:val="both"/>
        <w:rPr>
          <w:rFonts w:eastAsia="Times New Roman" w:cs="Times New Roman"/>
          <w:szCs w:val="24"/>
        </w:rPr>
        <w:pPrChange w:id="631" w:author="Σπανός Γεώργιος" w:date="2022-10-04T10:45:00Z">
          <w:pPr>
            <w:shd w:val="clear" w:color="auto" w:fill="FFFFFF"/>
            <w:spacing w:line="600" w:lineRule="auto"/>
            <w:ind w:firstLine="720"/>
            <w:jc w:val="both"/>
          </w:pPr>
        </w:pPrChange>
      </w:pPr>
      <w:r>
        <w:rPr>
          <w:rFonts w:eastAsia="Times New Roman" w:cs="Times New Roman"/>
          <w:szCs w:val="24"/>
        </w:rPr>
        <w:t xml:space="preserve">Έχω την εντύπωση ότι πραγματικά έχετε ξεφύγει και ο </w:t>
      </w:r>
      <w:r>
        <w:rPr>
          <w:rFonts w:eastAsia="Times New Roman" w:cs="Times New Roman"/>
          <w:szCs w:val="24"/>
        </w:rPr>
        <w:t xml:space="preserve">κατήφορός </w:t>
      </w:r>
      <w:r>
        <w:rPr>
          <w:rFonts w:eastAsia="Times New Roman" w:cs="Times New Roman"/>
          <w:szCs w:val="24"/>
        </w:rPr>
        <w:t>σας είναι χωρίς φρένα. Αυτά τα οποία λέτε είναι ανυπ</w:t>
      </w:r>
      <w:r>
        <w:rPr>
          <w:rFonts w:eastAsia="Times New Roman" w:cs="Times New Roman"/>
          <w:szCs w:val="24"/>
        </w:rPr>
        <w:t>όστατα, κρύβεστε πίσω από την ανακοίνωση της κοσμητείας, αξιοποιείτε τέτοια γεγονότα ως φύλλο συκής που δεν είναι βέβαια έτσι όπως τα περιγράφεται, για να δικαιολογήσετε μια απολύτως στοχευμένη και πρωτοφανή πολιτική δίωξη καθ’ υπόδειξη δική σας, της Κυβέρ</w:t>
      </w:r>
      <w:r>
        <w:rPr>
          <w:rFonts w:eastAsia="Times New Roman" w:cs="Times New Roman"/>
          <w:szCs w:val="24"/>
        </w:rPr>
        <w:t>νησης, με έναν και μόνο στόχο: Να επιβληθεί ο τρόμος στους φοιτητές. Βάζετε στο στόχαστρο όποιον αντιδρά και διαμαρτύρεται για την πολιτική σας, όποιος σας αμφισβητεί, όποιον αναδεικνύει προβλήματα και θέτει στόχους.</w:t>
      </w:r>
    </w:p>
    <w:p w:rsidR="00785B97" w:rsidRDefault="00C57472" w:rsidP="007A29E9">
      <w:pPr>
        <w:shd w:val="clear" w:color="auto" w:fill="FFFFFF"/>
        <w:spacing w:after="0" w:line="600" w:lineRule="auto"/>
        <w:ind w:firstLine="720"/>
        <w:jc w:val="both"/>
        <w:rPr>
          <w:rFonts w:eastAsia="Times New Roman" w:cs="Times New Roman"/>
          <w:szCs w:val="24"/>
        </w:rPr>
        <w:pPrChange w:id="632" w:author="Σπανός Γεώργιος" w:date="2022-10-04T10:45:00Z">
          <w:pPr>
            <w:shd w:val="clear" w:color="auto" w:fill="FFFFFF"/>
            <w:spacing w:line="600" w:lineRule="auto"/>
            <w:ind w:firstLine="720"/>
            <w:jc w:val="both"/>
          </w:pPr>
        </w:pPrChange>
      </w:pPr>
      <w:r>
        <w:rPr>
          <w:rFonts w:eastAsia="Times New Roman" w:cs="Times New Roman"/>
          <w:szCs w:val="24"/>
        </w:rPr>
        <w:lastRenderedPageBreak/>
        <w:t>Και επανέρχομαι στην ανακοίνωση των τρι</w:t>
      </w:r>
      <w:r>
        <w:rPr>
          <w:rFonts w:eastAsia="Times New Roman" w:cs="Times New Roman"/>
          <w:szCs w:val="24"/>
        </w:rPr>
        <w:t xml:space="preserve">άντα πέντε μελών ΔΕΠ του πολυτεχνείου Κρήτης που είναι καταπέλτης, που αποσιωπήσατε να κάνετε αναφορά. Κάνετε αναφορά μόνο σε ό,τι σας συμφέρει. Η ανακοίνωση λέει ότι πρόκειται για δυσανάλογη κλιμάκωση </w:t>
      </w:r>
      <w:proofErr w:type="spellStart"/>
      <w:r>
        <w:rPr>
          <w:rFonts w:eastAsia="Times New Roman" w:cs="Times New Roman"/>
          <w:szCs w:val="24"/>
        </w:rPr>
        <w:t>ενδοπανεπιστημιακού</w:t>
      </w:r>
      <w:proofErr w:type="spellEnd"/>
      <w:r>
        <w:rPr>
          <w:rFonts w:eastAsia="Times New Roman" w:cs="Times New Roman"/>
          <w:szCs w:val="24"/>
        </w:rPr>
        <w:t xml:space="preserve"> ζητήματος. Τα κατέθεσε στα Πρακτικ</w:t>
      </w:r>
      <w:r>
        <w:rPr>
          <w:rFonts w:eastAsia="Times New Roman" w:cs="Times New Roman"/>
          <w:szCs w:val="24"/>
        </w:rPr>
        <w:t>ά. Συνεχίζει η ανακοίνωση: «Η πρυτανεία του Πολυτεχνείου επιλήφθηκε του προβλήματος που είχε ανακύψει και μετά τις σχετικές συστάσεις θεώρησε το περιστατικό λήξαν. Η δε πανεπιστημιακή κοινότητα έμεινε με την πεποίθηση της αποκλιμάκωσης της έντασης. Προς έκ</w:t>
      </w:r>
      <w:r>
        <w:rPr>
          <w:rFonts w:eastAsia="Times New Roman" w:cs="Times New Roman"/>
          <w:szCs w:val="24"/>
        </w:rPr>
        <w:t>πληξη, όμως, όλων στη συνέχεια και παρ</w:t>
      </w:r>
      <w:r>
        <w:rPr>
          <w:rFonts w:eastAsia="Times New Roman" w:cs="Times New Roman"/>
          <w:szCs w:val="24"/>
        </w:rPr>
        <w:t xml:space="preserve">’ </w:t>
      </w:r>
      <w:r>
        <w:rPr>
          <w:rFonts w:eastAsia="Times New Roman" w:cs="Times New Roman"/>
          <w:szCs w:val="24"/>
        </w:rPr>
        <w:t>ότι κανένα μέλος της πανεπιστημιακής κοινότητας δεν εξέφρασε επιθυμία ποινικοποίησης του συμβάντος μια τέτοια πολιτική κίνηση χρησιμοποιεί ένα περιστατικό για να μπορέσει πιθανώς να μετατοπίσει το κέντρο βάρους των π</w:t>
      </w:r>
      <w:r>
        <w:rPr>
          <w:rFonts w:eastAsia="Times New Roman" w:cs="Times New Roman"/>
          <w:szCs w:val="24"/>
        </w:rPr>
        <w:t>ολιτικών πανεπιστημιακών εξελίξεων ή ακόμα και να δικαιολογήσει πολιτικές επιλογές». Αυτά λένε τα μέλη ΔΕΠ.</w:t>
      </w:r>
    </w:p>
    <w:p w:rsidR="00785B97" w:rsidRDefault="00C57472" w:rsidP="007A29E9">
      <w:pPr>
        <w:shd w:val="clear" w:color="auto" w:fill="FFFFFF"/>
        <w:spacing w:after="0" w:line="600" w:lineRule="auto"/>
        <w:ind w:firstLine="720"/>
        <w:jc w:val="both"/>
        <w:rPr>
          <w:rFonts w:eastAsia="Times New Roman" w:cs="Times New Roman"/>
          <w:szCs w:val="24"/>
        </w:rPr>
        <w:pPrChange w:id="633" w:author="Σπανός Γεώργιος" w:date="2022-10-04T10:45:00Z">
          <w:pPr>
            <w:shd w:val="clear" w:color="auto" w:fill="FFFFFF"/>
            <w:spacing w:line="600" w:lineRule="auto"/>
            <w:ind w:firstLine="720"/>
            <w:jc w:val="both"/>
          </w:pPr>
        </w:pPrChange>
      </w:pPr>
      <w:r>
        <w:rPr>
          <w:rFonts w:eastAsia="Times New Roman" w:cs="Times New Roman"/>
          <w:szCs w:val="24"/>
        </w:rPr>
        <w:t>Εκτός, όμως, από την επιστολή του τριάντα πέντε, υπάρχουν αντίστοιχες ανακοινώσεις των συλλόγων ΕΔΙΠ ΕΤΕΠ, των διοικητικών υπαλλήλων του Πολυτεχνείο</w:t>
      </w:r>
      <w:r>
        <w:rPr>
          <w:rFonts w:eastAsia="Times New Roman" w:cs="Times New Roman"/>
          <w:szCs w:val="24"/>
        </w:rPr>
        <w:t xml:space="preserve">υ Κρήτης, των μελών ΔΕΠ της </w:t>
      </w:r>
      <w:r>
        <w:rPr>
          <w:rFonts w:eastAsia="Times New Roman" w:cs="Times New Roman"/>
          <w:szCs w:val="24"/>
        </w:rPr>
        <w:t>σχολής αρχιτεκτόνων</w:t>
      </w:r>
      <w:r>
        <w:rPr>
          <w:rFonts w:eastAsia="Times New Roman" w:cs="Times New Roman"/>
          <w:szCs w:val="24"/>
        </w:rPr>
        <w:t xml:space="preserve">, διαφόρων φορέων και συλλόγων συνδικάτων του </w:t>
      </w:r>
      <w:r>
        <w:rPr>
          <w:rFonts w:eastAsia="Times New Roman" w:cs="Times New Roman"/>
          <w:szCs w:val="24"/>
        </w:rPr>
        <w:t xml:space="preserve">Νομού </w:t>
      </w:r>
      <w:r>
        <w:rPr>
          <w:rFonts w:eastAsia="Times New Roman" w:cs="Times New Roman"/>
          <w:szCs w:val="24"/>
        </w:rPr>
        <w:t xml:space="preserve">Χανίων και φυσικά όλων των φοιτητικών συλλόγων. Ποιος, λοιπόν, έχει συμφέρον από την κλιμάκωση της επίθεσης, κυρία Υπουργέ σε βάρος των φοιτητών; Μόνο η </w:t>
      </w:r>
      <w:r>
        <w:rPr>
          <w:rFonts w:eastAsia="Times New Roman" w:cs="Times New Roman"/>
          <w:szCs w:val="24"/>
        </w:rPr>
        <w:lastRenderedPageBreak/>
        <w:t>Κυβέ</w:t>
      </w:r>
      <w:r>
        <w:rPr>
          <w:rFonts w:eastAsia="Times New Roman" w:cs="Times New Roman"/>
          <w:szCs w:val="24"/>
        </w:rPr>
        <w:t xml:space="preserve">ρνηση. Δηλαδή, ψάχνετε την ευκαιρία για ένταση της καταστολής για να δικαιολογήσετε την επιλογή σας για την είσοδο της </w:t>
      </w:r>
      <w:r>
        <w:rPr>
          <w:rFonts w:eastAsia="Times New Roman" w:cs="Times New Roman"/>
          <w:szCs w:val="24"/>
        </w:rPr>
        <w:t xml:space="preserve">Αστυνομίας </w:t>
      </w:r>
      <w:r>
        <w:rPr>
          <w:rFonts w:eastAsia="Times New Roman" w:cs="Times New Roman"/>
          <w:szCs w:val="24"/>
        </w:rPr>
        <w:t>στα πανεπιστήμια, επιβάλλοντας σιωπητήριο αγώνων για να προωθηθεί ο νόμος πλαίσιο.</w:t>
      </w:r>
    </w:p>
    <w:p w:rsidR="00785B97" w:rsidRDefault="00C57472" w:rsidP="007A29E9">
      <w:pPr>
        <w:shd w:val="clear" w:color="auto" w:fill="FFFFFF"/>
        <w:spacing w:after="0" w:line="600" w:lineRule="auto"/>
        <w:ind w:firstLine="720"/>
        <w:jc w:val="both"/>
        <w:rPr>
          <w:rFonts w:eastAsia="Times New Roman" w:cs="Times New Roman"/>
          <w:szCs w:val="24"/>
        </w:rPr>
        <w:pPrChange w:id="634" w:author="Σπανός Γεώργιος" w:date="2022-10-04T10:45:00Z">
          <w:pPr>
            <w:shd w:val="clear" w:color="auto" w:fill="FFFFFF"/>
            <w:spacing w:line="600" w:lineRule="auto"/>
            <w:ind w:firstLine="720"/>
            <w:jc w:val="both"/>
          </w:pPr>
        </w:pPrChange>
      </w:pPr>
      <w:r>
        <w:rPr>
          <w:rFonts w:eastAsia="Times New Roman" w:cs="Times New Roman"/>
          <w:szCs w:val="24"/>
        </w:rPr>
        <w:t>Επιδεικνύετε περίσσεια σπουδή για το πώς θα</w:t>
      </w:r>
      <w:r>
        <w:rPr>
          <w:rFonts w:eastAsia="Times New Roman" w:cs="Times New Roman"/>
          <w:szCs w:val="24"/>
        </w:rPr>
        <w:t xml:space="preserve"> οργανώσετε την καταστολή στα πανεπιστήμια, ενώ την ίδια στιγμή φέρνετε ένα νομοσχέδιο με δεκάδες –ήταν τετρακόσια εξήντα άρθρα- με τα οποία εγκαινιάζετε τη λειτουργία των ελληνικών πανεπιστημίων σε ανώνυμες εταιρείες και ούτε μια λέξη για τα οικονομικά πρ</w:t>
      </w:r>
      <w:r>
        <w:rPr>
          <w:rFonts w:eastAsia="Times New Roman" w:cs="Times New Roman"/>
          <w:szCs w:val="24"/>
        </w:rPr>
        <w:t>οβλήματα που αντιμετωπίζουν τα παιδιά, για τη φοιτητική μέριμνα, για τα οικονομικά ζητήματα που αντιμετωπίζει σήμερα η λαϊκή οικογένεια, για να μπορέσει να σπουδάσει το παιδί της. Και τολμάτε να κάνετε νουθεσίες στη νέα γενιά, εσείς; Πού είναι οι δωρεάν σπ</w:t>
      </w:r>
      <w:r>
        <w:rPr>
          <w:rFonts w:eastAsia="Times New Roman" w:cs="Times New Roman"/>
          <w:szCs w:val="24"/>
        </w:rPr>
        <w:t>ουδές; Πού είναι η επιστημονική γνώση με ειδίκευση υψηλού επιπέδου, με πτυχία, ως μοναδική προϋπόθεση για την εργασία σήμερα, για μόνιμη και σταθερή δουλειά, για να έχουν τα πανεπιστήμια ακαδημαϊκή ελευθερία και συλλογική δράση; Τίποτα από όλα αυτά. Σας εν</w:t>
      </w:r>
      <w:r>
        <w:rPr>
          <w:rFonts w:eastAsia="Times New Roman" w:cs="Times New Roman"/>
          <w:szCs w:val="24"/>
        </w:rPr>
        <w:t>οχλεί η νεολαία που παλεύει και αγωνίζεται.</w:t>
      </w:r>
    </w:p>
    <w:p w:rsidR="00785B97" w:rsidRDefault="00C57472" w:rsidP="007A29E9">
      <w:pPr>
        <w:shd w:val="clear" w:color="auto" w:fill="FFFFFF"/>
        <w:spacing w:after="0" w:line="600" w:lineRule="auto"/>
        <w:ind w:firstLine="720"/>
        <w:jc w:val="both"/>
        <w:rPr>
          <w:rFonts w:eastAsia="Times New Roman" w:cs="Times New Roman"/>
          <w:szCs w:val="24"/>
        </w:rPr>
        <w:pPrChange w:id="635" w:author="Σπανός Γεώργιος" w:date="2022-10-04T10:45:00Z">
          <w:pPr>
            <w:shd w:val="clear" w:color="auto" w:fill="FFFFFF"/>
            <w:spacing w:line="600" w:lineRule="auto"/>
            <w:ind w:firstLine="720"/>
            <w:jc w:val="both"/>
          </w:pPr>
        </w:pPrChange>
      </w:pPr>
      <w:r>
        <w:rPr>
          <w:rFonts w:eastAsia="Times New Roman" w:cs="Times New Roman"/>
          <w:szCs w:val="24"/>
        </w:rPr>
        <w:t>Απαιτούμε, λοιπόν -και όχι εμείς-, απαιτεί η κοινωνία η ίδια, η πανεπιστημιακή κοινότητα, να αποσύρετε τις κατηγορίες των οκτώ φοιτητών. Δεύτερον, καλούμε τους φοιτητές να οργανώσουν την πάλη τους μέσα από τους σ</w:t>
      </w:r>
      <w:r>
        <w:rPr>
          <w:rFonts w:eastAsia="Times New Roman" w:cs="Times New Roman"/>
          <w:szCs w:val="24"/>
        </w:rPr>
        <w:t xml:space="preserve">υλλόγους τους, να τους περιφρουρήσουν μαζί με το συνδικαλιστικό </w:t>
      </w:r>
      <w:r>
        <w:rPr>
          <w:rFonts w:eastAsia="Times New Roman" w:cs="Times New Roman"/>
          <w:szCs w:val="24"/>
        </w:rPr>
        <w:lastRenderedPageBreak/>
        <w:t>κίνημα των εργαζομένων στα πανεπιστήμια και να ορθώσουν τείχος στην επέλαση των κριτηρίων της αγοράς στις πανεπιστημιακές σπουδές και ταυτόχρονα πραγματικά να κουρελιάσουν τα σχέδια έντασης τη</w:t>
      </w:r>
      <w:r>
        <w:rPr>
          <w:rFonts w:eastAsia="Times New Roman" w:cs="Times New Roman"/>
          <w:szCs w:val="24"/>
        </w:rPr>
        <w:t>ς καταστολής και διάλυσης των σπουδών και του φοιτητικού κινήματος.</w:t>
      </w:r>
    </w:p>
    <w:p w:rsidR="00785B97" w:rsidRDefault="00C57472" w:rsidP="007A29E9">
      <w:pPr>
        <w:shd w:val="clear" w:color="auto" w:fill="FFFFFF"/>
        <w:spacing w:after="0" w:line="600" w:lineRule="auto"/>
        <w:ind w:firstLine="720"/>
        <w:jc w:val="both"/>
        <w:rPr>
          <w:rFonts w:eastAsia="Times New Roman" w:cs="Times New Roman"/>
          <w:szCs w:val="24"/>
        </w:rPr>
        <w:pPrChange w:id="636" w:author="Σπανός Γεώργιος" w:date="2022-10-04T10:45:00Z">
          <w:pPr>
            <w:shd w:val="clear" w:color="auto" w:fill="FFFFFF"/>
            <w:spacing w:line="600" w:lineRule="auto"/>
            <w:ind w:firstLine="720"/>
            <w:jc w:val="both"/>
          </w:pPr>
        </w:pPrChange>
      </w:pPr>
      <w:r>
        <w:rPr>
          <w:rFonts w:eastAsia="Times New Roman" w:cs="Times New Roman"/>
          <w:szCs w:val="24"/>
        </w:rPr>
        <w:t>Ευχαριστώ, κύριε Πρόεδρε.</w:t>
      </w:r>
    </w:p>
    <w:p w:rsidR="00785B97" w:rsidRDefault="00C57472" w:rsidP="007A29E9">
      <w:pPr>
        <w:shd w:val="clear" w:color="auto" w:fill="FFFFFF"/>
        <w:spacing w:after="0" w:line="600" w:lineRule="auto"/>
        <w:ind w:firstLine="720"/>
        <w:jc w:val="both"/>
        <w:rPr>
          <w:rFonts w:eastAsia="Times New Roman" w:cs="Times New Roman"/>
          <w:szCs w:val="24"/>
        </w:rPr>
        <w:pPrChange w:id="637" w:author="Σπανός Γεώργιος" w:date="2022-10-04T10:45:00Z">
          <w:pPr>
            <w:shd w:val="clear" w:color="auto" w:fill="FFFFFF"/>
            <w:spacing w:line="600" w:lineRule="auto"/>
            <w:ind w:firstLine="720"/>
            <w:jc w:val="both"/>
          </w:pPr>
        </w:pPrChange>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szCs w:val="24"/>
        </w:rPr>
        <w:t xml:space="preserve"> Και εμείς ευχαριστούμε, κύριε Συντυχάκη.</w:t>
      </w:r>
    </w:p>
    <w:p w:rsidR="00785B97" w:rsidRDefault="00C57472" w:rsidP="007A29E9">
      <w:pPr>
        <w:shd w:val="clear" w:color="auto" w:fill="FFFFFF"/>
        <w:spacing w:after="0" w:line="600" w:lineRule="auto"/>
        <w:ind w:firstLine="720"/>
        <w:jc w:val="both"/>
        <w:rPr>
          <w:rFonts w:eastAsia="Times New Roman" w:cs="Times New Roman"/>
          <w:szCs w:val="24"/>
        </w:rPr>
        <w:pPrChange w:id="638" w:author="Σπανός Γεώργιος" w:date="2022-10-04T10:45:00Z">
          <w:pPr>
            <w:shd w:val="clear" w:color="auto" w:fill="FFFFFF"/>
            <w:spacing w:line="600" w:lineRule="auto"/>
            <w:ind w:firstLine="720"/>
            <w:jc w:val="both"/>
          </w:pPr>
        </w:pPrChange>
      </w:pPr>
      <w:r>
        <w:rPr>
          <w:rFonts w:eastAsia="Times New Roman" w:cs="Times New Roman"/>
          <w:szCs w:val="24"/>
        </w:rPr>
        <w:t>Κυρία Υπουργέ, έχετε τον λόγο.</w:t>
      </w:r>
    </w:p>
    <w:p w:rsidR="00785B97" w:rsidRDefault="00C57472" w:rsidP="007A29E9">
      <w:pPr>
        <w:shd w:val="clear" w:color="auto" w:fill="FFFFFF"/>
        <w:spacing w:after="0" w:line="600" w:lineRule="auto"/>
        <w:ind w:firstLine="720"/>
        <w:jc w:val="both"/>
        <w:rPr>
          <w:rFonts w:eastAsia="Times New Roman" w:cs="Times New Roman"/>
          <w:szCs w:val="24"/>
        </w:rPr>
        <w:pPrChange w:id="639" w:author="Σπανός Γεώργιος" w:date="2022-10-04T10:45:00Z">
          <w:pPr>
            <w:shd w:val="clear" w:color="auto" w:fill="FFFFFF"/>
            <w:spacing w:line="600" w:lineRule="auto"/>
            <w:ind w:firstLine="720"/>
            <w:jc w:val="both"/>
          </w:pPr>
        </w:pPrChange>
      </w:pPr>
      <w:r w:rsidRPr="00E34EBB">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w:t>
      </w:r>
      <w:r>
        <w:rPr>
          <w:rFonts w:eastAsia="Times New Roman" w:cs="Times New Roman"/>
          <w:szCs w:val="24"/>
        </w:rPr>
        <w:t>στώ πολύ, κύριε Πρόεδρε.</w:t>
      </w:r>
    </w:p>
    <w:p w:rsidR="00785B97" w:rsidRDefault="00C57472" w:rsidP="007A29E9">
      <w:pPr>
        <w:shd w:val="clear" w:color="auto" w:fill="FFFFFF"/>
        <w:spacing w:after="0" w:line="600" w:lineRule="auto"/>
        <w:ind w:firstLine="720"/>
        <w:jc w:val="both"/>
        <w:rPr>
          <w:rFonts w:eastAsia="Times New Roman" w:cs="Times New Roman"/>
          <w:szCs w:val="24"/>
        </w:rPr>
        <w:pPrChange w:id="640" w:author="Σπανός Γεώργιος" w:date="2022-10-04T10:45:00Z">
          <w:pPr>
            <w:shd w:val="clear" w:color="auto" w:fill="FFFFFF"/>
            <w:spacing w:line="600" w:lineRule="auto"/>
            <w:ind w:firstLine="720"/>
            <w:jc w:val="both"/>
          </w:pPr>
        </w:pPrChange>
      </w:pPr>
      <w:r w:rsidRPr="00F70709">
        <w:rPr>
          <w:rFonts w:eastAsia="Times New Roman" w:cs="Times New Roman"/>
          <w:szCs w:val="24"/>
        </w:rPr>
        <w:t>Κυρίες και κύριοι συνάδελφοι,</w:t>
      </w:r>
      <w:r>
        <w:rPr>
          <w:rFonts w:eastAsia="Times New Roman" w:cs="Times New Roman"/>
          <w:szCs w:val="24"/>
        </w:rPr>
        <w:t xml:space="preserve"> νομίζω ότι πρέπει να πάρουμε μια απόσταση από τα πράγματα. Και το λέω γιατί μας παρακολουθούν οι Ελληνίδες και οι Έλληνες και πρέπει να αφορούν πραγματικά για το θέμα το οποίο συζητάμε.</w:t>
      </w:r>
    </w:p>
    <w:p w:rsidR="00785B97" w:rsidRDefault="00C57472" w:rsidP="007A29E9">
      <w:pPr>
        <w:shd w:val="clear" w:color="auto" w:fill="FFFFFF"/>
        <w:spacing w:after="0" w:line="600" w:lineRule="auto"/>
        <w:ind w:firstLine="720"/>
        <w:jc w:val="both"/>
        <w:rPr>
          <w:rFonts w:eastAsia="Times New Roman" w:cs="Times New Roman"/>
          <w:szCs w:val="24"/>
        </w:rPr>
        <w:pPrChange w:id="641" w:author="Σπανός Γεώργιος" w:date="2022-10-04T10:45:00Z">
          <w:pPr>
            <w:shd w:val="clear" w:color="auto" w:fill="FFFFFF"/>
            <w:spacing w:line="600" w:lineRule="auto"/>
            <w:ind w:firstLine="720"/>
            <w:jc w:val="both"/>
          </w:pPr>
        </w:pPrChange>
      </w:pPr>
      <w:r>
        <w:rPr>
          <w:rFonts w:eastAsia="Times New Roman" w:cs="Times New Roman"/>
          <w:szCs w:val="24"/>
        </w:rPr>
        <w:t>Τι συζητάμε; Συ</w:t>
      </w:r>
      <w:r>
        <w:rPr>
          <w:rFonts w:eastAsia="Times New Roman" w:cs="Times New Roman"/>
          <w:szCs w:val="24"/>
        </w:rPr>
        <w:t xml:space="preserve">ζητάμε για ένα περιστατικό που συνέβη πριν από αρκετούς μήνες τον περασμένο Οκτώβριο, όπου υπήρξε μια ανακοίνωση της </w:t>
      </w:r>
      <w:r>
        <w:rPr>
          <w:rFonts w:eastAsia="Times New Roman" w:cs="Times New Roman"/>
          <w:szCs w:val="24"/>
        </w:rPr>
        <w:t xml:space="preserve">κοσμητείας </w:t>
      </w:r>
      <w:r>
        <w:rPr>
          <w:rFonts w:eastAsia="Times New Roman" w:cs="Times New Roman"/>
          <w:szCs w:val="24"/>
        </w:rPr>
        <w:t xml:space="preserve">-θα έρθω στο θέμα των άλλων ανακοινώσεων-, ανακοίνωση της </w:t>
      </w:r>
      <w:r>
        <w:rPr>
          <w:rFonts w:eastAsia="Times New Roman" w:cs="Times New Roman"/>
          <w:szCs w:val="24"/>
        </w:rPr>
        <w:t xml:space="preserve">κοσμητείας </w:t>
      </w:r>
      <w:r>
        <w:rPr>
          <w:rFonts w:eastAsia="Times New Roman" w:cs="Times New Roman"/>
          <w:szCs w:val="24"/>
        </w:rPr>
        <w:t xml:space="preserve">του επίσημου οργάνου του </w:t>
      </w:r>
      <w:r>
        <w:rPr>
          <w:rFonts w:eastAsia="Times New Roman" w:cs="Times New Roman"/>
          <w:szCs w:val="24"/>
        </w:rPr>
        <w:t xml:space="preserve">πανεπιστημίου </w:t>
      </w:r>
      <w:r>
        <w:rPr>
          <w:rFonts w:eastAsia="Times New Roman" w:cs="Times New Roman"/>
          <w:szCs w:val="24"/>
        </w:rPr>
        <w:t>που μιλάει –θα το ξα</w:t>
      </w:r>
      <w:r>
        <w:rPr>
          <w:rFonts w:eastAsia="Times New Roman" w:cs="Times New Roman"/>
          <w:szCs w:val="24"/>
        </w:rPr>
        <w:t xml:space="preserve">ναδιαβάσω- για αναγκαστικό εγκλεισμό κοσμήτορα στο γραφείο του για τέσσερις ώρες από είκοσι, τριάντα άτομα, εκ των οποίων οι περισσότεροι εκτός, </w:t>
      </w:r>
      <w:r>
        <w:rPr>
          <w:rFonts w:eastAsia="Times New Roman" w:cs="Times New Roman"/>
          <w:szCs w:val="24"/>
        </w:rPr>
        <w:lastRenderedPageBreak/>
        <w:t xml:space="preserve">όχι φοιτητές, άσχετοι. Τον </w:t>
      </w:r>
      <w:r>
        <w:rPr>
          <w:rFonts w:eastAsia="Times New Roman" w:cs="Times New Roman"/>
          <w:szCs w:val="24"/>
        </w:rPr>
        <w:t>κρατούσαν</w:t>
      </w:r>
      <w:r>
        <w:rPr>
          <w:rFonts w:eastAsia="Times New Roman" w:cs="Times New Roman"/>
          <w:szCs w:val="24"/>
        </w:rPr>
        <w:t xml:space="preserve"> όμηρο -αυτά λέει η </w:t>
      </w:r>
      <w:r>
        <w:rPr>
          <w:rFonts w:eastAsia="Times New Roman" w:cs="Times New Roman"/>
          <w:szCs w:val="24"/>
        </w:rPr>
        <w:t>κοσμητεία</w:t>
      </w:r>
      <w:r>
        <w:rPr>
          <w:rFonts w:eastAsia="Times New Roman" w:cs="Times New Roman"/>
          <w:szCs w:val="24"/>
        </w:rPr>
        <w:t xml:space="preserve">- σε αποπνικτική ατμόσφαιρα, συνεχείς ύβρεις, </w:t>
      </w:r>
      <w:r>
        <w:rPr>
          <w:rFonts w:eastAsia="Times New Roman" w:cs="Times New Roman"/>
          <w:szCs w:val="24"/>
        </w:rPr>
        <w:t xml:space="preserve">του απαγόρευσαν να βγει, του απαγόρευσαν να δει το κινητό του, του έβαλαν στυλό στο χέρι για να υπογράψει δήλωση, δύο μεγαλόσωμα άτομα ρύθμιζαν ποιος έμπαινε και ποιος έβγαινε. Αυτά δεν τα λέει κάποια φυλλάδα. Αυτά τα λέει η </w:t>
      </w:r>
      <w:r>
        <w:rPr>
          <w:rFonts w:eastAsia="Times New Roman" w:cs="Times New Roman"/>
          <w:szCs w:val="24"/>
        </w:rPr>
        <w:t>κοσμητεία</w:t>
      </w:r>
      <w:r>
        <w:rPr>
          <w:rFonts w:eastAsia="Times New Roman" w:cs="Times New Roman"/>
          <w:szCs w:val="24"/>
        </w:rPr>
        <w:t>.</w:t>
      </w:r>
    </w:p>
    <w:p w:rsidR="00785B97" w:rsidRDefault="00C57472" w:rsidP="007A29E9">
      <w:pPr>
        <w:shd w:val="clear" w:color="auto" w:fill="FFFFFF"/>
        <w:spacing w:after="0" w:line="600" w:lineRule="auto"/>
        <w:ind w:firstLine="720"/>
        <w:jc w:val="both"/>
        <w:rPr>
          <w:rFonts w:eastAsia="Times New Roman" w:cs="Times New Roman"/>
          <w:szCs w:val="24"/>
        </w:rPr>
        <w:pPrChange w:id="642" w:author="Σπανός Γεώργιος" w:date="2022-10-04T10:45:00Z">
          <w:pPr>
            <w:shd w:val="clear" w:color="auto" w:fill="FFFFFF"/>
            <w:spacing w:line="600" w:lineRule="auto"/>
            <w:ind w:firstLine="720"/>
            <w:jc w:val="both"/>
          </w:pPr>
        </w:pPrChange>
      </w:pPr>
      <w:r>
        <w:rPr>
          <w:rFonts w:eastAsia="Times New Roman" w:cs="Times New Roman"/>
          <w:szCs w:val="24"/>
        </w:rPr>
        <w:t>Λέτε, λοιπόν, ότι υπ</w:t>
      </w:r>
      <w:r>
        <w:rPr>
          <w:rFonts w:eastAsia="Times New Roman" w:cs="Times New Roman"/>
          <w:szCs w:val="24"/>
        </w:rPr>
        <w:t xml:space="preserve">άρχουν άλλες διηγήσεις. Βεβαίως, θα το διευθετήσει η δικαιοσύνη. Γι’ αυτό έχουμε τη δικαιοσύνη. Εγώ δεν είμαι η δικαιοσύνη. Το </w:t>
      </w:r>
      <w:r>
        <w:rPr>
          <w:rFonts w:eastAsia="Times New Roman" w:cs="Times New Roman"/>
          <w:szCs w:val="24"/>
        </w:rPr>
        <w:t>πανεπιστήμιο</w:t>
      </w:r>
      <w:r>
        <w:rPr>
          <w:rFonts w:eastAsia="Times New Roman" w:cs="Times New Roman"/>
          <w:szCs w:val="24"/>
        </w:rPr>
        <w:t xml:space="preserve"> δεν είναι η δικαιοσύνη. Εσείς δεν είστε η δικαιοσύνη. Έχουμε την ανεξάρτητη δικαιοσύνη. Γιατί άραγε το ισχύον </w:t>
      </w:r>
      <w:r>
        <w:rPr>
          <w:rFonts w:eastAsia="Times New Roman" w:cs="Times New Roman"/>
          <w:szCs w:val="24"/>
        </w:rPr>
        <w:t>νομοθετικό πλαίσιο δίνει τη δυνατότητα σε έναν Υπουργό να καταθέτει αναφορά, να καταθέτει περιστατικά που φτάνουν σε γνώση του; Γιατί το δίνει αυτό ο νόμος; Γιατί; Εγώ δεν λέω ότι έγιναν.</w:t>
      </w:r>
    </w:p>
    <w:p w:rsidR="00785B97" w:rsidRDefault="00C57472" w:rsidP="007A29E9">
      <w:pPr>
        <w:shd w:val="clear" w:color="auto" w:fill="FFFFFF"/>
        <w:spacing w:after="0" w:line="600" w:lineRule="auto"/>
        <w:ind w:firstLine="720"/>
        <w:jc w:val="both"/>
        <w:rPr>
          <w:rFonts w:eastAsia="Times New Roman" w:cs="Times New Roman"/>
          <w:szCs w:val="24"/>
        </w:rPr>
        <w:pPrChange w:id="643" w:author="Σπανός Γεώργιος" w:date="2022-10-04T10:45:00Z">
          <w:pPr>
            <w:shd w:val="clear" w:color="auto" w:fill="FFFFFF"/>
            <w:spacing w:line="600" w:lineRule="auto"/>
            <w:ind w:firstLine="720"/>
            <w:jc w:val="both"/>
          </w:pPr>
        </w:pPrChange>
      </w:pPr>
      <w:r>
        <w:rPr>
          <w:rFonts w:eastAsia="Times New Roman" w:cs="Times New Roman"/>
          <w:szCs w:val="24"/>
        </w:rPr>
        <w:t>Κύριε Φίλη στα νομικά ο όρος «φερόμενος» είναι βασικός όρος. Όταν δε</w:t>
      </w:r>
      <w:r>
        <w:rPr>
          <w:rFonts w:eastAsia="Times New Roman" w:cs="Times New Roman"/>
          <w:szCs w:val="24"/>
        </w:rPr>
        <w:t xml:space="preserve">ν ξέρεις αν έχει γίνει κάτι, είναι φερόμενα περιστατικά. Λοιπόν, αυτά είναι φερόμενα περιστατικά. Δεν ήμουν παρούσα. Δεν ξέρω αν έγιναν, αλλά μου ήρθε το επίσημο όργανο του </w:t>
      </w:r>
      <w:r>
        <w:rPr>
          <w:rFonts w:eastAsia="Times New Roman" w:cs="Times New Roman"/>
          <w:szCs w:val="24"/>
        </w:rPr>
        <w:t xml:space="preserve">πανεπιστημίου </w:t>
      </w:r>
      <w:r>
        <w:rPr>
          <w:rFonts w:eastAsia="Times New Roman" w:cs="Times New Roman"/>
          <w:szCs w:val="24"/>
        </w:rPr>
        <w:t>και μου είπε για σοβαρότατες καταγγελίες. Εγώ δεν έχω συναντήσει ξανά</w:t>
      </w:r>
      <w:r>
        <w:rPr>
          <w:rFonts w:eastAsia="Times New Roman" w:cs="Times New Roman"/>
          <w:szCs w:val="24"/>
        </w:rPr>
        <w:t xml:space="preserve"> τέτοια καταγγελία. Είμαι τρία χρόνια σε αυτήν την τιμητική θέση. Δεν έχω ξανασυναντήσει </w:t>
      </w:r>
      <w:r w:rsidRPr="00E5793E">
        <w:rPr>
          <w:rFonts w:eastAsia="Times New Roman" w:cs="Times New Roman"/>
          <w:szCs w:val="24"/>
        </w:rPr>
        <w:t>τ</w:t>
      </w:r>
      <w:r>
        <w:rPr>
          <w:rFonts w:eastAsia="Times New Roman" w:cs="Times New Roman"/>
          <w:szCs w:val="24"/>
        </w:rPr>
        <w:t>έτοια</w:t>
      </w:r>
      <w:r w:rsidRPr="00E5793E">
        <w:rPr>
          <w:rFonts w:eastAsia="Times New Roman" w:cs="Times New Roman"/>
          <w:szCs w:val="24"/>
        </w:rPr>
        <w:t xml:space="preserve"> </w:t>
      </w:r>
      <w:r>
        <w:rPr>
          <w:rFonts w:eastAsia="Times New Roman" w:cs="Times New Roman"/>
          <w:szCs w:val="24"/>
        </w:rPr>
        <w:t>καταγγελία, να μου λένε ότι τον κράτησαν όμηρο. Λοιπόν, αυτή είναι η κατάσταση.</w:t>
      </w:r>
    </w:p>
    <w:p w:rsidR="00785B97" w:rsidRDefault="00C57472" w:rsidP="007A29E9">
      <w:pPr>
        <w:shd w:val="clear" w:color="auto" w:fill="FFFFFF"/>
        <w:spacing w:after="0" w:line="600" w:lineRule="auto"/>
        <w:ind w:firstLine="720"/>
        <w:jc w:val="both"/>
        <w:rPr>
          <w:rFonts w:eastAsia="Times New Roman" w:cs="Times New Roman"/>
          <w:szCs w:val="24"/>
        </w:rPr>
        <w:pPrChange w:id="644" w:author="Σπανός Γεώργιος" w:date="2022-10-04T10:45:00Z">
          <w:pPr>
            <w:shd w:val="clear" w:color="auto" w:fill="FFFFFF"/>
            <w:spacing w:line="600" w:lineRule="auto"/>
            <w:ind w:firstLine="720"/>
            <w:jc w:val="both"/>
          </w:pPr>
        </w:pPrChange>
      </w:pPr>
      <w:r>
        <w:rPr>
          <w:rFonts w:eastAsia="Times New Roman" w:cs="Times New Roman"/>
          <w:szCs w:val="24"/>
        </w:rPr>
        <w:lastRenderedPageBreak/>
        <w:t>Έχουμε αυτήν την καταγγελία και έχουμε τρία κόμματα του Κοινοβουλίου που έρχοντα</w:t>
      </w:r>
      <w:r>
        <w:rPr>
          <w:rFonts w:eastAsia="Times New Roman" w:cs="Times New Roman"/>
          <w:szCs w:val="24"/>
        </w:rPr>
        <w:t>ι εδώ να μας συγκαλέσουν εμάς ως Κυβέρνηση, γιατί βλέποντας τέτοιες αποτρόπαιες καταγγελίες κάναμε αναφορά του θέματος στην εισαγγελία. Και κυρία Σακοράφα, όχι, διαβάστε καλύτερα την αναφορά. Δεν λέει κατά των φοιτητών. Κατά παντός υπευθύνου λέει. Μπορεί ν</w:t>
      </w:r>
      <w:r>
        <w:rPr>
          <w:rFonts w:eastAsia="Times New Roman" w:cs="Times New Roman"/>
          <w:szCs w:val="24"/>
        </w:rPr>
        <w:t>α μην ισχύουν αυτά. Μπορεί να φταίει ο καθηγητής, ο κοσμήτορας. Δεν ξέρω εγώ ποιος φταίει, αλλά δεν είναι και δουλειά μου να το ξέρω. Γι’ αυτό έχουμε ανεξάρτητη δικαιοσύνη η οποία διερευνά τα περιστατικά.</w:t>
      </w:r>
    </w:p>
    <w:p w:rsidR="00785B97" w:rsidRDefault="00C57472" w:rsidP="007A29E9">
      <w:pPr>
        <w:shd w:val="clear" w:color="auto" w:fill="FFFFFF"/>
        <w:spacing w:after="0" w:line="600" w:lineRule="auto"/>
        <w:ind w:firstLine="720"/>
        <w:jc w:val="both"/>
        <w:rPr>
          <w:rFonts w:eastAsia="Times New Roman" w:cs="Times New Roman"/>
          <w:szCs w:val="24"/>
        </w:rPr>
        <w:pPrChange w:id="645" w:author="Σπανός Γεώργιος" w:date="2022-10-04T10:45:00Z">
          <w:pPr>
            <w:shd w:val="clear" w:color="auto" w:fill="FFFFFF"/>
            <w:spacing w:line="600" w:lineRule="auto"/>
            <w:ind w:firstLine="720"/>
            <w:jc w:val="both"/>
          </w:pPr>
        </w:pPrChange>
      </w:pPr>
      <w:r>
        <w:rPr>
          <w:rFonts w:eastAsia="Times New Roman" w:cs="Times New Roman"/>
          <w:szCs w:val="24"/>
        </w:rPr>
        <w:t>Κυρία Σακοράφα, λοιπόν, εγώ σε αυτό στο οποίο αναφέ</w:t>
      </w:r>
      <w:r>
        <w:rPr>
          <w:rFonts w:eastAsia="Times New Roman" w:cs="Times New Roman"/>
          <w:szCs w:val="24"/>
        </w:rPr>
        <w:t xml:space="preserve">ρθηκα και θα το καταθέσω στα Πρακτικά είναι η απόφαση, με ημερομηνία 20 Οκτωβρίου. Είναι το επίσημο όργανο του </w:t>
      </w:r>
      <w:r>
        <w:rPr>
          <w:rFonts w:eastAsia="Times New Roman" w:cs="Times New Roman"/>
          <w:szCs w:val="24"/>
        </w:rPr>
        <w:t>πανεπιστημίου</w:t>
      </w:r>
      <w:r>
        <w:rPr>
          <w:rFonts w:eastAsia="Times New Roman" w:cs="Times New Roman"/>
          <w:szCs w:val="24"/>
        </w:rPr>
        <w:t>. Ξαναλέω, δεν ξέρω αν είναι αλήθεια, αλλά ήρθε στην αντίληψή μου αυτό και ήρθε ως σοβαρότατες καταγγελίες. Έρχονται τρία κόμματα το</w:t>
      </w:r>
      <w:r>
        <w:rPr>
          <w:rFonts w:eastAsia="Times New Roman" w:cs="Times New Roman"/>
          <w:szCs w:val="24"/>
        </w:rPr>
        <w:t>υ Κοινοβουλίου εδώ, στη Βουλή, που ψηφίζονται οι νόμοι, για να μας πουν ότι κακώς στείλαμε ακραίες καταγγελίες στον εισαγγελέα για διερεύνηση. Καταλαβαίνουμε τι συζητάμε; Καταλαβαίνουμε; Δεν μιλάμε για μια αφίσα. Μιλάμε για ομηρία.</w:t>
      </w:r>
    </w:p>
    <w:p w:rsidR="00785B97" w:rsidRDefault="00C57472" w:rsidP="007A29E9">
      <w:pPr>
        <w:shd w:val="clear" w:color="auto" w:fill="FFFFFF"/>
        <w:spacing w:after="0" w:line="600" w:lineRule="auto"/>
        <w:ind w:firstLine="720"/>
        <w:jc w:val="both"/>
        <w:rPr>
          <w:rFonts w:eastAsia="Times New Roman" w:cs="Times New Roman"/>
          <w:szCs w:val="24"/>
        </w:rPr>
        <w:pPrChange w:id="646" w:author="Σπανός Γεώργιος" w:date="2022-10-04T10:45:00Z">
          <w:pPr>
            <w:shd w:val="clear" w:color="auto" w:fill="FFFFFF"/>
            <w:spacing w:line="600" w:lineRule="auto"/>
            <w:ind w:firstLine="720"/>
            <w:jc w:val="both"/>
          </w:pPr>
        </w:pPrChange>
      </w:pPr>
      <w:r>
        <w:rPr>
          <w:rFonts w:eastAsia="Times New Roman" w:cs="Times New Roman"/>
          <w:szCs w:val="24"/>
        </w:rPr>
        <w:t xml:space="preserve">Κυρία Σακοράφα, θυμάμαι </w:t>
      </w:r>
      <w:r>
        <w:rPr>
          <w:rFonts w:eastAsia="Times New Roman" w:cs="Times New Roman"/>
          <w:szCs w:val="24"/>
        </w:rPr>
        <w:t>σαν χτες που είχε συμβεί ένα περιστατικό -δεν ξέρω και τι απέγινε-, που είχατε έρθει και είχατε καταγγείλει προπηλακισμό. Είχε έρθει εδώ ο εκπρόσωπος σας, είχε γίνει χαμός, είχε διακοπεί η συνεδρίαση. Δεν ξέρω τι απέγινε. Για να σας κρατήσει κάποιος τέσσερ</w:t>
      </w:r>
      <w:r>
        <w:rPr>
          <w:rFonts w:eastAsia="Times New Roman" w:cs="Times New Roman"/>
          <w:szCs w:val="24"/>
        </w:rPr>
        <w:t xml:space="preserve">ις ώρες </w:t>
      </w:r>
      <w:r>
        <w:rPr>
          <w:rFonts w:eastAsia="Times New Roman" w:cs="Times New Roman"/>
          <w:szCs w:val="24"/>
        </w:rPr>
        <w:lastRenderedPageBreak/>
        <w:t xml:space="preserve">όμηρο σε ένα γραφείο. Για να μην μπορείτε να βγείτε. Για να σας βάλει ένα στυλό στο χέρι και να σας πει «υπόγραψε» λες και είμαστε δεν ξέρω εγώ πού. Το θυμάμαι σαν χτες που είχε έρθει ο εκπρόσωπός σας εδώ πέρα, για έναν φερόμενο προπηλακισμό. Ούτε </w:t>
      </w:r>
      <w:r>
        <w:rPr>
          <w:rFonts w:eastAsia="Times New Roman" w:cs="Times New Roman"/>
          <w:szCs w:val="24"/>
        </w:rPr>
        <w:t>εκεί ξέρω τι απέγινε. Ο εκφοβισμός είναι της Κυβέρνησης ή είναι αυτών των φερόμενων περιστατικών;</w:t>
      </w:r>
    </w:p>
    <w:p w:rsidR="00785B97" w:rsidRDefault="00C57472" w:rsidP="007A29E9">
      <w:pPr>
        <w:shd w:val="clear" w:color="auto" w:fill="FFFFFF"/>
        <w:spacing w:after="0" w:line="600" w:lineRule="auto"/>
        <w:ind w:firstLine="720"/>
        <w:jc w:val="both"/>
        <w:rPr>
          <w:rFonts w:eastAsia="Times New Roman" w:cs="Times New Roman"/>
          <w:szCs w:val="24"/>
        </w:rPr>
        <w:pPrChange w:id="647" w:author="Σπανός Γεώργιος" w:date="2022-10-04T10:45:00Z">
          <w:pPr>
            <w:shd w:val="clear" w:color="auto" w:fill="FFFFFF"/>
            <w:spacing w:line="600" w:lineRule="auto"/>
            <w:ind w:firstLine="720"/>
            <w:jc w:val="both"/>
          </w:pPr>
        </w:pPrChange>
      </w:pPr>
      <w:r>
        <w:rPr>
          <w:rFonts w:eastAsia="Times New Roman" w:cs="Times New Roman"/>
          <w:szCs w:val="24"/>
        </w:rPr>
        <w:t>Δεν θα κρίνω, λοιπόν, εγώ εάν αυτά ήταν ή δεν ήταν αληθή. Δεν είναι δουλειά μου. Δεν έχω κα</w:t>
      </w:r>
      <w:r>
        <w:rPr>
          <w:rFonts w:eastAsia="Times New Roman" w:cs="Times New Roman"/>
          <w:szCs w:val="24"/>
        </w:rPr>
        <w:t>μ</w:t>
      </w:r>
      <w:r>
        <w:rPr>
          <w:rFonts w:eastAsia="Times New Roman" w:cs="Times New Roman"/>
          <w:szCs w:val="24"/>
        </w:rPr>
        <w:t xml:space="preserve">μία αρμοδιότητα γι’ αυτό. Γι’ αυτό έχουμε δικαιοσύνη. Αλλά, κύριε </w:t>
      </w:r>
      <w:r>
        <w:rPr>
          <w:rFonts w:eastAsia="Times New Roman" w:cs="Times New Roman"/>
          <w:szCs w:val="24"/>
        </w:rPr>
        <w:t xml:space="preserve">Συντυχάκη, δεν είναι ούτε η δουλειά του </w:t>
      </w:r>
      <w:r>
        <w:rPr>
          <w:rFonts w:eastAsia="Times New Roman" w:cs="Times New Roman"/>
          <w:szCs w:val="24"/>
        </w:rPr>
        <w:t xml:space="preserve">πανεπιστημίου </w:t>
      </w:r>
      <w:r>
        <w:rPr>
          <w:rFonts w:eastAsia="Times New Roman" w:cs="Times New Roman"/>
          <w:szCs w:val="24"/>
        </w:rPr>
        <w:t xml:space="preserve">να το κάνει αυτό. Όταν υπάρχουν καταγγελίες για ομηρία, ναι, υπάρχει δικαιοσύνη, θα το κρίνει, θα εξετάσει διαφορετικές εκδοχές, θα πάρει μαρτυρίες, θα το εξετάσει. Αυτός είναι ο ρόλος της δικαιοσύνης, </w:t>
      </w:r>
      <w:r>
        <w:rPr>
          <w:rFonts w:eastAsia="Times New Roman" w:cs="Times New Roman"/>
          <w:szCs w:val="24"/>
        </w:rPr>
        <w:t>ούτε ο δικός σας, ούτε ο δικός μου, ούτε κανενός άλλου. Γι’ αυτό έχουμε τη δικαιοσύνη.</w:t>
      </w:r>
    </w:p>
    <w:p w:rsidR="00785B97" w:rsidRDefault="00C57472" w:rsidP="007A29E9">
      <w:pPr>
        <w:spacing w:after="0" w:line="600" w:lineRule="auto"/>
        <w:ind w:firstLine="720"/>
        <w:jc w:val="both"/>
        <w:rPr>
          <w:rFonts w:eastAsia="Times New Roman"/>
          <w:szCs w:val="24"/>
        </w:rPr>
        <w:pPrChange w:id="648" w:author="Σπανός Γεώργιος" w:date="2022-10-04T10:45:00Z">
          <w:pPr>
            <w:spacing w:line="600" w:lineRule="auto"/>
            <w:ind w:firstLine="720"/>
            <w:jc w:val="both"/>
          </w:pPr>
        </w:pPrChange>
      </w:pPr>
      <w:r>
        <w:rPr>
          <w:rFonts w:eastAsia="Times New Roman"/>
          <w:szCs w:val="24"/>
        </w:rPr>
        <w:t>Κύριε Φίλη, μιλήσατε για βήμα τρομοκρατίας. Βήμα τρομοκρατίας είναι η αναφορά του Υπουργού γι’ αυτά τα περιστατικά; Ή βήμα τρομοκρατίας είναι ότι τέτοια περιστατικά φέρο</w:t>
      </w:r>
      <w:r>
        <w:rPr>
          <w:rFonts w:eastAsia="Times New Roman"/>
          <w:szCs w:val="24"/>
        </w:rPr>
        <w:t>νται να έχουν λάβει χώρα στο ελληνικό δημόσιο πανεπιστήμιο; Αναφερθήκατε στο περιστατικό στο Οικονομικό Πανεπιστήμιο. Έ</w:t>
      </w:r>
      <w:r w:rsidRPr="00451E2F">
        <w:rPr>
          <w:rFonts w:eastAsia="Times New Roman"/>
          <w:szCs w:val="24"/>
        </w:rPr>
        <w:t xml:space="preserve">σπευσε η </w:t>
      </w:r>
      <w:r>
        <w:rPr>
          <w:rFonts w:eastAsia="Times New Roman"/>
          <w:szCs w:val="24"/>
        </w:rPr>
        <w:t>Α</w:t>
      </w:r>
      <w:r w:rsidRPr="00451E2F">
        <w:rPr>
          <w:rFonts w:eastAsia="Times New Roman"/>
          <w:szCs w:val="24"/>
        </w:rPr>
        <w:t>στυνομία</w:t>
      </w:r>
      <w:r>
        <w:rPr>
          <w:rFonts w:eastAsia="Times New Roman"/>
          <w:szCs w:val="24"/>
        </w:rPr>
        <w:t>.</w:t>
      </w:r>
      <w:r w:rsidRPr="00451E2F">
        <w:rPr>
          <w:rFonts w:eastAsia="Times New Roman"/>
          <w:szCs w:val="24"/>
        </w:rPr>
        <w:t xml:space="preserve"> </w:t>
      </w:r>
      <w:r>
        <w:rPr>
          <w:rFonts w:eastAsia="Times New Roman"/>
          <w:szCs w:val="24"/>
        </w:rPr>
        <w:t>Έ</w:t>
      </w:r>
      <w:r w:rsidRPr="00451E2F">
        <w:rPr>
          <w:rFonts w:eastAsia="Times New Roman"/>
          <w:szCs w:val="24"/>
        </w:rPr>
        <w:t xml:space="preserve">γινε διοικητική </w:t>
      </w:r>
      <w:r>
        <w:rPr>
          <w:rFonts w:eastAsia="Times New Roman"/>
          <w:szCs w:val="24"/>
        </w:rPr>
        <w:t>διερεύνηση του</w:t>
      </w:r>
      <w:r w:rsidRPr="00451E2F">
        <w:rPr>
          <w:rFonts w:eastAsia="Times New Roman"/>
          <w:szCs w:val="24"/>
        </w:rPr>
        <w:t xml:space="preserve"> περιστατικ</w:t>
      </w:r>
      <w:r>
        <w:rPr>
          <w:rFonts w:eastAsia="Times New Roman"/>
          <w:szCs w:val="24"/>
        </w:rPr>
        <w:t>ού.</w:t>
      </w:r>
      <w:r w:rsidRPr="00451E2F">
        <w:rPr>
          <w:rFonts w:eastAsia="Times New Roman"/>
          <w:szCs w:val="24"/>
        </w:rPr>
        <w:t xml:space="preserve"> </w:t>
      </w:r>
      <w:r>
        <w:rPr>
          <w:rFonts w:eastAsia="Times New Roman"/>
          <w:szCs w:val="24"/>
        </w:rPr>
        <w:t>Γ</w:t>
      </w:r>
      <w:r w:rsidRPr="00451E2F">
        <w:rPr>
          <w:rFonts w:eastAsia="Times New Roman"/>
          <w:szCs w:val="24"/>
        </w:rPr>
        <w:t xml:space="preserve">ιατί </w:t>
      </w:r>
      <w:r>
        <w:rPr>
          <w:rFonts w:eastAsia="Times New Roman"/>
          <w:szCs w:val="24"/>
        </w:rPr>
        <w:t xml:space="preserve">δεν τα αναφέρετε </w:t>
      </w:r>
      <w:r w:rsidRPr="00451E2F">
        <w:rPr>
          <w:rFonts w:eastAsia="Times New Roman"/>
          <w:szCs w:val="24"/>
        </w:rPr>
        <w:t>αυτά</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49" w:author="Σπανός Γεώργιος" w:date="2022-10-04T10:45:00Z">
          <w:pPr>
            <w:spacing w:line="600" w:lineRule="auto"/>
            <w:ind w:firstLine="720"/>
            <w:jc w:val="both"/>
          </w:pPr>
        </w:pPrChange>
      </w:pPr>
      <w:r>
        <w:rPr>
          <w:rFonts w:eastAsia="Times New Roman"/>
          <w:szCs w:val="24"/>
        </w:rPr>
        <w:lastRenderedPageBreak/>
        <w:t>Κύριε Συντυχάκη, μ</w:t>
      </w:r>
      <w:r w:rsidRPr="00451E2F">
        <w:rPr>
          <w:rFonts w:eastAsia="Times New Roman"/>
          <w:szCs w:val="24"/>
        </w:rPr>
        <w:t>ιλήσατε για μορφές αγών</w:t>
      </w:r>
      <w:r w:rsidRPr="00451E2F">
        <w:rPr>
          <w:rFonts w:eastAsia="Times New Roman"/>
          <w:szCs w:val="24"/>
        </w:rPr>
        <w:t>ων και κινητοποιήσεων</w:t>
      </w:r>
      <w:r>
        <w:rPr>
          <w:rFonts w:eastAsia="Times New Roman"/>
          <w:szCs w:val="24"/>
        </w:rPr>
        <w:t>. Αυτή</w:t>
      </w:r>
      <w:r w:rsidRPr="00451E2F">
        <w:rPr>
          <w:rFonts w:eastAsia="Times New Roman"/>
          <w:szCs w:val="24"/>
        </w:rPr>
        <w:t xml:space="preserve"> είναι μορφή αγώνα</w:t>
      </w:r>
      <w:r>
        <w:rPr>
          <w:rFonts w:eastAsia="Times New Roman"/>
          <w:szCs w:val="24"/>
        </w:rPr>
        <w:t>; Έ</w:t>
      </w:r>
      <w:r w:rsidRPr="00451E2F">
        <w:rPr>
          <w:rFonts w:eastAsia="Times New Roman"/>
          <w:szCs w:val="24"/>
        </w:rPr>
        <w:t>τσι διεκδικεί</w:t>
      </w:r>
      <w:r>
        <w:rPr>
          <w:rFonts w:eastAsia="Times New Roman"/>
          <w:szCs w:val="24"/>
        </w:rPr>
        <w:t xml:space="preserve">τε εσείς; Με εγκλεισμούς και ομηρίες. Όχι βέβαια. </w:t>
      </w:r>
    </w:p>
    <w:p w:rsidR="00785B97" w:rsidRDefault="00C57472" w:rsidP="007A29E9">
      <w:pPr>
        <w:spacing w:after="0" w:line="600" w:lineRule="auto"/>
        <w:ind w:firstLine="720"/>
        <w:jc w:val="both"/>
        <w:rPr>
          <w:rFonts w:eastAsia="Times New Roman"/>
          <w:szCs w:val="24"/>
        </w:rPr>
        <w:pPrChange w:id="650" w:author="Σπανός Γεώργιος" w:date="2022-10-04T10:45:00Z">
          <w:pPr>
            <w:spacing w:line="600" w:lineRule="auto"/>
            <w:ind w:firstLine="720"/>
            <w:jc w:val="both"/>
          </w:pPr>
        </w:pPrChange>
      </w:pPr>
      <w:r>
        <w:rPr>
          <w:rFonts w:eastAsia="Times New Roman"/>
          <w:b/>
          <w:szCs w:val="24"/>
        </w:rPr>
        <w:t>ΕΜΜΑΝΟΥΗΛ ΣΥΝΤΥΧΑΚΗΣ:</w:t>
      </w:r>
      <w:r>
        <w:rPr>
          <w:rFonts w:eastAsia="Times New Roman"/>
          <w:szCs w:val="24"/>
        </w:rPr>
        <w:t xml:space="preserve"> Δεν είπα αυτό. Διορθώστε το. </w:t>
      </w:r>
    </w:p>
    <w:p w:rsidR="00785B97" w:rsidRDefault="00C57472" w:rsidP="007A29E9">
      <w:pPr>
        <w:spacing w:after="0" w:line="600" w:lineRule="auto"/>
        <w:ind w:firstLine="720"/>
        <w:jc w:val="both"/>
        <w:rPr>
          <w:rFonts w:eastAsia="Times New Roman"/>
          <w:szCs w:val="24"/>
        </w:rPr>
        <w:pPrChange w:id="651" w:author="Σπανός Γεώργιος" w:date="2022-10-04T10:45:00Z">
          <w:pPr>
            <w:spacing w:line="600" w:lineRule="auto"/>
            <w:ind w:firstLine="720"/>
            <w:jc w:val="both"/>
          </w:pPr>
        </w:pPrChange>
      </w:pPr>
      <w:r w:rsidRPr="004B20B7">
        <w:rPr>
          <w:rFonts w:eastAsia="Times New Roman"/>
          <w:b/>
          <w:szCs w:val="24"/>
        </w:rPr>
        <w:t xml:space="preserve">ΝΙΚΗ ΚΕΡΑΜΕΩΣ (Υπουργός </w:t>
      </w:r>
      <w:r w:rsidRPr="004B20B7">
        <w:rPr>
          <w:rFonts w:eastAsia="Times New Roman"/>
          <w:b/>
          <w:bCs/>
          <w:szCs w:val="24"/>
        </w:rPr>
        <w:t>Παιδείας και Θρησκευμάτων):</w:t>
      </w:r>
      <w:r>
        <w:rPr>
          <w:rFonts w:eastAsia="Times New Roman"/>
          <w:b/>
          <w:bCs/>
          <w:szCs w:val="24"/>
        </w:rPr>
        <w:t xml:space="preserve"> </w:t>
      </w:r>
      <w:r>
        <w:rPr>
          <w:rFonts w:eastAsia="Times New Roman"/>
          <w:szCs w:val="24"/>
        </w:rPr>
        <w:t>Όχι για σας.</w:t>
      </w:r>
      <w:r w:rsidRPr="00451E2F">
        <w:rPr>
          <w:rFonts w:eastAsia="Times New Roman"/>
          <w:szCs w:val="24"/>
        </w:rPr>
        <w:t xml:space="preserve"> </w:t>
      </w:r>
      <w:r>
        <w:rPr>
          <w:rFonts w:eastAsia="Times New Roman"/>
          <w:szCs w:val="24"/>
        </w:rPr>
        <w:t xml:space="preserve">Αλλά μιλήσατε για μορφές </w:t>
      </w:r>
      <w:r>
        <w:rPr>
          <w:rFonts w:eastAsia="Times New Roman"/>
          <w:szCs w:val="24"/>
        </w:rPr>
        <w:t>αγώνων με αναφορά στο περιστατικό.</w:t>
      </w:r>
      <w:r w:rsidRPr="00451E2F">
        <w:rPr>
          <w:rFonts w:eastAsia="Times New Roman"/>
          <w:szCs w:val="24"/>
        </w:rPr>
        <w:t xml:space="preserve"> </w:t>
      </w:r>
      <w:r>
        <w:rPr>
          <w:rFonts w:eastAsia="Times New Roman"/>
          <w:szCs w:val="24"/>
        </w:rPr>
        <w:t>Κ</w:t>
      </w:r>
      <w:r w:rsidRPr="00451E2F">
        <w:rPr>
          <w:rFonts w:eastAsia="Times New Roman"/>
          <w:szCs w:val="24"/>
        </w:rPr>
        <w:t>ι εγώ σας ρωτώ</w:t>
      </w:r>
      <w:r>
        <w:rPr>
          <w:rFonts w:eastAsia="Times New Roman"/>
          <w:szCs w:val="24"/>
        </w:rPr>
        <w:t>:</w:t>
      </w:r>
      <w:r w:rsidRPr="00451E2F">
        <w:rPr>
          <w:rFonts w:eastAsia="Times New Roman"/>
          <w:szCs w:val="24"/>
        </w:rPr>
        <w:t xml:space="preserve"> Αυτός είναι τρόπος διεκδίκησης</w:t>
      </w:r>
      <w:r>
        <w:rPr>
          <w:rFonts w:eastAsia="Times New Roman"/>
          <w:szCs w:val="24"/>
        </w:rPr>
        <w:t>;</w:t>
      </w:r>
      <w:r w:rsidRPr="00451E2F">
        <w:rPr>
          <w:rFonts w:eastAsia="Times New Roman"/>
          <w:szCs w:val="24"/>
        </w:rPr>
        <w:t xml:space="preserve"> Γιατί αν </w:t>
      </w:r>
      <w:r>
        <w:rPr>
          <w:rFonts w:eastAsia="Times New Roman"/>
          <w:szCs w:val="24"/>
        </w:rPr>
        <w:t xml:space="preserve">είναι </w:t>
      </w:r>
      <w:r w:rsidRPr="00451E2F">
        <w:rPr>
          <w:rFonts w:eastAsia="Times New Roman"/>
          <w:szCs w:val="24"/>
        </w:rPr>
        <w:t xml:space="preserve">αυτός </w:t>
      </w:r>
      <w:r>
        <w:rPr>
          <w:rFonts w:eastAsia="Times New Roman"/>
          <w:szCs w:val="24"/>
        </w:rPr>
        <w:t xml:space="preserve">να πάμε όλοι σπίτι μας τότε. Τι </w:t>
      </w:r>
      <w:r w:rsidRPr="00451E2F">
        <w:rPr>
          <w:rFonts w:eastAsia="Times New Roman"/>
          <w:szCs w:val="24"/>
        </w:rPr>
        <w:t>κάνουμε εδώ πέρα</w:t>
      </w:r>
      <w:r>
        <w:rPr>
          <w:rFonts w:eastAsia="Times New Roman"/>
          <w:szCs w:val="24"/>
        </w:rPr>
        <w:t>;</w:t>
      </w:r>
      <w:r w:rsidRPr="00451E2F">
        <w:rPr>
          <w:rFonts w:eastAsia="Times New Roman"/>
          <w:szCs w:val="24"/>
        </w:rPr>
        <w:t xml:space="preserve"> </w:t>
      </w:r>
      <w:r>
        <w:rPr>
          <w:rFonts w:eastAsia="Times New Roman"/>
          <w:szCs w:val="24"/>
        </w:rPr>
        <w:t>Ψ</w:t>
      </w:r>
      <w:r w:rsidRPr="00451E2F">
        <w:rPr>
          <w:rFonts w:eastAsia="Times New Roman"/>
          <w:szCs w:val="24"/>
        </w:rPr>
        <w:t xml:space="preserve">ηφίζουμε νόμους για να ερχόμαστε μετά και να λέμε </w:t>
      </w:r>
      <w:r>
        <w:rPr>
          <w:rFonts w:eastAsia="Times New Roman"/>
          <w:szCs w:val="24"/>
        </w:rPr>
        <w:t xml:space="preserve">γιατί τους </w:t>
      </w:r>
      <w:r w:rsidRPr="00451E2F">
        <w:rPr>
          <w:rFonts w:eastAsia="Times New Roman"/>
          <w:szCs w:val="24"/>
        </w:rPr>
        <w:t>εφαρμόζουμε</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52" w:author="Σπανός Γεώργιος" w:date="2022-10-04T10:45:00Z">
          <w:pPr>
            <w:spacing w:line="600" w:lineRule="auto"/>
            <w:ind w:firstLine="720"/>
            <w:jc w:val="both"/>
          </w:pPr>
        </w:pPrChange>
      </w:pPr>
      <w:r w:rsidRPr="00451E2F">
        <w:rPr>
          <w:rFonts w:eastAsia="Times New Roman"/>
          <w:szCs w:val="24"/>
        </w:rPr>
        <w:t>Και ξαναλέω</w:t>
      </w:r>
      <w:r>
        <w:rPr>
          <w:rFonts w:eastAsia="Times New Roman"/>
          <w:szCs w:val="24"/>
        </w:rPr>
        <w:t>,</w:t>
      </w:r>
      <w:r w:rsidRPr="00451E2F">
        <w:rPr>
          <w:rFonts w:eastAsia="Times New Roman"/>
          <w:szCs w:val="24"/>
        </w:rPr>
        <w:t xml:space="preserve"> εφόσον υπάρχ</w:t>
      </w:r>
      <w:r w:rsidRPr="00451E2F">
        <w:rPr>
          <w:rFonts w:eastAsia="Times New Roman"/>
          <w:szCs w:val="24"/>
        </w:rPr>
        <w:t>ουν διαφορετικές εκδοχές των περιστατικών</w:t>
      </w:r>
      <w:r>
        <w:rPr>
          <w:rFonts w:eastAsia="Times New Roman"/>
          <w:szCs w:val="24"/>
        </w:rPr>
        <w:t>, ας το κρίνει</w:t>
      </w:r>
      <w:r w:rsidRPr="00451E2F">
        <w:rPr>
          <w:rFonts w:eastAsia="Times New Roman"/>
          <w:szCs w:val="24"/>
        </w:rPr>
        <w:t xml:space="preserve"> </w:t>
      </w:r>
      <w:r>
        <w:rPr>
          <w:rFonts w:eastAsia="Times New Roman"/>
          <w:szCs w:val="24"/>
        </w:rPr>
        <w:t>η</w:t>
      </w:r>
      <w:r w:rsidRPr="00451E2F">
        <w:rPr>
          <w:rFonts w:eastAsia="Times New Roman"/>
          <w:szCs w:val="24"/>
        </w:rPr>
        <w:t xml:space="preserve"> δικαιοσύνη</w:t>
      </w:r>
      <w:r>
        <w:rPr>
          <w:rFonts w:eastAsia="Times New Roman"/>
          <w:szCs w:val="24"/>
        </w:rPr>
        <w:t>.</w:t>
      </w:r>
      <w:r w:rsidRPr="00451E2F">
        <w:rPr>
          <w:rFonts w:eastAsia="Times New Roman"/>
          <w:szCs w:val="24"/>
        </w:rPr>
        <w:t xml:space="preserve"> </w:t>
      </w:r>
      <w:r>
        <w:rPr>
          <w:rFonts w:eastAsia="Times New Roman"/>
          <w:szCs w:val="24"/>
        </w:rPr>
        <w:t>Ε</w:t>
      </w:r>
      <w:r w:rsidRPr="00451E2F">
        <w:rPr>
          <w:rFonts w:eastAsia="Times New Roman"/>
          <w:szCs w:val="24"/>
        </w:rPr>
        <w:t>γώ με το που είδα αυτή την ανακοίνωση</w:t>
      </w:r>
      <w:r>
        <w:rPr>
          <w:rFonts w:eastAsia="Times New Roman"/>
          <w:szCs w:val="24"/>
        </w:rPr>
        <w:t>,</w:t>
      </w:r>
      <w:r w:rsidRPr="00451E2F">
        <w:rPr>
          <w:rFonts w:eastAsia="Times New Roman"/>
          <w:szCs w:val="24"/>
        </w:rPr>
        <w:t xml:space="preserve"> </w:t>
      </w:r>
      <w:r>
        <w:rPr>
          <w:rFonts w:eastAsia="Times New Roman"/>
          <w:szCs w:val="24"/>
        </w:rPr>
        <w:t>που ήταν η επίσημη, κατέθεσα</w:t>
      </w:r>
      <w:r w:rsidRPr="00451E2F">
        <w:rPr>
          <w:rFonts w:eastAsia="Times New Roman"/>
          <w:szCs w:val="24"/>
        </w:rPr>
        <w:t xml:space="preserve"> αναφορά κατά παντός υπευθύνου</w:t>
      </w:r>
      <w:r>
        <w:rPr>
          <w:rFonts w:eastAsia="Times New Roman"/>
          <w:szCs w:val="24"/>
        </w:rPr>
        <w:t>.</w:t>
      </w:r>
      <w:r w:rsidRPr="00451E2F">
        <w:rPr>
          <w:rFonts w:eastAsia="Times New Roman"/>
          <w:szCs w:val="24"/>
        </w:rPr>
        <w:t xml:space="preserve"> </w:t>
      </w:r>
      <w:r>
        <w:rPr>
          <w:rFonts w:eastAsia="Times New Roman"/>
          <w:szCs w:val="24"/>
        </w:rPr>
        <w:t>Ξεκάθαρα το λέει η</w:t>
      </w:r>
      <w:r w:rsidRPr="00451E2F">
        <w:rPr>
          <w:rFonts w:eastAsia="Times New Roman"/>
          <w:szCs w:val="24"/>
        </w:rPr>
        <w:t xml:space="preserve"> αναφορά αυτό</w:t>
      </w:r>
      <w:r>
        <w:rPr>
          <w:rFonts w:eastAsia="Times New Roman"/>
          <w:szCs w:val="24"/>
        </w:rPr>
        <w:t>.</w:t>
      </w:r>
      <w:r w:rsidRPr="00451E2F">
        <w:rPr>
          <w:rFonts w:eastAsia="Times New Roman"/>
          <w:szCs w:val="24"/>
        </w:rPr>
        <w:t xml:space="preserve"> </w:t>
      </w:r>
      <w:r>
        <w:rPr>
          <w:rFonts w:eastAsia="Times New Roman"/>
          <w:szCs w:val="24"/>
        </w:rPr>
        <w:t>Ό</w:t>
      </w:r>
      <w:r w:rsidRPr="00451E2F">
        <w:rPr>
          <w:rFonts w:eastAsia="Times New Roman"/>
          <w:szCs w:val="24"/>
        </w:rPr>
        <w:t>ποιος είναι υπεύθυνος</w:t>
      </w:r>
      <w:r>
        <w:rPr>
          <w:rFonts w:eastAsia="Times New Roman"/>
          <w:szCs w:val="24"/>
        </w:rPr>
        <w:t>.</w:t>
      </w:r>
      <w:r w:rsidRPr="00451E2F">
        <w:rPr>
          <w:rFonts w:eastAsia="Times New Roman"/>
          <w:szCs w:val="24"/>
        </w:rPr>
        <w:t xml:space="preserve"> </w:t>
      </w:r>
      <w:r>
        <w:rPr>
          <w:rFonts w:eastAsia="Times New Roman"/>
          <w:szCs w:val="24"/>
        </w:rPr>
        <w:t>Να διερευνηθεί.</w:t>
      </w:r>
      <w:r w:rsidRPr="00451E2F">
        <w:rPr>
          <w:rFonts w:eastAsia="Times New Roman"/>
          <w:szCs w:val="24"/>
        </w:rPr>
        <w:t xml:space="preserve"> </w:t>
      </w:r>
      <w:r>
        <w:rPr>
          <w:rFonts w:eastAsia="Times New Roman"/>
          <w:szCs w:val="24"/>
        </w:rPr>
        <w:t>Μ</w:t>
      </w:r>
      <w:r w:rsidRPr="00451E2F">
        <w:rPr>
          <w:rFonts w:eastAsia="Times New Roman"/>
          <w:szCs w:val="24"/>
        </w:rPr>
        <w:t>πορεί κανείς</w:t>
      </w:r>
      <w:r w:rsidRPr="00451E2F">
        <w:rPr>
          <w:rFonts w:eastAsia="Times New Roman"/>
          <w:szCs w:val="24"/>
        </w:rPr>
        <w:t xml:space="preserve"> να </w:t>
      </w:r>
      <w:r>
        <w:rPr>
          <w:rFonts w:eastAsia="Times New Roman"/>
          <w:szCs w:val="24"/>
        </w:rPr>
        <w:t>μην είναι. Ν</w:t>
      </w:r>
      <w:r w:rsidRPr="00451E2F">
        <w:rPr>
          <w:rFonts w:eastAsia="Times New Roman"/>
          <w:szCs w:val="24"/>
        </w:rPr>
        <w:t xml:space="preserve">α </w:t>
      </w:r>
      <w:r>
        <w:rPr>
          <w:rFonts w:eastAsia="Times New Roman"/>
          <w:szCs w:val="24"/>
        </w:rPr>
        <w:t>μη συνέβη τίποτα απ’ όλα αυτά.</w:t>
      </w:r>
      <w:r w:rsidRPr="00451E2F">
        <w:rPr>
          <w:rFonts w:eastAsia="Times New Roman"/>
          <w:szCs w:val="24"/>
        </w:rPr>
        <w:t xml:space="preserve"> </w:t>
      </w:r>
      <w:r>
        <w:rPr>
          <w:rFonts w:eastAsia="Times New Roman"/>
          <w:szCs w:val="24"/>
        </w:rPr>
        <w:t>Α</w:t>
      </w:r>
      <w:r w:rsidRPr="00451E2F">
        <w:rPr>
          <w:rFonts w:eastAsia="Times New Roman"/>
          <w:szCs w:val="24"/>
        </w:rPr>
        <w:t>λλά πρέπει να το διερευνήσει αυτό η δικαιοσύνη</w:t>
      </w:r>
      <w:r>
        <w:rPr>
          <w:rFonts w:eastAsia="Times New Roman"/>
          <w:szCs w:val="24"/>
        </w:rPr>
        <w:t>.</w:t>
      </w:r>
      <w:r w:rsidRPr="00451E2F">
        <w:rPr>
          <w:rFonts w:eastAsia="Times New Roman"/>
          <w:szCs w:val="24"/>
        </w:rPr>
        <w:t xml:space="preserve"> </w:t>
      </w:r>
      <w:r>
        <w:rPr>
          <w:rFonts w:eastAsia="Times New Roman"/>
          <w:szCs w:val="24"/>
        </w:rPr>
        <w:t>Κ</w:t>
      </w:r>
      <w:r w:rsidRPr="00451E2F">
        <w:rPr>
          <w:rFonts w:eastAsia="Times New Roman"/>
          <w:szCs w:val="24"/>
        </w:rPr>
        <w:t xml:space="preserve">αι κλείνω </w:t>
      </w:r>
      <w:r>
        <w:rPr>
          <w:rFonts w:eastAsia="Times New Roman"/>
          <w:szCs w:val="24"/>
        </w:rPr>
        <w:t xml:space="preserve">με </w:t>
      </w:r>
      <w:r w:rsidRPr="00451E2F">
        <w:rPr>
          <w:rFonts w:eastAsia="Times New Roman"/>
          <w:szCs w:val="24"/>
        </w:rPr>
        <w:t>τα εξής</w:t>
      </w:r>
      <w:r>
        <w:rPr>
          <w:rFonts w:eastAsia="Times New Roman"/>
          <w:szCs w:val="24"/>
        </w:rPr>
        <w:t>.</w:t>
      </w:r>
    </w:p>
    <w:p w:rsidR="00785B97" w:rsidRDefault="00C57472" w:rsidP="007A29E9">
      <w:pPr>
        <w:spacing w:after="0" w:line="600" w:lineRule="auto"/>
        <w:ind w:firstLine="720"/>
        <w:jc w:val="both"/>
        <w:rPr>
          <w:rFonts w:eastAsia="Times New Roman"/>
          <w:szCs w:val="24"/>
        </w:rPr>
        <w:pPrChange w:id="653" w:author="Σπανός Γεώργιος" w:date="2022-10-04T10:45:00Z">
          <w:pPr>
            <w:spacing w:line="600" w:lineRule="auto"/>
            <w:ind w:firstLine="720"/>
            <w:jc w:val="both"/>
          </w:pPr>
        </w:pPrChange>
      </w:pPr>
      <w:r>
        <w:rPr>
          <w:rFonts w:eastAsia="Times New Roman"/>
          <w:b/>
          <w:szCs w:val="24"/>
        </w:rPr>
        <w:t>ΣΟΦΙΑ ΣΑΚΟΡΑΦΑ (Η΄ Αντιπρόεδρος της Βουλής):</w:t>
      </w:r>
      <w:r>
        <w:rPr>
          <w:rFonts w:eastAsia="Times New Roman"/>
          <w:szCs w:val="24"/>
        </w:rPr>
        <w:t xml:space="preserve"> </w:t>
      </w:r>
      <w:r>
        <w:rPr>
          <w:rFonts w:eastAsia="Times New Roman"/>
          <w:szCs w:val="24"/>
        </w:rPr>
        <w:t>..</w:t>
      </w:r>
      <w:r>
        <w:rPr>
          <w:rFonts w:eastAsia="Times New Roman"/>
          <w:szCs w:val="24"/>
        </w:rPr>
        <w:t>…(δεν ακούστηκε) την αναφορά εκεί που πρέπει και την κάνετε εσείς, η Υπουργός. Εδώ είναι</w:t>
      </w:r>
      <w:r>
        <w:rPr>
          <w:rFonts w:eastAsia="Times New Roman"/>
          <w:szCs w:val="24"/>
        </w:rPr>
        <w:t xml:space="preserve"> το ζήτημα. </w:t>
      </w:r>
    </w:p>
    <w:p w:rsidR="00785B97" w:rsidRDefault="00C57472" w:rsidP="007A29E9">
      <w:pPr>
        <w:spacing w:after="0" w:line="600" w:lineRule="auto"/>
        <w:ind w:firstLine="720"/>
        <w:jc w:val="both"/>
        <w:rPr>
          <w:rFonts w:eastAsia="Times New Roman"/>
          <w:szCs w:val="24"/>
        </w:rPr>
        <w:pPrChange w:id="654" w:author="Σπανός Γεώργιος" w:date="2022-10-04T10:45:00Z">
          <w:pPr>
            <w:spacing w:line="600" w:lineRule="auto"/>
            <w:ind w:firstLine="720"/>
            <w:jc w:val="both"/>
          </w:pPr>
        </w:pPrChange>
      </w:pPr>
      <w:r w:rsidRPr="00D925D9">
        <w:rPr>
          <w:rFonts w:eastAsia="Times New Roman"/>
          <w:b/>
          <w:szCs w:val="24"/>
        </w:rPr>
        <w:t xml:space="preserve">ΝΙΚΗ ΚΕΡΑΜΕΩΣ (Υπουργός </w:t>
      </w:r>
      <w:r w:rsidRPr="00D925D9">
        <w:rPr>
          <w:rFonts w:eastAsia="Times New Roman"/>
          <w:b/>
          <w:bCs/>
          <w:szCs w:val="24"/>
        </w:rPr>
        <w:t>Παιδείας και Θρησκευμάτων):</w:t>
      </w:r>
      <w:r>
        <w:rPr>
          <w:rFonts w:eastAsia="Times New Roman"/>
          <w:b/>
          <w:bCs/>
          <w:szCs w:val="24"/>
        </w:rPr>
        <w:t xml:space="preserve"> </w:t>
      </w:r>
      <w:r>
        <w:rPr>
          <w:rFonts w:eastAsia="Times New Roman"/>
          <w:szCs w:val="24"/>
        </w:rPr>
        <w:t>Κυρία Σακοράφα,</w:t>
      </w:r>
      <w:r w:rsidRPr="00451E2F">
        <w:rPr>
          <w:rFonts w:eastAsia="Times New Roman"/>
          <w:szCs w:val="24"/>
        </w:rPr>
        <w:t xml:space="preserve"> </w:t>
      </w:r>
      <w:r>
        <w:rPr>
          <w:rFonts w:eastAsia="Times New Roman"/>
          <w:szCs w:val="24"/>
        </w:rPr>
        <w:t>επειδή</w:t>
      </w:r>
      <w:r w:rsidRPr="00451E2F">
        <w:rPr>
          <w:rFonts w:eastAsia="Times New Roman"/>
          <w:szCs w:val="24"/>
        </w:rPr>
        <w:t xml:space="preserve"> το ισχύον θεσμικό πλαίσιο δίνει το δικαίωμα αυτό στον </w:t>
      </w:r>
      <w:r>
        <w:rPr>
          <w:rFonts w:eastAsia="Times New Roman"/>
          <w:szCs w:val="24"/>
        </w:rPr>
        <w:lastRenderedPageBreak/>
        <w:t>Υ</w:t>
      </w:r>
      <w:r w:rsidRPr="00451E2F">
        <w:rPr>
          <w:rFonts w:eastAsia="Times New Roman"/>
          <w:szCs w:val="24"/>
        </w:rPr>
        <w:t>πουργό</w:t>
      </w:r>
      <w:r>
        <w:rPr>
          <w:rFonts w:eastAsia="Times New Roman"/>
          <w:szCs w:val="24"/>
        </w:rPr>
        <w:t>.</w:t>
      </w:r>
      <w:r w:rsidRPr="00451E2F">
        <w:rPr>
          <w:rFonts w:eastAsia="Times New Roman"/>
          <w:szCs w:val="24"/>
        </w:rPr>
        <w:t xml:space="preserve"> </w:t>
      </w:r>
      <w:r>
        <w:rPr>
          <w:rFonts w:eastAsia="Times New Roman"/>
          <w:szCs w:val="24"/>
        </w:rPr>
        <w:t>Μου καταγγέλλετε</w:t>
      </w:r>
      <w:r w:rsidRPr="00451E2F">
        <w:rPr>
          <w:rFonts w:eastAsia="Times New Roman"/>
          <w:szCs w:val="24"/>
        </w:rPr>
        <w:t xml:space="preserve"> ένα σοβαρότατο περιστατικό</w:t>
      </w:r>
      <w:r>
        <w:rPr>
          <w:rFonts w:eastAsia="Times New Roman"/>
          <w:szCs w:val="24"/>
        </w:rPr>
        <w:t>,</w:t>
      </w:r>
      <w:r w:rsidRPr="00451E2F">
        <w:rPr>
          <w:rFonts w:eastAsia="Times New Roman"/>
          <w:szCs w:val="24"/>
        </w:rPr>
        <w:t xml:space="preserve"> μία σοβαρότατη αξιόποινη πράξη</w:t>
      </w:r>
      <w:r>
        <w:rPr>
          <w:rFonts w:eastAsia="Times New Roman"/>
          <w:szCs w:val="24"/>
        </w:rPr>
        <w:t>.</w:t>
      </w:r>
      <w:r w:rsidRPr="00451E2F">
        <w:rPr>
          <w:rFonts w:eastAsia="Times New Roman"/>
          <w:szCs w:val="24"/>
        </w:rPr>
        <w:t xml:space="preserve"> Γι</w:t>
      </w:r>
      <w:r>
        <w:rPr>
          <w:rFonts w:eastAsia="Times New Roman"/>
          <w:szCs w:val="24"/>
        </w:rPr>
        <w:t>’</w:t>
      </w:r>
      <w:r w:rsidRPr="00451E2F">
        <w:rPr>
          <w:rFonts w:eastAsia="Times New Roman"/>
          <w:szCs w:val="24"/>
        </w:rPr>
        <w:t xml:space="preserve"> αυτό </w:t>
      </w:r>
      <w:r>
        <w:rPr>
          <w:rFonts w:eastAsia="Times New Roman"/>
          <w:szCs w:val="24"/>
        </w:rPr>
        <w:t>ο νόμος</w:t>
      </w:r>
      <w:r w:rsidRPr="00451E2F">
        <w:rPr>
          <w:rFonts w:eastAsia="Times New Roman"/>
          <w:szCs w:val="24"/>
        </w:rPr>
        <w:t xml:space="preserve"> δίνει το δικαίωμα στον κάθε </w:t>
      </w:r>
      <w:r>
        <w:rPr>
          <w:rFonts w:eastAsia="Times New Roman"/>
          <w:szCs w:val="24"/>
        </w:rPr>
        <w:t>Υ</w:t>
      </w:r>
      <w:r w:rsidRPr="00451E2F">
        <w:rPr>
          <w:rFonts w:eastAsia="Times New Roman"/>
          <w:szCs w:val="24"/>
        </w:rPr>
        <w:t>πουργό να καταθέτει αναφορά</w:t>
      </w:r>
      <w:r>
        <w:rPr>
          <w:rFonts w:eastAsia="Times New Roman"/>
          <w:szCs w:val="24"/>
        </w:rPr>
        <w:t>.</w:t>
      </w:r>
      <w:r w:rsidRPr="00451E2F">
        <w:rPr>
          <w:rFonts w:eastAsia="Times New Roman"/>
          <w:szCs w:val="24"/>
        </w:rPr>
        <w:t xml:space="preserve"> Γιατί το κάνει</w:t>
      </w:r>
      <w:r>
        <w:rPr>
          <w:rFonts w:eastAsia="Times New Roman"/>
          <w:szCs w:val="24"/>
        </w:rPr>
        <w:t>;</w:t>
      </w:r>
      <w:r w:rsidRPr="00451E2F">
        <w:rPr>
          <w:rFonts w:eastAsia="Times New Roman"/>
          <w:szCs w:val="24"/>
        </w:rPr>
        <w:t xml:space="preserve"> </w:t>
      </w:r>
      <w:r>
        <w:rPr>
          <w:rFonts w:eastAsia="Times New Roman"/>
          <w:szCs w:val="24"/>
        </w:rPr>
        <w:t>Γ</w:t>
      </w:r>
      <w:r w:rsidRPr="00451E2F">
        <w:rPr>
          <w:rFonts w:eastAsia="Times New Roman"/>
          <w:szCs w:val="24"/>
        </w:rPr>
        <w:t>ια συγκεκριμένο λόγο</w:t>
      </w:r>
      <w:r>
        <w:rPr>
          <w:rFonts w:eastAsia="Times New Roman"/>
          <w:szCs w:val="24"/>
        </w:rPr>
        <w:t>.</w:t>
      </w:r>
    </w:p>
    <w:p w:rsidR="00785B97" w:rsidRDefault="00C57472" w:rsidP="007A29E9">
      <w:pPr>
        <w:spacing w:after="0" w:line="600" w:lineRule="auto"/>
        <w:ind w:firstLine="720"/>
        <w:jc w:val="both"/>
        <w:rPr>
          <w:rFonts w:eastAsia="Times New Roman"/>
          <w:szCs w:val="24"/>
        </w:rPr>
        <w:pPrChange w:id="655" w:author="Σπανός Γεώργιος" w:date="2022-10-04T10:45:00Z">
          <w:pPr>
            <w:spacing w:line="600" w:lineRule="auto"/>
            <w:ind w:firstLine="720"/>
            <w:jc w:val="both"/>
          </w:pPr>
        </w:pPrChange>
      </w:pPr>
      <w:r>
        <w:rPr>
          <w:rFonts w:eastAsia="Times New Roman"/>
          <w:szCs w:val="24"/>
        </w:rPr>
        <w:t xml:space="preserve">Θέλω να αναφερθώ σε κάτι που είπε ο </w:t>
      </w:r>
      <w:r w:rsidRPr="00451E2F">
        <w:rPr>
          <w:rFonts w:eastAsia="Times New Roman"/>
          <w:szCs w:val="24"/>
        </w:rPr>
        <w:t>κ</w:t>
      </w:r>
      <w:r>
        <w:rPr>
          <w:rFonts w:eastAsia="Times New Roman"/>
          <w:szCs w:val="24"/>
        </w:rPr>
        <w:t>.</w:t>
      </w:r>
      <w:r w:rsidRPr="00451E2F">
        <w:rPr>
          <w:rFonts w:eastAsia="Times New Roman"/>
          <w:szCs w:val="24"/>
        </w:rPr>
        <w:t xml:space="preserve"> Φίλης στην ερώτησή του</w:t>
      </w:r>
      <w:r>
        <w:rPr>
          <w:rFonts w:eastAsia="Times New Roman"/>
          <w:szCs w:val="24"/>
        </w:rPr>
        <w:t>.</w:t>
      </w:r>
      <w:r w:rsidRPr="00451E2F">
        <w:rPr>
          <w:rFonts w:eastAsia="Times New Roman"/>
          <w:szCs w:val="24"/>
        </w:rPr>
        <w:t xml:space="preserve"> Ρώτησε για το παιδαγωγικό αποτύπωμα της πράξης</w:t>
      </w:r>
      <w:r>
        <w:rPr>
          <w:rFonts w:eastAsia="Times New Roman"/>
          <w:szCs w:val="24"/>
        </w:rPr>
        <w:t>. Κύριε Φ</w:t>
      </w:r>
      <w:r w:rsidRPr="00451E2F">
        <w:rPr>
          <w:rFonts w:eastAsia="Times New Roman"/>
          <w:szCs w:val="24"/>
        </w:rPr>
        <w:t>ίλη</w:t>
      </w:r>
      <w:r>
        <w:rPr>
          <w:rFonts w:eastAsia="Times New Roman"/>
          <w:szCs w:val="24"/>
        </w:rPr>
        <w:t>,</w:t>
      </w:r>
      <w:r w:rsidRPr="00451E2F">
        <w:rPr>
          <w:rFonts w:eastAsia="Times New Roman"/>
          <w:szCs w:val="24"/>
        </w:rPr>
        <w:t xml:space="preserve"> το παιδαγωγικό αποτύπωμα </w:t>
      </w:r>
      <w:r>
        <w:rPr>
          <w:rFonts w:eastAsia="Times New Roman"/>
          <w:szCs w:val="24"/>
        </w:rPr>
        <w:t xml:space="preserve">είναι ότι </w:t>
      </w:r>
      <w:r>
        <w:rPr>
          <w:rFonts w:eastAsia="Times New Roman"/>
          <w:szCs w:val="24"/>
        </w:rPr>
        <w:t>δεν γίνονται ανεκτοί</w:t>
      </w:r>
      <w:r w:rsidRPr="00451E2F">
        <w:rPr>
          <w:rFonts w:eastAsia="Times New Roman"/>
          <w:szCs w:val="24"/>
        </w:rPr>
        <w:t xml:space="preserve"> τραμπουκισμοί</w:t>
      </w:r>
      <w:r>
        <w:rPr>
          <w:rFonts w:eastAsia="Times New Roman"/>
          <w:szCs w:val="24"/>
        </w:rPr>
        <w:t>,</w:t>
      </w:r>
      <w:r w:rsidRPr="00451E2F">
        <w:rPr>
          <w:rFonts w:eastAsia="Times New Roman"/>
          <w:szCs w:val="24"/>
        </w:rPr>
        <w:t xml:space="preserve"> απειλές</w:t>
      </w:r>
      <w:r>
        <w:rPr>
          <w:rFonts w:eastAsia="Times New Roman"/>
          <w:szCs w:val="24"/>
        </w:rPr>
        <w:t>, εγκλεισμοί</w:t>
      </w:r>
      <w:r w:rsidRPr="00451E2F">
        <w:rPr>
          <w:rFonts w:eastAsia="Times New Roman"/>
          <w:szCs w:val="24"/>
        </w:rPr>
        <w:t xml:space="preserve"> στο ελληνικό πανεπιστήμιο</w:t>
      </w:r>
      <w:r>
        <w:rPr>
          <w:rFonts w:eastAsia="Times New Roman"/>
          <w:szCs w:val="24"/>
        </w:rPr>
        <w:t>.</w:t>
      </w:r>
      <w:r w:rsidRPr="00451E2F">
        <w:rPr>
          <w:rFonts w:eastAsia="Times New Roman"/>
          <w:szCs w:val="24"/>
        </w:rPr>
        <w:t xml:space="preserve"> </w:t>
      </w:r>
      <w:r>
        <w:rPr>
          <w:rFonts w:eastAsia="Times New Roman"/>
          <w:szCs w:val="24"/>
        </w:rPr>
        <w:t>Π</w:t>
      </w:r>
      <w:r w:rsidRPr="00451E2F">
        <w:rPr>
          <w:rFonts w:eastAsia="Times New Roman"/>
          <w:szCs w:val="24"/>
        </w:rPr>
        <w:t>ράξεις βίας και εκφοβισμού δεν έχουν κα</w:t>
      </w:r>
      <w:r>
        <w:rPr>
          <w:rFonts w:eastAsia="Times New Roman"/>
          <w:szCs w:val="24"/>
        </w:rPr>
        <w:t>μ</w:t>
      </w:r>
      <w:r w:rsidRPr="00451E2F">
        <w:rPr>
          <w:rFonts w:eastAsia="Times New Roman"/>
          <w:szCs w:val="24"/>
        </w:rPr>
        <w:t>μία θέση στο ελληνικό πανεπιστήμιο</w:t>
      </w:r>
      <w:r>
        <w:rPr>
          <w:rFonts w:eastAsia="Times New Roman"/>
          <w:szCs w:val="24"/>
        </w:rPr>
        <w:t>. Και εμείς ως Κ</w:t>
      </w:r>
      <w:r w:rsidRPr="00451E2F">
        <w:rPr>
          <w:rFonts w:eastAsia="Times New Roman"/>
          <w:szCs w:val="24"/>
        </w:rPr>
        <w:t>υβέρνηση να το θωρακίσουμε αυτό</w:t>
      </w:r>
      <w:r>
        <w:rPr>
          <w:rFonts w:eastAsia="Times New Roman"/>
          <w:szCs w:val="24"/>
        </w:rPr>
        <w:t>.</w:t>
      </w:r>
      <w:r w:rsidRPr="00451E2F">
        <w:rPr>
          <w:rFonts w:eastAsia="Times New Roman"/>
          <w:szCs w:val="24"/>
        </w:rPr>
        <w:t xml:space="preserve"> </w:t>
      </w:r>
      <w:r>
        <w:rPr>
          <w:rFonts w:eastAsia="Times New Roman"/>
          <w:szCs w:val="24"/>
        </w:rPr>
        <w:t>Θ</w:t>
      </w:r>
      <w:r w:rsidRPr="00451E2F">
        <w:rPr>
          <w:rFonts w:eastAsia="Times New Roman"/>
          <w:szCs w:val="24"/>
        </w:rPr>
        <w:t>α το προστατεύσουμε</w:t>
      </w:r>
      <w:r>
        <w:rPr>
          <w:rFonts w:eastAsia="Times New Roman"/>
          <w:szCs w:val="24"/>
        </w:rPr>
        <w:t>.</w:t>
      </w:r>
      <w:r w:rsidRPr="00451E2F">
        <w:rPr>
          <w:rFonts w:eastAsia="Times New Roman"/>
          <w:szCs w:val="24"/>
        </w:rPr>
        <w:t xml:space="preserve"> </w:t>
      </w:r>
      <w:r>
        <w:rPr>
          <w:rFonts w:eastAsia="Times New Roman"/>
          <w:szCs w:val="24"/>
        </w:rPr>
        <w:t>Θ</w:t>
      </w:r>
      <w:r w:rsidRPr="00451E2F">
        <w:rPr>
          <w:rFonts w:eastAsia="Times New Roman"/>
          <w:szCs w:val="24"/>
        </w:rPr>
        <w:t>α αναβαθμίσουμε το ακαδημα</w:t>
      </w:r>
      <w:r w:rsidRPr="00451E2F">
        <w:rPr>
          <w:rFonts w:eastAsia="Times New Roman"/>
          <w:szCs w:val="24"/>
        </w:rPr>
        <w:t>ϊκό περιβάλλον</w:t>
      </w:r>
      <w:r>
        <w:rPr>
          <w:rFonts w:eastAsia="Times New Roman"/>
          <w:szCs w:val="24"/>
        </w:rPr>
        <w:t>.</w:t>
      </w:r>
      <w:r w:rsidRPr="00451E2F">
        <w:rPr>
          <w:rFonts w:eastAsia="Times New Roman"/>
          <w:szCs w:val="24"/>
        </w:rPr>
        <w:t xml:space="preserve"> Αντίθετα με εσάς</w:t>
      </w:r>
      <w:r>
        <w:rPr>
          <w:rFonts w:eastAsia="Times New Roman"/>
          <w:szCs w:val="24"/>
        </w:rPr>
        <w:t>,</w:t>
      </w:r>
      <w:r w:rsidRPr="00451E2F">
        <w:rPr>
          <w:rFonts w:eastAsia="Times New Roman"/>
          <w:szCs w:val="24"/>
        </w:rPr>
        <w:t xml:space="preserve"> λοιπόν</w:t>
      </w:r>
      <w:r>
        <w:rPr>
          <w:rFonts w:eastAsia="Times New Roman"/>
          <w:szCs w:val="24"/>
        </w:rPr>
        <w:t>, που μας εγκαλείτε</w:t>
      </w:r>
      <w:r w:rsidRPr="00451E2F">
        <w:rPr>
          <w:rFonts w:eastAsia="Times New Roman"/>
          <w:szCs w:val="24"/>
        </w:rPr>
        <w:t xml:space="preserve"> για όλα αυτά ζητώ</w:t>
      </w:r>
      <w:r>
        <w:rPr>
          <w:rFonts w:eastAsia="Times New Roman"/>
          <w:szCs w:val="24"/>
        </w:rPr>
        <w:t>ντας μία ανεπίτρεπτη εθελοτυφλία</w:t>
      </w:r>
      <w:r w:rsidRPr="00451E2F">
        <w:rPr>
          <w:rFonts w:eastAsia="Times New Roman"/>
          <w:szCs w:val="24"/>
        </w:rPr>
        <w:t xml:space="preserve"> </w:t>
      </w:r>
      <w:r>
        <w:rPr>
          <w:rFonts w:eastAsia="Times New Roman"/>
          <w:szCs w:val="24"/>
        </w:rPr>
        <w:t>σ</w:t>
      </w:r>
      <w:r w:rsidRPr="00451E2F">
        <w:rPr>
          <w:rFonts w:eastAsia="Times New Roman"/>
          <w:szCs w:val="24"/>
        </w:rPr>
        <w:t xml:space="preserve">το ενδεχόμενο παραβατικότητας </w:t>
      </w:r>
      <w:r>
        <w:rPr>
          <w:rFonts w:eastAsia="Times New Roman"/>
          <w:szCs w:val="24"/>
        </w:rPr>
        <w:t>πρεσβεύοντας. Τι</w:t>
      </w:r>
      <w:r w:rsidRPr="00451E2F">
        <w:rPr>
          <w:rFonts w:eastAsia="Times New Roman"/>
          <w:szCs w:val="24"/>
        </w:rPr>
        <w:t xml:space="preserve"> ειρωνεία μέσα στην ίδια τη </w:t>
      </w:r>
      <w:r>
        <w:rPr>
          <w:rFonts w:eastAsia="Times New Roman"/>
          <w:szCs w:val="24"/>
        </w:rPr>
        <w:t>Β</w:t>
      </w:r>
      <w:r w:rsidRPr="00451E2F">
        <w:rPr>
          <w:rFonts w:eastAsia="Times New Roman"/>
          <w:szCs w:val="24"/>
        </w:rPr>
        <w:t>ουλή</w:t>
      </w:r>
      <w:r>
        <w:rPr>
          <w:rFonts w:eastAsia="Times New Roman"/>
          <w:szCs w:val="24"/>
        </w:rPr>
        <w:t xml:space="preserve">. Ζητάτε </w:t>
      </w:r>
      <w:r w:rsidRPr="00451E2F">
        <w:rPr>
          <w:rFonts w:eastAsia="Times New Roman"/>
          <w:szCs w:val="24"/>
        </w:rPr>
        <w:t>την επιλογή της μη εφαρμογής του νόμου</w:t>
      </w:r>
      <w:r>
        <w:rPr>
          <w:rFonts w:eastAsia="Times New Roman"/>
          <w:szCs w:val="24"/>
        </w:rPr>
        <w:t>,</w:t>
      </w:r>
      <w:r w:rsidRPr="00451E2F">
        <w:rPr>
          <w:rFonts w:eastAsia="Times New Roman"/>
          <w:szCs w:val="24"/>
        </w:rPr>
        <w:t xml:space="preserve"> </w:t>
      </w:r>
      <w:r>
        <w:rPr>
          <w:rFonts w:eastAsia="Times New Roman"/>
          <w:szCs w:val="24"/>
        </w:rPr>
        <w:t>ε</w:t>
      </w:r>
      <w:r w:rsidRPr="00451E2F">
        <w:rPr>
          <w:rFonts w:eastAsia="Times New Roman"/>
          <w:szCs w:val="24"/>
        </w:rPr>
        <w:t>σείς που έχετε ο</w:t>
      </w:r>
      <w:r w:rsidRPr="00451E2F">
        <w:rPr>
          <w:rFonts w:eastAsia="Times New Roman"/>
          <w:szCs w:val="24"/>
        </w:rPr>
        <w:t>ρκιστεί να τον υπηρετείτε</w:t>
      </w:r>
      <w:r>
        <w:rPr>
          <w:rFonts w:eastAsia="Times New Roman"/>
          <w:szCs w:val="24"/>
        </w:rPr>
        <w:t>. Κυρίες και κύριοι συνάδελφοι όχι. Η</w:t>
      </w:r>
      <w:r w:rsidRPr="00451E2F">
        <w:rPr>
          <w:rFonts w:eastAsia="Times New Roman"/>
          <w:szCs w:val="24"/>
        </w:rPr>
        <w:t xml:space="preserve"> </w:t>
      </w:r>
      <w:r>
        <w:rPr>
          <w:rFonts w:eastAsia="Times New Roman"/>
          <w:szCs w:val="24"/>
        </w:rPr>
        <w:t>Κυβέρνηση του Κ</w:t>
      </w:r>
      <w:r w:rsidRPr="00451E2F">
        <w:rPr>
          <w:rFonts w:eastAsia="Times New Roman"/>
          <w:szCs w:val="24"/>
        </w:rPr>
        <w:t xml:space="preserve">υριάκου </w:t>
      </w:r>
      <w:r>
        <w:rPr>
          <w:rFonts w:eastAsia="Times New Roman"/>
          <w:szCs w:val="24"/>
        </w:rPr>
        <w:t>Μ</w:t>
      </w:r>
      <w:r w:rsidRPr="00451E2F">
        <w:rPr>
          <w:rFonts w:eastAsia="Times New Roman"/>
          <w:szCs w:val="24"/>
        </w:rPr>
        <w:t>ητσοτάκη δεν</w:t>
      </w:r>
      <w:r>
        <w:rPr>
          <w:rFonts w:eastAsia="Times New Roman"/>
          <w:szCs w:val="24"/>
        </w:rPr>
        <w:t xml:space="preserve"> θα είναι επιεικής στη βία και </w:t>
      </w:r>
      <w:r w:rsidRPr="00451E2F">
        <w:rPr>
          <w:rFonts w:eastAsia="Times New Roman"/>
          <w:szCs w:val="24"/>
        </w:rPr>
        <w:t>την ανομία</w:t>
      </w:r>
      <w:r>
        <w:rPr>
          <w:rFonts w:eastAsia="Times New Roman"/>
          <w:szCs w:val="24"/>
        </w:rPr>
        <w:t>.</w:t>
      </w:r>
      <w:r w:rsidRPr="00451E2F">
        <w:rPr>
          <w:rFonts w:eastAsia="Times New Roman"/>
          <w:szCs w:val="24"/>
        </w:rPr>
        <w:t xml:space="preserve"> </w:t>
      </w:r>
      <w:r>
        <w:rPr>
          <w:rFonts w:eastAsia="Times New Roman"/>
          <w:szCs w:val="24"/>
        </w:rPr>
        <w:t>Ό</w:t>
      </w:r>
      <w:r w:rsidRPr="00451E2F">
        <w:rPr>
          <w:rFonts w:eastAsia="Times New Roman"/>
          <w:szCs w:val="24"/>
        </w:rPr>
        <w:t>χι</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56" w:author="Σπανός Γεώργιος" w:date="2022-10-04T10:45:00Z">
          <w:pPr>
            <w:spacing w:line="600" w:lineRule="auto"/>
            <w:ind w:firstLine="720"/>
            <w:jc w:val="both"/>
          </w:pPr>
        </w:pPrChange>
      </w:pPr>
      <w:r>
        <w:rPr>
          <w:rFonts w:eastAsia="Times New Roman"/>
          <w:szCs w:val="24"/>
        </w:rPr>
        <w:t>Κ</w:t>
      </w:r>
      <w:r w:rsidRPr="00451E2F">
        <w:rPr>
          <w:rFonts w:eastAsia="Times New Roman"/>
          <w:szCs w:val="24"/>
        </w:rPr>
        <w:t>λείνω</w:t>
      </w:r>
      <w:r>
        <w:rPr>
          <w:rFonts w:eastAsia="Times New Roman"/>
          <w:szCs w:val="24"/>
        </w:rPr>
        <w:t>,</w:t>
      </w:r>
      <w:r w:rsidRPr="00451E2F">
        <w:rPr>
          <w:rFonts w:eastAsia="Times New Roman"/>
          <w:szCs w:val="24"/>
        </w:rPr>
        <w:t xml:space="preserve"> </w:t>
      </w:r>
      <w:r>
        <w:rPr>
          <w:rFonts w:eastAsia="Times New Roman"/>
          <w:szCs w:val="24"/>
        </w:rPr>
        <w:t>κύριε Π</w:t>
      </w:r>
      <w:r w:rsidRPr="00451E2F">
        <w:rPr>
          <w:rFonts w:eastAsia="Times New Roman"/>
          <w:szCs w:val="24"/>
        </w:rPr>
        <w:t>ρόεδρε</w:t>
      </w:r>
      <w:r>
        <w:rPr>
          <w:rFonts w:eastAsia="Times New Roman"/>
          <w:szCs w:val="24"/>
        </w:rPr>
        <w:t>,</w:t>
      </w:r>
      <w:r w:rsidRPr="00451E2F">
        <w:rPr>
          <w:rFonts w:eastAsia="Times New Roman"/>
          <w:szCs w:val="24"/>
        </w:rPr>
        <w:t xml:space="preserve"> πριν </w:t>
      </w:r>
      <w:r>
        <w:rPr>
          <w:rFonts w:eastAsia="Times New Roman"/>
          <w:szCs w:val="24"/>
        </w:rPr>
        <w:t>τελειώσει ο χρόνος μου.</w:t>
      </w:r>
      <w:r w:rsidRPr="00451E2F">
        <w:rPr>
          <w:rFonts w:eastAsia="Times New Roman"/>
          <w:szCs w:val="24"/>
        </w:rPr>
        <w:t xml:space="preserve"> </w:t>
      </w:r>
      <w:r>
        <w:rPr>
          <w:rFonts w:eastAsia="Times New Roman"/>
          <w:szCs w:val="24"/>
        </w:rPr>
        <w:t xml:space="preserve">Εδώ </w:t>
      </w:r>
      <w:r w:rsidRPr="00451E2F">
        <w:rPr>
          <w:rFonts w:eastAsia="Times New Roman"/>
          <w:szCs w:val="24"/>
        </w:rPr>
        <w:t xml:space="preserve">δεν μπορώ παρά να διαπιστώσω πως συγκρούονται δύο </w:t>
      </w:r>
      <w:r w:rsidRPr="00451E2F">
        <w:rPr>
          <w:rFonts w:eastAsia="Times New Roman"/>
          <w:szCs w:val="24"/>
        </w:rPr>
        <w:t>κόσμοι</w:t>
      </w:r>
      <w:r>
        <w:rPr>
          <w:rFonts w:eastAsia="Times New Roman"/>
          <w:szCs w:val="24"/>
        </w:rPr>
        <w:t>.</w:t>
      </w:r>
      <w:r w:rsidRPr="00451E2F">
        <w:rPr>
          <w:rFonts w:eastAsia="Times New Roman"/>
          <w:szCs w:val="24"/>
        </w:rPr>
        <w:t xml:space="preserve"> Το είπα προηγουμένως σ</w:t>
      </w:r>
      <w:r>
        <w:rPr>
          <w:rFonts w:eastAsia="Times New Roman"/>
          <w:szCs w:val="24"/>
        </w:rPr>
        <w:t>την Ε</w:t>
      </w:r>
      <w:r w:rsidRPr="00451E2F">
        <w:rPr>
          <w:rFonts w:eastAsia="Times New Roman"/>
          <w:szCs w:val="24"/>
        </w:rPr>
        <w:t xml:space="preserve">πιτροπή </w:t>
      </w:r>
      <w:r>
        <w:rPr>
          <w:rFonts w:eastAsia="Times New Roman"/>
          <w:szCs w:val="24"/>
        </w:rPr>
        <w:t>Μ</w:t>
      </w:r>
      <w:r w:rsidRPr="00451E2F">
        <w:rPr>
          <w:rFonts w:eastAsia="Times New Roman"/>
          <w:szCs w:val="24"/>
        </w:rPr>
        <w:t>ορφωτικών</w:t>
      </w:r>
      <w:r>
        <w:rPr>
          <w:rFonts w:eastAsia="Times New Roman"/>
          <w:szCs w:val="24"/>
        </w:rPr>
        <w:t xml:space="preserve"> Υποθέσεων.</w:t>
      </w:r>
      <w:r w:rsidRPr="00451E2F">
        <w:rPr>
          <w:rFonts w:eastAsia="Times New Roman"/>
          <w:szCs w:val="24"/>
        </w:rPr>
        <w:t xml:space="preserve"> </w:t>
      </w:r>
      <w:r>
        <w:rPr>
          <w:rFonts w:eastAsia="Times New Roman"/>
          <w:szCs w:val="24"/>
        </w:rPr>
        <w:t>Σ</w:t>
      </w:r>
      <w:r w:rsidRPr="00451E2F">
        <w:rPr>
          <w:rFonts w:eastAsia="Times New Roman"/>
          <w:szCs w:val="24"/>
        </w:rPr>
        <w:t xml:space="preserve">ήμερα το πρωί πήγα και στο </w:t>
      </w:r>
      <w:r>
        <w:rPr>
          <w:rFonts w:eastAsia="Times New Roman"/>
          <w:szCs w:val="24"/>
        </w:rPr>
        <w:t>Ε</w:t>
      </w:r>
      <w:r w:rsidRPr="00451E2F">
        <w:rPr>
          <w:rFonts w:eastAsia="Times New Roman"/>
          <w:szCs w:val="24"/>
        </w:rPr>
        <w:t xml:space="preserve">θνικό </w:t>
      </w:r>
      <w:r>
        <w:rPr>
          <w:rFonts w:eastAsia="Times New Roman"/>
          <w:szCs w:val="24"/>
        </w:rPr>
        <w:t>Κ</w:t>
      </w:r>
      <w:r w:rsidRPr="00451E2F">
        <w:rPr>
          <w:rFonts w:eastAsia="Times New Roman"/>
          <w:szCs w:val="24"/>
        </w:rPr>
        <w:t xml:space="preserve">αποδιστριακό </w:t>
      </w:r>
      <w:r>
        <w:rPr>
          <w:rFonts w:eastAsia="Times New Roman"/>
          <w:szCs w:val="24"/>
        </w:rPr>
        <w:t>Π</w:t>
      </w:r>
      <w:r w:rsidRPr="00451E2F">
        <w:rPr>
          <w:rFonts w:eastAsia="Times New Roman"/>
          <w:szCs w:val="24"/>
        </w:rPr>
        <w:t xml:space="preserve">ανεπιστήμιο </w:t>
      </w:r>
      <w:r>
        <w:rPr>
          <w:rFonts w:eastAsia="Times New Roman"/>
          <w:szCs w:val="24"/>
        </w:rPr>
        <w:t>Α</w:t>
      </w:r>
      <w:r w:rsidRPr="00451E2F">
        <w:rPr>
          <w:rFonts w:eastAsia="Times New Roman"/>
          <w:szCs w:val="24"/>
        </w:rPr>
        <w:t>θηνών γιατί ήταν η πρώτη μέρα ενός νέου προγράμ</w:t>
      </w:r>
      <w:r>
        <w:rPr>
          <w:rFonts w:eastAsia="Times New Roman"/>
          <w:szCs w:val="24"/>
        </w:rPr>
        <w:t>ματος μεταξύ του Πανεπιστημίου Α</w:t>
      </w:r>
      <w:r w:rsidRPr="00451E2F">
        <w:rPr>
          <w:rFonts w:eastAsia="Times New Roman"/>
          <w:szCs w:val="24"/>
        </w:rPr>
        <w:t xml:space="preserve">θηνών και του </w:t>
      </w:r>
      <w:r>
        <w:rPr>
          <w:rFonts w:eastAsia="Times New Roman"/>
          <w:szCs w:val="24"/>
        </w:rPr>
        <w:t>Π</w:t>
      </w:r>
      <w:r w:rsidRPr="00451E2F">
        <w:rPr>
          <w:rFonts w:eastAsia="Times New Roman"/>
          <w:szCs w:val="24"/>
        </w:rPr>
        <w:t xml:space="preserve">ανεπιστημίου του </w:t>
      </w:r>
      <w:r>
        <w:rPr>
          <w:rFonts w:eastAsia="Times New Roman"/>
          <w:szCs w:val="24"/>
        </w:rPr>
        <w:lastRenderedPageBreak/>
        <w:t>Χ</w:t>
      </w:r>
      <w:r w:rsidRPr="00451E2F">
        <w:rPr>
          <w:rFonts w:eastAsia="Times New Roman"/>
          <w:szCs w:val="24"/>
        </w:rPr>
        <w:t>άρβαρντ</w:t>
      </w:r>
      <w:r>
        <w:rPr>
          <w:rFonts w:eastAsia="Times New Roman"/>
          <w:szCs w:val="24"/>
        </w:rPr>
        <w:t>. Έ</w:t>
      </w:r>
      <w:r w:rsidRPr="00451E2F">
        <w:rPr>
          <w:rFonts w:eastAsia="Times New Roman"/>
          <w:szCs w:val="24"/>
        </w:rPr>
        <w:t>να νέο</w:t>
      </w:r>
      <w:r w:rsidRPr="00451E2F">
        <w:rPr>
          <w:rFonts w:eastAsia="Times New Roman"/>
          <w:szCs w:val="24"/>
        </w:rPr>
        <w:t xml:space="preserve"> καλοκαιρινό πρόγραμμα μεταξύ δύο κορυφαίων πανεπιστημίων</w:t>
      </w:r>
      <w:r>
        <w:rPr>
          <w:rFonts w:eastAsia="Times New Roman"/>
          <w:szCs w:val="24"/>
        </w:rPr>
        <w:t>.</w:t>
      </w:r>
      <w:r w:rsidRPr="00451E2F">
        <w:rPr>
          <w:rFonts w:eastAsia="Times New Roman"/>
          <w:szCs w:val="24"/>
        </w:rPr>
        <w:t xml:space="preserve"> </w:t>
      </w:r>
      <w:r>
        <w:rPr>
          <w:rFonts w:eastAsia="Times New Roman"/>
          <w:szCs w:val="24"/>
        </w:rPr>
        <w:t>Έ</w:t>
      </w:r>
      <w:r w:rsidRPr="00451E2F">
        <w:rPr>
          <w:rFonts w:eastAsia="Times New Roman"/>
          <w:szCs w:val="24"/>
        </w:rPr>
        <w:t>να λαμπρό παράδειγμα της εξωστρέφειας που αξίζουν τα πανεπιστήμιά μας</w:t>
      </w:r>
      <w:r>
        <w:rPr>
          <w:rFonts w:eastAsia="Times New Roman"/>
          <w:szCs w:val="24"/>
        </w:rPr>
        <w:t>.</w:t>
      </w:r>
      <w:r w:rsidRPr="00451E2F">
        <w:rPr>
          <w:rFonts w:eastAsia="Times New Roman"/>
          <w:szCs w:val="24"/>
        </w:rPr>
        <w:t xml:space="preserve"> Λίγο πριν </w:t>
      </w:r>
      <w:r>
        <w:rPr>
          <w:rFonts w:eastAsia="Times New Roman"/>
          <w:szCs w:val="24"/>
        </w:rPr>
        <w:t>σ</w:t>
      </w:r>
      <w:r w:rsidRPr="00451E2F">
        <w:rPr>
          <w:rFonts w:eastAsia="Times New Roman"/>
          <w:szCs w:val="24"/>
        </w:rPr>
        <w:t xml:space="preserve">την επιτροπή συζητούσαμε για νέες δυνατότητες για τους φοιτητές </w:t>
      </w:r>
      <w:r>
        <w:rPr>
          <w:rFonts w:eastAsia="Times New Roman"/>
          <w:szCs w:val="24"/>
        </w:rPr>
        <w:t xml:space="preserve">μας, για εσωτερικό </w:t>
      </w:r>
      <w:r>
        <w:rPr>
          <w:rFonts w:eastAsia="Times New Roman"/>
          <w:szCs w:val="24"/>
        </w:rPr>
        <w:t>«</w:t>
      </w:r>
      <w:r>
        <w:rPr>
          <w:rFonts w:eastAsia="Times New Roman"/>
          <w:szCs w:val="24"/>
          <w:lang w:val="en-US"/>
        </w:rPr>
        <w:t>E</w:t>
      </w:r>
      <w:r>
        <w:rPr>
          <w:rFonts w:eastAsia="Times New Roman"/>
          <w:szCs w:val="24"/>
          <w:lang w:val="en-US"/>
        </w:rPr>
        <w:t>RASMUS</w:t>
      </w:r>
      <w:r>
        <w:rPr>
          <w:rFonts w:eastAsia="Times New Roman"/>
          <w:szCs w:val="24"/>
        </w:rPr>
        <w:t>»</w:t>
      </w:r>
      <w:r w:rsidRPr="009B1519">
        <w:rPr>
          <w:rFonts w:eastAsia="Times New Roman"/>
          <w:szCs w:val="24"/>
        </w:rPr>
        <w:t>,</w:t>
      </w:r>
      <w:r w:rsidRPr="00451E2F">
        <w:rPr>
          <w:rFonts w:eastAsia="Times New Roman"/>
          <w:szCs w:val="24"/>
        </w:rPr>
        <w:t xml:space="preserve"> για διπλά πτυχία</w:t>
      </w:r>
      <w:r w:rsidRPr="009B1519">
        <w:rPr>
          <w:rFonts w:eastAsia="Times New Roman"/>
          <w:szCs w:val="24"/>
        </w:rPr>
        <w:t>,</w:t>
      </w:r>
      <w:r w:rsidRPr="00451E2F">
        <w:rPr>
          <w:rFonts w:eastAsia="Times New Roman"/>
          <w:szCs w:val="24"/>
        </w:rPr>
        <w:t xml:space="preserve"> γι</w:t>
      </w:r>
      <w:r w:rsidRPr="00451E2F">
        <w:rPr>
          <w:rFonts w:eastAsia="Times New Roman"/>
          <w:szCs w:val="24"/>
        </w:rPr>
        <w:t>α κοινά πτυχία</w:t>
      </w:r>
      <w:r w:rsidRPr="009B1519">
        <w:rPr>
          <w:rFonts w:eastAsia="Times New Roman"/>
          <w:szCs w:val="24"/>
        </w:rPr>
        <w:t>,</w:t>
      </w:r>
      <w:r w:rsidRPr="00451E2F">
        <w:rPr>
          <w:rFonts w:eastAsia="Times New Roman"/>
          <w:szCs w:val="24"/>
        </w:rPr>
        <w:t xml:space="preserve"> για βιομηχανικά διδακτορικά</w:t>
      </w:r>
      <w:r>
        <w:rPr>
          <w:rFonts w:eastAsia="Times New Roman"/>
          <w:szCs w:val="24"/>
        </w:rPr>
        <w:t>.</w:t>
      </w:r>
      <w:r w:rsidRPr="00451E2F">
        <w:rPr>
          <w:rFonts w:eastAsia="Times New Roman"/>
          <w:szCs w:val="24"/>
        </w:rPr>
        <w:t xml:space="preserve"> Και ερχόμαστε εδώ και συζητάμε εν έτει 2022 για το αν είναι φυσιολογικό να κάνουμε τα στραβά μάτια σε μια καταγγελία </w:t>
      </w:r>
      <w:r>
        <w:rPr>
          <w:rFonts w:eastAsia="Times New Roman"/>
          <w:szCs w:val="24"/>
        </w:rPr>
        <w:t>ομηρίας</w:t>
      </w:r>
      <w:r w:rsidRPr="00451E2F">
        <w:rPr>
          <w:rFonts w:eastAsia="Times New Roman"/>
          <w:szCs w:val="24"/>
        </w:rPr>
        <w:t xml:space="preserve"> τεσσάρων ωρών</w:t>
      </w:r>
      <w:r>
        <w:rPr>
          <w:rFonts w:eastAsia="Times New Roman"/>
          <w:szCs w:val="24"/>
        </w:rPr>
        <w:t>.</w:t>
      </w:r>
      <w:r w:rsidRPr="00451E2F">
        <w:rPr>
          <w:rFonts w:eastAsia="Times New Roman"/>
          <w:szCs w:val="24"/>
        </w:rPr>
        <w:t xml:space="preserve"> Αυτό συζητάμε</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57" w:author="Σπανός Γεώργιος" w:date="2022-10-04T10:45:00Z">
          <w:pPr>
            <w:spacing w:line="600" w:lineRule="auto"/>
            <w:ind w:firstLine="720"/>
            <w:jc w:val="both"/>
          </w:pPr>
        </w:pPrChange>
      </w:pPr>
      <w:r w:rsidRPr="00451E2F">
        <w:rPr>
          <w:rFonts w:eastAsia="Times New Roman"/>
          <w:szCs w:val="24"/>
        </w:rPr>
        <w:t>Σήμερα</w:t>
      </w:r>
      <w:r>
        <w:rPr>
          <w:rFonts w:eastAsia="Times New Roman"/>
          <w:szCs w:val="24"/>
        </w:rPr>
        <w:t>,</w:t>
      </w:r>
      <w:r w:rsidRPr="00451E2F">
        <w:rPr>
          <w:rFonts w:eastAsia="Times New Roman"/>
          <w:szCs w:val="24"/>
        </w:rPr>
        <w:t xml:space="preserve"> λοιπόν</w:t>
      </w:r>
      <w:r>
        <w:rPr>
          <w:rFonts w:eastAsia="Times New Roman"/>
          <w:szCs w:val="24"/>
        </w:rPr>
        <w:t>,</w:t>
      </w:r>
      <w:r w:rsidRPr="00451E2F">
        <w:rPr>
          <w:rFonts w:eastAsia="Times New Roman"/>
          <w:szCs w:val="24"/>
        </w:rPr>
        <w:t xml:space="preserve"> συγκρούονται δύο κόσμοι</w:t>
      </w:r>
      <w:r>
        <w:rPr>
          <w:rFonts w:eastAsia="Times New Roman"/>
          <w:szCs w:val="24"/>
        </w:rPr>
        <w:t>.</w:t>
      </w:r>
      <w:r w:rsidRPr="00451E2F">
        <w:rPr>
          <w:rFonts w:eastAsia="Times New Roman"/>
          <w:szCs w:val="24"/>
        </w:rPr>
        <w:t xml:space="preserve"> </w:t>
      </w:r>
      <w:r>
        <w:rPr>
          <w:rFonts w:eastAsia="Times New Roman"/>
          <w:szCs w:val="24"/>
        </w:rPr>
        <w:t>Ο</w:t>
      </w:r>
      <w:r w:rsidRPr="00451E2F">
        <w:rPr>
          <w:rFonts w:eastAsia="Times New Roman"/>
          <w:szCs w:val="24"/>
        </w:rPr>
        <w:t xml:space="preserve"> κόσμος όπου τα μισά </w:t>
      </w:r>
      <w:r>
        <w:rPr>
          <w:rFonts w:eastAsia="Times New Roman"/>
          <w:szCs w:val="24"/>
        </w:rPr>
        <w:t>κόμματα</w:t>
      </w:r>
      <w:r w:rsidRPr="00451E2F">
        <w:rPr>
          <w:rFonts w:eastAsia="Times New Roman"/>
          <w:szCs w:val="24"/>
        </w:rPr>
        <w:t xml:space="preserve"> του </w:t>
      </w:r>
      <w:r>
        <w:rPr>
          <w:rFonts w:eastAsia="Times New Roman"/>
          <w:szCs w:val="24"/>
        </w:rPr>
        <w:t>Κ</w:t>
      </w:r>
      <w:r w:rsidRPr="00451E2F">
        <w:rPr>
          <w:rFonts w:eastAsia="Times New Roman"/>
          <w:szCs w:val="24"/>
        </w:rPr>
        <w:t xml:space="preserve">οινοβουλίου </w:t>
      </w:r>
      <w:r>
        <w:rPr>
          <w:rFonts w:eastAsia="Times New Roman"/>
          <w:szCs w:val="24"/>
        </w:rPr>
        <w:t>ζητάνε μέσα στη Β</w:t>
      </w:r>
      <w:r w:rsidRPr="00451E2F">
        <w:rPr>
          <w:rFonts w:eastAsia="Times New Roman"/>
          <w:szCs w:val="24"/>
        </w:rPr>
        <w:t>ουλή να πάμε ενάντια στο</w:t>
      </w:r>
      <w:r>
        <w:rPr>
          <w:rFonts w:eastAsia="Times New Roman"/>
          <w:szCs w:val="24"/>
        </w:rPr>
        <w:t>ν</w:t>
      </w:r>
      <w:r w:rsidRPr="00451E2F">
        <w:rPr>
          <w:rFonts w:eastAsia="Times New Roman"/>
          <w:szCs w:val="24"/>
        </w:rPr>
        <w:t xml:space="preserve"> νόμο και ο κόσμος των νέων </w:t>
      </w:r>
      <w:r>
        <w:rPr>
          <w:rFonts w:eastAsia="Times New Roman"/>
          <w:szCs w:val="24"/>
        </w:rPr>
        <w:t>δυνατοτήτων</w:t>
      </w:r>
      <w:r w:rsidRPr="00451E2F">
        <w:rPr>
          <w:rFonts w:eastAsia="Times New Roman"/>
          <w:szCs w:val="24"/>
        </w:rPr>
        <w:t xml:space="preserve"> </w:t>
      </w:r>
      <w:r>
        <w:rPr>
          <w:rFonts w:eastAsia="Times New Roman"/>
          <w:szCs w:val="24"/>
        </w:rPr>
        <w:t>για</w:t>
      </w:r>
      <w:r w:rsidRPr="00451E2F">
        <w:rPr>
          <w:rFonts w:eastAsia="Times New Roman"/>
          <w:szCs w:val="24"/>
        </w:rPr>
        <w:t xml:space="preserve"> τους φοιτητές</w:t>
      </w:r>
      <w:r>
        <w:rPr>
          <w:rFonts w:eastAsia="Times New Roman"/>
          <w:szCs w:val="24"/>
        </w:rPr>
        <w:t>,</w:t>
      </w:r>
      <w:r w:rsidRPr="00451E2F">
        <w:rPr>
          <w:rFonts w:eastAsia="Times New Roman"/>
          <w:szCs w:val="24"/>
        </w:rPr>
        <w:t xml:space="preserve"> του </w:t>
      </w:r>
      <w:r>
        <w:rPr>
          <w:rFonts w:eastAsia="Times New Roman"/>
          <w:szCs w:val="24"/>
        </w:rPr>
        <w:t xml:space="preserve">εσωτερικού </w:t>
      </w:r>
      <w:r>
        <w:rPr>
          <w:rFonts w:eastAsia="Times New Roman"/>
          <w:szCs w:val="24"/>
        </w:rPr>
        <w:t>«</w:t>
      </w:r>
      <w:r>
        <w:rPr>
          <w:rFonts w:eastAsia="Times New Roman"/>
          <w:szCs w:val="24"/>
          <w:lang w:val="en-US"/>
        </w:rPr>
        <w:t>E</w:t>
      </w:r>
      <w:r>
        <w:rPr>
          <w:rFonts w:eastAsia="Times New Roman"/>
          <w:szCs w:val="24"/>
          <w:lang w:val="en-US"/>
        </w:rPr>
        <w:t>RASMUS</w:t>
      </w:r>
      <w:r>
        <w:rPr>
          <w:rFonts w:eastAsia="Times New Roman"/>
          <w:szCs w:val="24"/>
        </w:rPr>
        <w:t>»</w:t>
      </w:r>
      <w:r w:rsidRPr="009B1519">
        <w:rPr>
          <w:rFonts w:eastAsia="Times New Roman"/>
          <w:szCs w:val="24"/>
        </w:rPr>
        <w:t xml:space="preserve">, </w:t>
      </w:r>
      <w:r>
        <w:rPr>
          <w:rFonts w:eastAsia="Times New Roman"/>
          <w:szCs w:val="24"/>
        </w:rPr>
        <w:t>των διπλών πτυχίων, των κοινών πτυχίων, των συνεργασιών των πανεπιστημίων μας με κο</w:t>
      </w:r>
      <w:r>
        <w:rPr>
          <w:rFonts w:eastAsia="Times New Roman"/>
          <w:szCs w:val="24"/>
        </w:rPr>
        <w:t>ρυφαία πανεπιστήμια του εξωτερικού.</w:t>
      </w:r>
      <w:r w:rsidRPr="00451E2F">
        <w:rPr>
          <w:rFonts w:eastAsia="Times New Roman"/>
          <w:szCs w:val="24"/>
        </w:rPr>
        <w:t xml:space="preserve"> Αυτοί οι δύο κόσμοι συγκρούονται και οι πολίτες θα κρίνουν για το ποιος κόσμος θα μας πάει μπροστά</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58" w:author="Σπανός Γεώργιος" w:date="2022-10-04T10:45:00Z">
          <w:pPr>
            <w:spacing w:line="600" w:lineRule="auto"/>
            <w:ind w:firstLine="720"/>
            <w:jc w:val="both"/>
          </w:pPr>
        </w:pPrChange>
      </w:pPr>
      <w:r w:rsidRPr="00451E2F">
        <w:rPr>
          <w:rFonts w:eastAsia="Times New Roman"/>
          <w:szCs w:val="24"/>
        </w:rPr>
        <w:t>Σας ευχαριστώ πολύ</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59" w:author="Σπανός Γεώργιος" w:date="2022-10-04T10:45:00Z">
          <w:pPr>
            <w:spacing w:line="600" w:lineRule="auto"/>
            <w:ind w:firstLine="720"/>
            <w:jc w:val="both"/>
          </w:pPr>
        </w:pPrChange>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sidRPr="00451E2F">
        <w:rPr>
          <w:rFonts w:eastAsia="Times New Roman"/>
          <w:szCs w:val="24"/>
        </w:rPr>
        <w:t>Ευχαριστούμε</w:t>
      </w:r>
      <w:r>
        <w:rPr>
          <w:rFonts w:eastAsia="Times New Roman"/>
          <w:szCs w:val="24"/>
        </w:rPr>
        <w:t xml:space="preserve">, κυρία </w:t>
      </w:r>
      <w:proofErr w:type="spellStart"/>
      <w:r>
        <w:rPr>
          <w:rFonts w:eastAsia="Times New Roman"/>
          <w:szCs w:val="24"/>
        </w:rPr>
        <w:t>Κ</w:t>
      </w:r>
      <w:r w:rsidRPr="00451E2F">
        <w:rPr>
          <w:rFonts w:eastAsia="Times New Roman"/>
          <w:szCs w:val="24"/>
        </w:rPr>
        <w:t>εραμέως</w:t>
      </w:r>
      <w:proofErr w:type="spellEnd"/>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60" w:author="Σπανός Γεώργιος" w:date="2022-10-04T10:45:00Z">
          <w:pPr>
            <w:spacing w:line="600" w:lineRule="auto"/>
            <w:ind w:firstLine="720"/>
            <w:jc w:val="both"/>
          </w:pPr>
        </w:pPrChange>
      </w:pPr>
      <w:r w:rsidRPr="00451E2F">
        <w:rPr>
          <w:rFonts w:eastAsia="Times New Roman"/>
          <w:szCs w:val="24"/>
        </w:rPr>
        <w:t>Αυτό ήταν το πρώτο ημίχρονο</w:t>
      </w:r>
      <w:r>
        <w:rPr>
          <w:rFonts w:eastAsia="Times New Roman"/>
          <w:szCs w:val="24"/>
        </w:rPr>
        <w:t>.</w:t>
      </w:r>
    </w:p>
    <w:p w:rsidR="00785B97" w:rsidRDefault="00C57472" w:rsidP="007A29E9">
      <w:pPr>
        <w:spacing w:after="0" w:line="600" w:lineRule="auto"/>
        <w:ind w:firstLine="720"/>
        <w:jc w:val="both"/>
        <w:rPr>
          <w:rFonts w:eastAsia="Times New Roman"/>
          <w:szCs w:val="24"/>
        </w:rPr>
        <w:pPrChange w:id="661" w:author="Σπανός Γεώργιος" w:date="2022-10-04T10:45:00Z">
          <w:pPr>
            <w:spacing w:line="600" w:lineRule="auto"/>
            <w:ind w:firstLine="720"/>
            <w:jc w:val="both"/>
          </w:pPr>
        </w:pPrChange>
      </w:pPr>
      <w:r>
        <w:rPr>
          <w:rFonts w:eastAsia="Times New Roman"/>
          <w:szCs w:val="24"/>
        </w:rPr>
        <w:t>Έχω τη</w:t>
      </w:r>
      <w:r>
        <w:rPr>
          <w:rFonts w:eastAsia="Times New Roman"/>
          <w:szCs w:val="24"/>
        </w:rPr>
        <w:t xml:space="preserve">ν τιμή να ανακοινώσω στο Σώμα ότι </w:t>
      </w:r>
      <w:r w:rsidRPr="00451E2F">
        <w:rPr>
          <w:rFonts w:eastAsia="Times New Roman"/>
          <w:szCs w:val="24"/>
        </w:rPr>
        <w:t xml:space="preserve">η </w:t>
      </w:r>
      <w:r>
        <w:rPr>
          <w:rFonts w:eastAsia="Times New Roman"/>
          <w:szCs w:val="24"/>
        </w:rPr>
        <w:t>Δ</w:t>
      </w:r>
      <w:r w:rsidRPr="00451E2F">
        <w:rPr>
          <w:rFonts w:eastAsia="Times New Roman"/>
          <w:szCs w:val="24"/>
        </w:rPr>
        <w:t xml:space="preserve">ιαρκής </w:t>
      </w:r>
      <w:r>
        <w:rPr>
          <w:rFonts w:eastAsia="Times New Roman"/>
          <w:szCs w:val="24"/>
        </w:rPr>
        <w:t>Ε</w:t>
      </w:r>
      <w:r w:rsidRPr="00451E2F">
        <w:rPr>
          <w:rFonts w:eastAsia="Times New Roman"/>
          <w:szCs w:val="24"/>
        </w:rPr>
        <w:t xml:space="preserve">πιτροπή </w:t>
      </w:r>
      <w:r>
        <w:rPr>
          <w:rFonts w:eastAsia="Times New Roman"/>
          <w:szCs w:val="24"/>
        </w:rPr>
        <w:t>Μορφωτικών Υ</w:t>
      </w:r>
      <w:r w:rsidRPr="00451E2F">
        <w:rPr>
          <w:rFonts w:eastAsia="Times New Roman"/>
          <w:szCs w:val="24"/>
        </w:rPr>
        <w:t>ποθέσεων καταθέτει την έκθεσή της στο σχέδι</w:t>
      </w:r>
      <w:r>
        <w:rPr>
          <w:rFonts w:eastAsia="Times New Roman"/>
          <w:szCs w:val="24"/>
        </w:rPr>
        <w:t xml:space="preserve">ο νόμου του </w:t>
      </w:r>
      <w:r>
        <w:rPr>
          <w:rFonts w:eastAsia="Times New Roman"/>
          <w:szCs w:val="24"/>
        </w:rPr>
        <w:lastRenderedPageBreak/>
        <w:t>Υ</w:t>
      </w:r>
      <w:r w:rsidRPr="00451E2F">
        <w:rPr>
          <w:rFonts w:eastAsia="Times New Roman"/>
          <w:szCs w:val="24"/>
        </w:rPr>
        <w:t xml:space="preserve">πουργείου </w:t>
      </w:r>
      <w:r>
        <w:rPr>
          <w:rFonts w:eastAsia="Times New Roman"/>
          <w:szCs w:val="24"/>
        </w:rPr>
        <w:t>Π</w:t>
      </w:r>
      <w:r w:rsidRPr="00451E2F">
        <w:rPr>
          <w:rFonts w:eastAsia="Times New Roman"/>
          <w:szCs w:val="24"/>
        </w:rPr>
        <w:t xml:space="preserve">αιδείας και </w:t>
      </w:r>
      <w:r>
        <w:rPr>
          <w:rFonts w:eastAsia="Times New Roman"/>
          <w:szCs w:val="24"/>
        </w:rPr>
        <w:t>Θ</w:t>
      </w:r>
      <w:r w:rsidRPr="00451E2F">
        <w:rPr>
          <w:rFonts w:eastAsia="Times New Roman"/>
          <w:szCs w:val="24"/>
        </w:rPr>
        <w:t>ρησκευμάτων</w:t>
      </w:r>
      <w:r>
        <w:rPr>
          <w:rFonts w:eastAsia="Times New Roman"/>
          <w:szCs w:val="24"/>
        </w:rPr>
        <w:t>:</w:t>
      </w:r>
      <w:r w:rsidRPr="00451E2F">
        <w:rPr>
          <w:rFonts w:eastAsia="Times New Roman"/>
          <w:szCs w:val="24"/>
        </w:rPr>
        <w:t xml:space="preserve"> </w:t>
      </w:r>
      <w:r>
        <w:rPr>
          <w:rFonts w:eastAsia="Times New Roman"/>
          <w:szCs w:val="24"/>
        </w:rPr>
        <w:t>«</w:t>
      </w:r>
      <w:r w:rsidRPr="00451E2F">
        <w:rPr>
          <w:rFonts w:eastAsia="Times New Roman"/>
          <w:szCs w:val="24"/>
        </w:rPr>
        <w:t xml:space="preserve">Νέοι </w:t>
      </w:r>
      <w:r>
        <w:rPr>
          <w:rFonts w:eastAsia="Times New Roman"/>
          <w:szCs w:val="24"/>
        </w:rPr>
        <w:t>Ο</w:t>
      </w:r>
      <w:r w:rsidRPr="00451E2F">
        <w:rPr>
          <w:rFonts w:eastAsia="Times New Roman"/>
          <w:szCs w:val="24"/>
        </w:rPr>
        <w:t xml:space="preserve">ρίζοντες στα </w:t>
      </w:r>
      <w:r>
        <w:rPr>
          <w:rFonts w:eastAsia="Times New Roman"/>
          <w:szCs w:val="24"/>
        </w:rPr>
        <w:t>Α</w:t>
      </w:r>
      <w:r w:rsidRPr="00451E2F">
        <w:rPr>
          <w:rFonts w:eastAsia="Times New Roman"/>
          <w:szCs w:val="24"/>
        </w:rPr>
        <w:t xml:space="preserve">νώτατα </w:t>
      </w:r>
      <w:r>
        <w:rPr>
          <w:rFonts w:eastAsia="Times New Roman"/>
          <w:szCs w:val="24"/>
        </w:rPr>
        <w:t>Ε</w:t>
      </w:r>
      <w:r w:rsidRPr="00451E2F">
        <w:rPr>
          <w:rFonts w:eastAsia="Times New Roman"/>
          <w:szCs w:val="24"/>
        </w:rPr>
        <w:t xml:space="preserve">κπαιδευτικά </w:t>
      </w:r>
      <w:r>
        <w:rPr>
          <w:rFonts w:eastAsia="Times New Roman"/>
          <w:szCs w:val="24"/>
        </w:rPr>
        <w:t>Ι</w:t>
      </w:r>
      <w:r w:rsidRPr="00451E2F">
        <w:rPr>
          <w:rFonts w:eastAsia="Times New Roman"/>
          <w:szCs w:val="24"/>
        </w:rPr>
        <w:t>δρύματα</w:t>
      </w:r>
      <w:r>
        <w:rPr>
          <w:rFonts w:eastAsia="Times New Roman"/>
          <w:szCs w:val="24"/>
        </w:rPr>
        <w:t>:</w:t>
      </w:r>
      <w:r w:rsidRPr="00451E2F">
        <w:rPr>
          <w:rFonts w:eastAsia="Times New Roman"/>
          <w:szCs w:val="24"/>
        </w:rPr>
        <w:t xml:space="preserve"> </w:t>
      </w:r>
      <w:r>
        <w:rPr>
          <w:rFonts w:eastAsia="Times New Roman"/>
          <w:szCs w:val="24"/>
        </w:rPr>
        <w:t>Ε</w:t>
      </w:r>
      <w:r w:rsidRPr="00451E2F">
        <w:rPr>
          <w:rFonts w:eastAsia="Times New Roman"/>
          <w:szCs w:val="24"/>
        </w:rPr>
        <w:t>νίσχυση της ποιότητας</w:t>
      </w:r>
      <w:r>
        <w:rPr>
          <w:rFonts w:eastAsia="Times New Roman"/>
          <w:szCs w:val="24"/>
        </w:rPr>
        <w:t>,</w:t>
      </w:r>
      <w:r w:rsidRPr="00451E2F">
        <w:rPr>
          <w:rFonts w:eastAsia="Times New Roman"/>
          <w:szCs w:val="24"/>
        </w:rPr>
        <w:t xml:space="preserve"> της λειτουργικότητας και της σύνδεσης των </w:t>
      </w:r>
      <w:r>
        <w:rPr>
          <w:rFonts w:eastAsia="Times New Roman"/>
          <w:szCs w:val="24"/>
        </w:rPr>
        <w:t>ΑΕΙ</w:t>
      </w:r>
      <w:r w:rsidRPr="00451E2F">
        <w:rPr>
          <w:rFonts w:eastAsia="Times New Roman"/>
          <w:szCs w:val="24"/>
        </w:rPr>
        <w:t xml:space="preserve"> με την κοινωνία και λοιπές διατάξεις</w:t>
      </w:r>
      <w:r>
        <w:rPr>
          <w:rFonts w:eastAsia="Times New Roman"/>
          <w:szCs w:val="24"/>
        </w:rPr>
        <w:t>».</w:t>
      </w:r>
    </w:p>
    <w:p w:rsidR="00785B97" w:rsidRDefault="00C57472" w:rsidP="007A29E9">
      <w:pPr>
        <w:spacing w:after="0" w:line="600" w:lineRule="auto"/>
        <w:ind w:firstLine="720"/>
        <w:jc w:val="both"/>
        <w:rPr>
          <w:rFonts w:eastAsia="Times New Roman"/>
          <w:szCs w:val="24"/>
        </w:rPr>
        <w:pPrChange w:id="662" w:author="Σπανός Γεώργιος" w:date="2022-10-04T10:45:00Z">
          <w:pPr>
            <w:spacing w:line="600" w:lineRule="auto"/>
            <w:ind w:firstLine="720"/>
            <w:jc w:val="both"/>
          </w:pPr>
        </w:pPrChange>
      </w:pPr>
      <w:r>
        <w:rPr>
          <w:rFonts w:eastAsia="Times New Roman"/>
          <w:szCs w:val="24"/>
        </w:rPr>
        <w:t xml:space="preserve">Θα συζητηθεί η πρώτη με αριθμό </w:t>
      </w:r>
      <w:r w:rsidRPr="009B1519">
        <w:rPr>
          <w:rFonts w:eastAsia="Times New Roman"/>
          <w:szCs w:val="24"/>
        </w:rPr>
        <w:t xml:space="preserve">5070/6-5-2022 </w:t>
      </w:r>
      <w:r>
        <w:rPr>
          <w:rFonts w:eastAsia="Times New Roman"/>
          <w:szCs w:val="24"/>
        </w:rPr>
        <w:t>ε</w:t>
      </w:r>
      <w:r w:rsidRPr="009B1519">
        <w:rPr>
          <w:rFonts w:eastAsia="Times New Roman"/>
          <w:szCs w:val="24"/>
        </w:rPr>
        <w:t xml:space="preserve">ρώτηση </w:t>
      </w:r>
      <w:r w:rsidRPr="009B1519">
        <w:rPr>
          <w:rFonts w:eastAsia="Times New Roman"/>
          <w:szCs w:val="24"/>
        </w:rPr>
        <w:t xml:space="preserve">του </w:t>
      </w:r>
      <w:r>
        <w:rPr>
          <w:rFonts w:eastAsia="Times New Roman"/>
          <w:szCs w:val="24"/>
        </w:rPr>
        <w:t xml:space="preserve">κύκλου Αναφορών-Ερωτήσεων του </w:t>
      </w:r>
      <w:r w:rsidRPr="009B1519">
        <w:rPr>
          <w:rFonts w:eastAsia="Times New Roman"/>
          <w:szCs w:val="24"/>
        </w:rPr>
        <w:t>Βουλευτή Ηρακλείου του Συνασπισμού Ριζοσπαστικής Αριστεράς κ</w:t>
      </w:r>
      <w:r w:rsidRPr="009B1519">
        <w:rPr>
          <w:rFonts w:eastAsia="Times New Roman"/>
          <w:szCs w:val="24"/>
        </w:rPr>
        <w:t>.</w:t>
      </w:r>
      <w:r>
        <w:rPr>
          <w:rFonts w:eastAsia="Times New Roman"/>
          <w:bCs/>
          <w:szCs w:val="24"/>
        </w:rPr>
        <w:t xml:space="preserve"> </w:t>
      </w:r>
      <w:r w:rsidRPr="009B1519">
        <w:rPr>
          <w:rFonts w:eastAsia="Times New Roman"/>
          <w:bCs/>
          <w:szCs w:val="24"/>
        </w:rPr>
        <w:t xml:space="preserve">Χαράλαμπου (Χάρη) </w:t>
      </w:r>
      <w:proofErr w:type="spellStart"/>
      <w:r w:rsidRPr="009B1519">
        <w:rPr>
          <w:rFonts w:eastAsia="Times New Roman"/>
          <w:bCs/>
          <w:szCs w:val="24"/>
        </w:rPr>
        <w:t>Μαμ</w:t>
      </w:r>
      <w:r w:rsidRPr="009B1519">
        <w:rPr>
          <w:rFonts w:eastAsia="Times New Roman"/>
          <w:bCs/>
          <w:szCs w:val="24"/>
        </w:rPr>
        <w:t>ουλάκη</w:t>
      </w:r>
      <w:proofErr w:type="spellEnd"/>
      <w:r>
        <w:rPr>
          <w:rFonts w:eastAsia="Times New Roman"/>
          <w:szCs w:val="24"/>
        </w:rPr>
        <w:t xml:space="preserve"> </w:t>
      </w:r>
      <w:r w:rsidRPr="009B1519">
        <w:rPr>
          <w:rFonts w:eastAsia="Times New Roman"/>
          <w:szCs w:val="24"/>
        </w:rPr>
        <w:t xml:space="preserve">προς τον </w:t>
      </w:r>
      <w:r w:rsidRPr="009B1519">
        <w:rPr>
          <w:rFonts w:eastAsia="Times New Roman"/>
          <w:szCs w:val="24"/>
        </w:rPr>
        <w:t>Υπουργό</w:t>
      </w:r>
      <w:r>
        <w:rPr>
          <w:rFonts w:eastAsia="Times New Roman"/>
          <w:szCs w:val="24"/>
        </w:rPr>
        <w:t xml:space="preserve"> </w:t>
      </w:r>
      <w:r w:rsidRPr="009B1519">
        <w:rPr>
          <w:rFonts w:eastAsia="Times New Roman"/>
          <w:bCs/>
          <w:szCs w:val="24"/>
        </w:rPr>
        <w:t>Υποδομών και Μεταφορών</w:t>
      </w:r>
      <w:r w:rsidRPr="009B1519">
        <w:rPr>
          <w:rFonts w:eastAsia="Times New Roman"/>
          <w:bCs/>
          <w:szCs w:val="24"/>
        </w:rPr>
        <w:t>,</w:t>
      </w:r>
      <w:r>
        <w:rPr>
          <w:rFonts w:eastAsia="Times New Roman"/>
          <w:bCs/>
          <w:szCs w:val="24"/>
        </w:rPr>
        <w:t xml:space="preserve"> </w:t>
      </w:r>
      <w:r w:rsidRPr="009B1519">
        <w:rPr>
          <w:rFonts w:eastAsia="Times New Roman"/>
          <w:szCs w:val="24"/>
        </w:rPr>
        <w:t>με θέμα: «Απόλυτη κυβερνητική αδράνεια στην ολοκλήρωση του φράγματος του ποταμού Πλατύ».</w:t>
      </w:r>
    </w:p>
    <w:p w:rsidR="00785B97" w:rsidRDefault="00C57472" w:rsidP="007A29E9">
      <w:pPr>
        <w:spacing w:after="0" w:line="600" w:lineRule="auto"/>
        <w:ind w:firstLine="720"/>
        <w:jc w:val="both"/>
        <w:rPr>
          <w:rFonts w:eastAsia="Times New Roman"/>
          <w:szCs w:val="24"/>
        </w:rPr>
        <w:pPrChange w:id="663" w:author="Σπανός Γεώργιος" w:date="2022-10-04T10:45:00Z">
          <w:pPr>
            <w:spacing w:line="600" w:lineRule="auto"/>
            <w:ind w:firstLine="720"/>
            <w:jc w:val="both"/>
          </w:pPr>
        </w:pPrChange>
      </w:pPr>
      <w:r>
        <w:rPr>
          <w:rFonts w:eastAsia="Times New Roman"/>
          <w:szCs w:val="24"/>
        </w:rPr>
        <w:t xml:space="preserve">Κύριε </w:t>
      </w:r>
      <w:proofErr w:type="spellStart"/>
      <w:r>
        <w:rPr>
          <w:rFonts w:eastAsia="Times New Roman"/>
          <w:szCs w:val="24"/>
        </w:rPr>
        <w:t>Μαμουλάκη</w:t>
      </w:r>
      <w:proofErr w:type="spellEnd"/>
      <w:r>
        <w:rPr>
          <w:rFonts w:eastAsia="Times New Roman"/>
          <w:szCs w:val="24"/>
        </w:rPr>
        <w:t xml:space="preserve">, έχετε τον λόγο για δυο λεπτά. </w:t>
      </w:r>
    </w:p>
    <w:p w:rsidR="00785B97" w:rsidRDefault="00C57472" w:rsidP="007A29E9">
      <w:pPr>
        <w:spacing w:after="0" w:line="600" w:lineRule="auto"/>
        <w:ind w:firstLine="720"/>
        <w:jc w:val="both"/>
        <w:rPr>
          <w:rFonts w:eastAsia="Times New Roman"/>
          <w:szCs w:val="24"/>
        </w:rPr>
        <w:pPrChange w:id="664" w:author="Σπανός Γεώργιος" w:date="2022-10-04T10:45:00Z">
          <w:pPr>
            <w:spacing w:line="600" w:lineRule="auto"/>
            <w:ind w:firstLine="720"/>
            <w:jc w:val="both"/>
          </w:pPr>
        </w:pPrChange>
      </w:pPr>
      <w:r>
        <w:rPr>
          <w:rFonts w:eastAsia="Times New Roman"/>
          <w:b/>
          <w:szCs w:val="24"/>
        </w:rPr>
        <w:t>ΧΑΡΑΛΑΜΠΟΣ (ΧΑΡΗΣ) ΜΑΜΟΥΛΑΚΗΣ:</w:t>
      </w:r>
      <w:r>
        <w:rPr>
          <w:rFonts w:eastAsia="Times New Roman"/>
          <w:szCs w:val="24"/>
        </w:rPr>
        <w:t xml:space="preserve"> Ευχαριστώ, κύριε Πρόεδρε.</w:t>
      </w:r>
    </w:p>
    <w:p w:rsidR="00785B97" w:rsidRDefault="00C57472" w:rsidP="007A29E9">
      <w:pPr>
        <w:spacing w:after="0" w:line="600" w:lineRule="auto"/>
        <w:ind w:firstLine="720"/>
        <w:jc w:val="both"/>
        <w:rPr>
          <w:rFonts w:eastAsia="Times New Roman"/>
          <w:szCs w:val="24"/>
        </w:rPr>
        <w:pPrChange w:id="665" w:author="Σπανός Γεώργιος" w:date="2022-10-04T10:45:00Z">
          <w:pPr>
            <w:spacing w:line="600" w:lineRule="auto"/>
            <w:ind w:firstLine="720"/>
            <w:jc w:val="both"/>
          </w:pPr>
        </w:pPrChange>
      </w:pPr>
      <w:r>
        <w:rPr>
          <w:rFonts w:eastAsia="Times New Roman"/>
          <w:szCs w:val="24"/>
        </w:rPr>
        <w:t>Κύριε Υπουργέ,</w:t>
      </w:r>
      <w:r w:rsidRPr="00451E2F">
        <w:rPr>
          <w:rFonts w:eastAsia="Times New Roman"/>
          <w:szCs w:val="24"/>
        </w:rPr>
        <w:t xml:space="preserve"> </w:t>
      </w:r>
      <w:r>
        <w:rPr>
          <w:rFonts w:eastAsia="Times New Roman"/>
          <w:szCs w:val="24"/>
        </w:rPr>
        <w:t xml:space="preserve">είναι </w:t>
      </w:r>
      <w:r w:rsidRPr="00451E2F">
        <w:rPr>
          <w:rFonts w:eastAsia="Times New Roman"/>
          <w:szCs w:val="24"/>
        </w:rPr>
        <w:t>ένα σημαντικό ζήτημα υποδομών που αφορά το νησί</w:t>
      </w:r>
      <w:r>
        <w:rPr>
          <w:rFonts w:eastAsia="Times New Roman"/>
          <w:szCs w:val="24"/>
        </w:rPr>
        <w:t>,</w:t>
      </w:r>
      <w:r w:rsidRPr="00451E2F">
        <w:rPr>
          <w:rFonts w:eastAsia="Times New Roman"/>
          <w:szCs w:val="24"/>
        </w:rPr>
        <w:t xml:space="preserve"> το νότιο τμήμα του </w:t>
      </w:r>
      <w:r>
        <w:rPr>
          <w:rFonts w:eastAsia="Times New Roman"/>
          <w:szCs w:val="24"/>
        </w:rPr>
        <w:t>Ν</w:t>
      </w:r>
      <w:r w:rsidRPr="00451E2F">
        <w:rPr>
          <w:rFonts w:eastAsia="Times New Roman"/>
          <w:szCs w:val="24"/>
        </w:rPr>
        <w:t xml:space="preserve">ομού </w:t>
      </w:r>
      <w:r>
        <w:rPr>
          <w:rFonts w:eastAsia="Times New Roman"/>
          <w:szCs w:val="24"/>
        </w:rPr>
        <w:t>Η</w:t>
      </w:r>
      <w:r w:rsidRPr="00451E2F">
        <w:rPr>
          <w:rFonts w:eastAsia="Times New Roman"/>
          <w:szCs w:val="24"/>
        </w:rPr>
        <w:t>ρακλείου ως επί το πλείστον σε μια εποχή κλιματική</w:t>
      </w:r>
      <w:r>
        <w:rPr>
          <w:rFonts w:eastAsia="Times New Roman"/>
          <w:szCs w:val="24"/>
        </w:rPr>
        <w:t>ς</w:t>
      </w:r>
      <w:r w:rsidRPr="00451E2F">
        <w:rPr>
          <w:rFonts w:eastAsia="Times New Roman"/>
          <w:szCs w:val="24"/>
        </w:rPr>
        <w:t xml:space="preserve"> κρίση</w:t>
      </w:r>
      <w:r>
        <w:rPr>
          <w:rFonts w:eastAsia="Times New Roman"/>
          <w:szCs w:val="24"/>
        </w:rPr>
        <w:t>ς</w:t>
      </w:r>
      <w:r w:rsidRPr="00451E2F">
        <w:rPr>
          <w:rFonts w:eastAsia="Times New Roman"/>
          <w:szCs w:val="24"/>
        </w:rPr>
        <w:t xml:space="preserve"> </w:t>
      </w:r>
      <w:r>
        <w:rPr>
          <w:rFonts w:eastAsia="Times New Roman"/>
          <w:szCs w:val="24"/>
        </w:rPr>
        <w:t>και</w:t>
      </w:r>
      <w:r w:rsidRPr="00451E2F">
        <w:rPr>
          <w:rFonts w:eastAsia="Times New Roman"/>
          <w:szCs w:val="24"/>
        </w:rPr>
        <w:t xml:space="preserve"> αλλαγή</w:t>
      </w:r>
      <w:r>
        <w:rPr>
          <w:rFonts w:eastAsia="Times New Roman"/>
          <w:szCs w:val="24"/>
        </w:rPr>
        <w:t>ς</w:t>
      </w:r>
      <w:r w:rsidRPr="00451E2F">
        <w:rPr>
          <w:rFonts w:eastAsia="Times New Roman"/>
          <w:szCs w:val="24"/>
        </w:rPr>
        <w:t xml:space="preserve"> όπου </w:t>
      </w:r>
      <w:r>
        <w:rPr>
          <w:rFonts w:eastAsia="Times New Roman"/>
          <w:szCs w:val="24"/>
        </w:rPr>
        <w:t xml:space="preserve">η </w:t>
      </w:r>
      <w:r w:rsidRPr="00451E2F">
        <w:rPr>
          <w:rFonts w:eastAsia="Times New Roman"/>
          <w:szCs w:val="24"/>
        </w:rPr>
        <w:t>λειψυδρία δυστυχώς είναι στην ημερήσια ατζέντα</w:t>
      </w:r>
      <w:r>
        <w:rPr>
          <w:rFonts w:eastAsia="Times New Roman"/>
          <w:szCs w:val="24"/>
        </w:rPr>
        <w:t>.</w:t>
      </w:r>
      <w:r w:rsidRPr="00451E2F">
        <w:rPr>
          <w:rFonts w:eastAsia="Times New Roman"/>
          <w:szCs w:val="24"/>
        </w:rPr>
        <w:t xml:space="preserve"> Και επειδή είναι κορυφαίο αναπτυξιακό ζήτημα πέρ</w:t>
      </w:r>
      <w:r w:rsidRPr="00451E2F">
        <w:rPr>
          <w:rFonts w:eastAsia="Times New Roman"/>
          <w:szCs w:val="24"/>
        </w:rPr>
        <w:t>αν των άλλων</w:t>
      </w:r>
      <w:r>
        <w:rPr>
          <w:rFonts w:eastAsia="Times New Roman"/>
          <w:szCs w:val="24"/>
        </w:rPr>
        <w:t>,</w:t>
      </w:r>
      <w:r w:rsidRPr="00451E2F">
        <w:rPr>
          <w:rFonts w:eastAsia="Times New Roman"/>
          <w:szCs w:val="24"/>
        </w:rPr>
        <w:t xml:space="preserve"> η αναγκαιότητα υδροδότησης </w:t>
      </w:r>
      <w:r>
        <w:rPr>
          <w:rFonts w:eastAsia="Times New Roman"/>
          <w:szCs w:val="24"/>
        </w:rPr>
        <w:t xml:space="preserve">εν </w:t>
      </w:r>
      <w:proofErr w:type="spellStart"/>
      <w:r>
        <w:rPr>
          <w:rFonts w:eastAsia="Times New Roman"/>
          <w:szCs w:val="24"/>
        </w:rPr>
        <w:t>όλω</w:t>
      </w:r>
      <w:proofErr w:type="spellEnd"/>
      <w:r>
        <w:rPr>
          <w:rFonts w:eastAsia="Times New Roman"/>
          <w:szCs w:val="24"/>
        </w:rPr>
        <w:t xml:space="preserve"> της</w:t>
      </w:r>
      <w:r w:rsidRPr="00451E2F">
        <w:rPr>
          <w:rFonts w:eastAsia="Times New Roman"/>
          <w:szCs w:val="24"/>
        </w:rPr>
        <w:t xml:space="preserve"> λεκάνης της </w:t>
      </w:r>
      <w:proofErr w:type="spellStart"/>
      <w:r>
        <w:rPr>
          <w:rFonts w:eastAsia="Times New Roman"/>
          <w:szCs w:val="24"/>
        </w:rPr>
        <w:t>Μεσ</w:t>
      </w:r>
      <w:r w:rsidRPr="00451E2F">
        <w:rPr>
          <w:rFonts w:eastAsia="Times New Roman"/>
          <w:szCs w:val="24"/>
        </w:rPr>
        <w:t>αράς</w:t>
      </w:r>
      <w:proofErr w:type="spellEnd"/>
      <w:r>
        <w:rPr>
          <w:rFonts w:eastAsia="Times New Roman"/>
          <w:szCs w:val="24"/>
        </w:rPr>
        <w:t xml:space="preserve">, του κάμπου της </w:t>
      </w:r>
      <w:proofErr w:type="spellStart"/>
      <w:r>
        <w:rPr>
          <w:rFonts w:eastAsia="Times New Roman"/>
          <w:szCs w:val="24"/>
        </w:rPr>
        <w:t>Μεσ</w:t>
      </w:r>
      <w:r w:rsidRPr="00451E2F">
        <w:rPr>
          <w:rFonts w:eastAsia="Times New Roman"/>
          <w:szCs w:val="24"/>
        </w:rPr>
        <w:t>αράς</w:t>
      </w:r>
      <w:proofErr w:type="spellEnd"/>
      <w:r>
        <w:rPr>
          <w:rFonts w:eastAsia="Times New Roman"/>
          <w:szCs w:val="24"/>
        </w:rPr>
        <w:t>,</w:t>
      </w:r>
      <w:r w:rsidRPr="00451E2F">
        <w:rPr>
          <w:rFonts w:eastAsia="Times New Roman"/>
          <w:szCs w:val="24"/>
        </w:rPr>
        <w:t xml:space="preserve"> η δημιουργία του φράγματος</w:t>
      </w:r>
      <w:r>
        <w:rPr>
          <w:rFonts w:eastAsia="Times New Roman"/>
          <w:szCs w:val="24"/>
        </w:rPr>
        <w:t xml:space="preserve"> Πλατύ Ποταμού</w:t>
      </w:r>
      <w:r w:rsidRPr="00451E2F">
        <w:rPr>
          <w:rFonts w:eastAsia="Times New Roman"/>
          <w:szCs w:val="24"/>
        </w:rPr>
        <w:t xml:space="preserve"> </w:t>
      </w:r>
      <w:r>
        <w:rPr>
          <w:rFonts w:eastAsia="Times New Roman"/>
          <w:szCs w:val="24"/>
        </w:rPr>
        <w:t>ν</w:t>
      </w:r>
      <w:r w:rsidRPr="00451E2F">
        <w:rPr>
          <w:rFonts w:eastAsia="Times New Roman"/>
          <w:szCs w:val="24"/>
        </w:rPr>
        <w:t>ομίζω ότι θα συμφωνήσουμε ότι είναι μια αναγκαιότητα σε επίπεδο υποδομών</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66" w:author="Σπανός Γεώργιος" w:date="2022-10-04T10:45:00Z">
          <w:pPr>
            <w:spacing w:line="600" w:lineRule="auto"/>
            <w:ind w:firstLine="720"/>
            <w:jc w:val="both"/>
          </w:pPr>
        </w:pPrChange>
      </w:pPr>
      <w:r>
        <w:rPr>
          <w:rFonts w:eastAsia="Times New Roman"/>
          <w:szCs w:val="24"/>
        </w:rPr>
        <w:t xml:space="preserve">(Στο σημείο αυτό την Προεδρική Έδρα καταλαμβάνει η </w:t>
      </w:r>
      <w:proofErr w:type="spellStart"/>
      <w:r>
        <w:rPr>
          <w:rFonts w:eastAsia="Times New Roman"/>
          <w:szCs w:val="24"/>
        </w:rPr>
        <w:t>Η</w:t>
      </w:r>
      <w:proofErr w:type="spellEnd"/>
      <w:r>
        <w:rPr>
          <w:rFonts w:eastAsia="Times New Roman"/>
          <w:szCs w:val="24"/>
        </w:rPr>
        <w:t xml:space="preserve">΄ Αντιπρόεδρος της Βουλής, κ. </w:t>
      </w:r>
      <w:r w:rsidRPr="00877AF4">
        <w:rPr>
          <w:rFonts w:eastAsia="Times New Roman"/>
          <w:b/>
          <w:szCs w:val="24"/>
        </w:rPr>
        <w:t>ΣΟΦΙΑ ΣΑΚΟΡΑΦΑ</w:t>
      </w:r>
      <w:r>
        <w:rPr>
          <w:rFonts w:eastAsia="Times New Roman"/>
          <w:szCs w:val="24"/>
        </w:rPr>
        <w:t>)</w:t>
      </w:r>
    </w:p>
    <w:p w:rsidR="00785B97" w:rsidRDefault="00C57472" w:rsidP="007A29E9">
      <w:pPr>
        <w:spacing w:after="0" w:line="600" w:lineRule="auto"/>
        <w:ind w:firstLine="720"/>
        <w:jc w:val="both"/>
        <w:rPr>
          <w:rFonts w:eastAsia="Times New Roman"/>
          <w:szCs w:val="24"/>
        </w:rPr>
        <w:pPrChange w:id="667" w:author="Σπανός Γεώργιος" w:date="2022-10-04T10:45:00Z">
          <w:pPr>
            <w:spacing w:line="600" w:lineRule="auto"/>
            <w:ind w:firstLine="720"/>
            <w:jc w:val="both"/>
          </w:pPr>
        </w:pPrChange>
      </w:pPr>
      <w:r>
        <w:rPr>
          <w:rFonts w:eastAsia="Times New Roman"/>
          <w:szCs w:val="24"/>
        </w:rPr>
        <w:lastRenderedPageBreak/>
        <w:t>Θέλω να κάνω μ</w:t>
      </w:r>
      <w:r w:rsidRPr="00451E2F">
        <w:rPr>
          <w:rFonts w:eastAsia="Times New Roman"/>
          <w:szCs w:val="24"/>
        </w:rPr>
        <w:t>ια πολύ σύντομη αναφορά</w:t>
      </w:r>
      <w:r>
        <w:rPr>
          <w:rFonts w:eastAsia="Times New Roman"/>
          <w:szCs w:val="24"/>
        </w:rPr>
        <w:t>.</w:t>
      </w:r>
      <w:r w:rsidRPr="00451E2F">
        <w:rPr>
          <w:rFonts w:eastAsia="Times New Roman"/>
          <w:szCs w:val="24"/>
        </w:rPr>
        <w:t xml:space="preserve"> </w:t>
      </w:r>
      <w:r>
        <w:rPr>
          <w:rFonts w:eastAsia="Times New Roman"/>
          <w:szCs w:val="24"/>
        </w:rPr>
        <w:t>Τ</w:t>
      </w:r>
      <w:r w:rsidRPr="00451E2F">
        <w:rPr>
          <w:rFonts w:eastAsia="Times New Roman"/>
          <w:szCs w:val="24"/>
        </w:rPr>
        <w:t>ο 2009 τίθεται στον δημόσιο διάλογο η αναγκαιότητα υλοποίησης του εν λόγω έργου</w:t>
      </w:r>
      <w:r>
        <w:rPr>
          <w:rFonts w:eastAsia="Times New Roman"/>
          <w:szCs w:val="24"/>
        </w:rPr>
        <w:t>.</w:t>
      </w:r>
      <w:r w:rsidRPr="00451E2F">
        <w:rPr>
          <w:rFonts w:eastAsia="Times New Roman"/>
          <w:szCs w:val="24"/>
        </w:rPr>
        <w:t xml:space="preserve"> </w:t>
      </w:r>
      <w:r>
        <w:rPr>
          <w:rFonts w:eastAsia="Times New Roman"/>
          <w:szCs w:val="24"/>
        </w:rPr>
        <w:t>Το 2013 το Υ</w:t>
      </w:r>
      <w:r w:rsidRPr="00451E2F">
        <w:rPr>
          <w:rFonts w:eastAsia="Times New Roman"/>
          <w:szCs w:val="24"/>
        </w:rPr>
        <w:t xml:space="preserve">πουργείο </w:t>
      </w:r>
      <w:r>
        <w:rPr>
          <w:rFonts w:eastAsia="Times New Roman"/>
          <w:szCs w:val="24"/>
        </w:rPr>
        <w:t>Α</w:t>
      </w:r>
      <w:r w:rsidRPr="00451E2F">
        <w:rPr>
          <w:rFonts w:eastAsia="Times New Roman"/>
          <w:szCs w:val="24"/>
        </w:rPr>
        <w:t xml:space="preserve">γροτικής </w:t>
      </w:r>
      <w:r>
        <w:rPr>
          <w:rFonts w:eastAsia="Times New Roman"/>
          <w:szCs w:val="24"/>
        </w:rPr>
        <w:t>Α</w:t>
      </w:r>
      <w:r w:rsidRPr="00451E2F">
        <w:rPr>
          <w:rFonts w:eastAsia="Times New Roman"/>
          <w:szCs w:val="24"/>
        </w:rPr>
        <w:t>νάπτυ</w:t>
      </w:r>
      <w:r w:rsidRPr="00451E2F">
        <w:rPr>
          <w:rFonts w:eastAsia="Times New Roman"/>
          <w:szCs w:val="24"/>
        </w:rPr>
        <w:t>ξης ολοκληρώνει μελέτες εις τρόπον ώστε να δημοπρατηθεί</w:t>
      </w:r>
      <w:r>
        <w:rPr>
          <w:rFonts w:eastAsia="Times New Roman"/>
          <w:szCs w:val="24"/>
        </w:rPr>
        <w:t>.</w:t>
      </w:r>
      <w:r w:rsidRPr="00451E2F">
        <w:rPr>
          <w:rFonts w:eastAsia="Times New Roman"/>
          <w:szCs w:val="24"/>
        </w:rPr>
        <w:t xml:space="preserve"> </w:t>
      </w:r>
      <w:r>
        <w:rPr>
          <w:rFonts w:eastAsia="Times New Roman"/>
          <w:szCs w:val="24"/>
        </w:rPr>
        <w:t xml:space="preserve">Η προηγούμενη </w:t>
      </w:r>
      <w:r>
        <w:rPr>
          <w:rFonts w:eastAsia="Times New Roman"/>
          <w:szCs w:val="24"/>
        </w:rPr>
        <w:t>κ</w:t>
      </w:r>
      <w:r w:rsidRPr="00451E2F">
        <w:rPr>
          <w:rFonts w:eastAsia="Times New Roman"/>
          <w:szCs w:val="24"/>
        </w:rPr>
        <w:t xml:space="preserve">υβέρνηση </w:t>
      </w:r>
      <w:r w:rsidRPr="00451E2F">
        <w:rPr>
          <w:rFonts w:eastAsia="Times New Roman"/>
          <w:szCs w:val="24"/>
        </w:rPr>
        <w:t xml:space="preserve">μεταφέρει την αρμοδιότητα </w:t>
      </w:r>
      <w:r>
        <w:rPr>
          <w:rFonts w:eastAsia="Times New Roman"/>
          <w:szCs w:val="24"/>
        </w:rPr>
        <w:t>στο</w:t>
      </w:r>
      <w:r w:rsidRPr="00451E2F">
        <w:rPr>
          <w:rFonts w:eastAsia="Times New Roman"/>
          <w:szCs w:val="24"/>
        </w:rPr>
        <w:t xml:space="preserve"> </w:t>
      </w:r>
      <w:r>
        <w:rPr>
          <w:rFonts w:eastAsia="Times New Roman"/>
          <w:szCs w:val="24"/>
        </w:rPr>
        <w:t>Υπουργείο</w:t>
      </w:r>
      <w:r w:rsidRPr="00451E2F">
        <w:rPr>
          <w:rFonts w:eastAsia="Times New Roman"/>
          <w:szCs w:val="24"/>
        </w:rPr>
        <w:t xml:space="preserve"> </w:t>
      </w:r>
      <w:r>
        <w:rPr>
          <w:rFonts w:eastAsia="Times New Roman"/>
          <w:szCs w:val="24"/>
        </w:rPr>
        <w:t>Υ</w:t>
      </w:r>
      <w:r w:rsidRPr="00451E2F">
        <w:rPr>
          <w:rFonts w:eastAsia="Times New Roman"/>
          <w:szCs w:val="24"/>
        </w:rPr>
        <w:t xml:space="preserve">ποδομών και συγχρόνως </w:t>
      </w:r>
      <w:r>
        <w:rPr>
          <w:rFonts w:eastAsia="Times New Roman"/>
          <w:szCs w:val="24"/>
        </w:rPr>
        <w:t xml:space="preserve">το </w:t>
      </w:r>
      <w:r>
        <w:rPr>
          <w:rFonts w:eastAsia="Times New Roman"/>
          <w:szCs w:val="24"/>
        </w:rPr>
        <w:t>χαρακτηρίζει</w:t>
      </w:r>
      <w:r w:rsidRPr="00451E2F">
        <w:rPr>
          <w:rFonts w:eastAsia="Times New Roman"/>
          <w:szCs w:val="24"/>
        </w:rPr>
        <w:t xml:space="preserve"> </w:t>
      </w:r>
      <w:r w:rsidRPr="00451E2F">
        <w:rPr>
          <w:rFonts w:eastAsia="Times New Roman"/>
          <w:szCs w:val="24"/>
        </w:rPr>
        <w:t>ως κορυφαίο εθνικό έργο προς υλοποίηση</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68" w:author="Σπανός Γεώργιος" w:date="2022-10-04T10:45:00Z">
          <w:pPr>
            <w:spacing w:line="600" w:lineRule="auto"/>
            <w:ind w:firstLine="720"/>
            <w:jc w:val="both"/>
          </w:pPr>
        </w:pPrChange>
      </w:pPr>
      <w:r w:rsidRPr="00451E2F">
        <w:rPr>
          <w:rFonts w:eastAsia="Times New Roman"/>
          <w:szCs w:val="24"/>
        </w:rPr>
        <w:t xml:space="preserve">Και ερχόμαστε τώρα στα πεπραγμένα της παρούσας </w:t>
      </w:r>
      <w:r>
        <w:rPr>
          <w:rFonts w:eastAsia="Times New Roman"/>
          <w:szCs w:val="24"/>
        </w:rPr>
        <w:t>Κ</w:t>
      </w:r>
      <w:r w:rsidRPr="00451E2F">
        <w:rPr>
          <w:rFonts w:eastAsia="Times New Roman"/>
          <w:szCs w:val="24"/>
        </w:rPr>
        <w:t>υβέρνησ</w:t>
      </w:r>
      <w:r w:rsidRPr="00451E2F">
        <w:rPr>
          <w:rFonts w:eastAsia="Times New Roman"/>
          <w:szCs w:val="24"/>
        </w:rPr>
        <w:t>ης</w:t>
      </w:r>
      <w:r>
        <w:rPr>
          <w:rFonts w:eastAsia="Times New Roman"/>
          <w:szCs w:val="24"/>
        </w:rPr>
        <w:t>.</w:t>
      </w:r>
      <w:r w:rsidRPr="00451E2F">
        <w:rPr>
          <w:rFonts w:eastAsia="Times New Roman"/>
          <w:szCs w:val="24"/>
        </w:rPr>
        <w:t xml:space="preserve"> </w:t>
      </w:r>
      <w:r>
        <w:rPr>
          <w:rFonts w:eastAsia="Times New Roman"/>
          <w:szCs w:val="24"/>
        </w:rPr>
        <w:t>Σ</w:t>
      </w:r>
      <w:r w:rsidRPr="00451E2F">
        <w:rPr>
          <w:rFonts w:eastAsia="Times New Roman"/>
          <w:szCs w:val="24"/>
        </w:rPr>
        <w:t>ε απάντηση</w:t>
      </w:r>
      <w:r>
        <w:rPr>
          <w:rFonts w:eastAsia="Times New Roman"/>
          <w:szCs w:val="24"/>
        </w:rPr>
        <w:t>,</w:t>
      </w:r>
      <w:r w:rsidRPr="00451E2F">
        <w:rPr>
          <w:rFonts w:eastAsia="Times New Roman"/>
          <w:szCs w:val="24"/>
        </w:rPr>
        <w:t xml:space="preserve"> σε δική μας κοινοβουλευτική ερώτηση</w:t>
      </w:r>
      <w:r w:rsidRPr="00E41CCB">
        <w:rPr>
          <w:rFonts w:eastAsia="Times New Roman"/>
          <w:szCs w:val="24"/>
        </w:rPr>
        <w:t xml:space="preserve"> </w:t>
      </w:r>
      <w:r w:rsidRPr="00451E2F">
        <w:rPr>
          <w:rFonts w:eastAsia="Times New Roman"/>
          <w:szCs w:val="24"/>
        </w:rPr>
        <w:t>που καταθέσαμε για το ζήτημα αυτό</w:t>
      </w:r>
      <w:r>
        <w:rPr>
          <w:rFonts w:eastAsia="Times New Roman"/>
          <w:szCs w:val="24"/>
        </w:rPr>
        <w:t xml:space="preserve"> </w:t>
      </w:r>
      <w:r w:rsidRPr="00451E2F">
        <w:rPr>
          <w:rFonts w:eastAsia="Times New Roman"/>
          <w:szCs w:val="24"/>
        </w:rPr>
        <w:t>το 2020</w:t>
      </w:r>
      <w:r>
        <w:rPr>
          <w:rFonts w:eastAsia="Times New Roman"/>
          <w:szCs w:val="24"/>
        </w:rPr>
        <w:t>,</w:t>
      </w:r>
      <w:r w:rsidRPr="00451E2F">
        <w:rPr>
          <w:rFonts w:eastAsia="Times New Roman"/>
          <w:szCs w:val="24"/>
        </w:rPr>
        <w:t xml:space="preserve"> κύριε </w:t>
      </w:r>
      <w:r>
        <w:rPr>
          <w:rFonts w:eastAsia="Times New Roman"/>
          <w:szCs w:val="24"/>
        </w:rPr>
        <w:t>Υ</w:t>
      </w:r>
      <w:r w:rsidRPr="00451E2F">
        <w:rPr>
          <w:rFonts w:eastAsia="Times New Roman"/>
          <w:szCs w:val="24"/>
        </w:rPr>
        <w:t>πουργέ</w:t>
      </w:r>
      <w:r>
        <w:rPr>
          <w:rFonts w:eastAsia="Times New Roman"/>
          <w:szCs w:val="24"/>
        </w:rPr>
        <w:t>,</w:t>
      </w:r>
      <w:r w:rsidRPr="00451E2F">
        <w:rPr>
          <w:rFonts w:eastAsia="Times New Roman"/>
          <w:szCs w:val="24"/>
        </w:rPr>
        <w:t xml:space="preserve"> ουσιαστικά μας αναφέρατε ότι δεν μπορεί να υλοποιηθεί και θα </w:t>
      </w:r>
      <w:proofErr w:type="spellStart"/>
      <w:r>
        <w:rPr>
          <w:rFonts w:eastAsia="Times New Roman"/>
          <w:szCs w:val="24"/>
        </w:rPr>
        <w:t>κατατμηθεί</w:t>
      </w:r>
      <w:proofErr w:type="spellEnd"/>
      <w:r w:rsidRPr="00451E2F">
        <w:rPr>
          <w:rFonts w:eastAsia="Times New Roman"/>
          <w:szCs w:val="24"/>
        </w:rPr>
        <w:t xml:space="preserve"> το έργο σε δύο κύριες ενότητες</w:t>
      </w:r>
      <w:r>
        <w:rPr>
          <w:rFonts w:eastAsia="Times New Roman"/>
          <w:szCs w:val="24"/>
        </w:rPr>
        <w:t>.</w:t>
      </w:r>
      <w:r w:rsidRPr="00451E2F">
        <w:rPr>
          <w:rFonts w:eastAsia="Times New Roman"/>
          <w:szCs w:val="24"/>
        </w:rPr>
        <w:t xml:space="preserve"> </w:t>
      </w:r>
      <w:r>
        <w:rPr>
          <w:rFonts w:eastAsia="Times New Roman"/>
          <w:szCs w:val="24"/>
        </w:rPr>
        <w:t>Η</w:t>
      </w:r>
      <w:r w:rsidRPr="00451E2F">
        <w:rPr>
          <w:rFonts w:eastAsia="Times New Roman"/>
          <w:szCs w:val="24"/>
        </w:rPr>
        <w:t xml:space="preserve"> πρώτη αφορά το έργο του φράγματος του </w:t>
      </w:r>
      <w:r>
        <w:rPr>
          <w:rFonts w:eastAsia="Times New Roman"/>
          <w:szCs w:val="24"/>
        </w:rPr>
        <w:t>Π</w:t>
      </w:r>
      <w:r w:rsidRPr="00451E2F">
        <w:rPr>
          <w:rFonts w:eastAsia="Times New Roman"/>
          <w:szCs w:val="24"/>
        </w:rPr>
        <w:t xml:space="preserve">λατύ με αγωγό μεταφοράς προς τη </w:t>
      </w:r>
      <w:proofErr w:type="spellStart"/>
      <w:r>
        <w:rPr>
          <w:rFonts w:eastAsia="Times New Roman"/>
          <w:szCs w:val="24"/>
        </w:rPr>
        <w:t>Μ</w:t>
      </w:r>
      <w:r w:rsidRPr="00451E2F">
        <w:rPr>
          <w:rFonts w:eastAsia="Times New Roman"/>
          <w:szCs w:val="24"/>
        </w:rPr>
        <w:t>εσαρά</w:t>
      </w:r>
      <w:proofErr w:type="spellEnd"/>
      <w:r>
        <w:rPr>
          <w:rFonts w:eastAsia="Times New Roman"/>
          <w:szCs w:val="24"/>
        </w:rPr>
        <w:t>, αυτό δηλαδή</w:t>
      </w:r>
      <w:r>
        <w:rPr>
          <w:rFonts w:eastAsia="Times New Roman"/>
          <w:szCs w:val="24"/>
        </w:rPr>
        <w:t>,</w:t>
      </w:r>
      <w:r>
        <w:rPr>
          <w:rFonts w:eastAsia="Times New Roman"/>
          <w:szCs w:val="24"/>
        </w:rPr>
        <w:t xml:space="preserve"> </w:t>
      </w:r>
      <w:r w:rsidRPr="00451E2F">
        <w:rPr>
          <w:rFonts w:eastAsia="Times New Roman"/>
          <w:szCs w:val="24"/>
        </w:rPr>
        <w:t>που ήταν πιο ώριμο</w:t>
      </w:r>
      <w:r>
        <w:rPr>
          <w:rFonts w:eastAsia="Times New Roman"/>
          <w:szCs w:val="24"/>
        </w:rPr>
        <w:t>.</w:t>
      </w:r>
      <w:r w:rsidRPr="00451E2F">
        <w:rPr>
          <w:rFonts w:eastAsia="Times New Roman"/>
          <w:szCs w:val="24"/>
        </w:rPr>
        <w:t xml:space="preserve"> </w:t>
      </w:r>
      <w:r>
        <w:rPr>
          <w:rFonts w:eastAsia="Times New Roman"/>
          <w:szCs w:val="24"/>
        </w:rPr>
        <w:t>Δ</w:t>
      </w:r>
      <w:r w:rsidRPr="00451E2F">
        <w:rPr>
          <w:rFonts w:eastAsia="Times New Roman"/>
          <w:szCs w:val="24"/>
        </w:rPr>
        <w:t>ευτερευόντως</w:t>
      </w:r>
      <w:r>
        <w:rPr>
          <w:rFonts w:eastAsia="Times New Roman"/>
          <w:szCs w:val="24"/>
        </w:rPr>
        <w:t>,</w:t>
      </w:r>
      <w:r w:rsidRPr="00451E2F">
        <w:rPr>
          <w:rFonts w:eastAsia="Times New Roman"/>
          <w:szCs w:val="24"/>
        </w:rPr>
        <w:t xml:space="preserve"> για να τρέχει συγχρόνως το πρώτο σκέλος</w:t>
      </w:r>
      <w:r>
        <w:rPr>
          <w:rFonts w:eastAsia="Times New Roman"/>
          <w:szCs w:val="24"/>
        </w:rPr>
        <w:t>,</w:t>
      </w:r>
      <w:r w:rsidRPr="00451E2F">
        <w:rPr>
          <w:rFonts w:eastAsia="Times New Roman"/>
          <w:szCs w:val="24"/>
        </w:rPr>
        <w:t xml:space="preserve"> αφορούσε τη νέα μελέτη για το φράγμα </w:t>
      </w:r>
      <w:proofErr w:type="spellStart"/>
      <w:r>
        <w:rPr>
          <w:rFonts w:eastAsia="Times New Roman"/>
          <w:szCs w:val="24"/>
        </w:rPr>
        <w:t>Γερακαρίου</w:t>
      </w:r>
      <w:proofErr w:type="spellEnd"/>
      <w:r w:rsidRPr="00451E2F">
        <w:rPr>
          <w:rFonts w:eastAsia="Times New Roman"/>
          <w:szCs w:val="24"/>
        </w:rPr>
        <w:t xml:space="preserve"> και την κατά μήκος υδροδότηση των νέων αυτών εκτάσεων</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69" w:author="Σπανός Γεώργιος" w:date="2022-10-04T10:45:00Z">
          <w:pPr>
            <w:spacing w:line="600" w:lineRule="auto"/>
            <w:ind w:firstLine="720"/>
            <w:jc w:val="both"/>
          </w:pPr>
        </w:pPrChange>
      </w:pPr>
      <w:r>
        <w:rPr>
          <w:rFonts w:eastAsia="Times New Roman"/>
          <w:szCs w:val="24"/>
        </w:rPr>
        <w:t>Η</w:t>
      </w:r>
      <w:r w:rsidRPr="00451E2F">
        <w:rPr>
          <w:rFonts w:eastAsia="Times New Roman"/>
          <w:szCs w:val="24"/>
        </w:rPr>
        <w:t xml:space="preserve"> </w:t>
      </w:r>
      <w:r w:rsidRPr="00451E2F">
        <w:rPr>
          <w:rFonts w:eastAsia="Times New Roman"/>
          <w:szCs w:val="24"/>
        </w:rPr>
        <w:t>ερώτησ</w:t>
      </w:r>
      <w:r>
        <w:rPr>
          <w:rFonts w:eastAsia="Times New Roman"/>
          <w:szCs w:val="24"/>
        </w:rPr>
        <w:t>ή</w:t>
      </w:r>
      <w:r w:rsidRPr="00451E2F">
        <w:rPr>
          <w:rFonts w:eastAsia="Times New Roman"/>
          <w:szCs w:val="24"/>
        </w:rPr>
        <w:t xml:space="preserve"> </w:t>
      </w:r>
      <w:r w:rsidRPr="00451E2F">
        <w:rPr>
          <w:rFonts w:eastAsia="Times New Roman"/>
          <w:szCs w:val="24"/>
        </w:rPr>
        <w:t xml:space="preserve">μου εδράζεται σε πέντε άξονες αλλά </w:t>
      </w:r>
      <w:r>
        <w:rPr>
          <w:rFonts w:eastAsia="Times New Roman"/>
          <w:szCs w:val="24"/>
        </w:rPr>
        <w:t>πάντα</w:t>
      </w:r>
      <w:r w:rsidRPr="00451E2F">
        <w:rPr>
          <w:rFonts w:eastAsia="Times New Roman"/>
          <w:szCs w:val="24"/>
        </w:rPr>
        <w:t xml:space="preserve"> κοινό </w:t>
      </w:r>
      <w:r>
        <w:rPr>
          <w:rFonts w:eastAsia="Times New Roman"/>
          <w:szCs w:val="24"/>
        </w:rPr>
        <w:t>παρονομαστή έχει το φράγμα του Π</w:t>
      </w:r>
      <w:r w:rsidRPr="00451E2F">
        <w:rPr>
          <w:rFonts w:eastAsia="Times New Roman"/>
          <w:szCs w:val="24"/>
        </w:rPr>
        <w:t>λατύ ποταμού</w:t>
      </w:r>
      <w:r>
        <w:rPr>
          <w:rFonts w:eastAsia="Times New Roman"/>
          <w:szCs w:val="24"/>
        </w:rPr>
        <w:t>.</w:t>
      </w:r>
      <w:r w:rsidRPr="00451E2F">
        <w:rPr>
          <w:rFonts w:eastAsia="Times New Roman"/>
          <w:szCs w:val="24"/>
        </w:rPr>
        <w:t xml:space="preserve"> </w:t>
      </w:r>
      <w:r>
        <w:rPr>
          <w:rFonts w:eastAsia="Times New Roman"/>
          <w:szCs w:val="24"/>
        </w:rPr>
        <w:t xml:space="preserve">Ερωτάσθε, κύριε Υπουργέ, </w:t>
      </w:r>
      <w:r w:rsidRPr="00451E2F">
        <w:rPr>
          <w:rFonts w:eastAsia="Times New Roman"/>
          <w:szCs w:val="24"/>
        </w:rPr>
        <w:t xml:space="preserve">κατά πόσον προτίθεται η </w:t>
      </w:r>
      <w:r>
        <w:rPr>
          <w:rFonts w:eastAsia="Times New Roman"/>
          <w:szCs w:val="24"/>
        </w:rPr>
        <w:t>Κ</w:t>
      </w:r>
      <w:r w:rsidRPr="00451E2F">
        <w:rPr>
          <w:rFonts w:eastAsia="Times New Roman"/>
          <w:szCs w:val="24"/>
        </w:rPr>
        <w:t xml:space="preserve">υβέρνηση </w:t>
      </w:r>
      <w:r w:rsidRPr="00451E2F">
        <w:rPr>
          <w:rFonts w:eastAsia="Times New Roman"/>
          <w:szCs w:val="24"/>
        </w:rPr>
        <w:t>να προβεί στη δημοπράτηση του εν λόγω έργου του φράγματος</w:t>
      </w:r>
      <w:r>
        <w:rPr>
          <w:rFonts w:eastAsia="Times New Roman"/>
          <w:szCs w:val="24"/>
        </w:rPr>
        <w:t xml:space="preserve"> του Π</w:t>
      </w:r>
      <w:r w:rsidRPr="00451E2F">
        <w:rPr>
          <w:rFonts w:eastAsia="Times New Roman"/>
          <w:szCs w:val="24"/>
        </w:rPr>
        <w:t>λατύ ποταμού και κυρίως με τι χρονοδιάγρα</w:t>
      </w:r>
      <w:r w:rsidRPr="00451E2F">
        <w:rPr>
          <w:rFonts w:eastAsia="Times New Roman"/>
          <w:szCs w:val="24"/>
        </w:rPr>
        <w:t>μμα</w:t>
      </w:r>
      <w:r>
        <w:rPr>
          <w:rFonts w:eastAsia="Times New Roman"/>
          <w:szCs w:val="24"/>
        </w:rPr>
        <w:t>.</w:t>
      </w:r>
      <w:r w:rsidRPr="00451E2F">
        <w:rPr>
          <w:rFonts w:eastAsia="Times New Roman"/>
          <w:szCs w:val="24"/>
        </w:rPr>
        <w:t xml:space="preserve"> </w:t>
      </w:r>
      <w:r>
        <w:rPr>
          <w:rFonts w:eastAsia="Times New Roman"/>
          <w:szCs w:val="24"/>
        </w:rPr>
        <w:t>Τ</w:t>
      </w:r>
      <w:r w:rsidRPr="00451E2F">
        <w:rPr>
          <w:rFonts w:eastAsia="Times New Roman"/>
          <w:szCs w:val="24"/>
        </w:rPr>
        <w:t xml:space="preserve">ο </w:t>
      </w:r>
      <w:r>
        <w:rPr>
          <w:rFonts w:eastAsia="Times New Roman"/>
          <w:szCs w:val="24"/>
        </w:rPr>
        <w:t>ρωτώ</w:t>
      </w:r>
      <w:r w:rsidRPr="00451E2F">
        <w:rPr>
          <w:rFonts w:eastAsia="Times New Roman"/>
          <w:szCs w:val="24"/>
        </w:rPr>
        <w:t xml:space="preserve"> αυτό διότι έχουν παρέλθει τρία χρόνια σχεδόν από τότε που </w:t>
      </w:r>
      <w:r>
        <w:rPr>
          <w:rFonts w:eastAsia="Times New Roman"/>
          <w:szCs w:val="24"/>
        </w:rPr>
        <w:t>αναλάβατε</w:t>
      </w:r>
      <w:r w:rsidRPr="00451E2F">
        <w:rPr>
          <w:rFonts w:eastAsia="Times New Roman"/>
          <w:szCs w:val="24"/>
        </w:rPr>
        <w:t xml:space="preserve"> την </w:t>
      </w:r>
      <w:r>
        <w:rPr>
          <w:rFonts w:eastAsia="Times New Roman"/>
          <w:szCs w:val="24"/>
        </w:rPr>
        <w:t>Κ</w:t>
      </w:r>
      <w:r w:rsidRPr="00451E2F">
        <w:rPr>
          <w:rFonts w:eastAsia="Times New Roman"/>
          <w:szCs w:val="24"/>
        </w:rPr>
        <w:t>υβέρνηση</w:t>
      </w:r>
      <w:r>
        <w:rPr>
          <w:rFonts w:eastAsia="Times New Roman"/>
          <w:szCs w:val="24"/>
        </w:rPr>
        <w:t>.</w:t>
      </w:r>
      <w:r w:rsidRPr="00451E2F">
        <w:rPr>
          <w:rFonts w:eastAsia="Times New Roman"/>
          <w:szCs w:val="24"/>
        </w:rPr>
        <w:t xml:space="preserve"> Δεύτερον</w:t>
      </w:r>
      <w:r>
        <w:rPr>
          <w:rFonts w:eastAsia="Times New Roman"/>
          <w:szCs w:val="24"/>
        </w:rPr>
        <w:t>,</w:t>
      </w:r>
      <w:r w:rsidRPr="00451E2F">
        <w:rPr>
          <w:rFonts w:eastAsia="Times New Roman"/>
          <w:szCs w:val="24"/>
        </w:rPr>
        <w:t xml:space="preserve"> σε τι ενέργειες προτίθεται να προβεί για να </w:t>
      </w:r>
      <w:r w:rsidRPr="00451E2F">
        <w:rPr>
          <w:rFonts w:eastAsia="Times New Roman"/>
          <w:szCs w:val="24"/>
        </w:rPr>
        <w:lastRenderedPageBreak/>
        <w:t xml:space="preserve">αντιμετωπίσει γενικότερα το φαινόμενο της ανομβρίας στην πεδιάδα της </w:t>
      </w:r>
      <w:proofErr w:type="spellStart"/>
      <w:r>
        <w:rPr>
          <w:rFonts w:eastAsia="Times New Roman"/>
          <w:szCs w:val="24"/>
        </w:rPr>
        <w:t>Μ</w:t>
      </w:r>
      <w:r w:rsidRPr="00451E2F">
        <w:rPr>
          <w:rFonts w:eastAsia="Times New Roman"/>
          <w:szCs w:val="24"/>
        </w:rPr>
        <w:t>εσαράς</w:t>
      </w:r>
      <w:proofErr w:type="spellEnd"/>
      <w:r w:rsidRPr="00451E2F">
        <w:rPr>
          <w:rFonts w:eastAsia="Times New Roman"/>
          <w:szCs w:val="24"/>
        </w:rPr>
        <w:t xml:space="preserve"> και του </w:t>
      </w:r>
      <w:r>
        <w:rPr>
          <w:rFonts w:eastAsia="Times New Roman"/>
          <w:szCs w:val="24"/>
        </w:rPr>
        <w:t>νότιου</w:t>
      </w:r>
      <w:r w:rsidRPr="00451E2F">
        <w:rPr>
          <w:rFonts w:eastAsia="Times New Roman"/>
          <w:szCs w:val="24"/>
        </w:rPr>
        <w:t xml:space="preserve"> </w:t>
      </w:r>
      <w:r>
        <w:rPr>
          <w:rFonts w:eastAsia="Times New Roman"/>
          <w:szCs w:val="24"/>
        </w:rPr>
        <w:t>Ρ</w:t>
      </w:r>
      <w:r w:rsidRPr="00451E2F">
        <w:rPr>
          <w:rFonts w:eastAsia="Times New Roman"/>
          <w:szCs w:val="24"/>
        </w:rPr>
        <w:t>εθύμνου</w:t>
      </w:r>
      <w:r>
        <w:rPr>
          <w:rFonts w:eastAsia="Times New Roman"/>
          <w:szCs w:val="24"/>
        </w:rPr>
        <w:t>.</w:t>
      </w:r>
      <w:r w:rsidRPr="00451E2F">
        <w:rPr>
          <w:rFonts w:eastAsia="Times New Roman"/>
          <w:szCs w:val="24"/>
        </w:rPr>
        <w:t xml:space="preserve"> Γι</w:t>
      </w:r>
      <w:r>
        <w:rPr>
          <w:rFonts w:eastAsia="Times New Roman"/>
          <w:szCs w:val="24"/>
        </w:rPr>
        <w:t>α</w:t>
      </w:r>
      <w:r w:rsidRPr="00451E2F">
        <w:rPr>
          <w:rFonts w:eastAsia="Times New Roman"/>
          <w:szCs w:val="24"/>
        </w:rPr>
        <w:t xml:space="preserve"> </w:t>
      </w:r>
      <w:r>
        <w:rPr>
          <w:rFonts w:eastAsia="Times New Roman"/>
          <w:szCs w:val="24"/>
        </w:rPr>
        <w:t>ποιο</w:t>
      </w:r>
      <w:r w:rsidRPr="00451E2F">
        <w:rPr>
          <w:rFonts w:eastAsia="Times New Roman"/>
          <w:szCs w:val="24"/>
        </w:rPr>
        <w:t xml:space="preserve"> λόγο έχουν δοθεί τέσσερις παρατάσεις </w:t>
      </w:r>
      <w:r>
        <w:rPr>
          <w:rFonts w:eastAsia="Times New Roman"/>
          <w:szCs w:val="24"/>
        </w:rPr>
        <w:t>-</w:t>
      </w:r>
      <w:r w:rsidRPr="00451E2F">
        <w:rPr>
          <w:rFonts w:eastAsia="Times New Roman"/>
          <w:szCs w:val="24"/>
        </w:rPr>
        <w:t>το τονίζω</w:t>
      </w:r>
      <w:r>
        <w:rPr>
          <w:rFonts w:eastAsia="Times New Roman"/>
          <w:szCs w:val="24"/>
        </w:rPr>
        <w:t>-</w:t>
      </w:r>
      <w:r w:rsidRPr="00451E2F">
        <w:rPr>
          <w:rFonts w:eastAsia="Times New Roman"/>
          <w:szCs w:val="24"/>
        </w:rPr>
        <w:t xml:space="preserve"> και παρήλθαν και </w:t>
      </w:r>
      <w:r>
        <w:rPr>
          <w:rFonts w:eastAsia="Times New Roman"/>
          <w:szCs w:val="24"/>
        </w:rPr>
        <w:t>δεκαέξι</w:t>
      </w:r>
      <w:r w:rsidRPr="00451E2F">
        <w:rPr>
          <w:rFonts w:eastAsia="Times New Roman"/>
          <w:szCs w:val="24"/>
        </w:rPr>
        <w:t xml:space="preserve"> ολόκληροι μήνες από την ανάθεση σ</w:t>
      </w:r>
      <w:r>
        <w:rPr>
          <w:rFonts w:eastAsia="Times New Roman"/>
          <w:szCs w:val="24"/>
        </w:rPr>
        <w:t>τον</w:t>
      </w:r>
      <w:r w:rsidRPr="00451E2F">
        <w:rPr>
          <w:rFonts w:eastAsia="Times New Roman"/>
          <w:szCs w:val="24"/>
        </w:rPr>
        <w:t xml:space="preserve"> τεχνικό σύμβουλο</w:t>
      </w:r>
      <w:r>
        <w:rPr>
          <w:rFonts w:eastAsia="Times New Roman"/>
          <w:szCs w:val="24"/>
        </w:rPr>
        <w:t>;</w:t>
      </w:r>
      <w:r w:rsidRPr="00451E2F">
        <w:rPr>
          <w:rFonts w:eastAsia="Times New Roman"/>
          <w:szCs w:val="24"/>
        </w:rPr>
        <w:t xml:space="preserve"> Τέταρτον</w:t>
      </w:r>
      <w:r>
        <w:rPr>
          <w:rFonts w:eastAsia="Times New Roman"/>
          <w:szCs w:val="24"/>
        </w:rPr>
        <w:t>,</w:t>
      </w:r>
      <w:r w:rsidRPr="00451E2F">
        <w:rPr>
          <w:rFonts w:eastAsia="Times New Roman"/>
          <w:szCs w:val="24"/>
        </w:rPr>
        <w:t xml:space="preserve"> σε </w:t>
      </w:r>
      <w:r>
        <w:rPr>
          <w:rFonts w:eastAsia="Times New Roman"/>
          <w:szCs w:val="24"/>
        </w:rPr>
        <w:t>τι</w:t>
      </w:r>
      <w:r w:rsidRPr="00451E2F">
        <w:rPr>
          <w:rFonts w:eastAsia="Times New Roman"/>
          <w:szCs w:val="24"/>
        </w:rPr>
        <w:t xml:space="preserve"> στάδιο βρίσκεται η εκπόνηση της δεύτερης μελέτης για το φράγμα </w:t>
      </w:r>
      <w:proofErr w:type="spellStart"/>
      <w:r>
        <w:rPr>
          <w:rFonts w:eastAsia="Times New Roman"/>
          <w:szCs w:val="24"/>
        </w:rPr>
        <w:t>Γερακαρίου</w:t>
      </w:r>
      <w:proofErr w:type="spellEnd"/>
      <w:r w:rsidRPr="00451E2F">
        <w:rPr>
          <w:rFonts w:eastAsia="Times New Roman"/>
          <w:szCs w:val="24"/>
        </w:rPr>
        <w:t xml:space="preserve"> του </w:t>
      </w:r>
      <w:r>
        <w:rPr>
          <w:rFonts w:eastAsia="Times New Roman"/>
          <w:szCs w:val="24"/>
        </w:rPr>
        <w:t>Δ</w:t>
      </w:r>
      <w:r w:rsidRPr="00451E2F">
        <w:rPr>
          <w:rFonts w:eastAsia="Times New Roman"/>
          <w:szCs w:val="24"/>
        </w:rPr>
        <w:t xml:space="preserve">ήμου </w:t>
      </w:r>
      <w:proofErr w:type="spellStart"/>
      <w:r>
        <w:rPr>
          <w:rFonts w:eastAsia="Times New Roman"/>
          <w:szCs w:val="24"/>
        </w:rPr>
        <w:t>Α</w:t>
      </w:r>
      <w:r w:rsidRPr="00451E2F">
        <w:rPr>
          <w:rFonts w:eastAsia="Times New Roman"/>
          <w:szCs w:val="24"/>
        </w:rPr>
        <w:t>μαρίου</w:t>
      </w:r>
      <w:proofErr w:type="spellEnd"/>
      <w:r w:rsidRPr="00451E2F">
        <w:rPr>
          <w:rFonts w:eastAsia="Times New Roman"/>
          <w:szCs w:val="24"/>
        </w:rPr>
        <w:t xml:space="preserve"> και την </w:t>
      </w:r>
      <w:r>
        <w:rPr>
          <w:rFonts w:eastAsia="Times New Roman"/>
          <w:szCs w:val="24"/>
        </w:rPr>
        <w:t>άρδευσ</w:t>
      </w:r>
      <w:r>
        <w:rPr>
          <w:rFonts w:eastAsia="Times New Roman"/>
          <w:szCs w:val="24"/>
        </w:rPr>
        <w:t>η</w:t>
      </w:r>
      <w:r w:rsidRPr="00451E2F">
        <w:rPr>
          <w:rFonts w:eastAsia="Times New Roman"/>
          <w:szCs w:val="24"/>
        </w:rPr>
        <w:t xml:space="preserve"> των νέων εκτάσεων</w:t>
      </w:r>
      <w:r>
        <w:rPr>
          <w:rFonts w:eastAsia="Times New Roman"/>
          <w:szCs w:val="24"/>
        </w:rPr>
        <w:t>;</w:t>
      </w:r>
      <w:r w:rsidRPr="00451E2F">
        <w:rPr>
          <w:rFonts w:eastAsia="Times New Roman"/>
          <w:szCs w:val="24"/>
        </w:rPr>
        <w:t xml:space="preserve"> </w:t>
      </w:r>
      <w:r>
        <w:rPr>
          <w:rFonts w:eastAsia="Times New Roman"/>
          <w:szCs w:val="24"/>
        </w:rPr>
        <w:t>Τ</w:t>
      </w:r>
      <w:r w:rsidRPr="00451E2F">
        <w:rPr>
          <w:rFonts w:eastAsia="Times New Roman"/>
          <w:szCs w:val="24"/>
        </w:rPr>
        <w:t xml:space="preserve">ο πέμπτο </w:t>
      </w:r>
      <w:r>
        <w:rPr>
          <w:rFonts w:eastAsia="Times New Roman"/>
          <w:szCs w:val="24"/>
        </w:rPr>
        <w:t xml:space="preserve">είναι το </w:t>
      </w:r>
      <w:r w:rsidRPr="00451E2F">
        <w:rPr>
          <w:rFonts w:eastAsia="Times New Roman"/>
          <w:szCs w:val="24"/>
        </w:rPr>
        <w:t>κυριότερο</w:t>
      </w:r>
      <w:r>
        <w:rPr>
          <w:rFonts w:eastAsia="Times New Roman"/>
          <w:szCs w:val="24"/>
        </w:rPr>
        <w:t>.</w:t>
      </w:r>
      <w:r w:rsidRPr="00451E2F">
        <w:rPr>
          <w:rFonts w:eastAsia="Times New Roman"/>
          <w:szCs w:val="24"/>
        </w:rPr>
        <w:t xml:space="preserve"> </w:t>
      </w:r>
      <w:r>
        <w:rPr>
          <w:rFonts w:eastAsia="Times New Roman"/>
          <w:szCs w:val="24"/>
        </w:rPr>
        <w:t>Τ</w:t>
      </w:r>
      <w:r w:rsidRPr="00451E2F">
        <w:rPr>
          <w:rFonts w:eastAsia="Times New Roman"/>
          <w:szCs w:val="24"/>
        </w:rPr>
        <w:t xml:space="preserve">ο </w:t>
      </w:r>
      <w:r>
        <w:rPr>
          <w:rFonts w:eastAsia="Times New Roman"/>
          <w:szCs w:val="24"/>
        </w:rPr>
        <w:t>έχετε εκθειάσει</w:t>
      </w:r>
      <w:r w:rsidRPr="00451E2F">
        <w:rPr>
          <w:rFonts w:eastAsia="Times New Roman"/>
          <w:szCs w:val="24"/>
        </w:rPr>
        <w:t xml:space="preserve"> πολλές φορές και </w:t>
      </w:r>
      <w:r>
        <w:rPr>
          <w:rFonts w:eastAsia="Times New Roman"/>
          <w:szCs w:val="24"/>
        </w:rPr>
        <w:t xml:space="preserve">εσείς </w:t>
      </w:r>
      <w:r w:rsidRPr="00451E2F">
        <w:rPr>
          <w:rFonts w:eastAsia="Times New Roman"/>
          <w:szCs w:val="24"/>
        </w:rPr>
        <w:t>στο παρελθόν</w:t>
      </w:r>
      <w:r>
        <w:rPr>
          <w:rFonts w:eastAsia="Times New Roman"/>
          <w:szCs w:val="24"/>
        </w:rPr>
        <w:t xml:space="preserve"> και είναι λογικό.</w:t>
      </w:r>
      <w:r w:rsidRPr="00451E2F">
        <w:rPr>
          <w:rFonts w:eastAsia="Times New Roman"/>
          <w:szCs w:val="24"/>
        </w:rPr>
        <w:t xml:space="preserve"> </w:t>
      </w:r>
      <w:r>
        <w:rPr>
          <w:rFonts w:eastAsia="Times New Roman"/>
          <w:szCs w:val="24"/>
        </w:rPr>
        <w:t>Έ</w:t>
      </w:r>
      <w:r w:rsidRPr="00451E2F">
        <w:rPr>
          <w:rFonts w:eastAsia="Times New Roman"/>
          <w:szCs w:val="24"/>
        </w:rPr>
        <w:t>χει εξασφαλιστεί χρηματοδότηση για το συγκεκριμένο έργο</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70" w:author="Σπανός Γεώργιος" w:date="2022-10-04T10:45:00Z">
          <w:pPr>
            <w:spacing w:line="600" w:lineRule="auto"/>
            <w:ind w:firstLine="720"/>
            <w:jc w:val="both"/>
          </w:pPr>
        </w:pPrChange>
      </w:pPr>
      <w:r w:rsidRPr="00451E2F">
        <w:rPr>
          <w:rFonts w:eastAsia="Times New Roman"/>
          <w:szCs w:val="24"/>
        </w:rPr>
        <w:t>Ευχαριστώ και αναμένω την απάντηση</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71" w:author="Σπανός Γεώργιος" w:date="2022-10-04T10:45:00Z">
          <w:pPr>
            <w:spacing w:line="600" w:lineRule="auto"/>
            <w:ind w:firstLine="720"/>
            <w:jc w:val="both"/>
          </w:pPr>
        </w:pPrChange>
      </w:pPr>
      <w:r>
        <w:rPr>
          <w:rFonts w:eastAsia="Times New Roman"/>
          <w:b/>
          <w:szCs w:val="24"/>
        </w:rPr>
        <w:t>ΠΡΟΕΔΡΕΥΟΥΣΑ (Σοφία Σακοράφα):</w:t>
      </w:r>
      <w:r>
        <w:rPr>
          <w:rFonts w:eastAsia="Times New Roman"/>
          <w:szCs w:val="24"/>
        </w:rPr>
        <w:t xml:space="preserve"> </w:t>
      </w:r>
      <w:r w:rsidRPr="00451E2F">
        <w:rPr>
          <w:rFonts w:eastAsia="Times New Roman"/>
          <w:szCs w:val="24"/>
        </w:rPr>
        <w:t>Ευχαριστώ πολύ</w:t>
      </w:r>
      <w:r>
        <w:rPr>
          <w:rFonts w:eastAsia="Times New Roman"/>
          <w:szCs w:val="24"/>
        </w:rPr>
        <w:t>,</w:t>
      </w:r>
      <w:r w:rsidRPr="00451E2F">
        <w:rPr>
          <w:rFonts w:eastAsia="Times New Roman"/>
          <w:szCs w:val="24"/>
        </w:rPr>
        <w:t xml:space="preserve"> κύριε συνάδελφε</w:t>
      </w:r>
      <w:r>
        <w:rPr>
          <w:rFonts w:eastAsia="Times New Roman"/>
          <w:szCs w:val="24"/>
        </w:rPr>
        <w:t>.</w:t>
      </w:r>
      <w:r w:rsidRPr="00451E2F">
        <w:rPr>
          <w:rFonts w:eastAsia="Times New Roman"/>
          <w:szCs w:val="24"/>
        </w:rPr>
        <w:t xml:space="preserve"> </w:t>
      </w:r>
      <w:r>
        <w:rPr>
          <w:rFonts w:eastAsia="Times New Roman"/>
          <w:szCs w:val="24"/>
        </w:rPr>
        <w:t>Κ</w:t>
      </w:r>
      <w:r w:rsidRPr="00451E2F">
        <w:rPr>
          <w:rFonts w:eastAsia="Times New Roman"/>
          <w:szCs w:val="24"/>
        </w:rPr>
        <w:t xml:space="preserve">ύριε </w:t>
      </w:r>
      <w:r>
        <w:rPr>
          <w:rFonts w:eastAsia="Times New Roman"/>
          <w:szCs w:val="24"/>
        </w:rPr>
        <w:t>Υ</w:t>
      </w:r>
      <w:r w:rsidRPr="00451E2F">
        <w:rPr>
          <w:rFonts w:eastAsia="Times New Roman"/>
          <w:szCs w:val="24"/>
        </w:rPr>
        <w:t>πουργέ</w:t>
      </w:r>
      <w:r>
        <w:rPr>
          <w:rFonts w:eastAsia="Times New Roman"/>
          <w:szCs w:val="24"/>
        </w:rPr>
        <w:t>,</w:t>
      </w:r>
      <w:r w:rsidRPr="00451E2F">
        <w:rPr>
          <w:rFonts w:eastAsia="Times New Roman"/>
          <w:szCs w:val="24"/>
        </w:rPr>
        <w:t xml:space="preserve"> </w:t>
      </w:r>
      <w:r>
        <w:rPr>
          <w:rFonts w:eastAsia="Times New Roman"/>
          <w:szCs w:val="24"/>
        </w:rPr>
        <w:t>έχετε τον λόγο.</w:t>
      </w:r>
    </w:p>
    <w:p w:rsidR="00785B97" w:rsidRDefault="00C57472" w:rsidP="007A29E9">
      <w:pPr>
        <w:spacing w:after="0" w:line="600" w:lineRule="auto"/>
        <w:ind w:firstLine="720"/>
        <w:jc w:val="both"/>
        <w:rPr>
          <w:rFonts w:eastAsia="Times New Roman"/>
          <w:szCs w:val="24"/>
        </w:rPr>
        <w:pPrChange w:id="672" w:author="Σπανός Γεώργιος" w:date="2022-10-04T10:45:00Z">
          <w:pPr>
            <w:spacing w:line="600" w:lineRule="auto"/>
            <w:ind w:firstLine="720"/>
            <w:jc w:val="both"/>
          </w:pPr>
        </w:pPrChange>
      </w:pPr>
      <w:r w:rsidRPr="007C1626">
        <w:rPr>
          <w:rFonts w:eastAsia="Times New Roman"/>
          <w:b/>
          <w:szCs w:val="24"/>
        </w:rPr>
        <w:t xml:space="preserve">ΚΩΝΣΤΑΝΤΙΝΟΣ ΑΧ. ΚΑΡΑΜΑΝΛΗΣ (Υπουργός Υποδομών και Μεταφορών): </w:t>
      </w:r>
      <w:r w:rsidRPr="00451E2F">
        <w:rPr>
          <w:rFonts w:eastAsia="Times New Roman"/>
          <w:szCs w:val="24"/>
        </w:rPr>
        <w:t>Επιτρέψτε να ξεκινήσω με μια παρατήρηση επί της κοινοβουλευτικής διαδικασίας</w:t>
      </w:r>
      <w:r>
        <w:rPr>
          <w:rFonts w:eastAsia="Times New Roman"/>
          <w:szCs w:val="24"/>
        </w:rPr>
        <w:t>.</w:t>
      </w:r>
    </w:p>
    <w:p w:rsidR="00785B97" w:rsidRDefault="00C57472" w:rsidP="007A29E9">
      <w:pPr>
        <w:spacing w:after="0" w:line="600" w:lineRule="auto"/>
        <w:ind w:firstLine="720"/>
        <w:jc w:val="both"/>
        <w:rPr>
          <w:rFonts w:eastAsia="Times New Roman"/>
          <w:szCs w:val="24"/>
        </w:rPr>
        <w:pPrChange w:id="673" w:author="Σπανός Γεώργιος" w:date="2022-10-04T10:45:00Z">
          <w:pPr>
            <w:spacing w:line="600" w:lineRule="auto"/>
            <w:ind w:firstLine="720"/>
            <w:jc w:val="both"/>
          </w:pPr>
        </w:pPrChange>
      </w:pPr>
      <w:r>
        <w:rPr>
          <w:rFonts w:eastAsia="Times New Roman"/>
          <w:szCs w:val="24"/>
        </w:rPr>
        <w:t>Μας καταθέσα</w:t>
      </w:r>
      <w:r w:rsidRPr="00451E2F">
        <w:rPr>
          <w:rFonts w:eastAsia="Times New Roman"/>
          <w:szCs w:val="24"/>
        </w:rPr>
        <w:t>τε μια επίκαιρη ερώτηση</w:t>
      </w:r>
      <w:r>
        <w:rPr>
          <w:rFonts w:eastAsia="Times New Roman"/>
          <w:szCs w:val="24"/>
        </w:rPr>
        <w:t xml:space="preserve"> τ</w:t>
      </w:r>
      <w:r w:rsidRPr="00451E2F">
        <w:rPr>
          <w:rFonts w:eastAsia="Times New Roman"/>
          <w:szCs w:val="24"/>
        </w:rPr>
        <w:t xml:space="preserve">η </w:t>
      </w:r>
      <w:r>
        <w:rPr>
          <w:rFonts w:eastAsia="Times New Roman"/>
          <w:szCs w:val="24"/>
        </w:rPr>
        <w:t>Δ</w:t>
      </w:r>
      <w:r w:rsidRPr="00451E2F">
        <w:rPr>
          <w:rFonts w:eastAsia="Times New Roman"/>
          <w:szCs w:val="24"/>
        </w:rPr>
        <w:t xml:space="preserve">ευτέρα 30 </w:t>
      </w:r>
      <w:r>
        <w:rPr>
          <w:rFonts w:eastAsia="Times New Roman"/>
          <w:szCs w:val="24"/>
        </w:rPr>
        <w:t>Ι</w:t>
      </w:r>
      <w:r w:rsidRPr="00451E2F">
        <w:rPr>
          <w:rFonts w:eastAsia="Times New Roman"/>
          <w:szCs w:val="24"/>
        </w:rPr>
        <w:t>ουνίου</w:t>
      </w:r>
      <w:r>
        <w:rPr>
          <w:rFonts w:eastAsia="Times New Roman"/>
          <w:szCs w:val="24"/>
        </w:rPr>
        <w:t>,</w:t>
      </w:r>
      <w:r w:rsidRPr="00451E2F">
        <w:rPr>
          <w:rFonts w:eastAsia="Times New Roman"/>
          <w:szCs w:val="24"/>
        </w:rPr>
        <w:t xml:space="preserve"> τη στιγμή που τρεις μέρες νωρίτερα</w:t>
      </w:r>
      <w:r>
        <w:rPr>
          <w:rFonts w:eastAsia="Times New Roman"/>
          <w:szCs w:val="24"/>
        </w:rPr>
        <w:t>, την</w:t>
      </w:r>
      <w:r w:rsidRPr="00451E2F">
        <w:rPr>
          <w:rFonts w:eastAsia="Times New Roman"/>
          <w:szCs w:val="24"/>
        </w:rPr>
        <w:t xml:space="preserve"> </w:t>
      </w:r>
      <w:r>
        <w:rPr>
          <w:rFonts w:eastAsia="Times New Roman"/>
          <w:szCs w:val="24"/>
        </w:rPr>
        <w:t>Π</w:t>
      </w:r>
      <w:r w:rsidRPr="00451E2F">
        <w:rPr>
          <w:rFonts w:eastAsia="Times New Roman"/>
          <w:szCs w:val="24"/>
        </w:rPr>
        <w:t xml:space="preserve">αρασκευή 27 </w:t>
      </w:r>
      <w:r>
        <w:rPr>
          <w:rFonts w:eastAsia="Times New Roman"/>
          <w:szCs w:val="24"/>
        </w:rPr>
        <w:t>Ι</w:t>
      </w:r>
      <w:r w:rsidRPr="00451E2F">
        <w:rPr>
          <w:rFonts w:eastAsia="Times New Roman"/>
          <w:szCs w:val="24"/>
        </w:rPr>
        <w:t xml:space="preserve">ουνίου από αυτό εδώ το </w:t>
      </w:r>
      <w:r>
        <w:rPr>
          <w:rFonts w:eastAsia="Times New Roman"/>
          <w:szCs w:val="24"/>
        </w:rPr>
        <w:t>Β</w:t>
      </w:r>
      <w:r w:rsidRPr="00451E2F">
        <w:rPr>
          <w:rFonts w:eastAsia="Times New Roman"/>
          <w:szCs w:val="24"/>
        </w:rPr>
        <w:t xml:space="preserve">ήμα απαντούσα σε συνάδελφό </w:t>
      </w:r>
      <w:r>
        <w:rPr>
          <w:rFonts w:eastAsia="Times New Roman"/>
          <w:szCs w:val="24"/>
        </w:rPr>
        <w:t>μας,</w:t>
      </w:r>
      <w:r w:rsidRPr="00451E2F">
        <w:rPr>
          <w:rFonts w:eastAsia="Times New Roman"/>
          <w:szCs w:val="24"/>
        </w:rPr>
        <w:t xml:space="preserve"> στον κ</w:t>
      </w:r>
      <w:r>
        <w:rPr>
          <w:rFonts w:eastAsia="Times New Roman"/>
          <w:szCs w:val="24"/>
        </w:rPr>
        <w:t>.</w:t>
      </w:r>
      <w:r w:rsidRPr="00451E2F">
        <w:rPr>
          <w:rFonts w:eastAsia="Times New Roman"/>
          <w:szCs w:val="24"/>
        </w:rPr>
        <w:t xml:space="preserve"> </w:t>
      </w:r>
      <w:proofErr w:type="spellStart"/>
      <w:r w:rsidRPr="00451E2F">
        <w:rPr>
          <w:rFonts w:eastAsia="Times New Roman"/>
          <w:szCs w:val="24"/>
        </w:rPr>
        <w:t>Κεγκέρογλου</w:t>
      </w:r>
      <w:proofErr w:type="spellEnd"/>
      <w:r>
        <w:rPr>
          <w:rFonts w:eastAsia="Times New Roman"/>
          <w:szCs w:val="24"/>
        </w:rPr>
        <w:t>,</w:t>
      </w:r>
      <w:r w:rsidRPr="00451E2F">
        <w:rPr>
          <w:rFonts w:eastAsia="Times New Roman"/>
          <w:szCs w:val="24"/>
        </w:rPr>
        <w:t xml:space="preserve"> για το ίδιο ακριβώς θέμα</w:t>
      </w:r>
      <w:r>
        <w:rPr>
          <w:rFonts w:eastAsia="Times New Roman"/>
          <w:szCs w:val="24"/>
        </w:rPr>
        <w:t>.</w:t>
      </w:r>
      <w:r w:rsidRPr="00451E2F">
        <w:rPr>
          <w:rFonts w:eastAsia="Times New Roman"/>
          <w:szCs w:val="24"/>
        </w:rPr>
        <w:t xml:space="preserve"> </w:t>
      </w:r>
      <w:r>
        <w:rPr>
          <w:rFonts w:eastAsia="Times New Roman"/>
          <w:szCs w:val="24"/>
        </w:rPr>
        <w:t>Π</w:t>
      </w:r>
      <w:r w:rsidRPr="00451E2F">
        <w:rPr>
          <w:rFonts w:eastAsia="Times New Roman"/>
          <w:szCs w:val="24"/>
        </w:rPr>
        <w:t>ολύ καλά κάνατε και θέτετε και εσείς τα ερωτήματά σας</w:t>
      </w:r>
      <w:r>
        <w:rPr>
          <w:rFonts w:eastAsia="Times New Roman"/>
          <w:szCs w:val="24"/>
        </w:rPr>
        <w:t>.</w:t>
      </w:r>
      <w:r w:rsidRPr="00451E2F">
        <w:rPr>
          <w:rFonts w:eastAsia="Times New Roman"/>
          <w:szCs w:val="24"/>
        </w:rPr>
        <w:t xml:space="preserve"> Η δική </w:t>
      </w:r>
      <w:r>
        <w:rPr>
          <w:rFonts w:eastAsia="Times New Roman"/>
          <w:szCs w:val="24"/>
        </w:rPr>
        <w:t xml:space="preserve">μας </w:t>
      </w:r>
      <w:r w:rsidRPr="00451E2F">
        <w:rPr>
          <w:rFonts w:eastAsia="Times New Roman"/>
          <w:szCs w:val="24"/>
        </w:rPr>
        <w:t>παρουσία όμως εδώ</w:t>
      </w:r>
      <w:r>
        <w:rPr>
          <w:rFonts w:eastAsia="Times New Roman"/>
          <w:szCs w:val="24"/>
        </w:rPr>
        <w:t xml:space="preserve">, όλων </w:t>
      </w:r>
      <w:r w:rsidRPr="00451E2F">
        <w:rPr>
          <w:rFonts w:eastAsia="Times New Roman"/>
          <w:szCs w:val="24"/>
        </w:rPr>
        <w:t xml:space="preserve">των </w:t>
      </w:r>
      <w:r>
        <w:rPr>
          <w:rFonts w:eastAsia="Times New Roman"/>
          <w:szCs w:val="24"/>
        </w:rPr>
        <w:t>Υ</w:t>
      </w:r>
      <w:r w:rsidRPr="00451E2F">
        <w:rPr>
          <w:rFonts w:eastAsia="Times New Roman"/>
          <w:szCs w:val="24"/>
        </w:rPr>
        <w:t>πουργών</w:t>
      </w:r>
      <w:r>
        <w:rPr>
          <w:rFonts w:eastAsia="Times New Roman"/>
          <w:szCs w:val="24"/>
        </w:rPr>
        <w:t>,</w:t>
      </w:r>
      <w:r w:rsidRPr="00451E2F">
        <w:rPr>
          <w:rFonts w:eastAsia="Times New Roman"/>
          <w:szCs w:val="24"/>
        </w:rPr>
        <w:t xml:space="preserve"> δείχνει ένα σεβασμό στην κοινοβουλευτική διαδικασία</w:t>
      </w:r>
      <w:r>
        <w:rPr>
          <w:rFonts w:eastAsia="Times New Roman"/>
          <w:szCs w:val="24"/>
        </w:rPr>
        <w:t>.</w:t>
      </w:r>
      <w:r w:rsidRPr="00451E2F">
        <w:rPr>
          <w:rFonts w:eastAsia="Times New Roman"/>
          <w:szCs w:val="24"/>
        </w:rPr>
        <w:t xml:space="preserve"> </w:t>
      </w:r>
      <w:r>
        <w:rPr>
          <w:rFonts w:eastAsia="Times New Roman"/>
          <w:szCs w:val="24"/>
        </w:rPr>
        <w:t>Είναι ένας</w:t>
      </w:r>
      <w:r w:rsidRPr="00451E2F">
        <w:rPr>
          <w:rFonts w:eastAsia="Times New Roman"/>
          <w:szCs w:val="24"/>
        </w:rPr>
        <w:t xml:space="preserve"> θεσμό</w:t>
      </w:r>
      <w:r>
        <w:rPr>
          <w:rFonts w:eastAsia="Times New Roman"/>
          <w:szCs w:val="24"/>
        </w:rPr>
        <w:t>ς</w:t>
      </w:r>
      <w:r w:rsidRPr="00451E2F">
        <w:rPr>
          <w:rFonts w:eastAsia="Times New Roman"/>
          <w:szCs w:val="24"/>
        </w:rPr>
        <w:t xml:space="preserve"> και μια διαδικασία</w:t>
      </w:r>
      <w:r>
        <w:rPr>
          <w:rFonts w:eastAsia="Times New Roman"/>
          <w:szCs w:val="24"/>
        </w:rPr>
        <w:t>,</w:t>
      </w:r>
      <w:r w:rsidRPr="00451E2F">
        <w:rPr>
          <w:rFonts w:eastAsia="Times New Roman"/>
          <w:szCs w:val="24"/>
        </w:rPr>
        <w:t xml:space="preserve"> αυτή των επίκαιρων </w:t>
      </w:r>
      <w:r w:rsidRPr="00451E2F">
        <w:rPr>
          <w:rFonts w:eastAsia="Times New Roman"/>
          <w:szCs w:val="24"/>
        </w:rPr>
        <w:lastRenderedPageBreak/>
        <w:t>ερωτ</w:t>
      </w:r>
      <w:r>
        <w:rPr>
          <w:rFonts w:eastAsia="Times New Roman"/>
          <w:szCs w:val="24"/>
        </w:rPr>
        <w:t>ήσεων, για την οποία η δική σας Κ</w:t>
      </w:r>
      <w:r w:rsidRPr="00451E2F">
        <w:rPr>
          <w:rFonts w:eastAsia="Times New Roman"/>
          <w:szCs w:val="24"/>
        </w:rPr>
        <w:t>υβέρνηση</w:t>
      </w:r>
      <w:r>
        <w:rPr>
          <w:rFonts w:eastAsia="Times New Roman"/>
          <w:szCs w:val="24"/>
        </w:rPr>
        <w:t>,</w:t>
      </w:r>
      <w:r w:rsidRPr="00451E2F">
        <w:rPr>
          <w:rFonts w:eastAsia="Times New Roman"/>
          <w:szCs w:val="24"/>
        </w:rPr>
        <w:t xml:space="preserve"> θα μου επιτρέψετε να πω</w:t>
      </w:r>
      <w:r>
        <w:rPr>
          <w:rFonts w:eastAsia="Times New Roman"/>
          <w:szCs w:val="24"/>
        </w:rPr>
        <w:t>,</w:t>
      </w:r>
      <w:r w:rsidRPr="00451E2F">
        <w:rPr>
          <w:rFonts w:eastAsia="Times New Roman"/>
          <w:szCs w:val="24"/>
        </w:rPr>
        <w:t xml:space="preserve"> δεν είχε δείξει τον ίδιο σεβασμό</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74" w:author="Σπανός Γεώργιος" w:date="2022-10-04T10:45:00Z">
          <w:pPr>
            <w:spacing w:line="600" w:lineRule="auto"/>
            <w:ind w:firstLine="720"/>
            <w:jc w:val="both"/>
          </w:pPr>
        </w:pPrChange>
      </w:pPr>
      <w:r>
        <w:rPr>
          <w:rFonts w:eastAsia="Times New Roman"/>
          <w:szCs w:val="24"/>
        </w:rPr>
        <w:t>Ε</w:t>
      </w:r>
      <w:r w:rsidRPr="00451E2F">
        <w:rPr>
          <w:rFonts w:eastAsia="Times New Roman"/>
          <w:szCs w:val="24"/>
        </w:rPr>
        <w:t>πί του θέματος</w:t>
      </w:r>
      <w:r>
        <w:rPr>
          <w:rFonts w:eastAsia="Times New Roman"/>
          <w:szCs w:val="24"/>
        </w:rPr>
        <w:t>,</w:t>
      </w:r>
      <w:r w:rsidRPr="00451E2F">
        <w:rPr>
          <w:rFonts w:eastAsia="Times New Roman"/>
          <w:szCs w:val="24"/>
        </w:rPr>
        <w:t xml:space="preserve"> </w:t>
      </w:r>
      <w:r>
        <w:rPr>
          <w:rFonts w:eastAsia="Times New Roman"/>
          <w:szCs w:val="24"/>
        </w:rPr>
        <w:t>σ</w:t>
      </w:r>
      <w:r w:rsidRPr="00451E2F">
        <w:rPr>
          <w:rFonts w:eastAsia="Times New Roman"/>
          <w:szCs w:val="24"/>
        </w:rPr>
        <w:t xml:space="preserve">υμφωνώ </w:t>
      </w:r>
      <w:r w:rsidRPr="00451E2F">
        <w:rPr>
          <w:rFonts w:eastAsia="Times New Roman"/>
          <w:szCs w:val="24"/>
        </w:rPr>
        <w:t>απολύτως μαζί σας</w:t>
      </w:r>
      <w:r>
        <w:rPr>
          <w:rFonts w:eastAsia="Times New Roman"/>
          <w:szCs w:val="24"/>
        </w:rPr>
        <w:t>.</w:t>
      </w:r>
      <w:r w:rsidRPr="00451E2F">
        <w:rPr>
          <w:rFonts w:eastAsia="Times New Roman"/>
          <w:szCs w:val="24"/>
        </w:rPr>
        <w:t xml:space="preserve"> Το μεγάλο ζήτημα που</w:t>
      </w:r>
      <w:r>
        <w:rPr>
          <w:rFonts w:eastAsia="Times New Roman"/>
          <w:szCs w:val="24"/>
        </w:rPr>
        <w:t xml:space="preserve"> πλέον έχουμε ως χώρα και ως Ε</w:t>
      </w:r>
      <w:r w:rsidRPr="00451E2F">
        <w:rPr>
          <w:rFonts w:eastAsia="Times New Roman"/>
          <w:szCs w:val="24"/>
        </w:rPr>
        <w:t xml:space="preserve">υρωπαϊκή </w:t>
      </w:r>
      <w:r>
        <w:rPr>
          <w:rFonts w:eastAsia="Times New Roman"/>
          <w:szCs w:val="24"/>
        </w:rPr>
        <w:t>Έ</w:t>
      </w:r>
      <w:r w:rsidRPr="00451E2F">
        <w:rPr>
          <w:rFonts w:eastAsia="Times New Roman"/>
          <w:szCs w:val="24"/>
        </w:rPr>
        <w:t>νωση είναι πώς θα κάνουμε μια ορθή διαχείριση υδάτινων πόρων</w:t>
      </w:r>
      <w:r>
        <w:rPr>
          <w:rFonts w:eastAsia="Times New Roman"/>
          <w:szCs w:val="24"/>
        </w:rPr>
        <w:t>.</w:t>
      </w:r>
      <w:r w:rsidRPr="00451E2F">
        <w:rPr>
          <w:rFonts w:eastAsia="Times New Roman"/>
          <w:szCs w:val="24"/>
        </w:rPr>
        <w:t xml:space="preserve"> Να δούμε τι έχουμε κάνει εμείς γενικότερα</w:t>
      </w:r>
      <w:r>
        <w:rPr>
          <w:rFonts w:eastAsia="Times New Roman"/>
          <w:szCs w:val="24"/>
        </w:rPr>
        <w:t>;</w:t>
      </w:r>
      <w:r w:rsidRPr="00451E2F">
        <w:rPr>
          <w:rFonts w:eastAsia="Times New Roman"/>
          <w:szCs w:val="24"/>
        </w:rPr>
        <w:t xml:space="preserve"> Εμείς έχουμε δημοπρατήσει και έχουμε δρομολογήσε</w:t>
      </w:r>
      <w:r>
        <w:rPr>
          <w:rFonts w:eastAsia="Times New Roman"/>
          <w:szCs w:val="24"/>
        </w:rPr>
        <w:t>ι έργα ύψους 1,5 δισεκατ</w:t>
      </w:r>
      <w:r>
        <w:rPr>
          <w:rFonts w:eastAsia="Times New Roman"/>
          <w:szCs w:val="24"/>
        </w:rPr>
        <w:t>ομμυρίου</w:t>
      </w:r>
      <w:r w:rsidRPr="00451E2F">
        <w:rPr>
          <w:rFonts w:eastAsia="Times New Roman"/>
          <w:szCs w:val="24"/>
        </w:rPr>
        <w:t xml:space="preserve"> ευρώ και έχουμε χρησιμοποιήσει όλα τα χρηματοδοτικά εργαλεία που έχει στη διάθεσή </w:t>
      </w:r>
      <w:r>
        <w:rPr>
          <w:rFonts w:eastAsia="Times New Roman"/>
          <w:szCs w:val="24"/>
        </w:rPr>
        <w:t>του</w:t>
      </w:r>
      <w:r w:rsidRPr="00451E2F">
        <w:rPr>
          <w:rFonts w:eastAsia="Times New Roman"/>
          <w:szCs w:val="24"/>
        </w:rPr>
        <w:t xml:space="preserve"> ένα κράτος μέλος</w:t>
      </w:r>
      <w:r>
        <w:rPr>
          <w:rFonts w:eastAsia="Times New Roman"/>
          <w:szCs w:val="24"/>
        </w:rPr>
        <w:t>.</w:t>
      </w:r>
      <w:r w:rsidRPr="00451E2F">
        <w:rPr>
          <w:rFonts w:eastAsia="Times New Roman"/>
          <w:szCs w:val="24"/>
        </w:rPr>
        <w:t xml:space="preserve"> </w:t>
      </w:r>
      <w:r>
        <w:rPr>
          <w:rFonts w:eastAsia="Times New Roman"/>
          <w:szCs w:val="24"/>
        </w:rPr>
        <w:t>ΣΔΙΤ</w:t>
      </w:r>
      <w:r w:rsidRPr="00451E2F">
        <w:rPr>
          <w:rFonts w:eastAsia="Times New Roman"/>
          <w:szCs w:val="24"/>
        </w:rPr>
        <w:t xml:space="preserve"> για την όποια </w:t>
      </w:r>
      <w:r>
        <w:rPr>
          <w:rFonts w:eastAsia="Times New Roman"/>
          <w:szCs w:val="24"/>
        </w:rPr>
        <w:t xml:space="preserve">Η </w:t>
      </w:r>
      <w:r w:rsidRPr="00451E2F">
        <w:rPr>
          <w:rFonts w:eastAsia="Times New Roman"/>
          <w:szCs w:val="24"/>
        </w:rPr>
        <w:t xml:space="preserve">προηγούμενη κυβέρνηση είχε τις ιδεοληψίες </w:t>
      </w:r>
      <w:r>
        <w:rPr>
          <w:rFonts w:eastAsia="Times New Roman"/>
          <w:szCs w:val="24"/>
        </w:rPr>
        <w:t>της.</w:t>
      </w:r>
      <w:r w:rsidRPr="00451E2F">
        <w:rPr>
          <w:rFonts w:eastAsia="Times New Roman"/>
          <w:szCs w:val="24"/>
        </w:rPr>
        <w:t xml:space="preserve"> </w:t>
      </w:r>
      <w:r>
        <w:rPr>
          <w:rFonts w:eastAsia="Times New Roman"/>
          <w:szCs w:val="24"/>
        </w:rPr>
        <w:t>Τ</w:t>
      </w:r>
      <w:r w:rsidRPr="00451E2F">
        <w:rPr>
          <w:rFonts w:eastAsia="Times New Roman"/>
          <w:szCs w:val="24"/>
        </w:rPr>
        <w:t xml:space="preserve">ο </w:t>
      </w:r>
      <w:r>
        <w:rPr>
          <w:rFonts w:eastAsia="Times New Roman"/>
          <w:szCs w:val="24"/>
        </w:rPr>
        <w:t>Τ</w:t>
      </w:r>
      <w:r w:rsidRPr="00451E2F">
        <w:rPr>
          <w:rFonts w:eastAsia="Times New Roman"/>
          <w:szCs w:val="24"/>
        </w:rPr>
        <w:t xml:space="preserve">αμείο </w:t>
      </w:r>
      <w:r>
        <w:rPr>
          <w:rFonts w:eastAsia="Times New Roman"/>
          <w:szCs w:val="24"/>
        </w:rPr>
        <w:t>Α</w:t>
      </w:r>
      <w:r w:rsidRPr="00451E2F">
        <w:rPr>
          <w:rFonts w:eastAsia="Times New Roman"/>
          <w:szCs w:val="24"/>
        </w:rPr>
        <w:t xml:space="preserve">νάκαμψης το οποίο επίσης χρησιμοποιούμε σαν εργαλείο και βέβαια </w:t>
      </w:r>
      <w:r w:rsidRPr="00451E2F">
        <w:rPr>
          <w:rFonts w:eastAsia="Times New Roman"/>
          <w:szCs w:val="24"/>
        </w:rPr>
        <w:t>τα ευρωπαϊκά χρηματοδοτικά προγράμματα</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75" w:author="Σπανός Γεώργιος" w:date="2022-10-04T10:45:00Z">
          <w:pPr>
            <w:spacing w:line="600" w:lineRule="auto"/>
            <w:ind w:firstLine="720"/>
            <w:jc w:val="both"/>
          </w:pPr>
        </w:pPrChange>
      </w:pPr>
      <w:r>
        <w:rPr>
          <w:rFonts w:eastAsia="Times New Roman"/>
          <w:szCs w:val="24"/>
        </w:rPr>
        <w:t>Π</w:t>
      </w:r>
      <w:r w:rsidRPr="00451E2F">
        <w:rPr>
          <w:rFonts w:eastAsia="Times New Roman"/>
          <w:szCs w:val="24"/>
        </w:rPr>
        <w:t>άμε</w:t>
      </w:r>
      <w:r>
        <w:rPr>
          <w:rFonts w:eastAsia="Times New Roman"/>
          <w:szCs w:val="24"/>
        </w:rPr>
        <w:t xml:space="preserve"> τώρα να δούμε τι κάνουμε στην Κ</w:t>
      </w:r>
      <w:r w:rsidRPr="00451E2F">
        <w:rPr>
          <w:rFonts w:eastAsia="Times New Roman"/>
          <w:szCs w:val="24"/>
        </w:rPr>
        <w:t>ρήτη</w:t>
      </w:r>
      <w:r>
        <w:rPr>
          <w:rFonts w:eastAsia="Times New Roman"/>
          <w:szCs w:val="24"/>
        </w:rPr>
        <w:t>.</w:t>
      </w:r>
      <w:r w:rsidRPr="00451E2F">
        <w:rPr>
          <w:rFonts w:eastAsia="Times New Roman"/>
          <w:szCs w:val="24"/>
        </w:rPr>
        <w:t xml:space="preserve"> Προ ολίγων ημερών εγκρίναμε το</w:t>
      </w:r>
      <w:r>
        <w:rPr>
          <w:rFonts w:eastAsia="Times New Roman"/>
          <w:szCs w:val="24"/>
        </w:rPr>
        <w:t>ν</w:t>
      </w:r>
      <w:r w:rsidRPr="00451E2F">
        <w:rPr>
          <w:rFonts w:eastAsia="Times New Roman"/>
          <w:szCs w:val="24"/>
        </w:rPr>
        <w:t xml:space="preserve"> διαγωνισμό </w:t>
      </w:r>
      <w:r>
        <w:rPr>
          <w:rFonts w:eastAsia="Times New Roman"/>
          <w:szCs w:val="24"/>
        </w:rPr>
        <w:t xml:space="preserve">ΣΔΙΤ </w:t>
      </w:r>
      <w:r w:rsidRPr="00451E2F">
        <w:rPr>
          <w:rFonts w:eastAsia="Times New Roman"/>
          <w:szCs w:val="24"/>
        </w:rPr>
        <w:t xml:space="preserve">για το φράγμα του </w:t>
      </w:r>
      <w:proofErr w:type="spellStart"/>
      <w:r>
        <w:rPr>
          <w:rFonts w:eastAsia="Times New Roman"/>
          <w:szCs w:val="24"/>
        </w:rPr>
        <w:t>Ταυρωνίτη</w:t>
      </w:r>
      <w:proofErr w:type="spellEnd"/>
      <w:r>
        <w:rPr>
          <w:rFonts w:eastAsia="Times New Roman"/>
          <w:szCs w:val="24"/>
        </w:rPr>
        <w:t>.</w:t>
      </w:r>
      <w:r w:rsidRPr="00451E2F">
        <w:rPr>
          <w:rFonts w:eastAsia="Times New Roman"/>
          <w:szCs w:val="24"/>
        </w:rPr>
        <w:t xml:space="preserve"> Ανάλογα κινούμαστε και για την κατασκευή </w:t>
      </w:r>
      <w:r>
        <w:rPr>
          <w:rFonts w:eastAsia="Times New Roman"/>
          <w:szCs w:val="24"/>
        </w:rPr>
        <w:t xml:space="preserve">του </w:t>
      </w:r>
      <w:proofErr w:type="spellStart"/>
      <w:r>
        <w:rPr>
          <w:rFonts w:eastAsia="Times New Roman"/>
          <w:szCs w:val="24"/>
        </w:rPr>
        <w:t>Μπραμιανού</w:t>
      </w:r>
      <w:proofErr w:type="spellEnd"/>
      <w:r>
        <w:rPr>
          <w:rFonts w:eastAsia="Times New Roman"/>
          <w:szCs w:val="24"/>
        </w:rPr>
        <w:t>.</w:t>
      </w:r>
      <w:r w:rsidRPr="00451E2F">
        <w:rPr>
          <w:rFonts w:eastAsia="Times New Roman"/>
          <w:szCs w:val="24"/>
        </w:rPr>
        <w:t xml:space="preserve"> </w:t>
      </w:r>
      <w:r>
        <w:rPr>
          <w:rFonts w:eastAsia="Times New Roman"/>
          <w:szCs w:val="24"/>
        </w:rPr>
        <w:t>Σ</w:t>
      </w:r>
      <w:r w:rsidRPr="00451E2F">
        <w:rPr>
          <w:rFonts w:eastAsia="Times New Roman"/>
          <w:szCs w:val="24"/>
        </w:rPr>
        <w:t xml:space="preserve">το πλαίσιο αυτό η </w:t>
      </w:r>
      <w:r>
        <w:rPr>
          <w:rFonts w:eastAsia="Times New Roman"/>
          <w:szCs w:val="24"/>
        </w:rPr>
        <w:t>Κ</w:t>
      </w:r>
      <w:r w:rsidRPr="00451E2F">
        <w:rPr>
          <w:rFonts w:eastAsia="Times New Roman"/>
          <w:szCs w:val="24"/>
        </w:rPr>
        <w:t xml:space="preserve">υβέρνησή </w:t>
      </w:r>
      <w:r>
        <w:rPr>
          <w:rFonts w:eastAsia="Times New Roman"/>
          <w:szCs w:val="24"/>
        </w:rPr>
        <w:t>μας διά στ</w:t>
      </w:r>
      <w:r>
        <w:rPr>
          <w:rFonts w:eastAsia="Times New Roman"/>
          <w:szCs w:val="24"/>
        </w:rPr>
        <w:t>όματος του ίδιου του Π</w:t>
      </w:r>
      <w:r w:rsidRPr="00451E2F">
        <w:rPr>
          <w:rFonts w:eastAsia="Times New Roman"/>
          <w:szCs w:val="24"/>
        </w:rPr>
        <w:t>ρωθυπουργού έχει διευκρινίσει και έχει δεσμευτεί για την υλοποίηση του ενός έργου στο</w:t>
      </w:r>
      <w:r>
        <w:rPr>
          <w:rFonts w:eastAsia="Times New Roman"/>
          <w:szCs w:val="24"/>
        </w:rPr>
        <w:t>ν</w:t>
      </w:r>
      <w:r w:rsidRPr="00451E2F">
        <w:rPr>
          <w:rFonts w:eastAsia="Times New Roman"/>
          <w:szCs w:val="24"/>
        </w:rPr>
        <w:t xml:space="preserve"> </w:t>
      </w:r>
      <w:r>
        <w:rPr>
          <w:rFonts w:eastAsia="Times New Roman"/>
          <w:szCs w:val="24"/>
        </w:rPr>
        <w:t>Π</w:t>
      </w:r>
      <w:r w:rsidRPr="00451E2F">
        <w:rPr>
          <w:rFonts w:eastAsia="Times New Roman"/>
          <w:szCs w:val="24"/>
        </w:rPr>
        <w:t>λατύ ποταμό</w:t>
      </w:r>
      <w:r>
        <w:rPr>
          <w:rFonts w:eastAsia="Times New Roman"/>
          <w:szCs w:val="24"/>
        </w:rPr>
        <w:t xml:space="preserve">. Είναι ένα έργο, </w:t>
      </w:r>
      <w:r w:rsidRPr="00451E2F">
        <w:rPr>
          <w:rFonts w:eastAsia="Times New Roman"/>
          <w:szCs w:val="24"/>
        </w:rPr>
        <w:t xml:space="preserve">που όπως πολύ σωστά είπατε και </w:t>
      </w:r>
      <w:r>
        <w:rPr>
          <w:rFonts w:eastAsia="Times New Roman"/>
          <w:szCs w:val="24"/>
        </w:rPr>
        <w:t>εσείς,</w:t>
      </w:r>
      <w:r w:rsidRPr="00451E2F">
        <w:rPr>
          <w:rFonts w:eastAsia="Times New Roman"/>
          <w:szCs w:val="24"/>
        </w:rPr>
        <w:t xml:space="preserve"> έχει περάσει από σαράντα κύματα</w:t>
      </w:r>
      <w:r>
        <w:rPr>
          <w:rFonts w:eastAsia="Times New Roman"/>
          <w:szCs w:val="24"/>
        </w:rPr>
        <w:t>.</w:t>
      </w:r>
      <w:r w:rsidRPr="00451E2F">
        <w:rPr>
          <w:rFonts w:eastAsia="Times New Roman"/>
          <w:szCs w:val="24"/>
        </w:rPr>
        <w:t xml:space="preserve"> </w:t>
      </w:r>
      <w:r>
        <w:rPr>
          <w:rFonts w:eastAsia="Times New Roman"/>
          <w:szCs w:val="24"/>
        </w:rPr>
        <w:t>Ό</w:t>
      </w:r>
      <w:r w:rsidRPr="00451E2F">
        <w:rPr>
          <w:rFonts w:eastAsia="Times New Roman"/>
          <w:szCs w:val="24"/>
        </w:rPr>
        <w:t>πως εξήγησα και στον κ</w:t>
      </w:r>
      <w:r>
        <w:rPr>
          <w:rFonts w:eastAsia="Times New Roman"/>
          <w:szCs w:val="24"/>
        </w:rPr>
        <w:t>.</w:t>
      </w:r>
      <w:r w:rsidRPr="00451E2F">
        <w:rPr>
          <w:rFonts w:eastAsia="Times New Roman"/>
          <w:szCs w:val="24"/>
        </w:rPr>
        <w:t xml:space="preserve"> </w:t>
      </w:r>
      <w:proofErr w:type="spellStart"/>
      <w:r>
        <w:rPr>
          <w:rFonts w:eastAsia="Times New Roman"/>
          <w:szCs w:val="24"/>
        </w:rPr>
        <w:t>Κεγκ</w:t>
      </w:r>
      <w:r w:rsidRPr="00451E2F">
        <w:rPr>
          <w:rFonts w:eastAsia="Times New Roman"/>
          <w:szCs w:val="24"/>
        </w:rPr>
        <w:t>έρογλου</w:t>
      </w:r>
      <w:proofErr w:type="spellEnd"/>
      <w:r w:rsidRPr="00451E2F">
        <w:rPr>
          <w:rFonts w:eastAsia="Times New Roman"/>
          <w:szCs w:val="24"/>
        </w:rPr>
        <w:t xml:space="preserve"> την προηγ</w:t>
      </w:r>
      <w:r w:rsidRPr="00451E2F">
        <w:rPr>
          <w:rFonts w:eastAsia="Times New Roman"/>
          <w:szCs w:val="24"/>
        </w:rPr>
        <w:t xml:space="preserve">ούμενη φορά η περίπτωση του </w:t>
      </w:r>
      <w:r>
        <w:rPr>
          <w:rFonts w:eastAsia="Times New Roman"/>
          <w:szCs w:val="24"/>
        </w:rPr>
        <w:t>Π</w:t>
      </w:r>
      <w:r w:rsidRPr="00451E2F">
        <w:rPr>
          <w:rFonts w:eastAsia="Times New Roman"/>
          <w:szCs w:val="24"/>
        </w:rPr>
        <w:t>λατύ ποταμού δεν αποτελεί μια απλή περίπτωση</w:t>
      </w:r>
      <w:r>
        <w:rPr>
          <w:rFonts w:eastAsia="Times New Roman"/>
          <w:szCs w:val="24"/>
        </w:rPr>
        <w:t>.</w:t>
      </w:r>
      <w:r w:rsidRPr="00451E2F">
        <w:rPr>
          <w:rFonts w:eastAsia="Times New Roman"/>
          <w:szCs w:val="24"/>
        </w:rPr>
        <w:t xml:space="preserve"> </w:t>
      </w:r>
    </w:p>
    <w:p w:rsidR="00785B97" w:rsidRDefault="00C57472" w:rsidP="007A29E9">
      <w:pPr>
        <w:spacing w:after="0" w:line="600" w:lineRule="auto"/>
        <w:ind w:firstLine="720"/>
        <w:jc w:val="both"/>
        <w:rPr>
          <w:rFonts w:eastAsia="Times New Roman"/>
          <w:szCs w:val="24"/>
        </w:rPr>
        <w:pPrChange w:id="676" w:author="Σπανός Γεώργιος" w:date="2022-10-04T10:45:00Z">
          <w:pPr>
            <w:spacing w:line="600" w:lineRule="auto"/>
            <w:ind w:firstLine="720"/>
            <w:jc w:val="both"/>
          </w:pPr>
        </w:pPrChange>
      </w:pPr>
      <w:r>
        <w:rPr>
          <w:rFonts w:eastAsia="Times New Roman"/>
          <w:szCs w:val="24"/>
        </w:rPr>
        <w:lastRenderedPageBreak/>
        <w:t>Τι έχει κάνει η Κ</w:t>
      </w:r>
      <w:r w:rsidRPr="00451E2F">
        <w:rPr>
          <w:rFonts w:eastAsia="Times New Roman"/>
          <w:szCs w:val="24"/>
        </w:rPr>
        <w:t>υβέρνηση</w:t>
      </w:r>
      <w:r>
        <w:rPr>
          <w:rFonts w:eastAsia="Times New Roman"/>
          <w:szCs w:val="24"/>
        </w:rPr>
        <w:t>;</w:t>
      </w:r>
      <w:r w:rsidRPr="00451E2F">
        <w:rPr>
          <w:rFonts w:eastAsia="Times New Roman"/>
          <w:szCs w:val="24"/>
        </w:rPr>
        <w:t xml:space="preserve"> </w:t>
      </w:r>
      <w:r>
        <w:rPr>
          <w:rFonts w:eastAsia="Times New Roman"/>
          <w:szCs w:val="24"/>
        </w:rPr>
        <w:t>Ν</w:t>
      </w:r>
      <w:r w:rsidRPr="00451E2F">
        <w:rPr>
          <w:rFonts w:eastAsia="Times New Roman"/>
          <w:szCs w:val="24"/>
        </w:rPr>
        <w:t xml:space="preserve">α συγκρίνουμε τι έκανε η </w:t>
      </w:r>
      <w:r>
        <w:rPr>
          <w:rFonts w:eastAsia="Times New Roman"/>
          <w:szCs w:val="24"/>
        </w:rPr>
        <w:t>Κ</w:t>
      </w:r>
      <w:r w:rsidRPr="00451E2F">
        <w:rPr>
          <w:rFonts w:eastAsia="Times New Roman"/>
          <w:szCs w:val="24"/>
        </w:rPr>
        <w:t>υβέρνηση για το συγκεκριμένο έργο τρία χρόνια και τι έκανε</w:t>
      </w:r>
      <w:r>
        <w:rPr>
          <w:rFonts w:eastAsia="Times New Roman"/>
          <w:szCs w:val="24"/>
        </w:rPr>
        <w:t xml:space="preserve"> η προηγούμενη</w:t>
      </w:r>
      <w:r w:rsidRPr="00451E2F">
        <w:rPr>
          <w:rFonts w:eastAsia="Times New Roman"/>
          <w:szCs w:val="24"/>
        </w:rPr>
        <w:t xml:space="preserve"> </w:t>
      </w:r>
      <w:r>
        <w:rPr>
          <w:rFonts w:eastAsia="Times New Roman"/>
          <w:szCs w:val="24"/>
        </w:rPr>
        <w:t>κ</w:t>
      </w:r>
      <w:r w:rsidRPr="00451E2F">
        <w:rPr>
          <w:rFonts w:eastAsia="Times New Roman"/>
          <w:szCs w:val="24"/>
        </w:rPr>
        <w:t>υβέρνηση</w:t>
      </w:r>
      <w:r>
        <w:rPr>
          <w:rFonts w:eastAsia="Times New Roman"/>
          <w:szCs w:val="24"/>
        </w:rPr>
        <w:t>,</w:t>
      </w:r>
      <w:r w:rsidRPr="00451E2F">
        <w:rPr>
          <w:rFonts w:eastAsia="Times New Roman"/>
          <w:szCs w:val="24"/>
        </w:rPr>
        <w:t xml:space="preserve"> έτσι ώστε όσοι μας παρακολουθούν να βγάλουν τα συμπεράσματά τους</w:t>
      </w:r>
      <w:r>
        <w:rPr>
          <w:rFonts w:eastAsia="Times New Roman"/>
          <w:szCs w:val="24"/>
        </w:rPr>
        <w:t>.</w:t>
      </w:r>
      <w:r w:rsidRPr="00451E2F">
        <w:rPr>
          <w:rFonts w:eastAsia="Times New Roman"/>
          <w:szCs w:val="24"/>
        </w:rPr>
        <w:t xml:space="preserve"> </w:t>
      </w:r>
    </w:p>
    <w:p w:rsidR="00785B97" w:rsidRDefault="00C57472" w:rsidP="007A29E9">
      <w:pPr>
        <w:tabs>
          <w:tab w:val="left" w:pos="3020"/>
        </w:tabs>
        <w:spacing w:after="0" w:line="600" w:lineRule="auto"/>
        <w:ind w:firstLine="720"/>
        <w:jc w:val="both"/>
        <w:rPr>
          <w:rFonts w:eastAsia="Times New Roman" w:cs="Times New Roman"/>
          <w:szCs w:val="24"/>
        </w:rPr>
        <w:pPrChange w:id="677" w:author="Σπανός Γεώργιος" w:date="2022-10-04T10:45:00Z">
          <w:pPr>
            <w:tabs>
              <w:tab w:val="left" w:pos="3020"/>
            </w:tabs>
            <w:spacing w:line="600" w:lineRule="auto"/>
            <w:ind w:firstLine="720"/>
            <w:jc w:val="both"/>
          </w:pPr>
        </w:pPrChange>
      </w:pPr>
      <w:r>
        <w:rPr>
          <w:rFonts w:eastAsia="Times New Roman" w:cs="Times New Roman"/>
          <w:szCs w:val="24"/>
        </w:rPr>
        <w:t>Απρίλιος του 2020: Υπάγαμε το έργο στη διαδικασία του άρθρου 7Α του ν</w:t>
      </w:r>
      <w:r>
        <w:rPr>
          <w:rFonts w:eastAsia="Times New Roman" w:cs="Times New Roman"/>
          <w:szCs w:val="24"/>
        </w:rPr>
        <w:t>.</w:t>
      </w:r>
      <w:r>
        <w:rPr>
          <w:rFonts w:eastAsia="Times New Roman" w:cs="Times New Roman"/>
          <w:szCs w:val="24"/>
        </w:rPr>
        <w:t>2882/2001. Τι σημαίνει αυτό; Να το κάνουμε κατανοητό. Σημαίνει ότι περάσαμε από το υπουργικό συμβούλιο μια επισπεύδουσ</w:t>
      </w:r>
      <w:r>
        <w:rPr>
          <w:rFonts w:eastAsia="Times New Roman" w:cs="Times New Roman"/>
          <w:szCs w:val="24"/>
        </w:rPr>
        <w:t xml:space="preserve">α διαδικασία για να γίνουν οι απαλλοτριώσεις με μεγάλη ταχύτητα. </w:t>
      </w:r>
    </w:p>
    <w:p w:rsidR="00785B97" w:rsidRDefault="00C57472" w:rsidP="007A29E9">
      <w:pPr>
        <w:tabs>
          <w:tab w:val="left" w:pos="3020"/>
        </w:tabs>
        <w:spacing w:after="0" w:line="600" w:lineRule="auto"/>
        <w:ind w:firstLine="720"/>
        <w:jc w:val="both"/>
        <w:rPr>
          <w:rFonts w:eastAsia="Times New Roman" w:cs="Times New Roman"/>
          <w:szCs w:val="24"/>
        </w:rPr>
        <w:pPrChange w:id="678" w:author="Σπανός Γεώργιος" w:date="2022-10-04T10:45:00Z">
          <w:pPr>
            <w:tabs>
              <w:tab w:val="left" w:pos="3020"/>
            </w:tabs>
            <w:spacing w:line="600" w:lineRule="auto"/>
            <w:ind w:firstLine="720"/>
            <w:jc w:val="both"/>
          </w:pPr>
        </w:pPrChange>
      </w:pPr>
      <w:r>
        <w:rPr>
          <w:rFonts w:eastAsia="Times New Roman" w:cs="Times New Roman"/>
          <w:szCs w:val="24"/>
        </w:rPr>
        <w:t>Δεύτερον, προχωρήσαμε τάχιστα τις διαδικασίες για την πρόσληψη τεχνικού συμβούλου, όπως άλλωστε προβλέπει ο ν</w:t>
      </w:r>
      <w:r>
        <w:rPr>
          <w:rFonts w:eastAsia="Times New Roman" w:cs="Times New Roman"/>
          <w:szCs w:val="24"/>
        </w:rPr>
        <w:t>.</w:t>
      </w:r>
      <w:r>
        <w:rPr>
          <w:rFonts w:eastAsia="Times New Roman" w:cs="Times New Roman"/>
          <w:szCs w:val="24"/>
        </w:rPr>
        <w:t>4412, και τον Απρίλιο του 2021 εγκρίναμε την ανάθεση της σύμβασης παροχής τεχνικ</w:t>
      </w:r>
      <w:r>
        <w:rPr>
          <w:rFonts w:eastAsia="Times New Roman" w:cs="Times New Roman"/>
          <w:szCs w:val="24"/>
        </w:rPr>
        <w:t xml:space="preserve">ών επιστημονικών υπηρεσιών στον τεχνικό σύμβουλο. Και όντως εμείς δώσαμε παράταση στις 7 Ιουλίου, γιατί αυτήν τη στιγμή είναι σε εξέλιξη η διαπραγμάτευση με την </w:t>
      </w:r>
      <w:r>
        <w:rPr>
          <w:rFonts w:eastAsia="Times New Roman" w:cs="Times New Roman"/>
          <w:szCs w:val="24"/>
          <w:lang w:val="en-US"/>
        </w:rPr>
        <w:t>EIB</w:t>
      </w:r>
      <w:r w:rsidRPr="007754F4">
        <w:rPr>
          <w:rFonts w:eastAsia="Times New Roman" w:cs="Times New Roman"/>
          <w:szCs w:val="24"/>
        </w:rPr>
        <w:t>,</w:t>
      </w:r>
      <w:r>
        <w:rPr>
          <w:rFonts w:eastAsia="Times New Roman" w:cs="Times New Roman"/>
          <w:szCs w:val="24"/>
        </w:rPr>
        <w:t xml:space="preserve"> την Ευρωπαϊκή Τράπεζα Επενδύσεων, η οποία θέλει να χρηματοδοτήσει το έργο. Και θα δώσουμε </w:t>
      </w:r>
      <w:r>
        <w:rPr>
          <w:rFonts w:eastAsia="Times New Roman" w:cs="Times New Roman"/>
          <w:szCs w:val="24"/>
        </w:rPr>
        <w:t>και άλλη μια παράταση μέχρι το Σεπτέμβριο, διότι η ΕΤΕΠ μόλις μας ενημέρωσε ότι θα στείλει μέχρι τέλος του μηνός και παρατηρήσεις της και μας χορηγεί ένα χρονικό διάστημα δύο μηνών για να απαντήσουμε, έτσι ώστε το έργο αυτό να χρηματοδοτηθεί.</w:t>
      </w:r>
    </w:p>
    <w:p w:rsidR="00785B97" w:rsidRDefault="00C57472" w:rsidP="007A29E9">
      <w:pPr>
        <w:tabs>
          <w:tab w:val="left" w:pos="3020"/>
        </w:tabs>
        <w:spacing w:after="0" w:line="600" w:lineRule="auto"/>
        <w:ind w:firstLine="720"/>
        <w:jc w:val="both"/>
        <w:rPr>
          <w:rFonts w:eastAsia="Times New Roman" w:cs="Times New Roman"/>
          <w:szCs w:val="24"/>
        </w:rPr>
        <w:pPrChange w:id="679"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Για να μη </w:t>
      </w:r>
      <w:r>
        <w:rPr>
          <w:rFonts w:eastAsia="Times New Roman" w:cs="Times New Roman"/>
          <w:szCs w:val="24"/>
        </w:rPr>
        <w:t>σπα</w:t>
      </w:r>
      <w:r>
        <w:rPr>
          <w:rFonts w:eastAsia="Times New Roman" w:cs="Times New Roman"/>
          <w:szCs w:val="24"/>
        </w:rPr>
        <w:t xml:space="preserve">ταλώ </w:t>
      </w:r>
      <w:r>
        <w:rPr>
          <w:rFonts w:eastAsia="Times New Roman" w:cs="Times New Roman"/>
          <w:szCs w:val="24"/>
        </w:rPr>
        <w:t>άλλο το</w:t>
      </w:r>
      <w:r>
        <w:rPr>
          <w:rFonts w:eastAsia="Times New Roman" w:cs="Times New Roman"/>
          <w:szCs w:val="24"/>
        </w:rPr>
        <w:t>ν</w:t>
      </w:r>
      <w:r>
        <w:rPr>
          <w:rFonts w:eastAsia="Times New Roman" w:cs="Times New Roman"/>
          <w:szCs w:val="24"/>
        </w:rPr>
        <w:t xml:space="preserve"> χρόνο και να πάμε και στο θέμα του </w:t>
      </w:r>
      <w:proofErr w:type="spellStart"/>
      <w:r>
        <w:rPr>
          <w:rFonts w:eastAsia="Times New Roman" w:cs="Times New Roman"/>
          <w:szCs w:val="24"/>
        </w:rPr>
        <w:t>Γερακαρίου</w:t>
      </w:r>
      <w:proofErr w:type="spellEnd"/>
      <w:r>
        <w:rPr>
          <w:rFonts w:eastAsia="Times New Roman" w:cs="Times New Roman"/>
          <w:szCs w:val="24"/>
        </w:rPr>
        <w:t xml:space="preserve">, για το οποίο θα μιλήσω στη δευτερολογία μου, να πω τι άλλο έχουμε κάνει. Έχουμε </w:t>
      </w:r>
      <w:proofErr w:type="spellStart"/>
      <w:r>
        <w:rPr>
          <w:rFonts w:eastAsia="Times New Roman" w:cs="Times New Roman"/>
          <w:szCs w:val="24"/>
        </w:rPr>
        <w:t>επικαιροποιήσει</w:t>
      </w:r>
      <w:proofErr w:type="spellEnd"/>
      <w:r>
        <w:rPr>
          <w:rFonts w:eastAsia="Times New Roman" w:cs="Times New Roman"/>
          <w:szCs w:val="24"/>
        </w:rPr>
        <w:t xml:space="preserve"> όλες τις υφιστάμενες μελέτες. Θα </w:t>
      </w:r>
      <w:r>
        <w:rPr>
          <w:rFonts w:eastAsia="Times New Roman" w:cs="Times New Roman"/>
          <w:szCs w:val="24"/>
        </w:rPr>
        <w:lastRenderedPageBreak/>
        <w:t xml:space="preserve">συμφωνήσετε μαζί μου ότι χωρίς </w:t>
      </w:r>
      <w:proofErr w:type="spellStart"/>
      <w:r>
        <w:rPr>
          <w:rFonts w:eastAsia="Times New Roman" w:cs="Times New Roman"/>
          <w:szCs w:val="24"/>
        </w:rPr>
        <w:t>επικαιροποίηση</w:t>
      </w:r>
      <w:proofErr w:type="spellEnd"/>
      <w:r>
        <w:rPr>
          <w:rFonts w:eastAsia="Times New Roman" w:cs="Times New Roman"/>
          <w:szCs w:val="24"/>
        </w:rPr>
        <w:t xml:space="preserve"> μελετών δεν έχει καν</w:t>
      </w:r>
      <w:r>
        <w:rPr>
          <w:rFonts w:eastAsia="Times New Roman" w:cs="Times New Roman"/>
          <w:szCs w:val="24"/>
        </w:rPr>
        <w:t xml:space="preserve">ένα νόημα να συζητάμε για ωρίμανση έργου. Κάναμε σύνταξη μελέτης συστήματος αυτοματισμού και παρακολούθησης. Έχουμε συντάξει τα τεύχη δημοπράτησης, έχουμε </w:t>
      </w:r>
      <w:proofErr w:type="spellStart"/>
      <w:r>
        <w:rPr>
          <w:rFonts w:eastAsia="Times New Roman" w:cs="Times New Roman"/>
          <w:szCs w:val="24"/>
        </w:rPr>
        <w:t>επικαιροποιήσει</w:t>
      </w:r>
      <w:proofErr w:type="spellEnd"/>
      <w:r>
        <w:rPr>
          <w:rFonts w:eastAsia="Times New Roman" w:cs="Times New Roman"/>
          <w:szCs w:val="24"/>
        </w:rPr>
        <w:t xml:space="preserve"> </w:t>
      </w:r>
      <w:r>
        <w:rPr>
          <w:rFonts w:eastAsia="Times New Roman" w:cs="Times New Roman"/>
          <w:szCs w:val="24"/>
        </w:rPr>
        <w:t xml:space="preserve">κάτι πάρα πολύ σημαντικό το οποίο δεν είχε γίνει όλα αυτά τα χρόνια, τη μελέτη </w:t>
      </w:r>
      <w:proofErr w:type="spellStart"/>
      <w:r>
        <w:rPr>
          <w:rFonts w:eastAsia="Times New Roman" w:cs="Times New Roman"/>
          <w:szCs w:val="24"/>
        </w:rPr>
        <w:t>κτηματ</w:t>
      </w:r>
      <w:r>
        <w:rPr>
          <w:rFonts w:eastAsia="Times New Roman" w:cs="Times New Roman"/>
          <w:szCs w:val="24"/>
        </w:rPr>
        <w:t>ογράφησης</w:t>
      </w:r>
      <w:proofErr w:type="spellEnd"/>
      <w:r>
        <w:rPr>
          <w:rFonts w:eastAsia="Times New Roman" w:cs="Times New Roman"/>
          <w:szCs w:val="24"/>
        </w:rPr>
        <w:t xml:space="preserve"> και επίσης κάναμε και 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μελέτης σκοπιμότητας και ανάλυση κόστους οφέλους. </w:t>
      </w:r>
    </w:p>
    <w:p w:rsidR="00785B97" w:rsidRDefault="00C57472" w:rsidP="007A29E9">
      <w:pPr>
        <w:tabs>
          <w:tab w:val="left" w:pos="3020"/>
        </w:tabs>
        <w:spacing w:after="0" w:line="600" w:lineRule="auto"/>
        <w:ind w:firstLine="720"/>
        <w:jc w:val="both"/>
        <w:rPr>
          <w:rFonts w:eastAsia="Times New Roman" w:cs="Times New Roman"/>
          <w:szCs w:val="24"/>
        </w:rPr>
        <w:pPrChange w:id="680"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Τι λέτε εσείς ότι είχατε κάνει ως </w:t>
      </w:r>
      <w:r>
        <w:rPr>
          <w:rFonts w:eastAsia="Times New Roman" w:cs="Times New Roman"/>
          <w:szCs w:val="24"/>
        </w:rPr>
        <w:t xml:space="preserve">κυβέρνηση </w:t>
      </w:r>
      <w:r>
        <w:rPr>
          <w:rFonts w:eastAsia="Times New Roman" w:cs="Times New Roman"/>
          <w:szCs w:val="24"/>
        </w:rPr>
        <w:t xml:space="preserve">-και μάλιστα το λέτε και στην ερώτησή σας; Λέτε ότι είχατε αναγνωρίσει τη σημασία του έργου ως έργο εθνικού ενδιαφέροντος. Σιγά τα ωά! Συγγνώμη που το λέω έτσι. Αυτή είναι μια απλή υπουργική απόφαση τριών λεπτών. Άρα, επί </w:t>
      </w:r>
      <w:r>
        <w:rPr>
          <w:rFonts w:eastAsia="Times New Roman" w:cs="Times New Roman"/>
          <w:szCs w:val="24"/>
        </w:rPr>
        <w:t xml:space="preserve">τεσσεράμισι </w:t>
      </w:r>
      <w:r>
        <w:rPr>
          <w:rFonts w:eastAsia="Times New Roman" w:cs="Times New Roman"/>
          <w:szCs w:val="24"/>
        </w:rPr>
        <w:t>χρόνια, εσείς αυτό που</w:t>
      </w:r>
      <w:r>
        <w:rPr>
          <w:rFonts w:eastAsia="Times New Roman" w:cs="Times New Roman"/>
          <w:szCs w:val="24"/>
        </w:rPr>
        <w:t xml:space="preserve"> κάνατε -και ορθώς το κάνατε- ήταν να αναγνωρίσετε ότι αυτό το έργο είναι εθνικής σημασίας, βγάλατε μια υπουργική απόφαση, μετά από αυτό, όμως, δεν είχε γίνει απολύτως τίποτα. Όλη η διαδικασία ωρίμανσης του συγκεκριμένου έργου, λοιπόν, έγινε αυτά τα τρία χ</w:t>
      </w:r>
      <w:r>
        <w:rPr>
          <w:rFonts w:eastAsia="Times New Roman" w:cs="Times New Roman"/>
          <w:szCs w:val="24"/>
        </w:rPr>
        <w:t xml:space="preserve">ρόνια. </w:t>
      </w:r>
    </w:p>
    <w:p w:rsidR="00785B97" w:rsidRDefault="00C57472" w:rsidP="007A29E9">
      <w:pPr>
        <w:tabs>
          <w:tab w:val="left" w:pos="3020"/>
        </w:tabs>
        <w:spacing w:after="0" w:line="600" w:lineRule="auto"/>
        <w:ind w:firstLine="720"/>
        <w:jc w:val="both"/>
        <w:rPr>
          <w:rFonts w:eastAsia="Times New Roman" w:cs="Times New Roman"/>
          <w:szCs w:val="24"/>
        </w:rPr>
        <w:pPrChange w:id="681"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Επομένως, τον τίτλο της ερώτησης «απόλυτη κυβερνητική αδράνεια» μάλλον θα έπρεπε να την καταθέσετε στον προηγούμενο </w:t>
      </w:r>
      <w:r>
        <w:rPr>
          <w:rFonts w:eastAsia="Times New Roman" w:cs="Times New Roman"/>
          <w:szCs w:val="24"/>
        </w:rPr>
        <w:t xml:space="preserve">Υπουργό </w:t>
      </w:r>
      <w:r>
        <w:rPr>
          <w:rFonts w:eastAsia="Times New Roman" w:cs="Times New Roman"/>
          <w:szCs w:val="24"/>
        </w:rPr>
        <w:t xml:space="preserve">επί ΣΥΡΙΖΑ. Συμφωνώ μαζί σας. Η απόλυτη κυβερνητική αδράνεια υπήρξε την περίοδο 2015-2019. </w:t>
      </w:r>
    </w:p>
    <w:p w:rsidR="00785B97" w:rsidRDefault="00C57472" w:rsidP="007A29E9">
      <w:pPr>
        <w:tabs>
          <w:tab w:val="left" w:pos="3020"/>
        </w:tabs>
        <w:spacing w:after="0" w:line="600" w:lineRule="auto"/>
        <w:ind w:firstLine="720"/>
        <w:jc w:val="both"/>
        <w:rPr>
          <w:rFonts w:eastAsia="Times New Roman" w:cs="Times New Roman"/>
          <w:szCs w:val="24"/>
        </w:rPr>
        <w:pPrChange w:id="682"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 xml:space="preserve">Επομένως, εμείς, κύριε </w:t>
      </w:r>
      <w:proofErr w:type="spellStart"/>
      <w:r>
        <w:rPr>
          <w:rFonts w:eastAsia="Times New Roman" w:cs="Times New Roman"/>
          <w:szCs w:val="24"/>
        </w:rPr>
        <w:t>Μαμουλάκη</w:t>
      </w:r>
      <w:proofErr w:type="spellEnd"/>
      <w:r>
        <w:rPr>
          <w:rFonts w:eastAsia="Times New Roman" w:cs="Times New Roman"/>
          <w:szCs w:val="24"/>
        </w:rPr>
        <w:t>, δεν δημοπρατούμε έργα χωρίς εξασφαλισμένη χρηματοδότηση. Είμαστε στο τελικό στάδιο της διαπραγμάτευσης με την Ευρωπαϊκή Τράπεζα Επενδύσεων και έχουμε δεσμευτεί ότι το έργο αυτό θα το δημοπρατήσουμε το 2022. Αυτός είναι ο στόχος και σε αυτόν παραμένουμε.</w:t>
      </w:r>
    </w:p>
    <w:p w:rsidR="00785B97" w:rsidRDefault="00C57472" w:rsidP="007A29E9">
      <w:pPr>
        <w:tabs>
          <w:tab w:val="left" w:pos="3020"/>
        </w:tabs>
        <w:spacing w:after="0" w:line="600" w:lineRule="auto"/>
        <w:ind w:firstLine="720"/>
        <w:jc w:val="both"/>
        <w:rPr>
          <w:rFonts w:eastAsia="Times New Roman" w:cs="Times New Roman"/>
          <w:szCs w:val="24"/>
        </w:rPr>
        <w:pPrChange w:id="683"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Τώρα, για το φράγμα </w:t>
      </w:r>
      <w:proofErr w:type="spellStart"/>
      <w:r>
        <w:rPr>
          <w:rFonts w:eastAsia="Times New Roman" w:cs="Times New Roman"/>
          <w:szCs w:val="24"/>
        </w:rPr>
        <w:t>Γερακαρίου</w:t>
      </w:r>
      <w:proofErr w:type="spellEnd"/>
      <w:r>
        <w:rPr>
          <w:rFonts w:eastAsia="Times New Roman" w:cs="Times New Roman"/>
          <w:szCs w:val="24"/>
        </w:rPr>
        <w:t>, θα επανέλθω, κυρία Πρόεδρε, στη δευτερολογία μου για να μην τρώω άλλο από το χρόνο σας.</w:t>
      </w:r>
    </w:p>
    <w:p w:rsidR="00785B97" w:rsidRDefault="00C57472" w:rsidP="007A29E9">
      <w:pPr>
        <w:tabs>
          <w:tab w:val="left" w:pos="3020"/>
        </w:tabs>
        <w:spacing w:after="0" w:line="600" w:lineRule="auto"/>
        <w:ind w:firstLine="720"/>
        <w:jc w:val="both"/>
        <w:rPr>
          <w:rFonts w:eastAsia="Times New Roman" w:cs="Times New Roman"/>
          <w:szCs w:val="24"/>
        </w:rPr>
        <w:pPrChange w:id="684" w:author="Σπανός Γεώργιος" w:date="2022-10-04T10:45:00Z">
          <w:pPr>
            <w:tabs>
              <w:tab w:val="left" w:pos="3020"/>
            </w:tabs>
            <w:spacing w:line="600" w:lineRule="auto"/>
            <w:ind w:firstLine="720"/>
            <w:jc w:val="both"/>
          </w:pPr>
        </w:pPrChange>
      </w:pPr>
      <w:r>
        <w:rPr>
          <w:rFonts w:eastAsia="Times New Roman" w:cs="Times New Roman"/>
          <w:szCs w:val="24"/>
        </w:rPr>
        <w:t>Σας ευχαριστώ πολύ.</w:t>
      </w:r>
    </w:p>
    <w:p w:rsidR="00785B97" w:rsidRDefault="00C57472" w:rsidP="007A29E9">
      <w:pPr>
        <w:tabs>
          <w:tab w:val="left" w:pos="3020"/>
        </w:tabs>
        <w:spacing w:after="0" w:line="600" w:lineRule="auto"/>
        <w:ind w:firstLine="720"/>
        <w:jc w:val="both"/>
        <w:rPr>
          <w:rFonts w:eastAsia="Times New Roman" w:cs="Times New Roman"/>
          <w:szCs w:val="24"/>
        </w:rPr>
        <w:pPrChange w:id="685" w:author="Σπανός Γεώργιος" w:date="2022-10-04T10:45:00Z">
          <w:pPr>
            <w:tabs>
              <w:tab w:val="left" w:pos="3020"/>
            </w:tabs>
            <w:spacing w:line="600" w:lineRule="auto"/>
            <w:ind w:firstLine="720"/>
            <w:jc w:val="both"/>
          </w:pPr>
        </w:pPrChange>
      </w:pPr>
      <w:r w:rsidRPr="007A0B37">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Υπουργέ.</w:t>
      </w:r>
    </w:p>
    <w:p w:rsidR="00785B97" w:rsidRDefault="00C57472" w:rsidP="007A29E9">
      <w:pPr>
        <w:tabs>
          <w:tab w:val="left" w:pos="3020"/>
        </w:tabs>
        <w:spacing w:after="0" w:line="600" w:lineRule="auto"/>
        <w:ind w:firstLine="720"/>
        <w:jc w:val="both"/>
        <w:rPr>
          <w:rFonts w:eastAsia="Times New Roman" w:cs="Times New Roman"/>
          <w:szCs w:val="24"/>
        </w:rPr>
        <w:pPrChange w:id="686" w:author="Σπανός Γεώργιος" w:date="2022-10-04T10:45:00Z">
          <w:pPr>
            <w:tabs>
              <w:tab w:val="left" w:pos="3020"/>
            </w:tabs>
            <w:spacing w:line="600" w:lineRule="auto"/>
            <w:ind w:firstLine="720"/>
            <w:jc w:val="both"/>
          </w:pPr>
        </w:pPrChange>
      </w:pPr>
      <w:r>
        <w:rPr>
          <w:rFonts w:eastAsia="Times New Roman" w:cs="Times New Roman"/>
          <w:szCs w:val="24"/>
        </w:rPr>
        <w:t>Κύριε συνάδελφε, έχετε το</w:t>
      </w:r>
      <w:r>
        <w:rPr>
          <w:rFonts w:eastAsia="Times New Roman" w:cs="Times New Roman"/>
          <w:szCs w:val="24"/>
        </w:rPr>
        <w:t>ν</w:t>
      </w:r>
      <w:r>
        <w:rPr>
          <w:rFonts w:eastAsia="Times New Roman" w:cs="Times New Roman"/>
          <w:szCs w:val="24"/>
        </w:rPr>
        <w:t xml:space="preserve"> λόγο.</w:t>
      </w:r>
    </w:p>
    <w:p w:rsidR="00785B97" w:rsidRDefault="00C57472" w:rsidP="007A29E9">
      <w:pPr>
        <w:tabs>
          <w:tab w:val="left" w:pos="3020"/>
        </w:tabs>
        <w:spacing w:after="0" w:line="600" w:lineRule="auto"/>
        <w:ind w:firstLine="720"/>
        <w:jc w:val="both"/>
        <w:rPr>
          <w:rFonts w:eastAsia="Times New Roman" w:cs="Times New Roman"/>
          <w:szCs w:val="24"/>
        </w:rPr>
        <w:pPrChange w:id="687" w:author="Σπανός Γεώργιος" w:date="2022-10-04T10:45:00Z">
          <w:pPr>
            <w:tabs>
              <w:tab w:val="left" w:pos="3020"/>
            </w:tabs>
            <w:spacing w:line="600" w:lineRule="auto"/>
            <w:ind w:firstLine="720"/>
            <w:jc w:val="both"/>
          </w:pPr>
        </w:pPrChange>
      </w:pPr>
      <w:r w:rsidRPr="00B01D1C">
        <w:rPr>
          <w:rFonts w:eastAsia="Times New Roman" w:cs="Times New Roman"/>
          <w:b/>
          <w:szCs w:val="24"/>
        </w:rPr>
        <w:t>ΧΑΡΑΛΑΜΠΟΣ (ΧΑΡΗΣ</w:t>
      </w:r>
      <w:r w:rsidRPr="00B01D1C">
        <w:rPr>
          <w:rFonts w:eastAsia="Times New Roman" w:cs="Times New Roman"/>
          <w:b/>
          <w:szCs w:val="24"/>
        </w:rPr>
        <w:t>) ΜΑΜΟΥΛΑΚΗΣ:</w:t>
      </w:r>
      <w:r>
        <w:rPr>
          <w:rFonts w:eastAsia="Times New Roman" w:cs="Times New Roman"/>
          <w:szCs w:val="24"/>
        </w:rPr>
        <w:t xml:space="preserve"> Ευχαριστώ, κυρία Πρόεδρε.</w:t>
      </w:r>
    </w:p>
    <w:p w:rsidR="00785B97" w:rsidRDefault="00C57472" w:rsidP="007A29E9">
      <w:pPr>
        <w:tabs>
          <w:tab w:val="left" w:pos="3020"/>
        </w:tabs>
        <w:spacing w:after="0" w:line="600" w:lineRule="auto"/>
        <w:ind w:firstLine="720"/>
        <w:jc w:val="both"/>
        <w:rPr>
          <w:rFonts w:eastAsia="Times New Roman" w:cs="Times New Roman"/>
          <w:szCs w:val="24"/>
        </w:rPr>
        <w:pPrChange w:id="688" w:author="Σπανός Γεώργιος" w:date="2022-10-04T10:45:00Z">
          <w:pPr>
            <w:tabs>
              <w:tab w:val="left" w:pos="3020"/>
            </w:tabs>
            <w:spacing w:line="600" w:lineRule="auto"/>
            <w:ind w:firstLine="720"/>
            <w:jc w:val="both"/>
          </w:pPr>
        </w:pPrChange>
      </w:pPr>
      <w:r>
        <w:rPr>
          <w:rFonts w:eastAsia="Times New Roman" w:cs="Times New Roman"/>
          <w:szCs w:val="24"/>
        </w:rPr>
        <w:t>Κύριε Υπουργέ, το ότι βρίσκεστε σήμερα εδώ και απαντάτε εσείς σε αυτήν την επίκαιρη ερώτηση είναι έργο της προηγούμενης κυβέρνησης, διότι δεν έγινε μόνο μία πράξη ως χαρακτηρισμού έργου εθνικής εμβέλειας και σημασίας, αλλά υπήρξε και η υπαγωγή του στο Υπου</w:t>
      </w:r>
      <w:r>
        <w:rPr>
          <w:rFonts w:eastAsia="Times New Roman" w:cs="Times New Roman"/>
          <w:szCs w:val="24"/>
        </w:rPr>
        <w:t xml:space="preserve">ργείο Υποδομών. Φαντάζομαι θα συμφωνήσετε ότι ορθώς έγινε αυτό, πράγμα που δεν το έκανε η </w:t>
      </w:r>
      <w:r>
        <w:rPr>
          <w:rFonts w:eastAsia="Times New Roman" w:cs="Times New Roman"/>
          <w:szCs w:val="24"/>
        </w:rPr>
        <w:t>κ</w:t>
      </w:r>
      <w:r>
        <w:rPr>
          <w:rFonts w:eastAsia="Times New Roman" w:cs="Times New Roman"/>
          <w:szCs w:val="24"/>
        </w:rPr>
        <w:t>υβέρνηση Σαμαρά -</w:t>
      </w:r>
      <w:r>
        <w:rPr>
          <w:rFonts w:eastAsia="Times New Roman" w:cs="Times New Roman"/>
          <w:szCs w:val="24"/>
        </w:rPr>
        <w:t xml:space="preserve"> </w:t>
      </w:r>
      <w:r>
        <w:rPr>
          <w:rFonts w:eastAsia="Times New Roman" w:cs="Times New Roman"/>
          <w:szCs w:val="24"/>
        </w:rPr>
        <w:t>Βενιζέλου 2012 - 2014. Σας θυμίζω ότι το Υπουργείο Αγροτικής Ανάπτυξης είχε ωριμάσει τις μελέτες εκείνη την εποχή. Αυτό ως απάντηση στο τελευταίο σ</w:t>
      </w:r>
      <w:r>
        <w:rPr>
          <w:rFonts w:eastAsia="Times New Roman" w:cs="Times New Roman"/>
          <w:szCs w:val="24"/>
        </w:rPr>
        <w:t>ας σχόλιο.</w:t>
      </w:r>
    </w:p>
    <w:p w:rsidR="00785B97" w:rsidRDefault="00C57472" w:rsidP="007A29E9">
      <w:pPr>
        <w:tabs>
          <w:tab w:val="left" w:pos="3020"/>
        </w:tabs>
        <w:spacing w:after="0" w:line="600" w:lineRule="auto"/>
        <w:ind w:firstLine="720"/>
        <w:jc w:val="both"/>
        <w:rPr>
          <w:rFonts w:eastAsia="Times New Roman" w:cs="Times New Roman"/>
          <w:szCs w:val="24"/>
        </w:rPr>
        <w:pPrChange w:id="689"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 xml:space="preserve">Στις </w:t>
      </w:r>
      <w:r>
        <w:rPr>
          <w:rFonts w:eastAsia="Times New Roman" w:cs="Times New Roman"/>
          <w:szCs w:val="24"/>
        </w:rPr>
        <w:t xml:space="preserve">12 Απριλίου 2021 -δεν ξέρω αν ενθυμείστε την ημερομηνία αυτή- ο τότε Υφυπουργός σας, ο καλός συνάδελφος, εκ Ρεθύμνου ορμώμενος, ο κ. Κεφαλογιάννης σε μια πανομοιότυπη με τη σημερινή διαδικασία κοινοβουλευτικού ελέγχου δηλώνει αυτολεξεί: «Η </w:t>
      </w:r>
      <w:r>
        <w:rPr>
          <w:rFonts w:eastAsia="Times New Roman" w:cs="Times New Roman"/>
          <w:szCs w:val="24"/>
        </w:rPr>
        <w:t>υπογραφή της σύμβασης με τον τεχνικό σύμβουλο αναμένεται σε είκοσι μέρες από σήμερα, ενώ η προθεσμία παράδοσης μελέτης έχει προβλεφθεί σε τέσσερις μήνες από την υπογραφή της σύμβασης. Ως προς τη χρηματοδότηση κατασκευής, το έργο έχει προταθεί για ένταξη στ</w:t>
      </w:r>
      <w:r>
        <w:rPr>
          <w:rFonts w:eastAsia="Times New Roman" w:cs="Times New Roman"/>
          <w:szCs w:val="24"/>
        </w:rPr>
        <w:t>ο ΠΔΕ του 2021 παρακαλώ με ΣΑΕ 072, με προτεινόμενο προϋπολογισμό 130 εκατομμυρίων ευρώ συμπεριλαμβανομένης της σηματοδότησης των απαιτούμενων απαλλοτριώσεων. Μάλιστα οι απαιτούμενες απαλλοτριώσεις έχουν ενταχθεί στη διαδικασία του άρθρου 7Α</w:t>
      </w:r>
      <w:r w:rsidRPr="004446BC">
        <w:rPr>
          <w:rFonts w:eastAsia="Times New Roman" w:cs="Times New Roman"/>
          <w:szCs w:val="24"/>
        </w:rPr>
        <w:t>΄</w:t>
      </w:r>
      <w:r>
        <w:rPr>
          <w:rFonts w:eastAsia="Times New Roman" w:cs="Times New Roman"/>
          <w:szCs w:val="24"/>
        </w:rPr>
        <w:t xml:space="preserve"> του κώδικα αν</w:t>
      </w:r>
      <w:r>
        <w:rPr>
          <w:rFonts w:eastAsia="Times New Roman" w:cs="Times New Roman"/>
          <w:szCs w:val="24"/>
        </w:rPr>
        <w:t xml:space="preserve">αγκαστικών απαλλοτριώσεων. Επιβεβαιώνω -λέει ο κ. Κεφαλογιάννης- ότι το έργο έχει προταθεί για ένταξη στο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νάκαμψης αλλά και στην Ευρωπαϊκή Τράπεζα Επενδύσεων για δανειοδότηση ως εναλλακτική πρόταση για τη χρηματοδότηση της υλοποίησής του. Εκτιμούμε</w:t>
      </w:r>
      <w:r>
        <w:rPr>
          <w:rFonts w:eastAsia="Times New Roman" w:cs="Times New Roman"/>
          <w:szCs w:val="24"/>
        </w:rPr>
        <w:t xml:space="preserve"> ότι ο χρόνος δημοπράτησης του έργου θα είναι το τέλος του 2021». Κύριε Καραμανλή, «το τέλος του 2021»! Αυτά τα είπε ο κ. Κεφαλογιάννης πριν από </w:t>
      </w:r>
      <w:r>
        <w:rPr>
          <w:rFonts w:eastAsia="Times New Roman" w:cs="Times New Roman"/>
          <w:szCs w:val="24"/>
        </w:rPr>
        <w:t>δεκαέξι</w:t>
      </w:r>
      <w:r>
        <w:rPr>
          <w:rFonts w:eastAsia="Times New Roman" w:cs="Times New Roman"/>
          <w:szCs w:val="24"/>
        </w:rPr>
        <w:t xml:space="preserve"> μήνες. </w:t>
      </w:r>
    </w:p>
    <w:p w:rsidR="00785B97" w:rsidRDefault="00C57472" w:rsidP="007A29E9">
      <w:pPr>
        <w:tabs>
          <w:tab w:val="left" w:pos="3020"/>
        </w:tabs>
        <w:spacing w:after="0" w:line="600" w:lineRule="auto"/>
        <w:ind w:firstLine="720"/>
        <w:jc w:val="both"/>
        <w:rPr>
          <w:rFonts w:eastAsia="Times New Roman" w:cs="Times New Roman"/>
          <w:szCs w:val="24"/>
        </w:rPr>
        <w:pPrChange w:id="690"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Πρώτον, η σύμβαση με τον τεχνικό σύμβουλο έχει ήδη λάβει τέσσερις παρατάσεις και καθυστέρηση </w:t>
      </w:r>
      <w:r>
        <w:rPr>
          <w:rFonts w:eastAsia="Times New Roman" w:cs="Times New Roman"/>
          <w:szCs w:val="24"/>
        </w:rPr>
        <w:t>δε</w:t>
      </w:r>
      <w:r>
        <w:rPr>
          <w:rFonts w:eastAsia="Times New Roman" w:cs="Times New Roman"/>
          <w:szCs w:val="24"/>
        </w:rPr>
        <w:t>καέξι</w:t>
      </w:r>
      <w:r>
        <w:rPr>
          <w:rFonts w:eastAsia="Times New Roman" w:cs="Times New Roman"/>
          <w:szCs w:val="24"/>
        </w:rPr>
        <w:t xml:space="preserve"> μηνών. </w:t>
      </w:r>
    </w:p>
    <w:p w:rsidR="00785B97" w:rsidRDefault="00C57472" w:rsidP="007A29E9">
      <w:pPr>
        <w:tabs>
          <w:tab w:val="left" w:pos="3020"/>
        </w:tabs>
        <w:spacing w:after="0" w:line="600" w:lineRule="auto"/>
        <w:ind w:firstLine="720"/>
        <w:jc w:val="both"/>
        <w:rPr>
          <w:rFonts w:eastAsia="Times New Roman" w:cs="Times New Roman"/>
          <w:szCs w:val="24"/>
        </w:rPr>
        <w:pPrChange w:id="691"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 xml:space="preserve">Δεύτερον, το έργο απέτυχε; Δεν θέλατε; Εν πάση περιπτώσει, δεν έλαβε χρηματοδότηση από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 xml:space="preserve">νάκαμψης. </w:t>
      </w:r>
    </w:p>
    <w:p w:rsidR="00785B97" w:rsidRDefault="00C57472" w:rsidP="007A29E9">
      <w:pPr>
        <w:tabs>
          <w:tab w:val="left" w:pos="3020"/>
        </w:tabs>
        <w:spacing w:after="0" w:line="600" w:lineRule="auto"/>
        <w:ind w:firstLine="720"/>
        <w:jc w:val="both"/>
        <w:rPr>
          <w:rFonts w:eastAsia="Times New Roman" w:cs="Times New Roman"/>
          <w:szCs w:val="24"/>
        </w:rPr>
        <w:pPrChange w:id="692" w:author="Σπανός Γεώργιος" w:date="2022-10-04T10:45:00Z">
          <w:pPr>
            <w:tabs>
              <w:tab w:val="left" w:pos="3020"/>
            </w:tabs>
            <w:spacing w:line="600" w:lineRule="auto"/>
            <w:ind w:firstLine="720"/>
            <w:jc w:val="both"/>
          </w:pPr>
        </w:pPrChange>
      </w:pPr>
      <w:r>
        <w:rPr>
          <w:rFonts w:eastAsia="Times New Roman" w:cs="Times New Roman"/>
          <w:szCs w:val="24"/>
        </w:rPr>
        <w:t>Τρίτον, αποτιμάται πλέον το έργο στα 160 εκατομμύρια ευρώ. Αυξήθηκε.</w:t>
      </w:r>
    </w:p>
    <w:p w:rsidR="00785B97" w:rsidRDefault="00C57472" w:rsidP="007A29E9">
      <w:pPr>
        <w:tabs>
          <w:tab w:val="left" w:pos="3020"/>
        </w:tabs>
        <w:spacing w:after="0" w:line="600" w:lineRule="auto"/>
        <w:ind w:firstLine="720"/>
        <w:jc w:val="both"/>
        <w:rPr>
          <w:rFonts w:eastAsia="Times New Roman" w:cs="Times New Roman"/>
          <w:szCs w:val="24"/>
        </w:rPr>
        <w:pPrChange w:id="693" w:author="Σπανός Γεώργιος" w:date="2022-10-04T10:45:00Z">
          <w:pPr>
            <w:tabs>
              <w:tab w:val="left" w:pos="3020"/>
            </w:tabs>
            <w:spacing w:line="600" w:lineRule="auto"/>
            <w:ind w:firstLine="720"/>
            <w:jc w:val="both"/>
          </w:pPr>
        </w:pPrChange>
      </w:pPr>
      <w:r>
        <w:rPr>
          <w:rFonts w:eastAsia="Times New Roman" w:cs="Times New Roman"/>
          <w:szCs w:val="24"/>
        </w:rPr>
        <w:t>Τέταρτον, το έργο, πέραν του ελλείμματος χρηματοδότησης, δεν έχε</w:t>
      </w:r>
      <w:r>
        <w:rPr>
          <w:rFonts w:eastAsia="Times New Roman" w:cs="Times New Roman"/>
          <w:szCs w:val="24"/>
        </w:rPr>
        <w:t xml:space="preserve">ι και συνολική εξασφαλισμένη χρηματοδότηση και το ξέρετε. Ήσασταν στην ίδια </w:t>
      </w:r>
      <w:r>
        <w:rPr>
          <w:rFonts w:eastAsia="Times New Roman" w:cs="Times New Roman"/>
          <w:szCs w:val="24"/>
        </w:rPr>
        <w:t>Κ</w:t>
      </w:r>
      <w:r>
        <w:rPr>
          <w:rFonts w:eastAsia="Times New Roman" w:cs="Times New Roman"/>
          <w:szCs w:val="24"/>
        </w:rPr>
        <w:t>υβέρνηση με τον κ</w:t>
      </w:r>
      <w:r>
        <w:rPr>
          <w:rFonts w:eastAsia="Times New Roman" w:cs="Times New Roman"/>
          <w:szCs w:val="24"/>
        </w:rPr>
        <w:t>.</w:t>
      </w:r>
      <w:r>
        <w:rPr>
          <w:rFonts w:eastAsia="Times New Roman" w:cs="Times New Roman"/>
          <w:szCs w:val="24"/>
        </w:rPr>
        <w:t xml:space="preserve"> Κεφαλογιάννη; Ήσασταν ή δεν ήσασταν προϊστάμενός του όταν έκανε τις εν λόγω δηλώσεις; Ή μήπως δεν είναι οι πολιτικές ευθύνες της κυβέρνησης για τα λάθη και τις </w:t>
      </w:r>
      <w:r>
        <w:rPr>
          <w:rFonts w:eastAsia="Times New Roman" w:cs="Times New Roman"/>
          <w:szCs w:val="24"/>
        </w:rPr>
        <w:t xml:space="preserve">παραλείψεις τις συλλογικές, κύριε Καραμανλή; </w:t>
      </w:r>
    </w:p>
    <w:p w:rsidR="00785B97" w:rsidRDefault="00C57472" w:rsidP="007A29E9">
      <w:pPr>
        <w:tabs>
          <w:tab w:val="left" w:pos="3020"/>
        </w:tabs>
        <w:spacing w:after="0" w:line="600" w:lineRule="auto"/>
        <w:ind w:firstLine="720"/>
        <w:jc w:val="both"/>
        <w:rPr>
          <w:rFonts w:eastAsia="Times New Roman" w:cs="Times New Roman"/>
          <w:szCs w:val="24"/>
        </w:rPr>
        <w:pPrChange w:id="694"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Το ότι ο τρόπος σας είναι βαθύτατα αντικοινοβουλευτικός, το γνωρίζουμε. Και δράττομαι της ευκαιρίας να σας απαντήσω προηγουμένως, γιατί μου είπατε ότι </w:t>
      </w:r>
      <w:proofErr w:type="spellStart"/>
      <w:r>
        <w:rPr>
          <w:rFonts w:eastAsia="Times New Roman" w:cs="Times New Roman"/>
          <w:szCs w:val="24"/>
        </w:rPr>
        <w:t>διέπεστε</w:t>
      </w:r>
      <w:proofErr w:type="spellEnd"/>
      <w:r>
        <w:rPr>
          <w:rFonts w:eastAsia="Times New Roman" w:cs="Times New Roman"/>
          <w:szCs w:val="24"/>
        </w:rPr>
        <w:t xml:space="preserve"> από μια βαθιά κοινοβουλευτική αντίληψη. Σας ρωτώ κ</w:t>
      </w:r>
      <w:r>
        <w:rPr>
          <w:rFonts w:eastAsia="Times New Roman" w:cs="Times New Roman"/>
          <w:szCs w:val="24"/>
        </w:rPr>
        <w:t>αι σας εγκαλώ, συνάμα, για κάτι το οποίο εδώ και δυόμισ</w:t>
      </w:r>
      <w:r>
        <w:rPr>
          <w:rFonts w:eastAsia="Times New Roman" w:cs="Times New Roman"/>
          <w:szCs w:val="24"/>
        </w:rPr>
        <w:t>ι</w:t>
      </w:r>
      <w:r>
        <w:rPr>
          <w:rFonts w:eastAsia="Times New Roman" w:cs="Times New Roman"/>
          <w:szCs w:val="24"/>
        </w:rPr>
        <w:t xml:space="preserve"> χρόνια με κάθε θεσμικό τρόπο έχω ζητήσει από εσάς, κύριε Καραμανλή, και δυστυχώς -όχι μόνο για μένα, αλλά και για τους πολίτες της Κρήτης- δεν έχουμε λάβει απάντηση. Και είναι φυσικά η δανειακή σύμβα</w:t>
      </w:r>
      <w:r>
        <w:rPr>
          <w:rFonts w:eastAsia="Times New Roman" w:cs="Times New Roman"/>
          <w:szCs w:val="24"/>
        </w:rPr>
        <w:t xml:space="preserve">ση με την </w:t>
      </w:r>
      <w:r>
        <w:rPr>
          <w:rFonts w:eastAsia="Times New Roman" w:cs="Times New Roman"/>
          <w:szCs w:val="24"/>
          <w:lang w:val="en-US"/>
        </w:rPr>
        <w:t>EIP</w:t>
      </w:r>
      <w:r>
        <w:rPr>
          <w:rFonts w:eastAsia="Times New Roman" w:cs="Times New Roman"/>
          <w:szCs w:val="24"/>
        </w:rPr>
        <w:t xml:space="preserve">, την Ευρωπαϊκή Τράπεζα Επενδύσεων, για το έργο του «Καζαντζάκη» και τη συνάρτησή του με την ανέγερση του </w:t>
      </w:r>
      <w:r>
        <w:rPr>
          <w:rFonts w:eastAsia="Times New Roman" w:cs="Times New Roman"/>
          <w:szCs w:val="24"/>
        </w:rPr>
        <w:t>«</w:t>
      </w:r>
      <w:proofErr w:type="spellStart"/>
      <w:r>
        <w:rPr>
          <w:rFonts w:eastAsia="Times New Roman" w:cs="Times New Roman"/>
          <w:szCs w:val="24"/>
        </w:rPr>
        <w:t>Καστελίου</w:t>
      </w:r>
      <w:proofErr w:type="spellEnd"/>
      <w:r>
        <w:rPr>
          <w:rFonts w:eastAsia="Times New Roman" w:cs="Times New Roman"/>
          <w:szCs w:val="24"/>
        </w:rPr>
        <w:t>»</w:t>
      </w:r>
      <w:r>
        <w:rPr>
          <w:rFonts w:eastAsia="Times New Roman" w:cs="Times New Roman"/>
          <w:szCs w:val="24"/>
        </w:rPr>
        <w:t xml:space="preserve">. Αυτό κι αν δεν είναι η επιτομή της αντικοινοβουλευτικής δράσης ενός </w:t>
      </w:r>
      <w:r>
        <w:rPr>
          <w:rFonts w:eastAsia="Times New Roman" w:cs="Times New Roman"/>
          <w:szCs w:val="24"/>
        </w:rPr>
        <w:t>Υ</w:t>
      </w:r>
      <w:r>
        <w:rPr>
          <w:rFonts w:eastAsia="Times New Roman" w:cs="Times New Roman"/>
          <w:szCs w:val="24"/>
        </w:rPr>
        <w:t xml:space="preserve">πουργού! </w:t>
      </w:r>
    </w:p>
    <w:p w:rsidR="00785B97" w:rsidRDefault="00C57472" w:rsidP="007A29E9">
      <w:pPr>
        <w:tabs>
          <w:tab w:val="left" w:pos="3020"/>
        </w:tabs>
        <w:spacing w:after="0" w:line="600" w:lineRule="auto"/>
        <w:ind w:firstLine="720"/>
        <w:jc w:val="both"/>
        <w:rPr>
          <w:rFonts w:eastAsia="Times New Roman" w:cs="Times New Roman"/>
          <w:szCs w:val="24"/>
        </w:rPr>
        <w:pPrChange w:id="695"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Σας ευχαριστώ που μου το θυμίσατε, μέσα από α</w:t>
      </w:r>
      <w:r>
        <w:rPr>
          <w:rFonts w:eastAsia="Times New Roman" w:cs="Times New Roman"/>
          <w:szCs w:val="24"/>
        </w:rPr>
        <w:t>υτή τη λεκτική σας σπουδή περί κοινοβουλευτικών διαδικασιών. Άρα, λοιπόν, νομίζω ότι η επιτομή του λόγου είναι η πράξη. Και καλό θα είναι αυτή η κοινοβουλευτική αβελτηρία των τριών ετών να έχει επιτέλους και μια πρόοδο. Θα συμφωνήσουμε ότι όλοι θέλουμε την</w:t>
      </w:r>
      <w:r>
        <w:rPr>
          <w:rFonts w:eastAsia="Times New Roman" w:cs="Times New Roman"/>
          <w:szCs w:val="24"/>
        </w:rPr>
        <w:t xml:space="preserve"> πρόοδο του έργου. Είναι ένα κρίσιμο θέμα, το οποίο νομίζω ότι θα πρέπει, έστω και τώρα, έστω στο και πέντε να προχωρήσει όπως του αρμόζει και όπως του αξίζει.</w:t>
      </w:r>
    </w:p>
    <w:p w:rsidR="00785B97" w:rsidRDefault="00C57472" w:rsidP="007A29E9">
      <w:pPr>
        <w:tabs>
          <w:tab w:val="left" w:pos="3020"/>
        </w:tabs>
        <w:spacing w:after="0" w:line="600" w:lineRule="auto"/>
        <w:ind w:firstLine="720"/>
        <w:jc w:val="both"/>
        <w:rPr>
          <w:rFonts w:eastAsia="Times New Roman" w:cs="Times New Roman"/>
          <w:szCs w:val="24"/>
        </w:rPr>
        <w:pPrChange w:id="696" w:author="Σπανός Γεώργιος" w:date="2022-10-04T10:45:00Z">
          <w:pPr>
            <w:tabs>
              <w:tab w:val="left" w:pos="3020"/>
            </w:tabs>
            <w:spacing w:line="600" w:lineRule="auto"/>
            <w:ind w:firstLine="720"/>
            <w:jc w:val="both"/>
          </w:pPr>
        </w:pPrChange>
      </w:pPr>
      <w:r>
        <w:rPr>
          <w:rFonts w:eastAsia="Times New Roman" w:cs="Times New Roman"/>
          <w:szCs w:val="24"/>
        </w:rPr>
        <w:t>Ευχαριστώ.</w:t>
      </w:r>
    </w:p>
    <w:p w:rsidR="00785B97" w:rsidRDefault="00C57472" w:rsidP="007A29E9">
      <w:pPr>
        <w:tabs>
          <w:tab w:val="left" w:pos="3020"/>
        </w:tabs>
        <w:spacing w:after="0" w:line="600" w:lineRule="auto"/>
        <w:ind w:firstLine="720"/>
        <w:jc w:val="both"/>
        <w:rPr>
          <w:rFonts w:eastAsia="Times New Roman" w:cs="Times New Roman"/>
          <w:szCs w:val="24"/>
        </w:rPr>
        <w:pPrChange w:id="697" w:author="Σπανός Γεώργιος" w:date="2022-10-04T10:45:00Z">
          <w:pPr>
            <w:tabs>
              <w:tab w:val="left" w:pos="3020"/>
            </w:tabs>
            <w:spacing w:line="600" w:lineRule="auto"/>
            <w:ind w:firstLine="720"/>
            <w:jc w:val="both"/>
          </w:pPr>
        </w:pPrChange>
      </w:pPr>
      <w:r w:rsidRPr="007A0B3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785B97" w:rsidRDefault="00C57472" w:rsidP="007A29E9">
      <w:pPr>
        <w:tabs>
          <w:tab w:val="left" w:pos="3020"/>
        </w:tabs>
        <w:spacing w:after="0" w:line="600" w:lineRule="auto"/>
        <w:ind w:firstLine="720"/>
        <w:jc w:val="both"/>
        <w:rPr>
          <w:rFonts w:eastAsia="Times New Roman" w:cs="Times New Roman"/>
          <w:szCs w:val="24"/>
        </w:rPr>
        <w:pPrChange w:id="698"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Κύριε Υπουργέ, </w:t>
      </w: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w:t>
      </w:r>
    </w:p>
    <w:p w:rsidR="00785B97" w:rsidRDefault="00C57472" w:rsidP="007A29E9">
      <w:pPr>
        <w:tabs>
          <w:tab w:val="left" w:pos="3020"/>
        </w:tabs>
        <w:spacing w:after="0" w:line="600" w:lineRule="auto"/>
        <w:ind w:firstLine="720"/>
        <w:jc w:val="both"/>
        <w:rPr>
          <w:rFonts w:eastAsia="Times New Roman" w:cs="Times New Roman"/>
          <w:szCs w:val="24"/>
        </w:rPr>
        <w:pPrChange w:id="699" w:author="Σπανός Γεώργιος" w:date="2022-10-04T10:45:00Z">
          <w:pPr>
            <w:tabs>
              <w:tab w:val="left" w:pos="3020"/>
            </w:tabs>
            <w:spacing w:line="600" w:lineRule="auto"/>
            <w:ind w:firstLine="720"/>
            <w:jc w:val="both"/>
          </w:pPr>
        </w:pPrChange>
      </w:pPr>
      <w:r w:rsidRPr="007A0B37">
        <w:rPr>
          <w:rFonts w:eastAsia="Times New Roman" w:cs="Times New Roman"/>
          <w:b/>
          <w:szCs w:val="24"/>
        </w:rPr>
        <w:t>ΚΩΝΣΤΑΝΤΙΝΟΣ ΑΧ. ΚΑΡΑΜΑΝΛΗΣ</w:t>
      </w:r>
      <w:r>
        <w:rPr>
          <w:rFonts w:eastAsia="Times New Roman" w:cs="Times New Roman"/>
          <w:b/>
          <w:szCs w:val="24"/>
        </w:rPr>
        <w:t xml:space="preserve"> (Υπουργός Υποδομών και Μεταφορών)</w:t>
      </w:r>
      <w:r w:rsidRPr="007A0B37">
        <w:rPr>
          <w:rFonts w:eastAsia="Times New Roman" w:cs="Times New Roman"/>
          <w:b/>
          <w:szCs w:val="24"/>
        </w:rPr>
        <w:t xml:space="preserve">: </w:t>
      </w:r>
      <w:r>
        <w:rPr>
          <w:rFonts w:eastAsia="Times New Roman" w:cs="Times New Roman"/>
          <w:szCs w:val="24"/>
        </w:rPr>
        <w:t>Πραγματικά, κα</w:t>
      </w:r>
      <w:r>
        <w:rPr>
          <w:rFonts w:eastAsia="Times New Roman" w:cs="Times New Roman"/>
          <w:szCs w:val="24"/>
        </w:rPr>
        <w:t>μ</w:t>
      </w:r>
      <w:r>
        <w:rPr>
          <w:rFonts w:eastAsia="Times New Roman" w:cs="Times New Roman"/>
          <w:szCs w:val="24"/>
        </w:rPr>
        <w:t>μιά φορά απορώ αν αυτός ο διάλογος είναι διάλογος κωφών. Να τα ξαναπώ από την αρχή για να καταλαβαινόμαστε σε αυτή</w:t>
      </w:r>
      <w:r>
        <w:rPr>
          <w:rFonts w:eastAsia="Times New Roman" w:cs="Times New Roman"/>
          <w:szCs w:val="24"/>
        </w:rPr>
        <w:t xml:space="preserve"> την Αίθουσα και να καταλαβαίνουν όσοι μας παρακολουθούνε. </w:t>
      </w:r>
    </w:p>
    <w:p w:rsidR="00785B97" w:rsidRDefault="00C57472" w:rsidP="007A29E9">
      <w:pPr>
        <w:tabs>
          <w:tab w:val="left" w:pos="3020"/>
        </w:tabs>
        <w:spacing w:after="0" w:line="600" w:lineRule="auto"/>
        <w:ind w:firstLine="720"/>
        <w:jc w:val="both"/>
        <w:rPr>
          <w:rFonts w:eastAsia="Times New Roman" w:cs="Times New Roman"/>
          <w:szCs w:val="24"/>
        </w:rPr>
        <w:pPrChange w:id="700" w:author="Σπανός Γεώργιος" w:date="2022-10-04T10:45:00Z">
          <w:pPr>
            <w:tabs>
              <w:tab w:val="left" w:pos="3020"/>
            </w:tabs>
            <w:spacing w:line="600" w:lineRule="auto"/>
            <w:ind w:firstLine="720"/>
            <w:jc w:val="both"/>
          </w:pPr>
        </w:pPrChange>
      </w:pPr>
      <w:r>
        <w:rPr>
          <w:rFonts w:eastAsia="Times New Roman" w:cs="Times New Roman"/>
          <w:szCs w:val="24"/>
        </w:rPr>
        <w:t xml:space="preserve">2015 </w:t>
      </w:r>
      <w:r>
        <w:rPr>
          <w:rFonts w:eastAsia="Times New Roman" w:cs="Times New Roman"/>
          <w:szCs w:val="24"/>
        </w:rPr>
        <w:t>-</w:t>
      </w:r>
      <w:r>
        <w:rPr>
          <w:rFonts w:eastAsia="Times New Roman" w:cs="Times New Roman"/>
          <w:szCs w:val="24"/>
        </w:rPr>
        <w:t xml:space="preserve"> 2019: Για το συγκεκριμένο έργο είχε γίνει ένα πολύ απλό πράγμα, μια πάρα πολύ απλή γραφειοκρατική διαδικασία</w:t>
      </w:r>
      <w:r w:rsidRPr="00ED4D16">
        <w:rPr>
          <w:rFonts w:eastAsia="Times New Roman" w:cs="Times New Roman"/>
          <w:szCs w:val="24"/>
        </w:rPr>
        <w:t xml:space="preserve"> </w:t>
      </w:r>
      <w:r>
        <w:rPr>
          <w:rFonts w:eastAsia="Times New Roman" w:cs="Times New Roman"/>
          <w:szCs w:val="24"/>
        </w:rPr>
        <w:t>τριών λεπτών, αγαπητέ κύριε συνάδελφε. Είχε συνταχθεί μια υπουργική απόφαση, η ο</w:t>
      </w:r>
      <w:r>
        <w:rPr>
          <w:rFonts w:eastAsia="Times New Roman" w:cs="Times New Roman"/>
          <w:szCs w:val="24"/>
        </w:rPr>
        <w:t xml:space="preserve">ποία έλεγε ότι το έργο αυτό είναι εθνικού ενδιαφέροντος και έφερνε το έργο αυτό στην αρμοδιότητα </w:t>
      </w:r>
      <w:r>
        <w:rPr>
          <w:rFonts w:eastAsia="Times New Roman" w:cs="Times New Roman"/>
          <w:szCs w:val="24"/>
        </w:rPr>
        <w:lastRenderedPageBreak/>
        <w:t xml:space="preserve">της κεντρικής διοίκησης. Μετά από αυτό δεν έγινε απολύτως τίποτα και αυτό αποδεικνύεται με πολύ απλά στοιχεία. </w:t>
      </w:r>
    </w:p>
    <w:p w:rsidR="00785B97" w:rsidRDefault="00C57472" w:rsidP="007A29E9">
      <w:pPr>
        <w:tabs>
          <w:tab w:val="left" w:pos="3020"/>
        </w:tabs>
        <w:spacing w:after="0" w:line="600" w:lineRule="auto"/>
        <w:ind w:firstLine="720"/>
        <w:jc w:val="both"/>
        <w:rPr>
          <w:rFonts w:eastAsia="Times New Roman" w:cs="Times New Roman"/>
          <w:szCs w:val="24"/>
        </w:rPr>
        <w:pPrChange w:id="701" w:author="Σπανός Γεώργιος" w:date="2022-10-04T10:45:00Z">
          <w:pPr>
            <w:tabs>
              <w:tab w:val="left" w:pos="3020"/>
            </w:tabs>
            <w:spacing w:line="600" w:lineRule="auto"/>
            <w:ind w:firstLine="720"/>
            <w:jc w:val="both"/>
          </w:pPr>
        </w:pPrChange>
      </w:pPr>
      <w:r>
        <w:rPr>
          <w:rFonts w:eastAsia="Times New Roman" w:cs="Times New Roman"/>
          <w:szCs w:val="24"/>
        </w:rPr>
        <w:t>Πρώτον, δεν ξέρουμε πόσο ή ποιος ήταν ο προϋπολ</w:t>
      </w:r>
      <w:r>
        <w:rPr>
          <w:rFonts w:eastAsia="Times New Roman" w:cs="Times New Roman"/>
          <w:szCs w:val="24"/>
        </w:rPr>
        <w:t xml:space="preserve">ογισμός του έργου, κύριε </w:t>
      </w:r>
      <w:proofErr w:type="spellStart"/>
      <w:r>
        <w:rPr>
          <w:rFonts w:eastAsia="Times New Roman" w:cs="Times New Roman"/>
          <w:szCs w:val="24"/>
        </w:rPr>
        <w:t>Μαμουλάκη</w:t>
      </w:r>
      <w:proofErr w:type="spellEnd"/>
      <w:r>
        <w:rPr>
          <w:rFonts w:eastAsia="Times New Roman" w:cs="Times New Roman"/>
          <w:szCs w:val="24"/>
        </w:rPr>
        <w:t xml:space="preserve">. Άρα επί τέσσερα χρόνια έρχεστε εδώ και να μας κουνάτε το δάχτυλο, ενώ εσείς δεν είχατε κάνει την παραμικρή ωρίμανση μελετών. Και να σας πω και κάτι άλλο, διότι με προκαλείτε; Ξέρετε πόσες φορές ο ομιλών ως </w:t>
      </w:r>
      <w:r>
        <w:rPr>
          <w:rFonts w:eastAsia="Times New Roman" w:cs="Times New Roman"/>
          <w:szCs w:val="24"/>
        </w:rPr>
        <w:t>Τ</w:t>
      </w:r>
      <w:r>
        <w:rPr>
          <w:rFonts w:eastAsia="Times New Roman" w:cs="Times New Roman"/>
          <w:szCs w:val="24"/>
        </w:rPr>
        <w:t xml:space="preserve">ομεάρχης </w:t>
      </w:r>
      <w:r>
        <w:rPr>
          <w:rFonts w:eastAsia="Times New Roman" w:cs="Times New Roman"/>
          <w:szCs w:val="24"/>
        </w:rPr>
        <w:t>Υ</w:t>
      </w:r>
      <w:r>
        <w:rPr>
          <w:rFonts w:eastAsia="Times New Roman" w:cs="Times New Roman"/>
          <w:szCs w:val="24"/>
        </w:rPr>
        <w:t>ποδ</w:t>
      </w:r>
      <w:r>
        <w:rPr>
          <w:rFonts w:eastAsia="Times New Roman" w:cs="Times New Roman"/>
          <w:szCs w:val="24"/>
        </w:rPr>
        <w:t xml:space="preserve">ομών και </w:t>
      </w:r>
      <w:r>
        <w:rPr>
          <w:rFonts w:eastAsia="Times New Roman" w:cs="Times New Roman"/>
          <w:szCs w:val="24"/>
        </w:rPr>
        <w:t>Μ</w:t>
      </w:r>
      <w:r>
        <w:rPr>
          <w:rFonts w:eastAsia="Times New Roman" w:cs="Times New Roman"/>
          <w:szCs w:val="24"/>
        </w:rPr>
        <w:t xml:space="preserve">εταφορών έκανε τότε ερωτήσεις -όπως και άλλοι συνάδελφοι- στους </w:t>
      </w:r>
      <w:r>
        <w:rPr>
          <w:rFonts w:eastAsia="Times New Roman" w:cs="Times New Roman"/>
          <w:szCs w:val="24"/>
        </w:rPr>
        <w:t>Υ</w:t>
      </w:r>
      <w:r>
        <w:rPr>
          <w:rFonts w:eastAsia="Times New Roman" w:cs="Times New Roman"/>
          <w:szCs w:val="24"/>
        </w:rPr>
        <w:t xml:space="preserve">πουργούς και μας αγνοούσαν και δεν μας απαντούσαν; Κι έρχεστε εσείς εδώ τώρα, που είναι όλοι οι </w:t>
      </w:r>
      <w:r>
        <w:rPr>
          <w:rFonts w:eastAsia="Times New Roman" w:cs="Times New Roman"/>
          <w:szCs w:val="24"/>
        </w:rPr>
        <w:t>Υ</w:t>
      </w:r>
      <w:r>
        <w:rPr>
          <w:rFonts w:eastAsia="Times New Roman" w:cs="Times New Roman"/>
          <w:szCs w:val="24"/>
        </w:rPr>
        <w:t>πουργοί εδώ πέρα, σχεδόν εβδομαδιαία και απαντάνε σε ερωτήσεις; Η δε δική σας ερώτησ</w:t>
      </w:r>
      <w:r>
        <w:rPr>
          <w:rFonts w:eastAsia="Times New Roman" w:cs="Times New Roman"/>
          <w:szCs w:val="24"/>
        </w:rPr>
        <w:t xml:space="preserve">η δεν είναι επίκαιρη, διότι απαντήθηκε πριν από μια βδομάδα. Και εγκαλείτε την Κυβέρνηση του Κυριάκου Μητσοτάκη ότι δεν σέβεται τις κοινοβουλευτικές διαδικασίες; Κανονικά θα μπορούσαμε -αλλά δεν το κάνουμε- να σας πούμε, κύριε </w:t>
      </w:r>
      <w:proofErr w:type="spellStart"/>
      <w:r>
        <w:rPr>
          <w:rFonts w:eastAsia="Times New Roman" w:cs="Times New Roman"/>
          <w:szCs w:val="24"/>
        </w:rPr>
        <w:t>Μαμουλάκη</w:t>
      </w:r>
      <w:proofErr w:type="spellEnd"/>
      <w:r>
        <w:rPr>
          <w:rFonts w:eastAsia="Times New Roman" w:cs="Times New Roman"/>
          <w:szCs w:val="24"/>
        </w:rPr>
        <w:t>, ότι αυτή η ερώτηση</w:t>
      </w:r>
      <w:r>
        <w:rPr>
          <w:rFonts w:eastAsia="Times New Roman" w:cs="Times New Roman"/>
          <w:szCs w:val="24"/>
        </w:rPr>
        <w:t xml:space="preserve"> που καταθέσατε έχει απαντηθεί. Παρ’ όλα αυτά είμαστε εδώ και απαντάμε, γιατί σεβόμαστε τις κοινοβουλευτικές διαδικασίες.</w:t>
      </w:r>
    </w:p>
    <w:p w:rsidR="00785B97" w:rsidRDefault="00C57472" w:rsidP="007A29E9">
      <w:pPr>
        <w:tabs>
          <w:tab w:val="left" w:pos="3020"/>
        </w:tabs>
        <w:spacing w:after="0" w:line="600" w:lineRule="auto"/>
        <w:ind w:firstLine="720"/>
        <w:jc w:val="both"/>
        <w:rPr>
          <w:rFonts w:eastAsia="Times New Roman" w:cs="Times New Roman"/>
          <w:szCs w:val="24"/>
        </w:rPr>
        <w:pPrChange w:id="702" w:author="Σπανός Γεώργιος" w:date="2022-10-04T10:45:00Z">
          <w:pPr>
            <w:tabs>
              <w:tab w:val="left" w:pos="3020"/>
            </w:tabs>
            <w:spacing w:line="600" w:lineRule="auto"/>
            <w:ind w:firstLine="720"/>
            <w:jc w:val="both"/>
          </w:pPr>
        </w:pPrChange>
      </w:pPr>
      <w:r>
        <w:rPr>
          <w:rFonts w:eastAsia="Times New Roman" w:cs="Times New Roman"/>
          <w:szCs w:val="24"/>
        </w:rPr>
        <w:t>Και τώρα πήγατε σε ένα άλλο θέμα, στο Καστέλι, για το κατά πόσο έχουν κατατεθεί κάποια έγγραφα με τη δανειακή χρηματοδότηση. Δηλαδή, μ</w:t>
      </w:r>
      <w:r>
        <w:rPr>
          <w:rFonts w:eastAsia="Times New Roman" w:cs="Times New Roman"/>
          <w:szCs w:val="24"/>
        </w:rPr>
        <w:t>ιλάμε τώρα ότι ρίξατε τη μπάλα στην εξέδρα διότι απλούστατα δεν μπορείτε να έχετε συγκεκριμένα και λογικά επιχειρήματα.</w:t>
      </w:r>
    </w:p>
    <w:p w:rsidR="00785B97" w:rsidRDefault="00C57472" w:rsidP="007A29E9">
      <w:pPr>
        <w:tabs>
          <w:tab w:val="left" w:pos="3020"/>
        </w:tabs>
        <w:spacing w:after="0" w:line="600" w:lineRule="auto"/>
        <w:ind w:firstLine="720"/>
        <w:jc w:val="both"/>
        <w:rPr>
          <w:rFonts w:eastAsia="Times New Roman" w:cs="Times New Roman"/>
          <w:szCs w:val="24"/>
        </w:rPr>
        <w:pPrChange w:id="703" w:author="Σπανός Γεώργιος" w:date="2022-10-04T10:45:00Z">
          <w:pPr>
            <w:tabs>
              <w:tab w:val="left" w:pos="3020"/>
            </w:tabs>
            <w:spacing w:line="600" w:lineRule="auto"/>
            <w:ind w:firstLine="720"/>
            <w:jc w:val="both"/>
          </w:pPr>
        </w:pPrChange>
      </w:pPr>
      <w:r>
        <w:rPr>
          <w:rFonts w:eastAsia="Times New Roman" w:cs="Times New Roman"/>
          <w:szCs w:val="24"/>
        </w:rPr>
        <w:lastRenderedPageBreak/>
        <w:t>Σας είπα τι έχουμε κάνει στα τρία χρόνια και σας είπα ότι εγώ ποτέ δεν είχα δεσμευτεί ότι το έργο αυτό θα δημοπρατηθεί το 2021. Είχαμε π</w:t>
      </w:r>
      <w:r>
        <w:rPr>
          <w:rFonts w:eastAsia="Times New Roman" w:cs="Times New Roman"/>
          <w:szCs w:val="24"/>
        </w:rPr>
        <w:t xml:space="preserve">ει ότι το έργο αυτό θα δημοπρατηθεί το 2022. Και να σας το πω και πάρα πολύ απλά; Το έργο αυτό, επειδή εμείς ξέρετε δεν μοιράζουμε λευκές επιταγές όπως έκαναν άλλες κυβερνήσεις, θα δημοπρατηθεί, εφόσον εξασφαλιστεί η χρηματοδότησή του και είχαμε πει ότι η </w:t>
      </w:r>
      <w:r>
        <w:rPr>
          <w:rFonts w:eastAsia="Times New Roman" w:cs="Times New Roman"/>
          <w:szCs w:val="24"/>
        </w:rPr>
        <w:t xml:space="preserve">χρηματοδότησή του θα εξασφαλιστεί είτε από την Ευρωπαϊκή Τράπεζα Επενδύσεων -είμαστε στο τελικό στάδιο των διαπραγματεύσεων- είτε από το </w:t>
      </w:r>
      <w:r>
        <w:rPr>
          <w:rFonts w:eastAsia="Times New Roman" w:cs="Times New Roman"/>
          <w:szCs w:val="24"/>
          <w:lang w:val="en-US"/>
        </w:rPr>
        <w:t>RRF</w:t>
      </w:r>
      <w:r w:rsidRPr="00670CD4">
        <w:rPr>
          <w:rFonts w:eastAsia="Times New Roman" w:cs="Times New Roman"/>
          <w:szCs w:val="24"/>
        </w:rPr>
        <w:t>.</w:t>
      </w:r>
      <w:r>
        <w:rPr>
          <w:rFonts w:eastAsia="Times New Roman" w:cs="Times New Roman"/>
          <w:szCs w:val="24"/>
        </w:rPr>
        <w:t xml:space="preserve"> Τι από όλα αυτά δεν καταλαβαίνουμε;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4"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Γιατί, λοιπόν, να καθόμαστε αυτή τη στιγμή και να έχουμε αψιμαχίες για ζητήμα</w:t>
      </w:r>
      <w:r>
        <w:rPr>
          <w:rFonts w:eastAsia="Times New Roman" w:cs="Times New Roman"/>
          <w:szCs w:val="24"/>
        </w:rPr>
        <w:t xml:space="preserve">τα τα οποία δεν έχουν νόημα; Όπως πολύ σωστά είπατε στην ερώτησή σας ένα πολύ σημαντικό έργο το οποίο έχει να κάνει με τη διαχείριση των υδάτινων πόρων, έργα τα οποία είναι προγραμματισμένα πάνω του </w:t>
      </w:r>
      <w:r>
        <w:rPr>
          <w:rFonts w:eastAsia="Times New Roman" w:cs="Times New Roman"/>
          <w:szCs w:val="24"/>
        </w:rPr>
        <w:t>1</w:t>
      </w:r>
      <w:r>
        <w:rPr>
          <w:rFonts w:eastAsia="Times New Roman" w:cs="Times New Roman"/>
          <w:szCs w:val="24"/>
        </w:rPr>
        <w:t xml:space="preserve"> δισεκατομμυρίου, αυτή η Κυβέρνηση τα έχει ωριμάσει και </w:t>
      </w:r>
      <w:r>
        <w:rPr>
          <w:rFonts w:eastAsia="Times New Roman" w:cs="Times New Roman"/>
          <w:szCs w:val="24"/>
        </w:rPr>
        <w:t>ερχόμαστε τώρα και είμαστε στο τελικό στάδιο.</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5"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Επίσης, να πω και κάτι άλλο, γιατί δεν σας απάντησα για το ζήτημα του φράγματος του </w:t>
      </w:r>
      <w:proofErr w:type="spellStart"/>
      <w:r>
        <w:rPr>
          <w:rFonts w:eastAsia="Times New Roman" w:cs="Times New Roman"/>
          <w:szCs w:val="24"/>
        </w:rPr>
        <w:t>Γερακαρίου</w:t>
      </w:r>
      <w:proofErr w:type="spellEnd"/>
      <w:r>
        <w:rPr>
          <w:rFonts w:eastAsia="Times New Roman" w:cs="Times New Roman"/>
          <w:szCs w:val="24"/>
        </w:rPr>
        <w:t xml:space="preserve">. Ο λόγος που έγιναν δύο ξεχωριστά τμήματα είναι και αυτός, επειδή όλα αυτά τα χρόνια δεν είχε ωριμάσει η μελέτη του. Και όπως πολύ καλά γνωρίζετε, γιατί το λέτε </w:t>
      </w:r>
      <w:r>
        <w:rPr>
          <w:rFonts w:eastAsia="Times New Roman" w:cs="Times New Roman"/>
          <w:szCs w:val="24"/>
        </w:rPr>
        <w:t xml:space="preserve">στην ερώτησή σας, στην ουσία η ΑΕΠΟ του 2016 περιγράφει μέσα στο έργο -η ΑΕΠΟ που βγάλατε εσείς, όχι προσωπικά εσείς, αλλά η κυβέρνησή σας- δηλαδή η περιβαλλοντική αδειοδότηση </w:t>
      </w:r>
      <w:r>
        <w:rPr>
          <w:rFonts w:eastAsia="Times New Roman" w:cs="Times New Roman"/>
          <w:szCs w:val="24"/>
        </w:rPr>
        <w:lastRenderedPageBreak/>
        <w:t>λανθασμένα γεωμετρικά στοιχεία και οι αντιδράσεις τότε των κατοίκων, το ξέρετε κ</w:t>
      </w:r>
      <w:r>
        <w:rPr>
          <w:rFonts w:eastAsia="Times New Roman" w:cs="Times New Roman"/>
          <w:szCs w:val="24"/>
        </w:rPr>
        <w:t xml:space="preserve">αλύτερα από εμένα, γιατί πολιτεύεστε εκεί, ήταν πάρα πολύ έντονες. </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6"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Σε κάθε περίπτωση, λοιπόν, για το φράγμα του </w:t>
      </w:r>
      <w:proofErr w:type="spellStart"/>
      <w:r>
        <w:rPr>
          <w:rFonts w:eastAsia="Times New Roman" w:cs="Times New Roman"/>
          <w:szCs w:val="24"/>
        </w:rPr>
        <w:t>Γερακαρίου</w:t>
      </w:r>
      <w:proofErr w:type="spellEnd"/>
      <w:r>
        <w:rPr>
          <w:rFonts w:eastAsia="Times New Roman" w:cs="Times New Roman"/>
          <w:szCs w:val="24"/>
        </w:rPr>
        <w:t xml:space="preserve"> έχω πει ότι θα διορθώσουμε τη μελέτη, θα διερευνήσουμε με βάση πλέον όλα τα στοιχεία αυτό που πρέπει να κάνουμε για όλα τα έργα, δηλ</w:t>
      </w:r>
      <w:r>
        <w:rPr>
          <w:rFonts w:eastAsia="Times New Roman" w:cs="Times New Roman"/>
          <w:szCs w:val="24"/>
        </w:rPr>
        <w:t>αδή μελέτη σκοπιμότητας και ανάλυση κόστους, πράγμα το οποίο δεν είχε γίνει στο παρελθόν, ώστε να μπορούμε στη συνέχεια και αυτό το έργο να το ωριμάσουμε.</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7"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Κλείνω, κύριε Πρόεδρε, λέγοντας κάτι το οποίο το λέω συνήθως ειδικά από το Βήμα της Βουλής. Υπάρχει μ</w:t>
      </w:r>
      <w:r>
        <w:rPr>
          <w:rFonts w:eastAsia="Times New Roman" w:cs="Times New Roman"/>
          <w:szCs w:val="24"/>
        </w:rPr>
        <w:t>ια ειδοποιός διαφορά μεταξύ της σημερινής Κυβέρνησης και της δικής σας. Εμείς ποτέ δεν πρόκειται να δημοπρατήσουμε το παραμικρό έργο χωρίς να έχουμε εξασφαλίσει τη χρηματοδότηση. Θα μπορούσαμε κάλλιστα να έρθουμε να δημοπρατήσουμε το έργο, να πανηγυρίσουμε</w:t>
      </w:r>
      <w:r>
        <w:rPr>
          <w:rFonts w:eastAsia="Times New Roman" w:cs="Times New Roman"/>
          <w:szCs w:val="24"/>
        </w:rPr>
        <w:t xml:space="preserve"> και μετά να καθυστερούσε η </w:t>
      </w:r>
      <w:proofErr w:type="spellStart"/>
      <w:r>
        <w:rPr>
          <w:rFonts w:eastAsia="Times New Roman" w:cs="Times New Roman"/>
          <w:szCs w:val="24"/>
        </w:rPr>
        <w:t>συμβασιοποίηση</w:t>
      </w:r>
      <w:proofErr w:type="spellEnd"/>
      <w:r>
        <w:rPr>
          <w:rFonts w:eastAsia="Times New Roman" w:cs="Times New Roman"/>
          <w:szCs w:val="24"/>
        </w:rPr>
        <w:t xml:space="preserve"> του.</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8" w:author="Σπανός Γεώργιος" w:date="2022-10-04T10:45:00Z">
          <w:pPr>
            <w:tabs>
              <w:tab w:val="left" w:pos="1506"/>
              <w:tab w:val="center" w:pos="4753"/>
            </w:tabs>
            <w:spacing w:line="600" w:lineRule="auto"/>
            <w:ind w:firstLine="720"/>
            <w:jc w:val="both"/>
          </w:pPr>
        </w:pPrChange>
      </w:pPr>
      <w:r>
        <w:rPr>
          <w:rFonts w:eastAsia="Times New Roman" w:cs="Times New Roman"/>
          <w:szCs w:val="24"/>
        </w:rPr>
        <w:t xml:space="preserve">Να σας θυμίσω ένα τέτοιο έργο; Θέλετε να σας το θυμίσω μια που είστε και από την Κρήτη; Λέγεται </w:t>
      </w:r>
      <w:r>
        <w:rPr>
          <w:rFonts w:eastAsia="Times New Roman" w:cs="Times New Roman"/>
          <w:szCs w:val="24"/>
        </w:rPr>
        <w:t>α</w:t>
      </w:r>
      <w:r>
        <w:rPr>
          <w:rFonts w:eastAsia="Times New Roman" w:cs="Times New Roman"/>
          <w:szCs w:val="24"/>
        </w:rPr>
        <w:t xml:space="preserve">εροδρόμιο Καστέλι. Το δημοπρατήσατε και κάνατε δύο χρόνια να τους </w:t>
      </w:r>
      <w:proofErr w:type="spellStart"/>
      <w:r>
        <w:rPr>
          <w:rFonts w:eastAsia="Times New Roman" w:cs="Times New Roman"/>
          <w:szCs w:val="24"/>
        </w:rPr>
        <w:t>συμβασιοποιήσετε</w:t>
      </w:r>
      <w:proofErr w:type="spellEnd"/>
      <w:r>
        <w:rPr>
          <w:rFonts w:eastAsia="Times New Roman" w:cs="Times New Roman"/>
          <w:szCs w:val="24"/>
        </w:rPr>
        <w:t xml:space="preserve">. Εμείς το </w:t>
      </w:r>
      <w:proofErr w:type="spellStart"/>
      <w:r>
        <w:rPr>
          <w:rFonts w:eastAsia="Times New Roman" w:cs="Times New Roman"/>
          <w:szCs w:val="24"/>
        </w:rPr>
        <w:t>συμβασιοποιήσαμε</w:t>
      </w:r>
      <w:proofErr w:type="spellEnd"/>
      <w:r>
        <w:rPr>
          <w:rFonts w:eastAsia="Times New Roman" w:cs="Times New Roman"/>
          <w:szCs w:val="24"/>
        </w:rPr>
        <w:t xml:space="preserve">, </w:t>
      </w:r>
      <w:r>
        <w:rPr>
          <w:rFonts w:eastAsia="Times New Roman" w:cs="Times New Roman"/>
          <w:szCs w:val="24"/>
        </w:rPr>
        <w:t xml:space="preserve">διότι απλούστατα το δημοπρατήσατε, το </w:t>
      </w:r>
      <w:proofErr w:type="spellStart"/>
      <w:r>
        <w:rPr>
          <w:rFonts w:eastAsia="Times New Roman" w:cs="Times New Roman"/>
          <w:szCs w:val="24"/>
        </w:rPr>
        <w:t>συμβασιοποιήσατε</w:t>
      </w:r>
      <w:proofErr w:type="spellEnd"/>
      <w:r>
        <w:rPr>
          <w:rFonts w:eastAsia="Times New Roman" w:cs="Times New Roman"/>
          <w:szCs w:val="24"/>
        </w:rPr>
        <w:t xml:space="preserve"> χωρίς να έχετε…</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09" w:author="Σπανός Γεώργιος" w:date="2022-10-04T10:45:00Z">
          <w:pPr>
            <w:tabs>
              <w:tab w:val="left" w:pos="1506"/>
              <w:tab w:val="center" w:pos="4753"/>
            </w:tabs>
            <w:spacing w:line="600" w:lineRule="auto"/>
            <w:ind w:firstLine="720"/>
            <w:jc w:val="both"/>
          </w:pPr>
        </w:pPrChange>
      </w:pPr>
      <w:r w:rsidRPr="00151BE6">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Το Καστέλι εσείς; Τι λέτε; Να ανακαλέσετε, σας παρακαλώ.</w:t>
      </w:r>
    </w:p>
    <w:p w:rsidR="00785B97" w:rsidRDefault="00C57472" w:rsidP="007A29E9">
      <w:pPr>
        <w:tabs>
          <w:tab w:val="left" w:pos="1506"/>
          <w:tab w:val="center" w:pos="4753"/>
        </w:tabs>
        <w:spacing w:after="0" w:line="600" w:lineRule="auto"/>
        <w:ind w:firstLine="720"/>
        <w:jc w:val="both"/>
        <w:rPr>
          <w:rFonts w:eastAsia="Times New Roman" w:cs="Times New Roman"/>
          <w:szCs w:val="24"/>
        </w:rPr>
        <w:pPrChange w:id="710" w:author="Σπανός Γεώργιος" w:date="2022-10-04T10:45:00Z">
          <w:pPr>
            <w:tabs>
              <w:tab w:val="left" w:pos="1506"/>
              <w:tab w:val="center" w:pos="4753"/>
            </w:tabs>
            <w:spacing w:line="600" w:lineRule="auto"/>
            <w:ind w:firstLine="720"/>
            <w:jc w:val="both"/>
          </w:pPr>
        </w:pPrChange>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s="Times New Roman"/>
          <w:szCs w:val="24"/>
        </w:rPr>
        <w:t>Ακούστε με λίγο. Είχε υπογραφεί σύ</w:t>
      </w:r>
      <w:r>
        <w:rPr>
          <w:rFonts w:eastAsia="Times New Roman" w:cs="Times New Roman"/>
          <w:szCs w:val="24"/>
        </w:rPr>
        <w:t xml:space="preserve">μβαση και η Ευρωπαϊκή Επιτροπή, η </w:t>
      </w:r>
      <w:proofErr w:type="spellStart"/>
      <w:r>
        <w:rPr>
          <w:rFonts w:eastAsia="Times New Roman" w:cs="Times New Roman"/>
          <w:szCs w:val="24"/>
          <w:lang w:val="en-US"/>
        </w:rPr>
        <w:t>DGComp</w:t>
      </w:r>
      <w:proofErr w:type="spellEnd"/>
      <w:r>
        <w:rPr>
          <w:rFonts w:eastAsia="Times New Roman" w:cs="Times New Roman"/>
          <w:szCs w:val="24"/>
        </w:rPr>
        <w:t xml:space="preserve"> δεν είχε ξεμπλοκάρει τη χρηματοδότηση δεκαοκτώ μήνες μετά</w:t>
      </w:r>
      <w:r w:rsidRPr="00151BE6">
        <w:rPr>
          <w:rFonts w:eastAsia="Times New Roman" w:cs="Times New Roman"/>
          <w:szCs w:val="24"/>
        </w:rPr>
        <w:t>,</w:t>
      </w:r>
      <w:r>
        <w:rPr>
          <w:rFonts w:eastAsia="Times New Roman" w:cs="Times New Roman"/>
          <w:szCs w:val="24"/>
        </w:rPr>
        <w:t xml:space="preserve"> διότι υπήρχε πρόβλημα στην </w:t>
      </w:r>
      <w:r>
        <w:rPr>
          <w:rFonts w:eastAsia="Times New Roman" w:cs="Times New Roman"/>
          <w:szCs w:val="24"/>
          <w:lang w:val="en-US"/>
        </w:rPr>
        <w:t>KEMKE</w:t>
      </w:r>
      <w:r w:rsidRPr="00151BE6">
        <w:rPr>
          <w:rFonts w:eastAsia="Times New Roman" w:cs="Times New Roman"/>
          <w:szCs w:val="24"/>
        </w:rPr>
        <w:t>,</w:t>
      </w:r>
      <w:r>
        <w:rPr>
          <w:rFonts w:eastAsia="Times New Roman" w:cs="Times New Roman"/>
          <w:szCs w:val="24"/>
        </w:rPr>
        <w:t xml:space="preserve"> διότι τα δύο Υπουργεία ο κ. </w:t>
      </w:r>
      <w:proofErr w:type="spellStart"/>
      <w:r>
        <w:rPr>
          <w:rFonts w:eastAsia="Times New Roman" w:cs="Times New Roman"/>
          <w:szCs w:val="24"/>
        </w:rPr>
        <w:t>Σπίρτζης</w:t>
      </w:r>
      <w:proofErr w:type="spellEnd"/>
      <w:r>
        <w:rPr>
          <w:rFonts w:eastAsia="Times New Roman" w:cs="Times New Roman"/>
          <w:szCs w:val="24"/>
        </w:rPr>
        <w:t xml:space="preserve"> με τον Υπουργό Οικονομικών τότε τον κ. </w:t>
      </w:r>
      <w:proofErr w:type="spellStart"/>
      <w:r>
        <w:rPr>
          <w:rFonts w:eastAsia="Times New Roman" w:cs="Times New Roman"/>
          <w:szCs w:val="24"/>
        </w:rPr>
        <w:t>Τσακαλώτο</w:t>
      </w:r>
      <w:proofErr w:type="spellEnd"/>
      <w:r>
        <w:rPr>
          <w:rFonts w:eastAsia="Times New Roman" w:cs="Times New Roman"/>
          <w:szCs w:val="24"/>
        </w:rPr>
        <w:t xml:space="preserve">, όπου είναι γνωστό ότι αυτοί οι δύο Υπουργοί της </w:t>
      </w:r>
      <w:r>
        <w:rPr>
          <w:rFonts w:eastAsia="Times New Roman" w:cs="Times New Roman"/>
          <w:szCs w:val="24"/>
        </w:rPr>
        <w:t>κ</w:t>
      </w:r>
      <w:r>
        <w:rPr>
          <w:rFonts w:eastAsia="Times New Roman" w:cs="Times New Roman"/>
          <w:szCs w:val="24"/>
        </w:rPr>
        <w:t>υβέρνησης τότε δεν μιλούσαν, δεν μπορούσαν να συνεννοηθούν για να στείλουν ένα έγγραφο στην ΚΕΜΚΕ και να ξεκινήσει το έ</w:t>
      </w:r>
      <w:r>
        <w:rPr>
          <w:rFonts w:eastAsia="Times New Roman" w:cs="Times New Roman"/>
          <w:szCs w:val="24"/>
        </w:rPr>
        <w:t xml:space="preserve">ργο.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1"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Επομένως, βλέπετε ότι εμείς πάμε τα ζητήματα βήμα - βήμα και αυτή είναι η ειδοποιός διαφορά. Επομένως, το έργο αυτό αφού εξασφαλιστεί η χρηματοδότηση θα δημοπρατηθεί και θα </w:t>
      </w:r>
      <w:proofErr w:type="spellStart"/>
      <w:r>
        <w:rPr>
          <w:rFonts w:eastAsia="Times New Roman" w:cs="Times New Roman"/>
          <w:szCs w:val="24"/>
        </w:rPr>
        <w:t>συμβασιοποιηθεί</w:t>
      </w:r>
      <w:proofErr w:type="spellEnd"/>
      <w:r>
        <w:rPr>
          <w:rFonts w:eastAsia="Times New Roman" w:cs="Times New Roman"/>
          <w:szCs w:val="24"/>
        </w:rPr>
        <w:t>. Ο στόχος μας είναι εντός του 2022. Και εάν υπάρξει καθυστέρη</w:t>
      </w:r>
      <w:r>
        <w:rPr>
          <w:rFonts w:eastAsia="Times New Roman" w:cs="Times New Roman"/>
          <w:szCs w:val="24"/>
        </w:rPr>
        <w:t>ση εδώ είμαστε να εξηγήσουμε τους λόγους της καθυστέρησης με απόλυτη σαφήνεια και με απόλυτη ειλικρίνεια, όπως πάντα κάνουμε.</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2"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Σας ευχαριστώ πολύ.</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3" w:author="Σπανός Γεώργιος" w:date="2022-10-04T10:45:00Z">
          <w:pPr>
            <w:shd w:val="clear" w:color="auto" w:fill="FFFFFF"/>
            <w:spacing w:line="600" w:lineRule="auto"/>
            <w:ind w:left="-142" w:firstLine="720"/>
            <w:contextualSpacing/>
            <w:jc w:val="both"/>
          </w:pPr>
        </w:pPrChange>
      </w:pPr>
      <w:r>
        <w:rPr>
          <w:rFonts w:eastAsia="SimSun"/>
          <w:b/>
          <w:bCs/>
          <w:szCs w:val="24"/>
          <w:lang w:eastAsia="zh-CN"/>
        </w:rPr>
        <w:t xml:space="preserve">ΠΡΟΕΔΡΕΥΟΥΣΑ (Σοφία Σακοράφα): </w:t>
      </w:r>
      <w:r>
        <w:rPr>
          <w:rFonts w:eastAsia="Times New Roman" w:cs="Times New Roman"/>
          <w:szCs w:val="24"/>
        </w:rPr>
        <w:t xml:space="preserve">Και εγώ σας ευχαριστώ, κύριε Υπουργέ.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4"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Και πάμε τώρα στη δωδέκατη </w:t>
      </w:r>
      <w:r w:rsidRPr="00151BE6">
        <w:rPr>
          <w:rFonts w:eastAsia="Times New Roman" w:cs="Times New Roman"/>
          <w:szCs w:val="24"/>
        </w:rPr>
        <w:t>με αριθμό 863</w:t>
      </w:r>
      <w:r w:rsidRPr="00151BE6">
        <w:rPr>
          <w:rFonts w:eastAsia="Times New Roman" w:cs="Times New Roman"/>
          <w:szCs w:val="24"/>
        </w:rPr>
        <w:t xml:space="preserve">/4-7-2022 </w:t>
      </w:r>
      <w:r>
        <w:rPr>
          <w:rFonts w:eastAsia="Times New Roman" w:cs="Times New Roman"/>
          <w:szCs w:val="24"/>
        </w:rPr>
        <w:t>ε</w:t>
      </w:r>
      <w:r w:rsidRPr="00151BE6">
        <w:rPr>
          <w:rFonts w:eastAsia="Times New Roman" w:cs="Times New Roman"/>
          <w:szCs w:val="24"/>
        </w:rPr>
        <w:t xml:space="preserve">πίκαιρη </w:t>
      </w:r>
      <w:r>
        <w:rPr>
          <w:rFonts w:eastAsia="Times New Roman" w:cs="Times New Roman"/>
          <w:szCs w:val="24"/>
        </w:rPr>
        <w:t>ε</w:t>
      </w:r>
      <w:r w:rsidRPr="00151BE6">
        <w:rPr>
          <w:rFonts w:eastAsia="Times New Roman" w:cs="Times New Roman"/>
          <w:szCs w:val="24"/>
        </w:rPr>
        <w:t xml:space="preserve">ρώτηση </w:t>
      </w:r>
      <w:r>
        <w:rPr>
          <w:rFonts w:eastAsia="Times New Roman" w:cs="Times New Roman"/>
          <w:szCs w:val="24"/>
        </w:rPr>
        <w:t xml:space="preserve">δεύτερου κύκλου </w:t>
      </w:r>
      <w:r w:rsidRPr="00151BE6">
        <w:rPr>
          <w:rFonts w:eastAsia="Times New Roman" w:cs="Times New Roman"/>
          <w:szCs w:val="24"/>
        </w:rPr>
        <w:t>του Βουλευτή Β2</w:t>
      </w:r>
      <w:r>
        <w:rPr>
          <w:rFonts w:eastAsia="Times New Roman" w:cs="Times New Roman"/>
          <w:szCs w:val="24"/>
        </w:rPr>
        <w:t>΄</w:t>
      </w:r>
      <w:r w:rsidRPr="00151BE6">
        <w:rPr>
          <w:rFonts w:eastAsia="Times New Roman" w:cs="Times New Roman"/>
          <w:szCs w:val="24"/>
        </w:rPr>
        <w:t xml:space="preserve"> Δυτ</w:t>
      </w:r>
      <w:r>
        <w:rPr>
          <w:rFonts w:eastAsia="Times New Roman" w:cs="Times New Roman"/>
          <w:szCs w:val="24"/>
        </w:rPr>
        <w:t xml:space="preserve">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Ηλία</w:t>
      </w:r>
      <w:r w:rsidRPr="00151BE6">
        <w:rPr>
          <w:rFonts w:eastAsia="Times New Roman" w:cs="Times New Roman"/>
          <w:bCs/>
          <w:szCs w:val="24"/>
        </w:rPr>
        <w:t xml:space="preserve"> Αρσένη</w:t>
      </w:r>
      <w:r w:rsidRPr="001778D1">
        <w:rPr>
          <w:rFonts w:eastAsia="Times New Roman" w:cs="Times New Roman"/>
          <w:szCs w:val="24"/>
        </w:rPr>
        <w:t xml:space="preserve"> </w:t>
      </w:r>
      <w:r w:rsidRPr="00151BE6">
        <w:rPr>
          <w:rFonts w:eastAsia="Times New Roman" w:cs="Times New Roman"/>
          <w:szCs w:val="24"/>
        </w:rPr>
        <w:t>προς τον Υπουργό</w:t>
      </w:r>
      <w:r>
        <w:rPr>
          <w:rFonts w:eastAsia="Times New Roman" w:cs="Times New Roman"/>
          <w:szCs w:val="24"/>
        </w:rPr>
        <w:t xml:space="preserve"> </w:t>
      </w:r>
      <w:r w:rsidRPr="00151BE6">
        <w:rPr>
          <w:rFonts w:eastAsia="Times New Roman" w:cs="Times New Roman"/>
          <w:bCs/>
          <w:szCs w:val="24"/>
        </w:rPr>
        <w:t>Υποδομών και Μεταφορών,</w:t>
      </w:r>
      <w:r>
        <w:rPr>
          <w:rFonts w:eastAsia="Times New Roman" w:cs="Times New Roman"/>
          <w:bCs/>
          <w:szCs w:val="24"/>
        </w:rPr>
        <w:t xml:space="preserve"> </w:t>
      </w:r>
      <w:r w:rsidRPr="00151BE6">
        <w:rPr>
          <w:rFonts w:eastAsia="Times New Roman" w:cs="Times New Roman"/>
          <w:szCs w:val="24"/>
        </w:rPr>
        <w:t xml:space="preserve">με θέμα: </w:t>
      </w:r>
      <w:r w:rsidRPr="00151BE6">
        <w:rPr>
          <w:rFonts w:eastAsia="Times New Roman" w:cs="Times New Roman"/>
          <w:szCs w:val="24"/>
        </w:rPr>
        <w:lastRenderedPageBreak/>
        <w:t>«Κατά παράβαση του κώδικα οδικής κυκλοφορίας και χωρίς τεχνικούς ελέγχους η κυκλοφορία χι</w:t>
      </w:r>
      <w:r w:rsidRPr="00151BE6">
        <w:rPr>
          <w:rFonts w:eastAsia="Times New Roman" w:cs="Times New Roman"/>
          <w:szCs w:val="24"/>
        </w:rPr>
        <w:t xml:space="preserve">λιάδων </w:t>
      </w:r>
      <w:proofErr w:type="spellStart"/>
      <w:r w:rsidRPr="00151BE6">
        <w:rPr>
          <w:rFonts w:eastAsia="Times New Roman" w:cs="Times New Roman"/>
          <w:szCs w:val="24"/>
        </w:rPr>
        <w:t>δικύκλων</w:t>
      </w:r>
      <w:proofErr w:type="spellEnd"/>
      <w:r w:rsidRPr="00151BE6">
        <w:rPr>
          <w:rFonts w:eastAsia="Times New Roman" w:cs="Times New Roman"/>
          <w:szCs w:val="24"/>
        </w:rPr>
        <w:t xml:space="preserve"> διανομέων με ευθύνη των εταιρειών».</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5"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Ορίστε, κύριε συνάδελφε, έχετε τον λόγο για δύο λεπτά.</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6" w:author="Σπανός Γεώργιος" w:date="2022-10-04T10:45:00Z">
          <w:pPr>
            <w:shd w:val="clear" w:color="auto" w:fill="FFFFFF"/>
            <w:spacing w:line="600" w:lineRule="auto"/>
            <w:ind w:left="-142" w:firstLine="720"/>
            <w:contextualSpacing/>
            <w:jc w:val="both"/>
          </w:pPr>
        </w:pPrChange>
      </w:pPr>
      <w:r>
        <w:rPr>
          <w:rFonts w:eastAsia="Times New Roman" w:cs="Times New Roman"/>
          <w:b/>
          <w:bCs/>
          <w:szCs w:val="24"/>
        </w:rPr>
        <w:t>ΚΡΙΤΩΝ</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ΗΛΙΑΣ ΑΡΣΕΝΗΣ</w:t>
      </w:r>
      <w:r w:rsidRPr="00E13EB0">
        <w:rPr>
          <w:rFonts w:eastAsia="Times New Roman" w:cs="Times New Roman"/>
          <w:b/>
          <w:bCs/>
          <w:szCs w:val="24"/>
        </w:rPr>
        <w:t>:</w:t>
      </w:r>
      <w:r>
        <w:rPr>
          <w:rFonts w:eastAsia="Times New Roman" w:cs="Times New Roman"/>
          <w:szCs w:val="24"/>
        </w:rPr>
        <w:t xml:space="preserve"> Ευχαριστώ πολύ</w:t>
      </w:r>
      <w:r w:rsidRPr="00E13EB0">
        <w:rPr>
          <w:rFonts w:eastAsia="Times New Roman" w:cs="Times New Roman"/>
          <w:szCs w:val="24"/>
        </w:rPr>
        <w:t>,</w:t>
      </w:r>
      <w:r>
        <w:rPr>
          <w:rFonts w:eastAsia="Times New Roman" w:cs="Times New Roman"/>
          <w:szCs w:val="24"/>
        </w:rPr>
        <w:t xml:space="preserve"> κυρία Πρόεδρε</w:t>
      </w:r>
      <w:r w:rsidRPr="00E13EB0">
        <w:rPr>
          <w:rFonts w:eastAsia="Times New Roman" w:cs="Times New Roman"/>
          <w:szCs w:val="24"/>
        </w:rPr>
        <w:t>.</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7"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Κύριε Υπουργέ, ενώ αυτή</w:t>
      </w:r>
      <w:r>
        <w:rPr>
          <w:rFonts w:eastAsia="Times New Roman" w:cs="Times New Roman"/>
          <w:szCs w:val="24"/>
        </w:rPr>
        <w:t xml:space="preserve"> τη στιγμή βρισκόμαστε σε μια Αίθουσα με συνθήκες άνετες, υπάρχουν κάποιοι άνθρωποι εκεί πέρα που είτε βρέχει είτε χιονίζει είτε ρίχνει χαλάζι είτε έχει πλημμύρα είτε έχει οτιδήποτε παίρνουν τα μηχανάκια τους με αυτά τα κουτιά τα πρόχειρα στερεωμένα στα μη</w:t>
      </w:r>
      <w:r>
        <w:rPr>
          <w:rFonts w:eastAsia="Times New Roman" w:cs="Times New Roman"/>
          <w:szCs w:val="24"/>
        </w:rPr>
        <w:t>χανάκια για να μεταφέρουν είτε από την</w:t>
      </w:r>
      <w:r w:rsidRPr="00E13EB0">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eFOOD</w:t>
      </w:r>
      <w:proofErr w:type="spellEnd"/>
      <w:r>
        <w:rPr>
          <w:rFonts w:eastAsia="Times New Roman" w:cs="Times New Roman"/>
          <w:szCs w:val="24"/>
        </w:rPr>
        <w:t>»</w:t>
      </w:r>
      <w:r w:rsidRPr="00E13EB0">
        <w:rPr>
          <w:rFonts w:eastAsia="Times New Roman" w:cs="Times New Roman"/>
          <w:szCs w:val="24"/>
        </w:rPr>
        <w:t xml:space="preserve"> </w:t>
      </w:r>
      <w:r>
        <w:rPr>
          <w:rFonts w:eastAsia="Times New Roman" w:cs="Times New Roman"/>
          <w:szCs w:val="24"/>
        </w:rPr>
        <w:t xml:space="preserve">ή από την </w:t>
      </w:r>
      <w:r>
        <w:rPr>
          <w:rFonts w:eastAsia="Times New Roman" w:cs="Times New Roman"/>
          <w:szCs w:val="24"/>
        </w:rPr>
        <w:t>«</w:t>
      </w:r>
      <w:r>
        <w:rPr>
          <w:rFonts w:eastAsia="Times New Roman" w:cs="Times New Roman"/>
          <w:szCs w:val="24"/>
          <w:lang w:val="en-US"/>
        </w:rPr>
        <w:t>WOLT</w:t>
      </w:r>
      <w:r>
        <w:rPr>
          <w:rFonts w:eastAsia="Times New Roman" w:cs="Times New Roman"/>
          <w:szCs w:val="24"/>
        </w:rPr>
        <w:t>»</w:t>
      </w:r>
      <w:r>
        <w:rPr>
          <w:rFonts w:eastAsia="Times New Roman" w:cs="Times New Roman"/>
          <w:szCs w:val="24"/>
        </w:rPr>
        <w:t xml:space="preserve"> ή από οποιαδήποτε άλλη εταιρ</w:t>
      </w:r>
      <w:r>
        <w:rPr>
          <w:rFonts w:eastAsia="Times New Roman" w:cs="Times New Roman"/>
          <w:szCs w:val="24"/>
        </w:rPr>
        <w:t>ε</w:t>
      </w:r>
      <w:r>
        <w:rPr>
          <w:rFonts w:eastAsia="Times New Roman" w:cs="Times New Roman"/>
          <w:szCs w:val="24"/>
        </w:rPr>
        <w:t xml:space="preserve">ία κι αν ανήκουν την </w:t>
      </w:r>
      <w:r>
        <w:rPr>
          <w:rFonts w:eastAsia="Times New Roman" w:cs="Times New Roman"/>
          <w:szCs w:val="24"/>
        </w:rPr>
        <w:t>«</w:t>
      </w:r>
      <w:r>
        <w:rPr>
          <w:rFonts w:eastAsia="Times New Roman" w:cs="Times New Roman"/>
          <w:szCs w:val="24"/>
          <w:lang w:val="en-US"/>
        </w:rPr>
        <w:t>SKROUTZ</w:t>
      </w:r>
      <w:r>
        <w:rPr>
          <w:rFonts w:eastAsia="Times New Roman" w:cs="Times New Roman"/>
          <w:szCs w:val="24"/>
        </w:rPr>
        <w:t>»</w:t>
      </w:r>
      <w:r>
        <w:rPr>
          <w:rFonts w:eastAsia="Times New Roman" w:cs="Times New Roman"/>
          <w:szCs w:val="24"/>
        </w:rPr>
        <w:t xml:space="preserve"> τα προϊόντα σε πάρα πολύ μικρά χρονικά διαστήματα και με πολύ μεγάλη πίεση. Κανονικά θα έπρεπε οι εταιρείες όλες αυτές να έχουν ιδιό</w:t>
      </w:r>
      <w:r>
        <w:rPr>
          <w:rFonts w:eastAsia="Times New Roman" w:cs="Times New Roman"/>
          <w:szCs w:val="24"/>
        </w:rPr>
        <w:t>κτητο στόλο με μηχανάκια. Υπάρχει μια περίπτωση που υπάρχει αντίστοιχος στόλος. Ακόμη και σε εκείνη την περίπτωση, όμως, υπάρχουν αυτά τα πρόχειρα στερεωμένα κουτιά, τα οποία είναι εκτός προδιαγραφών και παράνομα με βάση τον Κώδικα Οδικής Κυκλοφορίας.</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8"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Για </w:t>
      </w:r>
      <w:r>
        <w:rPr>
          <w:rFonts w:eastAsia="Times New Roman" w:cs="Times New Roman"/>
          <w:szCs w:val="24"/>
        </w:rPr>
        <w:t>ποιο λόγο δεν γίνεται η παραμικρή παρέμβαση; Γιατί αν υπήρχαν πρόστιμα προς αυτά τα μηχανάκια θα υποχρεώνονταν οι εταιρείες να κάνουν ιδιωτικό στόλο, να κάνουν σάκους, όπως γίνεται σε όλες τις άλλες χώρες και πράγματα που προστατεύουν την ασφάλεια των ανθρ</w:t>
      </w:r>
      <w:r>
        <w:rPr>
          <w:rFonts w:eastAsia="Times New Roman" w:cs="Times New Roman"/>
          <w:szCs w:val="24"/>
        </w:rPr>
        <w:t xml:space="preserve">ώπων.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19"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lastRenderedPageBreak/>
        <w:t>Θέλω να μας πείτε λίγο με σαφήνεια, για να πιάσουμε την άκρη του νήματος από την αρχή, αν προβλέπεται από την υφιστάμενη νομοθεσία μεταφορά και διακίνηση προϊόντων και εμπορευμάτων με ΙΧ</w:t>
      </w:r>
      <w:r>
        <w:rPr>
          <w:rFonts w:eastAsia="Times New Roman" w:cs="Times New Roman"/>
          <w:szCs w:val="24"/>
        </w:rPr>
        <w:t>,</w:t>
      </w:r>
      <w:r>
        <w:rPr>
          <w:rFonts w:eastAsia="Times New Roman" w:cs="Times New Roman"/>
          <w:szCs w:val="24"/>
        </w:rPr>
        <w:t xml:space="preserve"> δίκυκλα, δηλαδή αν επιτρέπεται να μεταφέρουμε προϊόντα στα μη</w:t>
      </w:r>
      <w:r>
        <w:rPr>
          <w:rFonts w:eastAsia="Times New Roman" w:cs="Times New Roman"/>
          <w:szCs w:val="24"/>
        </w:rPr>
        <w:t xml:space="preserve">χανάκια μας, στις μοτοσικλέτες μας, να τις χρησιμοποιούμε για τη μεταφορά προϊόντων; Αν είναι νόμιμα με βάση τον Κώδικα Οδικής Κυκλοφορίας τα κιβώτια μεταφοράς προϊόντων που τοποθετούνται πρόχειρα στα δίκυκλα οχήματα των εργαζομένων στις εταιρείες </w:t>
      </w:r>
      <w:proofErr w:type="spellStart"/>
      <w:r>
        <w:rPr>
          <w:rFonts w:eastAsia="Times New Roman" w:cs="Times New Roman"/>
          <w:szCs w:val="24"/>
        </w:rPr>
        <w:t>ταχυδιαν</w:t>
      </w:r>
      <w:r>
        <w:rPr>
          <w:rFonts w:eastAsia="Times New Roman" w:cs="Times New Roman"/>
          <w:szCs w:val="24"/>
        </w:rPr>
        <w:t>ομών</w:t>
      </w:r>
      <w:proofErr w:type="spellEnd"/>
      <w:r>
        <w:rPr>
          <w:rFonts w:eastAsia="Times New Roman" w:cs="Times New Roman"/>
          <w:szCs w:val="24"/>
        </w:rPr>
        <w:t>;</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0"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Το ρωτάμε αυτό επειδή τα εγχειρίδια χρήσης των </w:t>
      </w:r>
      <w:proofErr w:type="spellStart"/>
      <w:r>
        <w:rPr>
          <w:rFonts w:eastAsia="Times New Roman" w:cs="Times New Roman"/>
          <w:szCs w:val="24"/>
        </w:rPr>
        <w:t>δικύκλων</w:t>
      </w:r>
      <w:proofErr w:type="spellEnd"/>
      <w:r>
        <w:rPr>
          <w:rFonts w:eastAsia="Times New Roman" w:cs="Times New Roman"/>
          <w:szCs w:val="24"/>
        </w:rPr>
        <w:t xml:space="preserve"> αναφέρουν</w:t>
      </w:r>
      <w:r w:rsidRPr="00D33579">
        <w:rPr>
          <w:rFonts w:eastAsia="Times New Roman" w:cs="Times New Roman"/>
          <w:szCs w:val="24"/>
        </w:rPr>
        <w:t>:</w:t>
      </w:r>
      <w:r>
        <w:rPr>
          <w:rFonts w:eastAsia="Times New Roman" w:cs="Times New Roman"/>
          <w:szCs w:val="24"/>
        </w:rPr>
        <w:t xml:space="preserve"> «αποφεύγεται τη χρήση αξεσουάρ του εμπορίου για φόρτωση, μεταφορά φορτίου που μειώνουν τη σταθερότητα του οχήματος αλλάζοντας την κατανομή βάρους, καθώς θα φέρει την αποκλειστική ευθύ</w:t>
      </w:r>
      <w:r>
        <w:rPr>
          <w:rFonts w:eastAsia="Times New Roman" w:cs="Times New Roman"/>
          <w:szCs w:val="24"/>
        </w:rPr>
        <w:t xml:space="preserve">νη για τυχόν ατύχημα». Και μάλιστα βλέπουμε ότι στις περιπτώσεις ατυχημάτων όταν εκτοξεύονται τα κουτιά αποθήκευσης δεν αποζημιώνουν οι ασφαλιστικές εταιρείες ούτε για σωματικές βλάβες ούτε για οτιδήποτε άλλο.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1"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Και το δεύτερο ερώτημα είναι αν ελέγχεται από</w:t>
      </w:r>
      <w:r>
        <w:rPr>
          <w:rFonts w:eastAsia="Times New Roman" w:cs="Times New Roman"/>
          <w:szCs w:val="24"/>
        </w:rPr>
        <w:t xml:space="preserve"> τα ΚΤΕΟ η αύξηση της τεχνικά επιτρεπόμενης μάζας που προκαλείται από την τοποθέτηση του κιβωτίου διανομής και ότι είναι εκτός ορίων του πιστοποιητικού συμμόρφωσης της κατασκευής του οχήματος σύμφωνα με την κείμενη νομοθεσία, δηλαδή ότι δεν είναι ασφαλές γ</w:t>
      </w:r>
      <w:r>
        <w:rPr>
          <w:rFonts w:eastAsia="Times New Roman" w:cs="Times New Roman"/>
          <w:szCs w:val="24"/>
        </w:rPr>
        <w:t xml:space="preserve">ια τον επιβάτη, για τον οδηγό και πώς μπορεί να γίνει ο </w:t>
      </w:r>
      <w:r>
        <w:rPr>
          <w:rFonts w:eastAsia="Times New Roman" w:cs="Times New Roman"/>
          <w:szCs w:val="24"/>
        </w:rPr>
        <w:lastRenderedPageBreak/>
        <w:t>παραπάνω έλεγχος όταν αφαιρείται το κουτί διανομής κατά τον έλεγχο, γιατί δεν δέχονται τα ΚΤΕΛ, όπως γνωρίζουμε, να ελέγξουν τα μηχανάκια με το κουτί πάνω.</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2"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Θέλουμε να πιάσουμε το πράγμα από την αρχή, </w:t>
      </w:r>
      <w:r>
        <w:rPr>
          <w:rFonts w:eastAsia="Times New Roman" w:cs="Times New Roman"/>
          <w:szCs w:val="24"/>
        </w:rPr>
        <w:t>να καταλάβουμε αν αυτό που ισχύει σήμερα είναι νόμιμο ή όχι, κύριε Υπουργέ.</w:t>
      </w:r>
    </w:p>
    <w:p w:rsidR="00785B97" w:rsidRDefault="00C57472" w:rsidP="007A29E9">
      <w:pPr>
        <w:shd w:val="clear" w:color="auto" w:fill="FFFFFF"/>
        <w:spacing w:after="0" w:line="600" w:lineRule="auto"/>
        <w:ind w:left="-142" w:firstLine="720"/>
        <w:contextualSpacing/>
        <w:jc w:val="both"/>
        <w:rPr>
          <w:rFonts w:eastAsia="SimSun"/>
          <w:bCs/>
          <w:szCs w:val="24"/>
          <w:lang w:eastAsia="zh-CN"/>
        </w:rPr>
        <w:pPrChange w:id="723" w:author="Σπανός Γεώργιος" w:date="2022-10-04T10:45:00Z">
          <w:pPr>
            <w:shd w:val="clear" w:color="auto" w:fill="FFFFFF"/>
            <w:spacing w:line="600" w:lineRule="auto"/>
            <w:ind w:left="-142" w:firstLine="720"/>
            <w:contextualSpacing/>
            <w:jc w:val="both"/>
          </w:pPr>
        </w:pPrChange>
      </w:pPr>
      <w:r>
        <w:rPr>
          <w:rFonts w:eastAsia="SimSun"/>
          <w:b/>
          <w:bCs/>
          <w:szCs w:val="24"/>
          <w:lang w:eastAsia="zh-CN"/>
        </w:rPr>
        <w:t xml:space="preserve">ΠΡΟΕΔΡΕΥΟΥΣΑ (Σοφία Σακοράφα): </w:t>
      </w:r>
      <w:r w:rsidRPr="00FE2C01">
        <w:rPr>
          <w:rFonts w:eastAsia="SimSun"/>
          <w:bCs/>
          <w:szCs w:val="24"/>
          <w:lang w:eastAsia="zh-CN"/>
        </w:rPr>
        <w:t>Ευχαριστώ, κύριε συνάδελφε.</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4" w:author="Σπανός Γεώργιος" w:date="2022-10-04T10:45:00Z">
          <w:pPr>
            <w:shd w:val="clear" w:color="auto" w:fill="FFFFFF"/>
            <w:spacing w:line="600" w:lineRule="auto"/>
            <w:ind w:left="-142" w:firstLine="720"/>
            <w:contextualSpacing/>
            <w:jc w:val="both"/>
          </w:pPr>
        </w:pPrChange>
      </w:pPr>
      <w:r w:rsidRPr="00FE2C01">
        <w:rPr>
          <w:rFonts w:eastAsia="SimSun"/>
          <w:bCs/>
          <w:szCs w:val="24"/>
          <w:lang w:eastAsia="zh-CN"/>
        </w:rPr>
        <w:t>Κύριε Υπουργέ, έχετε τον λόγο.</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5" w:author="Σπανός Γεώργιος" w:date="2022-10-04T10:45:00Z">
          <w:pPr>
            <w:shd w:val="clear" w:color="auto" w:fill="FFFFFF"/>
            <w:spacing w:line="600" w:lineRule="auto"/>
            <w:ind w:left="-142" w:firstLine="720"/>
            <w:contextualSpacing/>
            <w:jc w:val="both"/>
          </w:pPr>
        </w:pPrChange>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κυρία Π</w:t>
      </w:r>
      <w:r>
        <w:rPr>
          <w:rFonts w:eastAsia="Times New Roman" w:cs="Times New Roman"/>
          <w:szCs w:val="24"/>
        </w:rPr>
        <w:t>ρόεδρε.</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6"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σας ευχαριστήσω, κύριε Αρσένη, για την ερώτησή σας, διότι μου δίνετε την ευκαιρία να αναφερθούμε και λίγο στα ζητήματα της οδικής ασφάλειας.</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7"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Η χώρα μας έχει κάνει πολύ σημαντικά βήματα τα τελευταία χρόνια όχι μόνο από αυτή</w:t>
      </w:r>
      <w:r>
        <w:rPr>
          <w:rFonts w:eastAsia="Times New Roman" w:cs="Times New Roman"/>
          <w:szCs w:val="24"/>
        </w:rPr>
        <w:t xml:space="preserve"> την Κυβέρνηση, εδώ και αρκετά χρόνια και έχουμε μειώσει τους θανάτους στην άσφαλτο σημαντικά για πολλούς και διάφορους λόγους για τους οποίους δεν θα ήθελα τώρα να μακρηγορήσω.</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8"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Τι έχουμε κάνει εμείς ως Κυβέρνηση όλα αυτά τα χρόνια; Στην ουσία έχουμε βάλει</w:t>
      </w:r>
      <w:r>
        <w:rPr>
          <w:rFonts w:eastAsia="Times New Roman" w:cs="Times New Roman"/>
          <w:szCs w:val="24"/>
        </w:rPr>
        <w:t xml:space="preserve"> στο επίκεντρο τα ζητήματα οδικής ασφάλειας και μάλιστα θα σας έλεγα ότι πιάνετε ένα θέμα πολύ ευαίσθητο, διότι ο μεγαλύτερος αριθμός </w:t>
      </w:r>
      <w:r>
        <w:rPr>
          <w:rFonts w:eastAsia="Times New Roman" w:cs="Times New Roman"/>
          <w:szCs w:val="24"/>
        </w:rPr>
        <w:lastRenderedPageBreak/>
        <w:t>θανατηφόρων ατυχημάτων αυτή τη στιγμή γίνονται με μηχανές στο κέντρο και στις αστικές περιοχές, δηλαδή σε περιοχές οι οποί</w:t>
      </w:r>
      <w:r>
        <w:rPr>
          <w:rFonts w:eastAsia="Times New Roman" w:cs="Times New Roman"/>
          <w:szCs w:val="24"/>
        </w:rPr>
        <w:t xml:space="preserve">ες είναι </w:t>
      </w:r>
      <w:proofErr w:type="spellStart"/>
      <w:r>
        <w:rPr>
          <w:rFonts w:eastAsia="Times New Roman" w:cs="Times New Roman"/>
          <w:szCs w:val="24"/>
        </w:rPr>
        <w:t>πυκνοκατοικημένες</w:t>
      </w:r>
      <w:proofErr w:type="spellEnd"/>
      <w:r>
        <w:rPr>
          <w:rFonts w:eastAsia="Times New Roman" w:cs="Times New Roman"/>
          <w:szCs w:val="24"/>
        </w:rPr>
        <w:t xml:space="preserve">.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29"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 xml:space="preserve">Πάμε τώρα να δούμε τι λέει ο Κώδικας Οδικής Κυκλοφορίας, τον οποίον όπως νομίζω ότι γνωρίζετε είμαστε σε μια διαδικασία και διαβούλευσης για να μπορέσουμε μέχρι το τέλος του χρόνου να τον αναμορφώσουμε με το σκεπτικό ότι αυτός </w:t>
      </w:r>
      <w:r>
        <w:rPr>
          <w:rFonts w:eastAsia="Times New Roman" w:cs="Times New Roman"/>
          <w:szCs w:val="24"/>
        </w:rPr>
        <w:t>ο Κώδικας Οδικής Κυκλοφορίας πρέπει -και αυτός είναι ο στόχος μας- για πρώτη φορά να είναι εφαρμόσιμος, διότι κατά το παρελθόν είχαμε πολύ αυστηρούς νόμους και πολύ αυστηρές προδιαγραφές σε σχέση με τον ΚΟΚ, οι οποίες όμως δυστυχώς ποτέ δεν εφαρμόζονταν.</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30"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Π</w:t>
      </w:r>
      <w:r>
        <w:rPr>
          <w:rFonts w:eastAsia="Times New Roman" w:cs="Times New Roman"/>
          <w:szCs w:val="24"/>
        </w:rPr>
        <w:t xml:space="preserve">άμε τώρα να δούμε την ερώτησή σας. Φόρτωση των οχημάτων τετράτροχων και </w:t>
      </w:r>
      <w:proofErr w:type="spellStart"/>
      <w:r>
        <w:rPr>
          <w:rFonts w:eastAsia="Times New Roman" w:cs="Times New Roman"/>
          <w:szCs w:val="24"/>
        </w:rPr>
        <w:t>δικύκλων</w:t>
      </w:r>
      <w:proofErr w:type="spellEnd"/>
      <w:r>
        <w:rPr>
          <w:rFonts w:eastAsia="Times New Roman" w:cs="Times New Roman"/>
          <w:szCs w:val="24"/>
        </w:rPr>
        <w:t>. Υπάρχει, κύριε Αρσένη, συγκεκριμένο άρθρο, ήδη το άρθρο 32 στο οποίο αναφέρονται όλοι οι κανόνες που πρέπει να πληρούνται. Το μικτό βάρος να μην υπερβαίνει το μέγιστο επιτρεπ</w:t>
      </w:r>
      <w:r>
        <w:rPr>
          <w:rFonts w:eastAsia="Times New Roman" w:cs="Times New Roman"/>
          <w:szCs w:val="24"/>
        </w:rPr>
        <w:t>όμενο, να μην περιορίζεται η ορατότητα του οδηγού και να μην εξέχει το φορτίο άνω του 30%. Μάλιστα στο εν λόγω άρθρο του Κώδικα Οδικής Κυκλοφορίας ρητώς αναφέρεται ότι τα όποια εξαρτήματα θα πρέπει να στερεώνονται καλά.</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731"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Παράλληλα έχουμε και άλλα δύο άρθρα,</w:t>
      </w:r>
      <w:r>
        <w:rPr>
          <w:rFonts w:eastAsia="Times New Roman" w:cs="Times New Roman"/>
          <w:szCs w:val="24"/>
        </w:rPr>
        <w:t xml:space="preserve"> το άρθρο 81 και 82 του Κώδικα περί μηχανισμών, εξαρτημάτων και συσκευών των οχημάτων, ώστε αυτά να μην δημιουργούν κινδύνους και για τους επιβαίνοντες, αλλά και για τους άλλους χρήστες του οδικού δικτύου. Επομένως, αυτό που νομίζω μπορούμε να </w:t>
      </w:r>
      <w:r>
        <w:rPr>
          <w:rFonts w:eastAsia="Times New Roman" w:cs="Times New Roman"/>
          <w:szCs w:val="24"/>
        </w:rPr>
        <w:lastRenderedPageBreak/>
        <w:t>καταστήσουμε</w:t>
      </w:r>
      <w:r>
        <w:rPr>
          <w:rFonts w:eastAsia="Times New Roman" w:cs="Times New Roman"/>
          <w:szCs w:val="24"/>
        </w:rPr>
        <w:t xml:space="preserve"> σαφές είναι ότι ο ΚΟΚ περιλαμβάνει και το πλαίσιο και τις προϋποθέσεις που οφείλει ο κάθε δικυκλιστής να εφαρμόζει.</w:t>
      </w:r>
    </w:p>
    <w:p w:rsidR="00785B97" w:rsidRDefault="00C57472" w:rsidP="007A29E9">
      <w:pPr>
        <w:spacing w:after="0" w:line="600" w:lineRule="auto"/>
        <w:ind w:firstLine="720"/>
        <w:jc w:val="both"/>
        <w:rPr>
          <w:rFonts w:eastAsia="Times New Roman" w:cs="Times New Roman"/>
          <w:szCs w:val="24"/>
        </w:rPr>
        <w:pPrChange w:id="732" w:author="Σπανός Γεώργιος" w:date="2022-10-04T10:45:00Z">
          <w:pPr>
            <w:spacing w:line="600" w:lineRule="auto"/>
            <w:ind w:firstLine="720"/>
            <w:jc w:val="both"/>
          </w:pPr>
        </w:pPrChange>
      </w:pPr>
      <w:r>
        <w:rPr>
          <w:rFonts w:eastAsia="Times New Roman" w:cs="Times New Roman"/>
          <w:szCs w:val="24"/>
        </w:rPr>
        <w:t xml:space="preserve">Μια που αναφερθήκατε και στα ΚΤΕΟ, θα σας πω ότι αν στην άδεια κυκλοφορίας του </w:t>
      </w:r>
      <w:proofErr w:type="spellStart"/>
      <w:r>
        <w:rPr>
          <w:rFonts w:eastAsia="Times New Roman" w:cs="Times New Roman"/>
          <w:szCs w:val="24"/>
        </w:rPr>
        <w:t>δικύκλου</w:t>
      </w:r>
      <w:proofErr w:type="spellEnd"/>
      <w:r>
        <w:rPr>
          <w:rFonts w:eastAsia="Times New Roman" w:cs="Times New Roman"/>
          <w:szCs w:val="24"/>
        </w:rPr>
        <w:t xml:space="preserve"> αναγράφεται η ύπαρξη του επιπρόσθετου φορητού εξοπλ</w:t>
      </w:r>
      <w:r>
        <w:rPr>
          <w:rFonts w:eastAsia="Times New Roman" w:cs="Times New Roman"/>
          <w:szCs w:val="24"/>
        </w:rPr>
        <w:t xml:space="preserve">ισμού, στο ΚΤΕΟ θα πρέπει να ελέγχεται και η ορθή στερέωσή του, παραδείγματος χάρη, με ιμάντες. </w:t>
      </w:r>
    </w:p>
    <w:p w:rsidR="00785B97" w:rsidRDefault="00C57472" w:rsidP="007A29E9">
      <w:pPr>
        <w:spacing w:after="0" w:line="600" w:lineRule="auto"/>
        <w:ind w:firstLine="720"/>
        <w:jc w:val="both"/>
        <w:rPr>
          <w:rFonts w:eastAsia="Times New Roman" w:cs="Times New Roman"/>
          <w:szCs w:val="24"/>
        </w:rPr>
        <w:pPrChange w:id="733" w:author="Σπανός Γεώργιος" w:date="2022-10-04T10:45:00Z">
          <w:pPr>
            <w:spacing w:line="600" w:lineRule="auto"/>
            <w:ind w:firstLine="720"/>
            <w:jc w:val="both"/>
          </w:pPr>
        </w:pPrChange>
      </w:pPr>
      <w:r>
        <w:rPr>
          <w:rFonts w:eastAsia="Times New Roman" w:cs="Times New Roman"/>
          <w:szCs w:val="24"/>
        </w:rPr>
        <w:t>Το πρόβλημα ποιο είναι εδώ, για να είμαστε ειλικρινείς; Το πρόβλημα, κύριε Αρσένη, είναι ότι συνήθως αυτά τα δίκυκλα μηχανάκια όταν περνάνε ΚΤΕΟ δεν περνάνε με</w:t>
      </w:r>
      <w:r>
        <w:rPr>
          <w:rFonts w:eastAsia="Times New Roman" w:cs="Times New Roman"/>
          <w:szCs w:val="24"/>
        </w:rPr>
        <w:t xml:space="preserve"> το κουβούκλιο από πίσω. Και εδώ είναι που δημιουργείται θέμα. Ο νόμος, όμως, είναι σαφής. Οπότε, εδώ πρέπει να δούμε, μαζί με την Ελληνική Αστυνομία και την τροχαία, το κατά πόσο θα μπορούμε να εφαρμόσουμε σωστά τον Κώδικα Οδικής Κυκλοφορίας. </w:t>
      </w:r>
    </w:p>
    <w:p w:rsidR="00785B97" w:rsidRDefault="00C57472" w:rsidP="007A29E9">
      <w:pPr>
        <w:spacing w:after="0" w:line="600" w:lineRule="auto"/>
        <w:ind w:firstLine="720"/>
        <w:jc w:val="both"/>
        <w:rPr>
          <w:rFonts w:eastAsia="Times New Roman" w:cs="Times New Roman"/>
          <w:szCs w:val="24"/>
        </w:rPr>
        <w:pPrChange w:id="734" w:author="Σπανός Γεώργιος" w:date="2022-10-04T10:45:00Z">
          <w:pPr>
            <w:spacing w:line="600" w:lineRule="auto"/>
            <w:ind w:firstLine="720"/>
            <w:jc w:val="both"/>
          </w:pPr>
        </w:pPrChange>
      </w:pPr>
      <w:r>
        <w:rPr>
          <w:rFonts w:eastAsia="Times New Roman" w:cs="Times New Roman"/>
          <w:szCs w:val="24"/>
        </w:rPr>
        <w:t>Κλείνοντας,</w:t>
      </w:r>
      <w:r>
        <w:rPr>
          <w:rFonts w:eastAsia="Times New Roman" w:cs="Times New Roman"/>
          <w:szCs w:val="24"/>
        </w:rPr>
        <w:t xml:space="preserve"> θα σας πω ότι εμείς έχουμε </w:t>
      </w:r>
      <w:proofErr w:type="spellStart"/>
      <w:r>
        <w:rPr>
          <w:rFonts w:eastAsia="Times New Roman" w:cs="Times New Roman"/>
          <w:szCs w:val="24"/>
        </w:rPr>
        <w:t>αυστηροποιήσει</w:t>
      </w:r>
      <w:proofErr w:type="spellEnd"/>
      <w:r>
        <w:rPr>
          <w:rFonts w:eastAsia="Times New Roman" w:cs="Times New Roman"/>
          <w:szCs w:val="24"/>
        </w:rPr>
        <w:t xml:space="preserve"> και τη διαδικασία στα δίκυκλα, διότι έχουμε θεσμοθετήσει έτσι ώστε να είναι απαραίτητη και η </w:t>
      </w:r>
      <w:proofErr w:type="spellStart"/>
      <w:r>
        <w:rPr>
          <w:rFonts w:eastAsia="Times New Roman" w:cs="Times New Roman"/>
          <w:szCs w:val="24"/>
        </w:rPr>
        <w:t>υποχρεωτικότητα</w:t>
      </w:r>
      <w:proofErr w:type="spellEnd"/>
      <w:r>
        <w:rPr>
          <w:rFonts w:eastAsia="Times New Roman" w:cs="Times New Roman"/>
          <w:szCs w:val="24"/>
        </w:rPr>
        <w:t xml:space="preserve"> του κράνους για αυτούς που κάνουν αυτές τις διανομές με τα δίκυκλα, αλλά και του αντανακλαστικού γιλέκου</w:t>
      </w:r>
      <w:r>
        <w:rPr>
          <w:rFonts w:eastAsia="Times New Roman" w:cs="Times New Roman"/>
          <w:szCs w:val="24"/>
        </w:rPr>
        <w:t xml:space="preserve"> για τους μοτοσικλετιστές οι οποίοι κάνουν διανομή και μεταφορά προϊόντων. Επομένως, ο </w:t>
      </w:r>
      <w:r>
        <w:rPr>
          <w:rFonts w:eastAsia="Times New Roman" w:cs="Times New Roman"/>
          <w:szCs w:val="24"/>
        </w:rPr>
        <w:t xml:space="preserve">Κώδικας </w:t>
      </w:r>
      <w:r>
        <w:rPr>
          <w:rFonts w:eastAsia="Times New Roman" w:cs="Times New Roman"/>
          <w:szCs w:val="24"/>
        </w:rPr>
        <w:t>Ο</w:t>
      </w:r>
      <w:r>
        <w:rPr>
          <w:rFonts w:eastAsia="Times New Roman" w:cs="Times New Roman"/>
          <w:szCs w:val="24"/>
        </w:rPr>
        <w:t xml:space="preserve">δικής </w:t>
      </w:r>
      <w:r>
        <w:rPr>
          <w:rFonts w:eastAsia="Times New Roman" w:cs="Times New Roman"/>
          <w:szCs w:val="24"/>
        </w:rPr>
        <w:t>Κ</w:t>
      </w:r>
      <w:r>
        <w:rPr>
          <w:rFonts w:eastAsia="Times New Roman" w:cs="Times New Roman"/>
          <w:szCs w:val="24"/>
        </w:rPr>
        <w:t>υκλοφορίας</w:t>
      </w:r>
      <w:r>
        <w:rPr>
          <w:rFonts w:eastAsia="Times New Roman" w:cs="Times New Roman"/>
          <w:szCs w:val="24"/>
        </w:rPr>
        <w:t xml:space="preserve"> σε αυτή τη φάση είναι επαρκής. </w:t>
      </w:r>
    </w:p>
    <w:p w:rsidR="00785B97" w:rsidRDefault="00C57472" w:rsidP="007A29E9">
      <w:pPr>
        <w:spacing w:after="0" w:line="600" w:lineRule="auto"/>
        <w:ind w:firstLine="720"/>
        <w:jc w:val="both"/>
        <w:rPr>
          <w:rFonts w:eastAsia="Times New Roman" w:cs="Times New Roman"/>
          <w:szCs w:val="24"/>
        </w:rPr>
        <w:pPrChange w:id="735" w:author="Σπανός Γεώργιος" w:date="2022-10-04T10:45:00Z">
          <w:pPr>
            <w:spacing w:line="600" w:lineRule="auto"/>
            <w:ind w:firstLine="720"/>
            <w:jc w:val="both"/>
          </w:pPr>
        </w:pPrChange>
      </w:pPr>
      <w:r>
        <w:rPr>
          <w:rFonts w:eastAsia="Times New Roman" w:cs="Times New Roman"/>
          <w:szCs w:val="24"/>
        </w:rPr>
        <w:t>Παρ’ όλα αυτά, δράττομαι την ευκαιρία με την ερώτηση που μου θέσατε</w:t>
      </w:r>
      <w:r w:rsidRPr="00D92956">
        <w:rPr>
          <w:rFonts w:eastAsia="Times New Roman" w:cs="Times New Roman"/>
          <w:szCs w:val="24"/>
        </w:rPr>
        <w:t xml:space="preserve"> </w:t>
      </w:r>
      <w:r>
        <w:rPr>
          <w:rFonts w:eastAsia="Times New Roman" w:cs="Times New Roman"/>
          <w:szCs w:val="24"/>
        </w:rPr>
        <w:t>να σας πω ότι μέχρι το τέλος του χρόνου θα</w:t>
      </w:r>
      <w:r>
        <w:rPr>
          <w:rFonts w:eastAsia="Times New Roman" w:cs="Times New Roman"/>
          <w:szCs w:val="24"/>
        </w:rPr>
        <w:t xml:space="preserve"> καταθέσουμε νομοσχέδιο για την </w:t>
      </w:r>
      <w:proofErr w:type="spellStart"/>
      <w:r>
        <w:rPr>
          <w:rFonts w:eastAsia="Times New Roman" w:cs="Times New Roman"/>
          <w:szCs w:val="24"/>
        </w:rPr>
        <w:lastRenderedPageBreak/>
        <w:t>επικαιροποίηση</w:t>
      </w:r>
      <w:proofErr w:type="spellEnd"/>
      <w:r>
        <w:rPr>
          <w:rFonts w:eastAsia="Times New Roman" w:cs="Times New Roman"/>
          <w:szCs w:val="24"/>
        </w:rPr>
        <w:t xml:space="preserve"> του Κ</w:t>
      </w:r>
      <w:r>
        <w:rPr>
          <w:rFonts w:eastAsia="Times New Roman" w:cs="Times New Roman"/>
          <w:szCs w:val="24"/>
        </w:rPr>
        <w:t xml:space="preserve">ώδικα </w:t>
      </w:r>
      <w:r>
        <w:rPr>
          <w:rFonts w:eastAsia="Times New Roman" w:cs="Times New Roman"/>
          <w:szCs w:val="24"/>
        </w:rPr>
        <w:t>Ο</w:t>
      </w:r>
      <w:r>
        <w:rPr>
          <w:rFonts w:eastAsia="Times New Roman" w:cs="Times New Roman"/>
          <w:szCs w:val="24"/>
        </w:rPr>
        <w:t xml:space="preserve">δικής </w:t>
      </w:r>
      <w:r>
        <w:rPr>
          <w:rFonts w:eastAsia="Times New Roman" w:cs="Times New Roman"/>
          <w:szCs w:val="24"/>
        </w:rPr>
        <w:t>Κ</w:t>
      </w:r>
      <w:r>
        <w:rPr>
          <w:rFonts w:eastAsia="Times New Roman" w:cs="Times New Roman"/>
          <w:szCs w:val="24"/>
        </w:rPr>
        <w:t>υκλοφορίας</w:t>
      </w:r>
      <w:r>
        <w:rPr>
          <w:rFonts w:eastAsia="Times New Roman" w:cs="Times New Roman"/>
          <w:szCs w:val="24"/>
        </w:rPr>
        <w:t>. Κάνουμε τη διαδικασία ακόμα πιο αυστηρή, γιατί καταλαβαίνω πολύ καλά ότι αυτό είναι ένα ζήτημα το οποίο πριν από μερικά χρόνια δεν το αντιμετωπίζαμε, ενώ τώρα είναι ένα ζήτημα το</w:t>
      </w:r>
      <w:r>
        <w:rPr>
          <w:rFonts w:eastAsia="Times New Roman" w:cs="Times New Roman"/>
          <w:szCs w:val="24"/>
        </w:rPr>
        <w:t xml:space="preserve"> οποίο το αντιμετωπίζουμε σχεδόν καθημερινά, διότι αυτού του είδους οι υπηρεσίες έχουν πραγματικά αυξηθεί. </w:t>
      </w:r>
    </w:p>
    <w:p w:rsidR="00785B97" w:rsidRDefault="00C57472" w:rsidP="007A29E9">
      <w:pPr>
        <w:spacing w:after="0" w:line="600" w:lineRule="auto"/>
        <w:ind w:firstLine="720"/>
        <w:jc w:val="both"/>
        <w:rPr>
          <w:rFonts w:eastAsia="Times New Roman" w:cs="Times New Roman"/>
          <w:szCs w:val="24"/>
        </w:rPr>
        <w:pPrChange w:id="736" w:author="Σπανός Γεώργιος" w:date="2022-10-04T10:45:00Z">
          <w:pPr>
            <w:spacing w:line="600" w:lineRule="auto"/>
            <w:ind w:firstLine="720"/>
            <w:jc w:val="both"/>
          </w:pPr>
        </w:pPrChange>
      </w:pPr>
      <w:r>
        <w:rPr>
          <w:rFonts w:eastAsia="Times New Roman" w:cs="Times New Roman"/>
          <w:szCs w:val="24"/>
        </w:rPr>
        <w:t xml:space="preserve">Σας ευχαριστώ πολύ. </w:t>
      </w:r>
    </w:p>
    <w:p w:rsidR="00785B97" w:rsidRDefault="00C57472" w:rsidP="007A29E9">
      <w:pPr>
        <w:spacing w:after="0" w:line="600" w:lineRule="auto"/>
        <w:ind w:firstLine="720"/>
        <w:jc w:val="both"/>
        <w:rPr>
          <w:rFonts w:eastAsia="Times New Roman" w:cs="Times New Roman"/>
          <w:szCs w:val="24"/>
        </w:rPr>
        <w:pPrChange w:id="737" w:author="Σπανός Γεώργιος" w:date="2022-10-04T10:45:00Z">
          <w:pPr>
            <w:spacing w:line="600" w:lineRule="auto"/>
            <w:ind w:firstLine="720"/>
            <w:jc w:val="both"/>
          </w:pPr>
        </w:pPrChange>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 </w:t>
      </w:r>
    </w:p>
    <w:p w:rsidR="00785B97" w:rsidRDefault="00C57472" w:rsidP="007A29E9">
      <w:pPr>
        <w:spacing w:after="0" w:line="600" w:lineRule="auto"/>
        <w:ind w:firstLine="720"/>
        <w:jc w:val="both"/>
        <w:rPr>
          <w:rFonts w:eastAsia="Times New Roman" w:cs="Times New Roman"/>
          <w:szCs w:val="24"/>
        </w:rPr>
        <w:pPrChange w:id="738" w:author="Σπανός Γεώργιος" w:date="2022-10-04T10:45:00Z">
          <w:pPr>
            <w:spacing w:line="600" w:lineRule="auto"/>
            <w:ind w:firstLine="720"/>
            <w:jc w:val="both"/>
          </w:pPr>
        </w:pPrChange>
      </w:pPr>
      <w:r>
        <w:rPr>
          <w:rFonts w:eastAsia="Times New Roman" w:cs="Times New Roman"/>
          <w:szCs w:val="24"/>
        </w:rPr>
        <w:t xml:space="preserve">Κύριε συνάδελφε, έχετε τον λόγο. </w:t>
      </w:r>
    </w:p>
    <w:p w:rsidR="00785B97" w:rsidRDefault="00C57472" w:rsidP="007A29E9">
      <w:pPr>
        <w:spacing w:after="0" w:line="600" w:lineRule="auto"/>
        <w:ind w:firstLine="720"/>
        <w:jc w:val="both"/>
        <w:rPr>
          <w:rFonts w:eastAsia="Times New Roman" w:cs="Times New Roman"/>
          <w:szCs w:val="24"/>
        </w:rPr>
        <w:pPrChange w:id="739" w:author="Σπανός Γεώργιος" w:date="2022-10-04T10:45:00Z">
          <w:pPr>
            <w:spacing w:line="600" w:lineRule="auto"/>
            <w:ind w:firstLine="720"/>
            <w:jc w:val="both"/>
          </w:pPr>
        </w:pPrChange>
      </w:pPr>
      <w:r>
        <w:rPr>
          <w:rFonts w:eastAsia="Times New Roman" w:cs="Times New Roman"/>
          <w:b/>
          <w:szCs w:val="24"/>
        </w:rPr>
        <w:t>ΚΡΙΤΩΝ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w:t>
      </w:r>
      <w:r>
        <w:rPr>
          <w:rFonts w:eastAsia="Times New Roman" w:cs="Times New Roman"/>
          <w:szCs w:val="24"/>
        </w:rPr>
        <w:t xml:space="preserve">, κυρία Πρόεδρε. </w:t>
      </w:r>
    </w:p>
    <w:p w:rsidR="00785B97" w:rsidRDefault="00C57472" w:rsidP="007A29E9">
      <w:pPr>
        <w:spacing w:after="0" w:line="600" w:lineRule="auto"/>
        <w:ind w:firstLine="720"/>
        <w:jc w:val="both"/>
        <w:rPr>
          <w:rFonts w:eastAsia="Times New Roman" w:cs="Times New Roman"/>
          <w:szCs w:val="24"/>
        </w:rPr>
        <w:pPrChange w:id="740" w:author="Σπανός Γεώργιος" w:date="2022-10-04T10:45:00Z">
          <w:pPr>
            <w:spacing w:line="600" w:lineRule="auto"/>
            <w:ind w:firstLine="720"/>
            <w:jc w:val="both"/>
          </w:pPr>
        </w:pPrChange>
      </w:pPr>
      <w:r>
        <w:rPr>
          <w:rFonts w:eastAsia="Times New Roman" w:cs="Times New Roman"/>
          <w:szCs w:val="24"/>
        </w:rPr>
        <w:t xml:space="preserve">Κύριε Υπουργέ, διαβάζω εδώ πέρα ότι οι κατασκευαστές όλων των οχημάτων οφείλουν βάσει της ευρωπαϊκής </w:t>
      </w:r>
      <w:r>
        <w:rPr>
          <w:rFonts w:eastAsia="Times New Roman" w:cs="Times New Roman"/>
          <w:szCs w:val="24"/>
        </w:rPr>
        <w:t>ο</w:t>
      </w:r>
      <w:r>
        <w:rPr>
          <w:rFonts w:eastAsia="Times New Roman" w:cs="Times New Roman"/>
          <w:szCs w:val="24"/>
        </w:rPr>
        <w:t xml:space="preserve">δηγίας 168 του 2013 να πληρούν τις ευρωπαϊκές προδιαγραφές και να καταθέτουν πιστοποιητικό συμμόρφωσης για τα οχήματα που κατασκευάζουν </w:t>
      </w:r>
      <w:r>
        <w:rPr>
          <w:rFonts w:eastAsia="Times New Roman" w:cs="Times New Roman"/>
          <w:szCs w:val="24"/>
        </w:rPr>
        <w:t>και ότι υπάρχει ένα όριο τεχνικής μάζας που ορίζεται από τον κατασκευαστή και το οποίο δεν μπορεί να υπερβαίνει το όχημα. Και οποιαδήποτε προσθήκη σε ένα όχημα απαιτείται την πιστοποίηση από το Υπουργείο. Για να είναι νόμιμα τα κουτιά αυτά με βάση τον κανο</w:t>
      </w:r>
      <w:r>
        <w:rPr>
          <w:rFonts w:eastAsia="Times New Roman" w:cs="Times New Roman"/>
          <w:szCs w:val="24"/>
        </w:rPr>
        <w:t xml:space="preserve">νισμό απαιτείται να </w:t>
      </w:r>
      <w:proofErr w:type="spellStart"/>
      <w:r>
        <w:rPr>
          <w:rFonts w:eastAsia="Times New Roman" w:cs="Times New Roman"/>
          <w:szCs w:val="24"/>
        </w:rPr>
        <w:t>ξαναεκδοθεί</w:t>
      </w:r>
      <w:proofErr w:type="spellEnd"/>
      <w:r>
        <w:rPr>
          <w:rFonts w:eastAsia="Times New Roman" w:cs="Times New Roman"/>
          <w:szCs w:val="24"/>
        </w:rPr>
        <w:t xml:space="preserve"> πιστοποιητικό συμμόρφωσης, το οποίο δεν υπάρχει, κύριε Υπουργέ. </w:t>
      </w:r>
    </w:p>
    <w:p w:rsidR="00785B97" w:rsidRDefault="00C57472" w:rsidP="007A29E9">
      <w:pPr>
        <w:spacing w:after="0" w:line="600" w:lineRule="auto"/>
        <w:ind w:firstLine="720"/>
        <w:jc w:val="both"/>
        <w:rPr>
          <w:rFonts w:eastAsia="Times New Roman" w:cs="Times New Roman"/>
          <w:szCs w:val="24"/>
        </w:rPr>
        <w:pPrChange w:id="741" w:author="Σπανός Γεώργιος" w:date="2022-10-04T10:45:00Z">
          <w:pPr>
            <w:spacing w:line="600" w:lineRule="auto"/>
            <w:ind w:firstLine="720"/>
            <w:jc w:val="both"/>
          </w:pPr>
        </w:pPrChange>
      </w:pPr>
      <w:r>
        <w:rPr>
          <w:rFonts w:eastAsia="Times New Roman" w:cs="Times New Roman"/>
          <w:szCs w:val="24"/>
        </w:rPr>
        <w:t>Θα ήθελα να σας ρωτήσω και πάλι το εξής</w:t>
      </w:r>
      <w:r>
        <w:rPr>
          <w:rFonts w:eastAsia="Times New Roman" w:cs="Times New Roman"/>
          <w:szCs w:val="24"/>
        </w:rPr>
        <w:t>:</w:t>
      </w:r>
      <w:r>
        <w:rPr>
          <w:rFonts w:eastAsia="Times New Roman" w:cs="Times New Roman"/>
          <w:szCs w:val="24"/>
        </w:rPr>
        <w:t xml:space="preserve"> Είναι νόμιμα αυτά τα μηχανάκια με τους κάδους, με βάση τις υπηρεσίες του Υπουργείου Μεταφορών; </w:t>
      </w:r>
      <w:r>
        <w:rPr>
          <w:rFonts w:eastAsia="Times New Roman" w:cs="Times New Roman"/>
          <w:szCs w:val="24"/>
        </w:rPr>
        <w:lastRenderedPageBreak/>
        <w:t>Είναι νόμιμα αυτά τα μη</w:t>
      </w:r>
      <w:r>
        <w:rPr>
          <w:rFonts w:eastAsia="Times New Roman" w:cs="Times New Roman"/>
          <w:szCs w:val="24"/>
        </w:rPr>
        <w:t xml:space="preserve">χανάκια; Γιατί εσείς μας αναφέρατε διάφορα άρθρα του Κώδικα Οδικής Κυκλοφορίας, αλλά ξεχάσατε να μας αναφέρετε το 32β που ορίζει ότι τα εξαρτήματα αυτά δεν πρέπει να μειώνουν τη σταθερότητα του οχήματος. </w:t>
      </w:r>
    </w:p>
    <w:p w:rsidR="00785B97" w:rsidRDefault="00C57472" w:rsidP="007A29E9">
      <w:pPr>
        <w:spacing w:after="0" w:line="600" w:lineRule="auto"/>
        <w:ind w:firstLine="720"/>
        <w:jc w:val="both"/>
        <w:rPr>
          <w:rFonts w:eastAsia="Times New Roman" w:cs="Times New Roman"/>
          <w:szCs w:val="24"/>
        </w:rPr>
        <w:pPrChange w:id="742" w:author="Σπανός Γεώργιος" w:date="2022-10-04T10:45:00Z">
          <w:pPr>
            <w:spacing w:line="600" w:lineRule="auto"/>
            <w:ind w:firstLine="720"/>
            <w:jc w:val="both"/>
          </w:pPr>
        </w:pPrChange>
      </w:pPr>
      <w:r>
        <w:rPr>
          <w:rFonts w:eastAsia="Times New Roman" w:cs="Times New Roman"/>
          <w:szCs w:val="24"/>
        </w:rPr>
        <w:t xml:space="preserve">Είναι η ίδια η σταθερότητα και η οδική συμπεριφορά </w:t>
      </w:r>
      <w:r>
        <w:rPr>
          <w:rFonts w:eastAsia="Times New Roman" w:cs="Times New Roman"/>
          <w:szCs w:val="24"/>
        </w:rPr>
        <w:t>του οχήματος αυτού; Σκεφτείτε αυτούς τους ανθρώπους με έναν πλευρικό άνεμο και αυτό το τεράστιο κουτί από πίσω τους. Δηλαδή, η ερμηνεία του Κώδικα Οδικής Κυκλοφορίας κατά τις υπηρεσίες του Υπουργείου σας και εσάς είναι ότι όλα είναι καλώς; Κυκλοφορούν νόμι</w:t>
      </w:r>
      <w:r>
        <w:rPr>
          <w:rFonts w:eastAsia="Times New Roman" w:cs="Times New Roman"/>
          <w:szCs w:val="24"/>
        </w:rPr>
        <w:t xml:space="preserve">μα τα μηχανάκια των εταιρειών; Των ανθρώπων είναι, αλλά για χάρη των εταιρειών. </w:t>
      </w:r>
    </w:p>
    <w:p w:rsidR="00785B97" w:rsidRDefault="00C57472" w:rsidP="007A29E9">
      <w:pPr>
        <w:spacing w:after="0" w:line="600" w:lineRule="auto"/>
        <w:ind w:firstLine="720"/>
        <w:jc w:val="both"/>
        <w:rPr>
          <w:rFonts w:eastAsia="Times New Roman" w:cs="Times New Roman"/>
          <w:szCs w:val="24"/>
        </w:rPr>
        <w:pPrChange w:id="743" w:author="Σπανός Γεώργιος" w:date="2022-10-04T10:45:00Z">
          <w:pPr>
            <w:spacing w:line="600" w:lineRule="auto"/>
            <w:ind w:firstLine="720"/>
            <w:jc w:val="both"/>
          </w:pPr>
        </w:pPrChange>
      </w:pPr>
      <w:r>
        <w:rPr>
          <w:rFonts w:eastAsia="Times New Roman" w:cs="Times New Roman"/>
          <w:szCs w:val="24"/>
        </w:rPr>
        <w:t>Να σας πω τι θα συμβεί αν μας πείτε εδώ πέρα ότι δεν είναι νόμιμα; Θα συμβεί κάτι πάρα πολύ απλό. Οι εταιρείες θα χρειαστεί να συμμορφωθούν, να έχουν τον δικό τους στόλο οχημά</w:t>
      </w:r>
      <w:r>
        <w:rPr>
          <w:rFonts w:eastAsia="Times New Roman" w:cs="Times New Roman"/>
          <w:szCs w:val="24"/>
        </w:rPr>
        <w:t xml:space="preserve">των, να είναι ασφαλή και όχι να έχουν τα μηχανάκια που δεν μπορούν αυτή τη στιγμή να τηρούν τις προδιαγραφές με τις κούτες από πίσω. </w:t>
      </w:r>
    </w:p>
    <w:p w:rsidR="00785B97" w:rsidRDefault="00C57472" w:rsidP="007A29E9">
      <w:pPr>
        <w:spacing w:after="0" w:line="600" w:lineRule="auto"/>
        <w:ind w:firstLine="720"/>
        <w:jc w:val="both"/>
        <w:rPr>
          <w:rFonts w:eastAsia="Times New Roman" w:cs="Times New Roman"/>
          <w:szCs w:val="24"/>
        </w:rPr>
        <w:pPrChange w:id="744" w:author="Σπανός Γεώργιος" w:date="2022-10-04T10:45:00Z">
          <w:pPr>
            <w:spacing w:line="600" w:lineRule="auto"/>
            <w:ind w:firstLine="720"/>
            <w:jc w:val="both"/>
          </w:pPr>
        </w:pPrChange>
      </w:pPr>
      <w:r>
        <w:rPr>
          <w:rFonts w:eastAsia="Times New Roman" w:cs="Times New Roman"/>
          <w:szCs w:val="24"/>
        </w:rPr>
        <w:t xml:space="preserve">Κύριε Υπουργέ, σε ποια άλλη χώρα υπάρχουν κούτες; Υπάρχει άλλη χώρα που έχουν κούτες από πίσω τα μηχανάκια στα </w:t>
      </w:r>
      <w:proofErr w:type="spellStart"/>
      <w:r>
        <w:rPr>
          <w:rFonts w:eastAsia="Times New Roman" w:cs="Times New Roman"/>
          <w:szCs w:val="24"/>
        </w:rPr>
        <w:t>ντελίβερι</w:t>
      </w:r>
      <w:proofErr w:type="spellEnd"/>
      <w:r>
        <w:rPr>
          <w:rFonts w:eastAsia="Times New Roman" w:cs="Times New Roman"/>
          <w:szCs w:val="24"/>
        </w:rPr>
        <w:t xml:space="preserve">; </w:t>
      </w:r>
      <w:r>
        <w:rPr>
          <w:rFonts w:eastAsia="Times New Roman" w:cs="Times New Roman"/>
          <w:szCs w:val="24"/>
        </w:rPr>
        <w:t xml:space="preserve">Δεν έχουν όλες οι υπόλοιπες χώρες σάκους οι οποίοι εφαρμόζονται στους ανθρώπους και είναι ασφαλείς; Η κούτα δεν εγκλωβίζει τον άνθρωπο σε περίπτωση ατυχήματος; Δεν είναι κριτήριο της νομιμότητας το πόσο εύκολα μπορεί να διαφύγει από το </w:t>
      </w:r>
      <w:r>
        <w:rPr>
          <w:rFonts w:eastAsia="Times New Roman" w:cs="Times New Roman"/>
          <w:szCs w:val="24"/>
        </w:rPr>
        <w:lastRenderedPageBreak/>
        <w:t xml:space="preserve">μηχανάκι αν πάει να </w:t>
      </w:r>
      <w:r>
        <w:rPr>
          <w:rFonts w:eastAsia="Times New Roman" w:cs="Times New Roman"/>
          <w:szCs w:val="24"/>
        </w:rPr>
        <w:t xml:space="preserve">πέσει ο άνθρωπος; Ενώ ο σάκος του επιτρέπει να διαφύγει από το μηχανάκι. Εξαρτάται δηλαδή από εσάς, από την εφαρμογή του Κώδικα Οδικής Κυκλοφορίας και την ξεκάθαρη δήλωση σας για το τι ισχύει σήμερα στους δρόμους αν έχουμε οδική ασφάλεια. </w:t>
      </w:r>
    </w:p>
    <w:p w:rsidR="00785B97" w:rsidRDefault="00C57472" w:rsidP="007A29E9">
      <w:pPr>
        <w:spacing w:after="0" w:line="600" w:lineRule="auto"/>
        <w:ind w:firstLine="720"/>
        <w:jc w:val="both"/>
        <w:rPr>
          <w:rFonts w:eastAsia="Times New Roman" w:cs="Times New Roman"/>
          <w:szCs w:val="24"/>
        </w:rPr>
        <w:pPrChange w:id="745" w:author="Σπανός Γεώργιος" w:date="2022-10-04T10:45:00Z">
          <w:pPr>
            <w:spacing w:line="600" w:lineRule="auto"/>
            <w:ind w:firstLine="720"/>
            <w:jc w:val="both"/>
          </w:pPr>
        </w:pPrChange>
      </w:pPr>
      <w:r>
        <w:rPr>
          <w:rFonts w:eastAsia="Times New Roman" w:cs="Times New Roman"/>
          <w:szCs w:val="24"/>
        </w:rPr>
        <w:t xml:space="preserve">Έχουμε πάνω από </w:t>
      </w:r>
      <w:r>
        <w:rPr>
          <w:rFonts w:eastAsia="Times New Roman" w:cs="Times New Roman"/>
          <w:szCs w:val="24"/>
        </w:rPr>
        <w:t>δέκα χιλιάδες ανθρώπους αυτή τη στιγμή που κινούνται με τα μηχανάκια, με τρομερή πίεση, με εφαρμογές που τους πιέζουν «</w:t>
      </w:r>
      <w:proofErr w:type="spellStart"/>
      <w:r>
        <w:rPr>
          <w:rFonts w:eastAsia="Times New Roman" w:cs="Times New Roman"/>
          <w:szCs w:val="24"/>
        </w:rPr>
        <w:t>τρέχα</w:t>
      </w:r>
      <w:proofErr w:type="spellEnd"/>
      <w:r>
        <w:rPr>
          <w:rFonts w:eastAsia="Times New Roman" w:cs="Times New Roman"/>
          <w:szCs w:val="24"/>
        </w:rPr>
        <w:t xml:space="preserve"> γρηγορότερα». Άλλο ζήτημα αυτό.</w:t>
      </w:r>
    </w:p>
    <w:p w:rsidR="00785B97" w:rsidRDefault="00C57472" w:rsidP="007A29E9">
      <w:pPr>
        <w:spacing w:after="0" w:line="600" w:lineRule="auto"/>
        <w:ind w:firstLine="720"/>
        <w:jc w:val="both"/>
        <w:rPr>
          <w:rFonts w:eastAsia="Times New Roman" w:cs="Times New Roman"/>
          <w:szCs w:val="24"/>
        </w:rPr>
        <w:pPrChange w:id="746" w:author="Σπανός Γεώργιος" w:date="2022-10-04T10:45:00Z">
          <w:pPr>
            <w:spacing w:line="600" w:lineRule="auto"/>
            <w:ind w:firstLine="720"/>
            <w:jc w:val="both"/>
          </w:pPr>
        </w:pPrChange>
      </w:pPr>
      <w:r>
        <w:rPr>
          <w:rFonts w:eastAsia="Times New Roman" w:cs="Times New Roman"/>
          <w:szCs w:val="24"/>
        </w:rPr>
        <w:t>Έχουν επικοινωνήσει μαζί μου διευθυντές σχολείων που έχουν απευθυνθεί στην αστυνομία της περιοχής τ</w:t>
      </w:r>
      <w:r>
        <w:rPr>
          <w:rFonts w:eastAsia="Times New Roman" w:cs="Times New Roman"/>
          <w:szCs w:val="24"/>
        </w:rPr>
        <w:t xml:space="preserve">ους, γιατί τα παιδιά τους, οι μαθητές τους, κάνουν τέτοιες δουλειές και βλέπουν ότι δεν είναι ασφαλή. Μιλάμε για παιδιά, μιλάμε για νέους ανθρώπους, μιλάμε για τους ανθρώπους που πραγματικά ζουν από την πιο επισφαλή εργασία που υπάρχει αυτή. Και ζητάμε να </w:t>
      </w:r>
      <w:r>
        <w:rPr>
          <w:rFonts w:eastAsia="Times New Roman" w:cs="Times New Roman"/>
          <w:szCs w:val="24"/>
        </w:rPr>
        <w:t xml:space="preserve">έρθετε ως Υπουργός και να μας πείτε αν νόμιμα κυκλοφορούν αυτά τα μηχανάκια με αυτά τα τεράστια κουτιά αυτή τη στιγμή στους δρόμους. </w:t>
      </w:r>
    </w:p>
    <w:p w:rsidR="00785B97" w:rsidRDefault="00C57472" w:rsidP="007A29E9">
      <w:pPr>
        <w:spacing w:after="0" w:line="600" w:lineRule="auto"/>
        <w:ind w:firstLine="720"/>
        <w:jc w:val="both"/>
        <w:rPr>
          <w:rFonts w:eastAsia="Times New Roman" w:cs="Times New Roman"/>
          <w:szCs w:val="24"/>
        </w:rPr>
        <w:pPrChange w:id="747" w:author="Σπανός Γεώργιος" w:date="2022-10-04T10:45:00Z">
          <w:pPr>
            <w:spacing w:line="600" w:lineRule="auto"/>
            <w:ind w:firstLine="720"/>
            <w:jc w:val="both"/>
          </w:pPr>
        </w:pPrChange>
      </w:pPr>
      <w:r>
        <w:rPr>
          <w:rFonts w:eastAsia="Times New Roman" w:cs="Times New Roman"/>
          <w:szCs w:val="24"/>
        </w:rPr>
        <w:t>Ο Κώδικας Οδικής Κυκλοφορίας στο άρθρο 32β μας λέει ότι δεν είναι νόμιμο. Το γνωρίζετε; Το επισημαίνετε κι εσείς; Το εντοπ</w:t>
      </w:r>
      <w:r>
        <w:rPr>
          <w:rFonts w:eastAsia="Times New Roman" w:cs="Times New Roman"/>
          <w:szCs w:val="24"/>
        </w:rPr>
        <w:t xml:space="preserve">ίζετε κι εσείς; Και πώς επιτρέπετε στα ΚΤΕΟ να ελέγχονται χωρίς την κούτα; Έχει ελέγξει κάποιο ΚΤΕΟ το μηχανάκι με το κουτί του </w:t>
      </w:r>
      <w:proofErr w:type="spellStart"/>
      <w:r>
        <w:rPr>
          <w:rFonts w:eastAsia="Times New Roman" w:cs="Times New Roman"/>
          <w:szCs w:val="24"/>
        </w:rPr>
        <w:t>ντελίβερι</w:t>
      </w:r>
      <w:proofErr w:type="spellEnd"/>
      <w:r>
        <w:rPr>
          <w:rFonts w:eastAsia="Times New Roman" w:cs="Times New Roman"/>
          <w:szCs w:val="24"/>
        </w:rPr>
        <w:t>; Αυτά είναι τα πράγματα που θέλουμε να μάθουμε. Να μας πείτε δηλαδή, για να πιάσουμε την άκρη του νήματος, αν η κατάστ</w:t>
      </w:r>
      <w:r>
        <w:rPr>
          <w:rFonts w:eastAsia="Times New Roman" w:cs="Times New Roman"/>
          <w:szCs w:val="24"/>
        </w:rPr>
        <w:t xml:space="preserve">αση που βιώνουν αυτοί οι δέκα χιλιάδες άνθρωποι και όλη </w:t>
      </w:r>
      <w:r>
        <w:rPr>
          <w:rFonts w:eastAsia="Times New Roman" w:cs="Times New Roman"/>
          <w:szCs w:val="24"/>
        </w:rPr>
        <w:lastRenderedPageBreak/>
        <w:t xml:space="preserve">η πόλη, που επηρεάζονται από την ασφάλεια των </w:t>
      </w:r>
      <w:proofErr w:type="spellStart"/>
      <w:r>
        <w:rPr>
          <w:rFonts w:eastAsia="Times New Roman" w:cs="Times New Roman"/>
          <w:szCs w:val="24"/>
        </w:rPr>
        <w:t>δικύκλων</w:t>
      </w:r>
      <w:proofErr w:type="spellEnd"/>
      <w:r>
        <w:rPr>
          <w:rFonts w:eastAsia="Times New Roman" w:cs="Times New Roman"/>
          <w:szCs w:val="24"/>
        </w:rPr>
        <w:t xml:space="preserve"> -γιατί μπορεί να χτυπήσει και κάποιος άλλος που δεν έχει το δίκυκλο- είναι νόμιμη. </w:t>
      </w:r>
    </w:p>
    <w:p w:rsidR="00785B97" w:rsidRDefault="00C57472" w:rsidP="007A29E9">
      <w:pPr>
        <w:spacing w:after="0" w:line="600" w:lineRule="auto"/>
        <w:ind w:firstLine="720"/>
        <w:jc w:val="both"/>
        <w:rPr>
          <w:rFonts w:eastAsia="Times New Roman" w:cs="Times New Roman"/>
          <w:szCs w:val="24"/>
        </w:rPr>
        <w:pPrChange w:id="748" w:author="Σπανός Γεώργιος" w:date="2022-10-04T10:45:00Z">
          <w:pPr>
            <w:spacing w:line="600" w:lineRule="auto"/>
            <w:ind w:firstLine="720"/>
            <w:jc w:val="both"/>
          </w:pPr>
        </w:pPrChange>
      </w:pPr>
      <w:r>
        <w:rPr>
          <w:rFonts w:eastAsia="Times New Roman" w:cs="Times New Roman"/>
          <w:szCs w:val="24"/>
        </w:rPr>
        <w:t xml:space="preserve">Ευχαριστώ πολύ. </w:t>
      </w:r>
    </w:p>
    <w:p w:rsidR="00785B97" w:rsidRDefault="00C57472" w:rsidP="007A29E9">
      <w:pPr>
        <w:spacing w:after="0" w:line="600" w:lineRule="auto"/>
        <w:ind w:firstLine="720"/>
        <w:jc w:val="both"/>
        <w:rPr>
          <w:rFonts w:eastAsia="Times New Roman" w:cs="Times New Roman"/>
          <w:szCs w:val="24"/>
        </w:rPr>
        <w:pPrChange w:id="749" w:author="Σπανός Γεώργιος" w:date="2022-10-04T10:45:00Z">
          <w:pPr>
            <w:spacing w:line="600" w:lineRule="auto"/>
            <w:ind w:firstLine="720"/>
            <w:jc w:val="both"/>
          </w:pPr>
        </w:pPrChange>
      </w:pPr>
      <w:r>
        <w:rPr>
          <w:rFonts w:eastAsia="Times New Roman" w:cs="Times New Roman"/>
          <w:b/>
          <w:szCs w:val="24"/>
        </w:rPr>
        <w:t>ΠΡΟΕΔΡΕΥΟΥΣΑ (Σοφία Σακοράφα):</w:t>
      </w:r>
      <w:r>
        <w:rPr>
          <w:rFonts w:eastAsia="Times New Roman" w:cs="Times New Roman"/>
          <w:szCs w:val="24"/>
        </w:rPr>
        <w:t xml:space="preserve"> Κι εμείς ευχα</w:t>
      </w:r>
      <w:r>
        <w:rPr>
          <w:rFonts w:eastAsia="Times New Roman" w:cs="Times New Roman"/>
          <w:szCs w:val="24"/>
        </w:rPr>
        <w:t xml:space="preserve">ριστούμε. </w:t>
      </w:r>
    </w:p>
    <w:p w:rsidR="00785B97" w:rsidRDefault="00C57472" w:rsidP="007A29E9">
      <w:pPr>
        <w:spacing w:after="0" w:line="600" w:lineRule="auto"/>
        <w:ind w:firstLine="720"/>
        <w:jc w:val="both"/>
        <w:rPr>
          <w:rFonts w:eastAsia="Times New Roman" w:cs="Times New Roman"/>
          <w:szCs w:val="24"/>
        </w:rPr>
        <w:pPrChange w:id="750" w:author="Σπανός Γεώργιος" w:date="2022-10-04T10:45:00Z">
          <w:pPr>
            <w:spacing w:line="600" w:lineRule="auto"/>
            <w:ind w:firstLine="720"/>
            <w:jc w:val="both"/>
          </w:pPr>
        </w:pPrChange>
      </w:pPr>
      <w:r>
        <w:rPr>
          <w:rFonts w:eastAsia="Times New Roman" w:cs="Times New Roman"/>
          <w:szCs w:val="24"/>
        </w:rPr>
        <w:t xml:space="preserve">Κύριε Υπουργέ, έχετε τον λόγο. </w:t>
      </w:r>
    </w:p>
    <w:p w:rsidR="00785B97" w:rsidRDefault="00C57472" w:rsidP="007A29E9">
      <w:pPr>
        <w:spacing w:after="0" w:line="600" w:lineRule="auto"/>
        <w:ind w:firstLine="720"/>
        <w:jc w:val="both"/>
        <w:rPr>
          <w:rFonts w:eastAsia="Times New Roman" w:cs="Times New Roman"/>
          <w:szCs w:val="24"/>
        </w:rPr>
        <w:pPrChange w:id="751" w:author="Σπανός Γεώργιος" w:date="2022-10-04T10:45:00Z">
          <w:pPr>
            <w:spacing w:line="600" w:lineRule="auto"/>
            <w:ind w:firstLine="720"/>
            <w:jc w:val="both"/>
          </w:pPr>
        </w:pPrChange>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Κύριε Αρσένη, ν</w:t>
      </w:r>
      <w:r>
        <w:rPr>
          <w:rFonts w:eastAsia="Times New Roman" w:cs="Times New Roman"/>
          <w:szCs w:val="24"/>
        </w:rPr>
        <w:t xml:space="preserve">ομίζω ότι πιάσαμε πολλά διαφορετικά θέματα. Βάσει της κείμενης νομοθεσίας που αυτή τη στιγμή έχουμε, ρωτάτε ευλόγως: Είναι νόμιμα με </w:t>
      </w:r>
      <w:r>
        <w:rPr>
          <w:rFonts w:eastAsia="Times New Roman" w:cs="Times New Roman"/>
          <w:szCs w:val="24"/>
        </w:rPr>
        <w:t>βάση τον Κ</w:t>
      </w:r>
      <w:r>
        <w:rPr>
          <w:rFonts w:eastAsia="Times New Roman" w:cs="Times New Roman"/>
          <w:szCs w:val="24"/>
        </w:rPr>
        <w:t xml:space="preserve">ώδικα </w:t>
      </w:r>
      <w:r>
        <w:rPr>
          <w:rFonts w:eastAsia="Times New Roman" w:cs="Times New Roman"/>
          <w:szCs w:val="24"/>
        </w:rPr>
        <w:t>Ο</w:t>
      </w:r>
      <w:r>
        <w:rPr>
          <w:rFonts w:eastAsia="Times New Roman" w:cs="Times New Roman"/>
          <w:szCs w:val="24"/>
        </w:rPr>
        <w:t xml:space="preserve">δικής </w:t>
      </w:r>
      <w:r>
        <w:rPr>
          <w:rFonts w:eastAsia="Times New Roman" w:cs="Times New Roman"/>
          <w:szCs w:val="24"/>
        </w:rPr>
        <w:t>Κ</w:t>
      </w:r>
      <w:r>
        <w:rPr>
          <w:rFonts w:eastAsia="Times New Roman" w:cs="Times New Roman"/>
          <w:szCs w:val="24"/>
        </w:rPr>
        <w:t>υκλοφορίας</w:t>
      </w:r>
      <w:r>
        <w:rPr>
          <w:rFonts w:eastAsia="Times New Roman" w:cs="Times New Roman"/>
          <w:szCs w:val="24"/>
        </w:rPr>
        <w:t xml:space="preserve"> τα κιβώτια μεταφοράς προϊόντων που τοποθετούνται στα δίκυκλα οχήματα των ίδιων των εργαζομένων; Γιατί αυτά τα δίκυκλα οχήματα συνήθως, οκτώ στις δέκα φορές, είναι δίκυκλα τα οποία ανήκουν στους ίδιους τους εργαζόμενους. </w:t>
      </w:r>
    </w:p>
    <w:p w:rsidR="00785B97" w:rsidRDefault="00C57472" w:rsidP="007A29E9">
      <w:pPr>
        <w:spacing w:after="0" w:line="600" w:lineRule="auto"/>
        <w:ind w:firstLine="720"/>
        <w:jc w:val="both"/>
        <w:rPr>
          <w:rFonts w:eastAsia="Times New Roman" w:cs="Times New Roman"/>
          <w:szCs w:val="24"/>
        </w:rPr>
        <w:pPrChange w:id="752" w:author="Σπανός Γεώργιος" w:date="2022-10-04T10:45:00Z">
          <w:pPr>
            <w:spacing w:line="600" w:lineRule="auto"/>
            <w:ind w:firstLine="720"/>
            <w:jc w:val="both"/>
          </w:pPr>
        </w:pPrChange>
      </w:pPr>
      <w:r>
        <w:rPr>
          <w:rFonts w:eastAsia="Times New Roman" w:cs="Times New Roman"/>
          <w:szCs w:val="24"/>
        </w:rPr>
        <w:t xml:space="preserve">Η απάντηση είναι η εξής και είναι πολύ απλή. Εφόσον πληρούνται οι προϋποθέσεις των άρθρων 32, όπως είπατε και εσείς, και των άρθρων 81 και 82, τότε είναι νόμιμα. Εάν δεν τηρούνται αυτές οι προϋποθέσεις, προφανώς και δεν είναι νόμιμα. </w:t>
      </w:r>
    </w:p>
    <w:p w:rsidR="00785B97" w:rsidRDefault="00C57472" w:rsidP="007A29E9">
      <w:pPr>
        <w:spacing w:after="0" w:line="600" w:lineRule="auto"/>
        <w:ind w:firstLine="720"/>
        <w:jc w:val="both"/>
        <w:rPr>
          <w:rFonts w:eastAsia="Times New Roman" w:cs="Times New Roman"/>
          <w:szCs w:val="24"/>
        </w:rPr>
        <w:pPrChange w:id="753" w:author="Σπανός Γεώργιος" w:date="2022-10-04T10:45:00Z">
          <w:pPr>
            <w:spacing w:line="600" w:lineRule="auto"/>
            <w:ind w:firstLine="720"/>
            <w:jc w:val="both"/>
          </w:pPr>
        </w:pPrChange>
      </w:pPr>
      <w:r>
        <w:rPr>
          <w:rFonts w:eastAsia="Times New Roman" w:cs="Times New Roman"/>
          <w:szCs w:val="24"/>
        </w:rPr>
        <w:t>Εάν, λοιπόν, σε κάποι</w:t>
      </w:r>
      <w:r>
        <w:rPr>
          <w:rFonts w:eastAsia="Times New Roman" w:cs="Times New Roman"/>
          <w:szCs w:val="24"/>
        </w:rPr>
        <w:t>ες περιπτώσεις αυτά τα κουτιά, όπως πολύ σωστά τα είπατε για να καταλαβαινόμαστε, τοποθετούνται πρόχειρα, αυτό θα μου επιτρέψετε να σας πω ότι αποτελεί και ευθύνη του ίδιου του οδηγού, όπως αποτελεί ευθύνη και του ίδιου του οδηγού αν φοράει κράνος ή αν παρ</w:t>
      </w:r>
      <w:r>
        <w:rPr>
          <w:rFonts w:eastAsia="Times New Roman" w:cs="Times New Roman"/>
          <w:szCs w:val="24"/>
        </w:rPr>
        <w:t xml:space="preserve">αβιάζει </w:t>
      </w:r>
      <w:r>
        <w:rPr>
          <w:rFonts w:eastAsia="Times New Roman" w:cs="Times New Roman"/>
          <w:szCs w:val="24"/>
        </w:rPr>
        <w:lastRenderedPageBreak/>
        <w:t xml:space="preserve">τον σηματοδότη ή αν κινείται σε αντίθετη κατεύθυνση. Γιατί δυστυχώς πολλές φορές αυτά τα μηχανάκια κινούνται αντίθετα στον δρόμο. </w:t>
      </w:r>
    </w:p>
    <w:p w:rsidR="00785B97" w:rsidRDefault="00C57472" w:rsidP="007A29E9">
      <w:pPr>
        <w:spacing w:after="0" w:line="600" w:lineRule="auto"/>
        <w:ind w:firstLine="720"/>
        <w:jc w:val="both"/>
        <w:rPr>
          <w:rFonts w:eastAsia="Times New Roman" w:cs="Times New Roman"/>
          <w:szCs w:val="24"/>
        </w:rPr>
        <w:pPrChange w:id="754" w:author="Σπανός Γεώργιος" w:date="2022-10-04T10:45:00Z">
          <w:pPr>
            <w:spacing w:line="600" w:lineRule="auto"/>
            <w:ind w:firstLine="720"/>
            <w:jc w:val="both"/>
          </w:pPr>
        </w:pPrChange>
      </w:pPr>
      <w:r>
        <w:rPr>
          <w:rFonts w:eastAsia="Times New Roman" w:cs="Times New Roman"/>
          <w:szCs w:val="24"/>
        </w:rPr>
        <w:t>Επίσης, ρωτάτε αν ελέγχεται από τα ΚΤΕΟ το αν η αύξηση της τεχνικά επιτρεπόμενης μάζας που προκαλείται από την τοποθέτηση αυτού του κιβωτίου είναι εντός των ορίων του πιστοποιητικού συμμόρφωσης του κατασκευαστή του οχήματος, σύμφωνα με την κείμενη νομοθεσί</w:t>
      </w:r>
      <w:r>
        <w:rPr>
          <w:rFonts w:eastAsia="Times New Roman" w:cs="Times New Roman"/>
          <w:szCs w:val="24"/>
        </w:rPr>
        <w:t xml:space="preserve">α και τον κανονισμό της Ευρωπαϊκής Ένωσης 168 του 2013. </w:t>
      </w:r>
    </w:p>
    <w:p w:rsidR="00785B97" w:rsidRDefault="00C57472" w:rsidP="007A29E9">
      <w:pPr>
        <w:spacing w:after="0" w:line="600" w:lineRule="auto"/>
        <w:ind w:firstLine="720"/>
        <w:jc w:val="both"/>
        <w:rPr>
          <w:rFonts w:eastAsia="Times New Roman" w:cs="Times New Roman"/>
          <w:szCs w:val="24"/>
        </w:rPr>
        <w:pPrChange w:id="755" w:author="Σπανός Γεώργιος" w:date="2022-10-04T10:45:00Z">
          <w:pPr>
            <w:spacing w:line="600" w:lineRule="auto"/>
            <w:ind w:firstLine="720"/>
            <w:jc w:val="both"/>
          </w:pPr>
        </w:pPrChange>
      </w:pPr>
      <w:r>
        <w:rPr>
          <w:rFonts w:eastAsia="Times New Roman" w:cs="Times New Roman"/>
          <w:szCs w:val="24"/>
        </w:rPr>
        <w:t xml:space="preserve">Πώς μπορεί να είναι ο παραπάνω έλεγχος, κύριε Αρσένη, αξιόπιστος όταν αφαιρείται το κουτί διανομής κατά τον έλεγχο; Και εδώ είναι το ζήτημα, ότι όταν περνάνε αυτά τα μηχανάκια ΚΤΕΟ, τις περισσότερες </w:t>
      </w:r>
      <w:r>
        <w:rPr>
          <w:rFonts w:eastAsia="Times New Roman" w:cs="Times New Roman"/>
          <w:szCs w:val="24"/>
        </w:rPr>
        <w:t xml:space="preserve">φορές αφαιρείται αυτό το κουτί. Άρα στον τεχνικό έλεγχο των </w:t>
      </w:r>
      <w:proofErr w:type="spellStart"/>
      <w:r>
        <w:rPr>
          <w:rFonts w:eastAsia="Times New Roman" w:cs="Times New Roman"/>
          <w:szCs w:val="24"/>
        </w:rPr>
        <w:t>δικύκλων</w:t>
      </w:r>
      <w:proofErr w:type="spellEnd"/>
      <w:r>
        <w:rPr>
          <w:rFonts w:eastAsia="Times New Roman" w:cs="Times New Roman"/>
          <w:szCs w:val="24"/>
        </w:rPr>
        <w:t xml:space="preserve"> μοτοσικλετών που πραγματοποιείται από τα ΚΤΕΟ προβλέπει ο νόμος ότι για να εγκριθούν πρέπει αυτά τα κουπιά, αυτά τα κιβώτια, να είναι τοποθετημένα για να πάρουν και τη συγκεκριμένη έγκρισ</w:t>
      </w:r>
      <w:r>
        <w:rPr>
          <w:rFonts w:eastAsia="Times New Roman" w:cs="Times New Roman"/>
          <w:szCs w:val="24"/>
        </w:rPr>
        <w:t xml:space="preserve">η. </w:t>
      </w:r>
    </w:p>
    <w:p w:rsidR="00785B97" w:rsidRDefault="00C57472" w:rsidP="007A29E9">
      <w:pPr>
        <w:spacing w:after="0" w:line="600" w:lineRule="auto"/>
        <w:ind w:firstLine="720"/>
        <w:jc w:val="both"/>
        <w:rPr>
          <w:rFonts w:eastAsia="Times New Roman" w:cs="Times New Roman"/>
          <w:szCs w:val="24"/>
        </w:rPr>
        <w:pPrChange w:id="756" w:author="Σπανός Γεώργιος" w:date="2022-10-04T10:45:00Z">
          <w:pPr>
            <w:spacing w:line="600" w:lineRule="auto"/>
            <w:ind w:firstLine="720"/>
            <w:jc w:val="both"/>
          </w:pPr>
        </w:pPrChange>
      </w:pPr>
      <w:r>
        <w:rPr>
          <w:rFonts w:eastAsia="Times New Roman" w:cs="Times New Roman"/>
          <w:szCs w:val="24"/>
        </w:rPr>
        <w:t xml:space="preserve">Αν ο ιδιοκτήτης του </w:t>
      </w:r>
      <w:proofErr w:type="spellStart"/>
      <w:r>
        <w:rPr>
          <w:rFonts w:eastAsia="Times New Roman" w:cs="Times New Roman"/>
          <w:szCs w:val="24"/>
        </w:rPr>
        <w:t>δικύκλου</w:t>
      </w:r>
      <w:proofErr w:type="spellEnd"/>
      <w:r>
        <w:rPr>
          <w:rFonts w:eastAsia="Times New Roman" w:cs="Times New Roman"/>
          <w:szCs w:val="24"/>
        </w:rPr>
        <w:t xml:space="preserve"> έχει αφαιρέσει το κουτί, τότε προφανώς ο έλεγχος ούτε ορθός είναι ούτε αξιόπιστος. Αλλά, εδώ θα μου επιτρέψετε να πω ότι δεν νομίζω ότι ισχύει ότι ευθύνονται τα ΚΤΕΟ και ισχύουσα νομοθεσία. </w:t>
      </w:r>
    </w:p>
    <w:p w:rsidR="00785B97" w:rsidRDefault="00C57472" w:rsidP="007A29E9">
      <w:pPr>
        <w:spacing w:after="0" w:line="600" w:lineRule="auto"/>
        <w:ind w:firstLine="720"/>
        <w:jc w:val="both"/>
        <w:rPr>
          <w:rFonts w:eastAsia="Times New Roman" w:cs="Times New Roman"/>
          <w:szCs w:val="24"/>
        </w:rPr>
        <w:pPrChange w:id="757" w:author="Σπανός Γεώργιος" w:date="2022-10-04T10:45:00Z">
          <w:pPr>
            <w:spacing w:line="600" w:lineRule="auto"/>
            <w:ind w:firstLine="720"/>
            <w:jc w:val="both"/>
          </w:pPr>
        </w:pPrChange>
      </w:pPr>
      <w:r>
        <w:rPr>
          <w:rFonts w:eastAsia="Times New Roman" w:cs="Times New Roman"/>
          <w:szCs w:val="24"/>
        </w:rPr>
        <w:t xml:space="preserve">Σε κάθε περίπτωση, όπως σας έχω </w:t>
      </w:r>
      <w:r>
        <w:rPr>
          <w:rFonts w:eastAsia="Times New Roman" w:cs="Times New Roman"/>
          <w:szCs w:val="24"/>
        </w:rPr>
        <w:t xml:space="preserve">πει, έχει ξεκινήσει ένας ευρύτερος διάλογος για ζητήματα της οδικής ασφάλειας και υπάρχει ένα εθνικό σχέδιο για ζητήματα οδικής ασφάλειας. Και αυτό είναι ένα ζήτημα το οποίο είμαι στη </w:t>
      </w:r>
      <w:r>
        <w:rPr>
          <w:rFonts w:eastAsia="Times New Roman" w:cs="Times New Roman"/>
          <w:szCs w:val="24"/>
        </w:rPr>
        <w:lastRenderedPageBreak/>
        <w:t>διάθεσή σας να συζητήσω περαιτέρω, και όταν φέρουμε μέχρι, όπως σας είπα</w:t>
      </w:r>
      <w:r>
        <w:rPr>
          <w:rFonts w:eastAsia="Times New Roman" w:cs="Times New Roman"/>
          <w:szCs w:val="24"/>
        </w:rPr>
        <w:t xml:space="preserve">, μέχρι το τέλος του χρόνου </w:t>
      </w:r>
      <w:proofErr w:type="spellStart"/>
      <w:r>
        <w:rPr>
          <w:rFonts w:eastAsia="Times New Roman" w:cs="Times New Roman"/>
          <w:szCs w:val="24"/>
        </w:rPr>
        <w:t>επικαιροποιημένο</w:t>
      </w:r>
      <w:proofErr w:type="spellEnd"/>
      <w:r>
        <w:rPr>
          <w:rFonts w:eastAsia="Times New Roman" w:cs="Times New Roman"/>
          <w:szCs w:val="24"/>
        </w:rPr>
        <w:t xml:space="preserve"> τον καινούργιο Κώδικα Οδικής Κυκλοφορίας. Και σε συνεργασία με την Ελληνική Αστυνομία θα δούμε εάν μπορούμε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το πλαίσιο, διότι η αλήθεια είναι ότι πολλές φορές δημιουργούνται αρκετά ζητήματα μ</w:t>
      </w:r>
      <w:r>
        <w:rPr>
          <w:rFonts w:eastAsia="Times New Roman" w:cs="Times New Roman"/>
          <w:szCs w:val="24"/>
        </w:rPr>
        <w:t xml:space="preserve">ε τους δικυκλιστές οι οποίοι κάνουν διανομές και οι οποίοι έχουν αυτά τα κουτιά στο πίσω μέρος της μηχανής τους, πολλές φορές χωρίς να τα έχουν ασφαλίσει. </w:t>
      </w:r>
    </w:p>
    <w:p w:rsidR="00785B97" w:rsidRDefault="00C57472" w:rsidP="007A29E9">
      <w:pPr>
        <w:spacing w:after="0" w:line="600" w:lineRule="auto"/>
        <w:ind w:firstLine="720"/>
        <w:jc w:val="both"/>
        <w:rPr>
          <w:rFonts w:eastAsia="Times New Roman" w:cs="Times New Roman"/>
          <w:szCs w:val="24"/>
        </w:rPr>
        <w:pPrChange w:id="758" w:author="Σπανός Γεώργιος" w:date="2022-10-04T10:45:00Z">
          <w:pPr>
            <w:spacing w:line="600" w:lineRule="auto"/>
            <w:ind w:firstLine="720"/>
            <w:jc w:val="both"/>
          </w:pPr>
        </w:pPrChange>
      </w:pPr>
      <w:r>
        <w:rPr>
          <w:rFonts w:eastAsia="Times New Roman" w:cs="Times New Roman"/>
          <w:szCs w:val="24"/>
        </w:rPr>
        <w:t>Το πλαίσιο, όμως, είναι αυστηρό και υπάρχει. Το ζήτημα είναι κατά πόσο εφαρμόζεται σωστά και αυτό εί</w:t>
      </w:r>
      <w:r>
        <w:rPr>
          <w:rFonts w:eastAsia="Times New Roman" w:cs="Times New Roman"/>
          <w:szCs w:val="24"/>
        </w:rPr>
        <w:t xml:space="preserve">ναι ένα ζήτημα το οποίο πρέπει, όπως σωστά είπατε, να το δούμε με μεγάλη προσοχή. </w:t>
      </w:r>
    </w:p>
    <w:p w:rsidR="00785B97" w:rsidRDefault="00C57472" w:rsidP="007A29E9">
      <w:pPr>
        <w:spacing w:after="0" w:line="600" w:lineRule="auto"/>
        <w:ind w:firstLine="720"/>
        <w:jc w:val="both"/>
        <w:rPr>
          <w:rFonts w:eastAsia="Times New Roman" w:cs="Times New Roman"/>
          <w:szCs w:val="24"/>
        </w:rPr>
        <w:pPrChange w:id="759" w:author="Σπανός Γεώργιος" w:date="2022-10-04T10:45:00Z">
          <w:pPr>
            <w:spacing w:line="600" w:lineRule="auto"/>
            <w:ind w:firstLine="720"/>
            <w:jc w:val="both"/>
          </w:pPr>
        </w:pPrChange>
      </w:pPr>
      <w:r>
        <w:rPr>
          <w:rFonts w:eastAsia="Times New Roman" w:cs="Times New Roman"/>
          <w:szCs w:val="24"/>
        </w:rPr>
        <w:t>Σας ευχαριστώ πολύ.</w:t>
      </w:r>
    </w:p>
    <w:p w:rsidR="00785B97" w:rsidRDefault="00C57472" w:rsidP="007A29E9">
      <w:pPr>
        <w:spacing w:after="0" w:line="600" w:lineRule="auto"/>
        <w:ind w:firstLine="720"/>
        <w:jc w:val="both"/>
        <w:rPr>
          <w:rFonts w:eastAsia="Times New Roman" w:cs="Times New Roman"/>
          <w:szCs w:val="24"/>
        </w:rPr>
        <w:pPrChange w:id="760" w:author="Σπανός Γεώργιος" w:date="2022-10-04T10:45:00Z">
          <w:pPr>
            <w:spacing w:line="600" w:lineRule="auto"/>
            <w:ind w:firstLine="720"/>
            <w:jc w:val="both"/>
          </w:pPr>
        </w:pPrChange>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785B97" w:rsidRDefault="00C57472" w:rsidP="007A29E9">
      <w:pPr>
        <w:spacing w:after="0" w:line="600" w:lineRule="auto"/>
        <w:ind w:firstLine="720"/>
        <w:jc w:val="both"/>
        <w:rPr>
          <w:rFonts w:eastAsia="Times New Roman" w:cs="Times New Roman"/>
          <w:szCs w:val="24"/>
        </w:rPr>
        <w:pPrChange w:id="761" w:author="Σπανός Γεώργιος" w:date="2022-10-04T10:45:00Z">
          <w:pPr>
            <w:spacing w:line="600" w:lineRule="auto"/>
            <w:ind w:firstLine="720"/>
            <w:jc w:val="both"/>
          </w:pPr>
        </w:pPrChange>
      </w:pPr>
      <w:r>
        <w:rPr>
          <w:rFonts w:eastAsia="Times New Roman" w:cs="Times New Roman"/>
          <w:szCs w:val="24"/>
        </w:rPr>
        <w:t>Στην</w:t>
      </w:r>
      <w:r w:rsidRPr="0074799E">
        <w:rPr>
          <w:rFonts w:eastAsia="Times New Roman" w:cs="Times New Roman"/>
          <w:szCs w:val="24"/>
        </w:rPr>
        <w:t xml:space="preserve"> </w:t>
      </w:r>
      <w:r>
        <w:rPr>
          <w:rFonts w:eastAsia="Times New Roman" w:cs="Times New Roman"/>
          <w:szCs w:val="24"/>
        </w:rPr>
        <w:t xml:space="preserve">τέταρτη </w:t>
      </w:r>
      <w:r w:rsidRPr="0074799E">
        <w:rPr>
          <w:rFonts w:eastAsia="Times New Roman" w:cs="Times New Roman"/>
          <w:szCs w:val="24"/>
        </w:rPr>
        <w:t xml:space="preserve">με αριθμό 847/30-6-2022 </w:t>
      </w:r>
      <w:r>
        <w:rPr>
          <w:rFonts w:eastAsia="Times New Roman" w:cs="Times New Roman"/>
          <w:szCs w:val="24"/>
        </w:rPr>
        <w:t>ε</w:t>
      </w:r>
      <w:r w:rsidRPr="0074799E">
        <w:rPr>
          <w:rFonts w:eastAsia="Times New Roman" w:cs="Times New Roman"/>
          <w:szCs w:val="24"/>
        </w:rPr>
        <w:t xml:space="preserve">πίκαιρη </w:t>
      </w:r>
      <w:r>
        <w:rPr>
          <w:rFonts w:eastAsia="Times New Roman" w:cs="Times New Roman"/>
          <w:szCs w:val="24"/>
        </w:rPr>
        <w:t>ε</w:t>
      </w:r>
      <w:r w:rsidRPr="0074799E">
        <w:rPr>
          <w:rFonts w:eastAsia="Times New Roman" w:cs="Times New Roman"/>
          <w:szCs w:val="24"/>
        </w:rPr>
        <w:t xml:space="preserve">ρώτηση </w:t>
      </w:r>
      <w:r>
        <w:rPr>
          <w:rFonts w:eastAsia="Times New Roman" w:cs="Times New Roman"/>
          <w:szCs w:val="24"/>
        </w:rPr>
        <w:t xml:space="preserve">δεύτερου κύκλου του </w:t>
      </w:r>
      <w:r w:rsidRPr="0074799E">
        <w:rPr>
          <w:rFonts w:eastAsia="Times New Roman" w:cs="Times New Roman"/>
          <w:szCs w:val="24"/>
        </w:rPr>
        <w:t>Βουλευτή Β2</w:t>
      </w:r>
      <w:r>
        <w:rPr>
          <w:rFonts w:eastAsia="Times New Roman" w:cs="Times New Roman"/>
          <w:szCs w:val="24"/>
        </w:rPr>
        <w:t>΄</w:t>
      </w:r>
      <w:r w:rsidRPr="0074799E">
        <w:rPr>
          <w:rFonts w:eastAsia="Times New Roman" w:cs="Times New Roman"/>
          <w:szCs w:val="24"/>
        </w:rPr>
        <w:t xml:space="preserve"> Δυτικού Τομέα Αθηνών του ΜέΡΑ25 κ. </w:t>
      </w:r>
      <w:proofErr w:type="spellStart"/>
      <w:r w:rsidRPr="0074799E">
        <w:rPr>
          <w:rFonts w:eastAsia="Times New Roman" w:cs="Times New Roman"/>
          <w:szCs w:val="24"/>
        </w:rPr>
        <w:t>Κρίτωνα</w:t>
      </w:r>
      <w:proofErr w:type="spellEnd"/>
      <w:r w:rsidRPr="0074799E">
        <w:rPr>
          <w:rFonts w:eastAsia="Times New Roman" w:cs="Times New Roman"/>
          <w:szCs w:val="24"/>
        </w:rPr>
        <w:t xml:space="preserve"> </w:t>
      </w:r>
      <w:r>
        <w:rPr>
          <w:rFonts w:eastAsia="Times New Roman" w:cs="Times New Roman"/>
          <w:szCs w:val="24"/>
        </w:rPr>
        <w:t>-</w:t>
      </w:r>
      <w:r w:rsidRPr="0074799E">
        <w:rPr>
          <w:rFonts w:eastAsia="Times New Roman" w:cs="Times New Roman"/>
          <w:szCs w:val="24"/>
        </w:rPr>
        <w:t xml:space="preserve"> Ηλία Αρσένη προς την Υπουργό Παιδείας και Θρησκευμάτων, με θέμα: «Απαγόρευση επίσκεψης μαθητών/τριών της </w:t>
      </w:r>
      <w:r>
        <w:rPr>
          <w:rFonts w:eastAsia="Times New Roman" w:cs="Times New Roman"/>
          <w:szCs w:val="24"/>
        </w:rPr>
        <w:t>π</w:t>
      </w:r>
      <w:r w:rsidRPr="0074799E">
        <w:rPr>
          <w:rFonts w:eastAsia="Times New Roman" w:cs="Times New Roman"/>
          <w:szCs w:val="24"/>
        </w:rPr>
        <w:t xml:space="preserve">ρωτοβάθμιας και </w:t>
      </w:r>
      <w:r>
        <w:rPr>
          <w:rFonts w:eastAsia="Times New Roman" w:cs="Times New Roman"/>
          <w:szCs w:val="24"/>
        </w:rPr>
        <w:t>δ</w:t>
      </w:r>
      <w:r w:rsidRPr="0074799E">
        <w:rPr>
          <w:rFonts w:eastAsia="Times New Roman" w:cs="Times New Roman"/>
          <w:szCs w:val="24"/>
        </w:rPr>
        <w:t xml:space="preserve">ευτεροβάθμιας </w:t>
      </w:r>
      <w:r>
        <w:rPr>
          <w:rFonts w:eastAsia="Times New Roman" w:cs="Times New Roman"/>
          <w:szCs w:val="24"/>
        </w:rPr>
        <w:t>ε</w:t>
      </w:r>
      <w:r w:rsidRPr="0074799E">
        <w:rPr>
          <w:rFonts w:eastAsia="Times New Roman" w:cs="Times New Roman"/>
          <w:szCs w:val="24"/>
        </w:rPr>
        <w:t>κπαίδευσης στο Αττικό Ζωολογικό Πάρκο και σε άλλους παρόμοιους χώρους»</w:t>
      </w:r>
      <w:r>
        <w:rPr>
          <w:rFonts w:eastAsia="Times New Roman" w:cs="Times New Roman"/>
          <w:szCs w:val="24"/>
        </w:rPr>
        <w:t>,</w:t>
      </w:r>
      <w:r>
        <w:rPr>
          <w:rFonts w:eastAsia="Times New Roman" w:cs="Times New Roman"/>
          <w:szCs w:val="24"/>
        </w:rPr>
        <w:t xml:space="preserve"> θα απαντήσει η Υφυπουργός Παιδείας και Θρησκευμάτων κ. Μακρή.</w:t>
      </w:r>
    </w:p>
    <w:p w:rsidR="00785B97" w:rsidRDefault="00C57472" w:rsidP="007A29E9">
      <w:pPr>
        <w:spacing w:after="0" w:line="600" w:lineRule="auto"/>
        <w:ind w:firstLine="720"/>
        <w:jc w:val="both"/>
        <w:rPr>
          <w:rFonts w:eastAsia="Times New Roman" w:cs="Times New Roman"/>
          <w:szCs w:val="24"/>
        </w:rPr>
        <w:pPrChange w:id="762" w:author="Σπανός Γεώργιος" w:date="2022-10-04T10:45:00Z">
          <w:pPr>
            <w:spacing w:line="600" w:lineRule="auto"/>
            <w:ind w:firstLine="720"/>
            <w:jc w:val="both"/>
          </w:pPr>
        </w:pPrChange>
      </w:pPr>
      <w:r>
        <w:rPr>
          <w:rFonts w:eastAsia="Times New Roman" w:cs="Times New Roman"/>
          <w:szCs w:val="24"/>
        </w:rPr>
        <w:lastRenderedPageBreak/>
        <w:t xml:space="preserve">Κύριε συνάδελφε, έχετε τον λόγο για δύο λεπτά. </w:t>
      </w:r>
    </w:p>
    <w:p w:rsidR="00785B97" w:rsidRDefault="00C57472" w:rsidP="007A29E9">
      <w:pPr>
        <w:spacing w:after="0" w:line="600" w:lineRule="auto"/>
        <w:ind w:firstLine="720"/>
        <w:jc w:val="both"/>
        <w:rPr>
          <w:rFonts w:eastAsia="Times New Roman" w:cs="Times New Roman"/>
          <w:szCs w:val="24"/>
        </w:rPr>
        <w:pPrChange w:id="763" w:author="Σπανός Γεώργιος" w:date="2022-10-04T10:45:00Z">
          <w:pPr>
            <w:spacing w:line="600" w:lineRule="auto"/>
            <w:ind w:firstLine="720"/>
            <w:jc w:val="both"/>
          </w:pPr>
        </w:pPrChange>
      </w:pPr>
      <w:r>
        <w:rPr>
          <w:rFonts w:eastAsia="Times New Roman" w:cs="Times New Roman"/>
          <w:b/>
          <w:szCs w:val="24"/>
        </w:rPr>
        <w:t>ΚΡΙΤΩΝ</w:t>
      </w:r>
      <w:r>
        <w:rPr>
          <w:rFonts w:eastAsia="Times New Roman" w:cs="Times New Roman"/>
          <w:b/>
          <w:szCs w:val="24"/>
        </w:rPr>
        <w:t xml:space="preserve"> - </w:t>
      </w:r>
      <w:r>
        <w:rPr>
          <w:rFonts w:eastAsia="Times New Roman" w:cs="Times New Roman"/>
          <w:b/>
          <w:szCs w:val="24"/>
        </w:rPr>
        <w:t>ΗΛΙΑΣ</w:t>
      </w:r>
      <w:r>
        <w:rPr>
          <w:rFonts w:eastAsia="Times New Roman" w:cs="Times New Roman"/>
          <w:b/>
          <w:szCs w:val="24"/>
        </w:rPr>
        <w:t xml:space="preserve"> ΑΡΣΕΝΗΣ</w:t>
      </w:r>
      <w:r>
        <w:rPr>
          <w:rFonts w:eastAsia="Times New Roman" w:cs="Times New Roman"/>
          <w:b/>
          <w:szCs w:val="24"/>
        </w:rPr>
        <w:t xml:space="preserve">: </w:t>
      </w:r>
      <w:r>
        <w:rPr>
          <w:rFonts w:eastAsia="Times New Roman" w:cs="Times New Roman"/>
          <w:szCs w:val="24"/>
        </w:rPr>
        <w:t>Ευχαριστώ πολύ, κυρία Πρόεδρε.</w:t>
      </w:r>
    </w:p>
    <w:p w:rsidR="00785B97" w:rsidRDefault="00C57472" w:rsidP="007A29E9">
      <w:pPr>
        <w:spacing w:after="0" w:line="600" w:lineRule="auto"/>
        <w:ind w:firstLine="720"/>
        <w:jc w:val="both"/>
        <w:rPr>
          <w:rFonts w:eastAsia="Times New Roman" w:cs="Times New Roman"/>
          <w:szCs w:val="24"/>
        </w:rPr>
        <w:pPrChange w:id="764" w:author="Σπανός Γεώργιος" w:date="2022-10-04T10:45:00Z">
          <w:pPr>
            <w:spacing w:line="600" w:lineRule="auto"/>
            <w:ind w:firstLine="720"/>
            <w:jc w:val="both"/>
          </w:pPr>
        </w:pPrChange>
      </w:pPr>
      <w:r>
        <w:rPr>
          <w:rFonts w:eastAsia="Times New Roman" w:cs="Times New Roman"/>
          <w:szCs w:val="24"/>
        </w:rPr>
        <w:t>Κυρία Μακρή, γνωρίζετε τα γεγονότα στο Αττικό Ζωολογικό Πάρκο. Είχαμε τη θανάτωση ενός ακό</w:t>
      </w:r>
      <w:r>
        <w:rPr>
          <w:rFonts w:eastAsia="Times New Roman" w:cs="Times New Roman"/>
          <w:szCs w:val="24"/>
        </w:rPr>
        <w:t xml:space="preserve">μα ζώου -και μιλάω για τον χιμπατζή- ο οποίος ήρθε μετά από τη θανάτωση δύο </w:t>
      </w:r>
      <w:proofErr w:type="spellStart"/>
      <w:r>
        <w:rPr>
          <w:rFonts w:eastAsia="Times New Roman" w:cs="Times New Roman"/>
          <w:szCs w:val="24"/>
        </w:rPr>
        <w:t>τζάγκουαρ</w:t>
      </w:r>
      <w:proofErr w:type="spellEnd"/>
      <w:r>
        <w:rPr>
          <w:rFonts w:eastAsia="Times New Roman" w:cs="Times New Roman"/>
          <w:szCs w:val="24"/>
        </w:rPr>
        <w:t xml:space="preserve"> και μετά τον θάνατο έξι δελφινιών. </w:t>
      </w:r>
    </w:p>
    <w:p w:rsidR="00785B97" w:rsidRDefault="00C57472" w:rsidP="007A29E9">
      <w:pPr>
        <w:spacing w:after="0" w:line="600" w:lineRule="auto"/>
        <w:ind w:firstLine="720"/>
        <w:jc w:val="both"/>
        <w:rPr>
          <w:rFonts w:eastAsia="Times New Roman" w:cs="Times New Roman"/>
          <w:szCs w:val="24"/>
        </w:rPr>
        <w:pPrChange w:id="765" w:author="Σπανός Γεώργιος" w:date="2022-10-04T10:45:00Z">
          <w:pPr>
            <w:spacing w:line="600" w:lineRule="auto"/>
            <w:ind w:firstLine="720"/>
            <w:jc w:val="both"/>
          </w:pPr>
        </w:pPrChange>
      </w:pPr>
      <w:r>
        <w:rPr>
          <w:rFonts w:eastAsia="Times New Roman" w:cs="Times New Roman"/>
          <w:szCs w:val="24"/>
        </w:rPr>
        <w:t>Το ζήτημα εδώ πέρα είναι ότι προφανώς έχουμε κάτι το οποίο δεν λειτουργεί σωστά. Έχουμε</w:t>
      </w:r>
      <w:r>
        <w:rPr>
          <w:rFonts w:eastAsia="Times New Roman" w:cs="Times New Roman"/>
          <w:szCs w:val="24"/>
        </w:rPr>
        <w:t xml:space="preserve"> δει</w:t>
      </w:r>
      <w:r>
        <w:rPr>
          <w:rFonts w:eastAsia="Times New Roman" w:cs="Times New Roman"/>
          <w:szCs w:val="24"/>
        </w:rPr>
        <w:t xml:space="preserve"> επανειλημμένα τους Επιθεωρητές Περιβάλλοντ</w:t>
      </w:r>
      <w:r>
        <w:rPr>
          <w:rFonts w:eastAsia="Times New Roman" w:cs="Times New Roman"/>
          <w:szCs w:val="24"/>
        </w:rPr>
        <w:t>ος να παρεμβαίνουν, να στέλνουν στον εισαγγελέα για διερεύνηση αξιόποινων πράξεων το Αττικό Πάρκο. Τότε ήταν για το θέμα των δελφινιών. Έχουμε ένα πάρκο το οποίο για τέσσερα χρόνια δεν είχε άδεια, από το 2013 έως τον Ιούλιο του 2017 όταν η κυβέρνηση ΣΥΡΙΖΑ</w:t>
      </w:r>
      <w:r>
        <w:rPr>
          <w:rFonts w:eastAsia="Times New Roman" w:cs="Times New Roman"/>
          <w:szCs w:val="24"/>
        </w:rPr>
        <w:t xml:space="preserve"> του έδωσε την άδεια, με πάρα πολύ κακές συνθήκες για τα ζώα. </w:t>
      </w:r>
    </w:p>
    <w:p w:rsidR="00785B97" w:rsidRDefault="00C57472" w:rsidP="007A29E9">
      <w:pPr>
        <w:spacing w:after="0" w:line="600" w:lineRule="auto"/>
        <w:ind w:firstLine="720"/>
        <w:jc w:val="both"/>
        <w:rPr>
          <w:rFonts w:eastAsia="Times New Roman" w:cs="Times New Roman"/>
          <w:szCs w:val="24"/>
        </w:rPr>
        <w:pPrChange w:id="766" w:author="Σπανός Γεώργιος" w:date="2022-10-04T10:45:00Z">
          <w:pPr>
            <w:spacing w:line="600" w:lineRule="auto"/>
            <w:ind w:firstLine="720"/>
            <w:jc w:val="both"/>
          </w:pPr>
        </w:pPrChange>
      </w:pPr>
      <w:r>
        <w:rPr>
          <w:rFonts w:eastAsia="Times New Roman" w:cs="Times New Roman"/>
          <w:szCs w:val="24"/>
        </w:rPr>
        <w:t xml:space="preserve">Οι χιμπατζήδες ζούσαν σε ένα τσιμεντένιο περιβάλλον με ζωγραφισμένα δέντρα, τα δελφίνια σε μια πισίνα ενώ πρέπει να ζουν στους ωκεανούς, τα </w:t>
      </w:r>
      <w:proofErr w:type="spellStart"/>
      <w:r>
        <w:rPr>
          <w:rFonts w:eastAsia="Times New Roman" w:cs="Times New Roman"/>
          <w:szCs w:val="24"/>
        </w:rPr>
        <w:t>τζάγκουαρ</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Καταλαβαίνουμε όλοι μας ότι όταν διαφεύγει ένα ζώο από ένα κλουβί υπάρχει κίνδυνος και για τους ανθρώπους που επισκέπτονται τον ζωολογικό κήπο, αλλά και για το ίδιο το ζώο, όταν δεν γίνει σωστή διαχείριση, όπως δεν έγινε στο Αττικό Πάρκο. </w:t>
      </w:r>
    </w:p>
    <w:p w:rsidR="00785B97" w:rsidRDefault="00C57472" w:rsidP="007A29E9">
      <w:pPr>
        <w:spacing w:after="0" w:line="600" w:lineRule="auto"/>
        <w:ind w:firstLine="720"/>
        <w:jc w:val="both"/>
        <w:rPr>
          <w:rFonts w:eastAsia="Times New Roman" w:cs="Times New Roman"/>
          <w:szCs w:val="24"/>
        </w:rPr>
        <w:pPrChange w:id="767" w:author="Σπανός Γεώργιος" w:date="2022-10-04T10:45:00Z">
          <w:pPr>
            <w:spacing w:line="600" w:lineRule="auto"/>
            <w:ind w:firstLine="720"/>
            <w:jc w:val="both"/>
          </w:pPr>
        </w:pPrChange>
      </w:pPr>
      <w:r>
        <w:rPr>
          <w:rFonts w:eastAsia="Times New Roman" w:cs="Times New Roman"/>
          <w:szCs w:val="24"/>
        </w:rPr>
        <w:t>Αναφέρομαι, οπό</w:t>
      </w:r>
      <w:r>
        <w:rPr>
          <w:rFonts w:eastAsia="Times New Roman" w:cs="Times New Roman"/>
          <w:szCs w:val="24"/>
        </w:rPr>
        <w:t xml:space="preserve">τε, στο αίτημα για την απαγόρευση επίσκεψης μαθητών της πρωτοβάθμιας και δευτεροβάθμιας εκπαίδευσης στο Αττικό </w:t>
      </w:r>
      <w:r>
        <w:rPr>
          <w:rFonts w:eastAsia="Times New Roman" w:cs="Times New Roman"/>
          <w:szCs w:val="24"/>
        </w:rPr>
        <w:lastRenderedPageBreak/>
        <w:t xml:space="preserve">Πάρκο που σας έχει στείλει και εγγράφως η Πανελλαδική Φιλοζωική και Περιβαλλοντική Ομοσπονδία. Τι σας περιγράφει εδώ η Ομοσπονδία πολύ σωστά; Θα </w:t>
      </w:r>
      <w:r>
        <w:rPr>
          <w:rFonts w:eastAsia="Times New Roman" w:cs="Times New Roman"/>
          <w:szCs w:val="24"/>
        </w:rPr>
        <w:t>μπορούσε να υπήρχε κίνδυνος για τους επισκέπτες, πόσω μάλλον όταν αυτοί είναι παιδιά και ότι έχουμε στην ουσία ζώα να βασανίζονται μέσα στον ζωολογικό κήπο ή να θανατώνονται όταν πάνε να διαφύγουν, ζώα που υποφέρουν με κάθε τρόπο. Και πάλι θα επαναλάβω του</w:t>
      </w:r>
      <w:r>
        <w:rPr>
          <w:rFonts w:eastAsia="Times New Roman" w:cs="Times New Roman"/>
          <w:szCs w:val="24"/>
        </w:rPr>
        <w:t>ς χιμπατζήδες στο τσιμεντένιο κλουβί με ζωγραφισμένα δέντρα, όταν η θέση τους είναι στο τροπικό δάσος.</w:t>
      </w:r>
    </w:p>
    <w:p w:rsidR="00785B97" w:rsidRDefault="00C57472" w:rsidP="007A29E9">
      <w:pPr>
        <w:spacing w:after="0" w:line="600" w:lineRule="auto"/>
        <w:ind w:firstLine="720"/>
        <w:jc w:val="both"/>
        <w:rPr>
          <w:rFonts w:eastAsia="Times New Roman" w:cs="Times New Roman"/>
          <w:szCs w:val="24"/>
        </w:rPr>
        <w:pPrChange w:id="768" w:author="Σπανός Γεώργιος" w:date="2022-10-04T10:45:00Z">
          <w:pPr>
            <w:spacing w:line="600" w:lineRule="auto"/>
            <w:ind w:firstLine="720"/>
            <w:jc w:val="both"/>
          </w:pPr>
        </w:pPrChange>
      </w:pPr>
      <w:r>
        <w:rPr>
          <w:rFonts w:eastAsia="Times New Roman" w:cs="Times New Roman"/>
          <w:szCs w:val="24"/>
        </w:rPr>
        <w:t>Είναι αυτό που θέλουμε να δείχνουμε στα παιδιά μας; Δηλαδή αυτό είναι αντικείμενο εκπαίδευσης; Τα ζώα τα οποία ζουν σε έντονη ψυχολογική πίεση, που έχουν</w:t>
      </w:r>
      <w:r>
        <w:rPr>
          <w:rFonts w:eastAsia="Times New Roman" w:cs="Times New Roman"/>
          <w:szCs w:val="24"/>
        </w:rPr>
        <w:t xml:space="preserve"> ψυχωτικά φαινόμενα, που τα διατηρούν στα κλουβιά με ψυχοφάρμακα, είναι αυτά που θέλουμε να βλέπουν τα παιδιά μας; </w:t>
      </w:r>
    </w:p>
    <w:p w:rsidR="00785B97" w:rsidRDefault="00C57472" w:rsidP="007A29E9">
      <w:pPr>
        <w:spacing w:after="0" w:line="600" w:lineRule="auto"/>
        <w:ind w:firstLine="720"/>
        <w:jc w:val="both"/>
        <w:rPr>
          <w:rFonts w:eastAsia="Times New Roman" w:cs="Times New Roman"/>
          <w:szCs w:val="24"/>
        </w:rPr>
        <w:pPrChange w:id="769" w:author="Σπανός Γεώργιος" w:date="2022-10-04T10:45:00Z">
          <w:pPr>
            <w:spacing w:line="600" w:lineRule="auto"/>
            <w:ind w:firstLine="720"/>
            <w:jc w:val="both"/>
          </w:pPr>
        </w:pPrChange>
      </w:pPr>
      <w:r>
        <w:rPr>
          <w:rFonts w:eastAsia="Times New Roman" w:cs="Times New Roman"/>
          <w:szCs w:val="24"/>
        </w:rPr>
        <w:t>Σας καλώ, όπως σας καλεί η Φιλοζωική Ομοσπονδία, να απαγορεύσετε αυτές τις επισκέψεις, όπως και κάθε άλλο αντίστοιχο θέαμα με άγρια ζωή. Μέχ</w:t>
      </w:r>
      <w:r>
        <w:rPr>
          <w:rFonts w:eastAsia="Times New Roman" w:cs="Times New Roman"/>
          <w:szCs w:val="24"/>
        </w:rPr>
        <w:t xml:space="preserve">ρι πρότινος είχαμε εποπτευόμενο από πανεπιστημιακό φορέα πάρκο στη Δυτική Αθήνα με αντίστοιχο σόου με γεράκια και να πηγαίνουν σχολεία εκεί. Απαγορεύστε τα όλα αυτά. </w:t>
      </w:r>
    </w:p>
    <w:p w:rsidR="00785B97" w:rsidRDefault="00C57472" w:rsidP="007A29E9">
      <w:pPr>
        <w:spacing w:after="0" w:line="600" w:lineRule="auto"/>
        <w:ind w:firstLine="720"/>
        <w:jc w:val="both"/>
        <w:rPr>
          <w:rFonts w:eastAsia="Times New Roman" w:cs="Times New Roman"/>
          <w:szCs w:val="24"/>
        </w:rPr>
        <w:pPrChange w:id="770" w:author="Σπανός Γεώργιος" w:date="2022-10-04T10:45:00Z">
          <w:pPr>
            <w:spacing w:line="600" w:lineRule="auto"/>
            <w:ind w:firstLine="720"/>
            <w:jc w:val="both"/>
          </w:pPr>
        </w:pPrChange>
      </w:pPr>
      <w:r>
        <w:rPr>
          <w:rFonts w:eastAsia="Times New Roman" w:cs="Times New Roman"/>
          <w:szCs w:val="24"/>
        </w:rPr>
        <w:t>Πρέπει να στέλνουμε ένα σωστό μήνυμα στα παιδιά τι είναι αποδεκτό και τι δεν είναι. Τα ζώ</w:t>
      </w:r>
      <w:r>
        <w:rPr>
          <w:rFonts w:eastAsia="Times New Roman" w:cs="Times New Roman"/>
          <w:szCs w:val="24"/>
        </w:rPr>
        <w:t xml:space="preserve">α που βασανίζονται δεν μπορεί να είναι θέμα διδασκαλίας </w:t>
      </w:r>
      <w:r>
        <w:rPr>
          <w:rFonts w:eastAsia="Times New Roman" w:cs="Times New Roman"/>
          <w:szCs w:val="24"/>
        </w:rPr>
        <w:lastRenderedPageBreak/>
        <w:t xml:space="preserve">προς τα παιδιά μας. Δεν θα διδάξουμε αυτόν τον κόσμο στα παιδιά. Θα διδάξουμε τον κόσμο όπως πρέπει να είναι. </w:t>
      </w:r>
    </w:p>
    <w:p w:rsidR="00785B97" w:rsidRDefault="00C57472" w:rsidP="007A29E9">
      <w:pPr>
        <w:spacing w:after="0" w:line="600" w:lineRule="auto"/>
        <w:ind w:firstLine="720"/>
        <w:jc w:val="both"/>
        <w:rPr>
          <w:rFonts w:eastAsia="Times New Roman" w:cs="Times New Roman"/>
          <w:szCs w:val="24"/>
        </w:rPr>
        <w:pPrChange w:id="771" w:author="Σπανός Γεώργιος" w:date="2022-10-04T10:45:00Z">
          <w:pPr>
            <w:spacing w:line="600" w:lineRule="auto"/>
            <w:ind w:firstLine="720"/>
            <w:jc w:val="both"/>
          </w:pPr>
        </w:pPrChange>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785B97" w:rsidRDefault="00C57472" w:rsidP="007A29E9">
      <w:pPr>
        <w:spacing w:after="0" w:line="600" w:lineRule="auto"/>
        <w:ind w:firstLine="720"/>
        <w:jc w:val="both"/>
        <w:rPr>
          <w:rFonts w:eastAsia="Times New Roman" w:cs="Times New Roman"/>
          <w:szCs w:val="24"/>
        </w:rPr>
        <w:pPrChange w:id="772" w:author="Σπανός Γεώργιος" w:date="2022-10-04T10:45:00Z">
          <w:pPr>
            <w:spacing w:line="600" w:lineRule="auto"/>
            <w:ind w:firstLine="720"/>
            <w:jc w:val="both"/>
          </w:pPr>
        </w:pPrChange>
      </w:pPr>
      <w:r>
        <w:rPr>
          <w:rFonts w:eastAsia="Times New Roman" w:cs="Times New Roman"/>
          <w:szCs w:val="24"/>
        </w:rPr>
        <w:t>Κυρία Υφυπουργέ, έχετε τον λόγ</w:t>
      </w:r>
      <w:r>
        <w:rPr>
          <w:rFonts w:eastAsia="Times New Roman" w:cs="Times New Roman"/>
          <w:szCs w:val="24"/>
        </w:rPr>
        <w:t xml:space="preserve">ο. </w:t>
      </w:r>
    </w:p>
    <w:p w:rsidR="00785B97" w:rsidRDefault="00C57472" w:rsidP="007A29E9">
      <w:pPr>
        <w:spacing w:after="0" w:line="600" w:lineRule="auto"/>
        <w:ind w:firstLine="720"/>
        <w:jc w:val="both"/>
        <w:rPr>
          <w:rFonts w:eastAsia="Times New Roman"/>
          <w:color w:val="111111"/>
          <w:szCs w:val="24"/>
        </w:rPr>
        <w:pPrChange w:id="773" w:author="Σπανός Γεώργιος" w:date="2022-10-04T10:45:00Z">
          <w:pPr>
            <w:spacing w:line="600" w:lineRule="auto"/>
            <w:ind w:firstLine="720"/>
            <w:jc w:val="both"/>
          </w:pPr>
        </w:pPrChange>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κυρία Πρόεδρε.</w:t>
      </w:r>
    </w:p>
    <w:p w:rsidR="00785B97" w:rsidRDefault="00C57472" w:rsidP="007A29E9">
      <w:pPr>
        <w:spacing w:after="0" w:line="600" w:lineRule="auto"/>
        <w:ind w:firstLine="720"/>
        <w:jc w:val="both"/>
        <w:rPr>
          <w:rFonts w:eastAsia="Times New Roman" w:cs="Times New Roman"/>
          <w:szCs w:val="24"/>
        </w:rPr>
        <w:pPrChange w:id="774" w:author="Σπανός Γεώργιος" w:date="2022-10-04T10:45:00Z">
          <w:pPr>
            <w:spacing w:line="600" w:lineRule="auto"/>
            <w:ind w:firstLine="720"/>
            <w:jc w:val="both"/>
          </w:pPr>
        </w:pPrChange>
      </w:pPr>
      <w:r>
        <w:rPr>
          <w:rFonts w:eastAsia="Times New Roman" w:cs="Times New Roman"/>
          <w:szCs w:val="24"/>
        </w:rPr>
        <w:t>Θα συμφωνήσω με τον συνάδελφο ότι πρέπει τα παιδιά να παίρνουν σωστά εκπαιδευτικά μηνύματα και νομίζω ότι σήμερα θα συζητήσουμε με ποιον τρόπο πρέπει να τα παίρνουν τα μηνύμα</w:t>
      </w:r>
      <w:r>
        <w:rPr>
          <w:rFonts w:eastAsia="Times New Roman" w:cs="Times New Roman"/>
          <w:szCs w:val="24"/>
        </w:rPr>
        <w:t xml:space="preserve">τα, αν πρέπει να υπάρχουν καθολικές κεντρικά κατευθυνόμενες απαγορεύσεις ή να υπάρχει αυτονομία και πρωτοβουλία των σχολείων. </w:t>
      </w:r>
    </w:p>
    <w:p w:rsidR="00785B97" w:rsidRDefault="00C57472" w:rsidP="007A29E9">
      <w:pPr>
        <w:spacing w:after="0" w:line="600" w:lineRule="auto"/>
        <w:ind w:firstLine="720"/>
        <w:jc w:val="both"/>
        <w:rPr>
          <w:rFonts w:eastAsia="Times New Roman" w:cs="Times New Roman"/>
          <w:szCs w:val="24"/>
        </w:rPr>
        <w:pPrChange w:id="775" w:author="Σπανός Γεώργιος" w:date="2022-10-04T10:45:00Z">
          <w:pPr>
            <w:spacing w:line="600" w:lineRule="auto"/>
            <w:ind w:firstLine="720"/>
            <w:jc w:val="both"/>
          </w:pPr>
        </w:pPrChange>
      </w:pPr>
      <w:r>
        <w:rPr>
          <w:rFonts w:eastAsia="Times New Roman" w:cs="Times New Roman"/>
          <w:szCs w:val="24"/>
        </w:rPr>
        <w:t>Θα σας πω, λοιπόν, κύριε συνάδελφε, ότι υπάρχει ένα πολύ συγκεκριμένο νομοθετικό πλαίσιο για τις εκπαιδευτικές επισκέψεις που αφο</w:t>
      </w:r>
      <w:r>
        <w:rPr>
          <w:rFonts w:eastAsia="Times New Roman" w:cs="Times New Roman"/>
          <w:szCs w:val="24"/>
        </w:rPr>
        <w:t xml:space="preserve">ρούν είτε στους μαθητές δημόσιων και ιδιωτικών σχολείων πρωτοβάθμιας εκπαίδευσης εντός και εκτός της χώρας, είτε αφορά στις εκπαιδευτικές επισκέψεις και μετακινήσεις μαθητών δημοσίων και ιδιωτικών σχολείων δευτεροβάθμιας εκπαίδευσης. </w:t>
      </w:r>
    </w:p>
    <w:p w:rsidR="00785B97" w:rsidRDefault="00C57472" w:rsidP="007A29E9">
      <w:pPr>
        <w:spacing w:after="0" w:line="600" w:lineRule="auto"/>
        <w:ind w:firstLine="720"/>
        <w:jc w:val="both"/>
        <w:rPr>
          <w:rFonts w:eastAsia="Times New Roman" w:cs="Times New Roman"/>
          <w:szCs w:val="24"/>
        </w:rPr>
        <w:pPrChange w:id="776" w:author="Σπανός Γεώργιος" w:date="2022-10-04T10:45:00Z">
          <w:pPr>
            <w:spacing w:line="600" w:lineRule="auto"/>
            <w:ind w:firstLine="720"/>
            <w:jc w:val="both"/>
          </w:pPr>
        </w:pPrChange>
      </w:pPr>
      <w:r>
        <w:rPr>
          <w:rFonts w:eastAsia="Times New Roman" w:cs="Times New Roman"/>
          <w:szCs w:val="24"/>
        </w:rPr>
        <w:t>Σύμφωνα, λοιπόν, με τ</w:t>
      </w:r>
      <w:r>
        <w:rPr>
          <w:rFonts w:eastAsia="Times New Roman" w:cs="Times New Roman"/>
          <w:szCs w:val="24"/>
        </w:rPr>
        <w:t xml:space="preserve">α ισχύοντα, κατά τη διάρκεια του διδακτικού έτους είναι δυνατόν και πραγματοποιούνται για τους μαθητές και τις μαθήτριες των σχολείων της πρωτοβάθμιας εκπαίδευσης σχολικές δράσεις εκτός σχολείου. </w:t>
      </w:r>
      <w:r>
        <w:rPr>
          <w:rFonts w:eastAsia="Times New Roman" w:cs="Times New Roman"/>
          <w:szCs w:val="24"/>
        </w:rPr>
        <w:lastRenderedPageBreak/>
        <w:t>Χαρακτηριστικά, τέτοιες δράσεις είναι: η ημερήσια εκπαιδευτι</w:t>
      </w:r>
      <w:r>
        <w:rPr>
          <w:rFonts w:eastAsia="Times New Roman" w:cs="Times New Roman"/>
          <w:szCs w:val="24"/>
        </w:rPr>
        <w:t>κή εκδρομή, οι διδακτικές επισκέψεις και οι μετακινήσεις στο πλαίσιο πολιτιστικών δράσεων, αθλητικών εκδηλώσεων και δραστηριοτήτων, εκδηλώσεων και δραστηριοτήτων εκπαιδευτικού περιεχομένου, οι εκπαιδευτικές επισκέψεις οι έξοδοι των μαθητών και των μαθητριώ</w:t>
      </w:r>
      <w:r>
        <w:rPr>
          <w:rFonts w:eastAsia="Times New Roman" w:cs="Times New Roman"/>
          <w:szCs w:val="24"/>
        </w:rPr>
        <w:t>ν σε κοντινή απόσταση από το σχολείο, με περιορισμένη χρονική διάρκεια, που υλοποιούνται στο πλαίσιο εκπαιδευτικών προγραμμάτων και δραστηριοτήτων στο πλαίσιο της βιωματικής μάθησης και του ευρύτερου ανοίγματος στο σχολείο στην κοινωνία. Είναι οι επισκέψει</w:t>
      </w:r>
      <w:r>
        <w:rPr>
          <w:rFonts w:eastAsia="Times New Roman" w:cs="Times New Roman"/>
          <w:szCs w:val="24"/>
        </w:rPr>
        <w:t>ς στη Βουλή των Ελλήνων, είναι οι μετακινήσεις μαθητών και μαθητριών και συνοδών εκπαιδευτικών στο εσωτερικό και στο εξωτερικό και αυτό γίνεται στο πλαίσιο εκπαιδευτικών προγραμμάτων και ανταλλαγών και φιλοξενίας ειδικών φορέων. Επίσης, είναι οι επισκέψεις</w:t>
      </w:r>
      <w:r>
        <w:rPr>
          <w:rFonts w:eastAsia="Times New Roman" w:cs="Times New Roman"/>
          <w:szCs w:val="24"/>
        </w:rPr>
        <w:t xml:space="preserve"> σε κέντρα περιβαλλοντικής εκπαίδευσης. </w:t>
      </w:r>
    </w:p>
    <w:p w:rsidR="00785B97" w:rsidRDefault="00C57472" w:rsidP="007A29E9">
      <w:pPr>
        <w:spacing w:after="0" w:line="600" w:lineRule="auto"/>
        <w:ind w:firstLine="720"/>
        <w:jc w:val="both"/>
        <w:rPr>
          <w:rFonts w:eastAsia="Times New Roman" w:cs="Times New Roman"/>
          <w:szCs w:val="24"/>
        </w:rPr>
        <w:pPrChange w:id="777" w:author="Σπανός Γεώργιος" w:date="2022-10-04T10:45:00Z">
          <w:pPr>
            <w:spacing w:line="600" w:lineRule="auto"/>
            <w:ind w:firstLine="720"/>
            <w:jc w:val="both"/>
          </w:pPr>
        </w:pPrChange>
      </w:pPr>
      <w:r>
        <w:rPr>
          <w:rFonts w:eastAsia="Times New Roman" w:cs="Times New Roman"/>
          <w:szCs w:val="24"/>
        </w:rPr>
        <w:t>Όλες αυτές οι διδακτικές επισκέψεις γίνονται στο πλαίσιο πολιτιστικών δράσεων, αθλητικών εκδηλώσεων και δραστηριοτήτων, δραστηριοτήτων επιστημονικού περιεχομένου. Πραγματοποιούνται εκτός του σχολικού χώρου, σε περιο</w:t>
      </w:r>
      <w:r>
        <w:rPr>
          <w:rFonts w:eastAsia="Times New Roman" w:cs="Times New Roman"/>
          <w:szCs w:val="24"/>
        </w:rPr>
        <w:t>χές που έχουν ιδιαίτερη εκπαιδευτική αξία, είτε αυτή είναι πολιτιστική, είτε αρχαιολογική, είτε είναι ιστορική, είτε είναι η οικολογική, είτε σε χώρους τεχνολογικού επιστημονικού ενδιαφέροντος και θεωρούνται από τους παιδαγωγούς -και ορθά- ότι είναι αναγκα</w:t>
      </w:r>
      <w:r>
        <w:rPr>
          <w:rFonts w:eastAsia="Times New Roman" w:cs="Times New Roman"/>
          <w:szCs w:val="24"/>
        </w:rPr>
        <w:t xml:space="preserve">ίο συμπλήρωμα της αγωγής μαθητών και μαθητριών. </w:t>
      </w:r>
    </w:p>
    <w:p w:rsidR="00785B97" w:rsidRDefault="00C57472" w:rsidP="007A29E9">
      <w:pPr>
        <w:spacing w:after="0" w:line="600" w:lineRule="auto"/>
        <w:ind w:firstLine="720"/>
        <w:jc w:val="both"/>
        <w:rPr>
          <w:rFonts w:eastAsia="Times New Roman" w:cs="Times New Roman"/>
          <w:szCs w:val="24"/>
        </w:rPr>
        <w:pPrChange w:id="778" w:author="Σπανός Γεώργιος" w:date="2022-10-04T10:45:00Z">
          <w:pPr>
            <w:spacing w:line="600" w:lineRule="auto"/>
            <w:ind w:firstLine="720"/>
            <w:jc w:val="both"/>
          </w:pPr>
        </w:pPrChange>
      </w:pPr>
      <w:r>
        <w:rPr>
          <w:rFonts w:eastAsia="Times New Roman" w:cs="Times New Roman"/>
          <w:szCs w:val="24"/>
        </w:rPr>
        <w:lastRenderedPageBreak/>
        <w:t>Σκοπός είναι να διευρυνθούν οι ορίζοντες, να ενθαρρύνουν και να κατανοήσουν και να εξοικειωθούν με το φυσικό και ανθρωπογενές περιβάλλον και δίνεται η δυνατότητα στους μαθητές να γνωρίσουν τα επιτεύγματα του</w:t>
      </w:r>
      <w:r>
        <w:rPr>
          <w:rFonts w:eastAsia="Times New Roman" w:cs="Times New Roman"/>
          <w:szCs w:val="24"/>
        </w:rPr>
        <w:t xml:space="preserve"> ανθρώπου διαχρονικά και να αναπτύξουν και την κοινωνικότητά τους. </w:t>
      </w:r>
    </w:p>
    <w:p w:rsidR="00785B97" w:rsidRDefault="00C57472" w:rsidP="007A29E9">
      <w:pPr>
        <w:spacing w:after="0" w:line="600" w:lineRule="auto"/>
        <w:ind w:firstLine="720"/>
        <w:jc w:val="both"/>
        <w:rPr>
          <w:rFonts w:eastAsia="Times New Roman" w:cs="Times New Roman"/>
          <w:szCs w:val="24"/>
        </w:rPr>
        <w:pPrChange w:id="779" w:author="Σπανός Γεώργιος" w:date="2022-10-04T10:45:00Z">
          <w:pPr>
            <w:spacing w:line="600" w:lineRule="auto"/>
            <w:ind w:firstLine="720"/>
            <w:jc w:val="both"/>
          </w:pPr>
        </w:pPrChange>
      </w:pPr>
      <w:r>
        <w:rPr>
          <w:rFonts w:eastAsia="Times New Roman" w:cs="Times New Roman"/>
          <w:szCs w:val="24"/>
        </w:rPr>
        <w:t>Επανέρχομαι σε αυτό που είπα στην αρχή. Κα</w:t>
      </w:r>
      <w:r>
        <w:rPr>
          <w:rFonts w:eastAsia="Times New Roman" w:cs="Times New Roman"/>
          <w:szCs w:val="24"/>
        </w:rPr>
        <w:t>μ</w:t>
      </w:r>
      <w:r>
        <w:rPr>
          <w:rFonts w:eastAsia="Times New Roman" w:cs="Times New Roman"/>
          <w:szCs w:val="24"/>
        </w:rPr>
        <w:t>μία ανάγκη καθολικής απαγόρευσης δεν υπάρχει, ούτε κα</w:t>
      </w:r>
      <w:r>
        <w:rPr>
          <w:rFonts w:eastAsia="Times New Roman" w:cs="Times New Roman"/>
          <w:szCs w:val="24"/>
        </w:rPr>
        <w:t>μ</w:t>
      </w:r>
      <w:r>
        <w:rPr>
          <w:rFonts w:eastAsia="Times New Roman" w:cs="Times New Roman"/>
          <w:szCs w:val="24"/>
        </w:rPr>
        <w:t>μία ανάγκη κεντρικής κατεύθυνσης από το Υπουργείο μας. Γιατί εμείς και με τη νομοθεσία, αλλ</w:t>
      </w:r>
      <w:r>
        <w:rPr>
          <w:rFonts w:eastAsia="Times New Roman" w:cs="Times New Roman"/>
          <w:szCs w:val="24"/>
        </w:rPr>
        <w:t>ά και η αντίληψή μας είναι να προωθείται η αυτονομία των σχολικών μονάδων. Έχει θεσμοθετηθεί. Δεν αποφασίζουμε κεντρικά για όλα τα ζητήματα και νομίζω ότι αυτό είναι λογικό. Σε αντίθετη περίπτωση νομίζω κι εσείς ο ίδιος, κύριε συνάδελφε, θα μας κατηγορούσα</w:t>
      </w:r>
      <w:r>
        <w:rPr>
          <w:rFonts w:eastAsia="Times New Roman" w:cs="Times New Roman"/>
          <w:szCs w:val="24"/>
        </w:rPr>
        <w:t xml:space="preserve">τε για αναχρονισμό. </w:t>
      </w:r>
    </w:p>
    <w:p w:rsidR="00785B97" w:rsidRDefault="00C57472" w:rsidP="007A29E9">
      <w:pPr>
        <w:spacing w:after="0" w:line="600" w:lineRule="auto"/>
        <w:ind w:firstLine="720"/>
        <w:jc w:val="both"/>
        <w:rPr>
          <w:rFonts w:eastAsia="Times New Roman" w:cs="Times New Roman"/>
          <w:szCs w:val="24"/>
        </w:rPr>
        <w:pPrChange w:id="780" w:author="Σπανός Γεώργιος" w:date="2022-10-04T10:45:00Z">
          <w:pPr>
            <w:spacing w:line="600" w:lineRule="auto"/>
            <w:ind w:firstLine="720"/>
            <w:jc w:val="both"/>
          </w:pPr>
        </w:pPrChange>
      </w:pPr>
      <w:r>
        <w:rPr>
          <w:rFonts w:eastAsia="Times New Roman" w:cs="Times New Roman"/>
          <w:szCs w:val="24"/>
        </w:rPr>
        <w:t>Εξάλλου, η οργάνωση μιας διδακτικής επίσκεψης έχει και μια σειρά διαδικασιών που είναι ικανές να εντοπίσουν και να αποκλείσουν ένα ακατάλληλο προς επίσκεψη χώρο.</w:t>
      </w:r>
    </w:p>
    <w:p w:rsidR="00785B97" w:rsidRDefault="00C57472" w:rsidP="007A29E9">
      <w:pPr>
        <w:spacing w:after="0" w:line="600" w:lineRule="auto"/>
        <w:ind w:firstLine="720"/>
        <w:jc w:val="both"/>
        <w:rPr>
          <w:rFonts w:eastAsia="Times New Roman" w:cs="Times New Roman"/>
          <w:szCs w:val="24"/>
        </w:rPr>
        <w:pPrChange w:id="781" w:author="Σπανός Γεώργιος" w:date="2022-10-04T10:45:00Z">
          <w:pPr>
            <w:spacing w:line="600" w:lineRule="auto"/>
            <w:ind w:firstLine="720"/>
            <w:jc w:val="both"/>
          </w:pPr>
        </w:pPrChange>
      </w:pPr>
      <w:r>
        <w:rPr>
          <w:rFonts w:eastAsia="Times New Roman" w:cs="Times New Roman"/>
          <w:szCs w:val="24"/>
        </w:rPr>
        <w:t>Για να μην πάρω περισσότερο χρόνο, κυρία Πρόεδρε, θα δώσω στοιχεία γι’ αυ</w:t>
      </w:r>
      <w:r>
        <w:rPr>
          <w:rFonts w:eastAsia="Times New Roman" w:cs="Times New Roman"/>
          <w:szCs w:val="24"/>
        </w:rPr>
        <w:t xml:space="preserve">τές τις διαδικασίες στη δευτερολογία μου. </w:t>
      </w:r>
    </w:p>
    <w:p w:rsidR="00785B97" w:rsidRDefault="00C57472" w:rsidP="007A29E9">
      <w:pPr>
        <w:spacing w:after="0" w:line="600" w:lineRule="auto"/>
        <w:ind w:firstLine="720"/>
        <w:jc w:val="both"/>
        <w:rPr>
          <w:rFonts w:eastAsia="Times New Roman" w:cs="Times New Roman"/>
          <w:szCs w:val="24"/>
        </w:rPr>
        <w:pPrChange w:id="782" w:author="Σπανός Γεώργιος" w:date="2022-10-04T10:45:00Z">
          <w:pPr>
            <w:spacing w:line="600" w:lineRule="auto"/>
            <w:ind w:firstLine="720"/>
            <w:jc w:val="both"/>
          </w:pPr>
        </w:pPrChange>
      </w:pPr>
      <w:r>
        <w:rPr>
          <w:rFonts w:eastAsia="Times New Roman" w:cs="Times New Roman"/>
          <w:szCs w:val="24"/>
        </w:rPr>
        <w:t>Σας ευχαριστώ.</w:t>
      </w:r>
    </w:p>
    <w:p w:rsidR="00785B97" w:rsidRDefault="00C57472" w:rsidP="007A29E9">
      <w:pPr>
        <w:spacing w:after="0" w:line="600" w:lineRule="auto"/>
        <w:ind w:firstLine="720"/>
        <w:jc w:val="both"/>
        <w:rPr>
          <w:rFonts w:eastAsia="Times New Roman" w:cs="Times New Roman"/>
          <w:szCs w:val="24"/>
        </w:rPr>
        <w:pPrChange w:id="783" w:author="Σπανός Γεώργιος" w:date="2022-10-04T10:45:00Z">
          <w:pPr>
            <w:spacing w:line="600" w:lineRule="auto"/>
            <w:ind w:firstLine="720"/>
            <w:jc w:val="both"/>
          </w:pPr>
        </w:pPrChange>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785B97" w:rsidRDefault="00C57472" w:rsidP="007A29E9">
      <w:pPr>
        <w:spacing w:after="0" w:line="600" w:lineRule="auto"/>
        <w:ind w:firstLine="720"/>
        <w:jc w:val="both"/>
        <w:rPr>
          <w:rFonts w:eastAsia="Times New Roman" w:cs="Times New Roman"/>
          <w:szCs w:val="24"/>
        </w:rPr>
        <w:pPrChange w:id="784" w:author="Σπανός Γεώργιος" w:date="2022-10-04T10:45:00Z">
          <w:pPr>
            <w:spacing w:line="600" w:lineRule="auto"/>
            <w:ind w:firstLine="720"/>
            <w:jc w:val="both"/>
          </w:pPr>
        </w:pPrChange>
      </w:pPr>
      <w:r>
        <w:rPr>
          <w:rFonts w:eastAsia="Times New Roman" w:cs="Times New Roman"/>
          <w:szCs w:val="24"/>
        </w:rPr>
        <w:t xml:space="preserve">Κύριε συνάδελφε, έχετε τον λόγο. </w:t>
      </w:r>
    </w:p>
    <w:p w:rsidR="00785B97" w:rsidRDefault="00C57472" w:rsidP="007A29E9">
      <w:pPr>
        <w:spacing w:after="0" w:line="600" w:lineRule="auto"/>
        <w:ind w:firstLine="720"/>
        <w:jc w:val="both"/>
        <w:rPr>
          <w:rFonts w:eastAsia="Times New Roman" w:cs="Times New Roman"/>
          <w:szCs w:val="24"/>
        </w:rPr>
        <w:pPrChange w:id="785" w:author="Σπανός Γεώργιος" w:date="2022-10-04T10:45:00Z">
          <w:pPr>
            <w:spacing w:line="600" w:lineRule="auto"/>
            <w:ind w:firstLine="720"/>
            <w:jc w:val="both"/>
          </w:pPr>
        </w:pPrChange>
      </w:pPr>
      <w:r>
        <w:rPr>
          <w:rFonts w:eastAsia="Times New Roman" w:cs="Times New Roman"/>
          <w:b/>
          <w:szCs w:val="24"/>
        </w:rPr>
        <w:t xml:space="preserve">ΚΡΙΤΩΝ - ΗΛΙΑΣ </w:t>
      </w:r>
      <w:r>
        <w:rPr>
          <w:rFonts w:eastAsia="Times New Roman" w:cs="Times New Roman"/>
          <w:b/>
          <w:szCs w:val="24"/>
        </w:rPr>
        <w:t xml:space="preserve">ΑΡΣΕΝΗΣ: </w:t>
      </w:r>
      <w:r>
        <w:rPr>
          <w:rFonts w:eastAsia="Times New Roman" w:cs="Times New Roman"/>
          <w:szCs w:val="24"/>
        </w:rPr>
        <w:t>Ευχαριστώ πολύ, κυρία Πρόεδρε.</w:t>
      </w:r>
    </w:p>
    <w:p w:rsidR="00785B97" w:rsidRDefault="00C57472" w:rsidP="007A29E9">
      <w:pPr>
        <w:spacing w:after="0" w:line="600" w:lineRule="auto"/>
        <w:ind w:firstLine="720"/>
        <w:jc w:val="both"/>
        <w:rPr>
          <w:rFonts w:eastAsia="Times New Roman" w:cs="Times New Roman"/>
          <w:szCs w:val="24"/>
        </w:rPr>
        <w:pPrChange w:id="786" w:author="Σπανός Γεώργιος" w:date="2022-10-04T10:45:00Z">
          <w:pPr>
            <w:spacing w:line="600" w:lineRule="auto"/>
            <w:ind w:firstLine="720"/>
            <w:jc w:val="both"/>
          </w:pPr>
        </w:pPrChange>
      </w:pPr>
      <w:r>
        <w:rPr>
          <w:rFonts w:eastAsia="Times New Roman" w:cs="Times New Roman"/>
          <w:szCs w:val="24"/>
        </w:rPr>
        <w:lastRenderedPageBreak/>
        <w:t xml:space="preserve">Κυρία Υπουργέ, θέλω να επαναλάβω, βέβαια, και τη δήλωση </w:t>
      </w:r>
      <w:r>
        <w:rPr>
          <w:rFonts w:eastAsia="Times New Roman" w:cs="Times New Roman"/>
          <w:szCs w:val="24"/>
        </w:rPr>
        <w:t xml:space="preserve">της κ. </w:t>
      </w:r>
      <w:proofErr w:type="spellStart"/>
      <w:r>
        <w:rPr>
          <w:rFonts w:eastAsia="Times New Roman" w:cs="Times New Roman"/>
          <w:szCs w:val="24"/>
        </w:rPr>
        <w:t>Κ</w:t>
      </w:r>
      <w:r w:rsidRPr="00C84FDB">
        <w:rPr>
          <w:rFonts w:eastAsia="Times New Roman" w:cs="Times New Roman"/>
          <w:szCs w:val="24"/>
        </w:rPr>
        <w:t>ατωγυρίτη</w:t>
      </w:r>
      <w:proofErr w:type="spellEnd"/>
      <w:r>
        <w:rPr>
          <w:rFonts w:eastAsia="Times New Roman" w:cs="Times New Roman"/>
          <w:szCs w:val="24"/>
        </w:rPr>
        <w:t xml:space="preserve"> -είναι συνεργάτιδα της κ. </w:t>
      </w:r>
      <w:proofErr w:type="gramStart"/>
      <w:r>
        <w:rPr>
          <w:rFonts w:eastAsia="Times New Roman" w:cs="Times New Roman"/>
          <w:szCs w:val="24"/>
          <w:lang w:val="en-US"/>
        </w:rPr>
        <w:t>Jane</w:t>
      </w:r>
      <w:r w:rsidRPr="00C84FDB">
        <w:rPr>
          <w:rFonts w:eastAsia="Times New Roman" w:cs="Times New Roman"/>
          <w:szCs w:val="24"/>
        </w:rPr>
        <w:t xml:space="preserve"> </w:t>
      </w:r>
      <w:r>
        <w:rPr>
          <w:rFonts w:eastAsia="Times New Roman" w:cs="Times New Roman"/>
          <w:szCs w:val="24"/>
          <w:lang w:val="en-US"/>
        </w:rPr>
        <w:t>Goodall</w:t>
      </w:r>
      <w:r>
        <w:rPr>
          <w:rFonts w:eastAsia="Times New Roman" w:cs="Times New Roman"/>
          <w:szCs w:val="24"/>
        </w:rPr>
        <w:t xml:space="preserve"> που είναι η βασική επιστήμονας ειδικευόμενη στο θέμα των χιμπατζήδων- η οποία λέει πόσο αντιεκπαιδευτικό είναι να πηγαίνει η πολιτεία τα παιδιά σε χώρους βασανισμού των ζώων, καθώς και το πόσο μη ηθική είναι η στάση να στερείς από τα άγρια ζώα όχι μόνο το</w:t>
      </w:r>
      <w:r>
        <w:rPr>
          <w:rFonts w:eastAsia="Times New Roman" w:cs="Times New Roman"/>
          <w:szCs w:val="24"/>
        </w:rPr>
        <w:t xml:space="preserve"> αναφαίρετο δικαίωμά τους στην ελευθερία, καθώς και το να ζουν στα μέρη όπου η φύση και όχι ο άνθρωπος καθόρισε.</w:t>
      </w:r>
      <w:proofErr w:type="gramEnd"/>
      <w:r>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787" w:author="Σπανός Γεώργιος" w:date="2022-10-04T10:45:00Z">
          <w:pPr>
            <w:spacing w:line="600" w:lineRule="auto"/>
            <w:ind w:firstLine="720"/>
            <w:jc w:val="both"/>
          </w:pPr>
        </w:pPrChange>
      </w:pPr>
      <w:r>
        <w:rPr>
          <w:rFonts w:eastAsia="Times New Roman" w:cs="Times New Roman"/>
          <w:szCs w:val="24"/>
        </w:rPr>
        <w:t>Μας μιλήσατε για την ευρεία λίστα των επιτρεπόμενων τόπων για επίσκεψη. Όμως, γνωρίζετε ότι το Αττικό Πάρκο ζει σε τεράστιο βαθμό από τις επισ</w:t>
      </w:r>
      <w:r>
        <w:rPr>
          <w:rFonts w:eastAsia="Times New Roman" w:cs="Times New Roman"/>
          <w:szCs w:val="24"/>
        </w:rPr>
        <w:t>κέψεις και των σχολείων. Εσείς, δηλαδή, με βάση την υφιστάμενη νομοθεσία, πού έχετε εντοπίσει το πρόβλημα; Γιατί καταλαβαίνω ότι έχουμε μια βάση συζήτησης ότι δεν θα πρέπει τα παιδιά να πηγαίνουν σε τόπους εγκλεισμού ζώων και βασανισμού ζώων λόγω του εγκλε</w:t>
      </w:r>
      <w:r>
        <w:rPr>
          <w:rFonts w:eastAsia="Times New Roman" w:cs="Times New Roman"/>
          <w:szCs w:val="24"/>
        </w:rPr>
        <w:t>ισμού. Εσείς, ως πολιτική ηγεσία του Υπουργείου, πού έχετε εντοπίσει το πρόβλημα αυτή τη στιγμή; Τι πρέπει να αλλάξει</w:t>
      </w:r>
      <w:r>
        <w:rPr>
          <w:rFonts w:eastAsia="Times New Roman" w:cs="Times New Roman"/>
          <w:szCs w:val="24"/>
        </w:rPr>
        <w:t>;</w:t>
      </w:r>
      <w:r>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788" w:author="Σπανός Γεώργιος" w:date="2022-10-04T10:45:00Z">
          <w:pPr>
            <w:spacing w:line="600" w:lineRule="auto"/>
            <w:ind w:firstLine="720"/>
            <w:jc w:val="both"/>
          </w:pPr>
        </w:pPrChange>
      </w:pPr>
      <w:r>
        <w:rPr>
          <w:rFonts w:eastAsia="Times New Roman" w:cs="Times New Roman"/>
          <w:szCs w:val="24"/>
        </w:rPr>
        <w:t>Σας ζητάει η φιλοζωική την απαγόρευση  των εκπαιδευτικών εκδρομών κι όχι απλά παροτρύνσεις προς τους εκπαιδευτικούς να μην οργανώνουν τέ</w:t>
      </w:r>
      <w:r>
        <w:rPr>
          <w:rFonts w:eastAsia="Times New Roman" w:cs="Times New Roman"/>
          <w:szCs w:val="24"/>
        </w:rPr>
        <w:t xml:space="preserve">τοιες επισκέψεις όπως ισχύει σήμερα. Έχετε δει ότι η υφιστάμενη πολιτική δεν έχει αποδώσει καρπούς. Τι θα αλλάξετε, λοιπόν, κυρία Υπουργέ; Έχετε ευθύνη στο να εγγυηθείτε ότι τα παιδιά μας δεν θα διδάσκονται τον βασανισμό </w:t>
      </w:r>
      <w:r>
        <w:rPr>
          <w:rFonts w:eastAsia="Times New Roman" w:cs="Times New Roman"/>
          <w:szCs w:val="24"/>
        </w:rPr>
        <w:lastRenderedPageBreak/>
        <w:t>των ζώων</w:t>
      </w:r>
      <w:r>
        <w:rPr>
          <w:rFonts w:eastAsia="Times New Roman" w:cs="Times New Roman"/>
          <w:szCs w:val="24"/>
        </w:rPr>
        <w:t>.</w:t>
      </w:r>
      <w:r>
        <w:rPr>
          <w:rFonts w:eastAsia="Times New Roman" w:cs="Times New Roman"/>
          <w:szCs w:val="24"/>
        </w:rPr>
        <w:t xml:space="preserve"> Αυτή τη στιγμή πηγαίνουν </w:t>
      </w:r>
      <w:r>
        <w:rPr>
          <w:rFonts w:eastAsia="Times New Roman" w:cs="Times New Roman"/>
          <w:szCs w:val="24"/>
        </w:rPr>
        <w:t>σε ζωολογικούς κήπους. Κακώς. Νομίζω συμφωνούμε σε αυτό. Τι θα αλλάξετε προκειμένου να σταματήσει αυτό;</w:t>
      </w:r>
    </w:p>
    <w:p w:rsidR="00785B97" w:rsidRDefault="00C57472" w:rsidP="007A29E9">
      <w:pPr>
        <w:spacing w:after="0" w:line="600" w:lineRule="auto"/>
        <w:ind w:firstLine="720"/>
        <w:jc w:val="both"/>
        <w:rPr>
          <w:rFonts w:eastAsia="Times New Roman" w:cs="Times New Roman"/>
          <w:szCs w:val="24"/>
        </w:rPr>
        <w:pPrChange w:id="789" w:author="Σπανός Γεώργιος" w:date="2022-10-04T10:45:00Z">
          <w:pPr>
            <w:spacing w:line="600" w:lineRule="auto"/>
            <w:ind w:firstLine="720"/>
            <w:jc w:val="both"/>
          </w:pPr>
        </w:pPrChange>
      </w:pPr>
      <w:r>
        <w:rPr>
          <w:rFonts w:eastAsia="Times New Roman" w:cs="Times New Roman"/>
          <w:szCs w:val="24"/>
        </w:rPr>
        <w:t>Θέλουμε αυτό το απλό πράγμα να μας πείτε. Το πώς θα το οργανώσετε, εσείς είστε η πολιτική ηγεσία του Υπουργείου κι εσείς θα το αποφασίσετε. Θέλουμε, όμω</w:t>
      </w:r>
      <w:r>
        <w:rPr>
          <w:rFonts w:eastAsia="Times New Roman" w:cs="Times New Roman"/>
          <w:szCs w:val="24"/>
        </w:rPr>
        <w:t xml:space="preserve">ς, το μετρήσιμο αποτέλεσμα της </w:t>
      </w:r>
      <w:r>
        <w:rPr>
          <w:rFonts w:eastAsia="Times New Roman" w:cs="Times New Roman"/>
          <w:szCs w:val="24"/>
        </w:rPr>
        <w:t xml:space="preserve">απόφασής </w:t>
      </w:r>
      <w:r>
        <w:rPr>
          <w:rFonts w:eastAsia="Times New Roman" w:cs="Times New Roman"/>
          <w:szCs w:val="24"/>
        </w:rPr>
        <w:t>σας να είναι ότι δεν θα πηγαίνουν τα παιδιά της πρωτοβάθμιας και δευτεροβάθμιας εκπαίδευσης οργανωμένα με τα σχολεία τους στους χώρους εγκλεισμού και βασανισμού των ζώων. Αυτά ζητάμε. Δεν είναι κάτι περίεργο και περί</w:t>
      </w:r>
      <w:r>
        <w:rPr>
          <w:rFonts w:eastAsia="Times New Roman" w:cs="Times New Roman"/>
          <w:szCs w:val="24"/>
        </w:rPr>
        <w:t>πλοκο.</w:t>
      </w:r>
    </w:p>
    <w:p w:rsidR="00785B97" w:rsidRDefault="00C57472" w:rsidP="007A29E9">
      <w:pPr>
        <w:spacing w:after="0" w:line="600" w:lineRule="auto"/>
        <w:ind w:firstLine="720"/>
        <w:jc w:val="both"/>
        <w:rPr>
          <w:rFonts w:eastAsia="Times New Roman" w:cs="Times New Roman"/>
          <w:szCs w:val="24"/>
        </w:rPr>
        <w:pPrChange w:id="790" w:author="Σπανός Γεώργιος" w:date="2022-10-04T10:45:00Z">
          <w:pPr>
            <w:spacing w:line="600" w:lineRule="auto"/>
            <w:ind w:firstLine="720"/>
            <w:jc w:val="both"/>
          </w:pPr>
        </w:pPrChange>
      </w:pPr>
      <w:r>
        <w:rPr>
          <w:rFonts w:eastAsia="Times New Roman" w:cs="Times New Roman"/>
          <w:szCs w:val="24"/>
        </w:rPr>
        <w:t>Το άμεσο αποτέλεσμα της κατακραυγής από τη δολοφονία αυτού του χιμπατζή</w:t>
      </w:r>
      <w:r w:rsidRPr="00612C30">
        <w:rPr>
          <w:rFonts w:eastAsia="Times New Roman" w:cs="Times New Roman"/>
          <w:szCs w:val="24"/>
        </w:rPr>
        <w:t xml:space="preserve">, </w:t>
      </w:r>
      <w:r>
        <w:rPr>
          <w:rFonts w:eastAsia="Times New Roman" w:cs="Times New Roman"/>
          <w:szCs w:val="24"/>
        </w:rPr>
        <w:t xml:space="preserve">ή προηγουμένως των δύο </w:t>
      </w:r>
      <w:proofErr w:type="spellStart"/>
      <w:r>
        <w:rPr>
          <w:rFonts w:eastAsia="Times New Roman" w:cs="Times New Roman"/>
          <w:szCs w:val="24"/>
        </w:rPr>
        <w:t>τζάγκουαρ</w:t>
      </w:r>
      <w:proofErr w:type="spellEnd"/>
      <w:r>
        <w:rPr>
          <w:rFonts w:eastAsia="Times New Roman" w:cs="Times New Roman"/>
          <w:szCs w:val="24"/>
        </w:rPr>
        <w:t xml:space="preserve"> ή προηγουμένως των έξι δελφινιών και πόσω μάλλον τι γίνεται και με αυτά που συνεχίζουν και ζουν στα κλουβιά αυτά. Μιλάμε πάλι για χιμπατζήδες π</w:t>
      </w:r>
      <w:r>
        <w:rPr>
          <w:rFonts w:eastAsia="Times New Roman" w:cs="Times New Roman"/>
          <w:szCs w:val="24"/>
        </w:rPr>
        <w:t>ου ζουν σε τσιμεντένια κλουβιά με ζωγραφισμένα δέντρα, που βγάζουν διάφορα ψυχωτικά και είναι με ψυχοφάρμακα. Τέτοια πράγματα αναφέρουμε.</w:t>
      </w:r>
    </w:p>
    <w:p w:rsidR="00785B97" w:rsidRDefault="00C57472" w:rsidP="007A29E9">
      <w:pPr>
        <w:spacing w:after="0" w:line="600" w:lineRule="auto"/>
        <w:ind w:firstLine="720"/>
        <w:jc w:val="both"/>
        <w:rPr>
          <w:rFonts w:eastAsia="Times New Roman" w:cs="Times New Roman"/>
          <w:szCs w:val="24"/>
        </w:rPr>
        <w:pPrChange w:id="791" w:author="Σπανός Γεώργιος" w:date="2022-10-04T10:45:00Z">
          <w:pPr>
            <w:spacing w:line="600" w:lineRule="auto"/>
            <w:ind w:firstLine="720"/>
            <w:jc w:val="both"/>
          </w:pPr>
        </w:pPrChange>
      </w:pPr>
      <w:r>
        <w:rPr>
          <w:rFonts w:eastAsia="Times New Roman" w:cs="Times New Roman"/>
          <w:szCs w:val="24"/>
        </w:rPr>
        <w:t>Θέλουμε τα παιδιά μας να πηγαίνουν και να βλέπουν τέτοια ζώα; Είναι αυτή η εκπαίδευση που θέλουμε να δώσουμε στα παιδι</w:t>
      </w:r>
      <w:r>
        <w:rPr>
          <w:rFonts w:eastAsia="Times New Roman" w:cs="Times New Roman"/>
          <w:szCs w:val="24"/>
        </w:rPr>
        <w:t xml:space="preserve">ά μας; Αν συμφωνείτε ότι δεν είναι, πείτε μας τι θα κάνετε για να αλλάξει. Γιατί αυτή τη στιγμή αυτό γίνεται. Αυτή τη στιγμή, αυτός είναι ο κανόνας. </w:t>
      </w:r>
    </w:p>
    <w:p w:rsidR="00785B97" w:rsidRDefault="00C57472" w:rsidP="007A29E9">
      <w:pPr>
        <w:spacing w:after="0" w:line="600" w:lineRule="auto"/>
        <w:ind w:firstLine="720"/>
        <w:jc w:val="both"/>
        <w:rPr>
          <w:rFonts w:eastAsia="Times New Roman" w:cs="Times New Roman"/>
          <w:szCs w:val="24"/>
        </w:rPr>
        <w:pPrChange w:id="792" w:author="Σπανός Γεώργιος" w:date="2022-10-04T10:45:00Z">
          <w:pPr>
            <w:spacing w:line="600" w:lineRule="auto"/>
            <w:ind w:firstLine="720"/>
            <w:jc w:val="both"/>
          </w:pPr>
        </w:pPrChange>
      </w:pPr>
      <w:r>
        <w:rPr>
          <w:rFonts w:eastAsia="Times New Roman" w:cs="Times New Roman"/>
          <w:b/>
          <w:szCs w:val="24"/>
        </w:rPr>
        <w:t xml:space="preserve">ΠΡΟΕΔΡΕΥΟΥΣΑ (Σοφία Σακοράφα): </w:t>
      </w:r>
      <w:r>
        <w:rPr>
          <w:rFonts w:eastAsia="Times New Roman" w:cs="Times New Roman"/>
          <w:szCs w:val="24"/>
        </w:rPr>
        <w:t xml:space="preserve"> Ευχαριστώ, κύριε συνάδελφε. </w:t>
      </w:r>
    </w:p>
    <w:p w:rsidR="00785B97" w:rsidRDefault="00C57472" w:rsidP="007A29E9">
      <w:pPr>
        <w:spacing w:after="0" w:line="600" w:lineRule="auto"/>
        <w:ind w:firstLine="720"/>
        <w:jc w:val="both"/>
        <w:rPr>
          <w:rFonts w:eastAsia="Times New Roman" w:cs="Times New Roman"/>
          <w:szCs w:val="24"/>
        </w:rPr>
        <w:pPrChange w:id="793" w:author="Σπανός Γεώργιος" w:date="2022-10-04T10:45:00Z">
          <w:pPr>
            <w:spacing w:line="600" w:lineRule="auto"/>
            <w:ind w:firstLine="720"/>
            <w:jc w:val="both"/>
          </w:pPr>
        </w:pPrChange>
      </w:pPr>
      <w:r>
        <w:rPr>
          <w:rFonts w:eastAsia="Times New Roman" w:cs="Times New Roman"/>
          <w:szCs w:val="24"/>
        </w:rPr>
        <w:t>Κυρία Υπουργέ, έχετε τον λόγο.</w:t>
      </w:r>
    </w:p>
    <w:p w:rsidR="00785B97" w:rsidRDefault="00C57472" w:rsidP="007A29E9">
      <w:pPr>
        <w:spacing w:after="0" w:line="600" w:lineRule="auto"/>
        <w:ind w:firstLine="720"/>
        <w:jc w:val="both"/>
        <w:rPr>
          <w:rFonts w:eastAsia="Times New Roman" w:cs="Times New Roman"/>
          <w:szCs w:val="24"/>
        </w:rPr>
        <w:pPrChange w:id="794" w:author="Σπανός Γεώργιος" w:date="2022-10-04T10:45:00Z">
          <w:pPr>
            <w:spacing w:line="600" w:lineRule="auto"/>
            <w:ind w:firstLine="720"/>
            <w:jc w:val="both"/>
          </w:pPr>
        </w:pPrChange>
      </w:pPr>
      <w:r>
        <w:rPr>
          <w:rFonts w:eastAsia="Times New Roman" w:cs="Times New Roman"/>
          <w:b/>
          <w:szCs w:val="24"/>
        </w:rPr>
        <w:lastRenderedPageBreak/>
        <w:t>ΖΕΤΤΑ ΜΑΚΡΗ (Υ</w:t>
      </w:r>
      <w:r>
        <w:rPr>
          <w:rFonts w:eastAsia="Times New Roman" w:cs="Times New Roman"/>
          <w:b/>
          <w:szCs w:val="24"/>
        </w:rPr>
        <w:t xml:space="preserve">φυπουργός Παιδείας και Θρησκευμάτων): </w:t>
      </w:r>
      <w:r>
        <w:rPr>
          <w:rFonts w:eastAsia="Times New Roman" w:cs="Times New Roman"/>
          <w:szCs w:val="24"/>
        </w:rPr>
        <w:t xml:space="preserve"> Ευχαριστώ κυρία Πρόεδρε, και πάλι.</w:t>
      </w:r>
    </w:p>
    <w:p w:rsidR="00785B97" w:rsidRDefault="00C57472" w:rsidP="007A29E9">
      <w:pPr>
        <w:spacing w:after="0" w:line="600" w:lineRule="auto"/>
        <w:ind w:firstLine="720"/>
        <w:jc w:val="both"/>
        <w:rPr>
          <w:rFonts w:eastAsia="Times New Roman" w:cs="Times New Roman"/>
          <w:szCs w:val="24"/>
        </w:rPr>
        <w:pPrChange w:id="795" w:author="Σπανός Γεώργιος" w:date="2022-10-04T10:45:00Z">
          <w:pPr>
            <w:spacing w:line="600" w:lineRule="auto"/>
            <w:ind w:firstLine="720"/>
            <w:jc w:val="both"/>
          </w:pPr>
        </w:pPrChange>
      </w:pPr>
      <w:r>
        <w:rPr>
          <w:rFonts w:eastAsia="Times New Roman" w:cs="Times New Roman"/>
          <w:szCs w:val="24"/>
        </w:rPr>
        <w:t xml:space="preserve">Θα συμφωνήσουμε ότι πρέπει να έχουν παιδαγωγικό και διδακτικό στόχο όλες οι εκπαιδευτικές εκδρομές. Θα διαφωνήσουμε, όμως, από ό,τι καταλαβαίνω στον τρόπο, γιατί εμείς εξακολουθούμε </w:t>
      </w:r>
      <w:r>
        <w:rPr>
          <w:rFonts w:eastAsia="Times New Roman" w:cs="Times New Roman"/>
          <w:szCs w:val="24"/>
        </w:rPr>
        <w:t>να επιμένουμε στο Υπουργείο με πλήρη εμπιστοσύνη στους εκπαιδευτικούς και με τις πρόνοιες οι οποίες υπάρχουν από το</w:t>
      </w:r>
      <w:r>
        <w:rPr>
          <w:rFonts w:eastAsia="Times New Roman" w:cs="Times New Roman"/>
          <w:szCs w:val="24"/>
        </w:rPr>
        <w:t>ν</w:t>
      </w:r>
      <w:r>
        <w:rPr>
          <w:rFonts w:eastAsia="Times New Roman" w:cs="Times New Roman"/>
          <w:szCs w:val="24"/>
        </w:rPr>
        <w:t xml:space="preserve"> νόμο, ότι αυτό μπορεί να επιτευχθεί, αν αυτά εφαρμόζονται, όπως ακριβώς προβλέπονται. </w:t>
      </w:r>
    </w:p>
    <w:p w:rsidR="00785B97" w:rsidRDefault="00C57472" w:rsidP="007A29E9">
      <w:pPr>
        <w:spacing w:after="0" w:line="600" w:lineRule="auto"/>
        <w:ind w:firstLine="720"/>
        <w:jc w:val="both"/>
        <w:rPr>
          <w:rFonts w:eastAsia="Times New Roman" w:cs="Times New Roman"/>
          <w:szCs w:val="24"/>
        </w:rPr>
        <w:pPrChange w:id="796" w:author="Σπανός Γεώργιος" w:date="2022-10-04T10:45:00Z">
          <w:pPr>
            <w:spacing w:line="600" w:lineRule="auto"/>
            <w:ind w:firstLine="720"/>
            <w:jc w:val="both"/>
          </w:pPr>
        </w:pPrChange>
      </w:pPr>
      <w:r>
        <w:rPr>
          <w:rFonts w:eastAsia="Times New Roman" w:cs="Times New Roman"/>
          <w:szCs w:val="24"/>
        </w:rPr>
        <w:t>Πρέπει, δηλαδή, ο σχεδιασμός να αναφέρει επιδιωκόμεν</w:t>
      </w:r>
      <w:r>
        <w:rPr>
          <w:rFonts w:eastAsia="Times New Roman" w:cs="Times New Roman"/>
          <w:szCs w:val="24"/>
        </w:rPr>
        <w:t>ους σκοπούς και στόχους, να υπάρχουν δραστηριότητες προετοιμασίας του θέματος μέσα στην τάξη, δραστηριότητες στο</w:t>
      </w:r>
      <w:r>
        <w:rPr>
          <w:rFonts w:eastAsia="Times New Roman" w:cs="Times New Roman"/>
          <w:szCs w:val="24"/>
        </w:rPr>
        <w:t>ν</w:t>
      </w:r>
      <w:r>
        <w:rPr>
          <w:rFonts w:eastAsia="Times New Roman" w:cs="Times New Roman"/>
          <w:szCs w:val="24"/>
        </w:rPr>
        <w:t xml:space="preserve"> χώρο της επίσκεψης και αποτίμηση της όλης διαδικασίας και βεβαίως εξαγωγή των εκτιμήσεων και των ανατροφοδοτήσεων που έχει αυτή η εκπαιδευτική</w:t>
      </w:r>
      <w:r>
        <w:rPr>
          <w:rFonts w:eastAsia="Times New Roman" w:cs="Times New Roman"/>
          <w:szCs w:val="24"/>
        </w:rPr>
        <w:t xml:space="preserve"> και παιδαγωγική εκδρομή ή επίσκεψη.</w:t>
      </w:r>
    </w:p>
    <w:p w:rsidR="00785B97" w:rsidRDefault="00C57472" w:rsidP="007A29E9">
      <w:pPr>
        <w:spacing w:after="0" w:line="600" w:lineRule="auto"/>
        <w:ind w:firstLine="720"/>
        <w:jc w:val="both"/>
        <w:rPr>
          <w:rFonts w:eastAsia="Times New Roman" w:cs="Times New Roman"/>
          <w:szCs w:val="24"/>
        </w:rPr>
        <w:pPrChange w:id="797" w:author="Σπανός Γεώργιος" w:date="2022-10-04T10:45:00Z">
          <w:pPr>
            <w:spacing w:line="600" w:lineRule="auto"/>
            <w:ind w:firstLine="720"/>
            <w:jc w:val="both"/>
          </w:pPr>
        </w:pPrChange>
      </w:pPr>
      <w:r>
        <w:rPr>
          <w:rFonts w:eastAsia="Times New Roman" w:cs="Times New Roman"/>
          <w:szCs w:val="24"/>
        </w:rPr>
        <w:t xml:space="preserve">Αυτές οι διδακτικές επισκέψεις εντάσσονται στον ετήσιο ή στον μηνιαίο προγραμματισμό που κάνει κάθε σχολείο, μετά από την απόφαση του </w:t>
      </w:r>
      <w:r>
        <w:rPr>
          <w:rFonts w:eastAsia="Times New Roman" w:cs="Times New Roman"/>
          <w:szCs w:val="24"/>
        </w:rPr>
        <w:t xml:space="preserve">συλλόγου </w:t>
      </w:r>
      <w:r>
        <w:rPr>
          <w:rFonts w:eastAsia="Times New Roman" w:cs="Times New Roman"/>
          <w:szCs w:val="24"/>
        </w:rPr>
        <w:t xml:space="preserve">των </w:t>
      </w:r>
      <w:r>
        <w:rPr>
          <w:rFonts w:eastAsia="Times New Roman" w:cs="Times New Roman"/>
          <w:szCs w:val="24"/>
        </w:rPr>
        <w:t>διδασκόντων</w:t>
      </w:r>
      <w:r>
        <w:rPr>
          <w:rFonts w:eastAsia="Times New Roman" w:cs="Times New Roman"/>
          <w:szCs w:val="24"/>
        </w:rPr>
        <w:t>, για να επιλεγεί και να προγραμματιστεί ο χώρος της επίσκεψη</w:t>
      </w:r>
      <w:r>
        <w:rPr>
          <w:rFonts w:eastAsia="Times New Roman" w:cs="Times New Roman"/>
          <w:szCs w:val="24"/>
        </w:rPr>
        <w:t>ς.</w:t>
      </w:r>
    </w:p>
    <w:p w:rsidR="00785B97" w:rsidRDefault="00C57472" w:rsidP="007A29E9">
      <w:pPr>
        <w:spacing w:after="0" w:line="600" w:lineRule="auto"/>
        <w:ind w:firstLine="720"/>
        <w:jc w:val="both"/>
        <w:rPr>
          <w:rFonts w:eastAsia="Times New Roman" w:cs="Times New Roman"/>
          <w:szCs w:val="24"/>
        </w:rPr>
        <w:pPrChange w:id="798" w:author="Σπανός Γεώργιος" w:date="2022-10-04T10:45:00Z">
          <w:pPr>
            <w:spacing w:line="600" w:lineRule="auto"/>
            <w:ind w:firstLine="720"/>
            <w:jc w:val="both"/>
          </w:pPr>
        </w:pPrChange>
      </w:pPr>
      <w:r>
        <w:rPr>
          <w:rFonts w:eastAsia="Times New Roman" w:cs="Times New Roman"/>
          <w:szCs w:val="24"/>
        </w:rPr>
        <w:t>Λαμβάνονται υπ</w:t>
      </w:r>
      <w:r>
        <w:rPr>
          <w:rFonts w:eastAsia="Times New Roman" w:cs="Times New Roman"/>
          <w:szCs w:val="24"/>
        </w:rPr>
        <w:t xml:space="preserve">’ όψιν </w:t>
      </w:r>
      <w:r>
        <w:rPr>
          <w:rFonts w:eastAsia="Times New Roman" w:cs="Times New Roman"/>
          <w:szCs w:val="24"/>
        </w:rPr>
        <w:t xml:space="preserve">συγκεκριμένα κριτήρια, κύριε συνάδελφε -και αυτό να σας καθησυχάσει- τα οποία ορίζονται από το Ινστιτούτο Εκπαιδευτικής Πολιτικής. </w:t>
      </w:r>
    </w:p>
    <w:p w:rsidR="00785B97" w:rsidRDefault="00C57472" w:rsidP="007A29E9">
      <w:pPr>
        <w:spacing w:after="0" w:line="600" w:lineRule="auto"/>
        <w:ind w:firstLine="720"/>
        <w:jc w:val="both"/>
        <w:rPr>
          <w:rFonts w:eastAsia="Times New Roman" w:cs="Times New Roman"/>
          <w:szCs w:val="24"/>
        </w:rPr>
        <w:pPrChange w:id="799" w:author="Σπανός Γεώργιος" w:date="2022-10-04T10:45:00Z">
          <w:pPr>
            <w:spacing w:line="600" w:lineRule="auto"/>
            <w:ind w:firstLine="720"/>
            <w:jc w:val="both"/>
          </w:pPr>
        </w:pPrChange>
      </w:pPr>
      <w:r>
        <w:rPr>
          <w:rFonts w:eastAsia="Times New Roman" w:cs="Times New Roman"/>
          <w:szCs w:val="24"/>
        </w:rPr>
        <w:lastRenderedPageBreak/>
        <w:t>Για να πραγματοποιηθούν οι επισκέψεις συντάσσεται σχετικό πρακτικό. Αναφέρεται ο τόπος πραγματοποίησ</w:t>
      </w:r>
      <w:r>
        <w:rPr>
          <w:rFonts w:eastAsia="Times New Roman" w:cs="Times New Roman"/>
          <w:szCs w:val="24"/>
        </w:rPr>
        <w:t>ης της επίσκεψης, ο χρόνος αναχώρησης και επιστροφής, το μέσο μεταφοράς, οι τάξεις και τα τμήματα που συμμετέχουν, οι εκπαιδευτικοί που συνοδεύουν τους μαθητές και το όνομα του υπεύθυνου εκπαιδευτικού κάθε επίσκεψης.</w:t>
      </w:r>
    </w:p>
    <w:p w:rsidR="00785B97" w:rsidRDefault="00C57472" w:rsidP="007A29E9">
      <w:pPr>
        <w:spacing w:after="0" w:line="600" w:lineRule="auto"/>
        <w:ind w:firstLine="720"/>
        <w:jc w:val="both"/>
        <w:rPr>
          <w:rFonts w:eastAsia="Times New Roman" w:cs="Times New Roman"/>
          <w:szCs w:val="24"/>
        </w:rPr>
        <w:pPrChange w:id="800" w:author="Σπανός Γεώργιος" w:date="2022-10-04T10:45:00Z">
          <w:pPr>
            <w:spacing w:line="600" w:lineRule="auto"/>
            <w:ind w:firstLine="720"/>
            <w:jc w:val="both"/>
          </w:pPr>
        </w:pPrChange>
      </w:pPr>
      <w:r>
        <w:rPr>
          <w:rFonts w:eastAsia="Times New Roman" w:cs="Times New Roman"/>
          <w:szCs w:val="24"/>
        </w:rPr>
        <w:t>Αντίγραφο αυτού του πρακτικού υποβάλλετ</w:t>
      </w:r>
      <w:r>
        <w:rPr>
          <w:rFonts w:eastAsia="Times New Roman" w:cs="Times New Roman"/>
          <w:szCs w:val="24"/>
        </w:rPr>
        <w:t xml:space="preserve">αι μέσα σε δύο εργάσιμες ημέρες από την ημέρα που λαμβάνεται η απόφαση του </w:t>
      </w:r>
      <w:r>
        <w:rPr>
          <w:rFonts w:eastAsia="Times New Roman" w:cs="Times New Roman"/>
          <w:szCs w:val="24"/>
        </w:rPr>
        <w:t xml:space="preserve">συλλόγου διδασκόντων </w:t>
      </w:r>
      <w:r>
        <w:rPr>
          <w:rFonts w:eastAsia="Times New Roman" w:cs="Times New Roman"/>
          <w:szCs w:val="24"/>
        </w:rPr>
        <w:t xml:space="preserve">και τουλάχιστον, πέντε εργάσιμες ημέρες, πριν από την πραγματοποίηση της επίσκεψης, στην οικεία διεύθυνση της </w:t>
      </w:r>
      <w:r>
        <w:rPr>
          <w:rFonts w:eastAsia="Times New Roman" w:cs="Times New Roman"/>
          <w:szCs w:val="24"/>
        </w:rPr>
        <w:t>πρωτοβάθμιας εκπαίδευσης</w:t>
      </w:r>
      <w:r>
        <w:rPr>
          <w:rFonts w:eastAsia="Times New Roman" w:cs="Times New Roman"/>
          <w:szCs w:val="24"/>
        </w:rPr>
        <w:t xml:space="preserve">, ώστε να ενημερωθεί ο </w:t>
      </w:r>
      <w:r>
        <w:rPr>
          <w:rFonts w:eastAsia="Times New Roman" w:cs="Times New Roman"/>
          <w:szCs w:val="24"/>
        </w:rPr>
        <w:t>προ</w:t>
      </w:r>
      <w:r>
        <w:rPr>
          <w:rFonts w:eastAsia="Times New Roman" w:cs="Times New Roman"/>
          <w:szCs w:val="24"/>
        </w:rPr>
        <w:t>ϊστάμενος εκπαιδευτικών θεμάτων</w:t>
      </w:r>
      <w:r>
        <w:rPr>
          <w:rFonts w:eastAsia="Times New Roman" w:cs="Times New Roman"/>
          <w:szCs w:val="24"/>
        </w:rPr>
        <w:t>, ο οποίος μπορεί να διατυπώσει παρατηρήσεις και προτάσεις. Σε περίπτωση που για οποιονδήποτε λόγο χρειάζονται αλλαγές, πάλι τηρείται από την αρχή η ίδια διαδικασία για τη διασφάλιση που αντιλαμβάνεστε ότι πρέπει να υπάρχει.</w:t>
      </w:r>
    </w:p>
    <w:p w:rsidR="00785B97" w:rsidRDefault="00C57472" w:rsidP="007A29E9">
      <w:pPr>
        <w:spacing w:after="0" w:line="600" w:lineRule="auto"/>
        <w:ind w:firstLine="720"/>
        <w:jc w:val="both"/>
        <w:rPr>
          <w:rFonts w:eastAsia="Times New Roman" w:cs="Times New Roman"/>
          <w:szCs w:val="24"/>
        </w:rPr>
        <w:pPrChange w:id="801" w:author="Σπανός Γεώργιος" w:date="2022-10-04T10:45:00Z">
          <w:pPr>
            <w:spacing w:line="600" w:lineRule="auto"/>
            <w:ind w:firstLine="720"/>
            <w:jc w:val="both"/>
          </w:pPr>
        </w:pPrChange>
      </w:pPr>
      <w:r>
        <w:rPr>
          <w:rFonts w:eastAsia="Times New Roman" w:cs="Times New Roman"/>
          <w:szCs w:val="24"/>
        </w:rPr>
        <w:t xml:space="preserve">Για να συμμετέχουν μαθητές και μαθήτριες, χρειάζεται η έγγραφη συναίνεση γονέων και κηδεμόνων. Το σχολείο οφείλει να ενημερώνει για τις διδακτικές επισκέψεις, τουλάχιστον πέντε εργάσιμες ημέρες πριν, γονείς και κηδεμόνες που με υπεύθυνη δήλωση παρέχουν τη </w:t>
      </w:r>
      <w:r>
        <w:rPr>
          <w:rFonts w:eastAsia="Times New Roman" w:cs="Times New Roman"/>
          <w:szCs w:val="24"/>
        </w:rPr>
        <w:t xml:space="preserve">συναίνεση ή δηλώνουν τη διαφωνία τους για τη συμμετοχή των παιδιών στη δράση. Και κάθε διδακτική επίσκεψη πραγματοποιείται με την προϋπόθεση ότι συμμετέχουν σε αυτή τα 2/3 τουλάχιστον των μαθητών κάθε τμήματος ή κάθε τάξης. </w:t>
      </w:r>
    </w:p>
    <w:p w:rsidR="00785B97" w:rsidRDefault="00C57472" w:rsidP="007A29E9">
      <w:pPr>
        <w:spacing w:after="0" w:line="600" w:lineRule="auto"/>
        <w:ind w:firstLine="720"/>
        <w:jc w:val="both"/>
        <w:rPr>
          <w:rFonts w:eastAsia="Times New Roman" w:cs="Times New Roman"/>
          <w:szCs w:val="24"/>
        </w:rPr>
        <w:pPrChange w:id="802" w:author="Σπανός Γεώργιος" w:date="2022-10-04T10:45:00Z">
          <w:pPr>
            <w:spacing w:line="600" w:lineRule="auto"/>
            <w:ind w:firstLine="720"/>
            <w:jc w:val="both"/>
          </w:pPr>
        </w:pPrChange>
      </w:pPr>
      <w:r>
        <w:rPr>
          <w:rFonts w:eastAsia="Times New Roman" w:cs="Times New Roman"/>
          <w:szCs w:val="24"/>
        </w:rPr>
        <w:lastRenderedPageBreak/>
        <w:t>Συνοψίζοντας, σας λέω και πάλι,</w:t>
      </w:r>
      <w:r>
        <w:rPr>
          <w:rFonts w:eastAsia="Times New Roman" w:cs="Times New Roman"/>
          <w:szCs w:val="24"/>
        </w:rPr>
        <w:t xml:space="preserve"> ότι ο </w:t>
      </w:r>
      <w:r>
        <w:rPr>
          <w:rFonts w:eastAsia="Times New Roman" w:cs="Times New Roman"/>
          <w:szCs w:val="24"/>
        </w:rPr>
        <w:t xml:space="preserve">σύλλογος διδασκόντων </w:t>
      </w:r>
      <w:r>
        <w:rPr>
          <w:rFonts w:eastAsia="Times New Roman" w:cs="Times New Roman"/>
          <w:szCs w:val="24"/>
        </w:rPr>
        <w:t>στον οποίον έχουμε απόλυτη εμπιστοσύνη -είναι οι εκπαιδευτικοί μας- είναι και το θεσμικό όργανο που οργανώνει τη ζωή της σχολικής μονάδας. Αποφασίζει και αποφασίζει -θα μου επιτρέψετε να πω- ορθά. Ή αν δεν αποφασίζει ορθά, υπάρχ</w:t>
      </w:r>
      <w:r>
        <w:rPr>
          <w:rFonts w:eastAsia="Times New Roman" w:cs="Times New Roman"/>
          <w:szCs w:val="24"/>
        </w:rPr>
        <w:t>ουν ελεγκτικοί μηχανισμοί οι οποίοι διορθώνουν τυχόν λάθη, με πρωταρχικό γνώμονα τις ανάγκες των μαθητών, προσδιορίζει τους παιδαγωγικούς σκοπούς των εξωσχολικών δράσεων και εν προκειμένω -επειδή αυτό είναι το ερώτημά σας- επιλέγει τους προορισμούς των τακ</w:t>
      </w:r>
      <w:r>
        <w:rPr>
          <w:rFonts w:eastAsia="Times New Roman" w:cs="Times New Roman"/>
          <w:szCs w:val="24"/>
        </w:rPr>
        <w:t xml:space="preserve">τικών επισκέψεων. </w:t>
      </w:r>
    </w:p>
    <w:p w:rsidR="00785B97" w:rsidRDefault="00C57472" w:rsidP="007A29E9">
      <w:pPr>
        <w:spacing w:after="0" w:line="600" w:lineRule="auto"/>
        <w:ind w:firstLine="720"/>
        <w:jc w:val="both"/>
        <w:rPr>
          <w:rFonts w:eastAsia="Times New Roman" w:cs="Times New Roman"/>
          <w:szCs w:val="24"/>
        </w:rPr>
        <w:pPrChange w:id="803" w:author="Σπανός Γεώργιος" w:date="2022-10-04T10:45:00Z">
          <w:pPr>
            <w:spacing w:line="600" w:lineRule="auto"/>
            <w:ind w:firstLine="720"/>
            <w:jc w:val="both"/>
          </w:pPr>
        </w:pPrChange>
      </w:pPr>
      <w:r>
        <w:rPr>
          <w:rFonts w:eastAsia="Times New Roman" w:cs="Times New Roman"/>
          <w:szCs w:val="24"/>
        </w:rPr>
        <w:t>Ευχαριστώ, κυρία Πρόεδρε</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804" w:author="Σπανός Γεώργιος" w:date="2022-10-04T10:45:00Z">
          <w:pPr>
            <w:spacing w:line="600" w:lineRule="auto"/>
            <w:ind w:firstLine="720"/>
            <w:jc w:val="both"/>
          </w:pPr>
        </w:pPrChange>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Υπουργέ.</w:t>
      </w:r>
    </w:p>
    <w:p w:rsidR="00785B97" w:rsidRDefault="00C57472" w:rsidP="007A29E9">
      <w:pPr>
        <w:spacing w:after="0" w:line="600" w:lineRule="auto"/>
        <w:ind w:firstLine="720"/>
        <w:jc w:val="both"/>
        <w:rPr>
          <w:rFonts w:eastAsia="Times New Roman" w:cs="Times New Roman"/>
          <w:szCs w:val="24"/>
        </w:rPr>
        <w:pPrChange w:id="805" w:author="Σπανός Γεώργιος" w:date="2022-10-04T10:45:00Z">
          <w:pPr>
            <w:spacing w:line="600" w:lineRule="auto"/>
            <w:ind w:firstLine="720"/>
            <w:jc w:val="both"/>
          </w:pPr>
        </w:pPrChange>
      </w:pPr>
      <w:r>
        <w:rPr>
          <w:rFonts w:eastAsia="Times New Roman" w:cs="Times New Roman"/>
          <w:szCs w:val="24"/>
        </w:rPr>
        <w:t>Προχωρ</w:t>
      </w:r>
      <w:r>
        <w:rPr>
          <w:rFonts w:eastAsia="Times New Roman" w:cs="Times New Roman"/>
          <w:szCs w:val="24"/>
        </w:rPr>
        <w:t>ού</w:t>
      </w:r>
      <w:r>
        <w:rPr>
          <w:rFonts w:eastAsia="Times New Roman" w:cs="Times New Roman"/>
          <w:szCs w:val="24"/>
        </w:rPr>
        <w:t xml:space="preserve">με στη δεύτερη με αριθμό 840/27-6-2022 επίκαιρη ερώτηση πρώτου κύκλου του Βουλευτή Ηρακλείου του Κινήματος Αλλαγής κ. </w:t>
      </w:r>
      <w:r>
        <w:rPr>
          <w:rFonts w:eastAsia="Times New Roman" w:cs="Times New Roman"/>
          <w:szCs w:val="24"/>
        </w:rPr>
        <w:t xml:space="preserve">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Παιδείας και Θρησκευμάτων, με θέμα: «Ειδική </w:t>
      </w:r>
      <w:proofErr w:type="spellStart"/>
      <w:r>
        <w:rPr>
          <w:rFonts w:eastAsia="Times New Roman" w:cs="Times New Roman"/>
          <w:szCs w:val="24"/>
        </w:rPr>
        <w:t>μοριοδότηση</w:t>
      </w:r>
      <w:proofErr w:type="spellEnd"/>
      <w:r>
        <w:rPr>
          <w:rFonts w:eastAsia="Times New Roman" w:cs="Times New Roman"/>
          <w:szCs w:val="24"/>
        </w:rPr>
        <w:t xml:space="preserve"> των μαθητών των σεισμόπληκτων περιοχών της Γ΄ Λυκείου στις Πανελλήνιες Εξετάσεις», στην οποία θα απαντήσει, επίσης, η Υφυπουργός Παιδείας και Θρησκευμάτων </w:t>
      </w:r>
      <w:r>
        <w:rPr>
          <w:rFonts w:eastAsia="Times New Roman" w:cs="Times New Roman"/>
          <w:szCs w:val="24"/>
        </w:rPr>
        <w:t xml:space="preserve">κ. </w:t>
      </w:r>
      <w:r>
        <w:rPr>
          <w:rFonts w:eastAsia="Times New Roman" w:cs="Times New Roman"/>
          <w:szCs w:val="24"/>
        </w:rPr>
        <w:t xml:space="preserve">Μακρή. </w:t>
      </w:r>
    </w:p>
    <w:p w:rsidR="00785B97" w:rsidRDefault="00C57472" w:rsidP="007A29E9">
      <w:pPr>
        <w:spacing w:after="0" w:line="600" w:lineRule="auto"/>
        <w:ind w:firstLine="720"/>
        <w:jc w:val="both"/>
        <w:rPr>
          <w:rFonts w:eastAsia="Times New Roman" w:cs="Times New Roman"/>
          <w:szCs w:val="24"/>
        </w:rPr>
        <w:pPrChange w:id="806" w:author="Σπανός Γεώργιος" w:date="2022-10-04T10:45:00Z">
          <w:pPr>
            <w:spacing w:line="600" w:lineRule="auto"/>
            <w:ind w:firstLine="720"/>
            <w:jc w:val="both"/>
          </w:pPr>
        </w:pPrChange>
      </w:pPr>
      <w:r>
        <w:rPr>
          <w:rFonts w:eastAsia="Times New Roman" w:cs="Times New Roman"/>
          <w:szCs w:val="24"/>
        </w:rPr>
        <w:t>Ο συν</w:t>
      </w:r>
      <w:r>
        <w:rPr>
          <w:rFonts w:eastAsia="Times New Roman" w:cs="Times New Roman"/>
          <w:szCs w:val="24"/>
        </w:rPr>
        <w:t xml:space="preserve">άδελφος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δύο λεπτά. </w:t>
      </w:r>
    </w:p>
    <w:p w:rsidR="00785B97" w:rsidRDefault="00C57472" w:rsidP="007A29E9">
      <w:pPr>
        <w:spacing w:after="0" w:line="600" w:lineRule="auto"/>
        <w:ind w:firstLine="720"/>
        <w:jc w:val="both"/>
        <w:rPr>
          <w:rFonts w:eastAsia="Times New Roman" w:cs="Times New Roman"/>
          <w:szCs w:val="24"/>
        </w:rPr>
        <w:pPrChange w:id="807" w:author="Σπανός Γεώργιος" w:date="2022-10-04T10:45:00Z">
          <w:pPr>
            <w:spacing w:line="600" w:lineRule="auto"/>
            <w:ind w:firstLine="720"/>
            <w:jc w:val="both"/>
          </w:pPr>
        </w:pPrChange>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rsidR="00785B97" w:rsidRDefault="00C57472" w:rsidP="007A29E9">
      <w:pPr>
        <w:spacing w:after="0" w:line="600" w:lineRule="auto"/>
        <w:ind w:firstLine="720"/>
        <w:jc w:val="both"/>
        <w:rPr>
          <w:rFonts w:eastAsia="Times New Roman" w:cs="Times New Roman"/>
          <w:szCs w:val="24"/>
        </w:rPr>
        <w:pPrChange w:id="808" w:author="Σπανός Γεώργιος" w:date="2022-10-04T10:45:00Z">
          <w:pPr>
            <w:spacing w:line="600" w:lineRule="auto"/>
            <w:ind w:firstLine="720"/>
            <w:jc w:val="both"/>
          </w:pPr>
        </w:pPrChange>
      </w:pPr>
      <w:r>
        <w:rPr>
          <w:rFonts w:eastAsia="Times New Roman" w:cs="Times New Roman"/>
          <w:szCs w:val="24"/>
        </w:rPr>
        <w:lastRenderedPageBreak/>
        <w:t>Θα προσπαθήσω να είμαι πολύ σύντομος, γιατί ήδη έχουμε συζητήσει πριν εννέα περίπου μήνες την ίδια ερώτηση και σήμερα, εν</w:t>
      </w:r>
      <w:r>
        <w:rPr>
          <w:rFonts w:eastAsia="Times New Roman" w:cs="Times New Roman"/>
          <w:szCs w:val="24"/>
        </w:rPr>
        <w:t xml:space="preserve"> </w:t>
      </w:r>
      <w:r>
        <w:rPr>
          <w:rFonts w:eastAsia="Times New Roman" w:cs="Times New Roman"/>
          <w:szCs w:val="24"/>
        </w:rPr>
        <w:t>όψει της προβλεπόμενης έκδοσης τ</w:t>
      </w:r>
      <w:r>
        <w:rPr>
          <w:rFonts w:eastAsia="Times New Roman" w:cs="Times New Roman"/>
          <w:szCs w:val="24"/>
        </w:rPr>
        <w:t xml:space="preserve">ης υπουργικής απόφασης, θα ήθελα η κυρία Υπουργός να μας απαντήσει πότε αναμένεται να εκδοθεί η απόφαση που προβλέπεται από τον νόμο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μαθητών που είτε κατοικούν σε περιοχές που επλήγησαν από το σεισμό της 20</w:t>
      </w:r>
      <w:r w:rsidRPr="002E0954">
        <w:rPr>
          <w:rFonts w:eastAsia="Times New Roman" w:cs="Times New Roman"/>
          <w:szCs w:val="24"/>
          <w:vertAlign w:val="superscript"/>
        </w:rPr>
        <w:t>ης</w:t>
      </w:r>
      <w:r>
        <w:rPr>
          <w:rFonts w:eastAsia="Times New Roman" w:cs="Times New Roman"/>
          <w:szCs w:val="24"/>
        </w:rPr>
        <w:t xml:space="preserve"> Σεπτεμβρίου του 2021 είτ</w:t>
      </w:r>
      <w:r>
        <w:rPr>
          <w:rFonts w:eastAsia="Times New Roman" w:cs="Times New Roman"/>
          <w:szCs w:val="24"/>
        </w:rPr>
        <w:t>ε φοιτούν σε σχολεία αυτής της περιοχής.</w:t>
      </w:r>
    </w:p>
    <w:p w:rsidR="00785B97" w:rsidRDefault="00C57472" w:rsidP="007A29E9">
      <w:pPr>
        <w:spacing w:after="0" w:line="600" w:lineRule="auto"/>
        <w:ind w:firstLine="720"/>
        <w:jc w:val="both"/>
        <w:rPr>
          <w:rFonts w:eastAsia="Times New Roman" w:cs="Times New Roman"/>
          <w:szCs w:val="24"/>
        </w:rPr>
        <w:pPrChange w:id="809" w:author="Σπανός Γεώργιος" w:date="2022-10-04T10:45:00Z">
          <w:pPr>
            <w:spacing w:line="600" w:lineRule="auto"/>
            <w:ind w:firstLine="720"/>
            <w:jc w:val="both"/>
          </w:pPr>
        </w:pPrChange>
      </w:pPr>
      <w:r>
        <w:rPr>
          <w:rFonts w:eastAsia="Times New Roman" w:cs="Times New Roman"/>
          <w:szCs w:val="24"/>
        </w:rPr>
        <w:t>Να θυμίσω ότι σύμφωνα με το άρθρο 7 του ν.4777/2021 έχουμε πρόβλεψη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εξουσιοδότηση στον Υπουργό να εκδώσει αυτήν την απόφαση που θα καθορίσει ειδικό ποσοστό, το οποίο θα αποδίδεται βάσει του αριθμού των πληγέντων κ</w:t>
      </w:r>
      <w:r>
        <w:rPr>
          <w:rFonts w:eastAsia="Times New Roman" w:cs="Times New Roman"/>
          <w:szCs w:val="24"/>
        </w:rPr>
        <w:t>αι βάσει των κριτηρίων που ο νόμος θέτει.</w:t>
      </w:r>
    </w:p>
    <w:p w:rsidR="00785B97" w:rsidRDefault="00C57472" w:rsidP="007A29E9">
      <w:pPr>
        <w:spacing w:after="0" w:line="600" w:lineRule="auto"/>
        <w:ind w:firstLine="720"/>
        <w:jc w:val="both"/>
        <w:rPr>
          <w:rFonts w:eastAsia="Times New Roman" w:cs="Times New Roman"/>
          <w:szCs w:val="24"/>
        </w:rPr>
        <w:pPrChange w:id="810" w:author="Σπανός Γεώργιος" w:date="2022-10-04T10:45:00Z">
          <w:pPr>
            <w:spacing w:line="600" w:lineRule="auto"/>
            <w:ind w:firstLine="720"/>
            <w:jc w:val="both"/>
          </w:pPr>
        </w:pPrChange>
      </w:pPr>
      <w:r>
        <w:rPr>
          <w:rFonts w:eastAsia="Times New Roman" w:cs="Times New Roman"/>
          <w:szCs w:val="24"/>
        </w:rPr>
        <w:t xml:space="preserve">Πότε θα εκδοθεί, λοιπόν, αυτή η απόφαση και ποια είναι ακριβώς αυτή η διαδικασία με την οποία οι μαθητές της Γ΄ Λυκείου υποψήφιοι πλέον για τα </w:t>
      </w:r>
      <w:r>
        <w:rPr>
          <w:rFonts w:eastAsia="Times New Roman" w:cs="Times New Roman"/>
          <w:szCs w:val="24"/>
        </w:rPr>
        <w:t xml:space="preserve">πανεπιστήμια </w:t>
      </w:r>
      <w:r>
        <w:rPr>
          <w:rFonts w:eastAsia="Times New Roman" w:cs="Times New Roman"/>
          <w:szCs w:val="24"/>
        </w:rPr>
        <w:t xml:space="preserve">θα αξιοποιήσουν αυτήν τη δυνατότητα και τη στήριξη της </w:t>
      </w:r>
      <w:r>
        <w:rPr>
          <w:rFonts w:eastAsia="Times New Roman" w:cs="Times New Roman"/>
          <w:szCs w:val="24"/>
        </w:rPr>
        <w:t>πολιτείας; Τί πρέπει να κάνουν συγκεκριμένα από πλευράς αιτήσεων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δηλώσεων -το μηχανογραφικό, όπως ξέρουμε, είναι μέχρι τη Δευτέρα, αν δεν δοθεί παράταση- και αν πρέπει να υπάρχει ειδική δήλωση στο μηχανογραφικό, εάν προβλέπεται κάτι.</w:t>
      </w:r>
    </w:p>
    <w:p w:rsidR="00785B97" w:rsidRDefault="00C57472" w:rsidP="007A29E9">
      <w:pPr>
        <w:spacing w:after="0" w:line="600" w:lineRule="auto"/>
        <w:ind w:firstLine="720"/>
        <w:jc w:val="both"/>
        <w:rPr>
          <w:rFonts w:eastAsia="Times New Roman" w:cs="Times New Roman"/>
          <w:szCs w:val="24"/>
        </w:rPr>
        <w:pPrChange w:id="811" w:author="Σπανός Γεώργιος" w:date="2022-10-04T10:45:00Z">
          <w:pPr>
            <w:spacing w:line="600" w:lineRule="auto"/>
            <w:ind w:firstLine="720"/>
            <w:jc w:val="both"/>
          </w:pPr>
        </w:pPrChange>
      </w:pPr>
      <w:r>
        <w:rPr>
          <w:rFonts w:eastAsia="Times New Roman" w:cs="Times New Roman"/>
          <w:szCs w:val="24"/>
        </w:rPr>
        <w:t>Αυτή την ενημέρωση θ</w:t>
      </w:r>
      <w:r>
        <w:rPr>
          <w:rFonts w:eastAsia="Times New Roman" w:cs="Times New Roman"/>
          <w:szCs w:val="24"/>
        </w:rPr>
        <w:t xml:space="preserve">έλουμε, </w:t>
      </w:r>
      <w:r>
        <w:rPr>
          <w:rFonts w:eastAsia="Times New Roman" w:cs="Times New Roman"/>
          <w:szCs w:val="24"/>
        </w:rPr>
        <w:t xml:space="preserve">κυρία </w:t>
      </w:r>
      <w:r>
        <w:rPr>
          <w:rFonts w:eastAsia="Times New Roman" w:cs="Times New Roman"/>
          <w:szCs w:val="24"/>
        </w:rPr>
        <w:t>Υπουργέ.</w:t>
      </w:r>
    </w:p>
    <w:p w:rsidR="00785B97" w:rsidRDefault="00C57472" w:rsidP="007A29E9">
      <w:pPr>
        <w:spacing w:after="0" w:line="600" w:lineRule="auto"/>
        <w:ind w:firstLine="720"/>
        <w:jc w:val="both"/>
        <w:rPr>
          <w:rFonts w:eastAsia="Times New Roman" w:cs="Times New Roman"/>
          <w:szCs w:val="24"/>
        </w:rPr>
        <w:pPrChange w:id="812" w:author="Σπανός Γεώργιος" w:date="2022-10-04T10:45:00Z">
          <w:pPr>
            <w:spacing w:line="600" w:lineRule="auto"/>
            <w:ind w:firstLine="720"/>
            <w:jc w:val="both"/>
          </w:pPr>
        </w:pPrChange>
      </w:pPr>
      <w:r>
        <w:rPr>
          <w:rFonts w:eastAsia="Times New Roman" w:cs="Times New Roman"/>
          <w:b/>
          <w:szCs w:val="24"/>
        </w:rPr>
        <w:lastRenderedPageBreak/>
        <w:t xml:space="preserve">ΠΡΟΕΔΡΕΥΟΥΣΑ (Σοφία Σακοράφα): </w:t>
      </w:r>
      <w:r>
        <w:rPr>
          <w:rFonts w:eastAsia="Times New Roman" w:cs="Times New Roman"/>
          <w:szCs w:val="24"/>
        </w:rPr>
        <w:t>Σας ευχαριστούμε, κύριε συνάδελφε.</w:t>
      </w:r>
    </w:p>
    <w:p w:rsidR="00785B97" w:rsidRDefault="00C57472" w:rsidP="007A29E9">
      <w:pPr>
        <w:spacing w:after="0" w:line="600" w:lineRule="auto"/>
        <w:ind w:firstLine="720"/>
        <w:jc w:val="both"/>
        <w:rPr>
          <w:rFonts w:eastAsia="Times New Roman" w:cs="Times New Roman"/>
          <w:szCs w:val="24"/>
        </w:rPr>
        <w:pPrChange w:id="813" w:author="Σπανός Γεώργιος" w:date="2022-10-04T10:45:00Z">
          <w:pPr>
            <w:spacing w:line="600" w:lineRule="auto"/>
            <w:ind w:firstLine="720"/>
            <w:jc w:val="both"/>
          </w:pPr>
        </w:pPrChange>
      </w:pPr>
      <w:r>
        <w:rPr>
          <w:rFonts w:eastAsia="Times New Roman" w:cs="Times New Roman"/>
          <w:szCs w:val="24"/>
        </w:rPr>
        <w:t>Η κυρία Υπουργός έχει το</w:t>
      </w:r>
      <w:r>
        <w:rPr>
          <w:rFonts w:eastAsia="Times New Roman" w:cs="Times New Roman"/>
          <w:szCs w:val="24"/>
        </w:rPr>
        <w:t>ν</w:t>
      </w:r>
      <w:r>
        <w:rPr>
          <w:rFonts w:eastAsia="Times New Roman" w:cs="Times New Roman"/>
          <w:szCs w:val="24"/>
        </w:rPr>
        <w:t xml:space="preserve"> λόγο.</w:t>
      </w:r>
    </w:p>
    <w:p w:rsidR="00785B97" w:rsidRDefault="00C57472" w:rsidP="007A29E9">
      <w:pPr>
        <w:spacing w:after="0" w:line="600" w:lineRule="auto"/>
        <w:ind w:firstLine="720"/>
        <w:jc w:val="both"/>
        <w:rPr>
          <w:rFonts w:eastAsia="Times New Roman" w:cs="Times New Roman"/>
          <w:szCs w:val="24"/>
        </w:rPr>
        <w:pPrChange w:id="814" w:author="Σπανός Γεώργιος" w:date="2022-10-04T10:45:00Z">
          <w:pPr>
            <w:spacing w:line="600" w:lineRule="auto"/>
            <w:ind w:firstLine="720"/>
            <w:jc w:val="both"/>
          </w:pPr>
        </w:pPrChange>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Σας ευχαριστώ, κυρία Πρόεδρε.</w:t>
      </w:r>
    </w:p>
    <w:p w:rsidR="00785B97" w:rsidRDefault="00C57472" w:rsidP="007A29E9">
      <w:pPr>
        <w:spacing w:after="0" w:line="600" w:lineRule="auto"/>
        <w:ind w:firstLine="720"/>
        <w:jc w:val="both"/>
        <w:rPr>
          <w:rFonts w:eastAsia="Times New Roman" w:cs="Times New Roman"/>
          <w:szCs w:val="24"/>
        </w:rPr>
        <w:pPrChange w:id="815" w:author="Σπανός Γεώργιος" w:date="2022-10-04T10:45:00Z">
          <w:pPr>
            <w:spacing w:line="600" w:lineRule="auto"/>
            <w:ind w:firstLine="720"/>
            <w:jc w:val="both"/>
          </w:pPr>
        </w:pPrChange>
      </w:pPr>
      <w:r>
        <w:rPr>
          <w:rFonts w:eastAsia="Times New Roman" w:cs="Times New Roman"/>
          <w:szCs w:val="24"/>
        </w:rPr>
        <w:t>Θα ξεκινήσω, κάνοντας μία διόρθωση σε όσα γράφει στην</w:t>
      </w:r>
      <w:r>
        <w:rPr>
          <w:rFonts w:eastAsia="Times New Roman" w:cs="Times New Roman"/>
          <w:szCs w:val="24"/>
        </w:rPr>
        <w:t xml:space="preserve"> ερώτησή του ο συνάδελφος, ο οποίος λέει πως στη συζήτηση σχετικής επίκαιρης ερώτησής του στην Ολομέλεια της Βουλής στις 18 Οκτωβρίου 2021, η αρμόδια Υφυπουργός, εν προκειμένω εγώ, είχα αναγνωρίσει τις ιδιαίτερες ανάγκες που προκύπτουν για μαθητές και σπου</w:t>
      </w:r>
      <w:r>
        <w:rPr>
          <w:rFonts w:eastAsia="Times New Roman" w:cs="Times New Roman"/>
          <w:szCs w:val="24"/>
        </w:rPr>
        <w:t xml:space="preserve">δαστές των σεισμόπληκτων περιοχών και δεσμεύτηκα για ειδική </w:t>
      </w:r>
      <w:proofErr w:type="spellStart"/>
      <w:r>
        <w:rPr>
          <w:rFonts w:eastAsia="Times New Roman" w:cs="Times New Roman"/>
          <w:szCs w:val="24"/>
        </w:rPr>
        <w:t>μοριοδότηση</w:t>
      </w:r>
      <w:proofErr w:type="spellEnd"/>
      <w:r>
        <w:rPr>
          <w:rFonts w:eastAsia="Times New Roman" w:cs="Times New Roman"/>
          <w:szCs w:val="24"/>
        </w:rPr>
        <w:t xml:space="preserve"> των μαθητών της Γ΄ Λυκείου στις πανελλήνιες εξετάσεις σε όλες τις σεισμόπληκτες περιοχές.</w:t>
      </w:r>
    </w:p>
    <w:p w:rsidR="00785B97" w:rsidRDefault="00C57472" w:rsidP="007A29E9">
      <w:pPr>
        <w:spacing w:after="0" w:line="600" w:lineRule="auto"/>
        <w:ind w:firstLine="720"/>
        <w:jc w:val="both"/>
        <w:rPr>
          <w:rFonts w:eastAsia="Times New Roman" w:cs="Times New Roman"/>
          <w:szCs w:val="24"/>
        </w:rPr>
        <w:pPrChange w:id="816" w:author="Σπανός Γεώργιος" w:date="2022-10-04T10:45:00Z">
          <w:pPr>
            <w:spacing w:line="600" w:lineRule="auto"/>
            <w:ind w:firstLine="720"/>
            <w:jc w:val="both"/>
          </w:pPr>
        </w:pPrChange>
      </w:pPr>
      <w:r>
        <w:rPr>
          <w:rFonts w:eastAsia="Times New Roman" w:cs="Times New Roman"/>
          <w:szCs w:val="24"/>
        </w:rPr>
        <w:t>Η ερώτηση αυτή στην οποία αναφέρεστε δεν ήταν στο γραπτό σας κείμενο, είχα απαντήσει αυτολεξεί</w:t>
      </w:r>
      <w:r>
        <w:rPr>
          <w:rFonts w:eastAsia="Times New Roman" w:cs="Times New Roman"/>
          <w:szCs w:val="24"/>
        </w:rPr>
        <w:t xml:space="preserve"> το εξής: Στο τρίτο ερώτημα, που απ’ ό,τι είδα δεν είναι στην ερώτησή σας και το οποίο αφορά στην </w:t>
      </w:r>
      <w:proofErr w:type="spellStart"/>
      <w:r>
        <w:rPr>
          <w:rFonts w:eastAsia="Times New Roman" w:cs="Times New Roman"/>
          <w:szCs w:val="24"/>
        </w:rPr>
        <w:t>μοριοδότησή</w:t>
      </w:r>
      <w:proofErr w:type="spellEnd"/>
      <w:r>
        <w:rPr>
          <w:rFonts w:eastAsia="Times New Roman" w:cs="Times New Roman"/>
          <w:szCs w:val="24"/>
        </w:rPr>
        <w:t xml:space="preserve"> τους κατά την εισαγωγή, θα ήθελα να αναφέρω πως αυτές οι αποφάσεις, κύριε συνάδελφε, λαμβάνονται κάθε χρόνο κατά τον μήνα Σεπτέμβριο, άρα θα επανέ</w:t>
      </w:r>
      <w:r>
        <w:rPr>
          <w:rFonts w:eastAsia="Times New Roman" w:cs="Times New Roman"/>
          <w:szCs w:val="24"/>
        </w:rPr>
        <w:t>λθουμε σε αυτό το θέμα την επόμενη χρονιά. Αυτά σε ό,τι αφορά τη δική μου δέσμευση.</w:t>
      </w:r>
    </w:p>
    <w:p w:rsidR="00785B97" w:rsidRDefault="00C57472" w:rsidP="007A29E9">
      <w:pPr>
        <w:spacing w:after="0" w:line="600" w:lineRule="auto"/>
        <w:ind w:firstLine="720"/>
        <w:jc w:val="both"/>
        <w:rPr>
          <w:rFonts w:eastAsia="Times New Roman" w:cs="Times New Roman"/>
          <w:szCs w:val="24"/>
        </w:rPr>
        <w:pPrChange w:id="817" w:author="Σπανός Γεώργιος" w:date="2022-10-04T10:45:00Z">
          <w:pPr>
            <w:spacing w:line="600" w:lineRule="auto"/>
            <w:ind w:firstLine="720"/>
            <w:jc w:val="both"/>
          </w:pPr>
        </w:pPrChange>
      </w:pPr>
      <w:r>
        <w:rPr>
          <w:rFonts w:eastAsia="Times New Roman" w:cs="Times New Roman"/>
          <w:szCs w:val="24"/>
        </w:rPr>
        <w:lastRenderedPageBreak/>
        <w:t xml:space="preserve">Θα απαντήσω τώρα στην ερώτηση του συναδέλφου, υπό </w:t>
      </w:r>
      <w:proofErr w:type="spellStart"/>
      <w:r>
        <w:rPr>
          <w:rFonts w:eastAsia="Times New Roman" w:cs="Times New Roman"/>
          <w:szCs w:val="24"/>
        </w:rPr>
        <w:t>πο</w:t>
      </w:r>
      <w:r>
        <w:rPr>
          <w:rFonts w:eastAsia="Times New Roman" w:cs="Times New Roman"/>
          <w:szCs w:val="24"/>
        </w:rPr>
        <w:t>ιέ</w:t>
      </w:r>
      <w:r>
        <w:rPr>
          <w:rFonts w:eastAsia="Times New Roman" w:cs="Times New Roman"/>
          <w:szCs w:val="24"/>
        </w:rPr>
        <w:t>ς</w:t>
      </w:r>
      <w:proofErr w:type="spellEnd"/>
      <w:r>
        <w:rPr>
          <w:rFonts w:eastAsia="Times New Roman" w:cs="Times New Roman"/>
          <w:szCs w:val="24"/>
        </w:rPr>
        <w:t xml:space="preserve"> προϋποθέσεις έχουν αυτήν την ευεργετική διάταξη οι μαθητές σεισμοπλήκτων και όχι μόνο περιοχών και ποια είναι τα έγγ</w:t>
      </w:r>
      <w:r>
        <w:rPr>
          <w:rFonts w:eastAsia="Times New Roman" w:cs="Times New Roman"/>
          <w:szCs w:val="24"/>
        </w:rPr>
        <w:t>ραφα που χρειάζεται να καταθέσουν.</w:t>
      </w:r>
    </w:p>
    <w:p w:rsidR="00785B97" w:rsidRDefault="00C57472" w:rsidP="007A29E9">
      <w:pPr>
        <w:spacing w:after="0" w:line="600" w:lineRule="auto"/>
        <w:ind w:firstLine="720"/>
        <w:jc w:val="both"/>
        <w:rPr>
          <w:rFonts w:eastAsia="Times New Roman" w:cs="Times New Roman"/>
          <w:szCs w:val="24"/>
        </w:rPr>
        <w:pPrChange w:id="818" w:author="Σπανός Γεώργιος" w:date="2022-10-04T10:45:00Z">
          <w:pPr>
            <w:spacing w:line="600" w:lineRule="auto"/>
            <w:ind w:firstLine="720"/>
            <w:jc w:val="both"/>
          </w:pPr>
        </w:pPrChange>
      </w:pPr>
      <w:r>
        <w:rPr>
          <w:rFonts w:eastAsia="Times New Roman" w:cs="Times New Roman"/>
          <w:szCs w:val="24"/>
        </w:rPr>
        <w:t>Οι μαθητές, λοιπόν, της τελευταίας τάξης και οι απόφοιτοι Γενικών Λυκείων και ΕΠΑΛ, δηλαδή Επαγγελματικών Λυκείων, των περιοχών που κατά τη διάρκεια του σχολικού έτους έχουν πληγεί από φυσικές καταστροφές, ενδεικτικά κατα</w:t>
      </w:r>
      <w:r>
        <w:rPr>
          <w:rFonts w:eastAsia="Times New Roman" w:cs="Times New Roman"/>
          <w:szCs w:val="24"/>
        </w:rPr>
        <w:t xml:space="preserve">στροφικοί σεισμοί, πλημμύρες, εισάγονται καθ’ υπέρβαση του αριθμού εισακτέων σε </w:t>
      </w:r>
      <w:r>
        <w:rPr>
          <w:rFonts w:eastAsia="Times New Roman" w:cs="Times New Roman"/>
          <w:szCs w:val="24"/>
        </w:rPr>
        <w:t>σχολές</w:t>
      </w:r>
      <w:r>
        <w:rPr>
          <w:rFonts w:eastAsia="Times New Roman" w:cs="Times New Roman"/>
          <w:szCs w:val="24"/>
        </w:rPr>
        <w:t xml:space="preserve">, </w:t>
      </w:r>
      <w:r>
        <w:rPr>
          <w:rFonts w:eastAsia="Times New Roman" w:cs="Times New Roman"/>
          <w:szCs w:val="24"/>
        </w:rPr>
        <w:t xml:space="preserve">τμήματα </w:t>
      </w:r>
      <w:r>
        <w:rPr>
          <w:rFonts w:eastAsia="Times New Roman" w:cs="Times New Roman"/>
          <w:szCs w:val="24"/>
        </w:rPr>
        <w:t xml:space="preserve">και εισαγωγικές κατευθύνσεις των </w:t>
      </w:r>
      <w:r>
        <w:rPr>
          <w:rFonts w:eastAsia="Times New Roman" w:cs="Times New Roman"/>
          <w:szCs w:val="24"/>
        </w:rPr>
        <w:t xml:space="preserve">ανωτάτων εκπαιδευτικών ιδρυμάτων </w:t>
      </w:r>
      <w:r>
        <w:rPr>
          <w:rFonts w:eastAsia="Times New Roman" w:cs="Times New Roman"/>
          <w:szCs w:val="24"/>
        </w:rPr>
        <w:t xml:space="preserve">και των </w:t>
      </w:r>
      <w:r>
        <w:rPr>
          <w:rFonts w:eastAsia="Times New Roman" w:cs="Times New Roman"/>
          <w:szCs w:val="24"/>
        </w:rPr>
        <w:t>ανωτάτων εκπαιδευτικών ακαδημιών</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819" w:author="Σπανός Γεώργιος" w:date="2022-10-04T10:45:00Z">
          <w:pPr>
            <w:spacing w:line="600" w:lineRule="auto"/>
            <w:ind w:firstLine="720"/>
            <w:jc w:val="both"/>
          </w:pPr>
        </w:pPrChange>
      </w:pPr>
      <w:r>
        <w:rPr>
          <w:rFonts w:eastAsia="Times New Roman" w:cs="Times New Roman"/>
          <w:szCs w:val="24"/>
        </w:rPr>
        <w:t xml:space="preserve">Η ρύθμιση αυτή εφαρμόζεται και για τους μαθητές και </w:t>
      </w:r>
      <w:r>
        <w:rPr>
          <w:rFonts w:eastAsia="Times New Roman" w:cs="Times New Roman"/>
          <w:szCs w:val="24"/>
        </w:rPr>
        <w:t xml:space="preserve">τους αποφοίτους των ΓΕΛ και των ΕΠΑΛ που κατοικούν μονίμως σε περιοχές που έχουν πληγεί, ακόμη και αν υποβάλουν αίτηση και δήλωση συμμετοχής σε </w:t>
      </w:r>
      <w:r>
        <w:rPr>
          <w:rFonts w:eastAsia="Times New Roman" w:cs="Times New Roman"/>
          <w:szCs w:val="24"/>
        </w:rPr>
        <w:t xml:space="preserve">λύκειο </w:t>
      </w:r>
      <w:r>
        <w:rPr>
          <w:rFonts w:eastAsia="Times New Roman" w:cs="Times New Roman"/>
          <w:szCs w:val="24"/>
        </w:rPr>
        <w:t>άλλης περιοχής ή σε άλλη διεύθυνση πρωτοβάθμιας εκπαίδευσης. Αυτό το δικαίωμα ισχύει μόνο για όσους υποβά</w:t>
      </w:r>
      <w:r>
        <w:rPr>
          <w:rFonts w:eastAsia="Times New Roman" w:cs="Times New Roman"/>
          <w:szCs w:val="24"/>
        </w:rPr>
        <w:t>λλουν αίτηση και δήλωση και συμμετέχουν στις πρώτες μετά το συμβάν πανελλαδικές εξετάσεις της τακτικής εξεταστικής περιόδου ή στις πανελλαδικές εξετάσεις κατά τη διάρκεια των οποίων συνέβη το περιστατικό και αφορά στην εισαγωγή κατά το οικείο ακαδημαϊκό έτ</w:t>
      </w:r>
      <w:r>
        <w:rPr>
          <w:rFonts w:eastAsia="Times New Roman" w:cs="Times New Roman"/>
          <w:szCs w:val="24"/>
        </w:rPr>
        <w:t xml:space="preserve">ος. Για να εφαρμοστεί, όμως, η ρύθμιση αυτή πρέπει η περιοχή να έχει κηρυχθεί σε </w:t>
      </w:r>
      <w:r>
        <w:rPr>
          <w:rFonts w:eastAsia="Times New Roman" w:cs="Times New Roman"/>
          <w:szCs w:val="24"/>
        </w:rPr>
        <w:lastRenderedPageBreak/>
        <w:t>κατάσταση έκτακτης ανάγκης πολιτικής προστασίας, σύμφωνα με όσα ορίζονται στον σχετικό νόμο.</w:t>
      </w:r>
    </w:p>
    <w:p w:rsidR="00785B97" w:rsidRDefault="00C57472" w:rsidP="007A29E9">
      <w:pPr>
        <w:spacing w:after="0" w:line="600" w:lineRule="auto"/>
        <w:ind w:firstLine="720"/>
        <w:jc w:val="both"/>
        <w:rPr>
          <w:rFonts w:eastAsia="Times New Roman" w:cs="Times New Roman"/>
          <w:szCs w:val="24"/>
        </w:rPr>
        <w:pPrChange w:id="820" w:author="Σπανός Γεώργιος" w:date="2022-10-04T10:45:00Z">
          <w:pPr>
            <w:spacing w:line="600" w:lineRule="auto"/>
            <w:ind w:firstLine="720"/>
            <w:jc w:val="both"/>
          </w:pPr>
        </w:pPrChange>
      </w:pPr>
      <w:r>
        <w:rPr>
          <w:rFonts w:eastAsia="Times New Roman" w:cs="Times New Roman"/>
          <w:szCs w:val="24"/>
        </w:rPr>
        <w:t>Για την εφαρμογή αυτών απαιτείται κάθε φορά η έκδοση απόφασης της Υπουργού Παιδεία</w:t>
      </w:r>
      <w:r>
        <w:rPr>
          <w:rFonts w:eastAsia="Times New Roman" w:cs="Times New Roman"/>
          <w:szCs w:val="24"/>
        </w:rPr>
        <w:t xml:space="preserve">ς και Θρησκευμάτων. Ανάλογη απόφαση είχε εκδοθεί, κυρία Πρόεδρε, και πέρυσι στις 9 Σεπτεμβρίου του 2021 -ενδεικτικά αυτά για την ημερομηνία κατά την οποία εκδίδεται η σχετική απόφαση- και αφορούσε τους μαθητές των </w:t>
      </w:r>
      <w:r>
        <w:rPr>
          <w:rFonts w:eastAsia="Times New Roman" w:cs="Times New Roman"/>
          <w:szCs w:val="24"/>
        </w:rPr>
        <w:t xml:space="preserve">Δήμων </w:t>
      </w:r>
      <w:r>
        <w:rPr>
          <w:rFonts w:eastAsia="Times New Roman" w:cs="Times New Roman"/>
          <w:szCs w:val="24"/>
        </w:rPr>
        <w:t>Ανατολικής και Δυτικής Σάμου, Τυρνάβ</w:t>
      </w:r>
      <w:r>
        <w:rPr>
          <w:rFonts w:eastAsia="Times New Roman" w:cs="Times New Roman"/>
          <w:szCs w:val="24"/>
        </w:rPr>
        <w:t>ου και Ελασσόνας.</w:t>
      </w:r>
    </w:p>
    <w:p w:rsidR="00785B97" w:rsidRDefault="00C57472" w:rsidP="007A29E9">
      <w:pPr>
        <w:spacing w:after="0" w:line="600" w:lineRule="auto"/>
        <w:ind w:firstLine="720"/>
        <w:jc w:val="both"/>
        <w:rPr>
          <w:rFonts w:eastAsia="Times New Roman" w:cs="Times New Roman"/>
          <w:szCs w:val="24"/>
        </w:rPr>
        <w:pPrChange w:id="821" w:author="Σπανός Γεώργιος" w:date="2022-10-04T10:45:00Z">
          <w:pPr>
            <w:spacing w:line="600" w:lineRule="auto"/>
            <w:ind w:firstLine="720"/>
            <w:jc w:val="both"/>
          </w:pPr>
        </w:pPrChange>
      </w:pPr>
      <w:r>
        <w:rPr>
          <w:rFonts w:eastAsia="Times New Roman" w:cs="Times New Roman"/>
          <w:szCs w:val="24"/>
        </w:rPr>
        <w:t>Εφόσον και φέτος η Υπουργός κρίνει ότι συντρέχουν οι απαραίτητες προϋποθέσεις που τις ανέφερα πριν, θα προβεί στην έκδοση αντίστοιχης απόφασης και για τις σεισμόπληκτες περιοχές του Νομού Ηρακλείου της Κρήτης. Επαναλαμβάνω, για να είμαι κ</w:t>
      </w:r>
      <w:r>
        <w:rPr>
          <w:rFonts w:eastAsia="Times New Roman" w:cs="Times New Roman"/>
          <w:szCs w:val="24"/>
        </w:rPr>
        <w:t>ατανοητή και ειλικρινής, εφόσον κριθεί από την Υπουργό.</w:t>
      </w:r>
    </w:p>
    <w:p w:rsidR="00785B97" w:rsidRDefault="00C57472" w:rsidP="007A29E9">
      <w:pPr>
        <w:spacing w:after="0" w:line="600" w:lineRule="auto"/>
        <w:ind w:firstLine="720"/>
        <w:jc w:val="both"/>
        <w:rPr>
          <w:rFonts w:eastAsia="Times New Roman" w:cs="Times New Roman"/>
          <w:szCs w:val="24"/>
        </w:rPr>
        <w:pPrChange w:id="822" w:author="Σπανός Γεώργιος" w:date="2022-10-04T10:45:00Z">
          <w:pPr>
            <w:spacing w:line="600" w:lineRule="auto"/>
            <w:ind w:firstLine="720"/>
            <w:jc w:val="both"/>
          </w:pPr>
        </w:pPrChange>
      </w:pPr>
      <w:r>
        <w:rPr>
          <w:rFonts w:eastAsia="Times New Roman" w:cs="Times New Roman"/>
          <w:szCs w:val="24"/>
        </w:rPr>
        <w:t xml:space="preserve">Με την υπουργική απόφαση που τυχόν θα εκδοθεί ή με αυτήν που εκδίδεται, καθορίζονται πάντοτε το ειδικό ποσοστό που αποδίδεται βάσει του αριθμού των πληγέντων σε σχέση με τους συμμετέχοντες στις πανελλαδικές εξετάσεις ανά κατηγορία </w:t>
      </w:r>
      <w:r>
        <w:rPr>
          <w:rFonts w:eastAsia="Times New Roman" w:cs="Times New Roman"/>
          <w:szCs w:val="24"/>
        </w:rPr>
        <w:t>λυκείου</w:t>
      </w:r>
      <w:r>
        <w:rPr>
          <w:rFonts w:eastAsia="Times New Roman" w:cs="Times New Roman"/>
          <w:szCs w:val="24"/>
        </w:rPr>
        <w:t>, δηλαδή ΓΕΛ, ΕΠΑΛ</w:t>
      </w:r>
      <w:r>
        <w:rPr>
          <w:rFonts w:eastAsia="Times New Roman" w:cs="Times New Roman"/>
          <w:szCs w:val="24"/>
        </w:rPr>
        <w:t>, Ημερήσιο, Εσπερινό και δεν υπερβαίνει το 2%, ποιοι μαθητές με βάση τον δήμο κατοικίας τους έχουν τη δυνατότητα υπαγωγής στο ειδικό ποσοστό, τις ειδικότερες προϋποθέσεις για την επιλογή, τα δικαιολογητικά, τη διαδικασία επιλογής και κάθε άλλο σχετικό θέμα</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823" w:author="Σπανός Γεώργιος" w:date="2022-10-04T10:45:00Z">
          <w:pPr>
            <w:spacing w:line="600" w:lineRule="auto"/>
            <w:ind w:firstLine="720"/>
            <w:jc w:val="both"/>
          </w:pPr>
        </w:pPrChange>
      </w:pPr>
      <w:r>
        <w:rPr>
          <w:rFonts w:eastAsia="Times New Roman" w:cs="Times New Roman"/>
          <w:szCs w:val="24"/>
        </w:rPr>
        <w:lastRenderedPageBreak/>
        <w:t xml:space="preserve">Σε κάθε περίπτωση, οι προϋποθέσεις για την επιλογή είναι οι υποψήφιοι να έχουν επιτύχει την </w:t>
      </w:r>
      <w:r>
        <w:rPr>
          <w:rFonts w:eastAsia="Times New Roman" w:cs="Times New Roman"/>
          <w:szCs w:val="24"/>
        </w:rPr>
        <w:t xml:space="preserve">ελάχιστη βάση εισαγωγής ειδικού μαθήματος </w:t>
      </w:r>
      <w:r>
        <w:rPr>
          <w:rFonts w:eastAsia="Times New Roman" w:cs="Times New Roman"/>
          <w:szCs w:val="24"/>
        </w:rPr>
        <w:t xml:space="preserve">ή των </w:t>
      </w:r>
      <w:r>
        <w:rPr>
          <w:rFonts w:eastAsia="Times New Roman" w:cs="Times New Roman"/>
          <w:szCs w:val="24"/>
        </w:rPr>
        <w:t xml:space="preserve">ειδικών μαθημάτων </w:t>
      </w:r>
      <w:r>
        <w:rPr>
          <w:rFonts w:eastAsia="Times New Roman" w:cs="Times New Roman"/>
          <w:szCs w:val="24"/>
        </w:rPr>
        <w:t xml:space="preserve">ή των πρακτικών δοκιμασιών της οικείας </w:t>
      </w:r>
      <w:r>
        <w:rPr>
          <w:rFonts w:eastAsia="Times New Roman" w:cs="Times New Roman"/>
          <w:szCs w:val="24"/>
        </w:rPr>
        <w:t xml:space="preserve">σχολής </w:t>
      </w:r>
      <w:r>
        <w:rPr>
          <w:rFonts w:eastAsia="Times New Roman" w:cs="Times New Roman"/>
          <w:szCs w:val="24"/>
        </w:rPr>
        <w:t xml:space="preserve">του </w:t>
      </w:r>
      <w:r>
        <w:rPr>
          <w:rFonts w:eastAsia="Times New Roman" w:cs="Times New Roman"/>
          <w:szCs w:val="24"/>
        </w:rPr>
        <w:t xml:space="preserve">τμήματος </w:t>
      </w:r>
      <w:r>
        <w:rPr>
          <w:rFonts w:eastAsia="Times New Roman" w:cs="Times New Roman"/>
          <w:szCs w:val="24"/>
        </w:rPr>
        <w:t>ή της εισαγωγικής κατεύθυνσης, εάν συ</w:t>
      </w:r>
      <w:r>
        <w:rPr>
          <w:rFonts w:eastAsia="Times New Roman" w:cs="Times New Roman"/>
          <w:szCs w:val="24"/>
        </w:rPr>
        <w:t xml:space="preserve">ντρέχει τέτοια περίπτωση και την </w:t>
      </w:r>
      <w:r>
        <w:rPr>
          <w:rFonts w:eastAsia="Times New Roman" w:cs="Times New Roman"/>
          <w:szCs w:val="24"/>
        </w:rPr>
        <w:t xml:space="preserve">ελάχιστη βάση εισαγωγής </w:t>
      </w:r>
      <w:r>
        <w:rPr>
          <w:rFonts w:eastAsia="Times New Roman" w:cs="Times New Roman"/>
          <w:szCs w:val="24"/>
        </w:rPr>
        <w:t xml:space="preserve">της </w:t>
      </w:r>
      <w:r>
        <w:rPr>
          <w:rFonts w:eastAsia="Times New Roman" w:cs="Times New Roman"/>
          <w:szCs w:val="24"/>
        </w:rPr>
        <w:t>σχολής τμήματος εισαγωγικής κατεύθυνσης</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824" w:author="Σπανός Γεώργιος" w:date="2022-10-04T10:45:00Z">
          <w:pPr>
            <w:spacing w:line="600" w:lineRule="auto"/>
            <w:ind w:firstLine="720"/>
            <w:jc w:val="both"/>
          </w:pPr>
        </w:pPrChange>
      </w:pPr>
      <w:r>
        <w:rPr>
          <w:rFonts w:eastAsia="Times New Roman" w:cs="Times New Roman"/>
          <w:szCs w:val="24"/>
        </w:rPr>
        <w:t xml:space="preserve">Επιπλέον, πρέπει να έχουν συνολικό αριθμό μορίων, τουλάχιστον ίσο του 70% του αρχικού των μορίων που πέτυχε ο τελευταίος επιτυχών της κατηγορίας τους στη </w:t>
      </w:r>
      <w:r>
        <w:rPr>
          <w:rFonts w:eastAsia="Times New Roman" w:cs="Times New Roman"/>
          <w:szCs w:val="24"/>
        </w:rPr>
        <w:t xml:space="preserve">συγκεκριμένη </w:t>
      </w:r>
      <w:r>
        <w:rPr>
          <w:rFonts w:eastAsia="Times New Roman" w:cs="Times New Roman"/>
          <w:szCs w:val="24"/>
        </w:rPr>
        <w:t xml:space="preserve">σχολή </w:t>
      </w:r>
      <w:r>
        <w:rPr>
          <w:rFonts w:eastAsia="Times New Roman" w:cs="Times New Roman"/>
          <w:szCs w:val="24"/>
        </w:rPr>
        <w:t>κατά το ίδιο ακαδημαϊκό έτος. Η διαδικασία της υποβολής των εγγράφων είναι πολύ απλή από τους ενδιαφερόμενους και θα την πω, στη δευτερολογία μου, κυρία Πρόεδρε.</w:t>
      </w:r>
    </w:p>
    <w:p w:rsidR="00785B97" w:rsidRDefault="00C57472" w:rsidP="007A29E9">
      <w:pPr>
        <w:spacing w:after="0" w:line="600" w:lineRule="auto"/>
        <w:ind w:firstLine="720"/>
        <w:jc w:val="both"/>
        <w:rPr>
          <w:rFonts w:eastAsia="Times New Roman" w:cs="Times New Roman"/>
          <w:szCs w:val="24"/>
        </w:rPr>
        <w:pPrChange w:id="825" w:author="Σπανός Γεώργιος" w:date="2022-10-04T10:45:00Z">
          <w:pPr>
            <w:spacing w:line="600" w:lineRule="auto"/>
            <w:ind w:firstLine="720"/>
            <w:jc w:val="both"/>
          </w:pPr>
        </w:pPrChange>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w:t>
      </w:r>
    </w:p>
    <w:p w:rsidR="00785B97" w:rsidRDefault="00C57472" w:rsidP="007A29E9">
      <w:pPr>
        <w:spacing w:after="0" w:line="600" w:lineRule="auto"/>
        <w:ind w:firstLine="720"/>
        <w:jc w:val="both"/>
        <w:rPr>
          <w:rFonts w:eastAsia="Times New Roman" w:cs="Times New Roman"/>
          <w:szCs w:val="24"/>
        </w:rPr>
        <w:pPrChange w:id="826" w:author="Σπανός Γεώργιος" w:date="2022-10-04T10:45:00Z">
          <w:pPr>
            <w:spacing w:line="600" w:lineRule="auto"/>
            <w:ind w:firstLine="720"/>
            <w:jc w:val="both"/>
          </w:pPr>
        </w:pPrChange>
      </w:pPr>
      <w:r>
        <w:rPr>
          <w:rFonts w:eastAsia="Times New Roman" w:cs="Times New Roman"/>
          <w:szCs w:val="24"/>
        </w:rPr>
        <w:t>Ο κύριος συνάδελφος έ</w:t>
      </w:r>
      <w:r>
        <w:rPr>
          <w:rFonts w:eastAsia="Times New Roman" w:cs="Times New Roman"/>
          <w:szCs w:val="24"/>
        </w:rPr>
        <w:t>χει τον λόγο.</w:t>
      </w:r>
    </w:p>
    <w:p w:rsidR="00785B97" w:rsidRDefault="00C57472" w:rsidP="007A29E9">
      <w:pPr>
        <w:spacing w:after="0" w:line="600" w:lineRule="auto"/>
        <w:ind w:firstLine="720"/>
        <w:jc w:val="both"/>
        <w:rPr>
          <w:rFonts w:eastAsia="Times New Roman"/>
          <w:color w:val="212529"/>
          <w:szCs w:val="24"/>
        </w:rPr>
        <w:pPrChange w:id="827" w:author="Σπανός Γεώργιος" w:date="2022-10-04T10:45:00Z">
          <w:pPr>
            <w:spacing w:line="600" w:lineRule="auto"/>
            <w:ind w:firstLine="720"/>
            <w:jc w:val="both"/>
          </w:pPr>
        </w:pPrChange>
      </w:pPr>
      <w:r>
        <w:rPr>
          <w:rFonts w:eastAsia="Times New Roman"/>
          <w:b/>
          <w:color w:val="212529"/>
          <w:szCs w:val="24"/>
        </w:rPr>
        <w:t xml:space="preserve">ΒΑΣΙΛΕΙΟΣ ΚΕΓΚΕΡΟΓΛΟΥ: </w:t>
      </w:r>
      <w:r w:rsidRPr="00756FA2">
        <w:rPr>
          <w:rFonts w:eastAsia="Times New Roman"/>
          <w:color w:val="212529"/>
          <w:szCs w:val="24"/>
        </w:rPr>
        <w:t>Σας ευχαριστώ</w:t>
      </w:r>
      <w:r>
        <w:rPr>
          <w:rFonts w:eastAsia="Times New Roman"/>
          <w:color w:val="212529"/>
          <w:szCs w:val="24"/>
        </w:rPr>
        <w:t>, κυρία Πρόεδρε</w:t>
      </w:r>
      <w:r w:rsidRPr="00756FA2">
        <w:rPr>
          <w:rFonts w:eastAsia="Times New Roman"/>
          <w:color w:val="212529"/>
          <w:szCs w:val="24"/>
        </w:rPr>
        <w:t xml:space="preserve">. </w:t>
      </w:r>
    </w:p>
    <w:p w:rsidR="00785B97" w:rsidRDefault="00C57472" w:rsidP="007A29E9">
      <w:pPr>
        <w:spacing w:after="0" w:line="600" w:lineRule="auto"/>
        <w:ind w:firstLine="720"/>
        <w:jc w:val="both"/>
        <w:rPr>
          <w:rFonts w:eastAsia="Times New Roman"/>
          <w:color w:val="212529"/>
          <w:szCs w:val="24"/>
        </w:rPr>
        <w:pPrChange w:id="828" w:author="Σπανός Γεώργιος" w:date="2022-10-04T10:45:00Z">
          <w:pPr>
            <w:spacing w:line="600" w:lineRule="auto"/>
            <w:ind w:firstLine="720"/>
            <w:jc w:val="both"/>
          </w:pPr>
        </w:pPrChange>
      </w:pPr>
      <w:r>
        <w:rPr>
          <w:rFonts w:eastAsia="Times New Roman"/>
          <w:color w:val="212529"/>
          <w:szCs w:val="24"/>
        </w:rPr>
        <w:t>Κυρία Υ</w:t>
      </w:r>
      <w:r w:rsidRPr="00756FA2">
        <w:rPr>
          <w:rFonts w:eastAsia="Times New Roman"/>
          <w:color w:val="212529"/>
          <w:szCs w:val="24"/>
        </w:rPr>
        <w:t>πουργέ</w:t>
      </w:r>
      <w:r>
        <w:rPr>
          <w:rFonts w:eastAsia="Times New Roman"/>
          <w:color w:val="212529"/>
          <w:szCs w:val="24"/>
        </w:rPr>
        <w:t>,</w:t>
      </w:r>
      <w:r w:rsidRPr="00756FA2">
        <w:rPr>
          <w:rFonts w:eastAsia="Times New Roman"/>
          <w:color w:val="212529"/>
          <w:szCs w:val="24"/>
        </w:rPr>
        <w:t xml:space="preserve"> νομίζω ότι τα πράγματα δεν είναι στη φάση που ήταν πέρ</w:t>
      </w:r>
      <w:r>
        <w:rPr>
          <w:rFonts w:eastAsia="Times New Roman"/>
          <w:color w:val="212529"/>
          <w:szCs w:val="24"/>
        </w:rPr>
        <w:t>υ</w:t>
      </w:r>
      <w:r w:rsidRPr="00756FA2">
        <w:rPr>
          <w:rFonts w:eastAsia="Times New Roman"/>
          <w:color w:val="212529"/>
          <w:szCs w:val="24"/>
        </w:rPr>
        <w:t>σι τον Οκτώβρη</w:t>
      </w:r>
      <w:r>
        <w:rPr>
          <w:rFonts w:eastAsia="Times New Roman"/>
          <w:color w:val="212529"/>
          <w:szCs w:val="24"/>
        </w:rPr>
        <w:t>,</w:t>
      </w:r>
      <w:r w:rsidRPr="00756FA2">
        <w:rPr>
          <w:rFonts w:eastAsia="Times New Roman"/>
          <w:color w:val="212529"/>
          <w:szCs w:val="24"/>
        </w:rPr>
        <w:t xml:space="preserve"> για να έχουμε την ίδια απάντηση</w:t>
      </w:r>
      <w:r>
        <w:rPr>
          <w:rFonts w:eastAsia="Times New Roman"/>
          <w:color w:val="212529"/>
          <w:szCs w:val="24"/>
        </w:rPr>
        <w:t>. Τώρα έπρεπε να έχουμε</w:t>
      </w:r>
      <w:r w:rsidRPr="00756FA2">
        <w:rPr>
          <w:rFonts w:eastAsia="Times New Roman"/>
          <w:color w:val="212529"/>
          <w:szCs w:val="24"/>
        </w:rPr>
        <w:t xml:space="preserve"> πιο συγκεκριμένη</w:t>
      </w:r>
      <w:r>
        <w:rPr>
          <w:rFonts w:eastAsia="Times New Roman"/>
          <w:color w:val="212529"/>
          <w:szCs w:val="24"/>
        </w:rPr>
        <w:t xml:space="preserve"> απάντηση</w:t>
      </w:r>
      <w:r w:rsidRPr="00756FA2">
        <w:rPr>
          <w:rFonts w:eastAsia="Times New Roman"/>
          <w:color w:val="212529"/>
          <w:szCs w:val="24"/>
        </w:rPr>
        <w:t>. Δηλαδή</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 xml:space="preserve">πώς </w:t>
      </w:r>
      <w:r w:rsidRPr="00756FA2">
        <w:rPr>
          <w:rFonts w:eastAsia="Times New Roman"/>
          <w:color w:val="212529"/>
          <w:szCs w:val="24"/>
        </w:rPr>
        <w:t>εφόσον έ</w:t>
      </w:r>
      <w:r w:rsidRPr="00756FA2">
        <w:rPr>
          <w:rFonts w:eastAsia="Times New Roman"/>
          <w:color w:val="212529"/>
          <w:szCs w:val="24"/>
        </w:rPr>
        <w:t xml:space="preserve">χουν </w:t>
      </w:r>
      <w:r>
        <w:rPr>
          <w:rFonts w:eastAsia="Times New Roman"/>
          <w:color w:val="212529"/>
          <w:szCs w:val="24"/>
        </w:rPr>
        <w:t>κηρυχθεί; Μα, έχουν κηρυχθεί</w:t>
      </w:r>
      <w:r w:rsidRPr="00756FA2">
        <w:rPr>
          <w:rFonts w:eastAsia="Times New Roman"/>
          <w:color w:val="212529"/>
          <w:szCs w:val="24"/>
        </w:rPr>
        <w:t>. Άρα</w:t>
      </w:r>
      <w:r>
        <w:rPr>
          <w:rFonts w:eastAsia="Times New Roman"/>
          <w:color w:val="212529"/>
          <w:szCs w:val="24"/>
        </w:rPr>
        <w:t>,</w:t>
      </w:r>
      <w:r w:rsidRPr="00756FA2">
        <w:rPr>
          <w:rFonts w:eastAsia="Times New Roman"/>
          <w:color w:val="212529"/>
          <w:szCs w:val="24"/>
        </w:rPr>
        <w:t xml:space="preserve"> λοιπόν</w:t>
      </w:r>
      <w:r>
        <w:rPr>
          <w:rFonts w:eastAsia="Times New Roman"/>
          <w:color w:val="212529"/>
          <w:szCs w:val="24"/>
        </w:rPr>
        <w:t>,</w:t>
      </w:r>
      <w:r w:rsidRPr="00756FA2">
        <w:rPr>
          <w:rFonts w:eastAsia="Times New Roman"/>
          <w:color w:val="212529"/>
          <w:szCs w:val="24"/>
        </w:rPr>
        <w:t xml:space="preserve"> πρέπει να ξέρετε ότι έχουν κηρυχθεί σε κατάσταση έκτακτης ανάγκης πάρα πολλοί δήμοι της Περιφερειακής Ενότητας Ηρακλείου</w:t>
      </w:r>
      <w:r>
        <w:rPr>
          <w:rFonts w:eastAsia="Times New Roman"/>
          <w:color w:val="212529"/>
          <w:szCs w:val="24"/>
        </w:rPr>
        <w:t>, δ</w:t>
      </w:r>
      <w:r w:rsidRPr="00756FA2">
        <w:rPr>
          <w:rFonts w:eastAsia="Times New Roman"/>
          <w:color w:val="212529"/>
          <w:szCs w:val="24"/>
        </w:rPr>
        <w:t xml:space="preserve">ηλαδή ο Δήμος </w:t>
      </w:r>
      <w:proofErr w:type="spellStart"/>
      <w:r w:rsidRPr="00756FA2">
        <w:rPr>
          <w:rFonts w:eastAsia="Times New Roman"/>
          <w:color w:val="212529"/>
          <w:szCs w:val="24"/>
        </w:rPr>
        <w:t>Μινώα</w:t>
      </w:r>
      <w:proofErr w:type="spellEnd"/>
      <w:r w:rsidRPr="00756FA2">
        <w:rPr>
          <w:rFonts w:eastAsia="Times New Roman"/>
          <w:color w:val="212529"/>
          <w:szCs w:val="24"/>
        </w:rPr>
        <w:t xml:space="preserve"> Πεδιάδας</w:t>
      </w:r>
      <w:r>
        <w:rPr>
          <w:rFonts w:eastAsia="Times New Roman"/>
          <w:color w:val="212529"/>
          <w:szCs w:val="24"/>
        </w:rPr>
        <w:t>,</w:t>
      </w:r>
      <w:r w:rsidRPr="00756FA2">
        <w:rPr>
          <w:rFonts w:eastAsia="Times New Roman"/>
          <w:color w:val="212529"/>
          <w:szCs w:val="24"/>
        </w:rPr>
        <w:t xml:space="preserve"> ο Δήμος Αστερουσίων</w:t>
      </w:r>
      <w:r>
        <w:rPr>
          <w:rFonts w:eastAsia="Times New Roman"/>
          <w:color w:val="212529"/>
          <w:szCs w:val="24"/>
        </w:rPr>
        <w:t>,</w:t>
      </w:r>
      <w:r w:rsidRPr="00756FA2">
        <w:rPr>
          <w:rFonts w:eastAsia="Times New Roman"/>
          <w:color w:val="212529"/>
          <w:szCs w:val="24"/>
        </w:rPr>
        <w:t xml:space="preserve"> μέρος από άλλους δήμους</w:t>
      </w:r>
      <w:r>
        <w:rPr>
          <w:rFonts w:eastAsia="Times New Roman"/>
          <w:color w:val="212529"/>
          <w:szCs w:val="24"/>
        </w:rPr>
        <w:t>, όχι ολόκλ</w:t>
      </w:r>
      <w:r>
        <w:rPr>
          <w:rFonts w:eastAsia="Times New Roman"/>
          <w:color w:val="212529"/>
          <w:szCs w:val="24"/>
        </w:rPr>
        <w:t>ηροι,</w:t>
      </w:r>
      <w:r w:rsidRPr="00756FA2">
        <w:rPr>
          <w:rFonts w:eastAsia="Times New Roman"/>
          <w:color w:val="212529"/>
          <w:szCs w:val="24"/>
        </w:rPr>
        <w:t xml:space="preserve"> </w:t>
      </w:r>
      <w:r>
        <w:rPr>
          <w:rFonts w:eastAsia="Times New Roman"/>
          <w:color w:val="212529"/>
          <w:szCs w:val="24"/>
        </w:rPr>
        <w:t xml:space="preserve">καθώς </w:t>
      </w:r>
      <w:r w:rsidRPr="00756FA2">
        <w:rPr>
          <w:rFonts w:eastAsia="Times New Roman"/>
          <w:color w:val="212529"/>
          <w:szCs w:val="24"/>
        </w:rPr>
        <w:t xml:space="preserve">και ο Δήμος Οροπεδίου Λασιθίου. </w:t>
      </w:r>
    </w:p>
    <w:p w:rsidR="00785B97" w:rsidRDefault="00C57472" w:rsidP="007A29E9">
      <w:pPr>
        <w:spacing w:after="0" w:line="600" w:lineRule="auto"/>
        <w:ind w:firstLine="720"/>
        <w:jc w:val="both"/>
        <w:rPr>
          <w:rFonts w:eastAsia="Times New Roman"/>
          <w:color w:val="212529"/>
          <w:szCs w:val="24"/>
        </w:rPr>
        <w:pPrChange w:id="829" w:author="Σπανός Γεώργιος" w:date="2022-10-04T10:45:00Z">
          <w:pPr>
            <w:spacing w:line="600" w:lineRule="auto"/>
            <w:ind w:firstLine="720"/>
            <w:jc w:val="both"/>
          </w:pPr>
        </w:pPrChange>
      </w:pPr>
      <w:r w:rsidRPr="00756FA2">
        <w:rPr>
          <w:rFonts w:eastAsia="Times New Roman"/>
          <w:color w:val="212529"/>
          <w:szCs w:val="24"/>
        </w:rPr>
        <w:lastRenderedPageBreak/>
        <w:t>Αυτά</w:t>
      </w:r>
      <w:r>
        <w:rPr>
          <w:rFonts w:eastAsia="Times New Roman"/>
          <w:color w:val="212529"/>
          <w:szCs w:val="24"/>
        </w:rPr>
        <w:t>,</w:t>
      </w:r>
      <w:r w:rsidRPr="00756FA2">
        <w:rPr>
          <w:rFonts w:eastAsia="Times New Roman"/>
          <w:color w:val="212529"/>
          <w:szCs w:val="24"/>
        </w:rPr>
        <w:t xml:space="preserve"> λοιπόν</w:t>
      </w:r>
      <w:r>
        <w:rPr>
          <w:rFonts w:eastAsia="Times New Roman"/>
          <w:color w:val="212529"/>
          <w:szCs w:val="24"/>
        </w:rPr>
        <w:t>,</w:t>
      </w:r>
      <w:r w:rsidRPr="00756FA2">
        <w:rPr>
          <w:rFonts w:eastAsia="Times New Roman"/>
          <w:color w:val="212529"/>
          <w:szCs w:val="24"/>
        </w:rPr>
        <w:t xml:space="preserve"> υπάρχουν. Επομένως</w:t>
      </w:r>
      <w:r>
        <w:rPr>
          <w:rFonts w:eastAsia="Times New Roman"/>
          <w:color w:val="212529"/>
          <w:szCs w:val="24"/>
        </w:rPr>
        <w:t>,</w:t>
      </w:r>
      <w:r w:rsidRPr="00756FA2">
        <w:rPr>
          <w:rFonts w:eastAsia="Times New Roman"/>
          <w:color w:val="212529"/>
          <w:szCs w:val="24"/>
        </w:rPr>
        <w:t xml:space="preserve"> με δεδομένο ότι υπάρχουν</w:t>
      </w:r>
      <w:r>
        <w:rPr>
          <w:rFonts w:eastAsia="Times New Roman"/>
          <w:color w:val="212529"/>
          <w:szCs w:val="24"/>
        </w:rPr>
        <w:t>, τ</w:t>
      </w:r>
      <w:r w:rsidRPr="00756FA2">
        <w:rPr>
          <w:rFonts w:eastAsia="Times New Roman"/>
          <w:color w:val="212529"/>
          <w:szCs w:val="24"/>
        </w:rPr>
        <w:t>ο ερώτημα είναι</w:t>
      </w:r>
      <w:r>
        <w:rPr>
          <w:rFonts w:eastAsia="Times New Roman"/>
          <w:color w:val="212529"/>
          <w:szCs w:val="24"/>
        </w:rPr>
        <w:t>: Θ</w:t>
      </w:r>
      <w:r w:rsidRPr="00756FA2">
        <w:rPr>
          <w:rFonts w:eastAsia="Times New Roman"/>
          <w:color w:val="212529"/>
          <w:szCs w:val="24"/>
        </w:rPr>
        <w:t>α προχωρήσετε στην έκδοση της υπουργικής απόφασης που προβλέπει ο νόμος</w:t>
      </w:r>
      <w:r>
        <w:rPr>
          <w:rFonts w:eastAsia="Times New Roman"/>
          <w:color w:val="212529"/>
          <w:szCs w:val="24"/>
        </w:rPr>
        <w:t>;</w:t>
      </w:r>
      <w:r w:rsidRPr="00756FA2">
        <w:rPr>
          <w:rFonts w:eastAsia="Times New Roman"/>
          <w:color w:val="212529"/>
          <w:szCs w:val="24"/>
        </w:rPr>
        <w:t xml:space="preserve"> Αυτό είναι το ερώτημα</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30" w:author="Σπανός Γεώργιος" w:date="2022-10-04T10:45:00Z">
          <w:pPr>
            <w:spacing w:line="600" w:lineRule="auto"/>
            <w:ind w:firstLine="720"/>
            <w:jc w:val="both"/>
          </w:pPr>
        </w:pPrChange>
      </w:pPr>
      <w:r>
        <w:rPr>
          <w:rFonts w:eastAsia="Times New Roman"/>
          <w:color w:val="212529"/>
          <w:szCs w:val="24"/>
        </w:rPr>
        <w:t>Τ</w:t>
      </w:r>
      <w:r w:rsidRPr="00756FA2">
        <w:rPr>
          <w:rFonts w:eastAsia="Times New Roman"/>
          <w:color w:val="212529"/>
          <w:szCs w:val="24"/>
        </w:rPr>
        <w:t>ώρα</w:t>
      </w:r>
      <w:r>
        <w:rPr>
          <w:rFonts w:eastAsia="Times New Roman"/>
          <w:color w:val="212529"/>
          <w:szCs w:val="24"/>
        </w:rPr>
        <w:t>,</w:t>
      </w:r>
      <w:r w:rsidRPr="00756FA2">
        <w:rPr>
          <w:rFonts w:eastAsia="Times New Roman"/>
          <w:color w:val="212529"/>
          <w:szCs w:val="24"/>
        </w:rPr>
        <w:t xml:space="preserve"> τον Οκτώβρη μας είχατε πει και κάτι άλλο</w:t>
      </w:r>
      <w:r>
        <w:rPr>
          <w:rFonts w:eastAsia="Times New Roman"/>
          <w:color w:val="212529"/>
          <w:szCs w:val="24"/>
        </w:rPr>
        <w:t>,</w:t>
      </w:r>
      <w:r w:rsidRPr="00756FA2">
        <w:rPr>
          <w:rFonts w:eastAsia="Times New Roman"/>
          <w:color w:val="212529"/>
          <w:szCs w:val="24"/>
        </w:rPr>
        <w:t xml:space="preserve"> ότι δεν γνωρίζατε επακριβώς το θέμα λόγω του ότι είναι αρμόδιος ο </w:t>
      </w:r>
      <w:r>
        <w:rPr>
          <w:rFonts w:eastAsia="Times New Roman"/>
          <w:color w:val="212529"/>
          <w:szCs w:val="24"/>
        </w:rPr>
        <w:t xml:space="preserve">κ. </w:t>
      </w:r>
      <w:r w:rsidRPr="00756FA2">
        <w:rPr>
          <w:rFonts w:eastAsia="Times New Roman"/>
          <w:color w:val="212529"/>
          <w:szCs w:val="24"/>
        </w:rPr>
        <w:t xml:space="preserve">Συρίγος. Επικοινωνήσαμε </w:t>
      </w:r>
      <w:r>
        <w:rPr>
          <w:rFonts w:eastAsia="Times New Roman"/>
          <w:color w:val="212529"/>
          <w:szCs w:val="24"/>
        </w:rPr>
        <w:t>και με τον κ. Συρίγο. Ε</w:t>
      </w:r>
      <w:r w:rsidRPr="00756FA2">
        <w:rPr>
          <w:rFonts w:eastAsia="Times New Roman"/>
          <w:color w:val="212529"/>
          <w:szCs w:val="24"/>
        </w:rPr>
        <w:t>ν πάση περιπτώσει</w:t>
      </w:r>
      <w:r>
        <w:rPr>
          <w:rFonts w:eastAsia="Times New Roman"/>
          <w:color w:val="212529"/>
          <w:szCs w:val="24"/>
        </w:rPr>
        <w:t>,</w:t>
      </w:r>
      <w:r w:rsidRPr="00756FA2">
        <w:rPr>
          <w:rFonts w:eastAsia="Times New Roman"/>
          <w:color w:val="212529"/>
          <w:szCs w:val="24"/>
        </w:rPr>
        <w:t xml:space="preserve"> σε κάθε περίπτωση δεν διαφωνούμε με αυτά που λέτε</w:t>
      </w:r>
      <w:r>
        <w:rPr>
          <w:rFonts w:eastAsia="Times New Roman"/>
          <w:color w:val="212529"/>
          <w:szCs w:val="24"/>
        </w:rPr>
        <w:t>. Α</w:t>
      </w:r>
      <w:r w:rsidRPr="00756FA2">
        <w:rPr>
          <w:rFonts w:eastAsia="Times New Roman"/>
          <w:color w:val="212529"/>
          <w:szCs w:val="24"/>
        </w:rPr>
        <w:t>υτά προβλέπ</w:t>
      </w:r>
      <w:r>
        <w:rPr>
          <w:rFonts w:eastAsia="Times New Roman"/>
          <w:color w:val="212529"/>
          <w:szCs w:val="24"/>
        </w:rPr>
        <w:t>ει ο νόμος. Π</w:t>
      </w:r>
      <w:r w:rsidRPr="00756FA2">
        <w:rPr>
          <w:rFonts w:eastAsia="Times New Roman"/>
          <w:color w:val="212529"/>
          <w:szCs w:val="24"/>
        </w:rPr>
        <w:t>ρά</w:t>
      </w:r>
      <w:r w:rsidRPr="00756FA2">
        <w:rPr>
          <w:rFonts w:eastAsia="Times New Roman"/>
          <w:color w:val="212529"/>
          <w:szCs w:val="24"/>
        </w:rPr>
        <w:t>γματι</w:t>
      </w:r>
      <w:r>
        <w:rPr>
          <w:rFonts w:eastAsia="Times New Roman"/>
          <w:color w:val="212529"/>
          <w:szCs w:val="24"/>
        </w:rPr>
        <w:t>, το θέμα είναι εά</w:t>
      </w:r>
      <w:r w:rsidRPr="00756FA2">
        <w:rPr>
          <w:rFonts w:eastAsia="Times New Roman"/>
          <w:color w:val="212529"/>
          <w:szCs w:val="24"/>
        </w:rPr>
        <w:t>ν θα τα εφαρμόσουμε</w:t>
      </w:r>
      <w:r>
        <w:rPr>
          <w:rFonts w:eastAsia="Times New Roman"/>
          <w:color w:val="212529"/>
          <w:szCs w:val="24"/>
        </w:rPr>
        <w:t>, εά</w:t>
      </w:r>
      <w:r w:rsidRPr="00756FA2">
        <w:rPr>
          <w:rFonts w:eastAsia="Times New Roman"/>
          <w:color w:val="212529"/>
          <w:szCs w:val="24"/>
        </w:rPr>
        <w:t>ν και φέτος εφαρμόσουμε</w:t>
      </w:r>
      <w:r>
        <w:rPr>
          <w:rFonts w:eastAsia="Times New Roman"/>
          <w:color w:val="212529"/>
          <w:szCs w:val="24"/>
        </w:rPr>
        <w:t>,</w:t>
      </w:r>
      <w:r w:rsidRPr="00756FA2">
        <w:rPr>
          <w:rFonts w:eastAsia="Times New Roman"/>
          <w:color w:val="212529"/>
          <w:szCs w:val="24"/>
        </w:rPr>
        <w:t xml:space="preserve"> όπως πέρυσι</w:t>
      </w:r>
      <w:r>
        <w:rPr>
          <w:rFonts w:eastAsia="Times New Roman"/>
          <w:color w:val="212529"/>
          <w:szCs w:val="24"/>
        </w:rPr>
        <w:t>,</w:t>
      </w:r>
      <w:r w:rsidRPr="00756FA2">
        <w:rPr>
          <w:rFonts w:eastAsia="Times New Roman"/>
          <w:color w:val="212529"/>
          <w:szCs w:val="24"/>
        </w:rPr>
        <w:t xml:space="preserve"> τα ανάλογα για τους Δήμους Ανατολικής Σάμου</w:t>
      </w:r>
      <w:r>
        <w:rPr>
          <w:rFonts w:eastAsia="Times New Roman"/>
          <w:color w:val="212529"/>
          <w:szCs w:val="24"/>
        </w:rPr>
        <w:t>,</w:t>
      </w:r>
      <w:r w:rsidRPr="00756FA2">
        <w:rPr>
          <w:rFonts w:eastAsia="Times New Roman"/>
          <w:color w:val="212529"/>
          <w:szCs w:val="24"/>
        </w:rPr>
        <w:t xml:space="preserve"> Δυτικής Σάμου</w:t>
      </w:r>
      <w:r>
        <w:rPr>
          <w:rFonts w:eastAsia="Times New Roman"/>
          <w:color w:val="212529"/>
          <w:szCs w:val="24"/>
        </w:rPr>
        <w:t>,</w:t>
      </w:r>
      <w:r w:rsidRPr="00756FA2">
        <w:rPr>
          <w:rFonts w:eastAsia="Times New Roman"/>
          <w:color w:val="212529"/>
          <w:szCs w:val="24"/>
        </w:rPr>
        <w:t xml:space="preserve"> Ελασσόνας </w:t>
      </w:r>
      <w:r>
        <w:rPr>
          <w:rFonts w:eastAsia="Times New Roman"/>
          <w:color w:val="212529"/>
          <w:szCs w:val="24"/>
        </w:rPr>
        <w:t>και Τ</w:t>
      </w:r>
      <w:r w:rsidRPr="00756FA2">
        <w:rPr>
          <w:rFonts w:eastAsia="Times New Roman"/>
          <w:color w:val="212529"/>
          <w:szCs w:val="24"/>
        </w:rPr>
        <w:t>υρνάβου</w:t>
      </w:r>
      <w:r>
        <w:rPr>
          <w:rFonts w:eastAsia="Times New Roman"/>
          <w:color w:val="212529"/>
          <w:szCs w:val="24"/>
        </w:rPr>
        <w:t>,</w:t>
      </w:r>
      <w:r w:rsidRPr="00756FA2">
        <w:rPr>
          <w:rFonts w:eastAsia="Times New Roman"/>
          <w:color w:val="212529"/>
          <w:szCs w:val="24"/>
        </w:rPr>
        <w:t xml:space="preserve"> λόγω σεισμών. </w:t>
      </w:r>
    </w:p>
    <w:p w:rsidR="00785B97" w:rsidRDefault="00C57472" w:rsidP="007A29E9">
      <w:pPr>
        <w:spacing w:after="0" w:line="600" w:lineRule="auto"/>
        <w:ind w:firstLine="720"/>
        <w:jc w:val="both"/>
        <w:rPr>
          <w:rFonts w:eastAsia="Times New Roman"/>
          <w:color w:val="212529"/>
          <w:szCs w:val="24"/>
        </w:rPr>
        <w:pPrChange w:id="831" w:author="Σπανός Γεώργιος" w:date="2022-10-04T10:45:00Z">
          <w:pPr>
            <w:spacing w:line="600" w:lineRule="auto"/>
            <w:ind w:firstLine="720"/>
            <w:jc w:val="both"/>
          </w:pPr>
        </w:pPrChange>
      </w:pPr>
      <w:r w:rsidRPr="00756FA2">
        <w:rPr>
          <w:rFonts w:eastAsia="Times New Roman"/>
          <w:color w:val="212529"/>
          <w:szCs w:val="24"/>
        </w:rPr>
        <w:t xml:space="preserve">Και επειδή είναι μέχρι </w:t>
      </w:r>
      <w:r>
        <w:rPr>
          <w:rFonts w:eastAsia="Times New Roman"/>
          <w:color w:val="212529"/>
          <w:szCs w:val="24"/>
        </w:rPr>
        <w:t xml:space="preserve">τις </w:t>
      </w:r>
      <w:r w:rsidRPr="00756FA2">
        <w:rPr>
          <w:rFonts w:eastAsia="Times New Roman"/>
          <w:color w:val="212529"/>
          <w:szCs w:val="24"/>
        </w:rPr>
        <w:t xml:space="preserve">18 </w:t>
      </w:r>
      <w:r>
        <w:rPr>
          <w:rFonts w:eastAsia="Times New Roman"/>
          <w:color w:val="212529"/>
          <w:szCs w:val="24"/>
        </w:rPr>
        <w:t xml:space="preserve">Ιουλίου </w:t>
      </w:r>
      <w:r w:rsidRPr="00756FA2">
        <w:rPr>
          <w:rFonts w:eastAsia="Times New Roman"/>
          <w:color w:val="212529"/>
          <w:szCs w:val="24"/>
        </w:rPr>
        <w:t>τα μηχανογραφικά</w:t>
      </w:r>
      <w:r>
        <w:rPr>
          <w:rFonts w:eastAsia="Times New Roman"/>
          <w:color w:val="212529"/>
          <w:szCs w:val="24"/>
        </w:rPr>
        <w:t>,</w:t>
      </w:r>
      <w:r w:rsidRPr="00756FA2">
        <w:rPr>
          <w:rFonts w:eastAsia="Times New Roman"/>
          <w:color w:val="212529"/>
          <w:szCs w:val="24"/>
        </w:rPr>
        <w:t xml:space="preserve"> έπεται η υπουργικ</w:t>
      </w:r>
      <w:r w:rsidRPr="00756FA2">
        <w:rPr>
          <w:rFonts w:eastAsia="Times New Roman"/>
          <w:color w:val="212529"/>
          <w:szCs w:val="24"/>
        </w:rPr>
        <w:t>ή απόφαση και στη συνέχεια θα αποδοθεί</w:t>
      </w:r>
      <w:r>
        <w:rPr>
          <w:rFonts w:eastAsia="Times New Roman"/>
          <w:color w:val="212529"/>
          <w:szCs w:val="24"/>
        </w:rPr>
        <w:t xml:space="preserve"> η</w:t>
      </w:r>
      <w:r w:rsidRPr="00756FA2">
        <w:rPr>
          <w:rFonts w:eastAsia="Times New Roman"/>
          <w:color w:val="212529"/>
          <w:szCs w:val="24"/>
        </w:rPr>
        <w:t xml:space="preserve"> στήριξη μέσω της ειδικής αυτής διαδικασίας από την πλευρά του Υπουργείου</w:t>
      </w:r>
      <w:r>
        <w:rPr>
          <w:rFonts w:eastAsia="Times New Roman"/>
          <w:color w:val="212529"/>
          <w:szCs w:val="24"/>
        </w:rPr>
        <w:t>. Εμείς θ</w:t>
      </w:r>
      <w:r w:rsidRPr="00756FA2">
        <w:rPr>
          <w:rFonts w:eastAsia="Times New Roman"/>
          <w:color w:val="212529"/>
          <w:szCs w:val="24"/>
        </w:rPr>
        <w:t>έλουμε να είναι πιο ξεκάθαρο</w:t>
      </w:r>
      <w:r>
        <w:rPr>
          <w:rFonts w:eastAsia="Times New Roman"/>
          <w:color w:val="212529"/>
          <w:szCs w:val="24"/>
        </w:rPr>
        <w:t>,</w:t>
      </w:r>
      <w:r w:rsidRPr="00756FA2">
        <w:rPr>
          <w:rFonts w:eastAsia="Times New Roman"/>
          <w:color w:val="212529"/>
          <w:szCs w:val="24"/>
        </w:rPr>
        <w:t xml:space="preserve"> εάν θα πρέπει να κάνουν κάτι τα παιδιά</w:t>
      </w:r>
      <w:r>
        <w:rPr>
          <w:rFonts w:eastAsia="Times New Roman"/>
          <w:color w:val="212529"/>
          <w:szCs w:val="24"/>
        </w:rPr>
        <w:t>, οι</w:t>
      </w:r>
      <w:r w:rsidRPr="00756FA2">
        <w:rPr>
          <w:rFonts w:eastAsia="Times New Roman"/>
          <w:color w:val="212529"/>
          <w:szCs w:val="24"/>
        </w:rPr>
        <w:t xml:space="preserve"> υποψήφιοι</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τ</w:t>
      </w:r>
      <w:r w:rsidRPr="00756FA2">
        <w:rPr>
          <w:rFonts w:eastAsia="Times New Roman"/>
          <w:color w:val="212529"/>
          <w:szCs w:val="24"/>
        </w:rPr>
        <w:t xml:space="preserve">ώρα με τα μηχανογραφικά </w:t>
      </w:r>
      <w:r>
        <w:rPr>
          <w:rFonts w:eastAsia="Times New Roman"/>
          <w:color w:val="212529"/>
          <w:szCs w:val="24"/>
        </w:rPr>
        <w:t>ή εάν θα περιμένουν απλώς</w:t>
      </w:r>
      <w:r w:rsidRPr="00756FA2">
        <w:rPr>
          <w:rFonts w:eastAsia="Times New Roman"/>
          <w:color w:val="212529"/>
          <w:szCs w:val="24"/>
        </w:rPr>
        <w:t xml:space="preserve"> και μόνο την υπουργική απόφαση και </w:t>
      </w:r>
      <w:r>
        <w:rPr>
          <w:rFonts w:eastAsia="Times New Roman"/>
          <w:color w:val="212529"/>
          <w:szCs w:val="24"/>
        </w:rPr>
        <w:t>σ</w:t>
      </w:r>
      <w:r w:rsidRPr="00756FA2">
        <w:rPr>
          <w:rFonts w:eastAsia="Times New Roman"/>
          <w:color w:val="212529"/>
          <w:szCs w:val="24"/>
        </w:rPr>
        <w:t xml:space="preserve">τα μηχανογραφικά δηλώσουν σύμφωνα με την επιθυμία </w:t>
      </w:r>
      <w:r>
        <w:rPr>
          <w:rFonts w:eastAsia="Times New Roman"/>
          <w:color w:val="212529"/>
          <w:szCs w:val="24"/>
        </w:rPr>
        <w:t>τους,</w:t>
      </w:r>
      <w:r w:rsidRPr="00756FA2">
        <w:rPr>
          <w:rFonts w:eastAsia="Times New Roman"/>
          <w:color w:val="212529"/>
          <w:szCs w:val="24"/>
        </w:rPr>
        <w:t xml:space="preserve"> ανεξάρτητα από τη διαδικασία της στήριξης</w:t>
      </w:r>
      <w:r>
        <w:rPr>
          <w:rFonts w:eastAsia="Times New Roman"/>
          <w:color w:val="212529"/>
          <w:szCs w:val="24"/>
        </w:rPr>
        <w:t>. Επίσης, να μας πείτε</w:t>
      </w:r>
      <w:r w:rsidRPr="00756FA2">
        <w:rPr>
          <w:rFonts w:eastAsia="Times New Roman"/>
          <w:color w:val="212529"/>
          <w:szCs w:val="24"/>
        </w:rPr>
        <w:t xml:space="preserve"> ό</w:t>
      </w:r>
      <w:r>
        <w:rPr>
          <w:rFonts w:eastAsia="Times New Roman"/>
          <w:color w:val="212529"/>
          <w:szCs w:val="24"/>
        </w:rPr>
        <w:t>,</w:t>
      </w:r>
      <w:r w:rsidRPr="00756FA2">
        <w:rPr>
          <w:rFonts w:eastAsia="Times New Roman"/>
          <w:color w:val="212529"/>
          <w:szCs w:val="24"/>
        </w:rPr>
        <w:t>τι άλλο σχετικό θεωρείτε ότι είναι σωστό</w:t>
      </w:r>
      <w:r>
        <w:rPr>
          <w:rFonts w:eastAsia="Times New Roman"/>
          <w:color w:val="212529"/>
          <w:szCs w:val="24"/>
        </w:rPr>
        <w:t xml:space="preserve"> να ξέρουν,</w:t>
      </w:r>
      <w:r w:rsidRPr="00756FA2">
        <w:rPr>
          <w:rFonts w:eastAsia="Times New Roman"/>
          <w:color w:val="212529"/>
          <w:szCs w:val="24"/>
        </w:rPr>
        <w:t xml:space="preserve"> </w:t>
      </w:r>
      <w:r>
        <w:rPr>
          <w:rFonts w:eastAsia="Times New Roman"/>
          <w:color w:val="212529"/>
          <w:szCs w:val="24"/>
        </w:rPr>
        <w:t>μ</w:t>
      </w:r>
      <w:r w:rsidRPr="00756FA2">
        <w:rPr>
          <w:rFonts w:eastAsia="Times New Roman"/>
          <w:color w:val="212529"/>
          <w:szCs w:val="24"/>
        </w:rPr>
        <w:t>έσω της ενημέρωσης από το Υπουργείο Παιδείας</w:t>
      </w:r>
      <w:r>
        <w:rPr>
          <w:rFonts w:eastAsia="Times New Roman"/>
          <w:color w:val="212529"/>
          <w:szCs w:val="24"/>
        </w:rPr>
        <w:t>,</w:t>
      </w:r>
      <w:r w:rsidRPr="00756FA2">
        <w:rPr>
          <w:rFonts w:eastAsia="Times New Roman"/>
          <w:color w:val="212529"/>
          <w:szCs w:val="24"/>
        </w:rPr>
        <w:t xml:space="preserve"> αυτά τα παιδιά που έχουν υποστεί αυτές τις συνέπειες του καταστροφικού σεισμού της 2</w:t>
      </w:r>
      <w:r>
        <w:rPr>
          <w:rFonts w:eastAsia="Times New Roman"/>
          <w:color w:val="212529"/>
          <w:szCs w:val="24"/>
        </w:rPr>
        <w:t>7</w:t>
      </w:r>
      <w:r w:rsidRPr="00295601">
        <w:rPr>
          <w:rFonts w:eastAsia="Times New Roman"/>
          <w:color w:val="212529"/>
          <w:szCs w:val="24"/>
          <w:vertAlign w:val="superscript"/>
        </w:rPr>
        <w:t>ης</w:t>
      </w:r>
      <w:r w:rsidRPr="00756FA2">
        <w:rPr>
          <w:rFonts w:eastAsia="Times New Roman"/>
          <w:color w:val="212529"/>
          <w:szCs w:val="24"/>
        </w:rPr>
        <w:t xml:space="preserve"> Σεπτεμβρίου. </w:t>
      </w:r>
    </w:p>
    <w:p w:rsidR="00785B97" w:rsidRDefault="00C57472" w:rsidP="007A29E9">
      <w:pPr>
        <w:spacing w:after="0" w:line="600" w:lineRule="auto"/>
        <w:ind w:firstLine="720"/>
        <w:jc w:val="both"/>
        <w:rPr>
          <w:rFonts w:eastAsia="Times New Roman"/>
          <w:color w:val="212529"/>
          <w:szCs w:val="24"/>
        </w:rPr>
        <w:pPrChange w:id="832" w:author="Σπανός Γεώργιος" w:date="2022-10-04T10:45:00Z">
          <w:pPr>
            <w:spacing w:line="600" w:lineRule="auto"/>
            <w:ind w:firstLine="720"/>
            <w:jc w:val="both"/>
          </w:pPr>
        </w:pPrChange>
      </w:pPr>
      <w:r w:rsidRPr="00756FA2">
        <w:rPr>
          <w:rFonts w:eastAsia="Times New Roman"/>
          <w:color w:val="212529"/>
          <w:szCs w:val="24"/>
        </w:rPr>
        <w:lastRenderedPageBreak/>
        <w:t>Ενημερωτικά</w:t>
      </w:r>
      <w:r>
        <w:rPr>
          <w:rFonts w:eastAsia="Times New Roman"/>
          <w:color w:val="212529"/>
          <w:szCs w:val="24"/>
        </w:rPr>
        <w:t xml:space="preserve"> λέω ότι</w:t>
      </w:r>
      <w:r w:rsidRPr="00756FA2">
        <w:rPr>
          <w:rFonts w:eastAsia="Times New Roman"/>
          <w:color w:val="212529"/>
          <w:szCs w:val="24"/>
        </w:rPr>
        <w:t xml:space="preserve"> θεωρώ δεδομένο ότι θα εκδώσ</w:t>
      </w:r>
      <w:r>
        <w:rPr>
          <w:rFonts w:eastAsia="Times New Roman"/>
          <w:color w:val="212529"/>
          <w:szCs w:val="24"/>
        </w:rPr>
        <w:t>ετε την</w:t>
      </w:r>
      <w:r w:rsidRPr="00756FA2">
        <w:rPr>
          <w:rFonts w:eastAsia="Times New Roman"/>
          <w:color w:val="212529"/>
          <w:szCs w:val="24"/>
        </w:rPr>
        <w:t xml:space="preserve"> απόφαση</w:t>
      </w:r>
      <w:r>
        <w:rPr>
          <w:rFonts w:eastAsia="Times New Roman"/>
          <w:color w:val="212529"/>
          <w:szCs w:val="24"/>
        </w:rPr>
        <w:t>,</w:t>
      </w:r>
      <w:r w:rsidRPr="00756FA2">
        <w:rPr>
          <w:rFonts w:eastAsia="Times New Roman"/>
          <w:color w:val="212529"/>
          <w:szCs w:val="24"/>
        </w:rPr>
        <w:t xml:space="preserve"> με βάση αυτά τα οποία είπατε</w:t>
      </w:r>
      <w:r>
        <w:rPr>
          <w:rFonts w:eastAsia="Times New Roman"/>
          <w:color w:val="212529"/>
          <w:szCs w:val="24"/>
        </w:rPr>
        <w:t>,</w:t>
      </w:r>
      <w:r w:rsidRPr="00756FA2">
        <w:rPr>
          <w:rFonts w:eastAsia="Times New Roman"/>
          <w:color w:val="212529"/>
          <w:szCs w:val="24"/>
        </w:rPr>
        <w:t xml:space="preserve"> αλλά το θέμα είναι και τι πρέπει να κάνουν τα παιδιά.</w:t>
      </w:r>
    </w:p>
    <w:p w:rsidR="00785B97" w:rsidRDefault="00C57472" w:rsidP="007A29E9">
      <w:pPr>
        <w:spacing w:after="0" w:line="600" w:lineRule="auto"/>
        <w:ind w:firstLine="720"/>
        <w:jc w:val="both"/>
        <w:rPr>
          <w:rFonts w:eastAsia="Times New Roman"/>
          <w:color w:val="212529"/>
          <w:szCs w:val="24"/>
        </w:rPr>
        <w:pPrChange w:id="833" w:author="Σπανός Γεώργιος" w:date="2022-10-04T10:45:00Z">
          <w:pPr>
            <w:spacing w:line="600" w:lineRule="auto"/>
            <w:ind w:firstLine="720"/>
            <w:jc w:val="both"/>
          </w:pPr>
        </w:pPrChange>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olor w:val="212529"/>
          <w:szCs w:val="24"/>
        </w:rPr>
        <w:t>Ευχαριστώ, κ</w:t>
      </w:r>
      <w:r w:rsidRPr="00756FA2">
        <w:rPr>
          <w:rFonts w:eastAsia="Times New Roman"/>
          <w:color w:val="212529"/>
          <w:szCs w:val="24"/>
        </w:rPr>
        <w:t>ύριε συνάδελφε</w:t>
      </w:r>
      <w:r>
        <w:rPr>
          <w:rFonts w:eastAsia="Times New Roman"/>
          <w:color w:val="212529"/>
          <w:szCs w:val="24"/>
        </w:rPr>
        <w:t>.</w:t>
      </w:r>
      <w:r w:rsidRPr="00756FA2">
        <w:rPr>
          <w:rFonts w:eastAsia="Times New Roman"/>
          <w:color w:val="212529"/>
          <w:szCs w:val="24"/>
        </w:rPr>
        <w:t xml:space="preserve"> </w:t>
      </w:r>
    </w:p>
    <w:p w:rsidR="00785B97" w:rsidRDefault="00C57472" w:rsidP="007A29E9">
      <w:pPr>
        <w:spacing w:after="0" w:line="600" w:lineRule="auto"/>
        <w:ind w:firstLine="720"/>
        <w:jc w:val="both"/>
        <w:rPr>
          <w:rFonts w:eastAsia="Times New Roman"/>
          <w:color w:val="212529"/>
          <w:szCs w:val="24"/>
        </w:rPr>
        <w:pPrChange w:id="834" w:author="Σπανός Γεώργιος" w:date="2022-10-04T10:45:00Z">
          <w:pPr>
            <w:spacing w:line="600" w:lineRule="auto"/>
            <w:ind w:firstLine="720"/>
            <w:jc w:val="both"/>
          </w:pPr>
        </w:pPrChange>
      </w:pPr>
      <w:r>
        <w:rPr>
          <w:rFonts w:eastAsia="Times New Roman"/>
          <w:color w:val="212529"/>
          <w:szCs w:val="24"/>
        </w:rPr>
        <w:t>Κυρία Υ</w:t>
      </w:r>
      <w:r w:rsidRPr="00756FA2">
        <w:rPr>
          <w:rFonts w:eastAsia="Times New Roman"/>
          <w:color w:val="212529"/>
          <w:szCs w:val="24"/>
        </w:rPr>
        <w:t>πουργέ</w:t>
      </w:r>
      <w:r>
        <w:rPr>
          <w:rFonts w:eastAsia="Times New Roman"/>
          <w:color w:val="212529"/>
          <w:szCs w:val="24"/>
        </w:rPr>
        <w:t>, έχετε τον λόγο.</w:t>
      </w:r>
    </w:p>
    <w:p w:rsidR="00785B97" w:rsidRDefault="00C57472" w:rsidP="007A29E9">
      <w:pPr>
        <w:spacing w:after="0" w:line="600" w:lineRule="auto"/>
        <w:ind w:firstLine="720"/>
        <w:jc w:val="both"/>
        <w:rPr>
          <w:rFonts w:eastAsia="Times New Roman"/>
          <w:color w:val="212529"/>
          <w:szCs w:val="24"/>
        </w:rPr>
        <w:pPrChange w:id="835" w:author="Σπανός Γεώργιος" w:date="2022-10-04T10:45:00Z">
          <w:pPr>
            <w:spacing w:line="600" w:lineRule="auto"/>
            <w:ind w:firstLine="720"/>
            <w:jc w:val="both"/>
          </w:pPr>
        </w:pPrChange>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sidRPr="001A6C77">
        <w:rPr>
          <w:rFonts w:eastAsia="Times New Roman"/>
          <w:color w:val="111111"/>
          <w:szCs w:val="24"/>
        </w:rPr>
        <w:t xml:space="preserve"> </w:t>
      </w:r>
      <w:r>
        <w:rPr>
          <w:rFonts w:eastAsia="Times New Roman"/>
          <w:color w:val="111111"/>
          <w:szCs w:val="24"/>
        </w:rPr>
        <w:t>Ευχαριστώ, κ</w:t>
      </w:r>
      <w:r w:rsidRPr="001A6C77">
        <w:rPr>
          <w:rFonts w:eastAsia="Times New Roman"/>
          <w:color w:val="111111"/>
          <w:szCs w:val="24"/>
        </w:rPr>
        <w:t>υρία Π</w:t>
      </w:r>
      <w:r w:rsidRPr="00756FA2">
        <w:rPr>
          <w:rFonts w:eastAsia="Times New Roman"/>
          <w:color w:val="212529"/>
          <w:szCs w:val="24"/>
        </w:rPr>
        <w:t>ρόεδρε</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36" w:author="Σπανός Γεώργιος" w:date="2022-10-04T10:45:00Z">
          <w:pPr>
            <w:spacing w:line="600" w:lineRule="auto"/>
            <w:ind w:firstLine="720"/>
            <w:jc w:val="both"/>
          </w:pPr>
        </w:pPrChange>
      </w:pPr>
      <w:r>
        <w:rPr>
          <w:rFonts w:eastAsia="Times New Roman"/>
          <w:color w:val="212529"/>
          <w:szCs w:val="24"/>
        </w:rPr>
        <w:t>Ε</w:t>
      </w:r>
      <w:r w:rsidRPr="00756FA2">
        <w:rPr>
          <w:rFonts w:eastAsia="Times New Roman"/>
          <w:color w:val="212529"/>
          <w:szCs w:val="24"/>
        </w:rPr>
        <w:t xml:space="preserve">γώ απαντώ στα ερωτήματά </w:t>
      </w:r>
      <w:r>
        <w:rPr>
          <w:rFonts w:eastAsia="Times New Roman"/>
          <w:color w:val="212529"/>
          <w:szCs w:val="24"/>
        </w:rPr>
        <w:t>σας,</w:t>
      </w:r>
      <w:r w:rsidRPr="00756FA2">
        <w:rPr>
          <w:rFonts w:eastAsia="Times New Roman"/>
          <w:color w:val="212529"/>
          <w:szCs w:val="24"/>
        </w:rPr>
        <w:t xml:space="preserve"> κύριε συνάδελφε</w:t>
      </w:r>
      <w:r>
        <w:rPr>
          <w:rFonts w:eastAsia="Times New Roman"/>
          <w:color w:val="212529"/>
          <w:szCs w:val="24"/>
        </w:rPr>
        <w:t>, που</w:t>
      </w:r>
      <w:r w:rsidRPr="00756FA2">
        <w:rPr>
          <w:rFonts w:eastAsia="Times New Roman"/>
          <w:color w:val="212529"/>
          <w:szCs w:val="24"/>
        </w:rPr>
        <w:t xml:space="preserve"> είναι</w:t>
      </w:r>
      <w:r>
        <w:rPr>
          <w:rFonts w:eastAsia="Times New Roman"/>
          <w:color w:val="212529"/>
          <w:szCs w:val="24"/>
        </w:rPr>
        <w:t>, πρώτον,</w:t>
      </w:r>
      <w:r w:rsidRPr="00756FA2">
        <w:rPr>
          <w:rFonts w:eastAsia="Times New Roman"/>
          <w:color w:val="212529"/>
          <w:szCs w:val="24"/>
        </w:rPr>
        <w:t xml:space="preserve"> πότε θα εκδοθεί η από</w:t>
      </w:r>
      <w:r w:rsidRPr="00756FA2">
        <w:rPr>
          <w:rFonts w:eastAsia="Times New Roman"/>
          <w:color w:val="212529"/>
          <w:szCs w:val="24"/>
        </w:rPr>
        <w:t>φαση</w:t>
      </w:r>
      <w:r>
        <w:rPr>
          <w:rFonts w:eastAsia="Times New Roman"/>
          <w:color w:val="212529"/>
          <w:szCs w:val="24"/>
        </w:rPr>
        <w:t>. Σ</w:t>
      </w:r>
      <w:r w:rsidRPr="00756FA2">
        <w:rPr>
          <w:rFonts w:eastAsia="Times New Roman"/>
          <w:color w:val="212529"/>
          <w:szCs w:val="24"/>
        </w:rPr>
        <w:t xml:space="preserve">ας είπα ότι αντίστοιχες αποφάσεις εκδίδονται το Σεπτέμβριο </w:t>
      </w:r>
      <w:r>
        <w:rPr>
          <w:rFonts w:eastAsia="Times New Roman"/>
          <w:color w:val="212529"/>
          <w:szCs w:val="24"/>
        </w:rPr>
        <w:t>και ανέφερα</w:t>
      </w:r>
      <w:r w:rsidRPr="00756FA2">
        <w:rPr>
          <w:rFonts w:eastAsia="Times New Roman"/>
          <w:color w:val="212529"/>
          <w:szCs w:val="24"/>
        </w:rPr>
        <w:t xml:space="preserve"> και την περσινή ημερομηνία</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37" w:author="Σπανός Γεώργιος" w:date="2022-10-04T10:45:00Z">
          <w:pPr>
            <w:spacing w:line="600" w:lineRule="auto"/>
            <w:ind w:firstLine="720"/>
            <w:jc w:val="both"/>
          </w:pPr>
        </w:pPrChange>
      </w:pPr>
      <w:r>
        <w:rPr>
          <w:rFonts w:eastAsia="Times New Roman"/>
          <w:color w:val="212529"/>
          <w:szCs w:val="24"/>
        </w:rPr>
        <w:t xml:space="preserve">Δεύτερον, </w:t>
      </w:r>
      <w:r w:rsidRPr="00756FA2">
        <w:rPr>
          <w:rFonts w:eastAsia="Times New Roman"/>
          <w:color w:val="212529"/>
          <w:szCs w:val="24"/>
        </w:rPr>
        <w:t xml:space="preserve">με ρωτάτε και </w:t>
      </w:r>
      <w:r>
        <w:rPr>
          <w:rFonts w:eastAsia="Times New Roman"/>
          <w:color w:val="212529"/>
          <w:szCs w:val="24"/>
        </w:rPr>
        <w:t xml:space="preserve">για </w:t>
      </w:r>
      <w:r w:rsidRPr="00756FA2">
        <w:rPr>
          <w:rFonts w:eastAsia="Times New Roman"/>
          <w:color w:val="212529"/>
          <w:szCs w:val="24"/>
        </w:rPr>
        <w:t>τη διαδικασία και τα έγγραφα που πρέπει να υποβάλλουν οι μαθητές</w:t>
      </w:r>
      <w:r>
        <w:rPr>
          <w:rFonts w:eastAsia="Times New Roman"/>
          <w:color w:val="212529"/>
          <w:szCs w:val="24"/>
        </w:rPr>
        <w:t xml:space="preserve">. Σε </w:t>
      </w:r>
      <w:r w:rsidRPr="00756FA2">
        <w:rPr>
          <w:rFonts w:eastAsia="Times New Roman"/>
          <w:color w:val="212529"/>
          <w:szCs w:val="24"/>
        </w:rPr>
        <w:t>αυτό θα απαντήσω τώρα</w:t>
      </w:r>
      <w:r>
        <w:rPr>
          <w:rFonts w:eastAsia="Times New Roman"/>
          <w:color w:val="212529"/>
          <w:szCs w:val="24"/>
        </w:rPr>
        <w:t xml:space="preserve">, δηλαδή </w:t>
      </w:r>
      <w:r w:rsidRPr="00756FA2">
        <w:rPr>
          <w:rFonts w:eastAsia="Times New Roman"/>
          <w:color w:val="212529"/>
          <w:szCs w:val="24"/>
        </w:rPr>
        <w:t>ποια δικαιολογητικά απα</w:t>
      </w:r>
      <w:r w:rsidRPr="00756FA2">
        <w:rPr>
          <w:rFonts w:eastAsia="Times New Roman"/>
          <w:color w:val="212529"/>
          <w:szCs w:val="24"/>
        </w:rPr>
        <w:t>ιτούνται</w:t>
      </w:r>
      <w:r>
        <w:rPr>
          <w:rFonts w:eastAsia="Times New Roman"/>
          <w:color w:val="212529"/>
          <w:szCs w:val="24"/>
        </w:rPr>
        <w:t>,</w:t>
      </w:r>
      <w:r w:rsidRPr="00756FA2">
        <w:rPr>
          <w:rFonts w:eastAsia="Times New Roman"/>
          <w:color w:val="212529"/>
          <w:szCs w:val="24"/>
        </w:rPr>
        <w:t xml:space="preserve"> γιατί είναι καλό να ενημερωθούν και επισήμως από τη Βουλή και </w:t>
      </w:r>
      <w:r>
        <w:rPr>
          <w:rFonts w:eastAsia="Times New Roman"/>
          <w:color w:val="212529"/>
          <w:szCs w:val="24"/>
        </w:rPr>
        <w:t>να καταγραφούν σ</w:t>
      </w:r>
      <w:r w:rsidRPr="00756FA2">
        <w:rPr>
          <w:rFonts w:eastAsia="Times New Roman"/>
          <w:color w:val="212529"/>
          <w:szCs w:val="24"/>
        </w:rPr>
        <w:t>τα Πρακτικά</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σ</w:t>
      </w:r>
      <w:r w:rsidRPr="00756FA2">
        <w:rPr>
          <w:rFonts w:eastAsia="Times New Roman"/>
          <w:color w:val="212529"/>
          <w:szCs w:val="24"/>
        </w:rPr>
        <w:t xml:space="preserve">τα οποία μπορεί να ανατρέξει </w:t>
      </w:r>
      <w:r>
        <w:rPr>
          <w:rFonts w:eastAsia="Times New Roman"/>
          <w:color w:val="212529"/>
          <w:szCs w:val="24"/>
        </w:rPr>
        <w:t>ο ο</w:t>
      </w:r>
      <w:r w:rsidRPr="00756FA2">
        <w:rPr>
          <w:rFonts w:eastAsia="Times New Roman"/>
          <w:color w:val="212529"/>
          <w:szCs w:val="24"/>
        </w:rPr>
        <w:t>ιοσδήποτε ενδιαφερόμενος</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38" w:author="Σπανός Γεώργιος" w:date="2022-10-04T10:45:00Z">
          <w:pPr>
            <w:spacing w:line="600" w:lineRule="auto"/>
            <w:ind w:firstLine="720"/>
            <w:jc w:val="both"/>
          </w:pPr>
        </w:pPrChange>
      </w:pPr>
      <w:r>
        <w:rPr>
          <w:rFonts w:eastAsia="Times New Roman"/>
          <w:color w:val="212529"/>
          <w:szCs w:val="24"/>
        </w:rPr>
        <w:t>Τ</w:t>
      </w:r>
      <w:r w:rsidRPr="00756FA2">
        <w:rPr>
          <w:rFonts w:eastAsia="Times New Roman"/>
          <w:color w:val="212529"/>
          <w:szCs w:val="24"/>
        </w:rPr>
        <w:t>α δικαιολογητικά</w:t>
      </w:r>
      <w:r>
        <w:rPr>
          <w:rFonts w:eastAsia="Times New Roman"/>
          <w:color w:val="212529"/>
          <w:szCs w:val="24"/>
        </w:rPr>
        <w:t>, λοιπόν, κύριε σ</w:t>
      </w:r>
      <w:r w:rsidRPr="00756FA2">
        <w:rPr>
          <w:rFonts w:eastAsia="Times New Roman"/>
          <w:color w:val="212529"/>
          <w:szCs w:val="24"/>
        </w:rPr>
        <w:t>υνάδελφ</w:t>
      </w:r>
      <w:r>
        <w:rPr>
          <w:rFonts w:eastAsia="Times New Roman"/>
          <w:color w:val="212529"/>
          <w:szCs w:val="24"/>
        </w:rPr>
        <w:t>ε,</w:t>
      </w:r>
      <w:r w:rsidRPr="00756FA2">
        <w:rPr>
          <w:rFonts w:eastAsia="Times New Roman"/>
          <w:color w:val="212529"/>
          <w:szCs w:val="24"/>
        </w:rPr>
        <w:t xml:space="preserve"> που απαιτούνται για την υπαγωγή στο ειδικό ποσοστό εισαγωγής των μαθητών της τελευταίας τάξης και των αποφοίτων των Γενικών Λυκείων και των Επαγγελματικών Λυκείων των περιοχών που</w:t>
      </w:r>
      <w:r>
        <w:rPr>
          <w:rFonts w:eastAsia="Times New Roman"/>
          <w:color w:val="212529"/>
          <w:szCs w:val="24"/>
        </w:rPr>
        <w:t>,</w:t>
      </w:r>
      <w:r w:rsidRPr="00756FA2">
        <w:rPr>
          <w:rFonts w:eastAsia="Times New Roman"/>
          <w:color w:val="212529"/>
          <w:szCs w:val="24"/>
        </w:rPr>
        <w:t xml:space="preserve"> όπως είπαμε</w:t>
      </w:r>
      <w:r>
        <w:rPr>
          <w:rFonts w:eastAsia="Times New Roman"/>
          <w:color w:val="212529"/>
          <w:szCs w:val="24"/>
        </w:rPr>
        <w:t>,</w:t>
      </w:r>
      <w:r w:rsidRPr="00756FA2">
        <w:rPr>
          <w:rFonts w:eastAsia="Times New Roman"/>
          <w:color w:val="212529"/>
          <w:szCs w:val="24"/>
        </w:rPr>
        <w:t xml:space="preserve"> έχουν πληγεί από φυσικές καταστροφές </w:t>
      </w:r>
      <w:r>
        <w:rPr>
          <w:rFonts w:eastAsia="Times New Roman"/>
          <w:color w:val="212529"/>
          <w:szCs w:val="24"/>
        </w:rPr>
        <w:lastRenderedPageBreak/>
        <w:t>κ</w:t>
      </w:r>
      <w:r w:rsidRPr="00756FA2">
        <w:rPr>
          <w:rFonts w:eastAsia="Times New Roman"/>
          <w:color w:val="212529"/>
          <w:szCs w:val="24"/>
        </w:rPr>
        <w:t>ατατίθενται στην οικεία</w:t>
      </w:r>
      <w:r w:rsidRPr="00756FA2">
        <w:rPr>
          <w:rFonts w:eastAsia="Times New Roman"/>
          <w:color w:val="212529"/>
          <w:szCs w:val="24"/>
        </w:rPr>
        <w:t xml:space="preserve"> </w:t>
      </w:r>
      <w:r>
        <w:rPr>
          <w:rFonts w:eastAsia="Times New Roman"/>
          <w:color w:val="212529"/>
          <w:szCs w:val="24"/>
        </w:rPr>
        <w:t>δ</w:t>
      </w:r>
      <w:r w:rsidRPr="00756FA2">
        <w:rPr>
          <w:rFonts w:eastAsia="Times New Roman"/>
          <w:color w:val="212529"/>
          <w:szCs w:val="24"/>
        </w:rPr>
        <w:t xml:space="preserve">ιεύθυνση </w:t>
      </w:r>
      <w:r>
        <w:rPr>
          <w:rFonts w:eastAsia="Times New Roman"/>
          <w:color w:val="212529"/>
          <w:szCs w:val="24"/>
        </w:rPr>
        <w:t>δ</w:t>
      </w:r>
      <w:r w:rsidRPr="00756FA2">
        <w:rPr>
          <w:rFonts w:eastAsia="Times New Roman"/>
          <w:color w:val="212529"/>
          <w:szCs w:val="24"/>
        </w:rPr>
        <w:t xml:space="preserve">ευτεροβάθμιας </w:t>
      </w:r>
      <w:r>
        <w:rPr>
          <w:rFonts w:eastAsia="Times New Roman"/>
          <w:color w:val="212529"/>
          <w:szCs w:val="24"/>
        </w:rPr>
        <w:t>ε</w:t>
      </w:r>
      <w:r w:rsidRPr="00756FA2">
        <w:rPr>
          <w:rFonts w:eastAsia="Times New Roman"/>
          <w:color w:val="212529"/>
          <w:szCs w:val="24"/>
        </w:rPr>
        <w:t xml:space="preserve">κπαίδευσης </w:t>
      </w:r>
      <w:r w:rsidRPr="00756FA2">
        <w:rPr>
          <w:rFonts w:eastAsia="Times New Roman"/>
          <w:color w:val="212529"/>
          <w:szCs w:val="24"/>
        </w:rPr>
        <w:t xml:space="preserve">μέσα σε πέντε εργάσιμες ημέρες από την έκδοση της σχετικής υπουργικής απόφασης. </w:t>
      </w:r>
    </w:p>
    <w:p w:rsidR="00785B97" w:rsidRDefault="00C57472" w:rsidP="007A29E9">
      <w:pPr>
        <w:spacing w:after="0" w:line="600" w:lineRule="auto"/>
        <w:ind w:firstLine="720"/>
        <w:jc w:val="both"/>
        <w:rPr>
          <w:rFonts w:eastAsia="Times New Roman"/>
          <w:color w:val="212529"/>
          <w:szCs w:val="24"/>
        </w:rPr>
        <w:pPrChange w:id="839" w:author="Σπανός Γεώργιος" w:date="2022-10-04T10:45:00Z">
          <w:pPr>
            <w:spacing w:line="600" w:lineRule="auto"/>
            <w:ind w:firstLine="720"/>
            <w:jc w:val="both"/>
          </w:pPr>
        </w:pPrChange>
      </w:pPr>
      <w:r w:rsidRPr="00756FA2">
        <w:rPr>
          <w:rFonts w:eastAsia="Times New Roman"/>
          <w:color w:val="212529"/>
          <w:szCs w:val="24"/>
        </w:rPr>
        <w:t>Τα δικαιολογητικά αυτά είναι τα εξής</w:t>
      </w:r>
      <w:r>
        <w:rPr>
          <w:rFonts w:eastAsia="Times New Roman"/>
          <w:color w:val="212529"/>
          <w:szCs w:val="24"/>
        </w:rPr>
        <w:t xml:space="preserve"> γ</w:t>
      </w:r>
      <w:r w:rsidRPr="00756FA2">
        <w:rPr>
          <w:rFonts w:eastAsia="Times New Roman"/>
          <w:color w:val="212529"/>
          <w:szCs w:val="24"/>
        </w:rPr>
        <w:t>ια τους μαθητές και αποφοίτους των ΓΕΛ και των ΕΠΑΛ</w:t>
      </w:r>
      <w:r>
        <w:rPr>
          <w:rFonts w:eastAsia="Times New Roman"/>
          <w:color w:val="212529"/>
          <w:szCs w:val="24"/>
        </w:rPr>
        <w:t>: Α</w:t>
      </w:r>
      <w:r w:rsidRPr="00756FA2">
        <w:rPr>
          <w:rFonts w:eastAsia="Times New Roman"/>
          <w:color w:val="212529"/>
          <w:szCs w:val="24"/>
        </w:rPr>
        <w:t>ίτηση</w:t>
      </w:r>
      <w:r>
        <w:rPr>
          <w:rFonts w:eastAsia="Times New Roman"/>
          <w:color w:val="212529"/>
          <w:szCs w:val="24"/>
        </w:rPr>
        <w:t xml:space="preserve"> </w:t>
      </w:r>
      <w:r>
        <w:rPr>
          <w:rFonts w:eastAsia="Times New Roman"/>
          <w:color w:val="212529"/>
          <w:szCs w:val="24"/>
        </w:rPr>
        <w:t>-</w:t>
      </w:r>
      <w:r>
        <w:rPr>
          <w:rFonts w:eastAsia="Times New Roman"/>
          <w:color w:val="212529"/>
          <w:szCs w:val="24"/>
        </w:rPr>
        <w:t xml:space="preserve"> </w:t>
      </w:r>
      <w:r w:rsidRPr="00756FA2">
        <w:rPr>
          <w:rFonts w:eastAsia="Times New Roman"/>
          <w:color w:val="212529"/>
          <w:szCs w:val="24"/>
        </w:rPr>
        <w:t>υπεύθυνη δήλωση με την οποία θα δηλών</w:t>
      </w:r>
      <w:r w:rsidRPr="00756FA2">
        <w:rPr>
          <w:rFonts w:eastAsia="Times New Roman"/>
          <w:color w:val="212529"/>
          <w:szCs w:val="24"/>
        </w:rPr>
        <w:t xml:space="preserve">ει </w:t>
      </w:r>
      <w:r>
        <w:rPr>
          <w:rFonts w:eastAsia="Times New Roman"/>
          <w:color w:val="212529"/>
          <w:szCs w:val="24"/>
        </w:rPr>
        <w:t xml:space="preserve">ο υποψήφιος στην πρόθεσή του </w:t>
      </w:r>
      <w:r w:rsidRPr="00756FA2">
        <w:rPr>
          <w:rFonts w:eastAsia="Times New Roman"/>
          <w:color w:val="212529"/>
          <w:szCs w:val="24"/>
        </w:rPr>
        <w:t>για την υπαγωγή του στο ειδικό ποσοστό</w:t>
      </w:r>
      <w:r>
        <w:rPr>
          <w:rFonts w:eastAsia="Times New Roman"/>
          <w:color w:val="212529"/>
          <w:szCs w:val="24"/>
        </w:rPr>
        <w:t>,</w:t>
      </w:r>
      <w:r w:rsidRPr="00756FA2">
        <w:rPr>
          <w:rFonts w:eastAsia="Times New Roman"/>
          <w:color w:val="212529"/>
          <w:szCs w:val="24"/>
        </w:rPr>
        <w:t xml:space="preserve"> καθώς και τα πλήρη στοιχεία του και τον κωδικό υποψηφίου με τον οποίο συμμετείχε στις πανελλαδικές εξετάσεις. </w:t>
      </w:r>
      <w:r>
        <w:rPr>
          <w:rFonts w:eastAsia="Times New Roman"/>
          <w:color w:val="212529"/>
          <w:szCs w:val="24"/>
        </w:rPr>
        <w:t>Β</w:t>
      </w:r>
      <w:r w:rsidRPr="00756FA2">
        <w:rPr>
          <w:rFonts w:eastAsia="Times New Roman"/>
          <w:color w:val="212529"/>
          <w:szCs w:val="24"/>
        </w:rPr>
        <w:t xml:space="preserve">εβαίωση του </w:t>
      </w:r>
      <w:r>
        <w:rPr>
          <w:rFonts w:eastAsia="Times New Roman"/>
          <w:color w:val="212529"/>
          <w:szCs w:val="24"/>
        </w:rPr>
        <w:t>δ</w:t>
      </w:r>
      <w:r w:rsidRPr="00756FA2">
        <w:rPr>
          <w:rFonts w:eastAsia="Times New Roman"/>
          <w:color w:val="212529"/>
          <w:szCs w:val="24"/>
        </w:rPr>
        <w:t xml:space="preserve">ιευθυντή </w:t>
      </w:r>
      <w:r w:rsidRPr="00756FA2">
        <w:rPr>
          <w:rFonts w:eastAsia="Times New Roman"/>
          <w:color w:val="212529"/>
          <w:szCs w:val="24"/>
        </w:rPr>
        <w:t>της σχολικής μονάδας στην οποία είχ</w:t>
      </w:r>
      <w:r>
        <w:rPr>
          <w:rFonts w:eastAsia="Times New Roman"/>
          <w:color w:val="212529"/>
          <w:szCs w:val="24"/>
        </w:rPr>
        <w:t>ε</w:t>
      </w:r>
      <w:r w:rsidRPr="00756FA2">
        <w:rPr>
          <w:rFonts w:eastAsia="Times New Roman"/>
          <w:color w:val="212529"/>
          <w:szCs w:val="24"/>
        </w:rPr>
        <w:t xml:space="preserve"> υποβάλει την α</w:t>
      </w:r>
      <w:r w:rsidRPr="00756FA2">
        <w:rPr>
          <w:rFonts w:eastAsia="Times New Roman"/>
          <w:color w:val="212529"/>
          <w:szCs w:val="24"/>
        </w:rPr>
        <w:t>ίτηση</w:t>
      </w:r>
      <w:r>
        <w:rPr>
          <w:rFonts w:eastAsia="Times New Roman"/>
          <w:color w:val="212529"/>
          <w:szCs w:val="24"/>
        </w:rPr>
        <w:t xml:space="preserve"> </w:t>
      </w:r>
      <w:r>
        <w:rPr>
          <w:rFonts w:eastAsia="Times New Roman"/>
          <w:color w:val="212529"/>
          <w:szCs w:val="24"/>
        </w:rPr>
        <w:t>-</w:t>
      </w:r>
      <w:r>
        <w:rPr>
          <w:rFonts w:eastAsia="Times New Roman"/>
          <w:color w:val="212529"/>
          <w:szCs w:val="24"/>
        </w:rPr>
        <w:t xml:space="preserve"> </w:t>
      </w:r>
      <w:r w:rsidRPr="00756FA2">
        <w:rPr>
          <w:rFonts w:eastAsia="Times New Roman"/>
          <w:color w:val="212529"/>
          <w:szCs w:val="24"/>
        </w:rPr>
        <w:t>δήλωση για συμμετοχή στις πανελλαδικές εξετάσεις</w:t>
      </w:r>
      <w:r>
        <w:rPr>
          <w:rFonts w:eastAsia="Times New Roman"/>
          <w:color w:val="212529"/>
          <w:szCs w:val="24"/>
        </w:rPr>
        <w:t>. Γ</w:t>
      </w:r>
      <w:r w:rsidRPr="00756FA2">
        <w:rPr>
          <w:rFonts w:eastAsia="Times New Roman"/>
          <w:color w:val="212529"/>
          <w:szCs w:val="24"/>
        </w:rPr>
        <w:t>ια τους μαθητές και αποφοίτους των ΓΕΛ και των ΕΠΑΛ που κατοικούσαν μόνιμα στις πληγείσες περιοχές</w:t>
      </w:r>
      <w:r>
        <w:rPr>
          <w:rFonts w:eastAsia="Times New Roman"/>
          <w:color w:val="212529"/>
          <w:szCs w:val="24"/>
        </w:rPr>
        <w:t>,</w:t>
      </w:r>
      <w:r w:rsidRPr="00756FA2">
        <w:rPr>
          <w:rFonts w:eastAsia="Times New Roman"/>
          <w:color w:val="212529"/>
          <w:szCs w:val="24"/>
        </w:rPr>
        <w:t xml:space="preserve"> αλλά υπέβαλαν αίτηση</w:t>
      </w:r>
      <w:r>
        <w:rPr>
          <w:rFonts w:eastAsia="Times New Roman"/>
          <w:color w:val="212529"/>
          <w:szCs w:val="24"/>
        </w:rPr>
        <w:t xml:space="preserve"> </w:t>
      </w:r>
      <w:r>
        <w:rPr>
          <w:rFonts w:eastAsia="Times New Roman"/>
          <w:color w:val="212529"/>
          <w:szCs w:val="24"/>
        </w:rPr>
        <w:t>-</w:t>
      </w:r>
      <w:r>
        <w:rPr>
          <w:rFonts w:eastAsia="Times New Roman"/>
          <w:color w:val="212529"/>
          <w:szCs w:val="24"/>
        </w:rPr>
        <w:t xml:space="preserve"> </w:t>
      </w:r>
      <w:r w:rsidRPr="00756FA2">
        <w:rPr>
          <w:rFonts w:eastAsia="Times New Roman"/>
          <w:color w:val="212529"/>
          <w:szCs w:val="24"/>
        </w:rPr>
        <w:t>δήλωση συμμετοχής σε άλλο λύκειο άλλη</w:t>
      </w:r>
      <w:r>
        <w:rPr>
          <w:rFonts w:eastAsia="Times New Roman"/>
          <w:color w:val="212529"/>
          <w:szCs w:val="24"/>
        </w:rPr>
        <w:t>ς</w:t>
      </w:r>
      <w:r w:rsidRPr="00756FA2">
        <w:rPr>
          <w:rFonts w:eastAsia="Times New Roman"/>
          <w:color w:val="212529"/>
          <w:szCs w:val="24"/>
        </w:rPr>
        <w:t xml:space="preserve"> περιοχή</w:t>
      </w:r>
      <w:r>
        <w:rPr>
          <w:rFonts w:eastAsia="Times New Roman"/>
          <w:color w:val="212529"/>
          <w:szCs w:val="24"/>
        </w:rPr>
        <w:t>ς ή</w:t>
      </w:r>
      <w:r w:rsidRPr="00756FA2">
        <w:rPr>
          <w:rFonts w:eastAsia="Times New Roman"/>
          <w:color w:val="212529"/>
          <w:szCs w:val="24"/>
        </w:rPr>
        <w:t xml:space="preserve"> σε άλλη διεύθυνση δευτερ</w:t>
      </w:r>
      <w:r w:rsidRPr="00756FA2">
        <w:rPr>
          <w:rFonts w:eastAsia="Times New Roman"/>
          <w:color w:val="212529"/>
          <w:szCs w:val="24"/>
        </w:rPr>
        <w:t>οβάθμιας εκπαίδευσης</w:t>
      </w:r>
      <w:r>
        <w:rPr>
          <w:rFonts w:eastAsia="Times New Roman"/>
          <w:color w:val="212529"/>
          <w:szCs w:val="24"/>
        </w:rPr>
        <w:t>,</w:t>
      </w:r>
      <w:r w:rsidRPr="00756FA2">
        <w:rPr>
          <w:rFonts w:eastAsia="Times New Roman"/>
          <w:color w:val="212529"/>
          <w:szCs w:val="24"/>
        </w:rPr>
        <w:t xml:space="preserve"> επιπλέον των δύο ανωτέρω που </w:t>
      </w:r>
      <w:r>
        <w:rPr>
          <w:rFonts w:eastAsia="Times New Roman"/>
          <w:color w:val="212529"/>
          <w:szCs w:val="24"/>
        </w:rPr>
        <w:t>σας είπα, χρειάζεται και δήλωση Ε</w:t>
      </w:r>
      <w:r w:rsidRPr="00756FA2">
        <w:rPr>
          <w:rFonts w:eastAsia="Times New Roman"/>
          <w:color w:val="212529"/>
          <w:szCs w:val="24"/>
        </w:rPr>
        <w:t>1 του προηγούμενου οικονομικού έτους του γονέα</w:t>
      </w:r>
      <w:r>
        <w:rPr>
          <w:rFonts w:eastAsia="Times New Roman"/>
          <w:color w:val="212529"/>
          <w:szCs w:val="24"/>
        </w:rPr>
        <w:t>,</w:t>
      </w:r>
      <w:r w:rsidRPr="00756FA2">
        <w:rPr>
          <w:rFonts w:eastAsia="Times New Roman"/>
          <w:color w:val="212529"/>
          <w:szCs w:val="24"/>
        </w:rPr>
        <w:t xml:space="preserve"> στη δήλωση του </w:t>
      </w:r>
      <w:r>
        <w:rPr>
          <w:rFonts w:eastAsia="Times New Roman"/>
          <w:color w:val="212529"/>
          <w:szCs w:val="24"/>
        </w:rPr>
        <w:t xml:space="preserve">οποίου </w:t>
      </w:r>
      <w:r w:rsidRPr="00756FA2">
        <w:rPr>
          <w:rFonts w:eastAsia="Times New Roman"/>
          <w:color w:val="212529"/>
          <w:szCs w:val="24"/>
        </w:rPr>
        <w:t>φαίνεται ότι το τέκνο είναι προστατευόμενο μέλος ή του ιδίου του τέκνο</w:t>
      </w:r>
      <w:r>
        <w:rPr>
          <w:rFonts w:eastAsia="Times New Roman"/>
          <w:color w:val="212529"/>
          <w:szCs w:val="24"/>
        </w:rPr>
        <w:t>υ, εάν</w:t>
      </w:r>
      <w:r w:rsidRPr="00756FA2">
        <w:rPr>
          <w:rFonts w:eastAsia="Times New Roman"/>
          <w:color w:val="212529"/>
          <w:szCs w:val="24"/>
        </w:rPr>
        <w:t xml:space="preserve"> κάνει </w:t>
      </w:r>
      <w:r>
        <w:rPr>
          <w:rFonts w:eastAsia="Times New Roman"/>
          <w:color w:val="212529"/>
          <w:szCs w:val="24"/>
        </w:rPr>
        <w:t xml:space="preserve">αυτό το ίδιο </w:t>
      </w:r>
      <w:r w:rsidRPr="00756FA2">
        <w:rPr>
          <w:rFonts w:eastAsia="Times New Roman"/>
          <w:color w:val="212529"/>
          <w:szCs w:val="24"/>
        </w:rPr>
        <w:t>δήλωση</w:t>
      </w:r>
      <w:r>
        <w:rPr>
          <w:rFonts w:eastAsia="Times New Roman"/>
          <w:color w:val="212529"/>
          <w:szCs w:val="24"/>
        </w:rPr>
        <w:t>,</w:t>
      </w:r>
      <w:r w:rsidRPr="00756FA2">
        <w:rPr>
          <w:rFonts w:eastAsia="Times New Roman"/>
          <w:color w:val="212529"/>
          <w:szCs w:val="24"/>
        </w:rPr>
        <w:t xml:space="preserve"> και αυτό είναι για να αποδειχθεί </w:t>
      </w:r>
      <w:r>
        <w:rPr>
          <w:rFonts w:eastAsia="Times New Roman"/>
          <w:color w:val="212529"/>
          <w:szCs w:val="24"/>
        </w:rPr>
        <w:t xml:space="preserve">η </w:t>
      </w:r>
      <w:r w:rsidRPr="00756FA2">
        <w:rPr>
          <w:rFonts w:eastAsia="Times New Roman"/>
          <w:color w:val="212529"/>
          <w:szCs w:val="24"/>
        </w:rPr>
        <w:t xml:space="preserve">μόνιμη κατοικία του. </w:t>
      </w:r>
    </w:p>
    <w:p w:rsidR="00785B97" w:rsidRDefault="00C57472" w:rsidP="007A29E9">
      <w:pPr>
        <w:spacing w:after="0" w:line="600" w:lineRule="auto"/>
        <w:ind w:firstLine="720"/>
        <w:jc w:val="both"/>
        <w:rPr>
          <w:rFonts w:eastAsia="Times New Roman"/>
          <w:color w:val="212529"/>
          <w:szCs w:val="24"/>
        </w:rPr>
        <w:pPrChange w:id="840" w:author="Σπανός Γεώργιος" w:date="2022-10-04T10:45:00Z">
          <w:pPr>
            <w:spacing w:line="600" w:lineRule="auto"/>
            <w:ind w:firstLine="720"/>
            <w:jc w:val="both"/>
          </w:pPr>
        </w:pPrChange>
      </w:pPr>
      <w:r w:rsidRPr="00756FA2">
        <w:rPr>
          <w:rFonts w:eastAsia="Times New Roman"/>
          <w:color w:val="212529"/>
          <w:szCs w:val="24"/>
        </w:rPr>
        <w:t xml:space="preserve">Όταν η αρμόδια </w:t>
      </w:r>
      <w:r>
        <w:rPr>
          <w:rFonts w:eastAsia="Times New Roman"/>
          <w:color w:val="212529"/>
          <w:szCs w:val="24"/>
        </w:rPr>
        <w:t>δ</w:t>
      </w:r>
      <w:r w:rsidRPr="00756FA2">
        <w:rPr>
          <w:rFonts w:eastAsia="Times New Roman"/>
          <w:color w:val="212529"/>
          <w:szCs w:val="24"/>
        </w:rPr>
        <w:t xml:space="preserve">ιεύθυνση </w:t>
      </w:r>
      <w:r>
        <w:rPr>
          <w:rFonts w:eastAsia="Times New Roman"/>
          <w:color w:val="212529"/>
          <w:szCs w:val="24"/>
        </w:rPr>
        <w:t>δ</w:t>
      </w:r>
      <w:r w:rsidRPr="00756FA2">
        <w:rPr>
          <w:rFonts w:eastAsia="Times New Roman"/>
          <w:color w:val="212529"/>
          <w:szCs w:val="24"/>
        </w:rPr>
        <w:t xml:space="preserve">ευτεροβάθμιας </w:t>
      </w:r>
      <w:r>
        <w:rPr>
          <w:rFonts w:eastAsia="Times New Roman"/>
          <w:color w:val="212529"/>
          <w:szCs w:val="24"/>
        </w:rPr>
        <w:t>ε</w:t>
      </w:r>
      <w:r w:rsidRPr="00756FA2">
        <w:rPr>
          <w:rFonts w:eastAsia="Times New Roman"/>
          <w:color w:val="212529"/>
          <w:szCs w:val="24"/>
        </w:rPr>
        <w:t xml:space="preserve">κπαίδευσης </w:t>
      </w:r>
      <w:r w:rsidRPr="00756FA2">
        <w:rPr>
          <w:rFonts w:eastAsia="Times New Roman"/>
          <w:color w:val="212529"/>
          <w:szCs w:val="24"/>
        </w:rPr>
        <w:t>συγκεντρώσει όλες τις σχετικές βεβαιώσεις</w:t>
      </w:r>
      <w:r>
        <w:rPr>
          <w:rFonts w:eastAsia="Times New Roman"/>
          <w:color w:val="212529"/>
          <w:szCs w:val="24"/>
        </w:rPr>
        <w:t>,</w:t>
      </w:r>
      <w:r w:rsidRPr="00756FA2">
        <w:rPr>
          <w:rFonts w:eastAsia="Times New Roman"/>
          <w:color w:val="212529"/>
          <w:szCs w:val="24"/>
        </w:rPr>
        <w:t xml:space="preserve"> μέσα σε τρεις μέρες συντάσσει πίνακα με τους δικαιούχους υποψηφίους</w:t>
      </w:r>
      <w:r>
        <w:rPr>
          <w:rFonts w:eastAsia="Times New Roman"/>
          <w:color w:val="212529"/>
          <w:szCs w:val="24"/>
        </w:rPr>
        <w:t>,</w:t>
      </w:r>
      <w:r w:rsidRPr="00756FA2">
        <w:rPr>
          <w:rFonts w:eastAsia="Times New Roman"/>
          <w:color w:val="212529"/>
          <w:szCs w:val="24"/>
        </w:rPr>
        <w:t xml:space="preserve"> τους αποστέλλει </w:t>
      </w:r>
      <w:r>
        <w:rPr>
          <w:rFonts w:eastAsia="Times New Roman"/>
          <w:color w:val="212529"/>
          <w:szCs w:val="24"/>
        </w:rPr>
        <w:t xml:space="preserve">και </w:t>
      </w:r>
      <w:r w:rsidRPr="00756FA2">
        <w:rPr>
          <w:rFonts w:eastAsia="Times New Roman"/>
          <w:color w:val="212529"/>
          <w:szCs w:val="24"/>
        </w:rPr>
        <w:t>έντυπα</w:t>
      </w:r>
      <w:r>
        <w:rPr>
          <w:rFonts w:eastAsia="Times New Roman"/>
          <w:color w:val="212529"/>
          <w:szCs w:val="24"/>
        </w:rPr>
        <w:t xml:space="preserve"> αλλά</w:t>
      </w:r>
      <w:r w:rsidRPr="00756FA2">
        <w:rPr>
          <w:rFonts w:eastAsia="Times New Roman"/>
          <w:color w:val="212529"/>
          <w:szCs w:val="24"/>
        </w:rPr>
        <w:t xml:space="preserve"> κ</w:t>
      </w:r>
      <w:r w:rsidRPr="00756FA2">
        <w:rPr>
          <w:rFonts w:eastAsia="Times New Roman"/>
          <w:color w:val="212529"/>
          <w:szCs w:val="24"/>
        </w:rPr>
        <w:t xml:space="preserve">αι ηλεκτρονικά στη Διεύθυνση Ανάπτυξης Πληροφοριακών Συστημάτων του Υπουργείου </w:t>
      </w:r>
      <w:r w:rsidRPr="00756FA2">
        <w:rPr>
          <w:rFonts w:eastAsia="Times New Roman"/>
          <w:color w:val="212529"/>
          <w:szCs w:val="24"/>
        </w:rPr>
        <w:lastRenderedPageBreak/>
        <w:t>Παιδείας και Θρησκευμάτων</w:t>
      </w:r>
      <w:r>
        <w:rPr>
          <w:rFonts w:eastAsia="Times New Roman"/>
          <w:color w:val="212529"/>
          <w:szCs w:val="24"/>
        </w:rPr>
        <w:t>. Μ</w:t>
      </w:r>
      <w:r w:rsidRPr="00756FA2">
        <w:rPr>
          <w:rFonts w:eastAsia="Times New Roman"/>
          <w:color w:val="212529"/>
          <w:szCs w:val="24"/>
        </w:rPr>
        <w:t>ετά τη διαδικασία επιλογής και την ανακοίνωση των αποτελεσμάτων εισαγωγής στην τριτοβάθμια εκπαίδευση των υποψηφίων των πανελλαδικών εξετάσεων</w:t>
      </w:r>
      <w:r>
        <w:rPr>
          <w:rFonts w:eastAsia="Times New Roman"/>
          <w:color w:val="212529"/>
          <w:szCs w:val="24"/>
        </w:rPr>
        <w:t>, γ</w:t>
      </w:r>
      <w:r w:rsidRPr="00756FA2">
        <w:rPr>
          <w:rFonts w:eastAsia="Times New Roman"/>
          <w:color w:val="212529"/>
          <w:szCs w:val="24"/>
        </w:rPr>
        <w:t>ίνετ</w:t>
      </w:r>
      <w:r w:rsidRPr="00756FA2">
        <w:rPr>
          <w:rFonts w:eastAsia="Times New Roman"/>
          <w:color w:val="212529"/>
          <w:szCs w:val="24"/>
        </w:rPr>
        <w:t xml:space="preserve">αι και η επιλογή των υποψηφίων που πληρούν τις προϋποθέσεις ένταξης στο ειδικό ποσοστό εισαγωγής με βάση το σύνολο των μορίων τους κατά φθίνουσα σειρά. </w:t>
      </w:r>
    </w:p>
    <w:p w:rsidR="00785B97" w:rsidRDefault="00C57472" w:rsidP="007A29E9">
      <w:pPr>
        <w:spacing w:after="0" w:line="600" w:lineRule="auto"/>
        <w:ind w:firstLine="720"/>
        <w:jc w:val="both"/>
        <w:rPr>
          <w:rFonts w:eastAsia="Times New Roman"/>
          <w:color w:val="212529"/>
          <w:szCs w:val="24"/>
        </w:rPr>
        <w:pPrChange w:id="841" w:author="Σπανός Γεώργιος" w:date="2022-10-04T10:45:00Z">
          <w:pPr>
            <w:spacing w:line="600" w:lineRule="auto"/>
            <w:ind w:firstLine="720"/>
            <w:jc w:val="both"/>
          </w:pPr>
        </w:pPrChange>
      </w:pPr>
      <w:r w:rsidRPr="00756FA2">
        <w:rPr>
          <w:rFonts w:eastAsia="Times New Roman"/>
          <w:color w:val="212529"/>
          <w:szCs w:val="24"/>
        </w:rPr>
        <w:t xml:space="preserve">Ευχαριστώ πολύ. </w:t>
      </w:r>
    </w:p>
    <w:p w:rsidR="00785B97" w:rsidRDefault="00C57472" w:rsidP="007A29E9">
      <w:pPr>
        <w:spacing w:after="0" w:line="600" w:lineRule="auto"/>
        <w:ind w:firstLine="720"/>
        <w:jc w:val="both"/>
        <w:rPr>
          <w:rFonts w:eastAsia="Times New Roman"/>
          <w:color w:val="212529"/>
          <w:szCs w:val="24"/>
        </w:rPr>
        <w:pPrChange w:id="842" w:author="Σπανός Γεώργιος" w:date="2022-10-04T10:45:00Z">
          <w:pPr>
            <w:spacing w:line="600" w:lineRule="auto"/>
            <w:ind w:firstLine="720"/>
            <w:jc w:val="both"/>
          </w:pPr>
        </w:pPrChange>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olor w:val="212529"/>
          <w:szCs w:val="24"/>
        </w:rPr>
        <w:t>Ευχαριστώ, κυρία Υ</w:t>
      </w:r>
      <w:r w:rsidRPr="00756FA2">
        <w:rPr>
          <w:rFonts w:eastAsia="Times New Roman"/>
          <w:color w:val="212529"/>
          <w:szCs w:val="24"/>
        </w:rPr>
        <w:t>πουργέ</w:t>
      </w:r>
      <w:r>
        <w:rPr>
          <w:rFonts w:eastAsia="Times New Roman"/>
          <w:color w:val="212529"/>
          <w:szCs w:val="24"/>
        </w:rPr>
        <w:t>.</w:t>
      </w:r>
    </w:p>
    <w:p w:rsidR="00785B97" w:rsidRDefault="00C57472" w:rsidP="007A29E9">
      <w:pPr>
        <w:spacing w:after="0" w:line="600" w:lineRule="auto"/>
        <w:ind w:firstLine="720"/>
        <w:jc w:val="both"/>
        <w:rPr>
          <w:rFonts w:eastAsia="Times New Roman"/>
          <w:color w:val="000000"/>
          <w:szCs w:val="24"/>
        </w:rPr>
        <w:pPrChange w:id="843" w:author="Σπανός Γεώργιος" w:date="2022-10-04T10:45:00Z">
          <w:pPr>
            <w:spacing w:line="600" w:lineRule="auto"/>
            <w:ind w:firstLine="720"/>
            <w:jc w:val="both"/>
          </w:pPr>
        </w:pPrChange>
      </w:pPr>
      <w:r>
        <w:rPr>
          <w:rFonts w:eastAsia="Times New Roman"/>
          <w:color w:val="212529"/>
          <w:szCs w:val="24"/>
        </w:rPr>
        <w:t>Π</w:t>
      </w:r>
      <w:r>
        <w:rPr>
          <w:rFonts w:eastAsia="Times New Roman"/>
          <w:color w:val="212529"/>
          <w:szCs w:val="24"/>
        </w:rPr>
        <w:t>ροχωρού</w:t>
      </w:r>
      <w:r w:rsidRPr="00756FA2">
        <w:rPr>
          <w:rFonts w:eastAsia="Times New Roman"/>
          <w:color w:val="212529"/>
          <w:szCs w:val="24"/>
        </w:rPr>
        <w:t>με στην τελευταία ερώ</w:t>
      </w:r>
      <w:r w:rsidRPr="00756FA2">
        <w:rPr>
          <w:rFonts w:eastAsia="Times New Roman"/>
          <w:color w:val="212529"/>
          <w:szCs w:val="24"/>
        </w:rPr>
        <w:t>τηση που θα απαντήσει η Υ</w:t>
      </w:r>
      <w:r>
        <w:rPr>
          <w:rFonts w:eastAsia="Times New Roman"/>
          <w:color w:val="212529"/>
          <w:szCs w:val="24"/>
        </w:rPr>
        <w:t>φυ</w:t>
      </w:r>
      <w:r w:rsidRPr="00756FA2">
        <w:rPr>
          <w:rFonts w:eastAsia="Times New Roman"/>
          <w:color w:val="212529"/>
          <w:szCs w:val="24"/>
        </w:rPr>
        <w:t>πουργός Παιδείας και Θρησκευμάτων</w:t>
      </w:r>
      <w:r>
        <w:rPr>
          <w:rFonts w:eastAsia="Times New Roman"/>
          <w:color w:val="212529"/>
          <w:szCs w:val="24"/>
        </w:rPr>
        <w:t xml:space="preserve"> κ.</w:t>
      </w:r>
      <w:r w:rsidRPr="00756FA2">
        <w:rPr>
          <w:rFonts w:eastAsia="Times New Roman"/>
          <w:color w:val="212529"/>
          <w:szCs w:val="24"/>
        </w:rPr>
        <w:t xml:space="preserve"> Μακρή</w:t>
      </w:r>
      <w:r>
        <w:rPr>
          <w:rFonts w:eastAsia="Times New Roman"/>
          <w:color w:val="212529"/>
          <w:szCs w:val="24"/>
        </w:rPr>
        <w:t xml:space="preserve">. Είναι η ένατη </w:t>
      </w:r>
      <w:r w:rsidRPr="005E1653">
        <w:rPr>
          <w:rFonts w:eastAsia="Times New Roman"/>
          <w:color w:val="000000"/>
          <w:szCs w:val="24"/>
        </w:rPr>
        <w:t xml:space="preserve">με αριθμό 855/1-7-2022 </w:t>
      </w:r>
      <w:r>
        <w:rPr>
          <w:rFonts w:eastAsia="Times New Roman"/>
          <w:color w:val="000000"/>
          <w:szCs w:val="24"/>
        </w:rPr>
        <w:t>ε</w:t>
      </w:r>
      <w:r w:rsidRPr="005E1653">
        <w:rPr>
          <w:rFonts w:eastAsia="Times New Roman"/>
          <w:color w:val="000000"/>
          <w:szCs w:val="24"/>
        </w:rPr>
        <w:t xml:space="preserve">πίκαιρη </w:t>
      </w:r>
      <w:r>
        <w:rPr>
          <w:rFonts w:eastAsia="Times New Roman"/>
          <w:color w:val="000000"/>
          <w:szCs w:val="24"/>
        </w:rPr>
        <w:t>ε</w:t>
      </w:r>
      <w:r w:rsidRPr="005E1653">
        <w:rPr>
          <w:rFonts w:eastAsia="Times New Roman"/>
          <w:color w:val="000000"/>
          <w:szCs w:val="24"/>
        </w:rPr>
        <w:t>ρώτηση</w:t>
      </w:r>
      <w:r>
        <w:rPr>
          <w:rFonts w:eastAsia="Times New Roman"/>
          <w:color w:val="000000"/>
          <w:szCs w:val="24"/>
        </w:rPr>
        <w:t xml:space="preserve"> </w:t>
      </w:r>
      <w:r>
        <w:rPr>
          <w:rFonts w:eastAsia="Times New Roman"/>
          <w:color w:val="000000"/>
          <w:szCs w:val="24"/>
        </w:rPr>
        <w:t>δεύτερου κύκλου</w:t>
      </w:r>
      <w:r w:rsidRPr="005E1653">
        <w:rPr>
          <w:rFonts w:eastAsia="Times New Roman"/>
          <w:color w:val="000000"/>
          <w:szCs w:val="24"/>
        </w:rPr>
        <w:t xml:space="preserve"> του Βουλευτή</w:t>
      </w:r>
      <w:r>
        <w:rPr>
          <w:rFonts w:eastAsia="Times New Roman"/>
          <w:color w:val="000000"/>
          <w:szCs w:val="24"/>
        </w:rPr>
        <w:t xml:space="preserve"> </w:t>
      </w:r>
      <w:r w:rsidRPr="005E1653">
        <w:rPr>
          <w:rFonts w:eastAsia="Times New Roman"/>
          <w:color w:val="000000"/>
          <w:szCs w:val="24"/>
        </w:rPr>
        <w:t>Β3</w:t>
      </w:r>
      <w:r>
        <w:rPr>
          <w:rFonts w:eastAsia="Times New Roman"/>
          <w:color w:val="000000"/>
          <w:szCs w:val="24"/>
        </w:rPr>
        <w:t>΄</w:t>
      </w:r>
      <w:r w:rsidRPr="005E1653">
        <w:rPr>
          <w:rFonts w:eastAsia="Times New Roman"/>
          <w:color w:val="000000"/>
          <w:szCs w:val="24"/>
        </w:rPr>
        <w:t xml:space="preserve"> Νότιου Τομέα Αθηνών του Συνασπισμού Ριζοσπαστικής Αριστεράς κ.</w:t>
      </w:r>
      <w:r>
        <w:rPr>
          <w:rFonts w:eastAsia="Times New Roman"/>
          <w:color w:val="000000"/>
          <w:szCs w:val="24"/>
        </w:rPr>
        <w:t xml:space="preserve"> </w:t>
      </w:r>
      <w:r w:rsidRPr="005E1653">
        <w:rPr>
          <w:rFonts w:eastAsia="Times New Roman"/>
          <w:bCs/>
          <w:color w:val="000000"/>
          <w:szCs w:val="24"/>
        </w:rPr>
        <w:t>Ιωάννη</w:t>
      </w:r>
      <w:r>
        <w:rPr>
          <w:rFonts w:eastAsia="Times New Roman"/>
          <w:bCs/>
          <w:color w:val="000000"/>
          <w:szCs w:val="24"/>
        </w:rPr>
        <w:t xml:space="preserve"> </w:t>
      </w:r>
      <w:proofErr w:type="spellStart"/>
      <w:r w:rsidRPr="005E1653">
        <w:rPr>
          <w:rFonts w:eastAsia="Times New Roman"/>
          <w:bCs/>
          <w:color w:val="000000"/>
          <w:szCs w:val="24"/>
        </w:rPr>
        <w:t>Μουζάλα</w:t>
      </w:r>
      <w:proofErr w:type="spellEnd"/>
      <w:r w:rsidRPr="005E1653">
        <w:rPr>
          <w:rFonts w:eastAsia="Times New Roman"/>
          <w:b/>
          <w:bCs/>
          <w:color w:val="000000"/>
          <w:szCs w:val="24"/>
        </w:rPr>
        <w:t xml:space="preserve"> </w:t>
      </w:r>
      <w:r w:rsidRPr="005E1653">
        <w:rPr>
          <w:rFonts w:eastAsia="Times New Roman"/>
          <w:color w:val="000000"/>
          <w:szCs w:val="24"/>
        </w:rPr>
        <w:t>προς την Υπουργό</w:t>
      </w:r>
      <w:r>
        <w:rPr>
          <w:rFonts w:eastAsia="Times New Roman"/>
          <w:color w:val="000000"/>
          <w:szCs w:val="24"/>
        </w:rPr>
        <w:t xml:space="preserve"> </w:t>
      </w:r>
      <w:r w:rsidRPr="005E1653">
        <w:rPr>
          <w:rFonts w:eastAsia="Times New Roman"/>
          <w:bCs/>
          <w:color w:val="000000"/>
          <w:szCs w:val="24"/>
        </w:rPr>
        <w:t>Παιδείας και Θρησκευμάτων,</w:t>
      </w:r>
      <w:r>
        <w:rPr>
          <w:rFonts w:eastAsia="Times New Roman"/>
          <w:color w:val="000000"/>
          <w:szCs w:val="24"/>
        </w:rPr>
        <w:t xml:space="preserve"> </w:t>
      </w:r>
      <w:r w:rsidRPr="005E1653">
        <w:rPr>
          <w:rFonts w:eastAsia="Times New Roman"/>
          <w:color w:val="000000"/>
          <w:szCs w:val="24"/>
        </w:rPr>
        <w:t>με θέμα: «Άμεση η ανάγκη διερεύνησης των καταγγελιών ιδιωτικών εκπαιδευτικών αναφορικά με τα προγράμματα επιμόρφωσης ανήλικων προσφυγόπουλων».</w:t>
      </w:r>
    </w:p>
    <w:p w:rsidR="00785B97" w:rsidRDefault="00C57472" w:rsidP="007A29E9">
      <w:pPr>
        <w:spacing w:after="0" w:line="600" w:lineRule="auto"/>
        <w:ind w:firstLine="720"/>
        <w:jc w:val="both"/>
        <w:rPr>
          <w:rFonts w:eastAsia="Times New Roman"/>
          <w:color w:val="000000"/>
          <w:szCs w:val="24"/>
        </w:rPr>
        <w:pPrChange w:id="844" w:author="Σπανός Γεώργιος" w:date="2022-10-04T10:45:00Z">
          <w:pPr>
            <w:spacing w:line="600" w:lineRule="auto"/>
            <w:ind w:firstLine="720"/>
            <w:jc w:val="both"/>
          </w:pPr>
        </w:pPrChange>
      </w:pPr>
      <w:r>
        <w:rPr>
          <w:rFonts w:eastAsia="Times New Roman"/>
          <w:color w:val="000000"/>
          <w:szCs w:val="24"/>
        </w:rPr>
        <w:t>Κύριε συνάδελφε, έχετε τον λόγο.</w:t>
      </w:r>
    </w:p>
    <w:p w:rsidR="00785B97" w:rsidRDefault="00C57472" w:rsidP="007A29E9">
      <w:pPr>
        <w:spacing w:after="0" w:line="600" w:lineRule="auto"/>
        <w:ind w:firstLine="720"/>
        <w:jc w:val="both"/>
        <w:rPr>
          <w:rFonts w:eastAsia="Times New Roman"/>
          <w:color w:val="212529"/>
          <w:szCs w:val="24"/>
        </w:rPr>
        <w:pPrChange w:id="845" w:author="Σπανός Γεώργιος" w:date="2022-10-04T10:45:00Z">
          <w:pPr>
            <w:spacing w:line="600" w:lineRule="auto"/>
            <w:ind w:firstLine="720"/>
            <w:jc w:val="both"/>
          </w:pPr>
        </w:pPrChange>
      </w:pPr>
      <w:r w:rsidRPr="005E1653">
        <w:rPr>
          <w:rFonts w:eastAsia="Times New Roman"/>
          <w:b/>
          <w:color w:val="000000"/>
          <w:szCs w:val="24"/>
        </w:rPr>
        <w:t>ΙΩΑΝΝΗΣ ΜΟΥΖΑΛΑΣ:</w:t>
      </w:r>
      <w:r>
        <w:rPr>
          <w:rFonts w:eastAsia="Times New Roman"/>
          <w:color w:val="000000"/>
          <w:szCs w:val="24"/>
        </w:rPr>
        <w:t xml:space="preserve"> Κ</w:t>
      </w:r>
      <w:r w:rsidRPr="00756FA2">
        <w:rPr>
          <w:rFonts w:eastAsia="Times New Roman"/>
          <w:color w:val="212529"/>
          <w:szCs w:val="24"/>
        </w:rPr>
        <w:t>υρία Υπουργέ</w:t>
      </w:r>
      <w:r>
        <w:rPr>
          <w:rFonts w:eastAsia="Times New Roman"/>
          <w:color w:val="212529"/>
          <w:szCs w:val="24"/>
        </w:rPr>
        <w:t>,</w:t>
      </w:r>
      <w:r w:rsidRPr="00756FA2">
        <w:rPr>
          <w:rFonts w:eastAsia="Times New Roman"/>
          <w:color w:val="212529"/>
          <w:szCs w:val="24"/>
        </w:rPr>
        <w:t xml:space="preserve"> το τελευταίο διάστημ</w:t>
      </w:r>
      <w:r w:rsidRPr="00756FA2">
        <w:rPr>
          <w:rFonts w:eastAsia="Times New Roman"/>
          <w:color w:val="212529"/>
          <w:szCs w:val="24"/>
        </w:rPr>
        <w:t xml:space="preserve">α πληθαίνουν οι καταγγελίες </w:t>
      </w:r>
      <w:r>
        <w:rPr>
          <w:rFonts w:eastAsia="Times New Roman"/>
          <w:color w:val="212529"/>
          <w:szCs w:val="24"/>
        </w:rPr>
        <w:t>-</w:t>
      </w:r>
      <w:r w:rsidRPr="00756FA2">
        <w:rPr>
          <w:rFonts w:eastAsia="Times New Roman"/>
          <w:color w:val="212529"/>
          <w:szCs w:val="24"/>
        </w:rPr>
        <w:t>και είμαι βέβαιος ότι τις έχετε υπ</w:t>
      </w:r>
      <w:r>
        <w:rPr>
          <w:rFonts w:eastAsia="Times New Roman"/>
          <w:color w:val="212529"/>
          <w:szCs w:val="24"/>
        </w:rPr>
        <w:t xml:space="preserve">’ </w:t>
      </w:r>
      <w:r w:rsidRPr="00756FA2">
        <w:rPr>
          <w:rFonts w:eastAsia="Times New Roman"/>
          <w:color w:val="212529"/>
          <w:szCs w:val="24"/>
        </w:rPr>
        <w:t>όψ</w:t>
      </w:r>
      <w:r>
        <w:rPr>
          <w:rFonts w:eastAsia="Times New Roman"/>
          <w:color w:val="212529"/>
          <w:szCs w:val="24"/>
        </w:rPr>
        <w:t>ιν</w:t>
      </w:r>
      <w:r w:rsidRPr="00756FA2">
        <w:rPr>
          <w:rFonts w:eastAsia="Times New Roman"/>
          <w:color w:val="212529"/>
          <w:szCs w:val="24"/>
        </w:rPr>
        <w:t xml:space="preserve"> </w:t>
      </w:r>
      <w:r>
        <w:rPr>
          <w:rFonts w:eastAsia="Times New Roman"/>
          <w:color w:val="212529"/>
          <w:szCs w:val="24"/>
        </w:rPr>
        <w:t>σας,</w:t>
      </w:r>
      <w:r w:rsidRPr="00756FA2">
        <w:rPr>
          <w:rFonts w:eastAsia="Times New Roman"/>
          <w:color w:val="212529"/>
          <w:szCs w:val="24"/>
        </w:rPr>
        <w:t xml:space="preserve"> γιατί σας έχουν τεθεί από την Ομοσπονδία Ιδιωτικών Εκπαιδευτικών Λειτουργών Ελλάδας</w:t>
      </w:r>
      <w:r>
        <w:rPr>
          <w:rFonts w:eastAsia="Times New Roman"/>
          <w:color w:val="212529"/>
          <w:szCs w:val="24"/>
        </w:rPr>
        <w:t>-</w:t>
      </w:r>
      <w:r w:rsidRPr="00756FA2">
        <w:rPr>
          <w:rFonts w:eastAsia="Times New Roman"/>
          <w:color w:val="212529"/>
          <w:szCs w:val="24"/>
        </w:rPr>
        <w:t xml:space="preserve"> για αναγκαστικό </w:t>
      </w:r>
      <w:r>
        <w:rPr>
          <w:rFonts w:eastAsia="Times New Roman"/>
          <w:color w:val="212529"/>
          <w:szCs w:val="24"/>
        </w:rPr>
        <w:t>«</w:t>
      </w:r>
      <w:r w:rsidRPr="00756FA2">
        <w:rPr>
          <w:rFonts w:eastAsia="Times New Roman"/>
          <w:color w:val="212529"/>
          <w:szCs w:val="24"/>
        </w:rPr>
        <w:t>εθελοντισμό</w:t>
      </w:r>
      <w:r>
        <w:rPr>
          <w:rFonts w:eastAsia="Times New Roman"/>
          <w:color w:val="212529"/>
          <w:szCs w:val="24"/>
        </w:rPr>
        <w:t>»</w:t>
      </w:r>
      <w:r w:rsidRPr="00756FA2">
        <w:rPr>
          <w:rFonts w:eastAsia="Times New Roman"/>
          <w:color w:val="212529"/>
          <w:szCs w:val="24"/>
        </w:rPr>
        <w:t xml:space="preserve"> εκπαιδευτικών σε συγκεκριμένα πολύ μεγάλα και περίτρανα </w:t>
      </w:r>
      <w:r w:rsidRPr="00756FA2">
        <w:rPr>
          <w:rFonts w:eastAsia="Times New Roman"/>
          <w:color w:val="212529"/>
          <w:szCs w:val="24"/>
        </w:rPr>
        <w:t>εκπαιδευτικά ιδρύματα</w:t>
      </w:r>
      <w:r>
        <w:rPr>
          <w:rFonts w:eastAsia="Times New Roman"/>
          <w:color w:val="212529"/>
          <w:szCs w:val="24"/>
        </w:rPr>
        <w:t>,</w:t>
      </w:r>
      <w:r w:rsidRPr="00756FA2">
        <w:rPr>
          <w:rFonts w:eastAsia="Times New Roman"/>
          <w:color w:val="212529"/>
          <w:szCs w:val="24"/>
        </w:rPr>
        <w:t xml:space="preserve"> προκειμένου να </w:t>
      </w:r>
      <w:r w:rsidRPr="00756FA2">
        <w:rPr>
          <w:rFonts w:eastAsia="Times New Roman"/>
          <w:color w:val="212529"/>
          <w:szCs w:val="24"/>
        </w:rPr>
        <w:lastRenderedPageBreak/>
        <w:t xml:space="preserve">παράσχουν υπηρεσίες σε μη κυβερνητικές οργανώσεις για να τους χρησιμοποιήσουν στην εκπαίδευση των προσφύγων και των αιτούντων άσυλο. </w:t>
      </w:r>
    </w:p>
    <w:p w:rsidR="00785B97" w:rsidRDefault="00C57472" w:rsidP="007A29E9">
      <w:pPr>
        <w:spacing w:after="0" w:line="600" w:lineRule="auto"/>
        <w:ind w:firstLine="720"/>
        <w:jc w:val="both"/>
        <w:rPr>
          <w:rFonts w:eastAsia="Times New Roman"/>
          <w:color w:val="212529"/>
          <w:szCs w:val="24"/>
        </w:rPr>
        <w:pPrChange w:id="846" w:author="Σπανός Γεώργιος" w:date="2022-10-04T10:45:00Z">
          <w:pPr>
            <w:spacing w:line="600" w:lineRule="auto"/>
            <w:ind w:firstLine="720"/>
            <w:jc w:val="both"/>
          </w:pPr>
        </w:pPrChange>
      </w:pPr>
      <w:r w:rsidRPr="00756FA2">
        <w:rPr>
          <w:rFonts w:eastAsia="Times New Roman"/>
          <w:color w:val="212529"/>
          <w:szCs w:val="24"/>
        </w:rPr>
        <w:t xml:space="preserve">Αυτό είναι </w:t>
      </w:r>
      <w:r>
        <w:rPr>
          <w:rFonts w:eastAsia="Times New Roman"/>
          <w:color w:val="212529"/>
          <w:szCs w:val="24"/>
        </w:rPr>
        <w:t xml:space="preserve">ένα θέμα, </w:t>
      </w:r>
      <w:r w:rsidRPr="00756FA2">
        <w:rPr>
          <w:rFonts w:eastAsia="Times New Roman"/>
          <w:color w:val="212529"/>
          <w:szCs w:val="24"/>
        </w:rPr>
        <w:t>για το οποίο έχουμε δύο ζητήματα</w:t>
      </w:r>
      <w:r>
        <w:rPr>
          <w:rFonts w:eastAsia="Times New Roman"/>
          <w:color w:val="212529"/>
          <w:szCs w:val="24"/>
        </w:rPr>
        <w:t>. Τ</w:t>
      </w:r>
      <w:r w:rsidRPr="00756FA2">
        <w:rPr>
          <w:rFonts w:eastAsia="Times New Roman"/>
          <w:color w:val="212529"/>
          <w:szCs w:val="24"/>
        </w:rPr>
        <w:t xml:space="preserve">ο ένα είναι η παραβίαση της </w:t>
      </w:r>
      <w:r w:rsidRPr="00756FA2">
        <w:rPr>
          <w:rFonts w:eastAsia="Times New Roman"/>
          <w:color w:val="212529"/>
          <w:szCs w:val="24"/>
        </w:rPr>
        <w:t xml:space="preserve">εργατικής νομοθεσίας σε συνδυασμό με το </w:t>
      </w:r>
      <w:r>
        <w:rPr>
          <w:rFonts w:eastAsia="Times New Roman"/>
          <w:color w:val="212529"/>
          <w:szCs w:val="24"/>
        </w:rPr>
        <w:t xml:space="preserve">γεγονός </w:t>
      </w:r>
      <w:r w:rsidRPr="00756FA2">
        <w:rPr>
          <w:rFonts w:eastAsia="Times New Roman"/>
          <w:color w:val="212529"/>
          <w:szCs w:val="24"/>
        </w:rPr>
        <w:t>ότι ο εθελοντισμός αυτός είναι αναγκαστικός</w:t>
      </w:r>
      <w:r>
        <w:rPr>
          <w:rFonts w:eastAsia="Times New Roman"/>
          <w:color w:val="212529"/>
          <w:szCs w:val="24"/>
        </w:rPr>
        <w:t>. Μ</w:t>
      </w:r>
      <w:r w:rsidRPr="00756FA2">
        <w:rPr>
          <w:rFonts w:eastAsia="Times New Roman"/>
          <w:color w:val="212529"/>
          <w:szCs w:val="24"/>
        </w:rPr>
        <w:t>ε βάση το</w:t>
      </w:r>
      <w:r>
        <w:rPr>
          <w:rFonts w:eastAsia="Times New Roman"/>
          <w:color w:val="212529"/>
          <w:szCs w:val="24"/>
        </w:rPr>
        <w:t>ν</w:t>
      </w:r>
      <w:r w:rsidRPr="00756FA2">
        <w:rPr>
          <w:rFonts w:eastAsia="Times New Roman"/>
          <w:color w:val="212529"/>
          <w:szCs w:val="24"/>
        </w:rPr>
        <w:t xml:space="preserve"> νόμο που ψηφίσατε το 2020</w:t>
      </w:r>
      <w:r>
        <w:rPr>
          <w:rFonts w:eastAsia="Times New Roman"/>
          <w:color w:val="212529"/>
          <w:szCs w:val="24"/>
        </w:rPr>
        <w:t>, οι</w:t>
      </w:r>
      <w:r w:rsidRPr="00756FA2">
        <w:rPr>
          <w:rFonts w:eastAsia="Times New Roman"/>
          <w:color w:val="212529"/>
          <w:szCs w:val="24"/>
        </w:rPr>
        <w:t xml:space="preserve"> απολύσ</w:t>
      </w:r>
      <w:r>
        <w:rPr>
          <w:rFonts w:eastAsia="Times New Roman"/>
          <w:color w:val="212529"/>
          <w:szCs w:val="24"/>
        </w:rPr>
        <w:t>εις</w:t>
      </w:r>
      <w:r w:rsidRPr="00756FA2">
        <w:rPr>
          <w:rFonts w:eastAsia="Times New Roman"/>
          <w:color w:val="212529"/>
          <w:szCs w:val="24"/>
        </w:rPr>
        <w:t xml:space="preserve"> των εκπαιδευτικών στα ιδιωτικά εκπαιδευτήρια φέτος έχουν ξεπεράσει κάθε όριο. Θέλει πολύ μεγάλη δύναμη</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λοιπόν,</w:t>
      </w:r>
      <w:r>
        <w:rPr>
          <w:rFonts w:eastAsia="Times New Roman"/>
          <w:color w:val="212529"/>
          <w:szCs w:val="24"/>
        </w:rPr>
        <w:t xml:space="preserve"> </w:t>
      </w:r>
      <w:r w:rsidRPr="00756FA2">
        <w:rPr>
          <w:rFonts w:eastAsia="Times New Roman"/>
          <w:color w:val="212529"/>
          <w:szCs w:val="24"/>
        </w:rPr>
        <w:t xml:space="preserve">για να αντισταθείς σε έναν τέτοιο αναγκαστικό εθελοντισμό. </w:t>
      </w:r>
    </w:p>
    <w:p w:rsidR="00785B97" w:rsidRDefault="00C57472" w:rsidP="007A29E9">
      <w:pPr>
        <w:spacing w:after="0" w:line="600" w:lineRule="auto"/>
        <w:ind w:firstLine="720"/>
        <w:jc w:val="both"/>
        <w:rPr>
          <w:rFonts w:eastAsia="Times New Roman"/>
          <w:color w:val="212529"/>
          <w:szCs w:val="24"/>
        </w:rPr>
        <w:pPrChange w:id="847" w:author="Σπανός Γεώργιος" w:date="2022-10-04T10:45:00Z">
          <w:pPr>
            <w:spacing w:line="600" w:lineRule="auto"/>
            <w:ind w:firstLine="720"/>
            <w:jc w:val="both"/>
          </w:pPr>
        </w:pPrChange>
      </w:pPr>
      <w:r w:rsidRPr="00756FA2">
        <w:rPr>
          <w:rFonts w:eastAsia="Times New Roman"/>
          <w:color w:val="212529"/>
          <w:szCs w:val="24"/>
        </w:rPr>
        <w:t>Από την άλλη</w:t>
      </w:r>
      <w:r>
        <w:rPr>
          <w:rFonts w:eastAsia="Times New Roman"/>
          <w:color w:val="212529"/>
          <w:szCs w:val="24"/>
        </w:rPr>
        <w:t>,</w:t>
      </w:r>
      <w:r w:rsidRPr="00756FA2">
        <w:rPr>
          <w:rFonts w:eastAsia="Times New Roman"/>
          <w:color w:val="212529"/>
          <w:szCs w:val="24"/>
        </w:rPr>
        <w:t xml:space="preserve"> οι μη κυβερνητικές οργανώσεις</w:t>
      </w:r>
      <w:r>
        <w:rPr>
          <w:rFonts w:eastAsia="Times New Roman"/>
          <w:color w:val="212529"/>
          <w:szCs w:val="24"/>
        </w:rPr>
        <w:t>,</w:t>
      </w:r>
      <w:r w:rsidRPr="00756FA2">
        <w:rPr>
          <w:rFonts w:eastAsia="Times New Roman"/>
          <w:color w:val="212529"/>
          <w:szCs w:val="24"/>
        </w:rPr>
        <w:t xml:space="preserve"> οι οποίες είναι πολύ συγκεκριμένες και έχουν αυτό που ο λαός μας λέει </w:t>
      </w:r>
      <w:r>
        <w:rPr>
          <w:rFonts w:eastAsia="Times New Roman"/>
          <w:color w:val="212529"/>
          <w:szCs w:val="24"/>
        </w:rPr>
        <w:t>«</w:t>
      </w:r>
      <w:r w:rsidRPr="00756FA2">
        <w:rPr>
          <w:rFonts w:eastAsia="Times New Roman"/>
          <w:color w:val="212529"/>
          <w:szCs w:val="24"/>
        </w:rPr>
        <w:t>πλάτες</w:t>
      </w:r>
      <w:r>
        <w:rPr>
          <w:rFonts w:eastAsia="Times New Roman"/>
          <w:color w:val="212529"/>
          <w:szCs w:val="24"/>
        </w:rPr>
        <w:t>»,</w:t>
      </w:r>
      <w:r w:rsidRPr="00756FA2">
        <w:rPr>
          <w:rFonts w:eastAsia="Times New Roman"/>
          <w:color w:val="212529"/>
          <w:szCs w:val="24"/>
        </w:rPr>
        <w:t xml:space="preserve"> παίρνουν πάρα πολλά χρήματα για την εκπαίδευση των προσφύγων και μεταν</w:t>
      </w:r>
      <w:r w:rsidRPr="00756FA2">
        <w:rPr>
          <w:rFonts w:eastAsia="Times New Roman"/>
          <w:color w:val="212529"/>
          <w:szCs w:val="24"/>
        </w:rPr>
        <w:t>αστών</w:t>
      </w:r>
      <w:r>
        <w:rPr>
          <w:rFonts w:eastAsia="Times New Roman"/>
          <w:color w:val="212529"/>
          <w:szCs w:val="24"/>
        </w:rPr>
        <w:t>, τα οποία διοχετεύονται αλλού ή</w:t>
      </w:r>
      <w:r w:rsidRPr="00756FA2">
        <w:rPr>
          <w:rFonts w:eastAsia="Times New Roman"/>
          <w:color w:val="212529"/>
          <w:szCs w:val="24"/>
        </w:rPr>
        <w:t xml:space="preserve"> κατασπατ</w:t>
      </w:r>
      <w:r>
        <w:rPr>
          <w:rFonts w:eastAsia="Times New Roman"/>
          <w:color w:val="212529"/>
          <w:szCs w:val="24"/>
        </w:rPr>
        <w:t>αλώνται</w:t>
      </w:r>
      <w:r w:rsidRPr="00756FA2">
        <w:rPr>
          <w:rFonts w:eastAsia="Times New Roman"/>
          <w:color w:val="212529"/>
          <w:szCs w:val="24"/>
        </w:rPr>
        <w:t xml:space="preserve"> με τρόπο που δεν ξέρουμε</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48" w:author="Σπανός Γεώργιος" w:date="2022-10-04T10:45:00Z">
          <w:pPr>
            <w:spacing w:line="600" w:lineRule="auto"/>
            <w:ind w:firstLine="720"/>
            <w:jc w:val="both"/>
          </w:pPr>
        </w:pPrChange>
      </w:pPr>
      <w:r>
        <w:rPr>
          <w:rFonts w:eastAsia="Times New Roman"/>
          <w:color w:val="212529"/>
          <w:szCs w:val="24"/>
        </w:rPr>
        <w:t>Θ</w:t>
      </w:r>
      <w:r w:rsidRPr="00756FA2">
        <w:rPr>
          <w:rFonts w:eastAsia="Times New Roman"/>
          <w:color w:val="212529"/>
          <w:szCs w:val="24"/>
        </w:rPr>
        <w:t>α θέλαμε να ξέρουμε</w:t>
      </w:r>
      <w:r>
        <w:rPr>
          <w:rFonts w:eastAsia="Times New Roman"/>
          <w:color w:val="212529"/>
          <w:szCs w:val="24"/>
        </w:rPr>
        <w:t>, εάν</w:t>
      </w:r>
      <w:r w:rsidRPr="00756FA2">
        <w:rPr>
          <w:rFonts w:eastAsia="Times New Roman"/>
          <w:color w:val="212529"/>
          <w:szCs w:val="24"/>
        </w:rPr>
        <w:t xml:space="preserve"> το Υπουργείο </w:t>
      </w:r>
      <w:r>
        <w:rPr>
          <w:rFonts w:eastAsia="Times New Roman"/>
          <w:color w:val="212529"/>
          <w:szCs w:val="24"/>
        </w:rPr>
        <w:t>σας,</w:t>
      </w:r>
      <w:r w:rsidRPr="00756FA2">
        <w:rPr>
          <w:rFonts w:eastAsia="Times New Roman"/>
          <w:color w:val="212529"/>
          <w:szCs w:val="24"/>
        </w:rPr>
        <w:t xml:space="preserve"> όπως οφείλει</w:t>
      </w:r>
      <w:r>
        <w:rPr>
          <w:rFonts w:eastAsia="Times New Roman"/>
          <w:color w:val="212529"/>
          <w:szCs w:val="24"/>
        </w:rPr>
        <w:t>,</w:t>
      </w:r>
      <w:r w:rsidRPr="00756FA2">
        <w:rPr>
          <w:rFonts w:eastAsia="Times New Roman"/>
          <w:color w:val="212529"/>
          <w:szCs w:val="24"/>
        </w:rPr>
        <w:t xml:space="preserve"> έχει σκοπό να προασπίσει τα συμφέροντα των εκπαιδευτικών στην ιδιωτική εκπαίδευση</w:t>
      </w:r>
      <w:r>
        <w:rPr>
          <w:rFonts w:eastAsia="Times New Roman"/>
          <w:color w:val="212529"/>
          <w:szCs w:val="24"/>
        </w:rPr>
        <w:t>,</w:t>
      </w:r>
      <w:r w:rsidRPr="00756FA2">
        <w:rPr>
          <w:rFonts w:eastAsia="Times New Roman"/>
          <w:color w:val="212529"/>
          <w:szCs w:val="24"/>
        </w:rPr>
        <w:t xml:space="preserve"> στα συγκεκριμένα μέχρι στιγμής εκπα</w:t>
      </w:r>
      <w:r w:rsidRPr="00756FA2">
        <w:rPr>
          <w:rFonts w:eastAsia="Times New Roman"/>
          <w:color w:val="212529"/>
          <w:szCs w:val="24"/>
        </w:rPr>
        <w:t xml:space="preserve">ιδευτήρια και με αυτόν τον τρόπο να προστατέψει και τη διασπάθιση του χρήματος από συγκεκριμένες μη κυβερνητικές οργανώσεις και την καλύτερη εκπαίδευση των προσφύγων και μεταναστών. </w:t>
      </w:r>
    </w:p>
    <w:p w:rsidR="00785B97" w:rsidRDefault="00C57472" w:rsidP="007A29E9">
      <w:pPr>
        <w:spacing w:after="0" w:line="600" w:lineRule="auto"/>
        <w:ind w:firstLine="720"/>
        <w:jc w:val="both"/>
        <w:rPr>
          <w:rFonts w:eastAsia="Times New Roman"/>
          <w:color w:val="212529"/>
          <w:szCs w:val="24"/>
        </w:rPr>
        <w:pPrChange w:id="849" w:author="Σπανός Γεώργιος" w:date="2022-10-04T10:45:00Z">
          <w:pPr>
            <w:spacing w:line="600" w:lineRule="auto"/>
            <w:ind w:firstLine="720"/>
            <w:jc w:val="both"/>
          </w:pPr>
        </w:pPrChange>
      </w:pPr>
      <w:r w:rsidRPr="00756FA2">
        <w:rPr>
          <w:rFonts w:eastAsia="Times New Roman"/>
          <w:color w:val="212529"/>
          <w:szCs w:val="24"/>
        </w:rPr>
        <w:t>Σας ευχαριστώ</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50" w:author="Σπανός Γεώργιος" w:date="2022-10-04T10:45:00Z">
          <w:pPr>
            <w:spacing w:line="600" w:lineRule="auto"/>
            <w:ind w:firstLine="720"/>
            <w:jc w:val="both"/>
          </w:pPr>
        </w:pPrChange>
      </w:pPr>
      <w:r w:rsidRPr="00BB1523">
        <w:rPr>
          <w:rFonts w:eastAsia="Times New Roman"/>
          <w:b/>
          <w:bCs/>
          <w:szCs w:val="24"/>
        </w:rPr>
        <w:lastRenderedPageBreak/>
        <w:t>ΠΡΟΕΔΡΕΥΟΥΣΑ (Σοφία Σακοράφα):</w:t>
      </w:r>
      <w:r w:rsidRPr="00BB1523">
        <w:rPr>
          <w:rFonts w:eastAsia="Times New Roman"/>
          <w:szCs w:val="24"/>
        </w:rPr>
        <w:t xml:space="preserve"> </w:t>
      </w:r>
      <w:r>
        <w:rPr>
          <w:rFonts w:eastAsia="Times New Roman"/>
          <w:color w:val="212529"/>
          <w:szCs w:val="24"/>
        </w:rPr>
        <w:t>Κ</w:t>
      </w:r>
      <w:r w:rsidRPr="00756FA2">
        <w:rPr>
          <w:rFonts w:eastAsia="Times New Roman"/>
          <w:color w:val="212529"/>
          <w:szCs w:val="24"/>
        </w:rPr>
        <w:t xml:space="preserve">αι </w:t>
      </w:r>
      <w:r>
        <w:rPr>
          <w:rFonts w:eastAsia="Times New Roman"/>
          <w:color w:val="212529"/>
          <w:szCs w:val="24"/>
        </w:rPr>
        <w:t>εγώ σας</w:t>
      </w:r>
      <w:r w:rsidRPr="00756FA2">
        <w:rPr>
          <w:rFonts w:eastAsia="Times New Roman"/>
          <w:color w:val="212529"/>
          <w:szCs w:val="24"/>
        </w:rPr>
        <w:t xml:space="preserve"> ευχαριστώ</w:t>
      </w:r>
      <w:r>
        <w:rPr>
          <w:rFonts w:eastAsia="Times New Roman"/>
          <w:color w:val="212529"/>
          <w:szCs w:val="24"/>
        </w:rPr>
        <w:t>,</w:t>
      </w:r>
      <w:r w:rsidRPr="00756FA2">
        <w:rPr>
          <w:rFonts w:eastAsia="Times New Roman"/>
          <w:color w:val="212529"/>
          <w:szCs w:val="24"/>
        </w:rPr>
        <w:t xml:space="preserve"> κύρι</w:t>
      </w:r>
      <w:r w:rsidRPr="00756FA2">
        <w:rPr>
          <w:rFonts w:eastAsia="Times New Roman"/>
          <w:color w:val="212529"/>
          <w:szCs w:val="24"/>
        </w:rPr>
        <w:t>ε συνάδελφε</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51" w:author="Σπανός Γεώργιος" w:date="2022-10-04T10:45:00Z">
          <w:pPr>
            <w:spacing w:line="600" w:lineRule="auto"/>
            <w:ind w:firstLine="720"/>
            <w:jc w:val="both"/>
          </w:pPr>
        </w:pPrChange>
      </w:pPr>
      <w:r>
        <w:rPr>
          <w:rFonts w:eastAsia="Times New Roman"/>
          <w:color w:val="212529"/>
          <w:szCs w:val="24"/>
        </w:rPr>
        <w:t>Κυρία Υ</w:t>
      </w:r>
      <w:r>
        <w:rPr>
          <w:rFonts w:eastAsia="Times New Roman"/>
          <w:color w:val="212529"/>
          <w:szCs w:val="24"/>
        </w:rPr>
        <w:t>φυ</w:t>
      </w:r>
      <w:r w:rsidRPr="00756FA2">
        <w:rPr>
          <w:rFonts w:eastAsia="Times New Roman"/>
          <w:color w:val="212529"/>
          <w:szCs w:val="24"/>
        </w:rPr>
        <w:t>πουργέ</w:t>
      </w:r>
      <w:r>
        <w:rPr>
          <w:rFonts w:eastAsia="Times New Roman"/>
          <w:color w:val="212529"/>
          <w:szCs w:val="24"/>
        </w:rPr>
        <w:t>, έχετε τον λόγο.</w:t>
      </w:r>
    </w:p>
    <w:p w:rsidR="00785B97" w:rsidRDefault="00C57472" w:rsidP="007A29E9">
      <w:pPr>
        <w:spacing w:after="0" w:line="600" w:lineRule="auto"/>
        <w:ind w:firstLine="720"/>
        <w:jc w:val="both"/>
        <w:rPr>
          <w:rFonts w:eastAsia="Times New Roman"/>
          <w:color w:val="212529"/>
          <w:szCs w:val="24"/>
        </w:rPr>
        <w:pPrChange w:id="852" w:author="Σπανός Γεώργιος" w:date="2022-10-04T10:45:00Z">
          <w:pPr>
            <w:spacing w:line="600" w:lineRule="auto"/>
            <w:ind w:firstLine="720"/>
            <w:jc w:val="both"/>
          </w:pPr>
        </w:pPrChange>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sidRPr="001A6C77">
        <w:rPr>
          <w:rFonts w:eastAsia="Times New Roman"/>
          <w:color w:val="111111"/>
          <w:szCs w:val="24"/>
        </w:rPr>
        <w:t xml:space="preserve"> </w:t>
      </w:r>
      <w:r>
        <w:rPr>
          <w:rFonts w:eastAsia="Times New Roman"/>
          <w:color w:val="212529"/>
          <w:szCs w:val="24"/>
        </w:rPr>
        <w:t>Ευχαριστώ και</w:t>
      </w:r>
      <w:r w:rsidRPr="00756FA2">
        <w:rPr>
          <w:rFonts w:eastAsia="Times New Roman"/>
          <w:color w:val="212529"/>
          <w:szCs w:val="24"/>
        </w:rPr>
        <w:t xml:space="preserve"> πάλι</w:t>
      </w:r>
      <w:r>
        <w:rPr>
          <w:rFonts w:eastAsia="Times New Roman"/>
          <w:color w:val="212529"/>
          <w:szCs w:val="24"/>
        </w:rPr>
        <w:t>, κυρία Π</w:t>
      </w:r>
      <w:r w:rsidRPr="00756FA2">
        <w:rPr>
          <w:rFonts w:eastAsia="Times New Roman"/>
          <w:color w:val="212529"/>
          <w:szCs w:val="24"/>
        </w:rPr>
        <w:t>ρόεδρε</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53" w:author="Σπανός Γεώργιος" w:date="2022-10-04T10:45:00Z">
          <w:pPr>
            <w:spacing w:line="600" w:lineRule="auto"/>
            <w:ind w:firstLine="720"/>
            <w:jc w:val="both"/>
          </w:pPr>
        </w:pPrChange>
      </w:pPr>
      <w:r>
        <w:rPr>
          <w:rFonts w:eastAsia="Times New Roman"/>
          <w:color w:val="212529"/>
          <w:szCs w:val="24"/>
        </w:rPr>
        <w:t>Σας βεβαιώ, κ</w:t>
      </w:r>
      <w:r w:rsidRPr="00756FA2">
        <w:rPr>
          <w:rFonts w:eastAsia="Times New Roman"/>
          <w:color w:val="212529"/>
          <w:szCs w:val="24"/>
        </w:rPr>
        <w:t>ύριε συνάδελφε</w:t>
      </w:r>
      <w:r>
        <w:rPr>
          <w:rFonts w:eastAsia="Times New Roman"/>
          <w:color w:val="212529"/>
          <w:szCs w:val="24"/>
        </w:rPr>
        <w:t>,</w:t>
      </w:r>
      <w:r w:rsidRPr="00756FA2">
        <w:rPr>
          <w:rFonts w:eastAsia="Times New Roman"/>
          <w:color w:val="212529"/>
          <w:szCs w:val="24"/>
        </w:rPr>
        <w:t xml:space="preserve"> ότι τέτοιες καταγγελίες μας προκαλούν ιδιαίτερη ευαισθησία και ανησυχία</w:t>
      </w:r>
      <w:r>
        <w:rPr>
          <w:rFonts w:eastAsia="Times New Roman"/>
          <w:color w:val="212529"/>
          <w:szCs w:val="24"/>
        </w:rPr>
        <w:t>. Γ</w:t>
      </w:r>
      <w:r w:rsidRPr="00756FA2">
        <w:rPr>
          <w:rFonts w:eastAsia="Times New Roman"/>
          <w:color w:val="212529"/>
          <w:szCs w:val="24"/>
        </w:rPr>
        <w:t>ι</w:t>
      </w:r>
      <w:r>
        <w:rPr>
          <w:rFonts w:eastAsia="Times New Roman"/>
          <w:color w:val="212529"/>
          <w:szCs w:val="24"/>
        </w:rPr>
        <w:t>’</w:t>
      </w:r>
      <w:r w:rsidRPr="00756FA2">
        <w:rPr>
          <w:rFonts w:eastAsia="Times New Roman"/>
          <w:color w:val="212529"/>
          <w:szCs w:val="24"/>
        </w:rPr>
        <w:t xml:space="preserve"> αυτό και τις διερευνούμε με ιδιαίτερη προσοχή</w:t>
      </w:r>
      <w:r>
        <w:rPr>
          <w:rFonts w:eastAsia="Times New Roman"/>
          <w:color w:val="212529"/>
          <w:szCs w:val="24"/>
        </w:rPr>
        <w:t xml:space="preserve">. </w:t>
      </w:r>
    </w:p>
    <w:p w:rsidR="00785B97" w:rsidRDefault="00C57472" w:rsidP="007A29E9">
      <w:pPr>
        <w:spacing w:after="0" w:line="600" w:lineRule="auto"/>
        <w:ind w:firstLine="720"/>
        <w:jc w:val="both"/>
        <w:rPr>
          <w:rFonts w:eastAsia="Times New Roman"/>
          <w:color w:val="212529"/>
          <w:szCs w:val="24"/>
        </w:rPr>
        <w:pPrChange w:id="854" w:author="Σπανός Γεώργιος" w:date="2022-10-04T10:45:00Z">
          <w:pPr>
            <w:spacing w:line="600" w:lineRule="auto"/>
            <w:ind w:firstLine="720"/>
            <w:jc w:val="both"/>
          </w:pPr>
        </w:pPrChange>
      </w:pPr>
      <w:r>
        <w:rPr>
          <w:rFonts w:eastAsia="Times New Roman"/>
          <w:color w:val="212529"/>
          <w:szCs w:val="24"/>
        </w:rPr>
        <w:t>Σ</w:t>
      </w:r>
      <w:r w:rsidRPr="00756FA2">
        <w:rPr>
          <w:rFonts w:eastAsia="Times New Roman"/>
          <w:color w:val="212529"/>
          <w:szCs w:val="24"/>
        </w:rPr>
        <w:t xml:space="preserve">ας ενημερώνω </w:t>
      </w:r>
      <w:r>
        <w:rPr>
          <w:rFonts w:eastAsia="Times New Roman"/>
          <w:color w:val="212529"/>
          <w:szCs w:val="24"/>
        </w:rPr>
        <w:t xml:space="preserve">ότι </w:t>
      </w:r>
      <w:r w:rsidRPr="00756FA2">
        <w:rPr>
          <w:rFonts w:eastAsia="Times New Roman"/>
          <w:color w:val="212529"/>
          <w:szCs w:val="24"/>
        </w:rPr>
        <w:t>μετά από έρευνα που έγινε στο Υπουργείο μας καταγγελίες σαν</w:t>
      </w:r>
      <w:r>
        <w:rPr>
          <w:rFonts w:eastAsia="Times New Roman"/>
          <w:color w:val="212529"/>
          <w:szCs w:val="24"/>
        </w:rPr>
        <w:t xml:space="preserve"> και</w:t>
      </w:r>
      <w:r w:rsidRPr="00756FA2">
        <w:rPr>
          <w:rFonts w:eastAsia="Times New Roman"/>
          <w:color w:val="212529"/>
          <w:szCs w:val="24"/>
        </w:rPr>
        <w:t xml:space="preserve"> αυτή</w:t>
      </w:r>
      <w:r>
        <w:rPr>
          <w:rFonts w:eastAsia="Times New Roman"/>
          <w:color w:val="212529"/>
          <w:szCs w:val="24"/>
        </w:rPr>
        <w:t>ν</w:t>
      </w:r>
      <w:r w:rsidRPr="00756FA2">
        <w:rPr>
          <w:rFonts w:eastAsia="Times New Roman"/>
          <w:color w:val="212529"/>
          <w:szCs w:val="24"/>
        </w:rPr>
        <w:t xml:space="preserve"> που αναφέρετε στην ερώτησή </w:t>
      </w:r>
      <w:r>
        <w:rPr>
          <w:rFonts w:eastAsia="Times New Roman"/>
          <w:color w:val="212529"/>
          <w:szCs w:val="24"/>
        </w:rPr>
        <w:t>σας</w:t>
      </w:r>
      <w:r w:rsidRPr="00756FA2">
        <w:rPr>
          <w:rFonts w:eastAsia="Times New Roman"/>
          <w:color w:val="212529"/>
          <w:szCs w:val="24"/>
        </w:rPr>
        <w:t xml:space="preserve"> δεν έχει πε</w:t>
      </w:r>
      <w:r>
        <w:rPr>
          <w:rFonts w:eastAsia="Times New Roman"/>
          <w:color w:val="212529"/>
          <w:szCs w:val="24"/>
        </w:rPr>
        <w:t>ριέλθει σε γνώση των υπηρεσιών μας. Σ</w:t>
      </w:r>
      <w:r w:rsidRPr="00756FA2">
        <w:rPr>
          <w:rFonts w:eastAsia="Times New Roman"/>
          <w:color w:val="212529"/>
          <w:szCs w:val="24"/>
        </w:rPr>
        <w:t xml:space="preserve">ας </w:t>
      </w:r>
      <w:r>
        <w:rPr>
          <w:rFonts w:eastAsia="Times New Roman"/>
          <w:color w:val="212529"/>
          <w:szCs w:val="24"/>
        </w:rPr>
        <w:t xml:space="preserve">βεβαιώ </w:t>
      </w:r>
      <w:r w:rsidRPr="00756FA2">
        <w:rPr>
          <w:rFonts w:eastAsia="Times New Roman"/>
          <w:color w:val="212529"/>
          <w:szCs w:val="24"/>
        </w:rPr>
        <w:t xml:space="preserve">επίσης </w:t>
      </w:r>
      <w:r>
        <w:rPr>
          <w:rFonts w:eastAsia="Times New Roman"/>
          <w:color w:val="212529"/>
          <w:szCs w:val="24"/>
        </w:rPr>
        <w:t>-έχετε</w:t>
      </w:r>
      <w:r w:rsidRPr="00756FA2">
        <w:rPr>
          <w:rFonts w:eastAsia="Times New Roman"/>
          <w:color w:val="212529"/>
          <w:szCs w:val="24"/>
        </w:rPr>
        <w:t xml:space="preserve"> ασκήσει διοίκηση</w:t>
      </w:r>
      <w:r w:rsidRPr="00756FA2">
        <w:rPr>
          <w:rFonts w:eastAsia="Times New Roman"/>
          <w:color w:val="212529"/>
          <w:szCs w:val="24"/>
        </w:rPr>
        <w:t xml:space="preserve"> </w:t>
      </w:r>
      <w:r>
        <w:rPr>
          <w:rFonts w:eastAsia="Times New Roman"/>
          <w:color w:val="212529"/>
          <w:szCs w:val="24"/>
        </w:rPr>
        <w:t>και το γ</w:t>
      </w:r>
      <w:r w:rsidRPr="00756FA2">
        <w:rPr>
          <w:rFonts w:eastAsia="Times New Roman"/>
          <w:color w:val="212529"/>
          <w:szCs w:val="24"/>
        </w:rPr>
        <w:t>νωρίζετε</w:t>
      </w:r>
      <w:r>
        <w:rPr>
          <w:rFonts w:eastAsia="Times New Roman"/>
          <w:color w:val="212529"/>
          <w:szCs w:val="24"/>
        </w:rPr>
        <w:t>-</w:t>
      </w:r>
      <w:r w:rsidRPr="00756FA2">
        <w:rPr>
          <w:rFonts w:eastAsia="Times New Roman"/>
          <w:color w:val="212529"/>
          <w:szCs w:val="24"/>
        </w:rPr>
        <w:t xml:space="preserve"> ότι στο Υπουργείο μας φτάνουν πολλές καταγγελίες</w:t>
      </w:r>
      <w:r>
        <w:rPr>
          <w:rFonts w:eastAsia="Times New Roman"/>
          <w:color w:val="212529"/>
          <w:szCs w:val="24"/>
        </w:rPr>
        <w:t>,</w:t>
      </w:r>
      <w:r w:rsidRPr="00756FA2">
        <w:rPr>
          <w:rFonts w:eastAsia="Times New Roman"/>
          <w:color w:val="212529"/>
          <w:szCs w:val="24"/>
        </w:rPr>
        <w:t xml:space="preserve"> κα</w:t>
      </w:r>
      <w:r>
        <w:rPr>
          <w:rFonts w:eastAsia="Times New Roman"/>
          <w:color w:val="212529"/>
          <w:szCs w:val="24"/>
        </w:rPr>
        <w:t>μ</w:t>
      </w:r>
      <w:r w:rsidRPr="00756FA2">
        <w:rPr>
          <w:rFonts w:eastAsia="Times New Roman"/>
          <w:color w:val="212529"/>
          <w:szCs w:val="24"/>
        </w:rPr>
        <w:t>μιά φορά και ανώνυμες</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σ</w:t>
      </w:r>
      <w:r w:rsidRPr="00756FA2">
        <w:rPr>
          <w:rFonts w:eastAsia="Times New Roman"/>
          <w:color w:val="212529"/>
          <w:szCs w:val="24"/>
        </w:rPr>
        <w:t>τις οποίες όμως πάντοτε δίνουμε βάση και ασχολούμαστε. Δεν έχει</w:t>
      </w:r>
      <w:r>
        <w:rPr>
          <w:rFonts w:eastAsia="Times New Roman"/>
          <w:color w:val="212529"/>
          <w:szCs w:val="24"/>
        </w:rPr>
        <w:t>,</w:t>
      </w:r>
      <w:r w:rsidRPr="00756FA2">
        <w:rPr>
          <w:rFonts w:eastAsia="Times New Roman"/>
          <w:color w:val="212529"/>
          <w:szCs w:val="24"/>
        </w:rPr>
        <w:t xml:space="preserve"> λοιπόν</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 xml:space="preserve">φθάσει </w:t>
      </w:r>
      <w:r w:rsidRPr="00756FA2">
        <w:rPr>
          <w:rFonts w:eastAsia="Times New Roman"/>
          <w:color w:val="212529"/>
          <w:szCs w:val="24"/>
        </w:rPr>
        <w:t>ανάλογη καταγγελία στο Υπουργείο</w:t>
      </w:r>
      <w:r>
        <w:rPr>
          <w:rFonts w:eastAsia="Times New Roman"/>
          <w:color w:val="212529"/>
          <w:szCs w:val="24"/>
        </w:rPr>
        <w:t>, ούτε επώνυμη</w:t>
      </w:r>
      <w:r w:rsidRPr="00756FA2">
        <w:rPr>
          <w:rFonts w:eastAsia="Times New Roman"/>
          <w:color w:val="212529"/>
          <w:szCs w:val="24"/>
        </w:rPr>
        <w:t xml:space="preserve"> ούτε ανώνυμη</w:t>
      </w:r>
      <w:r>
        <w:rPr>
          <w:rFonts w:eastAsia="Times New Roman"/>
          <w:color w:val="212529"/>
          <w:szCs w:val="24"/>
        </w:rPr>
        <w:t>,</w:t>
      </w:r>
      <w:r w:rsidRPr="00756FA2">
        <w:rPr>
          <w:rFonts w:eastAsia="Times New Roman"/>
          <w:color w:val="212529"/>
          <w:szCs w:val="24"/>
        </w:rPr>
        <w:t xml:space="preserve"> για τέτοια ζητήματα</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55" w:author="Σπανός Γεώργιος" w:date="2022-10-04T10:45:00Z">
          <w:pPr>
            <w:spacing w:line="600" w:lineRule="auto"/>
            <w:ind w:firstLine="720"/>
            <w:jc w:val="both"/>
          </w:pPr>
        </w:pPrChange>
      </w:pPr>
      <w:r>
        <w:rPr>
          <w:rFonts w:eastAsia="Times New Roman"/>
          <w:color w:val="212529"/>
          <w:szCs w:val="24"/>
        </w:rPr>
        <w:t>Θ</w:t>
      </w:r>
      <w:r w:rsidRPr="00756FA2">
        <w:rPr>
          <w:rFonts w:eastAsia="Times New Roman"/>
          <w:color w:val="212529"/>
          <w:szCs w:val="24"/>
        </w:rPr>
        <w:t>α σας πω και συγκεκριμένα</w:t>
      </w:r>
      <w:r>
        <w:rPr>
          <w:rFonts w:eastAsia="Times New Roman"/>
          <w:color w:val="212529"/>
          <w:szCs w:val="24"/>
        </w:rPr>
        <w:t>. Οι δεκατέσσερις</w:t>
      </w:r>
      <w:r w:rsidRPr="00756FA2">
        <w:rPr>
          <w:rFonts w:eastAsia="Times New Roman"/>
          <w:color w:val="212529"/>
          <w:szCs w:val="24"/>
        </w:rPr>
        <w:t xml:space="preserve"> </w:t>
      </w:r>
      <w:r>
        <w:rPr>
          <w:rFonts w:eastAsia="Times New Roman"/>
          <w:color w:val="212529"/>
          <w:szCs w:val="24"/>
        </w:rPr>
        <w:t>δ</w:t>
      </w:r>
      <w:r w:rsidRPr="00756FA2">
        <w:rPr>
          <w:rFonts w:eastAsia="Times New Roman"/>
          <w:color w:val="212529"/>
          <w:szCs w:val="24"/>
        </w:rPr>
        <w:t xml:space="preserve">ιευθύνσεις </w:t>
      </w:r>
      <w:r>
        <w:rPr>
          <w:rFonts w:eastAsia="Times New Roman"/>
          <w:color w:val="212529"/>
          <w:szCs w:val="24"/>
        </w:rPr>
        <w:t>π</w:t>
      </w:r>
      <w:r w:rsidRPr="00756FA2">
        <w:rPr>
          <w:rFonts w:eastAsia="Times New Roman"/>
          <w:color w:val="212529"/>
          <w:szCs w:val="24"/>
        </w:rPr>
        <w:t xml:space="preserve">ρωτοβάθμιας </w:t>
      </w:r>
      <w:r w:rsidRPr="00756FA2">
        <w:rPr>
          <w:rFonts w:eastAsia="Times New Roman"/>
          <w:color w:val="212529"/>
          <w:szCs w:val="24"/>
        </w:rPr>
        <w:t xml:space="preserve">και </w:t>
      </w:r>
      <w:r>
        <w:rPr>
          <w:rFonts w:eastAsia="Times New Roman"/>
          <w:color w:val="212529"/>
          <w:szCs w:val="24"/>
        </w:rPr>
        <w:t>δ</w:t>
      </w:r>
      <w:r w:rsidRPr="00756FA2">
        <w:rPr>
          <w:rFonts w:eastAsia="Times New Roman"/>
          <w:color w:val="212529"/>
          <w:szCs w:val="24"/>
        </w:rPr>
        <w:t xml:space="preserve">ευτεροβάθμιας </w:t>
      </w:r>
      <w:r>
        <w:rPr>
          <w:rFonts w:eastAsia="Times New Roman"/>
          <w:color w:val="212529"/>
          <w:szCs w:val="24"/>
        </w:rPr>
        <w:t>ε</w:t>
      </w:r>
      <w:r w:rsidRPr="00756FA2">
        <w:rPr>
          <w:rFonts w:eastAsia="Times New Roman"/>
          <w:color w:val="212529"/>
          <w:szCs w:val="24"/>
        </w:rPr>
        <w:t xml:space="preserve">κπαίδευσης </w:t>
      </w:r>
      <w:r w:rsidRPr="00756FA2">
        <w:rPr>
          <w:rFonts w:eastAsia="Times New Roman"/>
          <w:color w:val="212529"/>
          <w:szCs w:val="24"/>
        </w:rPr>
        <w:t>της Αττικής εγγράφως απάντησαν πως κα</w:t>
      </w:r>
      <w:r>
        <w:rPr>
          <w:rFonts w:eastAsia="Times New Roman"/>
          <w:color w:val="212529"/>
          <w:szCs w:val="24"/>
        </w:rPr>
        <w:t>μ</w:t>
      </w:r>
      <w:r w:rsidRPr="00756FA2">
        <w:rPr>
          <w:rFonts w:eastAsia="Times New Roman"/>
          <w:color w:val="212529"/>
          <w:szCs w:val="24"/>
        </w:rPr>
        <w:t>μία καταγγελία για το συγκεκριμένο θέμα δεν έχει περιέλθει σε αυτές. Μας ενημέρωσαν</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επίσης,</w:t>
      </w:r>
      <w:r w:rsidRPr="00756FA2">
        <w:rPr>
          <w:rFonts w:eastAsia="Times New Roman"/>
          <w:color w:val="212529"/>
          <w:szCs w:val="24"/>
        </w:rPr>
        <w:t xml:space="preserve"> ότι απηύθυν</w:t>
      </w:r>
      <w:r>
        <w:rPr>
          <w:rFonts w:eastAsia="Times New Roman"/>
          <w:color w:val="212529"/>
          <w:szCs w:val="24"/>
        </w:rPr>
        <w:t>αν</w:t>
      </w:r>
      <w:r w:rsidRPr="00756FA2">
        <w:rPr>
          <w:rFonts w:eastAsia="Times New Roman"/>
          <w:color w:val="212529"/>
          <w:szCs w:val="24"/>
        </w:rPr>
        <w:t xml:space="preserve"> και σχετικό ερώτημα στις ιδιωτικές μονάδες της αρμοδιότητάς τους </w:t>
      </w:r>
      <w:r>
        <w:rPr>
          <w:rFonts w:eastAsia="Times New Roman"/>
          <w:color w:val="212529"/>
          <w:szCs w:val="24"/>
        </w:rPr>
        <w:t xml:space="preserve">και </w:t>
      </w:r>
      <w:r w:rsidRPr="00756FA2">
        <w:rPr>
          <w:rFonts w:eastAsia="Times New Roman"/>
          <w:color w:val="212529"/>
          <w:szCs w:val="24"/>
        </w:rPr>
        <w:t xml:space="preserve">εκείνες δήλωσαν κάτι πολύ </w:t>
      </w:r>
      <w:r w:rsidRPr="00756FA2">
        <w:rPr>
          <w:rFonts w:eastAsia="Times New Roman"/>
          <w:color w:val="212529"/>
          <w:szCs w:val="24"/>
        </w:rPr>
        <w:lastRenderedPageBreak/>
        <w:t>περισσότερο</w:t>
      </w:r>
      <w:r>
        <w:rPr>
          <w:rFonts w:eastAsia="Times New Roman"/>
          <w:color w:val="212529"/>
          <w:szCs w:val="24"/>
        </w:rPr>
        <w:t>,</w:t>
      </w:r>
      <w:r w:rsidRPr="00756FA2">
        <w:rPr>
          <w:rFonts w:eastAsia="Times New Roman"/>
          <w:color w:val="212529"/>
          <w:szCs w:val="24"/>
        </w:rPr>
        <w:t xml:space="preserve"> ότι δεν συμμετέχουν σε οποιοδήποτε πρόγραμμα επιμόρφωσης ασυνόδευτων</w:t>
      </w:r>
      <w:r>
        <w:rPr>
          <w:rFonts w:eastAsia="Times New Roman"/>
          <w:color w:val="212529"/>
          <w:szCs w:val="24"/>
        </w:rPr>
        <w:t xml:space="preserve"> ή</w:t>
      </w:r>
      <w:r w:rsidRPr="00756FA2">
        <w:rPr>
          <w:rFonts w:eastAsia="Times New Roman"/>
          <w:color w:val="212529"/>
          <w:szCs w:val="24"/>
        </w:rPr>
        <w:t xml:space="preserve"> ανήλικων προσφυγόπουλων</w:t>
      </w:r>
      <w:r>
        <w:rPr>
          <w:rFonts w:eastAsia="Times New Roman"/>
          <w:color w:val="212529"/>
          <w:szCs w:val="24"/>
        </w:rPr>
        <w:t>. Δ</w:t>
      </w:r>
      <w:r w:rsidRPr="00756FA2">
        <w:rPr>
          <w:rFonts w:eastAsia="Times New Roman"/>
          <w:color w:val="212529"/>
          <w:szCs w:val="24"/>
        </w:rPr>
        <w:t>ηλαδή</w:t>
      </w:r>
      <w:r>
        <w:rPr>
          <w:rFonts w:eastAsia="Times New Roman"/>
          <w:color w:val="212529"/>
          <w:szCs w:val="24"/>
        </w:rPr>
        <w:t>, απάντησαν και ότι δεν έχουν</w:t>
      </w:r>
      <w:r w:rsidRPr="00756FA2">
        <w:rPr>
          <w:rFonts w:eastAsia="Times New Roman"/>
          <w:color w:val="212529"/>
          <w:szCs w:val="24"/>
        </w:rPr>
        <w:t xml:space="preserve"> καταγγελία και</w:t>
      </w:r>
      <w:r>
        <w:rPr>
          <w:rFonts w:eastAsia="Times New Roman"/>
          <w:color w:val="212529"/>
          <w:szCs w:val="24"/>
        </w:rPr>
        <w:t xml:space="preserve"> </w:t>
      </w:r>
      <w:r>
        <w:rPr>
          <w:rFonts w:eastAsia="Times New Roman"/>
          <w:color w:val="212529"/>
          <w:szCs w:val="24"/>
        </w:rPr>
        <w:t>ότι</w:t>
      </w:r>
      <w:r w:rsidRPr="00756FA2">
        <w:rPr>
          <w:rFonts w:eastAsia="Times New Roman"/>
          <w:color w:val="212529"/>
          <w:szCs w:val="24"/>
        </w:rPr>
        <w:t xml:space="preserve"> δεν συμμετέχουν οι μονάδες</w:t>
      </w:r>
      <w:r>
        <w:rPr>
          <w:rFonts w:eastAsia="Times New Roman"/>
          <w:color w:val="212529"/>
          <w:szCs w:val="24"/>
        </w:rPr>
        <w:t>. Σας το λέω, γ</w:t>
      </w:r>
      <w:r w:rsidRPr="00756FA2">
        <w:rPr>
          <w:rFonts w:eastAsia="Times New Roman"/>
          <w:color w:val="212529"/>
          <w:szCs w:val="24"/>
        </w:rPr>
        <w:t>ιατί καταλαβαίν</w:t>
      </w:r>
      <w:r>
        <w:rPr>
          <w:rFonts w:eastAsia="Times New Roman"/>
          <w:color w:val="212529"/>
          <w:szCs w:val="24"/>
        </w:rPr>
        <w:t>ω ότι</w:t>
      </w:r>
      <w:r w:rsidRPr="00756FA2">
        <w:rPr>
          <w:rFonts w:eastAsia="Times New Roman"/>
          <w:color w:val="212529"/>
          <w:szCs w:val="24"/>
        </w:rPr>
        <w:t xml:space="preserve"> το συμφέρον </w:t>
      </w:r>
      <w:r>
        <w:rPr>
          <w:rFonts w:eastAsia="Times New Roman"/>
          <w:color w:val="212529"/>
          <w:szCs w:val="24"/>
        </w:rPr>
        <w:t>είναι κοινό. Εάν όντως αυτά γίνο</w:t>
      </w:r>
      <w:r w:rsidRPr="00756FA2">
        <w:rPr>
          <w:rFonts w:eastAsia="Times New Roman"/>
          <w:color w:val="212529"/>
          <w:szCs w:val="24"/>
        </w:rPr>
        <w:t>ν</w:t>
      </w:r>
      <w:r>
        <w:rPr>
          <w:rFonts w:eastAsia="Times New Roman"/>
          <w:color w:val="212529"/>
          <w:szCs w:val="24"/>
        </w:rPr>
        <w:t>ται,</w:t>
      </w:r>
      <w:r w:rsidRPr="00756FA2">
        <w:rPr>
          <w:rFonts w:eastAsia="Times New Roman"/>
          <w:color w:val="212529"/>
          <w:szCs w:val="24"/>
        </w:rPr>
        <w:t xml:space="preserve"> προφανώς και θα έπρεπε το Υπουργείο να αναλάβει δράση και να πατάξει αυτά τα φαινόμενα. </w:t>
      </w:r>
    </w:p>
    <w:p w:rsidR="00785B97" w:rsidRDefault="00C57472" w:rsidP="007A29E9">
      <w:pPr>
        <w:spacing w:after="0" w:line="600" w:lineRule="auto"/>
        <w:ind w:firstLine="720"/>
        <w:jc w:val="both"/>
        <w:rPr>
          <w:rFonts w:eastAsia="Times New Roman"/>
          <w:color w:val="212529"/>
          <w:szCs w:val="24"/>
        </w:rPr>
        <w:pPrChange w:id="856" w:author="Σπανός Γεώργιος" w:date="2022-10-04T10:45:00Z">
          <w:pPr>
            <w:spacing w:line="600" w:lineRule="auto"/>
            <w:ind w:firstLine="720"/>
            <w:jc w:val="both"/>
          </w:pPr>
        </w:pPrChange>
      </w:pPr>
      <w:r w:rsidRPr="00756FA2">
        <w:rPr>
          <w:rFonts w:eastAsia="Times New Roman"/>
          <w:color w:val="212529"/>
          <w:szCs w:val="24"/>
        </w:rPr>
        <w:t>Θα σας αναφέρω</w:t>
      </w:r>
      <w:r>
        <w:rPr>
          <w:rFonts w:eastAsia="Times New Roman"/>
          <w:color w:val="212529"/>
          <w:szCs w:val="24"/>
        </w:rPr>
        <w:t xml:space="preserve">, επίσης, </w:t>
      </w:r>
      <w:r w:rsidRPr="00756FA2">
        <w:rPr>
          <w:rFonts w:eastAsia="Times New Roman"/>
          <w:color w:val="212529"/>
          <w:szCs w:val="24"/>
        </w:rPr>
        <w:t>ενδεικτικά</w:t>
      </w:r>
      <w:r>
        <w:rPr>
          <w:rFonts w:eastAsia="Times New Roman"/>
          <w:color w:val="212529"/>
          <w:szCs w:val="24"/>
        </w:rPr>
        <w:t xml:space="preserve"> ότι</w:t>
      </w:r>
      <w:r w:rsidRPr="00756FA2">
        <w:rPr>
          <w:rFonts w:eastAsia="Times New Roman"/>
          <w:color w:val="212529"/>
          <w:szCs w:val="24"/>
        </w:rPr>
        <w:t xml:space="preserve"> η Διεύθυνση </w:t>
      </w:r>
      <w:r w:rsidRPr="00756FA2">
        <w:rPr>
          <w:rFonts w:eastAsia="Times New Roman"/>
          <w:color w:val="212529"/>
          <w:szCs w:val="24"/>
        </w:rPr>
        <w:t xml:space="preserve">Δευτεροβάθμιας Εκπαίδευσης Ανατολικής Αττικής μας έχει στείλει έγγραφο με ονομαστική κατάσταση </w:t>
      </w:r>
      <w:r>
        <w:rPr>
          <w:rFonts w:eastAsia="Times New Roman"/>
          <w:color w:val="212529"/>
          <w:szCs w:val="24"/>
        </w:rPr>
        <w:t>τριάντα δύο</w:t>
      </w:r>
      <w:r w:rsidRPr="00756FA2">
        <w:rPr>
          <w:rFonts w:eastAsia="Times New Roman"/>
          <w:color w:val="212529"/>
          <w:szCs w:val="24"/>
        </w:rPr>
        <w:t xml:space="preserve"> ιδιωτικών σχολικών μονάδων της αρμοδιότητάς </w:t>
      </w:r>
      <w:r>
        <w:rPr>
          <w:rFonts w:eastAsia="Times New Roman"/>
          <w:color w:val="212529"/>
          <w:szCs w:val="24"/>
        </w:rPr>
        <w:t>της,</w:t>
      </w:r>
      <w:r w:rsidRPr="00756FA2">
        <w:rPr>
          <w:rFonts w:eastAsia="Times New Roman"/>
          <w:color w:val="212529"/>
          <w:szCs w:val="24"/>
        </w:rPr>
        <w:t xml:space="preserve"> τα οποία απάντησαν αρνητικά στο ερώτημα </w:t>
      </w:r>
      <w:r>
        <w:rPr>
          <w:rFonts w:eastAsia="Times New Roman"/>
          <w:color w:val="212529"/>
          <w:szCs w:val="24"/>
        </w:rPr>
        <w:t xml:space="preserve">εάν </w:t>
      </w:r>
      <w:r w:rsidRPr="00756FA2">
        <w:rPr>
          <w:rFonts w:eastAsia="Times New Roman"/>
          <w:color w:val="212529"/>
          <w:szCs w:val="24"/>
        </w:rPr>
        <w:t>συμμετέχ</w:t>
      </w:r>
      <w:r>
        <w:rPr>
          <w:rFonts w:eastAsia="Times New Roman"/>
          <w:color w:val="212529"/>
          <w:szCs w:val="24"/>
        </w:rPr>
        <w:t>ουν</w:t>
      </w:r>
      <w:r w:rsidRPr="00756FA2">
        <w:rPr>
          <w:rFonts w:eastAsia="Times New Roman"/>
          <w:color w:val="212529"/>
          <w:szCs w:val="24"/>
        </w:rPr>
        <w:t xml:space="preserve"> σε οποιοδήποτε πρόγραμμα επιμόρφωσης ασυνόδε</w:t>
      </w:r>
      <w:r w:rsidRPr="00756FA2">
        <w:rPr>
          <w:rFonts w:eastAsia="Times New Roman"/>
          <w:color w:val="212529"/>
          <w:szCs w:val="24"/>
        </w:rPr>
        <w:t xml:space="preserve">υτων </w:t>
      </w:r>
      <w:r>
        <w:rPr>
          <w:rFonts w:eastAsia="Times New Roman"/>
          <w:color w:val="212529"/>
          <w:szCs w:val="24"/>
        </w:rPr>
        <w:t xml:space="preserve">ή </w:t>
      </w:r>
      <w:r w:rsidRPr="00756FA2">
        <w:rPr>
          <w:rFonts w:eastAsia="Times New Roman"/>
          <w:color w:val="212529"/>
          <w:szCs w:val="24"/>
        </w:rPr>
        <w:t>ανήλικων προσφυγόπουλων</w:t>
      </w:r>
      <w:r>
        <w:rPr>
          <w:rFonts w:eastAsia="Times New Roman"/>
          <w:color w:val="212529"/>
          <w:szCs w:val="24"/>
        </w:rPr>
        <w:t>.</w:t>
      </w:r>
    </w:p>
    <w:p w:rsidR="00785B97" w:rsidRDefault="00C57472" w:rsidP="007A29E9">
      <w:pPr>
        <w:spacing w:after="0" w:line="600" w:lineRule="auto"/>
        <w:ind w:firstLine="720"/>
        <w:jc w:val="both"/>
        <w:rPr>
          <w:rFonts w:eastAsia="Times New Roman"/>
          <w:color w:val="212529"/>
          <w:szCs w:val="24"/>
        </w:rPr>
        <w:pPrChange w:id="857" w:author="Σπανός Γεώργιος" w:date="2022-10-04T10:45:00Z">
          <w:pPr>
            <w:spacing w:line="600" w:lineRule="auto"/>
            <w:ind w:firstLine="720"/>
            <w:jc w:val="both"/>
          </w:pPr>
        </w:pPrChange>
      </w:pPr>
      <w:r>
        <w:rPr>
          <w:rFonts w:eastAsia="Times New Roman"/>
          <w:color w:val="212529"/>
          <w:szCs w:val="24"/>
        </w:rPr>
        <w:t>Θ</w:t>
      </w:r>
      <w:r w:rsidRPr="00756FA2">
        <w:rPr>
          <w:rFonts w:eastAsia="Times New Roman"/>
          <w:color w:val="212529"/>
          <w:szCs w:val="24"/>
        </w:rPr>
        <w:t>α επικαλεστ</w:t>
      </w:r>
      <w:r>
        <w:rPr>
          <w:rFonts w:eastAsia="Times New Roman"/>
          <w:color w:val="212529"/>
          <w:szCs w:val="24"/>
        </w:rPr>
        <w:t>ώ,</w:t>
      </w:r>
      <w:r w:rsidRPr="00756FA2">
        <w:rPr>
          <w:rFonts w:eastAsia="Times New Roman"/>
          <w:color w:val="212529"/>
          <w:szCs w:val="24"/>
        </w:rPr>
        <w:t xml:space="preserve"> </w:t>
      </w:r>
      <w:r>
        <w:rPr>
          <w:rFonts w:eastAsia="Times New Roman"/>
          <w:color w:val="212529"/>
          <w:szCs w:val="24"/>
        </w:rPr>
        <w:t>επίσης,</w:t>
      </w:r>
      <w:r w:rsidRPr="00756FA2">
        <w:rPr>
          <w:rFonts w:eastAsia="Times New Roman"/>
          <w:color w:val="212529"/>
          <w:szCs w:val="24"/>
        </w:rPr>
        <w:t xml:space="preserve"> και κάτι που έχει δει τη δημοσιότητα</w:t>
      </w:r>
      <w:r>
        <w:rPr>
          <w:rFonts w:eastAsia="Times New Roman"/>
          <w:color w:val="212529"/>
          <w:szCs w:val="24"/>
        </w:rPr>
        <w:t>, που</w:t>
      </w:r>
      <w:r w:rsidRPr="00756FA2">
        <w:rPr>
          <w:rFonts w:eastAsia="Times New Roman"/>
          <w:color w:val="212529"/>
          <w:szCs w:val="24"/>
        </w:rPr>
        <w:t xml:space="preserve"> έχει αναρτηθεί </w:t>
      </w:r>
      <w:r>
        <w:rPr>
          <w:rFonts w:eastAsia="Times New Roman"/>
          <w:color w:val="212529"/>
          <w:szCs w:val="24"/>
        </w:rPr>
        <w:t xml:space="preserve">σε </w:t>
      </w:r>
      <w:r>
        <w:rPr>
          <w:rFonts w:eastAsia="Times New Roman"/>
          <w:color w:val="212529"/>
          <w:szCs w:val="24"/>
          <w:lang w:val="en-US"/>
        </w:rPr>
        <w:t>sites</w:t>
      </w:r>
      <w:r w:rsidRPr="006045CD">
        <w:rPr>
          <w:rFonts w:eastAsia="Times New Roman"/>
          <w:color w:val="212529"/>
          <w:szCs w:val="24"/>
        </w:rPr>
        <w:t xml:space="preserve">. </w:t>
      </w:r>
      <w:r>
        <w:rPr>
          <w:rFonts w:eastAsia="Times New Roman"/>
          <w:color w:val="212529"/>
          <w:szCs w:val="24"/>
        </w:rPr>
        <w:t xml:space="preserve">Είναι </w:t>
      </w:r>
      <w:r w:rsidRPr="00756FA2">
        <w:rPr>
          <w:rFonts w:eastAsia="Times New Roman"/>
          <w:color w:val="212529"/>
          <w:szCs w:val="24"/>
        </w:rPr>
        <w:t>ανακοίνωση της Ομοσπονδίας Ιδιωτικών Εκπαιδευτικών Λειτουργών Ελλάδος</w:t>
      </w:r>
      <w:r>
        <w:rPr>
          <w:rFonts w:eastAsia="Times New Roman"/>
          <w:color w:val="212529"/>
          <w:szCs w:val="24"/>
        </w:rPr>
        <w:t>,</w:t>
      </w:r>
      <w:r w:rsidRPr="00756FA2">
        <w:rPr>
          <w:rFonts w:eastAsia="Times New Roman"/>
          <w:color w:val="212529"/>
          <w:szCs w:val="24"/>
        </w:rPr>
        <w:t xml:space="preserve"> όπου ο </w:t>
      </w:r>
      <w:r>
        <w:rPr>
          <w:rFonts w:eastAsia="Times New Roman"/>
          <w:color w:val="212529"/>
          <w:szCs w:val="24"/>
        </w:rPr>
        <w:t>Πρόεδρό</w:t>
      </w:r>
      <w:r w:rsidRPr="00756FA2">
        <w:rPr>
          <w:rFonts w:eastAsia="Times New Roman"/>
          <w:color w:val="212529"/>
          <w:szCs w:val="24"/>
        </w:rPr>
        <w:t>ς</w:t>
      </w:r>
      <w:r>
        <w:rPr>
          <w:rFonts w:eastAsia="Times New Roman"/>
          <w:color w:val="212529"/>
          <w:szCs w:val="24"/>
        </w:rPr>
        <w:t xml:space="preserve"> της,</w:t>
      </w:r>
      <w:r w:rsidRPr="00756FA2">
        <w:rPr>
          <w:rFonts w:eastAsia="Times New Roman"/>
          <w:color w:val="212529"/>
          <w:szCs w:val="24"/>
        </w:rPr>
        <w:t xml:space="preserve"> ο κ</w:t>
      </w:r>
      <w:r>
        <w:rPr>
          <w:rFonts w:eastAsia="Times New Roman"/>
          <w:color w:val="212529"/>
          <w:szCs w:val="24"/>
        </w:rPr>
        <w:t>. Χ</w:t>
      </w:r>
      <w:r w:rsidRPr="00756FA2">
        <w:rPr>
          <w:rFonts w:eastAsia="Times New Roman"/>
          <w:color w:val="212529"/>
          <w:szCs w:val="24"/>
        </w:rPr>
        <w:t>ριστόπουλος</w:t>
      </w:r>
      <w:r>
        <w:rPr>
          <w:rFonts w:eastAsia="Times New Roman"/>
          <w:color w:val="212529"/>
          <w:szCs w:val="24"/>
        </w:rPr>
        <w:t>,</w:t>
      </w:r>
      <w:r w:rsidRPr="00756FA2">
        <w:rPr>
          <w:rFonts w:eastAsia="Times New Roman"/>
          <w:color w:val="212529"/>
          <w:szCs w:val="24"/>
        </w:rPr>
        <w:t xml:space="preserve"> επικοινώνησε με στελέχη των ευρωπαϊκών συνδικάτων στις Βρυξέλλες</w:t>
      </w:r>
      <w:r>
        <w:rPr>
          <w:rFonts w:eastAsia="Times New Roman"/>
          <w:color w:val="212529"/>
          <w:szCs w:val="24"/>
        </w:rPr>
        <w:t>,</w:t>
      </w:r>
      <w:r w:rsidRPr="00756FA2">
        <w:rPr>
          <w:rFonts w:eastAsia="Times New Roman"/>
          <w:color w:val="212529"/>
          <w:szCs w:val="24"/>
        </w:rPr>
        <w:t xml:space="preserve"> με εκπροσώπους ΜΚΟ που απασχολούνται σε ευρωπαϊκό επίπεδο </w:t>
      </w:r>
      <w:r>
        <w:rPr>
          <w:rFonts w:eastAsia="Times New Roman"/>
          <w:color w:val="212529"/>
          <w:szCs w:val="24"/>
        </w:rPr>
        <w:t xml:space="preserve">με </w:t>
      </w:r>
      <w:r w:rsidRPr="00756FA2">
        <w:rPr>
          <w:rFonts w:eastAsia="Times New Roman"/>
          <w:color w:val="212529"/>
          <w:szCs w:val="24"/>
        </w:rPr>
        <w:t>την ενσωμάτωση μεταναστών και προσφύγων για το ζήτημα και έγινε σαφές και από τις δύο πλευρές ότι επαγγελματίες εκπαιδευτικοί αμ</w:t>
      </w:r>
      <w:r w:rsidRPr="00756FA2">
        <w:rPr>
          <w:rFonts w:eastAsia="Times New Roman"/>
          <w:color w:val="212529"/>
          <w:szCs w:val="24"/>
        </w:rPr>
        <w:t xml:space="preserve">είβονται για τη συμμετοχή τους σε τέτοια προγράμματα με βάση το ωρομίσθιο που προβλέπεται για κάθε χώρα της </w:t>
      </w:r>
      <w:r>
        <w:rPr>
          <w:rFonts w:eastAsia="Times New Roman"/>
          <w:color w:val="212529"/>
          <w:szCs w:val="24"/>
        </w:rPr>
        <w:t>Ευρωπαϊκής Ένωσης</w:t>
      </w:r>
      <w:r w:rsidRPr="00756FA2">
        <w:rPr>
          <w:rFonts w:eastAsia="Times New Roman"/>
          <w:color w:val="212529"/>
          <w:szCs w:val="24"/>
        </w:rPr>
        <w:t xml:space="preserve">. Προβλέπεται στα </w:t>
      </w:r>
      <w:r w:rsidRPr="00756FA2">
        <w:rPr>
          <w:rFonts w:eastAsia="Times New Roman"/>
          <w:color w:val="212529"/>
          <w:szCs w:val="24"/>
        </w:rPr>
        <w:lastRenderedPageBreak/>
        <w:t>προγράμματα αυτά συγκεκριμένος προϋπολογισμός για τις αμοιβές των εκπαιδευτικών και</w:t>
      </w:r>
      <w:r>
        <w:rPr>
          <w:rFonts w:eastAsia="Times New Roman"/>
          <w:color w:val="212529"/>
          <w:szCs w:val="24"/>
        </w:rPr>
        <w:t xml:space="preserve"> οι</w:t>
      </w:r>
      <w:r w:rsidRPr="00756FA2">
        <w:rPr>
          <w:rFonts w:eastAsia="Times New Roman"/>
          <w:color w:val="212529"/>
          <w:szCs w:val="24"/>
        </w:rPr>
        <w:t xml:space="preserve"> εκπρόσωποι των ΜΚΟ τόνισαν</w:t>
      </w:r>
      <w:r w:rsidRPr="00756FA2">
        <w:rPr>
          <w:rFonts w:eastAsia="Times New Roman"/>
          <w:color w:val="212529"/>
          <w:szCs w:val="24"/>
        </w:rPr>
        <w:t xml:space="preserve"> ότι συχνά αποδίδεται στους εκπαιδευτικούς </w:t>
      </w:r>
      <w:r>
        <w:rPr>
          <w:rFonts w:eastAsia="Times New Roman"/>
          <w:color w:val="212529"/>
          <w:szCs w:val="24"/>
        </w:rPr>
        <w:t xml:space="preserve">και </w:t>
      </w:r>
      <w:r w:rsidRPr="00756FA2">
        <w:rPr>
          <w:rFonts w:eastAsia="Times New Roman"/>
          <w:color w:val="212529"/>
          <w:szCs w:val="24"/>
        </w:rPr>
        <w:t>ένα επίδομα προετοιμασίας και κατασκευής εκπαιδευτικού υλικού</w:t>
      </w:r>
      <w:r>
        <w:rPr>
          <w:rFonts w:eastAsia="Times New Roman"/>
          <w:color w:val="212529"/>
          <w:szCs w:val="24"/>
        </w:rPr>
        <w:t>. Ε</w:t>
      </w:r>
      <w:r w:rsidRPr="00756FA2">
        <w:rPr>
          <w:rFonts w:eastAsia="Times New Roman"/>
          <w:color w:val="212529"/>
          <w:szCs w:val="24"/>
        </w:rPr>
        <w:t>θελοντικά συμμετέχουν κατά κύριο λόγο μη εκπαιδευτικοί</w:t>
      </w:r>
      <w:r>
        <w:rPr>
          <w:rFonts w:eastAsia="Times New Roman"/>
          <w:color w:val="212529"/>
          <w:szCs w:val="24"/>
        </w:rPr>
        <w:t>,</w:t>
      </w:r>
      <w:r w:rsidRPr="00756FA2">
        <w:rPr>
          <w:rFonts w:eastAsia="Times New Roman"/>
          <w:color w:val="212529"/>
          <w:szCs w:val="24"/>
        </w:rPr>
        <w:t xml:space="preserve"> απλοί πολίτες που θέλουν να βοηθήσουν σε </w:t>
      </w:r>
      <w:r>
        <w:rPr>
          <w:rFonts w:eastAsia="Times New Roman"/>
          <w:color w:val="212529"/>
          <w:szCs w:val="24"/>
        </w:rPr>
        <w:t xml:space="preserve">τέτοιες δράσεις. </w:t>
      </w:r>
    </w:p>
    <w:p w:rsidR="00785B97" w:rsidRDefault="00C57472" w:rsidP="007A29E9">
      <w:pPr>
        <w:spacing w:after="0" w:line="600" w:lineRule="auto"/>
        <w:ind w:firstLine="720"/>
        <w:jc w:val="both"/>
        <w:rPr>
          <w:rFonts w:eastAsia="Times New Roman"/>
          <w:szCs w:val="24"/>
        </w:rPr>
        <w:pPrChange w:id="858" w:author="Σπανός Γεώργιος" w:date="2022-10-04T10:45:00Z">
          <w:pPr>
            <w:spacing w:line="600" w:lineRule="auto"/>
            <w:ind w:firstLine="720"/>
            <w:jc w:val="both"/>
          </w:pPr>
        </w:pPrChange>
      </w:pPr>
      <w:r>
        <w:rPr>
          <w:rFonts w:eastAsia="Times New Roman"/>
          <w:color w:val="212529"/>
          <w:szCs w:val="24"/>
        </w:rPr>
        <w:t xml:space="preserve">Σε </w:t>
      </w:r>
      <w:r w:rsidRPr="00756FA2">
        <w:rPr>
          <w:rFonts w:eastAsia="Times New Roman"/>
          <w:color w:val="212529"/>
          <w:szCs w:val="24"/>
        </w:rPr>
        <w:t>ό</w:t>
      </w:r>
      <w:r>
        <w:rPr>
          <w:rFonts w:eastAsia="Times New Roman"/>
          <w:color w:val="212529"/>
          <w:szCs w:val="24"/>
        </w:rPr>
        <w:t>,</w:t>
      </w:r>
      <w:r w:rsidRPr="00756FA2">
        <w:rPr>
          <w:rFonts w:eastAsia="Times New Roman"/>
          <w:color w:val="212529"/>
          <w:szCs w:val="24"/>
        </w:rPr>
        <w:t>τι μας αφορά</w:t>
      </w:r>
      <w:r>
        <w:rPr>
          <w:rFonts w:eastAsia="Times New Roman"/>
          <w:color w:val="212529"/>
          <w:szCs w:val="24"/>
        </w:rPr>
        <w:t>,</w:t>
      </w:r>
      <w:r w:rsidRPr="00756FA2">
        <w:rPr>
          <w:rFonts w:eastAsia="Times New Roman"/>
          <w:color w:val="212529"/>
          <w:szCs w:val="24"/>
        </w:rPr>
        <w:t xml:space="preserve"> </w:t>
      </w:r>
      <w:r>
        <w:rPr>
          <w:rFonts w:eastAsia="Times New Roman"/>
          <w:color w:val="212529"/>
          <w:szCs w:val="24"/>
        </w:rPr>
        <w:t>με αφορμή κ</w:t>
      </w:r>
      <w:r>
        <w:rPr>
          <w:rFonts w:eastAsia="Times New Roman"/>
          <w:color w:val="212529"/>
          <w:szCs w:val="24"/>
        </w:rPr>
        <w:t xml:space="preserve">αι </w:t>
      </w:r>
      <w:r w:rsidRPr="00756FA2">
        <w:rPr>
          <w:rFonts w:eastAsia="Times New Roman"/>
          <w:color w:val="212529"/>
          <w:szCs w:val="24"/>
        </w:rPr>
        <w:t xml:space="preserve">την ερώτησή </w:t>
      </w:r>
      <w:r>
        <w:rPr>
          <w:rFonts w:eastAsia="Times New Roman"/>
          <w:color w:val="212529"/>
          <w:szCs w:val="24"/>
        </w:rPr>
        <w:t>σας, ε</w:t>
      </w:r>
      <w:r w:rsidRPr="00756FA2">
        <w:rPr>
          <w:rFonts w:eastAsia="Times New Roman"/>
          <w:color w:val="212529"/>
          <w:szCs w:val="24"/>
        </w:rPr>
        <w:t xml:space="preserve">μείς προτρέπουμε τους εκπαιδευτικούς των ιδιωτικών σχολείων να καταθέτουν στις υπηρεσίες του Υπουργείου μας αλλά και των συναρμόδιων Υπουργείων </w:t>
      </w:r>
      <w:r>
        <w:rPr>
          <w:rFonts w:eastAsia="Times New Roman"/>
          <w:color w:val="212529"/>
          <w:szCs w:val="24"/>
        </w:rPr>
        <w:t>-</w:t>
      </w:r>
      <w:r w:rsidRPr="00756FA2">
        <w:rPr>
          <w:rFonts w:eastAsia="Times New Roman"/>
          <w:color w:val="212529"/>
          <w:szCs w:val="24"/>
        </w:rPr>
        <w:t>γιατί</w:t>
      </w:r>
      <w:r>
        <w:rPr>
          <w:rFonts w:eastAsia="Times New Roman"/>
          <w:color w:val="212529"/>
          <w:szCs w:val="24"/>
        </w:rPr>
        <w:t>,</w:t>
      </w:r>
      <w:r w:rsidRPr="00756FA2">
        <w:rPr>
          <w:rFonts w:eastAsia="Times New Roman"/>
          <w:color w:val="212529"/>
          <w:szCs w:val="24"/>
        </w:rPr>
        <w:t xml:space="preserve"> όπως είπα</w:t>
      </w:r>
      <w:r>
        <w:rPr>
          <w:rFonts w:eastAsia="Times New Roman"/>
          <w:color w:val="212529"/>
          <w:szCs w:val="24"/>
        </w:rPr>
        <w:t>τε,</w:t>
      </w:r>
      <w:r w:rsidRPr="00756FA2">
        <w:rPr>
          <w:rFonts w:eastAsia="Times New Roman"/>
          <w:color w:val="212529"/>
          <w:szCs w:val="24"/>
        </w:rPr>
        <w:t xml:space="preserve"> είναι </w:t>
      </w:r>
      <w:r>
        <w:rPr>
          <w:rFonts w:eastAsia="Times New Roman"/>
          <w:color w:val="212529"/>
          <w:szCs w:val="24"/>
        </w:rPr>
        <w:t xml:space="preserve">και </w:t>
      </w:r>
      <w:r w:rsidRPr="00756FA2">
        <w:rPr>
          <w:rFonts w:eastAsia="Times New Roman"/>
          <w:color w:val="212529"/>
          <w:szCs w:val="24"/>
        </w:rPr>
        <w:t>θέματα εργασιακά</w:t>
      </w:r>
      <w:r>
        <w:rPr>
          <w:rFonts w:eastAsia="Times New Roman"/>
          <w:color w:val="212529"/>
          <w:szCs w:val="24"/>
        </w:rPr>
        <w:t>-</w:t>
      </w:r>
      <w:r w:rsidRPr="00756FA2">
        <w:rPr>
          <w:rFonts w:eastAsia="Times New Roman"/>
          <w:color w:val="212529"/>
          <w:szCs w:val="24"/>
        </w:rPr>
        <w:t xml:space="preserve"> τις όποιες καταγγελίες γνωρίζουν</w:t>
      </w:r>
      <w:r>
        <w:rPr>
          <w:rFonts w:eastAsia="Times New Roman"/>
          <w:color w:val="212529"/>
          <w:szCs w:val="24"/>
        </w:rPr>
        <w:t xml:space="preserve"> ή</w:t>
      </w:r>
      <w:r w:rsidRPr="00756FA2">
        <w:rPr>
          <w:rFonts w:eastAsia="Times New Roman"/>
          <w:color w:val="212529"/>
          <w:szCs w:val="24"/>
        </w:rPr>
        <w:t xml:space="preserve"> πέφτουν</w:t>
      </w:r>
      <w:r w:rsidRPr="00756FA2">
        <w:rPr>
          <w:rFonts w:eastAsia="Times New Roman"/>
          <w:color w:val="212529"/>
          <w:szCs w:val="24"/>
        </w:rPr>
        <w:t xml:space="preserve"> στην αντίληψή τους </w:t>
      </w:r>
      <w:r>
        <w:rPr>
          <w:rFonts w:eastAsia="Times New Roman"/>
          <w:color w:val="212529"/>
          <w:szCs w:val="24"/>
        </w:rPr>
        <w:t xml:space="preserve">ή </w:t>
      </w:r>
      <w:r w:rsidRPr="00756FA2">
        <w:rPr>
          <w:rFonts w:eastAsia="Times New Roman"/>
          <w:color w:val="212529"/>
          <w:szCs w:val="24"/>
        </w:rPr>
        <w:t xml:space="preserve">υφίστανται </w:t>
      </w:r>
      <w:r>
        <w:rPr>
          <w:rFonts w:eastAsia="Times New Roman"/>
          <w:color w:val="212529"/>
          <w:szCs w:val="24"/>
        </w:rPr>
        <w:t xml:space="preserve">οι ίδιοι </w:t>
      </w:r>
      <w:r w:rsidRPr="00756FA2">
        <w:rPr>
          <w:rFonts w:eastAsia="Times New Roman"/>
          <w:color w:val="212529"/>
          <w:szCs w:val="24"/>
        </w:rPr>
        <w:t xml:space="preserve">για παραβίαση των εργασιακών τους δικαιωμάτων. </w:t>
      </w:r>
    </w:p>
    <w:p w:rsidR="00785B97" w:rsidRDefault="00C57472" w:rsidP="007A29E9">
      <w:pPr>
        <w:spacing w:after="0" w:line="600" w:lineRule="auto"/>
        <w:ind w:firstLine="720"/>
        <w:jc w:val="both"/>
        <w:rPr>
          <w:rFonts w:eastAsia="Times New Roman"/>
          <w:color w:val="000000" w:themeColor="text1"/>
          <w:szCs w:val="24"/>
        </w:rPr>
        <w:pPrChange w:id="859" w:author="Σπανός Γεώργιος" w:date="2022-10-04T10:45:00Z">
          <w:pPr>
            <w:spacing w:line="600" w:lineRule="auto"/>
            <w:ind w:firstLine="720"/>
            <w:jc w:val="both"/>
          </w:pPr>
        </w:pPrChange>
      </w:pPr>
      <w:r w:rsidRPr="00AA41D5">
        <w:rPr>
          <w:rFonts w:eastAsia="Times New Roman"/>
          <w:color w:val="000000" w:themeColor="text1"/>
          <w:szCs w:val="24"/>
        </w:rPr>
        <w:t>Οι καταγγελίες αυτές καλό είναι να γίνονται επώνυμα, με τη διαβεβαίωση ότι σε κάθε περίπτωση τα προσωπικά δεδομένα των καταγγελλόντων θα προστατεύονται. Την ίδια έκκλ</w:t>
      </w:r>
      <w:r w:rsidRPr="00AA41D5">
        <w:rPr>
          <w:rFonts w:eastAsia="Times New Roman"/>
          <w:color w:val="000000" w:themeColor="text1"/>
          <w:szCs w:val="24"/>
        </w:rPr>
        <w:t xml:space="preserve">ηση κάνουμε και στην ΟΙΕΛΕ, εφόσον διαθέτει συγκεκριμένα στοιχεία, να τα προσκομίσει στις υπηρεσίες </w:t>
      </w:r>
      <w:r w:rsidRPr="00AA41D5">
        <w:rPr>
          <w:rFonts w:eastAsia="Times New Roman"/>
          <w:color w:val="000000" w:themeColor="text1"/>
          <w:szCs w:val="24"/>
        </w:rPr>
        <w:t>μας,</w:t>
      </w:r>
      <w:r w:rsidRPr="00AA41D5">
        <w:rPr>
          <w:rFonts w:eastAsia="Times New Roman"/>
          <w:color w:val="000000" w:themeColor="text1"/>
          <w:szCs w:val="24"/>
        </w:rPr>
        <w:t xml:space="preserve"> ώστε αυτά να ελεγχθούν.</w:t>
      </w:r>
    </w:p>
    <w:p w:rsidR="00785B97" w:rsidRDefault="00C57472" w:rsidP="007A29E9">
      <w:pPr>
        <w:spacing w:after="0" w:line="600" w:lineRule="auto"/>
        <w:ind w:firstLine="720"/>
        <w:jc w:val="both"/>
        <w:rPr>
          <w:rFonts w:eastAsia="Times New Roman"/>
          <w:bCs/>
          <w:szCs w:val="24"/>
        </w:rPr>
        <w:pPrChange w:id="860" w:author="Σπανός Γεώργιος" w:date="2022-10-04T10:45:00Z">
          <w:pPr>
            <w:spacing w:line="600" w:lineRule="auto"/>
            <w:ind w:firstLine="720"/>
            <w:jc w:val="both"/>
          </w:pPr>
        </w:pPrChange>
      </w:pPr>
      <w:r>
        <w:rPr>
          <w:rFonts w:eastAsia="Times New Roman"/>
          <w:bCs/>
          <w:szCs w:val="24"/>
        </w:rPr>
        <w:t>Ευχαριστώ, κυρία Πρόεδρε.</w:t>
      </w:r>
    </w:p>
    <w:p w:rsidR="00785B97" w:rsidRDefault="00C57472" w:rsidP="007A29E9">
      <w:pPr>
        <w:spacing w:after="0" w:line="600" w:lineRule="auto"/>
        <w:ind w:firstLine="720"/>
        <w:jc w:val="both"/>
        <w:rPr>
          <w:rFonts w:eastAsia="Times New Roman"/>
          <w:bCs/>
          <w:szCs w:val="24"/>
        </w:rPr>
        <w:pPrChange w:id="861" w:author="Σπανός Γεώργιος" w:date="2022-10-04T10:45:00Z">
          <w:pPr>
            <w:spacing w:line="600" w:lineRule="auto"/>
            <w:ind w:firstLine="720"/>
            <w:jc w:val="both"/>
          </w:pPr>
        </w:pPrChange>
      </w:pPr>
      <w:r w:rsidRPr="005229A8">
        <w:rPr>
          <w:rFonts w:eastAsia="Times New Roman"/>
          <w:b/>
          <w:bCs/>
          <w:szCs w:val="24"/>
        </w:rPr>
        <w:t>ΠΡΟΕΔΡΕΥΟΥΣΑ (Σοφία Σακοράφα):</w:t>
      </w:r>
      <w:r>
        <w:rPr>
          <w:rFonts w:eastAsia="Times New Roman"/>
          <w:bCs/>
          <w:szCs w:val="24"/>
        </w:rPr>
        <w:t xml:space="preserve"> Ευχαριστούμε, κυρία Υ</w:t>
      </w:r>
      <w:r>
        <w:rPr>
          <w:rFonts w:eastAsia="Times New Roman"/>
          <w:bCs/>
          <w:szCs w:val="24"/>
        </w:rPr>
        <w:t>φυ</w:t>
      </w:r>
      <w:r>
        <w:rPr>
          <w:rFonts w:eastAsia="Times New Roman"/>
          <w:bCs/>
          <w:szCs w:val="24"/>
        </w:rPr>
        <w:t>πουργέ.</w:t>
      </w:r>
    </w:p>
    <w:p w:rsidR="00785B97" w:rsidRDefault="00C57472" w:rsidP="007A29E9">
      <w:pPr>
        <w:spacing w:after="0" w:line="600" w:lineRule="auto"/>
        <w:ind w:firstLine="720"/>
        <w:jc w:val="both"/>
        <w:rPr>
          <w:rFonts w:eastAsia="Times New Roman"/>
          <w:bCs/>
          <w:szCs w:val="24"/>
        </w:rPr>
        <w:pPrChange w:id="862" w:author="Σπανός Γεώργιος" w:date="2022-10-04T10:45:00Z">
          <w:pPr>
            <w:spacing w:line="600" w:lineRule="auto"/>
            <w:ind w:firstLine="720"/>
            <w:jc w:val="both"/>
          </w:pPr>
        </w:pPrChange>
      </w:pPr>
      <w:r>
        <w:rPr>
          <w:rFonts w:eastAsia="Times New Roman"/>
          <w:bCs/>
          <w:szCs w:val="24"/>
        </w:rPr>
        <w:t xml:space="preserve">Κύριε </w:t>
      </w:r>
      <w:proofErr w:type="spellStart"/>
      <w:r>
        <w:rPr>
          <w:rFonts w:eastAsia="Times New Roman"/>
          <w:bCs/>
          <w:szCs w:val="24"/>
        </w:rPr>
        <w:t>Μουζάλα</w:t>
      </w:r>
      <w:proofErr w:type="spellEnd"/>
      <w:r>
        <w:rPr>
          <w:rFonts w:eastAsia="Times New Roman"/>
          <w:bCs/>
          <w:szCs w:val="24"/>
        </w:rPr>
        <w:t>, έχετε τον λόγο.</w:t>
      </w:r>
    </w:p>
    <w:p w:rsidR="00785B97" w:rsidRDefault="00C57472" w:rsidP="007A29E9">
      <w:pPr>
        <w:spacing w:after="0" w:line="600" w:lineRule="auto"/>
        <w:ind w:firstLine="720"/>
        <w:jc w:val="both"/>
        <w:rPr>
          <w:rFonts w:eastAsia="Times New Roman"/>
          <w:bCs/>
          <w:szCs w:val="24"/>
        </w:rPr>
        <w:pPrChange w:id="863" w:author="Σπανός Γεώργιος" w:date="2022-10-04T10:45:00Z">
          <w:pPr>
            <w:spacing w:line="600" w:lineRule="auto"/>
            <w:ind w:firstLine="720"/>
            <w:jc w:val="both"/>
          </w:pPr>
        </w:pPrChange>
      </w:pPr>
      <w:r w:rsidRPr="005229A8">
        <w:rPr>
          <w:rFonts w:eastAsia="Times New Roman"/>
          <w:b/>
          <w:bCs/>
          <w:szCs w:val="24"/>
        </w:rPr>
        <w:lastRenderedPageBreak/>
        <w:t xml:space="preserve">ΙΩΑΝΝΗΣ </w:t>
      </w:r>
      <w:r w:rsidRPr="005229A8">
        <w:rPr>
          <w:rFonts w:eastAsia="Times New Roman"/>
          <w:b/>
          <w:bCs/>
          <w:szCs w:val="24"/>
        </w:rPr>
        <w:t>ΜΟΥΖΑΛΑΣ:</w:t>
      </w:r>
      <w:r>
        <w:rPr>
          <w:rFonts w:eastAsia="Times New Roman"/>
          <w:bCs/>
          <w:szCs w:val="24"/>
        </w:rPr>
        <w:t xml:space="preserve"> Κυρία Υπουργέ, στις 25 Μαΐου η ΟΙΕΛΕ έκανε αυτή την καταγγελία και την ανακοίνωση για την οποία γίνεται η σημερινή επίκαιρη ερώτηση. Καταγγέλλονται συγκεκριμένα σχολεία, καταγγέλλονται συγκεκριμένες ΜΚΟ ή ονομάζονται </w:t>
      </w:r>
      <w:r>
        <w:rPr>
          <w:rFonts w:eastAsia="Times New Roman"/>
          <w:bCs/>
          <w:szCs w:val="24"/>
        </w:rPr>
        <w:t>-</w:t>
      </w:r>
      <w:r>
        <w:rPr>
          <w:rFonts w:eastAsia="Times New Roman"/>
          <w:bCs/>
          <w:szCs w:val="24"/>
        </w:rPr>
        <w:t>για να μη χρησιμοποιήσω τη λ</w:t>
      </w:r>
      <w:r>
        <w:rPr>
          <w:rFonts w:eastAsia="Times New Roman"/>
          <w:bCs/>
          <w:szCs w:val="24"/>
        </w:rPr>
        <w:t>έξη «καταγγέλλονται», αλλά εμείς θέλουμε να καταγγείλουμε αυτό που γίνεται- για την παραβίαση των όρων εργασίας σε μια εποχή που οι απολύσεις στα ιδιωτικά εκπαιδευτήρια έχουν ξεπεράσει κάθε όριο και είναι εντελώς αδικαιολόγητες. Αναφέρομαι και στην απόλυση</w:t>
      </w:r>
      <w:r>
        <w:rPr>
          <w:rFonts w:eastAsia="Times New Roman"/>
          <w:bCs/>
          <w:szCs w:val="24"/>
        </w:rPr>
        <w:t xml:space="preserve"> του κ. </w:t>
      </w:r>
      <w:proofErr w:type="spellStart"/>
      <w:r>
        <w:rPr>
          <w:rFonts w:eastAsia="Times New Roman"/>
          <w:bCs/>
          <w:szCs w:val="24"/>
        </w:rPr>
        <w:t>Λιόση</w:t>
      </w:r>
      <w:proofErr w:type="spellEnd"/>
      <w:r>
        <w:rPr>
          <w:rFonts w:eastAsia="Times New Roman"/>
          <w:bCs/>
          <w:szCs w:val="24"/>
        </w:rPr>
        <w:t xml:space="preserve"> μετά από </w:t>
      </w:r>
      <w:r>
        <w:rPr>
          <w:rFonts w:eastAsia="Times New Roman"/>
          <w:bCs/>
          <w:szCs w:val="24"/>
        </w:rPr>
        <w:t>είκοσι πέντε</w:t>
      </w:r>
      <w:r>
        <w:rPr>
          <w:rFonts w:eastAsia="Times New Roman"/>
          <w:bCs/>
          <w:szCs w:val="24"/>
        </w:rPr>
        <w:t xml:space="preserve"> χρόνια υπηρεσίας. Ένας λαμπρός εκπαιδευτικός.</w:t>
      </w:r>
    </w:p>
    <w:p w:rsidR="00785B97" w:rsidRDefault="00C57472" w:rsidP="007A29E9">
      <w:pPr>
        <w:spacing w:after="0" w:line="600" w:lineRule="auto"/>
        <w:ind w:firstLine="720"/>
        <w:jc w:val="both"/>
        <w:rPr>
          <w:rFonts w:eastAsia="Times New Roman"/>
          <w:bCs/>
          <w:szCs w:val="24"/>
        </w:rPr>
        <w:pPrChange w:id="864" w:author="Σπανός Γεώργιος" w:date="2022-10-04T10:45:00Z">
          <w:pPr>
            <w:spacing w:line="600" w:lineRule="auto"/>
            <w:ind w:firstLine="720"/>
            <w:jc w:val="both"/>
          </w:pPr>
        </w:pPrChange>
      </w:pPr>
      <w:r>
        <w:rPr>
          <w:rFonts w:eastAsia="Times New Roman"/>
          <w:bCs/>
          <w:szCs w:val="24"/>
        </w:rPr>
        <w:t>Γι’ αυτό που αναφέρατε έχετε δίκιο. Μετά τη διαπίστωση αυτή η ΟΙΕΛΕ πήγε όντως στις Βρυξέ</w:t>
      </w:r>
      <w:r>
        <w:rPr>
          <w:rFonts w:eastAsia="Times New Roman"/>
          <w:bCs/>
          <w:szCs w:val="24"/>
        </w:rPr>
        <w:t>λ</w:t>
      </w:r>
      <w:r>
        <w:rPr>
          <w:rFonts w:eastAsia="Times New Roman"/>
          <w:bCs/>
          <w:szCs w:val="24"/>
        </w:rPr>
        <w:t>λες, συνάντησε τα συνδικάτα των εκπαιδευτικών, συνάντησε τις ΜΚΟ και επιβεβαίωσαν αυ</w:t>
      </w:r>
      <w:r>
        <w:rPr>
          <w:rFonts w:eastAsia="Times New Roman"/>
          <w:bCs/>
          <w:szCs w:val="24"/>
        </w:rPr>
        <w:t xml:space="preserve">τό το πράγμα, αλλά αυτό έρχεται σε αντίθεση με αυτό που γίνεται. Στηριζόμενοι εκεί πέρα, δηλαδή στο ότι αντιπροσωπευτικές ΜΚΟ δήλωσαν ότι η εκπαίδευση πληρώνεται από την Ευρωπαϊκή Ένωση και οι εκπαιδευτικοί πρέπει να παίρνουν και επίδομα, τα συνδικάτα των </w:t>
      </w:r>
      <w:r>
        <w:rPr>
          <w:rFonts w:eastAsia="Times New Roman"/>
          <w:bCs/>
          <w:szCs w:val="24"/>
        </w:rPr>
        <w:t>εκπαιδευτικών διαβεβαίωσαν ότι ο «αναγκαστικός» εθελοντισμός ή ο δωρεάν εθελοντισμός των εκπαιδευτικών δεν υφίσταται. Αυτό το φαινόμενο παρατηρήθηκε και συνεχίζει να παρατηρείται στη χώρα μας. Αναφέρεται σε δ</w:t>
      </w:r>
      <w:r>
        <w:rPr>
          <w:rFonts w:eastAsia="Times New Roman"/>
          <w:bCs/>
          <w:szCs w:val="24"/>
        </w:rPr>
        <w:t>υ</w:t>
      </w:r>
      <w:r>
        <w:rPr>
          <w:rFonts w:eastAsia="Times New Roman"/>
          <w:bCs/>
          <w:szCs w:val="24"/>
        </w:rPr>
        <w:t>ο-τρία πολύ μεγάλα ιδιωτικά εκπαιδευτικά ιδρύμα</w:t>
      </w:r>
      <w:r>
        <w:rPr>
          <w:rFonts w:eastAsia="Times New Roman"/>
          <w:bCs/>
          <w:szCs w:val="24"/>
        </w:rPr>
        <w:t xml:space="preserve">τα. Δεν είναι </w:t>
      </w:r>
      <w:r>
        <w:rPr>
          <w:rFonts w:eastAsia="Times New Roman"/>
          <w:bCs/>
          <w:szCs w:val="24"/>
        </w:rPr>
        <w:lastRenderedPageBreak/>
        <w:t xml:space="preserve">η πρόθεσή μου να κάνω έναν λόγο </w:t>
      </w:r>
      <w:proofErr w:type="spellStart"/>
      <w:r>
        <w:rPr>
          <w:rFonts w:eastAsia="Times New Roman"/>
          <w:bCs/>
          <w:szCs w:val="24"/>
        </w:rPr>
        <w:t>καταγγελτικό</w:t>
      </w:r>
      <w:proofErr w:type="spellEnd"/>
      <w:r>
        <w:rPr>
          <w:rFonts w:eastAsia="Times New Roman"/>
          <w:bCs/>
          <w:szCs w:val="24"/>
        </w:rPr>
        <w:t>, αλλά να δούμε πώς μπορεί να θεραπευτεί αυτό το πράγμα.</w:t>
      </w:r>
    </w:p>
    <w:p w:rsidR="00785B97" w:rsidRDefault="00C57472" w:rsidP="007A29E9">
      <w:pPr>
        <w:spacing w:after="0" w:line="600" w:lineRule="auto"/>
        <w:ind w:firstLine="720"/>
        <w:jc w:val="both"/>
        <w:rPr>
          <w:rFonts w:eastAsia="Times New Roman"/>
          <w:bCs/>
          <w:szCs w:val="24"/>
        </w:rPr>
        <w:pPrChange w:id="865" w:author="Σπανός Γεώργιος" w:date="2022-10-04T10:45:00Z">
          <w:pPr>
            <w:spacing w:line="600" w:lineRule="auto"/>
            <w:ind w:firstLine="720"/>
            <w:jc w:val="both"/>
          </w:pPr>
        </w:pPrChange>
      </w:pPr>
      <w:r>
        <w:rPr>
          <w:rFonts w:eastAsia="Times New Roman"/>
          <w:bCs/>
          <w:szCs w:val="24"/>
        </w:rPr>
        <w:t xml:space="preserve">Επιτρέψτε μου να σας πω </w:t>
      </w:r>
      <w:r>
        <w:rPr>
          <w:rFonts w:eastAsia="Times New Roman"/>
          <w:bCs/>
          <w:szCs w:val="24"/>
        </w:rPr>
        <w:t>-</w:t>
      </w:r>
      <w:r>
        <w:rPr>
          <w:rFonts w:eastAsia="Times New Roman"/>
          <w:bCs/>
          <w:szCs w:val="24"/>
        </w:rPr>
        <w:t xml:space="preserve">και δεν αναφέρομαι σε εσάς προσωπικά, για όνομα του </w:t>
      </w:r>
      <w:r>
        <w:rPr>
          <w:rFonts w:eastAsia="Times New Roman"/>
          <w:bCs/>
          <w:szCs w:val="24"/>
        </w:rPr>
        <w:t>θ</w:t>
      </w:r>
      <w:r>
        <w:rPr>
          <w:rFonts w:eastAsia="Times New Roman"/>
          <w:bCs/>
          <w:szCs w:val="24"/>
        </w:rPr>
        <w:t xml:space="preserve">εού- ότι στο Υπουργείο Παιδείας υπάρχει μια παράδοση </w:t>
      </w:r>
      <w:r>
        <w:rPr>
          <w:rFonts w:eastAsia="Times New Roman"/>
          <w:bCs/>
          <w:szCs w:val="24"/>
        </w:rPr>
        <w:t>στο</w:t>
      </w:r>
      <w:r>
        <w:rPr>
          <w:rFonts w:eastAsia="Times New Roman"/>
          <w:bCs/>
          <w:szCs w:val="24"/>
        </w:rPr>
        <w:t xml:space="preserve"> να ψάχ</w:t>
      </w:r>
      <w:r>
        <w:rPr>
          <w:rFonts w:eastAsia="Times New Roman"/>
          <w:bCs/>
          <w:szCs w:val="24"/>
        </w:rPr>
        <w:t xml:space="preserve">νετε κάτι και να μην το βρίσκετε. Ψάξατε για το σκάνδαλο για τα απουσιολόγια; Δεν το βρήκατε. Ψάξατε για το σκάνδαλο με τις σεξουαλικές παρενοχλήσεις; Ούτε αυτό το βρήκατε. Υπάρχει ένα χάος απλήρωτης εργασίας το οποίο σάς ξεφεύγει, τα </w:t>
      </w:r>
      <w:r>
        <w:rPr>
          <w:rFonts w:eastAsia="Times New Roman"/>
          <w:bCs/>
          <w:szCs w:val="24"/>
          <w:lang w:val="en-US"/>
        </w:rPr>
        <w:t>summer</w:t>
      </w:r>
      <w:r w:rsidRPr="00D1197B">
        <w:rPr>
          <w:rFonts w:eastAsia="Times New Roman"/>
          <w:bCs/>
          <w:szCs w:val="24"/>
        </w:rPr>
        <w:t xml:space="preserve"> </w:t>
      </w:r>
      <w:r>
        <w:rPr>
          <w:rFonts w:eastAsia="Times New Roman"/>
          <w:bCs/>
          <w:szCs w:val="24"/>
          <w:lang w:val="en-US"/>
        </w:rPr>
        <w:t>camp</w:t>
      </w:r>
      <w:r w:rsidRPr="00D1197B">
        <w:rPr>
          <w:rFonts w:eastAsia="Times New Roman"/>
          <w:bCs/>
          <w:szCs w:val="24"/>
        </w:rPr>
        <w:t xml:space="preserve">, </w:t>
      </w:r>
      <w:r>
        <w:rPr>
          <w:rFonts w:eastAsia="Times New Roman"/>
          <w:bCs/>
          <w:szCs w:val="24"/>
        </w:rPr>
        <w:t>οι απογε</w:t>
      </w:r>
      <w:r>
        <w:rPr>
          <w:rFonts w:eastAsia="Times New Roman"/>
          <w:bCs/>
          <w:szCs w:val="24"/>
        </w:rPr>
        <w:t xml:space="preserve">υματινές δραστηριότητες, τα </w:t>
      </w:r>
      <w:r>
        <w:rPr>
          <w:rFonts w:eastAsia="Times New Roman"/>
          <w:bCs/>
          <w:szCs w:val="24"/>
          <w:lang w:val="en-US"/>
        </w:rPr>
        <w:t>open</w:t>
      </w:r>
      <w:r w:rsidRPr="00D1197B">
        <w:rPr>
          <w:rFonts w:eastAsia="Times New Roman"/>
          <w:bCs/>
          <w:szCs w:val="24"/>
        </w:rPr>
        <w:t xml:space="preserve"> </w:t>
      </w:r>
      <w:r>
        <w:rPr>
          <w:rFonts w:eastAsia="Times New Roman"/>
          <w:bCs/>
          <w:szCs w:val="24"/>
          <w:lang w:val="en-US"/>
        </w:rPr>
        <w:t>days</w:t>
      </w:r>
      <w:r w:rsidRPr="00D1197B">
        <w:rPr>
          <w:rFonts w:eastAsia="Times New Roman"/>
          <w:bCs/>
          <w:szCs w:val="24"/>
        </w:rPr>
        <w:t xml:space="preserve"> </w:t>
      </w:r>
      <w:r>
        <w:rPr>
          <w:rFonts w:eastAsia="Times New Roman"/>
          <w:bCs/>
          <w:szCs w:val="24"/>
        </w:rPr>
        <w:t xml:space="preserve">και τα </w:t>
      </w:r>
      <w:r>
        <w:rPr>
          <w:rFonts w:eastAsia="Times New Roman"/>
          <w:bCs/>
          <w:szCs w:val="24"/>
          <w:lang w:val="en-US"/>
        </w:rPr>
        <w:t>bazaar</w:t>
      </w:r>
      <w:r w:rsidRPr="00D1197B">
        <w:rPr>
          <w:rFonts w:eastAsia="Times New Roman"/>
          <w:bCs/>
          <w:szCs w:val="24"/>
        </w:rPr>
        <w:t xml:space="preserve">, </w:t>
      </w:r>
      <w:r>
        <w:rPr>
          <w:rFonts w:eastAsia="Times New Roman"/>
          <w:bCs/>
          <w:szCs w:val="24"/>
        </w:rPr>
        <w:t xml:space="preserve">οι απολύσεις που έχουν ξεπεράσει κάθε αριθμό. </w:t>
      </w:r>
    </w:p>
    <w:p w:rsidR="00785B97" w:rsidRDefault="00C57472" w:rsidP="007A29E9">
      <w:pPr>
        <w:spacing w:after="0" w:line="600" w:lineRule="auto"/>
        <w:ind w:firstLine="720"/>
        <w:jc w:val="both"/>
        <w:rPr>
          <w:rFonts w:eastAsia="Times New Roman"/>
          <w:bCs/>
          <w:szCs w:val="24"/>
        </w:rPr>
        <w:pPrChange w:id="866" w:author="Σπανός Γεώργιος" w:date="2022-10-04T10:45:00Z">
          <w:pPr>
            <w:spacing w:line="600" w:lineRule="auto"/>
            <w:ind w:firstLine="720"/>
            <w:jc w:val="both"/>
          </w:pPr>
        </w:pPrChange>
      </w:pPr>
      <w:r>
        <w:rPr>
          <w:rFonts w:eastAsia="Times New Roman"/>
          <w:bCs/>
          <w:szCs w:val="24"/>
        </w:rPr>
        <w:t>Θα ήθελα</w:t>
      </w:r>
      <w:r>
        <w:rPr>
          <w:rFonts w:eastAsia="Times New Roman"/>
          <w:bCs/>
          <w:szCs w:val="24"/>
        </w:rPr>
        <w:t>,</w:t>
      </w:r>
      <w:r>
        <w:rPr>
          <w:rFonts w:eastAsia="Times New Roman"/>
          <w:bCs/>
          <w:szCs w:val="24"/>
        </w:rPr>
        <w:t xml:space="preserve"> εν πάση περιπτώσει</w:t>
      </w:r>
      <w:r>
        <w:rPr>
          <w:rFonts w:eastAsia="Times New Roman"/>
          <w:bCs/>
          <w:szCs w:val="24"/>
        </w:rPr>
        <w:t>,</w:t>
      </w:r>
      <w:r>
        <w:rPr>
          <w:rFonts w:eastAsia="Times New Roman"/>
          <w:bCs/>
          <w:szCs w:val="24"/>
        </w:rPr>
        <w:t xml:space="preserve"> να σας πω ότι για εμάς αυτά τα οποία μπορεί να δείχνουν πταίσματα, επειδή αποτελούν παραβιάσεις των δικαιωμάτων των εργαζομένων, είναι βαρύτατα αδικήματα και σας ζητάμε να τα θεραπεύσετε.</w:t>
      </w:r>
    </w:p>
    <w:p w:rsidR="00785B97" w:rsidRDefault="00C57472" w:rsidP="007A29E9">
      <w:pPr>
        <w:spacing w:after="0" w:line="600" w:lineRule="auto"/>
        <w:ind w:firstLine="720"/>
        <w:jc w:val="both"/>
        <w:rPr>
          <w:rFonts w:eastAsia="Times New Roman"/>
          <w:bCs/>
          <w:szCs w:val="24"/>
        </w:rPr>
        <w:pPrChange w:id="867" w:author="Σπανός Γεώργιος" w:date="2022-10-04T10:45:00Z">
          <w:pPr>
            <w:spacing w:line="600" w:lineRule="auto"/>
            <w:ind w:firstLine="720"/>
            <w:jc w:val="both"/>
          </w:pPr>
        </w:pPrChange>
      </w:pPr>
      <w:r w:rsidRPr="005229A8">
        <w:rPr>
          <w:rFonts w:eastAsia="Times New Roman"/>
          <w:b/>
          <w:bCs/>
          <w:szCs w:val="24"/>
        </w:rPr>
        <w:t>ΠΡΟΕΔΡΕΥΟΥΣΑ (Σοφία Σακοράφα):</w:t>
      </w:r>
      <w:r>
        <w:rPr>
          <w:rFonts w:eastAsia="Times New Roman"/>
          <w:bCs/>
          <w:szCs w:val="24"/>
        </w:rPr>
        <w:t xml:space="preserve"> Ευχαριστώ, κύριε συνάδελφε.</w:t>
      </w:r>
    </w:p>
    <w:p w:rsidR="00785B97" w:rsidRDefault="00C57472" w:rsidP="007A29E9">
      <w:pPr>
        <w:spacing w:after="0" w:line="600" w:lineRule="auto"/>
        <w:ind w:firstLine="720"/>
        <w:jc w:val="both"/>
        <w:rPr>
          <w:rFonts w:eastAsia="Times New Roman"/>
          <w:bCs/>
          <w:szCs w:val="24"/>
        </w:rPr>
        <w:pPrChange w:id="868" w:author="Σπανός Γεώργιος" w:date="2022-10-04T10:45:00Z">
          <w:pPr>
            <w:spacing w:line="600" w:lineRule="auto"/>
            <w:ind w:firstLine="720"/>
            <w:jc w:val="both"/>
          </w:pPr>
        </w:pPrChange>
      </w:pPr>
      <w:r>
        <w:rPr>
          <w:rFonts w:eastAsia="Times New Roman"/>
          <w:bCs/>
          <w:szCs w:val="24"/>
        </w:rPr>
        <w:t>Κυρία Υ</w:t>
      </w:r>
      <w:r>
        <w:rPr>
          <w:rFonts w:eastAsia="Times New Roman"/>
          <w:bCs/>
          <w:szCs w:val="24"/>
        </w:rPr>
        <w:t>φ</w:t>
      </w:r>
      <w:r>
        <w:rPr>
          <w:rFonts w:eastAsia="Times New Roman"/>
          <w:bCs/>
          <w:szCs w:val="24"/>
        </w:rPr>
        <w:t>υ</w:t>
      </w:r>
      <w:r>
        <w:rPr>
          <w:rFonts w:eastAsia="Times New Roman"/>
          <w:bCs/>
          <w:szCs w:val="24"/>
        </w:rPr>
        <w:t>πουργέ, έχετε τον λόγο.</w:t>
      </w:r>
    </w:p>
    <w:p w:rsidR="00785B97" w:rsidRDefault="00C57472" w:rsidP="007A29E9">
      <w:pPr>
        <w:spacing w:after="0" w:line="600" w:lineRule="auto"/>
        <w:ind w:firstLine="720"/>
        <w:jc w:val="both"/>
        <w:rPr>
          <w:rFonts w:eastAsia="Times New Roman"/>
          <w:bCs/>
          <w:szCs w:val="24"/>
        </w:rPr>
        <w:pPrChange w:id="869" w:author="Σπανός Γεώργιος" w:date="2022-10-04T10:45:00Z">
          <w:pPr>
            <w:spacing w:line="600" w:lineRule="auto"/>
            <w:ind w:firstLine="720"/>
            <w:jc w:val="both"/>
          </w:pPr>
        </w:pPrChange>
      </w:pPr>
      <w:r w:rsidRPr="005229A8">
        <w:rPr>
          <w:rFonts w:eastAsia="Times New Roman"/>
          <w:b/>
          <w:bCs/>
          <w:szCs w:val="24"/>
        </w:rPr>
        <w:t>ΖΕΤΤΑ ΜΑΚΡΗ (Υφυπουργός Παιδείας και Θρησκευμάτων):</w:t>
      </w:r>
      <w:r>
        <w:rPr>
          <w:rFonts w:eastAsia="Times New Roman"/>
          <w:bCs/>
          <w:szCs w:val="24"/>
        </w:rPr>
        <w:t xml:space="preserve"> Σας άκουσα με προσοχή και σεβασμό, κύριε συνάδελφε, και καταλαβαίνω την ευαισθησία </w:t>
      </w:r>
      <w:r>
        <w:rPr>
          <w:rFonts w:eastAsia="Times New Roman"/>
          <w:bCs/>
          <w:szCs w:val="24"/>
        </w:rPr>
        <w:t>σας. Τ</w:t>
      </w:r>
      <w:r>
        <w:rPr>
          <w:rFonts w:eastAsia="Times New Roman"/>
          <w:bCs/>
          <w:szCs w:val="24"/>
        </w:rPr>
        <w:t>ην κατανοώ. Δεν κατανοώ, όμως, αυτές τις γενικεύσεις. Δηλαδή το Υπουργείο μένει αδιάφορο σ</w:t>
      </w:r>
      <w:r>
        <w:rPr>
          <w:rFonts w:eastAsia="Times New Roman"/>
          <w:bCs/>
          <w:szCs w:val="24"/>
        </w:rPr>
        <w:t xml:space="preserve">τη σεξουαλική παρενόχληση; Θα αναφερθώ στο διάστημα που είμαι εγώ στο Υπουργείο και τα γνωρίζω </w:t>
      </w:r>
      <w:r>
        <w:rPr>
          <w:rFonts w:eastAsia="Times New Roman"/>
          <w:bCs/>
          <w:szCs w:val="24"/>
        </w:rPr>
        <w:lastRenderedPageBreak/>
        <w:t>πρωτογενώς. Οι αντιδράσεις της Υπουργού</w:t>
      </w:r>
      <w:r>
        <w:rPr>
          <w:rFonts w:eastAsia="Times New Roman"/>
          <w:bCs/>
          <w:szCs w:val="24"/>
        </w:rPr>
        <w:t>,</w:t>
      </w:r>
      <w:r>
        <w:rPr>
          <w:rFonts w:eastAsia="Times New Roman"/>
          <w:bCs/>
          <w:szCs w:val="24"/>
        </w:rPr>
        <w:t xml:space="preserve"> που έχει και την ευθύνη της πειθαρχικής δίωξης, είναι άμεσες, είναι ακαριαίες. Δεν καταλαβαίνω σε τι βοηθούν οι γενικεύσ</w:t>
      </w:r>
      <w:r>
        <w:rPr>
          <w:rFonts w:eastAsia="Times New Roman"/>
          <w:bCs/>
          <w:szCs w:val="24"/>
        </w:rPr>
        <w:t xml:space="preserve">εις. </w:t>
      </w:r>
    </w:p>
    <w:p w:rsidR="00785B97" w:rsidRDefault="00C57472" w:rsidP="007A29E9">
      <w:pPr>
        <w:spacing w:after="0" w:line="600" w:lineRule="auto"/>
        <w:ind w:firstLine="720"/>
        <w:jc w:val="both"/>
        <w:rPr>
          <w:rFonts w:eastAsia="Times New Roman"/>
          <w:bCs/>
          <w:szCs w:val="24"/>
        </w:rPr>
        <w:pPrChange w:id="870" w:author="Σπανός Γεώργιος" w:date="2022-10-04T10:45:00Z">
          <w:pPr>
            <w:spacing w:line="600" w:lineRule="auto"/>
            <w:ind w:firstLine="720"/>
            <w:jc w:val="both"/>
          </w:pPr>
        </w:pPrChange>
      </w:pPr>
      <w:r>
        <w:rPr>
          <w:rFonts w:eastAsia="Times New Roman"/>
          <w:bCs/>
          <w:szCs w:val="24"/>
        </w:rPr>
        <w:t>Να σας πω και κάτι άλλο; Δεν με ενοχλεί τόσο το ότι πλήττεται το κύρος του Υπουργείου. Σας διαβεβαιώνω ότι αυτό έρχεται πολύ δεύτερο στην αντίδρασή μου. Όμως, γενικά απαξιώνετε και τη δημόσια και την ιδιωτική εκπαίδευση με τοποθετήσεις οι οποίες ούτε</w:t>
      </w:r>
      <w:r>
        <w:rPr>
          <w:rFonts w:eastAsia="Times New Roman"/>
          <w:bCs/>
          <w:szCs w:val="24"/>
        </w:rPr>
        <w:t xml:space="preserve"> συγκεκριμένες είναι</w:t>
      </w:r>
      <w:r>
        <w:rPr>
          <w:rFonts w:eastAsia="Times New Roman"/>
          <w:bCs/>
          <w:szCs w:val="24"/>
        </w:rPr>
        <w:t>,</w:t>
      </w:r>
      <w:r>
        <w:rPr>
          <w:rFonts w:eastAsia="Times New Roman"/>
          <w:bCs/>
          <w:szCs w:val="24"/>
        </w:rPr>
        <w:t xml:space="preserve"> ώστε να μπορώ να απαντήσω, ούτε</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αφορούν και στο κείμενο της επίκαιρης ερώτησης. Δεν πειράζει</w:t>
      </w:r>
      <w:r>
        <w:rPr>
          <w:rFonts w:eastAsia="Times New Roman"/>
          <w:bCs/>
          <w:szCs w:val="24"/>
        </w:rPr>
        <w:t>!</w:t>
      </w:r>
    </w:p>
    <w:p w:rsidR="00785B97" w:rsidRDefault="00C57472" w:rsidP="007A29E9">
      <w:pPr>
        <w:spacing w:after="0" w:line="600" w:lineRule="auto"/>
        <w:ind w:firstLine="720"/>
        <w:jc w:val="both"/>
        <w:rPr>
          <w:rFonts w:eastAsia="Times New Roman"/>
          <w:bCs/>
          <w:szCs w:val="24"/>
        </w:rPr>
        <w:pPrChange w:id="871" w:author="Σπανός Γεώργιος" w:date="2022-10-04T10:45:00Z">
          <w:pPr>
            <w:spacing w:line="600" w:lineRule="auto"/>
            <w:ind w:firstLine="720"/>
            <w:jc w:val="both"/>
          </w:pPr>
        </w:pPrChange>
      </w:pPr>
      <w:r>
        <w:rPr>
          <w:rFonts w:eastAsia="Times New Roman"/>
          <w:bCs/>
          <w:szCs w:val="24"/>
        </w:rPr>
        <w:t xml:space="preserve">Κατανοώ ότι με αφορμή αυτό το θέμα θέλετε να επεκτείνετε τις καταγγελίες, την αντίδραση που υπάρχει απέναντι στις ενέργειες του </w:t>
      </w:r>
      <w:r>
        <w:rPr>
          <w:rFonts w:eastAsia="Times New Roman"/>
          <w:bCs/>
          <w:szCs w:val="24"/>
        </w:rPr>
        <w:t>Υπουργείου και να μας καταλογίσετε αδιαφορία. Αυτό δεν ισχύει απολύτως. Σας είπα ότι είμαι εκεί π</w:t>
      </w:r>
      <w:r>
        <w:rPr>
          <w:rFonts w:eastAsia="Times New Roman"/>
          <w:bCs/>
          <w:szCs w:val="24"/>
        </w:rPr>
        <w:t>ερισσότερο</w:t>
      </w:r>
      <w:r>
        <w:rPr>
          <w:rFonts w:eastAsia="Times New Roman"/>
          <w:bCs/>
          <w:szCs w:val="24"/>
        </w:rPr>
        <w:t xml:space="preserve"> από ενάμιση χρόνο και διαπιστώνω, όπως διαπίστωνα και ως Βουλευτής, ότι μόνον αδιάφορο δεν είναι το Υπουργείο.</w:t>
      </w:r>
    </w:p>
    <w:p w:rsidR="00785B97" w:rsidRDefault="00C57472" w:rsidP="007A29E9">
      <w:pPr>
        <w:spacing w:after="0" w:line="600" w:lineRule="auto"/>
        <w:ind w:firstLine="720"/>
        <w:jc w:val="both"/>
        <w:rPr>
          <w:rFonts w:eastAsia="Times New Roman"/>
          <w:bCs/>
          <w:szCs w:val="24"/>
        </w:rPr>
        <w:pPrChange w:id="872" w:author="Σπανός Γεώργιος" w:date="2022-10-04T10:45:00Z">
          <w:pPr>
            <w:spacing w:line="600" w:lineRule="auto"/>
            <w:ind w:firstLine="720"/>
            <w:jc w:val="both"/>
          </w:pPr>
        </w:pPrChange>
      </w:pPr>
      <w:r>
        <w:rPr>
          <w:rFonts w:eastAsia="Times New Roman"/>
          <w:bCs/>
          <w:szCs w:val="24"/>
        </w:rPr>
        <w:t>Σε ό,τι αφορά το θέμα που θίγετε, σας</w:t>
      </w:r>
      <w:r>
        <w:rPr>
          <w:rFonts w:eastAsia="Times New Roman"/>
          <w:bCs/>
          <w:szCs w:val="24"/>
        </w:rPr>
        <w:t xml:space="preserve"> λέω ότι δεν υπάρχουν καταγγελίες. Δεν ξέρω ποιον άλλον τρόπο προσπαθείτε να μου υποδείξετε διά του κοινοβουλευτικού ελέγχου να τις ανακαλύψω, να τις ανακαλύψει το Υπουργείο εν προκειμένω, όχι εγώ. Δεν υπάρχει άλλος τρόπος. Έρευνα έγινε. Έγγραφες απαντήσει</w:t>
      </w:r>
      <w:r>
        <w:rPr>
          <w:rFonts w:eastAsia="Times New Roman"/>
          <w:bCs/>
          <w:szCs w:val="24"/>
        </w:rPr>
        <w:t>ς δόθηκαν. Οι ιδιωτικοί λειτουργοί λένε ότι κυρίως άτομα</w:t>
      </w:r>
      <w:r>
        <w:rPr>
          <w:rFonts w:eastAsia="Times New Roman"/>
          <w:bCs/>
          <w:szCs w:val="24"/>
        </w:rPr>
        <w:t>,</w:t>
      </w:r>
      <w:r>
        <w:rPr>
          <w:rFonts w:eastAsia="Times New Roman"/>
          <w:bCs/>
          <w:szCs w:val="24"/>
        </w:rPr>
        <w:t xml:space="preserve"> τα οποία δεν είναι εκπαιδευτικοί</w:t>
      </w:r>
      <w:r>
        <w:rPr>
          <w:rFonts w:eastAsia="Times New Roman"/>
          <w:bCs/>
          <w:szCs w:val="24"/>
        </w:rPr>
        <w:t>,</w:t>
      </w:r>
      <w:r>
        <w:rPr>
          <w:rFonts w:eastAsia="Times New Roman"/>
          <w:bCs/>
          <w:szCs w:val="24"/>
        </w:rPr>
        <w:t xml:space="preserve"> συμμετέχουν σ</w:t>
      </w:r>
      <w:r>
        <w:rPr>
          <w:rFonts w:eastAsia="Times New Roman"/>
          <w:bCs/>
          <w:szCs w:val="24"/>
        </w:rPr>
        <w:t>ε</w:t>
      </w:r>
      <w:r>
        <w:rPr>
          <w:rFonts w:eastAsia="Times New Roman"/>
          <w:bCs/>
          <w:szCs w:val="24"/>
        </w:rPr>
        <w:t xml:space="preserve"> αυτές τις δράσεις. Είμαι στη </w:t>
      </w:r>
      <w:r>
        <w:rPr>
          <w:rFonts w:eastAsia="Times New Roman"/>
          <w:bCs/>
          <w:szCs w:val="24"/>
        </w:rPr>
        <w:lastRenderedPageBreak/>
        <w:t>διάθεσή σας, αν κάτι περισσότερο γνωρίζετε, να το συζητήσουμε και κοινοβουλευτικά να το απαντήσουμε και στην πράξη να βρ</w:t>
      </w:r>
      <w:r>
        <w:rPr>
          <w:rFonts w:eastAsia="Times New Roman"/>
          <w:bCs/>
          <w:szCs w:val="24"/>
        </w:rPr>
        <w:t>ούμε κάποια λύση.</w:t>
      </w:r>
    </w:p>
    <w:p w:rsidR="00785B97" w:rsidRDefault="00C57472" w:rsidP="007A29E9">
      <w:pPr>
        <w:spacing w:after="0" w:line="600" w:lineRule="auto"/>
        <w:ind w:firstLine="720"/>
        <w:jc w:val="both"/>
        <w:rPr>
          <w:rFonts w:eastAsia="Times New Roman"/>
          <w:bCs/>
          <w:szCs w:val="24"/>
        </w:rPr>
        <w:pPrChange w:id="873" w:author="Σπανός Γεώργιος" w:date="2022-10-04T10:45:00Z">
          <w:pPr>
            <w:spacing w:line="600" w:lineRule="auto"/>
            <w:ind w:firstLine="720"/>
            <w:jc w:val="both"/>
          </w:pPr>
        </w:pPrChange>
      </w:pPr>
      <w:r>
        <w:rPr>
          <w:rFonts w:eastAsia="Times New Roman"/>
          <w:bCs/>
          <w:szCs w:val="24"/>
        </w:rPr>
        <w:t>Κυρία Πρόεδρε, στη δευτερολογία μου είχα προετοιμάσει να αναφέρω όλες τις δράσεις που κάνει το Υπουργείο μας για τη συμπερίληψη και για την εκπαίδευση των προσφύγων, αλλά δεν έχει νόημα. Εμμέσως, κύριε συνάδελφε, μας κατηγορείτε ότι και σ</w:t>
      </w:r>
      <w:r>
        <w:rPr>
          <w:rFonts w:eastAsia="Times New Roman"/>
          <w:bCs/>
          <w:szCs w:val="24"/>
        </w:rPr>
        <w:t>ε</w:t>
      </w:r>
      <w:r>
        <w:rPr>
          <w:rFonts w:eastAsia="Times New Roman"/>
          <w:bCs/>
          <w:szCs w:val="24"/>
        </w:rPr>
        <w:t xml:space="preserve"> αυτό είμαστε αδιάφοροι και ότι δεν κάνουμε τίποτα. Δεν είναι ακριβές αυτό. Πολύ σύντομα θα πω ότι διαμορφώνουμε και ασφαλές και συμπεριληπτικό μαθησιακό περιβάλλον. Προσπαθούμε και εντάσσουμε ομαλώς τα παιδιά στην κοινωνική ζωή της χώρας. Εγγράφονται στα</w:t>
      </w:r>
      <w:r>
        <w:rPr>
          <w:rFonts w:eastAsia="Times New Roman"/>
          <w:bCs/>
          <w:szCs w:val="24"/>
        </w:rPr>
        <w:t xml:space="preserve"> σχολεία, όπως γίνονται όλες οι εγγραφές. Υπάρχουν εκπαιδευτικά προγράμματα, υπάρχουν τάξεις υποδοχής, δομές υποδοχής-εκπαίδευσης προσφύγων, ανάλογη επιμόρφωση που γίνεται στους εκπαιδευτικούς. </w:t>
      </w:r>
    </w:p>
    <w:p w:rsidR="00785B97" w:rsidRDefault="00C57472" w:rsidP="007A29E9">
      <w:pPr>
        <w:spacing w:after="0" w:line="600" w:lineRule="auto"/>
        <w:ind w:firstLine="720"/>
        <w:jc w:val="both"/>
        <w:rPr>
          <w:rFonts w:eastAsia="Times New Roman"/>
          <w:bCs/>
          <w:szCs w:val="24"/>
        </w:rPr>
        <w:pPrChange w:id="874" w:author="Σπανός Γεώργιος" w:date="2022-10-04T10:45:00Z">
          <w:pPr>
            <w:spacing w:line="600" w:lineRule="auto"/>
            <w:ind w:firstLine="720"/>
            <w:jc w:val="both"/>
          </w:pPr>
        </w:pPrChange>
      </w:pPr>
      <w:r>
        <w:rPr>
          <w:rFonts w:eastAsia="Times New Roman"/>
          <w:bCs/>
          <w:szCs w:val="24"/>
        </w:rPr>
        <w:t>Στόχος μας είναι προφανώς η πλήρης συμπερίληψη των παιδιών πρ</w:t>
      </w:r>
      <w:r>
        <w:rPr>
          <w:rFonts w:eastAsia="Times New Roman"/>
          <w:bCs/>
          <w:szCs w:val="24"/>
        </w:rPr>
        <w:t>οσφύγων στο ελληνικό εκπαιδευτικό σύστημα. Μακρόπνοες στρατηγικές ένταξης χαράσσονται από το Υπουργείο για να υπάρχουν ίσες ευκαιρίες και πρόσβαση σε εθνικά και ευρωπαϊκά προγράμματα μάθησης και κινητικότητας. Αποδεικνύεται αυτό και από περιπτώσεις παιδιών</w:t>
      </w:r>
      <w:r>
        <w:rPr>
          <w:rFonts w:eastAsia="Times New Roman"/>
          <w:bCs/>
          <w:szCs w:val="24"/>
        </w:rPr>
        <w:t xml:space="preserve"> που έχουν εξαιρετικές επιτυχίες ακόμα και στις εξετάσεις για την τριτοβάθμια εκπαίδευση. Δεν έχει νόημα να επιμείνω περισσότερο σ’ αυτά. Η ζωή αποδεικνύει ότι έχουμε δίκιο.</w:t>
      </w:r>
    </w:p>
    <w:p w:rsidR="00785B97" w:rsidRDefault="00C57472" w:rsidP="007A29E9">
      <w:pPr>
        <w:spacing w:after="0" w:line="600" w:lineRule="auto"/>
        <w:ind w:firstLine="720"/>
        <w:jc w:val="both"/>
        <w:rPr>
          <w:rFonts w:eastAsia="Times New Roman"/>
          <w:bCs/>
          <w:szCs w:val="24"/>
        </w:rPr>
        <w:pPrChange w:id="875" w:author="Σπανός Γεώργιος" w:date="2022-10-04T10:45:00Z">
          <w:pPr>
            <w:spacing w:line="600" w:lineRule="auto"/>
            <w:ind w:firstLine="720"/>
            <w:jc w:val="both"/>
          </w:pPr>
        </w:pPrChange>
      </w:pPr>
      <w:r>
        <w:rPr>
          <w:rFonts w:eastAsia="Times New Roman"/>
          <w:bCs/>
          <w:szCs w:val="24"/>
        </w:rPr>
        <w:lastRenderedPageBreak/>
        <w:t>Επίσης, θέλουμε να υπάρχει ασφαλής συμπερίληψη των παιδιών και των οικογενειών του</w:t>
      </w:r>
      <w:r>
        <w:rPr>
          <w:rFonts w:eastAsia="Times New Roman"/>
          <w:bCs/>
          <w:szCs w:val="24"/>
        </w:rPr>
        <w:t>ς στην ελληνική κοινωνία, ώστε να δημιουργηθεί σ</w:t>
      </w:r>
      <w:r>
        <w:rPr>
          <w:rFonts w:eastAsia="Times New Roman"/>
          <w:bCs/>
          <w:szCs w:val="24"/>
        </w:rPr>
        <w:t>ε</w:t>
      </w:r>
      <w:r>
        <w:rPr>
          <w:rFonts w:eastAsia="Times New Roman"/>
          <w:bCs/>
          <w:szCs w:val="24"/>
        </w:rPr>
        <w:t xml:space="preserve"> αυτούς το αίσθημα το</w:t>
      </w:r>
      <w:r>
        <w:rPr>
          <w:rFonts w:eastAsia="Times New Roman"/>
          <w:bCs/>
          <w:szCs w:val="24"/>
        </w:rPr>
        <w:t>υ</w:t>
      </w:r>
      <w:r>
        <w:rPr>
          <w:rFonts w:eastAsia="Times New Roman"/>
          <w:bCs/>
          <w:szCs w:val="24"/>
        </w:rPr>
        <w:t xml:space="preserve"> </w:t>
      </w:r>
      <w:proofErr w:type="spellStart"/>
      <w:r>
        <w:rPr>
          <w:rFonts w:eastAsia="Times New Roman"/>
          <w:bCs/>
          <w:szCs w:val="24"/>
        </w:rPr>
        <w:t>ανήκειν</w:t>
      </w:r>
      <w:proofErr w:type="spellEnd"/>
      <w:r>
        <w:rPr>
          <w:rFonts w:eastAsia="Times New Roman"/>
          <w:bCs/>
          <w:szCs w:val="24"/>
        </w:rPr>
        <w:t xml:space="preserve">. </w:t>
      </w:r>
    </w:p>
    <w:p w:rsidR="00785B97" w:rsidRDefault="00C57472" w:rsidP="007A29E9">
      <w:pPr>
        <w:spacing w:after="0" w:line="600" w:lineRule="auto"/>
        <w:ind w:firstLine="720"/>
        <w:jc w:val="both"/>
        <w:rPr>
          <w:rFonts w:eastAsia="Times New Roman"/>
          <w:bCs/>
          <w:szCs w:val="24"/>
        </w:rPr>
        <w:pPrChange w:id="876" w:author="Σπανός Γεώργιος" w:date="2022-10-04T10:45:00Z">
          <w:pPr>
            <w:spacing w:line="600" w:lineRule="auto"/>
            <w:ind w:firstLine="720"/>
            <w:jc w:val="both"/>
          </w:pPr>
        </w:pPrChange>
      </w:pPr>
      <w:r>
        <w:rPr>
          <w:rFonts w:eastAsia="Times New Roman"/>
          <w:bCs/>
          <w:szCs w:val="24"/>
        </w:rPr>
        <w:t>Τελειώνοντας, κ</w:t>
      </w:r>
      <w:r>
        <w:rPr>
          <w:rFonts w:eastAsia="Times New Roman"/>
          <w:bCs/>
          <w:szCs w:val="24"/>
        </w:rPr>
        <w:t>υρία</w:t>
      </w:r>
      <w:r>
        <w:rPr>
          <w:rFonts w:eastAsia="Times New Roman"/>
          <w:bCs/>
          <w:szCs w:val="24"/>
        </w:rPr>
        <w:t xml:space="preserve"> Πρόεδρε, απευθύνω έκκληση στον συνάδελφο. Εάν τυχόν έχει κάτι παραπάνω που διέφυγε από τις υπηρεσίες μας </w:t>
      </w:r>
      <w:r>
        <w:rPr>
          <w:rFonts w:eastAsia="Times New Roman"/>
          <w:bCs/>
          <w:szCs w:val="24"/>
        </w:rPr>
        <w:t>-</w:t>
      </w:r>
      <w:r>
        <w:rPr>
          <w:rFonts w:eastAsia="Times New Roman"/>
          <w:bCs/>
          <w:szCs w:val="24"/>
        </w:rPr>
        <w:t>δεν νομίζω ότι ισχύει αυτό-, εδώ είμαστε να το α</w:t>
      </w:r>
      <w:r>
        <w:rPr>
          <w:rFonts w:eastAsia="Times New Roman"/>
          <w:bCs/>
          <w:szCs w:val="24"/>
        </w:rPr>
        <w:t>ντιμετωπίσουμε και να μην επιτρέψουμε να συνεχίζονται τέτοια φαινόμενα. Απλώς γενικόλογες παρατηρήσεις και κατηγορίες δεν βοηθούν.</w:t>
      </w:r>
    </w:p>
    <w:p w:rsidR="00785B97" w:rsidRDefault="00C57472" w:rsidP="007A29E9">
      <w:pPr>
        <w:spacing w:after="0" w:line="600" w:lineRule="auto"/>
        <w:ind w:firstLine="720"/>
        <w:jc w:val="both"/>
        <w:rPr>
          <w:rFonts w:eastAsia="Times New Roman"/>
          <w:bCs/>
          <w:szCs w:val="24"/>
        </w:rPr>
        <w:pPrChange w:id="877" w:author="Σπανός Γεώργιος" w:date="2022-10-04T10:45:00Z">
          <w:pPr>
            <w:spacing w:line="600" w:lineRule="auto"/>
            <w:ind w:firstLine="720"/>
            <w:jc w:val="both"/>
          </w:pPr>
        </w:pPrChange>
      </w:pPr>
      <w:r>
        <w:rPr>
          <w:rFonts w:eastAsia="Times New Roman"/>
          <w:bCs/>
          <w:szCs w:val="24"/>
        </w:rPr>
        <w:t>Σας ευχαριστώ πολύ.</w:t>
      </w:r>
    </w:p>
    <w:p w:rsidR="00785B97" w:rsidRDefault="00C57472" w:rsidP="007A29E9">
      <w:pPr>
        <w:spacing w:after="0" w:line="600" w:lineRule="auto"/>
        <w:ind w:firstLine="720"/>
        <w:jc w:val="both"/>
        <w:rPr>
          <w:rFonts w:eastAsia="Times New Roman"/>
          <w:bCs/>
          <w:szCs w:val="24"/>
        </w:rPr>
        <w:pPrChange w:id="878" w:author="Σπανός Γεώργιος" w:date="2022-10-04T10:45:00Z">
          <w:pPr>
            <w:spacing w:line="600" w:lineRule="auto"/>
            <w:ind w:firstLine="720"/>
            <w:jc w:val="both"/>
          </w:pPr>
        </w:pPrChange>
      </w:pPr>
      <w:r w:rsidRPr="005229A8">
        <w:rPr>
          <w:rFonts w:eastAsia="Times New Roman"/>
          <w:b/>
          <w:bCs/>
          <w:szCs w:val="24"/>
        </w:rPr>
        <w:t>ΠΡΟΕΔΡΕΥΟΥΣΑ (Σοφία Σακοράφα):</w:t>
      </w:r>
      <w:r>
        <w:rPr>
          <w:rFonts w:eastAsia="Times New Roman"/>
          <w:bCs/>
          <w:szCs w:val="24"/>
        </w:rPr>
        <w:t xml:space="preserve"> </w:t>
      </w:r>
      <w:r>
        <w:rPr>
          <w:rFonts w:eastAsia="Times New Roman"/>
          <w:bCs/>
          <w:szCs w:val="24"/>
        </w:rPr>
        <w:t>Προχωρούμε</w:t>
      </w:r>
      <w:r>
        <w:rPr>
          <w:rFonts w:eastAsia="Times New Roman"/>
          <w:bCs/>
          <w:szCs w:val="24"/>
        </w:rPr>
        <w:t xml:space="preserve"> </w:t>
      </w:r>
      <w:r>
        <w:rPr>
          <w:rFonts w:eastAsia="Times New Roman"/>
          <w:bCs/>
          <w:szCs w:val="24"/>
        </w:rPr>
        <w:t>στ</w:t>
      </w:r>
      <w:r>
        <w:rPr>
          <w:rFonts w:eastAsia="Times New Roman"/>
          <w:bCs/>
          <w:szCs w:val="24"/>
        </w:rPr>
        <w:t>η δεύτερη με αριθμό 841/28-6-2022 επίκαιρη ερώτηση δεύτερου κ</w:t>
      </w:r>
      <w:r>
        <w:rPr>
          <w:rFonts w:eastAsia="Times New Roman"/>
          <w:bCs/>
          <w:szCs w:val="24"/>
        </w:rPr>
        <w:t>ύκλου της Βουλευτού Β2΄ Δυτικού Τομέα Αθηνών του Κινήματος Αλλαγής κ</w:t>
      </w:r>
      <w:r>
        <w:rPr>
          <w:rFonts w:eastAsia="Times New Roman"/>
          <w:bCs/>
          <w:szCs w:val="24"/>
        </w:rPr>
        <w:t>.</w:t>
      </w:r>
      <w:r>
        <w:rPr>
          <w:rFonts w:eastAsia="Times New Roman"/>
          <w:bCs/>
          <w:szCs w:val="24"/>
        </w:rPr>
        <w:t xml:space="preserve"> Κωνσταντίνας (Νάντιας) Γιαννακοπούλου προς τον Υπουργό Περιβάλλοντος και Ενέργειας, με θέμα</w:t>
      </w:r>
      <w:r w:rsidRPr="006219D6">
        <w:rPr>
          <w:rFonts w:eastAsia="Times New Roman"/>
          <w:bCs/>
          <w:szCs w:val="24"/>
        </w:rPr>
        <w:t>:</w:t>
      </w:r>
      <w:r>
        <w:rPr>
          <w:rFonts w:eastAsia="Times New Roman"/>
          <w:bCs/>
          <w:szCs w:val="24"/>
        </w:rPr>
        <w:t xml:space="preserve"> «</w:t>
      </w:r>
      <w:proofErr w:type="spellStart"/>
      <w:r>
        <w:rPr>
          <w:rFonts w:eastAsia="Times New Roman"/>
          <w:bCs/>
          <w:szCs w:val="24"/>
        </w:rPr>
        <w:t>Υπογειοποίηση</w:t>
      </w:r>
      <w:proofErr w:type="spellEnd"/>
      <w:r>
        <w:rPr>
          <w:rFonts w:eastAsia="Times New Roman"/>
          <w:bCs/>
          <w:szCs w:val="24"/>
        </w:rPr>
        <w:t xml:space="preserve"> γραμμών </w:t>
      </w:r>
      <w:r>
        <w:rPr>
          <w:rFonts w:eastAsia="Times New Roman"/>
          <w:bCs/>
          <w:szCs w:val="24"/>
        </w:rPr>
        <w:t>υψηλής</w:t>
      </w:r>
      <w:r>
        <w:rPr>
          <w:rFonts w:eastAsia="Times New Roman"/>
          <w:bCs/>
          <w:szCs w:val="24"/>
        </w:rPr>
        <w:t xml:space="preserve"> αλλά και χαμηλής</w:t>
      </w:r>
      <w:r>
        <w:rPr>
          <w:rFonts w:eastAsia="Times New Roman"/>
          <w:bCs/>
          <w:szCs w:val="24"/>
        </w:rPr>
        <w:t xml:space="preserve"> - </w:t>
      </w:r>
      <w:r>
        <w:rPr>
          <w:rFonts w:eastAsia="Times New Roman"/>
          <w:bCs/>
          <w:szCs w:val="24"/>
        </w:rPr>
        <w:t xml:space="preserve">μεσαίας </w:t>
      </w:r>
      <w:r>
        <w:rPr>
          <w:rFonts w:eastAsia="Times New Roman"/>
          <w:bCs/>
          <w:szCs w:val="24"/>
        </w:rPr>
        <w:t>τάσης</w:t>
      </w:r>
      <w:r>
        <w:rPr>
          <w:rFonts w:eastAsia="Times New Roman"/>
          <w:bCs/>
          <w:szCs w:val="24"/>
        </w:rPr>
        <w:t xml:space="preserve"> στην περιοχή του </w:t>
      </w:r>
      <w:r>
        <w:rPr>
          <w:rFonts w:eastAsia="Times New Roman"/>
          <w:bCs/>
          <w:szCs w:val="24"/>
        </w:rPr>
        <w:t>π</w:t>
      </w:r>
      <w:r>
        <w:rPr>
          <w:rFonts w:eastAsia="Times New Roman"/>
          <w:bCs/>
          <w:szCs w:val="24"/>
        </w:rPr>
        <w:t>άρκου Α. Τρί</w:t>
      </w:r>
      <w:r>
        <w:rPr>
          <w:rFonts w:eastAsia="Times New Roman"/>
          <w:bCs/>
          <w:szCs w:val="24"/>
        </w:rPr>
        <w:t>τση».</w:t>
      </w:r>
    </w:p>
    <w:p w:rsidR="00785B97" w:rsidRDefault="00C57472" w:rsidP="007A29E9">
      <w:pPr>
        <w:spacing w:after="0" w:line="600" w:lineRule="auto"/>
        <w:ind w:firstLine="720"/>
        <w:jc w:val="both"/>
        <w:rPr>
          <w:rFonts w:eastAsia="Times New Roman"/>
          <w:bCs/>
          <w:szCs w:val="24"/>
        </w:rPr>
        <w:pPrChange w:id="879" w:author="Σπανός Γεώργιος" w:date="2022-10-04T10:45:00Z">
          <w:pPr>
            <w:spacing w:line="600" w:lineRule="auto"/>
            <w:ind w:firstLine="720"/>
            <w:jc w:val="both"/>
          </w:pPr>
        </w:pPrChange>
      </w:pPr>
      <w:r>
        <w:rPr>
          <w:rFonts w:eastAsia="Times New Roman"/>
          <w:bCs/>
          <w:szCs w:val="24"/>
        </w:rPr>
        <w:t xml:space="preserve">Στην επίκαιρη ερώτηση της κυρίας συναδέλφου θα απαντήσει ο Υφυπουργός Περιβάλλοντος και Ενέργειας κ. </w:t>
      </w:r>
      <w:proofErr w:type="spellStart"/>
      <w:r>
        <w:rPr>
          <w:rFonts w:eastAsia="Times New Roman"/>
          <w:bCs/>
          <w:szCs w:val="24"/>
        </w:rPr>
        <w:t>Ταγαράς</w:t>
      </w:r>
      <w:proofErr w:type="spellEnd"/>
      <w:r>
        <w:rPr>
          <w:rFonts w:eastAsia="Times New Roman"/>
          <w:bCs/>
          <w:szCs w:val="24"/>
        </w:rPr>
        <w:t>.</w:t>
      </w:r>
    </w:p>
    <w:p w:rsidR="00785B97" w:rsidRDefault="00C57472" w:rsidP="007A29E9">
      <w:pPr>
        <w:spacing w:after="0" w:line="600" w:lineRule="auto"/>
        <w:ind w:firstLine="720"/>
        <w:jc w:val="both"/>
        <w:rPr>
          <w:rFonts w:eastAsia="Times New Roman"/>
          <w:bCs/>
          <w:szCs w:val="24"/>
        </w:rPr>
        <w:pPrChange w:id="880" w:author="Σπανός Γεώργιος" w:date="2022-10-04T10:45:00Z">
          <w:pPr>
            <w:spacing w:line="600" w:lineRule="auto"/>
            <w:ind w:firstLine="720"/>
            <w:jc w:val="both"/>
          </w:pPr>
        </w:pPrChange>
      </w:pPr>
      <w:r>
        <w:rPr>
          <w:rFonts w:eastAsia="Times New Roman"/>
          <w:bCs/>
          <w:szCs w:val="24"/>
        </w:rPr>
        <w:t>Κυρία συνάδελφε, έχετε τον λόγο για δύο λεπτά.</w:t>
      </w:r>
    </w:p>
    <w:p w:rsidR="00785B97" w:rsidRDefault="00C57472" w:rsidP="007A29E9">
      <w:pPr>
        <w:spacing w:after="0" w:line="600" w:lineRule="auto"/>
        <w:ind w:firstLine="720"/>
        <w:jc w:val="both"/>
        <w:rPr>
          <w:rFonts w:eastAsia="Times New Roman"/>
          <w:bCs/>
          <w:szCs w:val="24"/>
        </w:rPr>
        <w:pPrChange w:id="881" w:author="Σπανός Γεώργιος" w:date="2022-10-04T10:45:00Z">
          <w:pPr>
            <w:spacing w:line="600" w:lineRule="auto"/>
            <w:ind w:firstLine="720"/>
            <w:jc w:val="both"/>
          </w:pPr>
        </w:pPrChange>
      </w:pPr>
      <w:r w:rsidRPr="005229A8">
        <w:rPr>
          <w:rFonts w:eastAsia="Times New Roman"/>
          <w:b/>
          <w:bCs/>
          <w:szCs w:val="24"/>
        </w:rPr>
        <w:t xml:space="preserve">ΚΩΝΣΤΑΝΤΙΝΑ </w:t>
      </w:r>
      <w:r>
        <w:rPr>
          <w:rFonts w:eastAsia="Times New Roman"/>
          <w:b/>
          <w:bCs/>
          <w:szCs w:val="24"/>
        </w:rPr>
        <w:t xml:space="preserve">(ΝΑΝΤΙΑ) </w:t>
      </w:r>
      <w:r w:rsidRPr="005229A8">
        <w:rPr>
          <w:rFonts w:eastAsia="Times New Roman"/>
          <w:b/>
          <w:bCs/>
          <w:szCs w:val="24"/>
        </w:rPr>
        <w:t xml:space="preserve">ΓΙΑΝΝΑΚΟΠΟΥΛΟΥ: </w:t>
      </w:r>
      <w:r>
        <w:rPr>
          <w:rFonts w:eastAsia="Times New Roman"/>
          <w:bCs/>
          <w:szCs w:val="24"/>
        </w:rPr>
        <w:t>Ευχαριστώ πολύ, κυρία Πρόεδρε.</w:t>
      </w:r>
    </w:p>
    <w:p w:rsidR="00785B97" w:rsidRDefault="00C57472" w:rsidP="007A29E9">
      <w:pPr>
        <w:spacing w:after="0" w:line="600" w:lineRule="auto"/>
        <w:ind w:firstLine="720"/>
        <w:jc w:val="both"/>
        <w:rPr>
          <w:rFonts w:eastAsia="Times New Roman"/>
          <w:bCs/>
          <w:szCs w:val="24"/>
        </w:rPr>
        <w:pPrChange w:id="882" w:author="Σπανός Γεώργιος" w:date="2022-10-04T10:45:00Z">
          <w:pPr>
            <w:spacing w:line="600" w:lineRule="auto"/>
            <w:ind w:firstLine="720"/>
            <w:jc w:val="both"/>
          </w:pPr>
        </w:pPrChange>
      </w:pPr>
      <w:r>
        <w:rPr>
          <w:rFonts w:eastAsia="Times New Roman"/>
          <w:bCs/>
          <w:szCs w:val="24"/>
        </w:rPr>
        <w:lastRenderedPageBreak/>
        <w:t xml:space="preserve">Κύριε Υπουργέ, η </w:t>
      </w:r>
      <w:proofErr w:type="spellStart"/>
      <w:r>
        <w:rPr>
          <w:rFonts w:eastAsia="Times New Roman"/>
          <w:bCs/>
          <w:szCs w:val="24"/>
        </w:rPr>
        <w:t>υπογειοποίηση</w:t>
      </w:r>
      <w:proofErr w:type="spellEnd"/>
      <w:r>
        <w:rPr>
          <w:rFonts w:eastAsia="Times New Roman"/>
          <w:bCs/>
          <w:szCs w:val="24"/>
        </w:rPr>
        <w:t xml:space="preserve"> των γραμμών μεταφοράς υψηλής τάσης για εμάς στο ΠΑΣΟΚ αποτελεί ένα από τα θέματα προτεραιότητας διαχρονικά. Είναι ένα από τα πολύ σοβαρά πολιτικά αιτήματα. Βεβαίως</w:t>
      </w:r>
      <w:r>
        <w:rPr>
          <w:rFonts w:eastAsia="Times New Roman"/>
          <w:bCs/>
          <w:szCs w:val="24"/>
        </w:rPr>
        <w:t>,</w:t>
      </w:r>
      <w:r>
        <w:rPr>
          <w:rFonts w:eastAsia="Times New Roman"/>
          <w:bCs/>
          <w:szCs w:val="24"/>
        </w:rPr>
        <w:t xml:space="preserve"> είναι ένα πάρα πολύ σοβαρό αίτημα, ένα χρόνιο αίτημα</w:t>
      </w:r>
      <w:r>
        <w:rPr>
          <w:rFonts w:eastAsia="Times New Roman"/>
          <w:bCs/>
          <w:szCs w:val="24"/>
        </w:rPr>
        <w:t>,</w:t>
      </w:r>
      <w:r>
        <w:rPr>
          <w:rFonts w:eastAsia="Times New Roman"/>
          <w:bCs/>
          <w:szCs w:val="24"/>
        </w:rPr>
        <w:t xml:space="preserve"> το οποίο επιτέλους απαι</w:t>
      </w:r>
      <w:r>
        <w:rPr>
          <w:rFonts w:eastAsia="Times New Roman"/>
          <w:bCs/>
          <w:szCs w:val="24"/>
        </w:rPr>
        <w:t xml:space="preserve">τεί λύση, ιδιαίτερα σε πολύπαθους δήμους, ένας εκ των οποίων -από τους πιο πολύπαθους δήμους απ’ αυτό το ζήτημα- είναι ο Δήμος Αγίων Αναργύρων </w:t>
      </w:r>
      <w:r>
        <w:rPr>
          <w:rFonts w:eastAsia="Times New Roman"/>
          <w:bCs/>
          <w:szCs w:val="24"/>
        </w:rPr>
        <w:t xml:space="preserve">- </w:t>
      </w:r>
      <w:r>
        <w:rPr>
          <w:rFonts w:eastAsia="Times New Roman"/>
          <w:bCs/>
          <w:szCs w:val="24"/>
        </w:rPr>
        <w:t>Καματερού και απαιτεί λύση χωρίς άλλη αναβολή και χωρίς την παραπομπή του στις περιβόητες ελληνικές καλένδες.</w:t>
      </w:r>
    </w:p>
    <w:p w:rsidR="00785B97" w:rsidRDefault="00C57472" w:rsidP="007A29E9">
      <w:pPr>
        <w:spacing w:after="0" w:line="600" w:lineRule="auto"/>
        <w:ind w:firstLine="720"/>
        <w:jc w:val="both"/>
        <w:rPr>
          <w:rFonts w:eastAsia="Times New Roman"/>
          <w:bCs/>
          <w:szCs w:val="24"/>
        </w:rPr>
        <w:pPrChange w:id="883" w:author="Σπανός Γεώργιος" w:date="2022-10-04T10:45:00Z">
          <w:pPr>
            <w:spacing w:line="600" w:lineRule="auto"/>
            <w:ind w:firstLine="720"/>
            <w:jc w:val="both"/>
          </w:pPr>
        </w:pPrChange>
      </w:pPr>
      <w:r>
        <w:rPr>
          <w:rFonts w:eastAsia="Times New Roman"/>
          <w:bCs/>
          <w:szCs w:val="24"/>
        </w:rPr>
        <w:t>Ε</w:t>
      </w:r>
      <w:r>
        <w:rPr>
          <w:rFonts w:eastAsia="Times New Roman"/>
          <w:bCs/>
          <w:szCs w:val="24"/>
        </w:rPr>
        <w:t>ιδικότερα, με τη σημερινή μου επίκαιρη ερώτηση αναφέρομαι στη γραμμή μεταφοράς 150 κιλοβατ</w:t>
      </w:r>
      <w:r>
        <w:rPr>
          <w:rFonts w:eastAsia="Times New Roman"/>
          <w:bCs/>
          <w:szCs w:val="24"/>
        </w:rPr>
        <w:t>ω</w:t>
      </w:r>
      <w:r>
        <w:rPr>
          <w:rFonts w:eastAsia="Times New Roman"/>
          <w:bCs/>
          <w:szCs w:val="24"/>
        </w:rPr>
        <w:t>ρ</w:t>
      </w:r>
      <w:r>
        <w:rPr>
          <w:rFonts w:eastAsia="Times New Roman"/>
          <w:bCs/>
          <w:szCs w:val="24"/>
        </w:rPr>
        <w:t>ώ</w:t>
      </w:r>
      <w:r>
        <w:rPr>
          <w:rFonts w:eastAsia="Times New Roman"/>
          <w:bCs/>
          <w:szCs w:val="24"/>
        </w:rPr>
        <w:t xml:space="preserve">ν στο σημείο ζεύξης Αγίων Αναργύρων </w:t>
      </w:r>
      <w:r>
        <w:rPr>
          <w:rFonts w:eastAsia="Times New Roman"/>
          <w:bCs/>
          <w:szCs w:val="24"/>
        </w:rPr>
        <w:t>-</w:t>
      </w:r>
      <w:r>
        <w:rPr>
          <w:rFonts w:eastAsia="Times New Roman"/>
          <w:bCs/>
          <w:szCs w:val="24"/>
        </w:rPr>
        <w:t xml:space="preserve"> Αχαρνών συνολικού μήκους </w:t>
      </w:r>
      <w:r>
        <w:rPr>
          <w:rFonts w:eastAsia="Times New Roman"/>
          <w:bCs/>
          <w:szCs w:val="24"/>
        </w:rPr>
        <w:t>οκτώμισι</w:t>
      </w:r>
      <w:r>
        <w:rPr>
          <w:rFonts w:eastAsia="Times New Roman"/>
          <w:bCs/>
          <w:szCs w:val="24"/>
        </w:rPr>
        <w:t xml:space="preserve"> χιλιομέτρων όπου </w:t>
      </w:r>
      <w:r>
        <w:rPr>
          <w:rFonts w:eastAsia="Times New Roman"/>
          <w:bCs/>
          <w:szCs w:val="24"/>
        </w:rPr>
        <w:t>-</w:t>
      </w:r>
      <w:proofErr w:type="spellStart"/>
      <w:r>
        <w:rPr>
          <w:rFonts w:eastAsia="Times New Roman"/>
          <w:bCs/>
          <w:szCs w:val="24"/>
        </w:rPr>
        <w:t>άκουσον</w:t>
      </w:r>
      <w:proofErr w:type="spellEnd"/>
      <w:r>
        <w:rPr>
          <w:rFonts w:eastAsia="Times New Roman"/>
          <w:bCs/>
          <w:szCs w:val="24"/>
        </w:rPr>
        <w:t xml:space="preserve"> </w:t>
      </w:r>
      <w:proofErr w:type="spellStart"/>
      <w:r>
        <w:rPr>
          <w:rFonts w:eastAsia="Times New Roman"/>
          <w:bCs/>
          <w:szCs w:val="24"/>
        </w:rPr>
        <w:t>άκουσον</w:t>
      </w:r>
      <w:proofErr w:type="spellEnd"/>
      <w:r>
        <w:rPr>
          <w:rFonts w:eastAsia="Times New Roman"/>
          <w:bCs/>
          <w:szCs w:val="24"/>
        </w:rPr>
        <w:t>-, κύριε Υπουργέ, αυτοί οι πυλώνες υψηλής τάσης εδράζονται</w:t>
      </w:r>
      <w:r>
        <w:rPr>
          <w:rFonts w:eastAsia="Times New Roman"/>
          <w:bCs/>
          <w:szCs w:val="24"/>
        </w:rPr>
        <w:t xml:space="preserve"> μέσα στο πάρκο, συνορεύουν ακριβώς δίπλα από το </w:t>
      </w:r>
      <w:r>
        <w:rPr>
          <w:rFonts w:eastAsia="Times New Roman"/>
          <w:bCs/>
          <w:szCs w:val="24"/>
        </w:rPr>
        <w:t>Κ</w:t>
      </w:r>
      <w:r>
        <w:rPr>
          <w:rFonts w:eastAsia="Times New Roman"/>
          <w:bCs/>
          <w:szCs w:val="24"/>
        </w:rPr>
        <w:t xml:space="preserve">έντρο </w:t>
      </w:r>
      <w:r>
        <w:rPr>
          <w:rFonts w:eastAsia="Times New Roman"/>
          <w:bCs/>
          <w:szCs w:val="24"/>
        </w:rPr>
        <w:t>Β</w:t>
      </w:r>
      <w:r>
        <w:rPr>
          <w:rFonts w:eastAsia="Times New Roman"/>
          <w:bCs/>
          <w:szCs w:val="24"/>
        </w:rPr>
        <w:t>ρεφών «</w:t>
      </w:r>
      <w:r>
        <w:rPr>
          <w:rFonts w:eastAsia="Times New Roman"/>
          <w:bCs/>
          <w:szCs w:val="24"/>
        </w:rPr>
        <w:t>ΜΗΤΕΡΑ</w:t>
      </w:r>
      <w:r>
        <w:rPr>
          <w:rFonts w:eastAsia="Times New Roman"/>
          <w:bCs/>
          <w:szCs w:val="24"/>
        </w:rPr>
        <w:t>» και βεβαίως βρίσκονται και σε πάρα πολύ κοντινή απόσταση από το Εθνικό Κέντρο Αποκατάστασης Αναπήρων «</w:t>
      </w:r>
      <w:r>
        <w:rPr>
          <w:rFonts w:eastAsia="Times New Roman"/>
          <w:bCs/>
          <w:szCs w:val="24"/>
        </w:rPr>
        <w:t>ΑΓΙΟΙ ΑΝΑΡΓΥΡΟΙ</w:t>
      </w:r>
      <w:r>
        <w:rPr>
          <w:rFonts w:eastAsia="Times New Roman"/>
          <w:bCs/>
          <w:szCs w:val="24"/>
        </w:rPr>
        <w:t>» και το Ίδρυμα «</w:t>
      </w:r>
      <w:r>
        <w:rPr>
          <w:rFonts w:eastAsia="Times New Roman"/>
          <w:bCs/>
          <w:szCs w:val="24"/>
        </w:rPr>
        <w:t xml:space="preserve">Η </w:t>
      </w:r>
      <w:r>
        <w:rPr>
          <w:rFonts w:eastAsia="Times New Roman"/>
          <w:bCs/>
          <w:szCs w:val="24"/>
        </w:rPr>
        <w:t>ΘΕΟΤΟΚΟΣ</w:t>
      </w:r>
      <w:r>
        <w:rPr>
          <w:rFonts w:eastAsia="Times New Roman"/>
          <w:bCs/>
          <w:szCs w:val="24"/>
        </w:rPr>
        <w:t>». Και</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συνεχίζει η αναφερόμενη</w:t>
      </w:r>
      <w:r>
        <w:rPr>
          <w:rFonts w:eastAsia="Times New Roman"/>
          <w:bCs/>
          <w:szCs w:val="24"/>
        </w:rPr>
        <w:t xml:space="preserve"> γραμμή υψηλής τάσης μέσα στον αστικό ιστό του </w:t>
      </w:r>
      <w:proofErr w:type="spellStart"/>
      <w:r>
        <w:rPr>
          <w:rFonts w:eastAsia="Times New Roman"/>
          <w:bCs/>
          <w:szCs w:val="24"/>
        </w:rPr>
        <w:t>Γεροβουνού</w:t>
      </w:r>
      <w:proofErr w:type="spellEnd"/>
      <w:r>
        <w:rPr>
          <w:rFonts w:eastAsia="Times New Roman"/>
          <w:bCs/>
          <w:szCs w:val="24"/>
        </w:rPr>
        <w:t>, του Καματερού, υποβαθμίζοντας ακόμα περισσότερο μια ήδη επιβαρυμένη περιοχή.</w:t>
      </w:r>
    </w:p>
    <w:p w:rsidR="00785B97" w:rsidRDefault="00C57472" w:rsidP="007A29E9">
      <w:pPr>
        <w:spacing w:after="0" w:line="600" w:lineRule="auto"/>
        <w:ind w:firstLine="720"/>
        <w:jc w:val="both"/>
        <w:rPr>
          <w:rFonts w:eastAsia="Times New Roman"/>
          <w:bCs/>
          <w:szCs w:val="24"/>
        </w:rPr>
        <w:pPrChange w:id="884" w:author="Σπανός Γεώργιος" w:date="2022-10-04T10:45:00Z">
          <w:pPr>
            <w:spacing w:line="600" w:lineRule="auto"/>
            <w:ind w:firstLine="720"/>
            <w:jc w:val="both"/>
          </w:pPr>
        </w:pPrChange>
      </w:pPr>
      <w:r>
        <w:rPr>
          <w:rFonts w:eastAsia="Times New Roman"/>
          <w:bCs/>
          <w:szCs w:val="24"/>
        </w:rPr>
        <w:t>Νομίζω ότι όλοι γνωρίζουμε ότι όλες αυτές οι γραμμές μεταφοράς υψηλής τάσης θέτουν πολύ σοβαρά ζητήματα βιολογικών επιπτ</w:t>
      </w:r>
      <w:r>
        <w:rPr>
          <w:rFonts w:eastAsia="Times New Roman"/>
          <w:bCs/>
          <w:szCs w:val="24"/>
        </w:rPr>
        <w:t xml:space="preserve">ώσεων λόγω </w:t>
      </w:r>
      <w:r>
        <w:rPr>
          <w:rFonts w:eastAsia="Times New Roman"/>
          <w:bCs/>
          <w:szCs w:val="24"/>
        </w:rPr>
        <w:lastRenderedPageBreak/>
        <w:t>του ηλεκτρικού και του μαγνητικού πεδίου που επιδρά στην υγεία των περιοίκων. Δημιουργούν μια πολύ σοβαρή περιβαλλοντική επιβάρυνση σε μια ήδη πάρα πολύ επιβαρυμένη περιβαλλοντικά περιοχή όπως είναι η δυτική Αθήνα και</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δημιουργούν και μ</w:t>
      </w:r>
      <w:r>
        <w:rPr>
          <w:rFonts w:eastAsia="Times New Roman"/>
          <w:bCs/>
          <w:szCs w:val="24"/>
        </w:rPr>
        <w:t>ια αισθητική προσβολή του ευρύτερου τοπίου τόσο του αστικού όσο και του αδόμητου.</w:t>
      </w:r>
    </w:p>
    <w:p w:rsidR="00785B97" w:rsidRDefault="00C57472" w:rsidP="007A29E9">
      <w:pPr>
        <w:spacing w:after="0" w:line="600" w:lineRule="auto"/>
        <w:ind w:firstLine="720"/>
        <w:jc w:val="both"/>
        <w:rPr>
          <w:rFonts w:eastAsia="Times New Roman"/>
          <w:bCs/>
          <w:szCs w:val="24"/>
        </w:rPr>
        <w:pPrChange w:id="885" w:author="Σπανός Γεώργιος" w:date="2022-10-04T10:45:00Z">
          <w:pPr>
            <w:spacing w:line="600" w:lineRule="auto"/>
            <w:ind w:firstLine="720"/>
            <w:jc w:val="both"/>
          </w:pPr>
        </w:pPrChange>
      </w:pPr>
      <w:r>
        <w:rPr>
          <w:rFonts w:eastAsia="Times New Roman"/>
          <w:bCs/>
          <w:szCs w:val="24"/>
        </w:rPr>
        <w:t>Εγώ θέλω να σας θυμίσω ότι αντίστοιχη, ίδια ερώτηση είχα καταθέσει στις 29</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2021 με αριθμό πρωτοκόλλου 633, όπου σας έλεγα ότι πρέπει επιτέλους να προβείτε στην αποξήλωση κα</w:t>
      </w:r>
      <w:r>
        <w:rPr>
          <w:rFonts w:eastAsia="Times New Roman"/>
          <w:bCs/>
          <w:szCs w:val="24"/>
        </w:rPr>
        <w:t>ι της τελευταίας γραμμής υψηλής τάσης στον Δήμο Αγίων Αναργύρων Καματερού και διεκδικούσα μια ρητή δέσμευση από τη μεριά του Υπουργείου σας, προκειμένου να ενταχθεί στο δεκαετές πρόγραμμα ανάπτυξης του ΑΔΜΗΕ. Συζητήθηκε η ερώτηση στις 12</w:t>
      </w:r>
      <w:r>
        <w:rPr>
          <w:rFonts w:eastAsia="Times New Roman"/>
          <w:bCs/>
          <w:szCs w:val="24"/>
        </w:rPr>
        <w:t xml:space="preserve"> Απριλίου</w:t>
      </w:r>
      <w:r>
        <w:rPr>
          <w:rFonts w:eastAsia="Times New Roman"/>
          <w:bCs/>
          <w:szCs w:val="24"/>
        </w:rPr>
        <w:t xml:space="preserve"> και ήλθε </w:t>
      </w:r>
      <w:r>
        <w:rPr>
          <w:rFonts w:eastAsia="Times New Roman"/>
          <w:bCs/>
          <w:szCs w:val="24"/>
        </w:rPr>
        <w:t>τότε εκ μέρους του Υπουργείου ο κ. Σκρέκας, ο οποίος απάντησε γενικόλογα, δεν είπε τίποτε απολύτως συγκεκριμένο. Οφείλω να σας ομολογήσω ότι είμαστε απολύτως επιφυλακτικοί για την τελική υλοποίηση έστω και των γενικόλογων πραγμάτων που είπε. Καλόπιστα απλά</w:t>
      </w:r>
      <w:r>
        <w:rPr>
          <w:rFonts w:eastAsia="Times New Roman"/>
          <w:bCs/>
          <w:szCs w:val="24"/>
        </w:rPr>
        <w:t xml:space="preserve"> σάς αναφέρω ότι θα περιμένουμε όσον αφορά το δεύτερο σκέλος της τότε ερώτησής μου, το οποίο αφορούσε την </w:t>
      </w:r>
      <w:proofErr w:type="spellStart"/>
      <w:r>
        <w:rPr>
          <w:rFonts w:eastAsia="Times New Roman"/>
          <w:bCs/>
          <w:szCs w:val="24"/>
        </w:rPr>
        <w:t>υπογειοποίηση</w:t>
      </w:r>
      <w:proofErr w:type="spellEnd"/>
      <w:r>
        <w:rPr>
          <w:rFonts w:eastAsia="Times New Roman"/>
          <w:bCs/>
          <w:szCs w:val="24"/>
        </w:rPr>
        <w:t xml:space="preserve"> της μέσης και χαμηλής τάσης. </w:t>
      </w:r>
    </w:p>
    <w:p w:rsidR="00785B97" w:rsidRDefault="00C57472" w:rsidP="007A29E9">
      <w:pPr>
        <w:spacing w:after="0" w:line="600" w:lineRule="auto"/>
        <w:ind w:firstLine="720"/>
        <w:jc w:val="both"/>
        <w:rPr>
          <w:rFonts w:eastAsia="Times New Roman" w:cs="Times New Roman"/>
          <w:szCs w:val="24"/>
        </w:rPr>
        <w:pPrChange w:id="886" w:author="Σπανός Γεώργιος" w:date="2022-10-04T10:45:00Z">
          <w:pPr>
            <w:spacing w:line="600" w:lineRule="auto"/>
            <w:ind w:firstLine="720"/>
            <w:jc w:val="both"/>
          </w:pPr>
        </w:pPrChange>
      </w:pPr>
      <w:r>
        <w:rPr>
          <w:rFonts w:eastAsia="Times New Roman" w:cs="Times New Roman"/>
          <w:szCs w:val="24"/>
        </w:rPr>
        <w:t xml:space="preserve">Όμως,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πυλώνων υψηλής τάσης δεν είπε τίποτε απολύτως και απλά είπε κάτι γενικόλογ</w:t>
      </w:r>
      <w:r>
        <w:rPr>
          <w:rFonts w:eastAsia="Times New Roman" w:cs="Times New Roman"/>
          <w:szCs w:val="24"/>
        </w:rPr>
        <w:t xml:space="preserve">α άνευ ουσίας. Νομίζω ότι αυτό είναι ίσως χαρακτηριστικό και της Κυβέρνησης τώρα. </w:t>
      </w:r>
    </w:p>
    <w:p w:rsidR="00785B97" w:rsidRDefault="00C57472" w:rsidP="007A29E9">
      <w:pPr>
        <w:spacing w:after="0" w:line="600" w:lineRule="auto"/>
        <w:ind w:firstLine="720"/>
        <w:jc w:val="both"/>
        <w:rPr>
          <w:rFonts w:eastAsia="Times New Roman" w:cs="Times New Roman"/>
          <w:szCs w:val="24"/>
        </w:rPr>
        <w:pPrChange w:id="887" w:author="Σπανός Γεώργιος" w:date="2022-10-04T10:45:00Z">
          <w:pPr>
            <w:spacing w:line="600" w:lineRule="auto"/>
            <w:ind w:firstLine="720"/>
            <w:jc w:val="both"/>
          </w:pPr>
        </w:pPrChange>
      </w:pPr>
      <w:r>
        <w:rPr>
          <w:rFonts w:eastAsia="Times New Roman" w:cs="Times New Roman"/>
          <w:szCs w:val="24"/>
        </w:rPr>
        <w:lastRenderedPageBreak/>
        <w:t xml:space="preserve">Σας υπενθυμίζω -και κλείνω με αυτό, κυρία Πρόεδρε- ότι το 2008, στις 20 Οκτωβρίου του 2008, ο ίδιος ο σημερινός Πρωθυπουργός της χώρας, ο Κυριάκος Μητσοτάκης, τότε ως </w:t>
      </w:r>
      <w:r>
        <w:rPr>
          <w:rFonts w:eastAsia="Times New Roman" w:cs="Times New Roman"/>
          <w:szCs w:val="24"/>
        </w:rPr>
        <w:t>Βουλευτής της Β΄ Περιφέρειας της Αθήνας είχε καταθέσει ερώτηση προς τον κ. Χρήστο Φώλια, τότε αρμόδιο Υπουργό, για την απομάκρυνση των πυλώνων από το Κέντρο Βρεφών «</w:t>
      </w:r>
      <w:r>
        <w:rPr>
          <w:rFonts w:eastAsia="Times New Roman" w:cs="Times New Roman"/>
          <w:szCs w:val="24"/>
        </w:rPr>
        <w:t>ΜΗΤΕΡΑ</w:t>
      </w:r>
      <w:r>
        <w:rPr>
          <w:rFonts w:eastAsia="Times New Roman" w:cs="Times New Roman"/>
          <w:szCs w:val="24"/>
        </w:rPr>
        <w:t xml:space="preserve">». Στις 20 Οκτωβρίου του 2008 επερωτών Βουλευτής ήταν ο Κυριάκος Μητσοτάκης. </w:t>
      </w:r>
    </w:p>
    <w:p w:rsidR="00785B97" w:rsidRDefault="00C57472" w:rsidP="007A29E9">
      <w:pPr>
        <w:spacing w:after="0" w:line="600" w:lineRule="auto"/>
        <w:ind w:firstLine="720"/>
        <w:jc w:val="both"/>
        <w:rPr>
          <w:rFonts w:eastAsia="Times New Roman" w:cs="Times New Roman"/>
          <w:szCs w:val="24"/>
        </w:rPr>
        <w:pPrChange w:id="888" w:author="Σπανός Γεώργιος" w:date="2022-10-04T10:45:00Z">
          <w:pPr>
            <w:spacing w:line="600" w:lineRule="auto"/>
            <w:ind w:firstLine="720"/>
            <w:jc w:val="both"/>
          </w:pPr>
        </w:pPrChange>
      </w:pPr>
      <w:r>
        <w:rPr>
          <w:rFonts w:eastAsia="Times New Roman" w:cs="Times New Roman"/>
          <w:szCs w:val="24"/>
        </w:rPr>
        <w:t>Βρισκόμ</w:t>
      </w:r>
      <w:r>
        <w:rPr>
          <w:rFonts w:eastAsia="Times New Roman" w:cs="Times New Roman"/>
          <w:szCs w:val="24"/>
        </w:rPr>
        <w:t>αστε αυτή τη στιγμή δεκατέσσερα χρόνια μετά για να κάνω εγώ αυτή τη φορά δεύτερη ερώτηση για το συγκεκριμένο ζήτημα και να σας ρωτήσω: Θα προχωρήσει άμεσα, χωρίς χρονοτριβή, η ένταξη των εν λόγω γραμμών υψηλής τάσης στο επόμενο δεκαετές πρόγραμμα ανάπτυξης</w:t>
      </w:r>
      <w:r>
        <w:rPr>
          <w:rFonts w:eastAsia="Times New Roman" w:cs="Times New Roman"/>
          <w:szCs w:val="24"/>
        </w:rPr>
        <w:t xml:space="preserve"> του ΑΔΜΗΕ; Θα τηρήσετε, επίσης, αυστηρά τα χρονοδιαγράμματα υλοποίησης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γραμμών υψηλής τάσης Ρουφ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Αλιβερίου</w:t>
      </w:r>
      <w:proofErr w:type="spellEnd"/>
      <w:r>
        <w:rPr>
          <w:rFonts w:eastAsia="Times New Roman" w:cs="Times New Roman"/>
          <w:szCs w:val="24"/>
        </w:rPr>
        <w:t xml:space="preserve"> και Χαλκηδόνας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Αλιβερίου</w:t>
      </w:r>
      <w:proofErr w:type="spellEnd"/>
      <w:r>
        <w:rPr>
          <w:rFonts w:eastAsia="Times New Roman" w:cs="Times New Roman"/>
          <w:szCs w:val="24"/>
        </w:rPr>
        <w:t xml:space="preserve">, όπως εσείς ο ίδιος δεσμευτήκατε ξανά σε δική μου επίκαιρη ερώτηση τον Νοέμβρη του 2020; </w:t>
      </w:r>
    </w:p>
    <w:p w:rsidR="00785B97" w:rsidRDefault="00C57472" w:rsidP="007A29E9">
      <w:pPr>
        <w:spacing w:after="0" w:line="600" w:lineRule="auto"/>
        <w:ind w:firstLine="720"/>
        <w:jc w:val="both"/>
        <w:rPr>
          <w:rFonts w:eastAsia="Times New Roman" w:cs="Times New Roman"/>
          <w:szCs w:val="24"/>
        </w:rPr>
        <w:pPrChange w:id="889" w:author="Σπανός Γεώργιος" w:date="2022-10-04T10:45:00Z">
          <w:pPr>
            <w:spacing w:line="600" w:lineRule="auto"/>
            <w:ind w:firstLine="720"/>
            <w:jc w:val="both"/>
          </w:pPr>
        </w:pPrChange>
      </w:pPr>
      <w:r>
        <w:rPr>
          <w:rFonts w:eastAsia="Times New Roman" w:cs="Times New Roman"/>
          <w:szCs w:val="24"/>
        </w:rPr>
        <w:t xml:space="preserve">Είναι δύο </w:t>
      </w:r>
      <w:r>
        <w:rPr>
          <w:rFonts w:eastAsia="Times New Roman" w:cs="Times New Roman"/>
          <w:szCs w:val="24"/>
        </w:rPr>
        <w:t xml:space="preserve">πολύ σημαντικά ζητήματα, για τα οποία απαιτούμε, απαιτούν οι πολίτες της </w:t>
      </w:r>
      <w:r>
        <w:rPr>
          <w:rFonts w:eastAsia="Times New Roman" w:cs="Times New Roman"/>
          <w:szCs w:val="24"/>
        </w:rPr>
        <w:t>δ</w:t>
      </w:r>
      <w:r>
        <w:rPr>
          <w:rFonts w:eastAsia="Times New Roman" w:cs="Times New Roman"/>
          <w:szCs w:val="24"/>
        </w:rPr>
        <w:t xml:space="preserve">υτικής Αθήνας, κύριε Υπουργέ, ξεκάθαρες απαντήσεις και όχι γενικολογίες, όπως πριν από δύο χρόνια από τον αρμόδιο Υπουργό. </w:t>
      </w:r>
    </w:p>
    <w:p w:rsidR="00785B97" w:rsidRDefault="00C57472" w:rsidP="007A29E9">
      <w:pPr>
        <w:spacing w:after="0" w:line="600" w:lineRule="auto"/>
        <w:ind w:firstLine="720"/>
        <w:jc w:val="both"/>
        <w:rPr>
          <w:rFonts w:eastAsia="Times New Roman" w:cs="Times New Roman"/>
          <w:szCs w:val="24"/>
        </w:rPr>
        <w:pPrChange w:id="890" w:author="Σπανός Γεώργιος" w:date="2022-10-04T10:45:00Z">
          <w:pPr>
            <w:spacing w:line="600" w:lineRule="auto"/>
            <w:ind w:firstLine="720"/>
            <w:jc w:val="both"/>
          </w:pPr>
        </w:pPrChange>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κυρία </w:t>
      </w:r>
      <w:r>
        <w:rPr>
          <w:rFonts w:eastAsia="Times New Roman" w:cs="Times New Roman"/>
          <w:szCs w:val="24"/>
        </w:rPr>
        <w:t>συνάδελφε.</w:t>
      </w:r>
    </w:p>
    <w:p w:rsidR="00785B97" w:rsidRDefault="00C57472" w:rsidP="007A29E9">
      <w:pPr>
        <w:spacing w:after="0" w:line="600" w:lineRule="auto"/>
        <w:ind w:firstLine="720"/>
        <w:jc w:val="both"/>
        <w:rPr>
          <w:rFonts w:eastAsia="Times New Roman" w:cs="Times New Roman"/>
          <w:szCs w:val="24"/>
        </w:rPr>
        <w:pPrChange w:id="891" w:author="Σπανός Γεώργιος" w:date="2022-10-04T10:45:00Z">
          <w:pPr>
            <w:spacing w:line="600" w:lineRule="auto"/>
            <w:ind w:firstLine="720"/>
            <w:jc w:val="both"/>
          </w:pPr>
        </w:pPrChange>
      </w:pPr>
      <w:r>
        <w:rPr>
          <w:rFonts w:eastAsia="Times New Roman" w:cs="Times New Roman"/>
          <w:szCs w:val="24"/>
        </w:rPr>
        <w:t>Κύριε Υ</w:t>
      </w:r>
      <w:r>
        <w:rPr>
          <w:rFonts w:eastAsia="Times New Roman" w:cs="Times New Roman"/>
          <w:szCs w:val="24"/>
        </w:rPr>
        <w:t>φυ</w:t>
      </w:r>
      <w:r>
        <w:rPr>
          <w:rFonts w:eastAsia="Times New Roman" w:cs="Times New Roman"/>
          <w:szCs w:val="24"/>
        </w:rPr>
        <w:t xml:space="preserve">πουργέ, έχετε τον λόγο.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2" w:author="Σπανός Γεώργιος" w:date="2022-10-04T10:45:00Z">
          <w:pPr>
            <w:shd w:val="clear" w:color="auto" w:fill="FFFFFF"/>
            <w:spacing w:line="600" w:lineRule="auto"/>
            <w:ind w:left="-142" w:firstLine="862"/>
            <w:contextualSpacing/>
            <w:jc w:val="both"/>
          </w:pPr>
        </w:pPrChange>
      </w:pPr>
      <w:r>
        <w:rPr>
          <w:rFonts w:eastAsia="Times New Roman"/>
          <w:b/>
          <w:color w:val="111111"/>
          <w:szCs w:val="24"/>
        </w:rPr>
        <w:lastRenderedPageBreak/>
        <w:t xml:space="preserve">ΝΙΚΟΛΑΟΣ ΤΑΓΑΡΑΣ (Υφυπουργός Περιβάλλοντος και Ενέργειας): </w:t>
      </w:r>
      <w:r>
        <w:rPr>
          <w:rFonts w:eastAsia="Times New Roman" w:cs="Times New Roman"/>
          <w:szCs w:val="24"/>
        </w:rPr>
        <w:t>Κυρία συνάδελφε, σέβομαι την ευαισθησία σε έναν χώρο που πράγματι έχει πολλές ιδιαιτερότητες -αναφερθήκατε και εσείς-, που αναφέρονται σε θέματα ασφάλειας</w:t>
      </w:r>
      <w:r>
        <w:rPr>
          <w:rFonts w:eastAsia="Times New Roman" w:cs="Times New Roman"/>
          <w:szCs w:val="24"/>
        </w:rPr>
        <w:t xml:space="preserve"> αλλά και υγιεινής, στην προστασία του χώρου αλλά και όλων των δραστηριοτήτων που είναι δίπλα ακριβώς σε αυτές, όπως παραστατικά αναφερθήκατε.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3"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t xml:space="preserve">Θα σας πω το τι εξελίσσεται αυτή τη στιγμή, τι έχει γίνει και τι εξελίσσεται σε θέματα που αφορούν στη μέση και </w:t>
      </w:r>
      <w:r>
        <w:rPr>
          <w:rFonts w:eastAsia="Times New Roman" w:cs="Times New Roman"/>
          <w:szCs w:val="24"/>
        </w:rPr>
        <w:t xml:space="preserve">υψηλή τάση, αλλά πριν από αυτό θέλω να σας πω ότι ο ΔΕΔΔΗΕ από τον Σεπτέμβριο του 2021 προέβη στην εκτέλεση έργων </w:t>
      </w:r>
      <w:proofErr w:type="spellStart"/>
      <w:r>
        <w:rPr>
          <w:rFonts w:eastAsia="Times New Roman" w:cs="Times New Roman"/>
          <w:szCs w:val="24"/>
        </w:rPr>
        <w:t>υπογειοποιήσεως</w:t>
      </w:r>
      <w:proofErr w:type="spellEnd"/>
      <w:r>
        <w:rPr>
          <w:rFonts w:eastAsia="Times New Roman" w:cs="Times New Roman"/>
          <w:szCs w:val="24"/>
        </w:rPr>
        <w:t xml:space="preserve"> των δικτύων μέσης και χαμηλής τάσης μέσα στο </w:t>
      </w:r>
      <w:r>
        <w:rPr>
          <w:rFonts w:eastAsia="Times New Roman" w:cs="Times New Roman"/>
          <w:szCs w:val="24"/>
        </w:rPr>
        <w:t>π</w:t>
      </w:r>
      <w:r>
        <w:rPr>
          <w:rFonts w:eastAsia="Times New Roman" w:cs="Times New Roman"/>
          <w:szCs w:val="24"/>
        </w:rPr>
        <w:t xml:space="preserve">άρκο Τρίτση.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4"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t xml:space="preserve">Μέχρι σήμερα το εναέριο δίκτυο μέσης και χαμηλής τάσης του ΔΕΔΔΗΕ </w:t>
      </w:r>
      <w:r>
        <w:rPr>
          <w:rFonts w:eastAsia="Times New Roman" w:cs="Times New Roman"/>
          <w:szCs w:val="24"/>
        </w:rPr>
        <w:t xml:space="preserve">στο πάρκο αντικαταστάθηκε από συνολικώς εννέα χιλιόμετρα υπόγειων καλωδίων. Τα έργα προχωρούν και μέσα στον χρόνο θα ολοκληρωθούν με την αποξήλωση των τελευταίων </w:t>
      </w:r>
      <w:r>
        <w:rPr>
          <w:rFonts w:eastAsia="Times New Roman" w:cs="Times New Roman"/>
          <w:szCs w:val="24"/>
        </w:rPr>
        <w:t>δύο</w:t>
      </w:r>
      <w:r>
        <w:rPr>
          <w:rFonts w:eastAsia="Times New Roman" w:cs="Times New Roman"/>
          <w:szCs w:val="24"/>
        </w:rPr>
        <w:t xml:space="preserve"> χιλιομέτρων </w:t>
      </w:r>
      <w:r>
        <w:rPr>
          <w:rFonts w:eastAsia="Times New Roman" w:cs="Times New Roman"/>
          <w:szCs w:val="24"/>
        </w:rPr>
        <w:t xml:space="preserve">διακοσίων μέτρων </w:t>
      </w:r>
      <w:r>
        <w:rPr>
          <w:rFonts w:eastAsia="Times New Roman" w:cs="Times New Roman"/>
          <w:szCs w:val="24"/>
        </w:rPr>
        <w:t>εναέριου δικτύου μέσης τάσης που παραμένει στο πάρκο. Υπάρχου</w:t>
      </w:r>
      <w:r>
        <w:rPr>
          <w:rFonts w:eastAsia="Times New Roman" w:cs="Times New Roman"/>
          <w:szCs w:val="24"/>
        </w:rPr>
        <w:t>ν και δύο υποσταθμοί εκεί μέσης και χαμηλής τάσης</w:t>
      </w:r>
      <w:r>
        <w:rPr>
          <w:rFonts w:eastAsia="Times New Roman" w:cs="Times New Roman"/>
          <w:szCs w:val="24"/>
        </w:rPr>
        <w:t xml:space="preserve"> που</w:t>
      </w:r>
      <w:r>
        <w:rPr>
          <w:rFonts w:eastAsia="Times New Roman" w:cs="Times New Roman"/>
          <w:szCs w:val="24"/>
        </w:rPr>
        <w:t xml:space="preserve"> δεν μπορούν να </w:t>
      </w:r>
      <w:proofErr w:type="spellStart"/>
      <w:r>
        <w:rPr>
          <w:rFonts w:eastAsia="Times New Roman" w:cs="Times New Roman"/>
          <w:szCs w:val="24"/>
        </w:rPr>
        <w:t>υπογειοποιηθούν</w:t>
      </w:r>
      <w:proofErr w:type="spellEnd"/>
      <w:r>
        <w:rPr>
          <w:rFonts w:eastAsia="Times New Roman" w:cs="Times New Roman"/>
          <w:szCs w:val="24"/>
        </w:rPr>
        <w:t>,</w:t>
      </w:r>
      <w:r>
        <w:rPr>
          <w:rFonts w:eastAsia="Times New Roman" w:cs="Times New Roman"/>
          <w:szCs w:val="24"/>
        </w:rPr>
        <w:t xml:space="preserve"> διότι τροφοδοτούν την ηλεκτροδότηση φωτιστικών σωμάτων και ενός αρδευτικού καναλιού. Αυτά σε ό,τι αφορά τη μέση και χαμηλή τάση.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5"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lastRenderedPageBreak/>
        <w:t>Σε ό,τι αφορά τώρα την υψηλή τάση, εδώ υ</w:t>
      </w:r>
      <w:r>
        <w:rPr>
          <w:rFonts w:eastAsia="Times New Roman" w:cs="Times New Roman"/>
          <w:szCs w:val="24"/>
        </w:rPr>
        <w:t xml:space="preserve">πάρχουν ιδιαιτερότητες ασφαλείας και χρειάζεται μελέτη η οποία θα λαμβάνει υπ’ όψιν όλες της επικινδυνότητες αλλά και θέματα τεχνικής φύσης, γιατί είναι μια τελείως διαφορετική και σε άλλη βάση, αν θέλετε, από πλευράς απόφασης και αλλαγής, </w:t>
      </w:r>
      <w:proofErr w:type="spellStart"/>
      <w:r>
        <w:rPr>
          <w:rFonts w:eastAsia="Times New Roman" w:cs="Times New Roman"/>
          <w:szCs w:val="24"/>
        </w:rPr>
        <w:t>υπογειοποίησης</w:t>
      </w:r>
      <w:proofErr w:type="spellEnd"/>
      <w:r>
        <w:rPr>
          <w:rFonts w:eastAsia="Times New Roman" w:cs="Times New Roman"/>
          <w:szCs w:val="24"/>
        </w:rPr>
        <w:t xml:space="preserve"> τ</w:t>
      </w:r>
      <w:r>
        <w:rPr>
          <w:rFonts w:eastAsia="Times New Roman" w:cs="Times New Roman"/>
          <w:szCs w:val="24"/>
        </w:rPr>
        <w:t xml:space="preserve">ων δικτύων της υψηλής τάσης.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6"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t xml:space="preserve">Θέλω να σας πω, επίσης, ότι ακριβώς επειδή για θέματα τέτοια δεν έχει γίνει κάτι μέχρι τώρα σε θέματα υψηλής τάσης και </w:t>
      </w:r>
      <w:proofErr w:type="spellStart"/>
      <w:r>
        <w:rPr>
          <w:rFonts w:eastAsia="Times New Roman" w:cs="Times New Roman"/>
          <w:szCs w:val="24"/>
        </w:rPr>
        <w:t>υπογειοποίησης</w:t>
      </w:r>
      <w:proofErr w:type="spellEnd"/>
      <w:r>
        <w:rPr>
          <w:rFonts w:eastAsia="Times New Roman" w:cs="Times New Roman"/>
          <w:szCs w:val="24"/>
        </w:rPr>
        <w:t xml:space="preserve"> από πλευράς ΑΔΜΗΕ, στο πλαίσιο του εκσυγχρονισμού και αναβάθμισης του δικτύου, που αξιολόγησ</w:t>
      </w:r>
      <w:r>
        <w:rPr>
          <w:rFonts w:eastAsia="Times New Roman" w:cs="Times New Roman"/>
          <w:szCs w:val="24"/>
        </w:rPr>
        <w:t xml:space="preserve">ε θετικά και ενέταξε το δεκαετές πρόγραμμα ανάπτυξης την </w:t>
      </w:r>
      <w:proofErr w:type="spellStart"/>
      <w:r>
        <w:rPr>
          <w:rFonts w:eastAsia="Times New Roman" w:cs="Times New Roman"/>
          <w:szCs w:val="24"/>
        </w:rPr>
        <w:t>υπογειοποίηση</w:t>
      </w:r>
      <w:proofErr w:type="spellEnd"/>
      <w:r>
        <w:rPr>
          <w:rFonts w:eastAsia="Times New Roman" w:cs="Times New Roman"/>
          <w:szCs w:val="24"/>
        </w:rPr>
        <w:t xml:space="preserve"> δύο μεγάλων τμημάτων, δύο από τις τρεις συνολικές γραμμές μεταφοράς που διέρχονται από την ευρύτερη περιοχή του Δήμου Αγίων Αναργύρων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Καματερού. Επειδή αναφερθήκατε σε πολλά, σίγουρα </w:t>
      </w:r>
      <w:r>
        <w:rPr>
          <w:rFonts w:eastAsia="Times New Roman" w:cs="Times New Roman"/>
          <w:szCs w:val="24"/>
        </w:rPr>
        <w:t xml:space="preserve">χρειάζεται </w:t>
      </w:r>
      <w:proofErr w:type="spellStart"/>
      <w:r>
        <w:rPr>
          <w:rFonts w:eastAsia="Times New Roman" w:cs="Times New Roman"/>
          <w:szCs w:val="24"/>
        </w:rPr>
        <w:t>υπογειοποίηση</w:t>
      </w:r>
      <w:proofErr w:type="spellEnd"/>
      <w:r>
        <w:rPr>
          <w:rFonts w:eastAsia="Times New Roman" w:cs="Times New Roman"/>
          <w:szCs w:val="24"/>
        </w:rPr>
        <w:t xml:space="preserve"> ειδικά σε ευαίσθητες περιοχές. Έχουμε ζήσει γεγονότα και εκτός σχεδίου αλλά και εντός σχεδίου</w:t>
      </w:r>
      <w:r>
        <w:rPr>
          <w:rFonts w:eastAsia="Times New Roman" w:cs="Times New Roman"/>
          <w:szCs w:val="24"/>
        </w:rPr>
        <w:t>,</w:t>
      </w:r>
      <w:r>
        <w:rPr>
          <w:rFonts w:eastAsia="Times New Roman" w:cs="Times New Roman"/>
          <w:szCs w:val="24"/>
        </w:rPr>
        <w:t xml:space="preserve"> σαν αυτ</w:t>
      </w:r>
      <w:r>
        <w:rPr>
          <w:rFonts w:eastAsia="Times New Roman" w:cs="Times New Roman"/>
          <w:szCs w:val="24"/>
        </w:rPr>
        <w:t>ά</w:t>
      </w:r>
      <w:r>
        <w:rPr>
          <w:rFonts w:eastAsia="Times New Roman" w:cs="Times New Roman"/>
          <w:szCs w:val="24"/>
        </w:rPr>
        <w:t xml:space="preserve"> που αναφέρετε.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7"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t xml:space="preserve">Αναφέρομαι, λοιπόν, στον </w:t>
      </w:r>
      <w:r>
        <w:rPr>
          <w:rFonts w:eastAsia="Times New Roman" w:cs="Times New Roman"/>
          <w:szCs w:val="24"/>
        </w:rPr>
        <w:t>υ</w:t>
      </w:r>
      <w:r>
        <w:rPr>
          <w:rFonts w:eastAsia="Times New Roman" w:cs="Times New Roman"/>
          <w:szCs w:val="24"/>
        </w:rPr>
        <w:t>ποσταθμό Χαλκηδόνος και Αττικής συνολικά ο</w:t>
      </w:r>
      <w:r>
        <w:rPr>
          <w:rFonts w:eastAsia="Times New Roman" w:cs="Times New Roman"/>
          <w:szCs w:val="24"/>
        </w:rPr>
        <w:t>κ</w:t>
      </w:r>
      <w:r>
        <w:rPr>
          <w:rFonts w:eastAsia="Times New Roman" w:cs="Times New Roman"/>
          <w:szCs w:val="24"/>
        </w:rPr>
        <w:t>τώ χιλιόμετρων και τμήμα μεταφοράς γραμμών</w:t>
      </w:r>
      <w:r>
        <w:rPr>
          <w:rFonts w:eastAsia="Times New Roman" w:cs="Times New Roman"/>
          <w:szCs w:val="24"/>
        </w:rPr>
        <w:t xml:space="preserve"> μεταφοράς Ρο</w:t>
      </w:r>
      <w:r>
        <w:rPr>
          <w:rFonts w:eastAsia="Times New Roman" w:cs="Times New Roman"/>
          <w:szCs w:val="24"/>
        </w:rPr>
        <w:t>υ</w:t>
      </w:r>
      <w:r>
        <w:rPr>
          <w:rFonts w:eastAsia="Times New Roman" w:cs="Times New Roman"/>
          <w:szCs w:val="24"/>
        </w:rPr>
        <w:t>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Αλιβέρι και Χαλκηδόνα και Αλιβέρι, οι οποίες θα </w:t>
      </w:r>
      <w:proofErr w:type="spellStart"/>
      <w:r>
        <w:rPr>
          <w:rFonts w:eastAsia="Times New Roman" w:cs="Times New Roman"/>
          <w:szCs w:val="24"/>
        </w:rPr>
        <w:t>υπογειοποιηθούν</w:t>
      </w:r>
      <w:proofErr w:type="spellEnd"/>
      <w:r>
        <w:rPr>
          <w:rFonts w:eastAsia="Times New Roman" w:cs="Times New Roman"/>
          <w:szCs w:val="24"/>
        </w:rPr>
        <w:t xml:space="preserve"> προσεχώς. Ορίζοντας υλοποίησης έχει οριστεί το δεύτερο εξάμηνο του 2024. </w:t>
      </w:r>
    </w:p>
    <w:p w:rsidR="00785B97" w:rsidRDefault="00C57472" w:rsidP="007A29E9">
      <w:pPr>
        <w:shd w:val="clear" w:color="auto" w:fill="FFFFFF"/>
        <w:spacing w:after="0" w:line="600" w:lineRule="auto"/>
        <w:ind w:left="-142" w:firstLine="862"/>
        <w:contextualSpacing/>
        <w:jc w:val="both"/>
        <w:rPr>
          <w:rFonts w:eastAsia="Times New Roman" w:cs="Times New Roman"/>
          <w:szCs w:val="24"/>
        </w:rPr>
        <w:pPrChange w:id="898" w:author="Σπανός Γεώργιος" w:date="2022-10-04T10:45:00Z">
          <w:pPr>
            <w:shd w:val="clear" w:color="auto" w:fill="FFFFFF"/>
            <w:spacing w:line="600" w:lineRule="auto"/>
            <w:ind w:left="-142" w:firstLine="862"/>
            <w:contextualSpacing/>
            <w:jc w:val="both"/>
          </w:pPr>
        </w:pPrChange>
      </w:pPr>
      <w:r>
        <w:rPr>
          <w:rFonts w:eastAsia="Times New Roman" w:cs="Times New Roman"/>
          <w:szCs w:val="24"/>
        </w:rPr>
        <w:t>Σε ό,τι αφορά τα υπόλοιπα, για να μην παίρνω και τον χρόνο από τη δευτερολογία μου, θα συνεχίσω, αγα</w:t>
      </w:r>
      <w:r>
        <w:rPr>
          <w:rFonts w:eastAsia="Times New Roman" w:cs="Times New Roman"/>
          <w:szCs w:val="24"/>
        </w:rPr>
        <w:t xml:space="preserve">πητή κυρία συνάδελφε, στη δευτερολογία. </w:t>
      </w:r>
    </w:p>
    <w:p w:rsidR="00785B97" w:rsidRDefault="00C57472" w:rsidP="007A29E9">
      <w:pPr>
        <w:spacing w:after="0" w:line="600" w:lineRule="auto"/>
        <w:ind w:firstLine="720"/>
        <w:jc w:val="both"/>
        <w:rPr>
          <w:rFonts w:eastAsia="Times New Roman" w:cs="Times New Roman"/>
          <w:szCs w:val="24"/>
        </w:rPr>
        <w:pPrChange w:id="899" w:author="Σπανός Γεώργιος" w:date="2022-10-04T10:45:00Z">
          <w:pPr>
            <w:spacing w:line="600" w:lineRule="auto"/>
            <w:ind w:firstLine="720"/>
            <w:jc w:val="both"/>
          </w:pPr>
        </w:pPrChange>
      </w:pPr>
      <w:r>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Ευχαριστώ πολύ, κ</w:t>
      </w:r>
      <w:r>
        <w:rPr>
          <w:rFonts w:eastAsia="Times New Roman" w:cs="Times New Roman"/>
          <w:szCs w:val="24"/>
        </w:rPr>
        <w:t>ύριε Υ</w:t>
      </w:r>
      <w:r>
        <w:rPr>
          <w:rFonts w:eastAsia="Times New Roman" w:cs="Times New Roman"/>
          <w:szCs w:val="24"/>
        </w:rPr>
        <w:t>φυ</w:t>
      </w:r>
      <w:r>
        <w:rPr>
          <w:rFonts w:eastAsia="Times New Roman" w:cs="Times New Roman"/>
          <w:szCs w:val="24"/>
        </w:rPr>
        <w:t>πουργέ.</w:t>
      </w:r>
    </w:p>
    <w:p w:rsidR="00785B97" w:rsidRDefault="00C57472" w:rsidP="007A29E9">
      <w:pPr>
        <w:spacing w:after="0" w:line="600" w:lineRule="auto"/>
        <w:ind w:firstLine="720"/>
        <w:jc w:val="both"/>
        <w:rPr>
          <w:rFonts w:eastAsia="Times New Roman" w:cs="Times New Roman"/>
          <w:szCs w:val="24"/>
        </w:rPr>
        <w:pPrChange w:id="900" w:author="Σπανός Γεώργιος" w:date="2022-10-04T10:45:00Z">
          <w:pPr>
            <w:spacing w:line="600" w:lineRule="auto"/>
            <w:ind w:firstLine="720"/>
            <w:jc w:val="both"/>
          </w:pPr>
        </w:pPrChange>
      </w:pPr>
      <w:r>
        <w:rPr>
          <w:rFonts w:eastAsia="Times New Roman" w:cs="Times New Roman"/>
          <w:szCs w:val="24"/>
        </w:rPr>
        <w:t xml:space="preserve">Κυρία συνάδελφε, έχετε τον λόγο. </w:t>
      </w:r>
    </w:p>
    <w:p w:rsidR="00785B97" w:rsidRDefault="00C57472" w:rsidP="007A29E9">
      <w:pPr>
        <w:spacing w:after="0" w:line="600" w:lineRule="auto"/>
        <w:ind w:firstLine="720"/>
        <w:jc w:val="both"/>
        <w:rPr>
          <w:rFonts w:eastAsia="Times New Roman" w:cs="Times New Roman"/>
          <w:szCs w:val="24"/>
        </w:rPr>
        <w:pPrChange w:id="901" w:author="Σπανός Γεώργιος" w:date="2022-10-04T10:45:00Z">
          <w:pPr>
            <w:spacing w:line="600" w:lineRule="auto"/>
            <w:ind w:firstLine="720"/>
            <w:jc w:val="both"/>
          </w:pPr>
        </w:pPrChange>
      </w:pPr>
      <w:r>
        <w:rPr>
          <w:rFonts w:eastAsia="Times New Roman"/>
          <w:b/>
          <w:color w:val="222222"/>
          <w:szCs w:val="24"/>
          <w:shd w:val="clear" w:color="auto" w:fill="FFFFFF"/>
        </w:rPr>
        <w:t xml:space="preserve">ΚΩΝΣΤΑΝΤΙΝΑ </w:t>
      </w:r>
      <w:r>
        <w:rPr>
          <w:rFonts w:eastAsia="Times New Roman"/>
          <w:b/>
          <w:color w:val="222222"/>
          <w:szCs w:val="24"/>
          <w:shd w:val="clear" w:color="auto" w:fill="FFFFFF"/>
        </w:rPr>
        <w:t xml:space="preserve">(ΝΑΝΤΙΑ) </w:t>
      </w:r>
      <w:r>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w:t>
      </w: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ευχαριστούμε για την ενημέρωση και για τη μία ακόμη φορά δέσμευ</w:t>
      </w:r>
      <w:r>
        <w:rPr>
          <w:rFonts w:eastAsia="Times New Roman" w:cs="Times New Roman"/>
          <w:szCs w:val="24"/>
        </w:rPr>
        <w:t xml:space="preserve">ση για τα καλώδια μέσης και χαμηλής τάσης, αλλά δεν είναι αυτή η ερώτηση. Απαντήσατε σε άλλη ερώτηση. Η ερώτηση έχει να κάνει με τις γραμμές μεταφοράς καλωδίων υψηλής τάσης, </w:t>
      </w:r>
      <w:r>
        <w:rPr>
          <w:rFonts w:eastAsia="Times New Roman" w:cs="Times New Roman"/>
          <w:szCs w:val="24"/>
        </w:rPr>
        <w:t>που</w:t>
      </w:r>
      <w:r>
        <w:rPr>
          <w:rFonts w:eastAsia="Times New Roman" w:cs="Times New Roman"/>
          <w:szCs w:val="24"/>
        </w:rPr>
        <w:t xml:space="preserve"> για μια ακόμη φορά δεν ακούσαμε τίποτα συγκεκριμένο από τη μεριά σας. </w:t>
      </w:r>
    </w:p>
    <w:p w:rsidR="00785B97" w:rsidRDefault="00C57472" w:rsidP="007A29E9">
      <w:pPr>
        <w:shd w:val="clear" w:color="auto" w:fill="FFFFFF"/>
        <w:spacing w:after="0" w:line="600" w:lineRule="auto"/>
        <w:ind w:left="-142" w:firstLine="720"/>
        <w:contextualSpacing/>
        <w:jc w:val="both"/>
        <w:rPr>
          <w:rFonts w:eastAsia="Times New Roman"/>
          <w:color w:val="111111"/>
          <w:szCs w:val="24"/>
        </w:rPr>
        <w:pPrChange w:id="902" w:author="Σπανός Γεώργιος" w:date="2022-10-04T10:45:00Z">
          <w:pPr>
            <w:shd w:val="clear" w:color="auto" w:fill="FFFFFF"/>
            <w:spacing w:line="600" w:lineRule="auto"/>
            <w:ind w:left="-142" w:firstLine="720"/>
            <w:contextualSpacing/>
            <w:jc w:val="both"/>
          </w:pPr>
        </w:pPrChange>
      </w:pPr>
      <w:r>
        <w:rPr>
          <w:rFonts w:eastAsia="Times New Roman"/>
          <w:b/>
          <w:color w:val="111111"/>
          <w:szCs w:val="24"/>
        </w:rPr>
        <w:t>ΝΙΚΟΛΑΟ</w:t>
      </w:r>
      <w:r>
        <w:rPr>
          <w:rFonts w:eastAsia="Times New Roman"/>
          <w:b/>
          <w:color w:val="111111"/>
          <w:szCs w:val="24"/>
        </w:rPr>
        <w:t xml:space="preserve">Σ ΤΑΓΑΡΑΣ (Υφυπουργός Περιβάλλοντος και Ενέργειας): </w:t>
      </w:r>
      <w:r>
        <w:rPr>
          <w:rFonts w:eastAsia="Times New Roman"/>
          <w:color w:val="111111"/>
          <w:szCs w:val="24"/>
        </w:rPr>
        <w:t>Το δεύτερο ερώτημα.</w:t>
      </w:r>
    </w:p>
    <w:p w:rsidR="00785B97" w:rsidRDefault="00C57472" w:rsidP="007A29E9">
      <w:pPr>
        <w:spacing w:after="0" w:line="600" w:lineRule="auto"/>
        <w:ind w:firstLine="720"/>
        <w:jc w:val="both"/>
        <w:rPr>
          <w:rFonts w:eastAsia="Times New Roman" w:cs="Times New Roman"/>
          <w:szCs w:val="24"/>
        </w:rPr>
        <w:pPrChange w:id="903" w:author="Σπανός Γεώργιος" w:date="2022-10-04T10:45:00Z">
          <w:pPr>
            <w:spacing w:line="600" w:lineRule="auto"/>
            <w:ind w:firstLine="720"/>
            <w:jc w:val="both"/>
          </w:pPr>
        </w:pPrChange>
      </w:pPr>
      <w:r>
        <w:rPr>
          <w:rFonts w:eastAsia="Times New Roman"/>
          <w:b/>
          <w:color w:val="222222"/>
          <w:szCs w:val="24"/>
          <w:shd w:val="clear" w:color="auto" w:fill="FFFFFF"/>
        </w:rPr>
        <w:t xml:space="preserve">ΚΩΝΣΤΑΝΤΙΝΑ </w:t>
      </w:r>
      <w:r>
        <w:rPr>
          <w:rFonts w:eastAsia="Times New Roman"/>
          <w:b/>
          <w:color w:val="222222"/>
          <w:szCs w:val="24"/>
          <w:shd w:val="clear" w:color="auto" w:fill="FFFFFF"/>
        </w:rPr>
        <w:t xml:space="preserve">(ΝΑΝΤΙΑ) </w:t>
      </w:r>
      <w:r>
        <w:rPr>
          <w:rFonts w:eastAsia="Times New Roman"/>
          <w:b/>
          <w:color w:val="222222"/>
          <w:szCs w:val="24"/>
          <w:shd w:val="clear" w:color="auto" w:fill="FFFFFF"/>
        </w:rPr>
        <w:t>ΓΙΑΝΝΑΚΟΠΟΥΛΟΥ:</w:t>
      </w:r>
      <w:r>
        <w:rPr>
          <w:rFonts w:eastAsia="Times New Roman"/>
          <w:color w:val="222222"/>
          <w:szCs w:val="24"/>
          <w:shd w:val="clear" w:color="auto" w:fill="FFFFFF"/>
        </w:rPr>
        <w:t xml:space="preserve"> Ναι, τ</w:t>
      </w:r>
      <w:r>
        <w:rPr>
          <w:rFonts w:eastAsia="Times New Roman" w:cs="Times New Roman"/>
          <w:szCs w:val="24"/>
        </w:rPr>
        <w:t>ο δεύτερο ερώτημα αφορά τι θα κάνετε με το Ρουφ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Αλιβέρι. Θα επανέλθω σε αυτό, που κι αυτό είναι υψηλής τάσης.</w:t>
      </w:r>
    </w:p>
    <w:p w:rsidR="00785B97" w:rsidRDefault="00C57472" w:rsidP="007A29E9">
      <w:pPr>
        <w:spacing w:after="0" w:line="600" w:lineRule="auto"/>
        <w:ind w:firstLine="720"/>
        <w:jc w:val="both"/>
        <w:rPr>
          <w:rFonts w:eastAsia="Times New Roman" w:cs="Times New Roman"/>
          <w:szCs w:val="24"/>
        </w:rPr>
        <w:pPrChange w:id="904" w:author="Σπανός Γεώργιος" w:date="2022-10-04T10:45:00Z">
          <w:pPr>
            <w:spacing w:line="600" w:lineRule="auto"/>
            <w:ind w:firstLine="720"/>
            <w:jc w:val="both"/>
          </w:pPr>
        </w:pPrChange>
      </w:pPr>
      <w:r>
        <w:rPr>
          <w:rFonts w:eastAsia="Times New Roman" w:cs="Times New Roman"/>
          <w:szCs w:val="24"/>
        </w:rPr>
        <w:t>Άρα</w:t>
      </w:r>
      <w:r>
        <w:rPr>
          <w:rFonts w:eastAsia="Times New Roman" w:cs="Times New Roman"/>
          <w:szCs w:val="24"/>
        </w:rPr>
        <w:t xml:space="preserve"> εδώ πέρα είναι σαφές το ερώτημα, αλλά δυστυχώς βλέπω ότι για μια ακόμη φορά επιμένετε στις γενικολογίες, τις οποίες ακούσαμε και στις 12</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2021 σε πανομοιότυπη επίκαιρη ερώτηση που συζητήθηκε από αυτή εδώ τη Βουλή και αντιστοίχως γενικόλογα </w:t>
      </w:r>
      <w:proofErr w:type="spellStart"/>
      <w:r>
        <w:rPr>
          <w:rFonts w:eastAsia="Times New Roman" w:cs="Times New Roman"/>
          <w:szCs w:val="24"/>
        </w:rPr>
        <w:t>απήντησε</w:t>
      </w:r>
      <w:proofErr w:type="spellEnd"/>
      <w:r>
        <w:rPr>
          <w:rFonts w:eastAsia="Times New Roman" w:cs="Times New Roman"/>
          <w:szCs w:val="24"/>
        </w:rPr>
        <w:t xml:space="preserve"> και ο</w:t>
      </w:r>
      <w:r>
        <w:rPr>
          <w:rFonts w:eastAsia="Times New Roman" w:cs="Times New Roman"/>
          <w:szCs w:val="24"/>
        </w:rPr>
        <w:t xml:space="preserve"> κ. Σκρέκας. </w:t>
      </w:r>
    </w:p>
    <w:p w:rsidR="00785B97" w:rsidRDefault="00C57472" w:rsidP="007A29E9">
      <w:pPr>
        <w:spacing w:after="0" w:line="600" w:lineRule="auto"/>
        <w:ind w:firstLine="720"/>
        <w:jc w:val="both"/>
        <w:rPr>
          <w:rFonts w:eastAsia="Times New Roman" w:cs="Times New Roman"/>
          <w:szCs w:val="24"/>
        </w:rPr>
        <w:pPrChange w:id="905" w:author="Σπανός Γεώργιος" w:date="2022-10-04T10:45:00Z">
          <w:pPr>
            <w:spacing w:line="600" w:lineRule="auto"/>
            <w:ind w:firstLine="720"/>
            <w:jc w:val="both"/>
          </w:pPr>
        </w:pPrChange>
      </w:pPr>
      <w:r>
        <w:rPr>
          <w:rFonts w:eastAsia="Times New Roman" w:cs="Times New Roman"/>
          <w:szCs w:val="24"/>
        </w:rPr>
        <w:t xml:space="preserve">Εγώ θέλω να σας ρωτήσω το εξής: Μας λέτε ότι το ζήτημα της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γραμμών υψηλής τάσης που περνούν μέσα από το </w:t>
      </w:r>
      <w:r>
        <w:rPr>
          <w:rFonts w:eastAsia="Times New Roman" w:cs="Times New Roman"/>
          <w:szCs w:val="24"/>
        </w:rPr>
        <w:lastRenderedPageBreak/>
        <w:t>Κέντρο Βρεφών «</w:t>
      </w:r>
      <w:r>
        <w:rPr>
          <w:rFonts w:eastAsia="Times New Roman" w:cs="Times New Roman"/>
          <w:szCs w:val="24"/>
        </w:rPr>
        <w:t>ΜΗΤΕΡΑ</w:t>
      </w:r>
      <w:r>
        <w:rPr>
          <w:rFonts w:eastAsia="Times New Roman" w:cs="Times New Roman"/>
          <w:szCs w:val="24"/>
        </w:rPr>
        <w:t>», πολύ κοντά από το Κέντρο Αναπήρων «</w:t>
      </w:r>
      <w:r>
        <w:rPr>
          <w:rFonts w:eastAsia="Times New Roman" w:cs="Times New Roman"/>
          <w:szCs w:val="24"/>
        </w:rPr>
        <w:t>ΑΓΙΟΙ ΑΝΑΡΓΥΡΟΙ</w:t>
      </w:r>
      <w:r>
        <w:rPr>
          <w:rFonts w:eastAsia="Times New Roman" w:cs="Times New Roman"/>
          <w:szCs w:val="24"/>
        </w:rPr>
        <w:t xml:space="preserve">» και </w:t>
      </w:r>
      <w:r>
        <w:rPr>
          <w:rFonts w:eastAsia="Times New Roman" w:cs="Times New Roman"/>
          <w:szCs w:val="24"/>
        </w:rPr>
        <w:t xml:space="preserve">το Ίδρυμα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ΘΕΟΤΟΚΟΣ</w:t>
      </w:r>
      <w:r>
        <w:rPr>
          <w:rFonts w:eastAsia="Times New Roman" w:cs="Times New Roman"/>
          <w:szCs w:val="24"/>
        </w:rPr>
        <w:t>», μας είπατε σήμε</w:t>
      </w:r>
      <w:r>
        <w:rPr>
          <w:rFonts w:eastAsia="Times New Roman" w:cs="Times New Roman"/>
          <w:szCs w:val="24"/>
        </w:rPr>
        <w:t xml:space="preserve">ρα εδώ πέρα ότι υπάρχουν </w:t>
      </w:r>
      <w:r>
        <w:rPr>
          <w:rFonts w:eastAsia="Times New Roman" w:cs="Times New Roman"/>
          <w:szCs w:val="24"/>
        </w:rPr>
        <w:t>-</w:t>
      </w:r>
      <w:r>
        <w:rPr>
          <w:rFonts w:eastAsia="Times New Roman" w:cs="Times New Roman"/>
          <w:szCs w:val="24"/>
        </w:rPr>
        <w:t xml:space="preserve">λέτε- ζητήματα τεχνικά και ότι υπάρχουν ιδιαιτερότητες ασφαλείας. </w:t>
      </w:r>
    </w:p>
    <w:p w:rsidR="00785B97" w:rsidRDefault="00C57472" w:rsidP="007A29E9">
      <w:pPr>
        <w:spacing w:after="0" w:line="600" w:lineRule="auto"/>
        <w:ind w:firstLine="720"/>
        <w:jc w:val="both"/>
        <w:rPr>
          <w:rFonts w:eastAsia="Times New Roman" w:cs="Times New Roman"/>
          <w:szCs w:val="24"/>
        </w:rPr>
        <w:pPrChange w:id="906" w:author="Σπανός Γεώργιος" w:date="2022-10-04T10:45:00Z">
          <w:pPr>
            <w:spacing w:line="600" w:lineRule="auto"/>
            <w:ind w:firstLine="720"/>
            <w:jc w:val="both"/>
          </w:pPr>
        </w:pPrChange>
      </w:pPr>
      <w:r>
        <w:rPr>
          <w:rFonts w:eastAsia="Times New Roman" w:cs="Times New Roman"/>
          <w:szCs w:val="24"/>
        </w:rPr>
        <w:t>Μπορείτε να μας το εξηγήσετε λίγο περισσότερο γιατί δεν το καταλαβαίνουμε; Τι ακριβώς εννοείτε; Για ποιο</w:t>
      </w:r>
      <w:r>
        <w:rPr>
          <w:rFonts w:eastAsia="Times New Roman" w:cs="Times New Roman"/>
          <w:szCs w:val="24"/>
        </w:rPr>
        <w:t>ν</w:t>
      </w:r>
      <w:r>
        <w:rPr>
          <w:rFonts w:eastAsia="Times New Roman" w:cs="Times New Roman"/>
          <w:szCs w:val="24"/>
        </w:rPr>
        <w:t xml:space="preserve"> λόγο δεν υπάρχουν τεχνικά ζητήματα και ιδιαιτερότητες ασφ</w:t>
      </w:r>
      <w:r>
        <w:rPr>
          <w:rFonts w:eastAsia="Times New Roman" w:cs="Times New Roman"/>
          <w:szCs w:val="24"/>
        </w:rPr>
        <w:t xml:space="preserve">άλειας όσον αφορά τη δέσμευσή σας και που τη χαιρετίσαμε; Σας υπενθυμίζω ότι τον ενδέκατο του 2020 εσείς ο ίδιος ήρθατε και σε απάντηση στη δική μου ερώτηση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γραμμών υψηλής τάσης στο Ρουφ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Αλιβέρι και Χαλκηδόνα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Αλιβέρι, που αφορ</w:t>
      </w:r>
      <w:r>
        <w:rPr>
          <w:rFonts w:eastAsia="Times New Roman" w:cs="Times New Roman"/>
          <w:szCs w:val="24"/>
        </w:rPr>
        <w:t>ά ξανά τους Αγίους Αναργύρους, δεσμευτήκαμε από εδώ και είπατε ότι</w:t>
      </w:r>
      <w:r>
        <w:rPr>
          <w:rFonts w:eastAsia="Times New Roman" w:cs="Times New Roman"/>
          <w:szCs w:val="24"/>
        </w:rPr>
        <w:t>,</w:t>
      </w:r>
      <w:r>
        <w:rPr>
          <w:rFonts w:eastAsia="Times New Roman" w:cs="Times New Roman"/>
          <w:szCs w:val="24"/>
        </w:rPr>
        <w:t xml:space="preserve"> ναι, θα </w:t>
      </w:r>
      <w:proofErr w:type="spellStart"/>
      <w:r>
        <w:rPr>
          <w:rFonts w:eastAsia="Times New Roman" w:cs="Times New Roman"/>
          <w:szCs w:val="24"/>
        </w:rPr>
        <w:t>υπογειοποιηθούν</w:t>
      </w:r>
      <w:proofErr w:type="spellEnd"/>
      <w:r>
        <w:rPr>
          <w:rFonts w:eastAsia="Times New Roman" w:cs="Times New Roman"/>
          <w:szCs w:val="24"/>
        </w:rPr>
        <w:t xml:space="preserve"> αυτές οι γραμμές υψηλής τάσης και ορίσατε -και το επιβεβαιώνετε σήμερα- και συγκεκριμένο χρονικό πλαίσιο, το δεύτερο εξάμηνο του 2024. </w:t>
      </w:r>
    </w:p>
    <w:p w:rsidR="00785B97" w:rsidRDefault="00C57472" w:rsidP="007A29E9">
      <w:pPr>
        <w:spacing w:after="0" w:line="600" w:lineRule="auto"/>
        <w:ind w:firstLine="720"/>
        <w:jc w:val="both"/>
        <w:rPr>
          <w:rFonts w:eastAsia="Times New Roman" w:cs="Times New Roman"/>
          <w:szCs w:val="24"/>
        </w:rPr>
        <w:pPrChange w:id="907" w:author="Σπανός Γεώργιος" w:date="2022-10-04T10:45:00Z">
          <w:pPr>
            <w:spacing w:line="600" w:lineRule="auto"/>
            <w:ind w:firstLine="720"/>
            <w:jc w:val="both"/>
          </w:pPr>
        </w:pPrChange>
      </w:pPr>
      <w:r>
        <w:rPr>
          <w:rFonts w:eastAsia="Times New Roman" w:cs="Times New Roman"/>
          <w:szCs w:val="24"/>
        </w:rPr>
        <w:t>Άρα γιατί αυτό γίνεται και γ</w:t>
      </w:r>
      <w:r>
        <w:rPr>
          <w:rFonts w:eastAsia="Times New Roman" w:cs="Times New Roman"/>
          <w:szCs w:val="24"/>
        </w:rPr>
        <w:t xml:space="preserve">ιατί εκεί πέρα δεν υπάρχουν τεχνικά ζητήματα ή ιδιαιτερότητες ασφάλειας και υπάρχουν για ένα τόσο ευαίσθητο θέμα, όπως είναι η διέλευση των γραμμών μέσα από το </w:t>
      </w:r>
      <w:r>
        <w:rPr>
          <w:rFonts w:eastAsia="Times New Roman" w:cs="Times New Roman"/>
          <w:szCs w:val="24"/>
        </w:rPr>
        <w:t>π</w:t>
      </w:r>
      <w:r>
        <w:rPr>
          <w:rFonts w:eastAsia="Times New Roman" w:cs="Times New Roman"/>
          <w:szCs w:val="24"/>
        </w:rPr>
        <w:t xml:space="preserve">άρκο Τρίτση, μέσα από </w:t>
      </w:r>
      <w:r>
        <w:rPr>
          <w:rFonts w:eastAsia="Times New Roman" w:cs="Times New Roman"/>
          <w:szCs w:val="24"/>
        </w:rPr>
        <w:t>κέντρο βρεφών</w:t>
      </w:r>
      <w:r>
        <w:rPr>
          <w:rFonts w:eastAsia="Times New Roman" w:cs="Times New Roman"/>
          <w:szCs w:val="24"/>
        </w:rPr>
        <w:t xml:space="preserve">, δίπλα από </w:t>
      </w:r>
      <w:r>
        <w:rPr>
          <w:rFonts w:eastAsia="Times New Roman" w:cs="Times New Roman"/>
          <w:szCs w:val="24"/>
        </w:rPr>
        <w:t>κέντρο αναπήρων</w:t>
      </w:r>
      <w:r>
        <w:rPr>
          <w:rFonts w:eastAsia="Times New Roman" w:cs="Times New Roman"/>
          <w:szCs w:val="24"/>
        </w:rPr>
        <w:t>; Δεν το αντιλαμβάνεστε ότι είναι</w:t>
      </w:r>
      <w:r>
        <w:rPr>
          <w:rFonts w:eastAsia="Times New Roman" w:cs="Times New Roman"/>
          <w:szCs w:val="24"/>
        </w:rPr>
        <w:t xml:space="preserve"> πάρα πολύ σημαντικό, ότι είναι κομβικής σημασίας; Για ποιο</w:t>
      </w:r>
      <w:r>
        <w:rPr>
          <w:rFonts w:eastAsia="Times New Roman" w:cs="Times New Roman"/>
          <w:szCs w:val="24"/>
        </w:rPr>
        <w:t>ν</w:t>
      </w:r>
      <w:r>
        <w:rPr>
          <w:rFonts w:eastAsia="Times New Roman" w:cs="Times New Roman"/>
          <w:szCs w:val="24"/>
        </w:rPr>
        <w:t xml:space="preserve"> λόγο δεν το προχωράτε; Γιατί αρνείστε να κάνετε μια δέσμευση; Τι είναι αυτές οι </w:t>
      </w:r>
      <w:r>
        <w:rPr>
          <w:rFonts w:eastAsia="Times New Roman" w:cs="Times New Roman"/>
          <w:szCs w:val="24"/>
        </w:rPr>
        <w:lastRenderedPageBreak/>
        <w:t xml:space="preserve">ιδιαιτερότητες; Γιατί αυτό το πράγμα συμβαίνει; Γιατί πρέπει σε μια περιοχή που είναι υποβαθμισμένη περιβαλλοντικά </w:t>
      </w:r>
      <w:r>
        <w:rPr>
          <w:rFonts w:eastAsia="Times New Roman" w:cs="Times New Roman"/>
          <w:szCs w:val="24"/>
        </w:rPr>
        <w:t>με κάθε τρόπο, με τέτοιου είδους πυλώνες και γραμμές, που δεν βλέπουμε σε άλλες περιοχές της Αθήνας -δεν τα βλέπουμε ούτε στον βόρειο τομέα ούτε στον νότιο τομέα, μόνο στη δυτική Αθήνα βλέπουμε- υπάρχει αυτή η άρνηση, αυτή η επιφύλαξη από τη μεριά σας; Δεν</w:t>
      </w:r>
      <w:r>
        <w:rPr>
          <w:rFonts w:eastAsia="Times New Roman" w:cs="Times New Roman"/>
          <w:szCs w:val="24"/>
        </w:rPr>
        <w:t xml:space="preserve"> υπάρχουν χρήματα; Δεν μπορεί να μπουν; Εξηγήστε μας τι εννοείτε. Να το καταλάβουμε, να το καταλάβουμε όλοι μας, να το καταλάβουν και οι πολίτες των Αγίων Αναργύρων και του Καματερού. Ποιες είναι αυτές οι ιδιαιτερότητες που δεν μπορεί να γίνει η ένταξη και</w:t>
      </w:r>
      <w:r>
        <w:rPr>
          <w:rFonts w:eastAsia="Times New Roman" w:cs="Times New Roman"/>
          <w:szCs w:val="24"/>
        </w:rPr>
        <w:t xml:space="preserve"> αυτών των γραμμών;</w:t>
      </w:r>
    </w:p>
    <w:p w:rsidR="00785B97" w:rsidRDefault="00C57472" w:rsidP="007A29E9">
      <w:pPr>
        <w:spacing w:after="0" w:line="600" w:lineRule="auto"/>
        <w:ind w:firstLine="720"/>
        <w:jc w:val="both"/>
        <w:rPr>
          <w:rFonts w:eastAsia="Times New Roman" w:cs="Times New Roman"/>
          <w:szCs w:val="24"/>
        </w:rPr>
        <w:pPrChange w:id="908" w:author="Σπανός Γεώργιος" w:date="2022-10-04T10:45:00Z">
          <w:pPr>
            <w:spacing w:line="600" w:lineRule="auto"/>
            <w:ind w:firstLine="720"/>
            <w:jc w:val="both"/>
          </w:pPr>
        </w:pPrChange>
      </w:pPr>
      <w:r>
        <w:rPr>
          <w:rFonts w:eastAsia="Times New Roman" w:cs="Times New Roman"/>
          <w:szCs w:val="24"/>
        </w:rPr>
        <w:t>Αυτά είναι ερωτήματα και θα συνεχίσουμε να πιέζουμε και θα συνεχίσουμε διαρκώς να πιέζουμε μέχρι να μπορέσετε να τα υλοποιήσετε. Και το λιγότερο που μπορείτε να κάνετε είναι να μας πείσετε για το ποια είναι η ιδιαιτερότητα στην άρνησή σ</w:t>
      </w:r>
      <w:r>
        <w:rPr>
          <w:rFonts w:eastAsia="Times New Roman" w:cs="Times New Roman"/>
          <w:szCs w:val="24"/>
        </w:rPr>
        <w:t xml:space="preserve">ας. </w:t>
      </w:r>
    </w:p>
    <w:p w:rsidR="00785B97" w:rsidRDefault="00C57472" w:rsidP="007A29E9">
      <w:pPr>
        <w:spacing w:after="0" w:line="600" w:lineRule="auto"/>
        <w:ind w:firstLine="720"/>
        <w:jc w:val="both"/>
        <w:rPr>
          <w:rFonts w:eastAsia="Times New Roman"/>
          <w:color w:val="222222"/>
          <w:szCs w:val="24"/>
          <w:shd w:val="clear" w:color="auto" w:fill="FFFFFF"/>
        </w:rPr>
        <w:pPrChange w:id="909" w:author="Σπανός Γεώργιος" w:date="2022-10-04T10:45:00Z">
          <w:pPr>
            <w:spacing w:line="600" w:lineRule="auto"/>
            <w:ind w:firstLine="720"/>
            <w:jc w:val="both"/>
          </w:pPr>
        </w:pPrChange>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κυρία συνάδελφε.</w:t>
      </w:r>
    </w:p>
    <w:p w:rsidR="00785B97" w:rsidRDefault="00C57472" w:rsidP="007A29E9">
      <w:pPr>
        <w:spacing w:after="0" w:line="600" w:lineRule="auto"/>
        <w:ind w:firstLine="720"/>
        <w:jc w:val="both"/>
        <w:rPr>
          <w:rFonts w:eastAsia="Times New Roman" w:cs="Times New Roman"/>
          <w:szCs w:val="24"/>
        </w:rPr>
        <w:pPrChange w:id="910" w:author="Σπανός Γεώργιος" w:date="2022-10-04T10:45:00Z">
          <w:pPr>
            <w:spacing w:line="600" w:lineRule="auto"/>
            <w:ind w:firstLine="720"/>
            <w:jc w:val="both"/>
          </w:pPr>
        </w:pPrChange>
      </w:pPr>
      <w:r>
        <w:rPr>
          <w:rFonts w:eastAsia="Times New Roman" w:cs="Times New Roman"/>
          <w:szCs w:val="24"/>
        </w:rPr>
        <w:t>Κύριε Υ</w:t>
      </w:r>
      <w:r>
        <w:rPr>
          <w:rFonts w:eastAsia="Times New Roman" w:cs="Times New Roman"/>
          <w:szCs w:val="24"/>
        </w:rPr>
        <w:t>φυ</w:t>
      </w:r>
      <w:r>
        <w:rPr>
          <w:rFonts w:eastAsia="Times New Roman" w:cs="Times New Roman"/>
          <w:szCs w:val="24"/>
        </w:rPr>
        <w:t xml:space="preserve">πουργέ, έχετε τον λόγο.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911" w:author="Σπανός Γεώργιος" w:date="2022-10-04T10:45:00Z">
          <w:pPr>
            <w:shd w:val="clear" w:color="auto" w:fill="FFFFFF"/>
            <w:spacing w:line="600" w:lineRule="auto"/>
            <w:ind w:left="-142" w:firstLine="720"/>
            <w:contextualSpacing/>
            <w:jc w:val="both"/>
          </w:pPr>
        </w:pPrChange>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Ευχαριστώ, κυρία Πρόεδρε.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912"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Αγαπητή κυρία συνάδελφε, κατ’ αρχ</w:t>
      </w:r>
      <w:r>
        <w:rPr>
          <w:rFonts w:eastAsia="Times New Roman" w:cs="Times New Roman"/>
          <w:szCs w:val="24"/>
        </w:rPr>
        <w:t>άς</w:t>
      </w:r>
      <w:r>
        <w:rPr>
          <w:rFonts w:eastAsia="Times New Roman" w:cs="Times New Roman"/>
          <w:szCs w:val="24"/>
        </w:rPr>
        <w:t xml:space="preserve"> η απάντησή μου για τη μέση και χαμηλή τάση είναι το δεύτερο ερώτημά σας. Ρωτάτε σε ποιο στάδιο βρίσκεται το πρόγραμμα </w:t>
      </w:r>
      <w:proofErr w:type="spellStart"/>
      <w:r>
        <w:rPr>
          <w:rFonts w:eastAsia="Times New Roman" w:cs="Times New Roman"/>
          <w:szCs w:val="24"/>
        </w:rPr>
        <w:t>υπογειοποίησης</w:t>
      </w:r>
      <w:proofErr w:type="spellEnd"/>
      <w:r>
        <w:rPr>
          <w:rFonts w:eastAsia="Times New Roman" w:cs="Times New Roman"/>
          <w:szCs w:val="24"/>
        </w:rPr>
        <w:t xml:space="preserve"> των εντός του </w:t>
      </w:r>
      <w:r>
        <w:rPr>
          <w:rFonts w:eastAsia="Times New Roman" w:cs="Times New Roman"/>
          <w:szCs w:val="24"/>
        </w:rPr>
        <w:t>π</w:t>
      </w:r>
      <w:r>
        <w:rPr>
          <w:rFonts w:eastAsia="Times New Roman" w:cs="Times New Roman"/>
          <w:szCs w:val="24"/>
        </w:rPr>
        <w:t xml:space="preserve">άρκου Τρίτση γραμμών μέσης και </w:t>
      </w:r>
      <w:r>
        <w:rPr>
          <w:rFonts w:eastAsia="Times New Roman" w:cs="Times New Roman"/>
          <w:szCs w:val="24"/>
        </w:rPr>
        <w:lastRenderedPageBreak/>
        <w:t>χαμηλής τάσης ΔΕΔΔΗΕ. Και σας απάντησα ότι τα εννέα χιλιόμετρα έχουν ολοκληρ</w:t>
      </w:r>
      <w:r>
        <w:rPr>
          <w:rFonts w:eastAsia="Times New Roman" w:cs="Times New Roman"/>
          <w:szCs w:val="24"/>
        </w:rPr>
        <w:t xml:space="preserve">ωθεί και μένουν άλλα </w:t>
      </w:r>
      <w:r>
        <w:rPr>
          <w:rFonts w:eastAsia="Times New Roman" w:cs="Times New Roman"/>
          <w:szCs w:val="24"/>
        </w:rPr>
        <w:t>δύο χιλιόμετρα διακόσια μέτρα</w:t>
      </w:r>
      <w:r>
        <w:rPr>
          <w:rFonts w:eastAsia="Times New Roman" w:cs="Times New Roman"/>
          <w:szCs w:val="24"/>
        </w:rPr>
        <w:t xml:space="preserve"> για να ολοκληρωθεί, πλην των δύο υποσταθμών για τους λόγους που αναφέρθηκα. Άρα η απάντησή μου στην πρωτολογία μου αναφέρεται στο δεύτερο ερώτημά σας που είναι ακριβώς αυτό. </w:t>
      </w:r>
    </w:p>
    <w:p w:rsidR="00785B97" w:rsidRDefault="00C57472" w:rsidP="007A29E9">
      <w:pPr>
        <w:shd w:val="clear" w:color="auto" w:fill="FFFFFF"/>
        <w:spacing w:after="0" w:line="600" w:lineRule="auto"/>
        <w:ind w:left="-142" w:firstLine="720"/>
        <w:contextualSpacing/>
        <w:jc w:val="both"/>
        <w:rPr>
          <w:rFonts w:eastAsia="Times New Roman" w:cs="Times New Roman"/>
          <w:szCs w:val="24"/>
        </w:rPr>
        <w:pPrChange w:id="913" w:author="Σπανός Γεώργιος" w:date="2022-10-04T10:45:00Z">
          <w:pPr>
            <w:shd w:val="clear" w:color="auto" w:fill="FFFFFF"/>
            <w:spacing w:line="600" w:lineRule="auto"/>
            <w:ind w:left="-142" w:firstLine="720"/>
            <w:contextualSpacing/>
            <w:jc w:val="both"/>
          </w:pPr>
        </w:pPrChange>
      </w:pPr>
      <w:r>
        <w:rPr>
          <w:rFonts w:eastAsia="Times New Roman" w:cs="Times New Roman"/>
          <w:szCs w:val="24"/>
        </w:rPr>
        <w:t>Σε ό,τι αφορά την υψηλή τάση κ</w:t>
      </w:r>
      <w:r>
        <w:rPr>
          <w:rFonts w:eastAsia="Times New Roman" w:cs="Times New Roman"/>
          <w:szCs w:val="24"/>
        </w:rPr>
        <w:t>αι τον ΑΔΜΗΕ, πράγματι μέχρι σήμερα</w:t>
      </w:r>
      <w:r>
        <w:rPr>
          <w:rFonts w:eastAsia="Times New Roman" w:cs="Times New Roman"/>
          <w:szCs w:val="24"/>
        </w:rPr>
        <w:t>,</w:t>
      </w:r>
      <w:r>
        <w:rPr>
          <w:rFonts w:eastAsia="Times New Roman" w:cs="Times New Roman"/>
          <w:szCs w:val="24"/>
        </w:rPr>
        <w:t xml:space="preserve"> γιατί αυτή είναι η πραγματικότητα, δεν είχε ασχοληθεί κανείς και θέλω να σας πω όχι μόνο να αντικαταστήσει αλλά ούτε να εξετάσει αυτές τις ιδιαιτερότητες που αναφέρθηκα, για να αποφανθεί τελικώς τι θα γίνει με το θέμα τ</w:t>
      </w:r>
      <w:r>
        <w:rPr>
          <w:rFonts w:eastAsia="Times New Roman" w:cs="Times New Roman"/>
          <w:szCs w:val="24"/>
        </w:rPr>
        <w:t xml:space="preserve">ης αντικατάστασης της γραμμής υψηλής τάσης. </w:t>
      </w:r>
    </w:p>
    <w:p w:rsidR="00785B97" w:rsidRDefault="00C57472" w:rsidP="007A29E9">
      <w:pPr>
        <w:spacing w:after="0" w:line="600" w:lineRule="auto"/>
        <w:ind w:firstLine="720"/>
        <w:jc w:val="both"/>
        <w:rPr>
          <w:rFonts w:eastAsia="Times New Roman" w:cs="Times New Roman"/>
          <w:szCs w:val="24"/>
        </w:rPr>
        <w:pPrChange w:id="914" w:author="Σπανός Γεώργιος" w:date="2022-10-04T10:45:00Z">
          <w:pPr>
            <w:spacing w:line="600" w:lineRule="auto"/>
            <w:ind w:firstLine="720"/>
            <w:jc w:val="both"/>
          </w:pPr>
        </w:pPrChange>
      </w:pPr>
      <w:r>
        <w:rPr>
          <w:rFonts w:eastAsia="Times New Roman" w:cs="Times New Roman"/>
          <w:szCs w:val="24"/>
        </w:rPr>
        <w:t>Θέλω να σας πω ότι κατόπιν προτροπής ο ΑΔΜΗΕ δεσμεύτηκε γραπτώς να λάβει δεόντως υπ’ όψιν όλες τις ανησυχίες που εκφράσατε και εσείς εδώ και τις οποίες σέβομαι και αποδέχομαι σε έναν ευαίσθητο χώρο και με δραστηριότητες που λειτουργούν ακριβώς δίπλα, για ν</w:t>
      </w:r>
      <w:r>
        <w:rPr>
          <w:rFonts w:eastAsia="Times New Roman" w:cs="Times New Roman"/>
          <w:szCs w:val="24"/>
        </w:rPr>
        <w:t xml:space="preserve">α ελέγξει και να μας απαντήσει γραπτώς </w:t>
      </w:r>
      <w:r>
        <w:rPr>
          <w:rFonts w:eastAsia="Times New Roman" w:cs="Times New Roman"/>
          <w:szCs w:val="24"/>
        </w:rPr>
        <w:t>-</w:t>
      </w:r>
      <w:r>
        <w:rPr>
          <w:rFonts w:eastAsia="Times New Roman" w:cs="Times New Roman"/>
          <w:szCs w:val="24"/>
        </w:rPr>
        <w:t>αυτό έχει γίνει πρόσφατα και περιμένουμε την απάντησή του γραπτώς- για το τι πρέπει να κάνει και μάλιστα άμεσα για να δρομολογήσει λύση και σε αυτό το πρόβλημα.</w:t>
      </w:r>
    </w:p>
    <w:p w:rsidR="00785B97" w:rsidRDefault="00C57472" w:rsidP="007A29E9">
      <w:pPr>
        <w:spacing w:after="0" w:line="600" w:lineRule="auto"/>
        <w:ind w:firstLine="720"/>
        <w:jc w:val="both"/>
        <w:rPr>
          <w:rFonts w:eastAsia="Times New Roman" w:cs="Times New Roman"/>
          <w:szCs w:val="24"/>
        </w:rPr>
        <w:pPrChange w:id="915" w:author="Σπανός Γεώργιος" w:date="2022-10-04T10:45:00Z">
          <w:pPr>
            <w:spacing w:line="600" w:lineRule="auto"/>
            <w:ind w:firstLine="720"/>
            <w:jc w:val="both"/>
          </w:pPr>
        </w:pPrChange>
      </w:pPr>
      <w:r>
        <w:rPr>
          <w:rFonts w:eastAsia="Times New Roman" w:cs="Times New Roman"/>
          <w:szCs w:val="24"/>
        </w:rPr>
        <w:t>Δεν είμαι απέναντι ως προς τους προβληματισμούς αλλά κα</w:t>
      </w:r>
      <w:r>
        <w:rPr>
          <w:rFonts w:eastAsia="Times New Roman" w:cs="Times New Roman"/>
          <w:szCs w:val="24"/>
        </w:rPr>
        <w:t xml:space="preserve">ι ως προς τη θέση σας του να αντικατασταθεί και να </w:t>
      </w:r>
      <w:proofErr w:type="spellStart"/>
      <w:r>
        <w:rPr>
          <w:rFonts w:eastAsia="Times New Roman" w:cs="Times New Roman"/>
          <w:szCs w:val="24"/>
        </w:rPr>
        <w:t>υπογειοποιηθεί</w:t>
      </w:r>
      <w:proofErr w:type="spellEnd"/>
      <w:r>
        <w:rPr>
          <w:rFonts w:eastAsia="Times New Roman" w:cs="Times New Roman"/>
          <w:szCs w:val="24"/>
        </w:rPr>
        <w:t>, απλώς λέω ότι μέχρι τώρα δεν είχε καν εξεταστεί.</w:t>
      </w:r>
    </w:p>
    <w:p w:rsidR="00785B97" w:rsidRDefault="00C57472" w:rsidP="007A29E9">
      <w:pPr>
        <w:spacing w:after="0" w:line="600" w:lineRule="auto"/>
        <w:ind w:firstLine="720"/>
        <w:jc w:val="both"/>
        <w:rPr>
          <w:rFonts w:eastAsia="Times New Roman" w:cs="Times New Roman"/>
          <w:szCs w:val="24"/>
        </w:rPr>
        <w:pPrChange w:id="916" w:author="Σπανός Γεώργιος" w:date="2022-10-04T10:45:00Z">
          <w:pPr>
            <w:spacing w:line="600" w:lineRule="auto"/>
            <w:ind w:firstLine="720"/>
            <w:jc w:val="both"/>
          </w:pPr>
        </w:pPrChange>
      </w:pPr>
      <w:r>
        <w:rPr>
          <w:rFonts w:eastAsia="Times New Roman" w:cs="Times New Roman"/>
          <w:szCs w:val="24"/>
        </w:rPr>
        <w:lastRenderedPageBreak/>
        <w:t>Αυτή τη στιγμή και μετά από προτροπή, όπως είπα, γραπτώς δεσμεύτηκε να εξετάσει τα πάντα και να απαντήσει επί όλων των θεμάτων και από πλευρ</w:t>
      </w:r>
      <w:r>
        <w:rPr>
          <w:rFonts w:eastAsia="Times New Roman" w:cs="Times New Roman"/>
          <w:szCs w:val="24"/>
        </w:rPr>
        <w:t>άς χρηματοδότησης και από πλευράς χρονοδιαγράμματος εκτέλεσης του έργου.</w:t>
      </w:r>
    </w:p>
    <w:p w:rsidR="00785B97" w:rsidRDefault="00C57472" w:rsidP="007A29E9">
      <w:pPr>
        <w:spacing w:after="0" w:line="600" w:lineRule="auto"/>
        <w:ind w:firstLine="720"/>
        <w:jc w:val="both"/>
        <w:rPr>
          <w:rFonts w:eastAsia="Times New Roman" w:cs="Times New Roman"/>
          <w:szCs w:val="24"/>
        </w:rPr>
        <w:pPrChange w:id="917" w:author="Σπανός Γεώργιος" w:date="2022-10-04T10:45:00Z">
          <w:pPr>
            <w:spacing w:line="600" w:lineRule="auto"/>
            <w:ind w:firstLine="720"/>
            <w:jc w:val="both"/>
          </w:pPr>
        </w:pPrChange>
      </w:pPr>
      <w:r>
        <w:rPr>
          <w:rFonts w:eastAsia="Times New Roman" w:cs="Times New Roman"/>
          <w:szCs w:val="24"/>
        </w:rPr>
        <w:t xml:space="preserve">Είναι γεγονός, όμως, ότι θέματα </w:t>
      </w:r>
      <w:proofErr w:type="spellStart"/>
      <w:r>
        <w:rPr>
          <w:rFonts w:eastAsia="Times New Roman" w:cs="Times New Roman"/>
          <w:szCs w:val="24"/>
        </w:rPr>
        <w:t>υπογειοποίησης</w:t>
      </w:r>
      <w:proofErr w:type="spellEnd"/>
      <w:r>
        <w:rPr>
          <w:rFonts w:eastAsia="Times New Roman" w:cs="Times New Roman"/>
          <w:szCs w:val="24"/>
        </w:rPr>
        <w:t xml:space="preserve"> εναέριων γραμμών μεταφοράς υψηλής ή και χαμηλής και μέσης τάσης εξελίσσονται ήδη στην ευρύτερη περιοχή.</w:t>
      </w:r>
    </w:p>
    <w:p w:rsidR="00785B97" w:rsidRDefault="00C57472" w:rsidP="007A29E9">
      <w:pPr>
        <w:spacing w:after="0" w:line="600" w:lineRule="auto"/>
        <w:ind w:firstLine="720"/>
        <w:jc w:val="both"/>
        <w:rPr>
          <w:rFonts w:eastAsia="Times New Roman" w:cs="Times New Roman"/>
          <w:szCs w:val="24"/>
        </w:rPr>
        <w:pPrChange w:id="918" w:author="Σπανός Γεώργιος" w:date="2022-10-04T10:45:00Z">
          <w:pPr>
            <w:spacing w:line="600" w:lineRule="auto"/>
            <w:ind w:firstLine="720"/>
            <w:jc w:val="both"/>
          </w:pPr>
        </w:pPrChange>
      </w:pPr>
      <w:r>
        <w:rPr>
          <w:rFonts w:eastAsia="Times New Roman" w:cs="Times New Roman"/>
          <w:szCs w:val="24"/>
        </w:rPr>
        <w:t xml:space="preserve">Και για να φτάσουμε και σε αυτό </w:t>
      </w:r>
      <w:r>
        <w:rPr>
          <w:rFonts w:eastAsia="Times New Roman" w:cs="Times New Roman"/>
          <w:szCs w:val="24"/>
        </w:rPr>
        <w:t>στο οποίο αναφέρεστε, δεν είμαι έτοιμος αυτή τη στιγμή να σας απαντήσω, διότι δεν έχω τη γραπτή απάντηση από τον ΑΔΜΗΕ μετά από την προτροπή που έγινε και δεσμεύτηκε να απαντήσει για το τι θα γίνει, πότε θα γίνει και πώς θα γίνει η λύση σε αυτό το πρόβλημα</w:t>
      </w:r>
      <w:r>
        <w:rPr>
          <w:rFonts w:eastAsia="Times New Roman" w:cs="Times New Roman"/>
          <w:szCs w:val="24"/>
        </w:rPr>
        <w:t xml:space="preserve">, που ξαναλέω ότι και εγώ αποδέχομαι λόγω και ιδιαιτερότητας και ευαίσθητης περιοχής στο </w:t>
      </w:r>
      <w:r>
        <w:rPr>
          <w:rFonts w:eastAsia="Times New Roman" w:cs="Times New Roman"/>
          <w:szCs w:val="24"/>
        </w:rPr>
        <w:t>π</w:t>
      </w:r>
      <w:r>
        <w:rPr>
          <w:rFonts w:eastAsia="Times New Roman" w:cs="Times New Roman"/>
          <w:szCs w:val="24"/>
        </w:rPr>
        <w:t>άρκο Τρίτση, αλλά και λόγω των ευαίσθητων δραστηριοτήτων που λειτουργούν ακριβώς δίπλα από τους πυλώνες υψηλής τάσης. Αυτά είναι που μπορώ να σας πω αυτή τη στιγμή. Ό</w:t>
      </w:r>
      <w:r>
        <w:rPr>
          <w:rFonts w:eastAsia="Times New Roman" w:cs="Times New Roman"/>
          <w:szCs w:val="24"/>
        </w:rPr>
        <w:t>ταν έχουμε τη γραπτή απάντηση, θα μπορώ να σας πω περισσότερα.</w:t>
      </w:r>
    </w:p>
    <w:p w:rsidR="00785B97" w:rsidRDefault="00C57472" w:rsidP="007A29E9">
      <w:pPr>
        <w:spacing w:after="0" w:line="600" w:lineRule="auto"/>
        <w:ind w:firstLine="720"/>
        <w:jc w:val="both"/>
        <w:rPr>
          <w:rFonts w:eastAsia="Times New Roman" w:cs="Times New Roman"/>
          <w:szCs w:val="24"/>
        </w:rPr>
        <w:pPrChange w:id="919" w:author="Σπανός Γεώργιος" w:date="2022-10-04T10:45:00Z">
          <w:pPr>
            <w:spacing w:line="600" w:lineRule="auto"/>
            <w:ind w:firstLine="720"/>
            <w:jc w:val="both"/>
          </w:pPr>
        </w:pPrChange>
      </w:pPr>
      <w:r>
        <w:rPr>
          <w:rFonts w:eastAsia="Times New Roman" w:cs="Times New Roman"/>
          <w:b/>
          <w:szCs w:val="24"/>
        </w:rPr>
        <w:t xml:space="preserve">ΚΩΝΣΤΑΝΤΙΝΑ </w:t>
      </w:r>
      <w:r>
        <w:rPr>
          <w:rFonts w:eastAsia="Times New Roman"/>
          <w:b/>
          <w:color w:val="222222"/>
          <w:szCs w:val="24"/>
          <w:shd w:val="clear" w:color="auto" w:fill="FFFFFF"/>
        </w:rPr>
        <w:t xml:space="preserve">(ΝΑΝΤΙΑ) </w:t>
      </w:r>
      <w:r>
        <w:rPr>
          <w:rFonts w:eastAsia="Times New Roman" w:cs="Times New Roman"/>
          <w:b/>
          <w:szCs w:val="24"/>
        </w:rPr>
        <w:t xml:space="preserve">ΓΙΑΝΝΑΚΟΠΟΥΛΟΥ: </w:t>
      </w:r>
      <w:r>
        <w:rPr>
          <w:rFonts w:eastAsia="Times New Roman" w:cs="Times New Roman"/>
          <w:szCs w:val="24"/>
        </w:rPr>
        <w:t>Θα επανέλθουμε, λοιπόν.</w:t>
      </w:r>
    </w:p>
    <w:p w:rsidR="00785B97" w:rsidRDefault="00C57472" w:rsidP="007A29E9">
      <w:pPr>
        <w:spacing w:after="0" w:line="600" w:lineRule="auto"/>
        <w:ind w:firstLine="720"/>
        <w:jc w:val="both"/>
        <w:rPr>
          <w:rFonts w:eastAsia="Times New Roman" w:cs="Times New Roman"/>
          <w:szCs w:val="24"/>
        </w:rPr>
        <w:pPrChange w:id="920" w:author="Σπανός Γεώργιος" w:date="2022-10-04T10:45:00Z">
          <w:pPr>
            <w:spacing w:line="600" w:lineRule="auto"/>
            <w:ind w:firstLine="720"/>
            <w:jc w:val="both"/>
          </w:pPr>
        </w:pPrChange>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κύριε Υ</w:t>
      </w:r>
      <w:r>
        <w:rPr>
          <w:rFonts w:eastAsia="Times New Roman" w:cs="Times New Roman"/>
          <w:szCs w:val="24"/>
        </w:rPr>
        <w:t>φυ</w:t>
      </w:r>
      <w:r>
        <w:rPr>
          <w:rFonts w:eastAsia="Times New Roman" w:cs="Times New Roman"/>
          <w:szCs w:val="24"/>
        </w:rPr>
        <w:t>πουργέ.</w:t>
      </w:r>
    </w:p>
    <w:p w:rsidR="00785B97" w:rsidRDefault="00C57472" w:rsidP="007A29E9">
      <w:pPr>
        <w:spacing w:after="0" w:line="600" w:lineRule="auto"/>
        <w:ind w:firstLine="720"/>
        <w:jc w:val="both"/>
        <w:rPr>
          <w:rFonts w:eastAsia="Times New Roman"/>
          <w:color w:val="000000"/>
          <w:szCs w:val="24"/>
        </w:rPr>
        <w:pPrChange w:id="921" w:author="Σπανός Γεώργιος" w:date="2022-10-04T10:45:00Z">
          <w:pPr>
            <w:spacing w:line="600" w:lineRule="auto"/>
            <w:ind w:firstLine="720"/>
            <w:jc w:val="both"/>
          </w:pPr>
        </w:pPrChange>
      </w:pPr>
      <w:r>
        <w:rPr>
          <w:rFonts w:eastAsia="Times New Roman"/>
          <w:color w:val="000000"/>
          <w:szCs w:val="24"/>
        </w:rPr>
        <w:lastRenderedPageBreak/>
        <w:t>Επόμενη είναι η έκτη με αριθμό 844/29-6-2022 επίκαιρη ε</w:t>
      </w:r>
      <w:r w:rsidRPr="005562DD">
        <w:rPr>
          <w:rFonts w:eastAsia="Times New Roman"/>
          <w:color w:val="000000"/>
          <w:szCs w:val="24"/>
        </w:rPr>
        <w:t xml:space="preserve">ρώτηση </w:t>
      </w:r>
      <w:r>
        <w:rPr>
          <w:rFonts w:eastAsia="Times New Roman"/>
          <w:color w:val="000000"/>
          <w:szCs w:val="24"/>
        </w:rPr>
        <w:t>δεύτερο</w:t>
      </w:r>
      <w:r>
        <w:rPr>
          <w:rFonts w:eastAsia="Times New Roman"/>
          <w:color w:val="000000"/>
          <w:szCs w:val="24"/>
        </w:rPr>
        <w:t xml:space="preserve">υ κύκλου </w:t>
      </w:r>
      <w:r w:rsidRPr="005562DD">
        <w:rPr>
          <w:rFonts w:eastAsia="Times New Roman"/>
          <w:color w:val="000000"/>
          <w:szCs w:val="24"/>
        </w:rPr>
        <w:t>του Ε</w:t>
      </w:r>
      <w:r>
        <w:rPr>
          <w:rFonts w:eastAsia="Times New Roman"/>
          <w:color w:val="000000"/>
          <w:szCs w:val="24"/>
        </w:rPr>
        <w:t>΄ Αντιπροέδρου της Βουλής και Βουλευτή</w:t>
      </w:r>
      <w:r w:rsidRPr="005562DD">
        <w:rPr>
          <w:rFonts w:eastAsia="Times New Roman"/>
          <w:color w:val="000000"/>
          <w:szCs w:val="24"/>
        </w:rPr>
        <w:t xml:space="preserve"> Αρκαδίας του Κινήματος Αλλαγής κ.</w:t>
      </w:r>
      <w:r>
        <w:rPr>
          <w:rFonts w:eastAsia="Times New Roman"/>
          <w:color w:val="000000"/>
          <w:szCs w:val="24"/>
        </w:rPr>
        <w:t xml:space="preserve"> </w:t>
      </w:r>
      <w:r>
        <w:rPr>
          <w:rFonts w:eastAsia="Times New Roman"/>
          <w:bCs/>
          <w:color w:val="000000"/>
          <w:szCs w:val="24"/>
        </w:rPr>
        <w:t xml:space="preserve">Οδυσσέα Κωνσταντινόπουλου </w:t>
      </w:r>
      <w:r w:rsidRPr="005562DD">
        <w:rPr>
          <w:rFonts w:eastAsia="Times New Roman"/>
          <w:color w:val="000000"/>
          <w:szCs w:val="24"/>
        </w:rPr>
        <w:t>προς τον Υπουργό</w:t>
      </w:r>
      <w:r>
        <w:rPr>
          <w:rFonts w:eastAsia="Times New Roman"/>
          <w:color w:val="000000"/>
          <w:szCs w:val="24"/>
        </w:rPr>
        <w:t xml:space="preserve"> </w:t>
      </w:r>
      <w:r w:rsidRPr="005562DD">
        <w:rPr>
          <w:rFonts w:eastAsia="Times New Roman"/>
          <w:bCs/>
          <w:color w:val="000000"/>
          <w:szCs w:val="24"/>
        </w:rPr>
        <w:t xml:space="preserve">Περιβάλλοντος και Ενέργειας, </w:t>
      </w:r>
      <w:r w:rsidRPr="005562DD">
        <w:rPr>
          <w:rFonts w:eastAsia="Times New Roman"/>
          <w:color w:val="000000"/>
          <w:szCs w:val="24"/>
        </w:rPr>
        <w:t xml:space="preserve">με θέμα: «Αδικαιολόγητη επιπρόσθετη καθυστέρηση για την έναρξη της λειτουργίας του </w:t>
      </w:r>
      <w:r w:rsidRPr="005562DD">
        <w:rPr>
          <w:rFonts w:eastAsia="Times New Roman"/>
          <w:color w:val="000000"/>
          <w:szCs w:val="24"/>
        </w:rPr>
        <w:t xml:space="preserve">καταδυτικού </w:t>
      </w:r>
      <w:r w:rsidRPr="005562DD">
        <w:rPr>
          <w:rFonts w:eastAsia="Times New Roman"/>
          <w:color w:val="000000"/>
          <w:szCs w:val="24"/>
        </w:rPr>
        <w:t>πάρκου</w:t>
      </w:r>
      <w:r w:rsidRPr="005562DD">
        <w:rPr>
          <w:rFonts w:eastAsia="Times New Roman"/>
          <w:color w:val="000000"/>
          <w:szCs w:val="24"/>
        </w:rPr>
        <w:t xml:space="preserve"> Τυρού».</w:t>
      </w:r>
    </w:p>
    <w:p w:rsidR="00785B97" w:rsidRDefault="00C57472" w:rsidP="007A29E9">
      <w:pPr>
        <w:spacing w:after="0" w:line="600" w:lineRule="auto"/>
        <w:ind w:firstLine="720"/>
        <w:jc w:val="both"/>
        <w:rPr>
          <w:rFonts w:eastAsia="Times New Roman" w:cs="Times New Roman"/>
          <w:szCs w:val="24"/>
        </w:rPr>
        <w:pPrChange w:id="922" w:author="Σπανός Γεώργιος" w:date="2022-10-04T10:45:00Z">
          <w:pPr>
            <w:spacing w:line="600" w:lineRule="auto"/>
            <w:ind w:firstLine="720"/>
            <w:jc w:val="both"/>
          </w:pPr>
        </w:pPrChange>
      </w:pPr>
      <w:r>
        <w:rPr>
          <w:rFonts w:eastAsia="Times New Roman"/>
          <w:color w:val="000000"/>
          <w:szCs w:val="24"/>
        </w:rPr>
        <w:t>Στην ερώτηση θα απαντήσει ο Υ</w:t>
      </w:r>
      <w:r>
        <w:rPr>
          <w:rFonts w:eastAsia="Times New Roman" w:cs="Times New Roman"/>
          <w:szCs w:val="24"/>
        </w:rPr>
        <w:t xml:space="preserve">φυπουργός Περιβάλλοντος και Ενέργειας κ. </w:t>
      </w:r>
      <w:proofErr w:type="spellStart"/>
      <w:r>
        <w:rPr>
          <w:rFonts w:eastAsia="Times New Roman" w:cs="Times New Roman"/>
          <w:szCs w:val="24"/>
        </w:rPr>
        <w:t>Ταγαράς</w:t>
      </w:r>
      <w:proofErr w:type="spellEnd"/>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923" w:author="Σπανός Γεώργιος" w:date="2022-10-04T10:45:00Z">
          <w:pPr>
            <w:spacing w:line="600" w:lineRule="auto"/>
            <w:ind w:firstLine="720"/>
            <w:jc w:val="both"/>
          </w:pPr>
        </w:pPrChange>
      </w:pPr>
      <w:r>
        <w:rPr>
          <w:rFonts w:eastAsia="Times New Roman" w:cs="Times New Roman"/>
          <w:szCs w:val="24"/>
        </w:rPr>
        <w:t>Ορίστε, κύριε συνάδελφε, έχετε τον λόγο για δύο λεπτά.</w:t>
      </w:r>
    </w:p>
    <w:p w:rsidR="00785B97" w:rsidRDefault="00C57472" w:rsidP="007A29E9">
      <w:pPr>
        <w:spacing w:after="0" w:line="600" w:lineRule="auto"/>
        <w:ind w:firstLine="720"/>
        <w:jc w:val="both"/>
        <w:rPr>
          <w:rFonts w:eastAsia="Times New Roman" w:cs="Times New Roman"/>
          <w:szCs w:val="24"/>
        </w:rPr>
        <w:pPrChange w:id="924" w:author="Σπανός Γεώργιος" w:date="2022-10-04T10:45:00Z">
          <w:pPr>
            <w:spacing w:line="600" w:lineRule="auto"/>
            <w:ind w:firstLine="720"/>
            <w:jc w:val="both"/>
          </w:pPr>
        </w:pPrChange>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κυρία Πρόεδρε.</w:t>
      </w:r>
    </w:p>
    <w:p w:rsidR="00785B97" w:rsidRDefault="00C57472" w:rsidP="007A29E9">
      <w:pPr>
        <w:spacing w:after="0" w:line="600" w:lineRule="auto"/>
        <w:ind w:firstLine="720"/>
        <w:jc w:val="both"/>
        <w:rPr>
          <w:rFonts w:eastAsia="Times New Roman" w:cs="Times New Roman"/>
          <w:szCs w:val="24"/>
        </w:rPr>
        <w:pPrChange w:id="925" w:author="Σπανός Γεώργιος" w:date="2022-10-04T10:45:00Z">
          <w:pPr>
            <w:spacing w:line="600" w:lineRule="auto"/>
            <w:ind w:firstLine="720"/>
            <w:jc w:val="both"/>
          </w:pPr>
        </w:pPrChange>
      </w:pPr>
      <w:r>
        <w:rPr>
          <w:rFonts w:eastAsia="Times New Roman" w:cs="Times New Roman"/>
          <w:szCs w:val="24"/>
        </w:rPr>
        <w:t xml:space="preserve">Κύριε Υπουργέ, το </w:t>
      </w:r>
      <w:r>
        <w:rPr>
          <w:rFonts w:eastAsia="Times New Roman" w:cs="Times New Roman"/>
          <w:szCs w:val="24"/>
        </w:rPr>
        <w:t>καταδυ</w:t>
      </w:r>
      <w:r>
        <w:rPr>
          <w:rFonts w:eastAsia="Times New Roman" w:cs="Times New Roman"/>
          <w:szCs w:val="24"/>
        </w:rPr>
        <w:t>τικό πάρκο</w:t>
      </w:r>
      <w:r>
        <w:rPr>
          <w:rFonts w:eastAsia="Times New Roman" w:cs="Times New Roman"/>
          <w:szCs w:val="24"/>
        </w:rPr>
        <w:t xml:space="preserve"> Τυρού είναι κάτι το οποίο έχουμε αποδεχθεί ότι είναι ένα έργο που θα γίνει πόλος έλξης για την περιοχή. Έχει αποδειχθεί ότι η περιοχή έχει τα συγκεκριμένα χαρακτηριστικά ώστε να υλοποιηθεί εκεί. Ξεκίνησε σε αυτή τη χώρα το </w:t>
      </w:r>
      <w:r>
        <w:rPr>
          <w:rFonts w:eastAsia="Times New Roman" w:cs="Times New Roman"/>
          <w:szCs w:val="24"/>
        </w:rPr>
        <w:t>π</w:t>
      </w:r>
      <w:r>
        <w:rPr>
          <w:rFonts w:eastAsia="Times New Roman" w:cs="Times New Roman"/>
          <w:szCs w:val="24"/>
        </w:rPr>
        <w:t>άρκο το 2015. Το 2019</w:t>
      </w:r>
      <w:r>
        <w:rPr>
          <w:rFonts w:eastAsia="Times New Roman" w:cs="Times New Roman"/>
          <w:szCs w:val="24"/>
        </w:rPr>
        <w:t xml:space="preserve"> το ανακοινώσαμε, μιλήσαμε. Το 2020 η Κυβέρνηση της Νέας Δημοκρατίας απαντά σε εμένα την 1-7-2020 -έχουμε πάει 2020, από το 2015 τώρα αυτό- και μου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ας γνωστοποιούμε ότι η κοινή απόφαση χαρακτηρισμού και οριοθέτησης του </w:t>
      </w:r>
      <w:r>
        <w:rPr>
          <w:rFonts w:eastAsia="Times New Roman" w:cs="Times New Roman"/>
          <w:szCs w:val="24"/>
        </w:rPr>
        <w:t>καταδυτικού πάρκου</w:t>
      </w:r>
      <w:r>
        <w:rPr>
          <w:rFonts w:eastAsia="Times New Roman" w:cs="Times New Roman"/>
          <w:szCs w:val="24"/>
        </w:rPr>
        <w:t xml:space="preserve"> στον Τυρό </w:t>
      </w:r>
      <w:r>
        <w:rPr>
          <w:rFonts w:eastAsia="Times New Roman" w:cs="Times New Roman"/>
          <w:szCs w:val="24"/>
        </w:rPr>
        <w:t xml:space="preserve">βρίσκεται στο στάδιο των υπογραφών και συγκεκριμένα για </w:t>
      </w:r>
      <w:proofErr w:type="spellStart"/>
      <w:r>
        <w:rPr>
          <w:rFonts w:eastAsia="Times New Roman" w:cs="Times New Roman"/>
          <w:szCs w:val="24"/>
        </w:rPr>
        <w:t>συνυπογραφή</w:t>
      </w:r>
      <w:proofErr w:type="spellEnd"/>
      <w:r>
        <w:rPr>
          <w:rFonts w:eastAsia="Times New Roman" w:cs="Times New Roman"/>
          <w:szCs w:val="24"/>
        </w:rPr>
        <w:t xml:space="preserve"> από τον Γενικό Διευθυντή </w:t>
      </w:r>
      <w:r>
        <w:rPr>
          <w:rFonts w:eastAsia="Times New Roman" w:cs="Times New Roman"/>
          <w:szCs w:val="24"/>
        </w:rPr>
        <w:lastRenderedPageBreak/>
        <w:t>Δημόσιας Περιουσίας και Κοινωφελών Περιουσιών του Υπουργείου Οικονομικών</w:t>
      </w:r>
      <w:r>
        <w:rPr>
          <w:rFonts w:eastAsia="Times New Roman" w:cs="Times New Roman"/>
          <w:szCs w:val="24"/>
        </w:rPr>
        <w:t>»</w:t>
      </w:r>
      <w:r>
        <w:rPr>
          <w:rFonts w:eastAsia="Times New Roman" w:cs="Times New Roman"/>
          <w:szCs w:val="24"/>
        </w:rPr>
        <w:t>. Σήμερα είμαστε 2022.</w:t>
      </w:r>
    </w:p>
    <w:p w:rsidR="00785B97" w:rsidRDefault="00C57472" w:rsidP="007A29E9">
      <w:pPr>
        <w:spacing w:after="0" w:line="600" w:lineRule="auto"/>
        <w:ind w:firstLine="720"/>
        <w:jc w:val="both"/>
        <w:rPr>
          <w:rFonts w:eastAsia="Times New Roman" w:cs="Times New Roman"/>
          <w:szCs w:val="24"/>
        </w:rPr>
        <w:pPrChange w:id="926" w:author="Σπανός Γεώργιος" w:date="2022-10-04T10:45:00Z">
          <w:pPr>
            <w:spacing w:line="600" w:lineRule="auto"/>
            <w:ind w:firstLine="720"/>
            <w:jc w:val="both"/>
          </w:pPr>
        </w:pPrChange>
      </w:pPr>
      <w:r>
        <w:rPr>
          <w:rFonts w:eastAsia="Times New Roman" w:cs="Times New Roman"/>
          <w:szCs w:val="24"/>
        </w:rPr>
        <w:t>Μήπως ξέρετε, κύριε Υ</w:t>
      </w:r>
      <w:r>
        <w:rPr>
          <w:rFonts w:eastAsia="Times New Roman" w:cs="Times New Roman"/>
          <w:szCs w:val="24"/>
        </w:rPr>
        <w:t>φυ</w:t>
      </w:r>
      <w:r>
        <w:rPr>
          <w:rFonts w:eastAsia="Times New Roman" w:cs="Times New Roman"/>
          <w:szCs w:val="24"/>
        </w:rPr>
        <w:t>πουργέ, αν το έχει υπογράψει ή πού βρίσκεται</w:t>
      </w:r>
      <w:r>
        <w:rPr>
          <w:rFonts w:eastAsia="Times New Roman" w:cs="Times New Roman"/>
          <w:szCs w:val="24"/>
        </w:rPr>
        <w:t xml:space="preserve"> αυτό το θέμα; Δηλαδή, είναι σοβαρό μία απόφαση </w:t>
      </w:r>
      <w:r>
        <w:rPr>
          <w:rFonts w:eastAsia="Times New Roman" w:cs="Times New Roman"/>
          <w:szCs w:val="24"/>
        </w:rPr>
        <w:t>πριν από τόσο καιρό</w:t>
      </w:r>
      <w:r>
        <w:rPr>
          <w:rFonts w:eastAsia="Times New Roman" w:cs="Times New Roman"/>
          <w:szCs w:val="24"/>
        </w:rPr>
        <w:t xml:space="preserve"> να έχει φτάσει σήμερα και να επιμένουμε και να πάμε σε νέα διαδικασία και να μην προχωράει αυτό το έργο</w:t>
      </w:r>
      <w:r>
        <w:rPr>
          <w:rFonts w:eastAsia="Times New Roman" w:cs="Times New Roman"/>
          <w:szCs w:val="24"/>
        </w:rPr>
        <w:t>,</w:t>
      </w:r>
      <w:r>
        <w:rPr>
          <w:rFonts w:eastAsia="Times New Roman" w:cs="Times New Roman"/>
          <w:szCs w:val="24"/>
        </w:rPr>
        <w:t xml:space="preserve"> είτε να ζητάτε από τον Δήμο Νότιας Κυνουρίας υποβολή νέου φακέλου; Δηλαδή, πείτε μο</w:t>
      </w:r>
      <w:r>
        <w:rPr>
          <w:rFonts w:eastAsia="Times New Roman" w:cs="Times New Roman"/>
          <w:szCs w:val="24"/>
        </w:rPr>
        <w:t>υ σας παρακαλώ</w:t>
      </w:r>
      <w:r w:rsidRPr="004E47B2">
        <w:rPr>
          <w:rFonts w:eastAsia="Times New Roman" w:cs="Times New Roman"/>
          <w:szCs w:val="24"/>
        </w:rPr>
        <w:t xml:space="preserve"> </w:t>
      </w:r>
      <w:r>
        <w:rPr>
          <w:rFonts w:eastAsia="Times New Roman" w:cs="Times New Roman"/>
          <w:szCs w:val="24"/>
        </w:rPr>
        <w:t>καθαρά</w:t>
      </w:r>
      <w:r>
        <w:rPr>
          <w:rFonts w:eastAsia="Times New Roman" w:cs="Times New Roman"/>
          <w:szCs w:val="24"/>
        </w:rPr>
        <w:t>, τι πρόκειται να κάνει η Κυβέρνηση σχετικά με αυτό το θέμα.</w:t>
      </w:r>
    </w:p>
    <w:p w:rsidR="00785B97" w:rsidRDefault="00C57472" w:rsidP="007A29E9">
      <w:pPr>
        <w:spacing w:after="0" w:line="600" w:lineRule="auto"/>
        <w:ind w:firstLine="720"/>
        <w:jc w:val="both"/>
        <w:rPr>
          <w:rFonts w:eastAsia="Times New Roman" w:cs="Times New Roman"/>
          <w:szCs w:val="24"/>
        </w:rPr>
        <w:pPrChange w:id="927" w:author="Σπανός Γεώργιος" w:date="2022-10-04T10:45:00Z">
          <w:pPr>
            <w:spacing w:line="600" w:lineRule="auto"/>
            <w:ind w:firstLine="720"/>
            <w:jc w:val="both"/>
          </w:pPr>
        </w:pPrChange>
      </w:pPr>
      <w:r>
        <w:rPr>
          <w:rFonts w:eastAsia="Times New Roman" w:cs="Times New Roman"/>
          <w:szCs w:val="24"/>
        </w:rPr>
        <w:t>Ευχαριστώ πολύ.</w:t>
      </w:r>
    </w:p>
    <w:p w:rsidR="00785B97" w:rsidRDefault="00C57472" w:rsidP="007A29E9">
      <w:pPr>
        <w:spacing w:after="0" w:line="600" w:lineRule="auto"/>
        <w:ind w:firstLine="720"/>
        <w:jc w:val="both"/>
        <w:rPr>
          <w:rFonts w:eastAsia="Times New Roman" w:cs="Times New Roman"/>
          <w:szCs w:val="24"/>
        </w:rPr>
        <w:pPrChange w:id="928" w:author="Σπανός Γεώργιος" w:date="2022-10-04T10:45:00Z">
          <w:pPr>
            <w:spacing w:line="600" w:lineRule="auto"/>
            <w:ind w:firstLine="720"/>
            <w:jc w:val="both"/>
          </w:pPr>
        </w:pPrChange>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Εγώ σας ευχαριστώ, κύριε συνάδελφε.</w:t>
      </w:r>
    </w:p>
    <w:p w:rsidR="00785B97" w:rsidRDefault="00C57472" w:rsidP="007A29E9">
      <w:pPr>
        <w:spacing w:after="0" w:line="600" w:lineRule="auto"/>
        <w:ind w:firstLine="720"/>
        <w:jc w:val="both"/>
        <w:rPr>
          <w:rFonts w:eastAsia="Times New Roman" w:cs="Times New Roman"/>
          <w:szCs w:val="24"/>
        </w:rPr>
        <w:pPrChange w:id="929" w:author="Σπανός Γεώργιος" w:date="2022-10-04T10:45:00Z">
          <w:pPr>
            <w:spacing w:line="600" w:lineRule="auto"/>
            <w:ind w:firstLine="720"/>
            <w:jc w:val="both"/>
          </w:pPr>
        </w:pPrChange>
      </w:pPr>
      <w:r>
        <w:rPr>
          <w:rFonts w:eastAsia="Times New Roman" w:cs="Times New Roman"/>
          <w:szCs w:val="24"/>
        </w:rPr>
        <w:t>Ορίστε, κύριε Υ</w:t>
      </w:r>
      <w:r>
        <w:rPr>
          <w:rFonts w:eastAsia="Times New Roman" w:cs="Times New Roman"/>
          <w:szCs w:val="24"/>
        </w:rPr>
        <w:t>φυ</w:t>
      </w:r>
      <w:r>
        <w:rPr>
          <w:rFonts w:eastAsia="Times New Roman" w:cs="Times New Roman"/>
          <w:szCs w:val="24"/>
        </w:rPr>
        <w:t>πουργέ, έχετε τον λόγο.</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0" w:author="Σπανός Γεώργιος" w:date="2022-10-04T10:45:00Z">
          <w:pPr>
            <w:shd w:val="clear" w:color="auto" w:fill="FFFFFF"/>
            <w:spacing w:line="600" w:lineRule="auto"/>
            <w:ind w:firstLine="720"/>
            <w:contextualSpacing/>
            <w:jc w:val="both"/>
          </w:pPr>
        </w:pPrChange>
      </w:pPr>
      <w:r w:rsidRPr="00114C5B">
        <w:rPr>
          <w:rFonts w:eastAsia="Times New Roman"/>
          <w:b/>
          <w:color w:val="111111"/>
          <w:szCs w:val="24"/>
        </w:rPr>
        <w:t xml:space="preserve">ΝΙΚΟΛΑΟΣ ΤΑΓΑΡΑΣ (Υφυπουργός Περιβάλλοντος και </w:t>
      </w:r>
      <w:r w:rsidRPr="00114C5B">
        <w:rPr>
          <w:rFonts w:eastAsia="Times New Roman"/>
          <w:b/>
          <w:color w:val="111111"/>
          <w:szCs w:val="24"/>
        </w:rPr>
        <w:t>Ενέργειας):</w:t>
      </w:r>
      <w:r>
        <w:rPr>
          <w:rFonts w:eastAsia="Times New Roman"/>
          <w:b/>
          <w:color w:val="111111"/>
          <w:szCs w:val="24"/>
        </w:rPr>
        <w:t xml:space="preserve"> </w:t>
      </w:r>
      <w:r>
        <w:rPr>
          <w:rFonts w:eastAsia="Times New Roman" w:cs="Times New Roman"/>
          <w:szCs w:val="24"/>
        </w:rPr>
        <w:t>Ευχαριστώ, κυρία Πρόεδρε.</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1"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Αγαπητέ κύριε συνάδελφε, είχα πει και από την προηγούμενη φορά -θα το επαναλάβω- ότι σέβομαι και την ευαισθησία για την περιοχή σας αλλά και για το συγκεκριμένο θέμα που σίγουρα είναι σημαντικό. Η θεματική υποστήριξη σ</w:t>
      </w:r>
      <w:r>
        <w:rPr>
          <w:rFonts w:eastAsia="Times New Roman" w:cs="Times New Roman"/>
          <w:szCs w:val="24"/>
        </w:rPr>
        <w:t>ε θέματα ανάδειξης, προβολής, αξιοποίησης, αλλά και αποτελεσμάτων που προσμένουμε μέσα και από τον καταδυτικό τουρισμό είναι μια σημαντική παρέμβαση.</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2"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lastRenderedPageBreak/>
        <w:t>Σε ό,τι αφορά το συγκεκριμένο -και είμαι απόλυτα συγκεκριμένος- κατ’ αρχ</w:t>
      </w:r>
      <w:r>
        <w:rPr>
          <w:rFonts w:eastAsia="Times New Roman" w:cs="Times New Roman"/>
          <w:szCs w:val="24"/>
        </w:rPr>
        <w:t>άς</w:t>
      </w:r>
      <w:r>
        <w:rPr>
          <w:rFonts w:eastAsia="Times New Roman" w:cs="Times New Roman"/>
          <w:szCs w:val="24"/>
        </w:rPr>
        <w:t xml:space="preserve">, ο χαρακτηρισμός </w:t>
      </w:r>
      <w:r>
        <w:rPr>
          <w:rFonts w:eastAsia="Times New Roman" w:cs="Times New Roman"/>
          <w:szCs w:val="24"/>
        </w:rPr>
        <w:t xml:space="preserve">και η </w:t>
      </w:r>
      <w:r>
        <w:rPr>
          <w:rFonts w:eastAsia="Times New Roman" w:cs="Times New Roman"/>
          <w:szCs w:val="24"/>
        </w:rPr>
        <w:t>οριοθέτη</w:t>
      </w:r>
      <w:r>
        <w:rPr>
          <w:rFonts w:eastAsia="Times New Roman" w:cs="Times New Roman"/>
          <w:szCs w:val="24"/>
        </w:rPr>
        <w:t xml:space="preserve">ση, όπως ξέρετε και εσείς, έγινε τον Αύγουστο του 2020 σε ό,τι αφορά την περιοχή. Για να μπορέσει, όμως, να λειτουργήσει έπρεπε κάποιος φορέας να αναλάβει τη διαχείριση αυτού του </w:t>
      </w:r>
      <w:r>
        <w:rPr>
          <w:rFonts w:eastAsia="Times New Roman" w:cs="Times New Roman"/>
          <w:szCs w:val="24"/>
        </w:rPr>
        <w:t>καταδυτικού πάρκου</w:t>
      </w:r>
      <w:r>
        <w:rPr>
          <w:rFonts w:eastAsia="Times New Roman" w:cs="Times New Roman"/>
          <w:szCs w:val="24"/>
        </w:rPr>
        <w:t>. Ξέρετε ότι ξεκίνησε η διαδικασία, όπως είχε συμφωνηθεί, α</w:t>
      </w:r>
      <w:r>
        <w:rPr>
          <w:rFonts w:eastAsia="Times New Roman" w:cs="Times New Roman"/>
          <w:szCs w:val="24"/>
        </w:rPr>
        <w:t>πό την «</w:t>
      </w:r>
      <w:r>
        <w:rPr>
          <w:rFonts w:eastAsia="Times New Roman" w:cs="Times New Roman"/>
          <w:szCs w:val="24"/>
        </w:rPr>
        <w:t>ΠΕΛΟΠΟΝΝΗΣΟΣ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Στην πορεία, όμως, μάθαμε, ακούσαμε -και έχουμε στείλει ερώτημα- ότι η </w:t>
      </w:r>
      <w:r>
        <w:rPr>
          <w:rFonts w:eastAsia="Times New Roman" w:cs="Times New Roman"/>
          <w:szCs w:val="24"/>
        </w:rPr>
        <w:t>ε</w:t>
      </w:r>
      <w:r>
        <w:rPr>
          <w:rFonts w:eastAsia="Times New Roman" w:cs="Times New Roman"/>
          <w:szCs w:val="24"/>
        </w:rPr>
        <w:t>ταιρεία «</w:t>
      </w:r>
      <w:r>
        <w:rPr>
          <w:rFonts w:eastAsia="Times New Roman" w:cs="Times New Roman"/>
          <w:szCs w:val="24"/>
        </w:rPr>
        <w:t>ΠΕΛΟΠΟΝΝΗΣΟΣ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τελεί υπό εκκαθάριση.</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3"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Θέλω να σας πω ότι σε ερωτήματα που έχουν απευθυνθεί ακόμη απάντηση δεν έχουμε πάρει. Και επειδή αναφερθήκ</w:t>
      </w:r>
      <w:r>
        <w:rPr>
          <w:rFonts w:eastAsia="Times New Roman" w:cs="Times New Roman"/>
          <w:szCs w:val="24"/>
        </w:rPr>
        <w:t>ατε στο ιστορικό, είχατε υποβάλει και μία ερώτηση γι</w:t>
      </w:r>
      <w:r>
        <w:rPr>
          <w:rFonts w:eastAsia="Times New Roman" w:cs="Times New Roman"/>
          <w:szCs w:val="24"/>
        </w:rPr>
        <w:t>’</w:t>
      </w:r>
      <w:r>
        <w:rPr>
          <w:rFonts w:eastAsia="Times New Roman" w:cs="Times New Roman"/>
          <w:szCs w:val="24"/>
        </w:rPr>
        <w:t xml:space="preserve"> αυτό το θέμα στην οποία απάντησα στις 2-6-2022, φέτος, πριν περίπου από έναν μήνα. Και όλα αυτά που θα σας πω</w:t>
      </w:r>
      <w:r>
        <w:rPr>
          <w:rFonts w:eastAsia="Times New Roman" w:cs="Times New Roman"/>
          <w:szCs w:val="24"/>
        </w:rPr>
        <w:t>,</w:t>
      </w:r>
      <w:r>
        <w:rPr>
          <w:rFonts w:eastAsia="Times New Roman" w:cs="Times New Roman"/>
          <w:szCs w:val="24"/>
        </w:rPr>
        <w:t xml:space="preserve"> αναφέρονται και σε αυτή την απάντηση.</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4"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Για ποιον λόγο καθυστερεί; Ήδη επαναλάβαμε αίτημα τον</w:t>
      </w:r>
      <w:r>
        <w:rPr>
          <w:rFonts w:eastAsia="Times New Roman" w:cs="Times New Roman"/>
          <w:szCs w:val="24"/>
        </w:rPr>
        <w:t xml:space="preserve"> Απρίλιο του 2022 προς την </w:t>
      </w:r>
      <w:r>
        <w:rPr>
          <w:rFonts w:eastAsia="Times New Roman" w:cs="Times New Roman"/>
          <w:szCs w:val="24"/>
        </w:rPr>
        <w:t xml:space="preserve">εταιρεία </w:t>
      </w:r>
      <w:r>
        <w:rPr>
          <w:rFonts w:eastAsia="Times New Roman" w:cs="Times New Roman"/>
          <w:szCs w:val="24"/>
        </w:rPr>
        <w:t>«Π</w:t>
      </w:r>
      <w:r>
        <w:rPr>
          <w:rFonts w:eastAsia="Times New Roman" w:cs="Times New Roman"/>
          <w:szCs w:val="24"/>
        </w:rPr>
        <w:t>ΕΛΟΠΟΝΝΗΣΟΣ</w:t>
      </w:r>
      <w:r>
        <w:rPr>
          <w:rFonts w:eastAsia="Times New Roman" w:cs="Times New Roman"/>
          <w:szCs w:val="24"/>
        </w:rPr>
        <w:t>» να μας απαντήσει αν τελεί υπό εκκαθάριση ή όχι και το έχουμε κοινοποιήσει και στον μελετητή, για να πάρουμε απάντηση. Απάντηση ακόμη δεν έχουμε πάρει. Δεν έχει υποβληθεί κανένα άλλο αίτημα που να έχει φτάσ</w:t>
      </w:r>
      <w:r>
        <w:rPr>
          <w:rFonts w:eastAsia="Times New Roman" w:cs="Times New Roman"/>
          <w:szCs w:val="24"/>
        </w:rPr>
        <w:t>ει στο Υπουργείο Περιβάλλοντος που να αφορά την αντικατάστασή της πέρα από την «</w:t>
      </w:r>
      <w:r>
        <w:rPr>
          <w:rFonts w:eastAsia="Times New Roman" w:cs="Times New Roman"/>
          <w:szCs w:val="24"/>
        </w:rPr>
        <w:t>ΠΕΛΟΠΟΝΝΗΣΟΣ</w:t>
      </w:r>
      <w:r>
        <w:rPr>
          <w:rFonts w:eastAsia="Times New Roman" w:cs="Times New Roman"/>
          <w:szCs w:val="24"/>
        </w:rPr>
        <w:t xml:space="preserve"> Α.Ε.</w:t>
      </w:r>
      <w:r>
        <w:rPr>
          <w:rFonts w:eastAsia="Times New Roman" w:cs="Times New Roman"/>
          <w:szCs w:val="24"/>
        </w:rPr>
        <w:t xml:space="preserve">» από τον δήμο </w:t>
      </w:r>
      <w:r>
        <w:rPr>
          <w:rFonts w:eastAsia="Times New Roman" w:cs="Times New Roman"/>
          <w:szCs w:val="24"/>
        </w:rPr>
        <w:lastRenderedPageBreak/>
        <w:t>ή κάποιον άλλον φορέα. Και</w:t>
      </w:r>
      <w:r>
        <w:rPr>
          <w:rFonts w:eastAsia="Times New Roman" w:cs="Times New Roman"/>
          <w:szCs w:val="24"/>
        </w:rPr>
        <w:t>,</w:t>
      </w:r>
      <w:r>
        <w:rPr>
          <w:rFonts w:eastAsia="Times New Roman" w:cs="Times New Roman"/>
          <w:szCs w:val="24"/>
        </w:rPr>
        <w:t xml:space="preserve"> μάλιστα, ήταν κατεπείγουσα και η ανάλυση και μετά από τηλεφωνήματα ακόμη απάντηση δεν έχουμε πάρει.</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5"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Επιπλέον, θέλω να σας πω, επειδή αναφερθήκατε και στο θέμα -γιατί υπήρχε- της εκκρεμότητας, περιβαλλοντικά σε ποια κατηγορία υπάγονται τα καταδυτικά πάρκα. Θυμάστε, το είχαμε συζητήσει και την προηγούμενη φορά. Θέλω να σας πω ότι για αυτό έχω ήδη υπογράψει</w:t>
      </w:r>
      <w:r>
        <w:rPr>
          <w:rFonts w:eastAsia="Times New Roman" w:cs="Times New Roman"/>
          <w:szCs w:val="24"/>
        </w:rPr>
        <w:t xml:space="preserve"> την </w:t>
      </w:r>
      <w:r>
        <w:rPr>
          <w:rFonts w:eastAsia="Times New Roman" w:cs="Times New Roman"/>
          <w:szCs w:val="24"/>
        </w:rPr>
        <w:t>υπουργική απόφαση</w:t>
      </w:r>
      <w:r>
        <w:rPr>
          <w:rFonts w:eastAsia="Times New Roman" w:cs="Times New Roman"/>
          <w:szCs w:val="24"/>
        </w:rPr>
        <w:t xml:space="preserve"> από τον Φεβρουάριο του 2022 και είναι -για να σας πω συγκεκριμένα, για να έχετε υπ’ όψιν σας- το ΦΕΚ 841Β-24 Φεβρουαρίου 2022, το οποίο κατατάσσει τα καταδυτικά πάρκα ανάλογα με το ποια είναι η βαρύτητα επέμβασης. Παράδειγμα, αν πρόκ</w:t>
      </w:r>
      <w:r>
        <w:rPr>
          <w:rFonts w:eastAsia="Times New Roman" w:cs="Times New Roman"/>
          <w:szCs w:val="24"/>
        </w:rPr>
        <w:t>ειται για πόντιση τεχνητών ογκωδών υποβρύχιων αξιοθέατων, τότε πάει στην κατηγορία Α2, διαφορετικά πάει στην περίπτωση Β και στις πρότυπες περιβαλλοντικές δεσμεύσεις. Αν θέλετε, μπορώ να σας το δώσω, ούτως ώστε να γίνει και χρήση ότι υπάρχει ήδη κατηγοριοπ</w:t>
      </w:r>
      <w:r>
        <w:rPr>
          <w:rFonts w:eastAsia="Times New Roman" w:cs="Times New Roman"/>
          <w:szCs w:val="24"/>
        </w:rPr>
        <w:t xml:space="preserve">οίηση, ανάλογα με το πώς θα χρησιμοποιηθεί. Άρα </w:t>
      </w:r>
      <w:proofErr w:type="spellStart"/>
      <w:r>
        <w:rPr>
          <w:rFonts w:eastAsia="Times New Roman" w:cs="Times New Roman"/>
          <w:szCs w:val="24"/>
        </w:rPr>
        <w:t>ελύθη</w:t>
      </w:r>
      <w:proofErr w:type="spellEnd"/>
      <w:r>
        <w:rPr>
          <w:rFonts w:eastAsia="Times New Roman" w:cs="Times New Roman"/>
          <w:szCs w:val="24"/>
        </w:rPr>
        <w:t xml:space="preserve"> η εκκρεμότητα που πράγματι υπήρχε σε ό,τι αφορά την περιβαλλοντική κατάταξη ως δραστηριότητα.</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6"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Σε ό,τι αφορά δε το πώς θα εξελιχθεί, είναι κρίσιμο και έχουν καθυστερήσει και θέλω να παρακαλέσω και εσάς ν</w:t>
      </w:r>
      <w:r>
        <w:rPr>
          <w:rFonts w:eastAsia="Times New Roman" w:cs="Times New Roman"/>
          <w:szCs w:val="24"/>
        </w:rPr>
        <w:t>α παρέμβετε στην περιοχή σας και προς την «</w:t>
      </w:r>
      <w:r>
        <w:rPr>
          <w:rFonts w:eastAsia="Times New Roman" w:cs="Times New Roman"/>
          <w:szCs w:val="24"/>
        </w:rPr>
        <w:t>ΠΕΛΟΠΟΝΝΗΣΟΣ Α.Ε.</w:t>
      </w:r>
      <w:r>
        <w:rPr>
          <w:rFonts w:eastAsia="Times New Roman" w:cs="Times New Roman"/>
          <w:szCs w:val="24"/>
        </w:rPr>
        <w:t xml:space="preserve">» να απαντήσει, αλλά και αν υπάρχει άλλη εναλλακτική πρόταση διαχείρισης, να υποβληθεί ως αίτημα, διότι μέχρι </w:t>
      </w:r>
      <w:r>
        <w:rPr>
          <w:rFonts w:eastAsia="Times New Roman" w:cs="Times New Roman"/>
          <w:szCs w:val="24"/>
        </w:rPr>
        <w:lastRenderedPageBreak/>
        <w:t>αυτή τη στιγμή που μιλάμε δεν έχει υποβληθεί άλλο αίτημα. Άρα η εκκρεμότητα και η καθυ</w:t>
      </w:r>
      <w:r>
        <w:rPr>
          <w:rFonts w:eastAsia="Times New Roman" w:cs="Times New Roman"/>
          <w:szCs w:val="24"/>
        </w:rPr>
        <w:t>στέρηση οφείλεται στους λόγους στους οποίους αναφέρθηκα.</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7"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Ευχαριστώ πολύ, κυρία Πρόεδρε.</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8" w:author="Σπανός Γεώργιος" w:date="2022-10-04T10:45:00Z">
          <w:pPr>
            <w:shd w:val="clear" w:color="auto" w:fill="FFFFFF"/>
            <w:spacing w:line="600" w:lineRule="auto"/>
            <w:ind w:firstLine="720"/>
            <w:contextualSpacing/>
            <w:jc w:val="both"/>
          </w:pPr>
        </w:pPrChange>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κύριε Υ</w:t>
      </w:r>
      <w:r>
        <w:rPr>
          <w:rFonts w:eastAsia="Times New Roman" w:cs="Times New Roman"/>
          <w:szCs w:val="24"/>
        </w:rPr>
        <w:t>φυ</w:t>
      </w:r>
      <w:r>
        <w:rPr>
          <w:rFonts w:eastAsia="Times New Roman" w:cs="Times New Roman"/>
          <w:szCs w:val="24"/>
        </w:rPr>
        <w:t>πουργέ.</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39" w:author="Σπανός Γεώργιος" w:date="2022-10-04T10:45:00Z">
          <w:pPr>
            <w:shd w:val="clear" w:color="auto" w:fill="FFFFFF"/>
            <w:spacing w:line="600" w:lineRule="auto"/>
            <w:ind w:firstLine="720"/>
            <w:contextualSpacing/>
            <w:jc w:val="both"/>
          </w:pPr>
        </w:pPrChange>
      </w:pPr>
      <w:r>
        <w:rPr>
          <w:rFonts w:eastAsia="Times New Roman" w:cs="Times New Roman"/>
          <w:szCs w:val="24"/>
        </w:rPr>
        <w:t>Ορίστε, κύριε συνάδελφε, έχετε τον λόγο.</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40" w:author="Σπανός Γεώργιος" w:date="2022-10-04T10:45:00Z">
          <w:pPr>
            <w:shd w:val="clear" w:color="auto" w:fill="FFFFFF"/>
            <w:spacing w:line="600" w:lineRule="auto"/>
            <w:ind w:firstLine="720"/>
            <w:contextualSpacing/>
            <w:jc w:val="both"/>
          </w:pPr>
        </w:pPrChange>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τι να σας πω; Να σας πω ότι η «</w:t>
      </w:r>
      <w:r>
        <w:rPr>
          <w:rFonts w:eastAsia="Times New Roman" w:cs="Times New Roman"/>
          <w:szCs w:val="24"/>
        </w:rPr>
        <w:t>ΠΕΛΟΠΟΝΝΗΣΟΣ</w:t>
      </w:r>
      <w:r>
        <w:rPr>
          <w:rFonts w:eastAsia="Times New Roman" w:cs="Times New Roman"/>
          <w:szCs w:val="24"/>
        </w:rPr>
        <w:t>», επειδή τα λέτε τώρα, για να τα καταλάβει ο κόσμος, δεν είναι κάτι γενικόλογο. Ξέρετε, να μη νομίζουν ότι είναι η «Πελοπόννησος»</w:t>
      </w:r>
      <w:r>
        <w:rPr>
          <w:rFonts w:eastAsia="Times New Roman" w:cs="Times New Roman"/>
          <w:szCs w:val="24"/>
        </w:rPr>
        <w:t>, δηλαδή ο</w:t>
      </w:r>
      <w:r>
        <w:rPr>
          <w:rFonts w:eastAsia="Times New Roman" w:cs="Times New Roman"/>
          <w:szCs w:val="24"/>
        </w:rPr>
        <w:t xml:space="preserve"> γεωγραφικός χώρος</w:t>
      </w:r>
      <w:r>
        <w:rPr>
          <w:rFonts w:eastAsia="Times New Roman" w:cs="Times New Roman"/>
          <w:szCs w:val="24"/>
        </w:rPr>
        <w:t>, αλλά ε</w:t>
      </w:r>
      <w:r>
        <w:rPr>
          <w:rFonts w:eastAsia="Times New Roman" w:cs="Times New Roman"/>
          <w:szCs w:val="24"/>
        </w:rPr>
        <w:t xml:space="preserve">ίναι η </w:t>
      </w:r>
      <w:r>
        <w:rPr>
          <w:rFonts w:eastAsia="Times New Roman" w:cs="Times New Roman"/>
          <w:szCs w:val="24"/>
        </w:rPr>
        <w:t>ε</w:t>
      </w:r>
      <w:r>
        <w:rPr>
          <w:rFonts w:eastAsia="Times New Roman" w:cs="Times New Roman"/>
          <w:szCs w:val="24"/>
        </w:rPr>
        <w:t>ταιρεία της Περιφέρειας Πελοπον</w:t>
      </w:r>
      <w:r>
        <w:rPr>
          <w:rFonts w:eastAsia="Times New Roman" w:cs="Times New Roman"/>
          <w:szCs w:val="24"/>
        </w:rPr>
        <w:t>νήσου.</w:t>
      </w:r>
    </w:p>
    <w:p w:rsidR="00785B97" w:rsidRDefault="00C57472" w:rsidP="007A29E9">
      <w:pPr>
        <w:shd w:val="clear" w:color="auto" w:fill="FFFFFF"/>
        <w:spacing w:after="0" w:line="600" w:lineRule="auto"/>
        <w:ind w:firstLine="720"/>
        <w:contextualSpacing/>
        <w:jc w:val="both"/>
        <w:rPr>
          <w:rFonts w:eastAsia="Times New Roman"/>
          <w:color w:val="111111"/>
          <w:szCs w:val="24"/>
        </w:rPr>
        <w:pPrChange w:id="941" w:author="Σπανός Γεώργιος" w:date="2022-10-04T10:45:00Z">
          <w:pPr>
            <w:shd w:val="clear" w:color="auto" w:fill="FFFFFF"/>
            <w:spacing w:line="600" w:lineRule="auto"/>
            <w:ind w:firstLine="720"/>
            <w:contextualSpacing/>
            <w:jc w:val="both"/>
          </w:pPr>
        </w:pPrChange>
      </w:pPr>
      <w:r w:rsidRPr="00114C5B">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Εταιρεία είναι, σωστά.</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942" w:author="Σπανός Γεώργιος" w:date="2022-10-04T10:45:00Z">
          <w:pPr>
            <w:shd w:val="clear" w:color="auto" w:fill="FFFFFF"/>
            <w:spacing w:line="600" w:lineRule="auto"/>
            <w:ind w:firstLine="720"/>
            <w:contextualSpacing/>
            <w:jc w:val="both"/>
          </w:pPr>
        </w:pPrChange>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Για να ξέρουμε τι γίνεται, έτσι μπράβο. Υπάρχει διάδοχο σχήμα εκεί. Τώρα γιατί η </w:t>
      </w:r>
      <w:r>
        <w:rPr>
          <w:rFonts w:eastAsia="Times New Roman" w:cs="Times New Roman"/>
          <w:szCs w:val="24"/>
        </w:rPr>
        <w:t>π</w:t>
      </w:r>
      <w:r>
        <w:rPr>
          <w:rFonts w:eastAsia="Times New Roman" w:cs="Times New Roman"/>
          <w:szCs w:val="24"/>
        </w:rPr>
        <w:t>εριφέρεια δεν λέει ότι υπάρχ</w:t>
      </w:r>
      <w:r>
        <w:rPr>
          <w:rFonts w:eastAsia="Times New Roman" w:cs="Times New Roman"/>
          <w:szCs w:val="24"/>
        </w:rPr>
        <w:t xml:space="preserve">ει διάδοχο σχήμα; Όπως θα ξέρετε, υπήρξαν καταγγελίες από τον σημερινό </w:t>
      </w:r>
      <w:r>
        <w:rPr>
          <w:rFonts w:eastAsia="Times New Roman" w:cs="Times New Roman"/>
          <w:szCs w:val="24"/>
        </w:rPr>
        <w:t>π</w:t>
      </w:r>
      <w:r>
        <w:rPr>
          <w:rFonts w:eastAsia="Times New Roman" w:cs="Times New Roman"/>
          <w:szCs w:val="24"/>
        </w:rPr>
        <w:t>εριφερειάρχη που έχει εκλεγεί με τη σημαία της Νέας Δημοκρατίας για την «Π</w:t>
      </w:r>
      <w:r>
        <w:rPr>
          <w:rFonts w:eastAsia="Times New Roman" w:cs="Times New Roman"/>
          <w:szCs w:val="24"/>
        </w:rPr>
        <w:t>ΕΛΟΠΟΝΝΗΣΟ</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υπάρχουν πορίσματα που έχουν πάει δικαστικά. Αυτό είναι ένα άλλο θέμα.</w:t>
      </w:r>
    </w:p>
    <w:p w:rsidR="00785B97" w:rsidRDefault="00C57472" w:rsidP="007A29E9">
      <w:pPr>
        <w:spacing w:after="0" w:line="600" w:lineRule="auto"/>
        <w:ind w:firstLine="720"/>
        <w:jc w:val="both"/>
        <w:rPr>
          <w:rFonts w:eastAsia="Times New Roman" w:cs="Times New Roman"/>
          <w:szCs w:val="24"/>
        </w:rPr>
        <w:pPrChange w:id="943" w:author="Σπανός Γεώργιος" w:date="2022-10-04T10:45:00Z">
          <w:pPr>
            <w:spacing w:line="600" w:lineRule="auto"/>
            <w:ind w:firstLine="720"/>
            <w:jc w:val="both"/>
          </w:pPr>
        </w:pPrChange>
      </w:pPr>
      <w:r>
        <w:rPr>
          <w:rFonts w:eastAsia="Times New Roman" w:cs="Times New Roman"/>
          <w:szCs w:val="24"/>
        </w:rPr>
        <w:lastRenderedPageBreak/>
        <w:t xml:space="preserve">Χαίρομαι που είπατε κάτι και εγώ θα το απλοποιήσω, για να το καταλάβουν και οι Αρκάδες και όλοι. Δεν μπορώ να κατανοήσω σήμερα ότι έχετε στείλει ερώτημα εδώ και δύο χρόνια και επιμένετε προς την </w:t>
      </w:r>
      <w:r>
        <w:rPr>
          <w:rFonts w:eastAsia="Times New Roman" w:cs="Times New Roman"/>
          <w:szCs w:val="24"/>
        </w:rPr>
        <w:t>π</w:t>
      </w:r>
      <w:r>
        <w:rPr>
          <w:rFonts w:eastAsia="Times New Roman" w:cs="Times New Roman"/>
          <w:szCs w:val="24"/>
        </w:rPr>
        <w:t xml:space="preserve">εριφέρεια και προς τον </w:t>
      </w:r>
      <w:r>
        <w:rPr>
          <w:rFonts w:eastAsia="Times New Roman" w:cs="Times New Roman"/>
          <w:szCs w:val="24"/>
        </w:rPr>
        <w:t>δ</w:t>
      </w:r>
      <w:r>
        <w:rPr>
          <w:rFonts w:eastAsia="Times New Roman" w:cs="Times New Roman"/>
          <w:szCs w:val="24"/>
        </w:rPr>
        <w:t xml:space="preserve">ήμο </w:t>
      </w:r>
      <w:r>
        <w:rPr>
          <w:rFonts w:eastAsia="Times New Roman" w:cs="Times New Roman"/>
          <w:szCs w:val="24"/>
        </w:rPr>
        <w:t>-</w:t>
      </w:r>
      <w:r>
        <w:rPr>
          <w:rFonts w:eastAsia="Times New Roman" w:cs="Times New Roman"/>
          <w:szCs w:val="24"/>
        </w:rPr>
        <w:t xml:space="preserve">γιατί και ο </w:t>
      </w:r>
      <w:r>
        <w:rPr>
          <w:rFonts w:eastAsia="Times New Roman" w:cs="Times New Roman"/>
          <w:szCs w:val="24"/>
        </w:rPr>
        <w:t>δ</w:t>
      </w:r>
      <w:r>
        <w:rPr>
          <w:rFonts w:eastAsia="Times New Roman" w:cs="Times New Roman"/>
          <w:szCs w:val="24"/>
        </w:rPr>
        <w:t>ήμος το ξέρει αυτό</w:t>
      </w:r>
      <w:r>
        <w:rPr>
          <w:rFonts w:eastAsia="Times New Roman" w:cs="Times New Roman"/>
          <w:szCs w:val="24"/>
        </w:rPr>
        <w:t xml:space="preserve">, δεν γίνεται να μην το ξέρει ο </w:t>
      </w:r>
      <w:r>
        <w:rPr>
          <w:rFonts w:eastAsia="Times New Roman" w:cs="Times New Roman"/>
          <w:szCs w:val="24"/>
        </w:rPr>
        <w:t>δ</w:t>
      </w:r>
      <w:r>
        <w:rPr>
          <w:rFonts w:eastAsia="Times New Roman" w:cs="Times New Roman"/>
          <w:szCs w:val="24"/>
        </w:rPr>
        <w:t>ήμος- και να μην απαντάει κανένας γι’ αυτό που αναζητούν να γίνει πράξη!</w:t>
      </w:r>
    </w:p>
    <w:p w:rsidR="00785B97" w:rsidRDefault="00C57472" w:rsidP="007A29E9">
      <w:pPr>
        <w:spacing w:after="0" w:line="600" w:lineRule="auto"/>
        <w:ind w:firstLine="720"/>
        <w:jc w:val="both"/>
        <w:rPr>
          <w:rFonts w:eastAsia="Times New Roman" w:cs="Times New Roman"/>
          <w:szCs w:val="24"/>
        </w:rPr>
        <w:pPrChange w:id="944" w:author="Σπανός Γεώργιος" w:date="2022-10-04T10:45:00Z">
          <w:pPr>
            <w:spacing w:line="600" w:lineRule="auto"/>
            <w:ind w:firstLine="720"/>
            <w:jc w:val="both"/>
          </w:pPr>
        </w:pPrChange>
      </w:pPr>
      <w:r>
        <w:rPr>
          <w:rFonts w:eastAsia="Times New Roman" w:cs="Times New Roman"/>
          <w:szCs w:val="24"/>
        </w:rPr>
        <w:t xml:space="preserve">Νομίζω ότι έχει μια πολύ μεγάλη ευθύνη, αφού το Υπουργείο, η Κυβέρνηση λέει ότι είναι αρμοδιότητα της περιφέρειας, γιατί θεωρώ ότι δεν το στέλνετε το </w:t>
      </w:r>
      <w:r>
        <w:rPr>
          <w:rFonts w:eastAsia="Times New Roman" w:cs="Times New Roman"/>
          <w:szCs w:val="24"/>
        </w:rPr>
        <w:t>ερώτημα, κύριε Υπουργέ, στην «</w:t>
      </w:r>
      <w:r>
        <w:rPr>
          <w:rFonts w:eastAsia="Times New Roman" w:cs="Times New Roman"/>
          <w:szCs w:val="24"/>
        </w:rPr>
        <w:t>ΠΕΛΟΠΟΝΝΗΣΟΣ</w:t>
      </w:r>
      <w:r>
        <w:rPr>
          <w:rFonts w:eastAsia="Times New Roman" w:cs="Times New Roman"/>
          <w:szCs w:val="24"/>
        </w:rPr>
        <w:t xml:space="preserve">», αλλά το στέλνετε στην Περιφέρεια Πελοποννήσου. Μη βγει τώρα η </w:t>
      </w:r>
      <w:r>
        <w:rPr>
          <w:rFonts w:eastAsia="Times New Roman" w:cs="Times New Roman"/>
          <w:szCs w:val="24"/>
        </w:rPr>
        <w:t>π</w:t>
      </w:r>
      <w:r>
        <w:rPr>
          <w:rFonts w:eastAsia="Times New Roman" w:cs="Times New Roman"/>
          <w:szCs w:val="24"/>
        </w:rPr>
        <w:t xml:space="preserve">εριφέρεια και μας πει ότι το στέλνατε εκεί που έχει κλείσει. Ελπίζω να το έχετε στείλει στην </w:t>
      </w:r>
      <w:r>
        <w:rPr>
          <w:rFonts w:eastAsia="Times New Roman" w:cs="Times New Roman"/>
          <w:szCs w:val="24"/>
        </w:rPr>
        <w:t>π</w:t>
      </w:r>
      <w:r>
        <w:rPr>
          <w:rFonts w:eastAsia="Times New Roman" w:cs="Times New Roman"/>
          <w:szCs w:val="24"/>
        </w:rPr>
        <w:t xml:space="preserve">εριφέρεια. Το λέω γιατί πιστεύω ότι πρέπει να πάμε σε </w:t>
      </w:r>
      <w:r>
        <w:rPr>
          <w:rFonts w:eastAsia="Times New Roman" w:cs="Times New Roman"/>
          <w:szCs w:val="24"/>
        </w:rPr>
        <w:t xml:space="preserve">μια λύση. </w:t>
      </w:r>
    </w:p>
    <w:p w:rsidR="00785B97" w:rsidRDefault="00C57472" w:rsidP="007A29E9">
      <w:pPr>
        <w:spacing w:after="0" w:line="600" w:lineRule="auto"/>
        <w:ind w:firstLine="720"/>
        <w:jc w:val="both"/>
        <w:rPr>
          <w:rFonts w:eastAsia="Times New Roman" w:cs="Times New Roman"/>
          <w:color w:val="000000" w:themeColor="text1"/>
          <w:szCs w:val="24"/>
        </w:rPr>
        <w:pPrChange w:id="945" w:author="Σπανός Γεώργιος" w:date="2022-10-04T10:45:00Z">
          <w:pPr>
            <w:spacing w:line="600" w:lineRule="auto"/>
            <w:ind w:firstLine="720"/>
            <w:jc w:val="both"/>
          </w:pPr>
        </w:pPrChange>
      </w:pPr>
      <w:r>
        <w:rPr>
          <w:rFonts w:eastAsia="Times New Roman" w:cs="Times New Roman"/>
          <w:szCs w:val="24"/>
        </w:rPr>
        <w:t>Εγώ, κύριε Υ</w:t>
      </w:r>
      <w:r>
        <w:rPr>
          <w:rFonts w:eastAsia="Times New Roman" w:cs="Times New Roman"/>
          <w:szCs w:val="24"/>
        </w:rPr>
        <w:t>φυ</w:t>
      </w:r>
      <w:r>
        <w:rPr>
          <w:rFonts w:eastAsia="Times New Roman" w:cs="Times New Roman"/>
          <w:szCs w:val="24"/>
        </w:rPr>
        <w:t xml:space="preserve">πουργέ, σήμερα μέσα από την ερώτησή μου </w:t>
      </w:r>
      <w:r>
        <w:rPr>
          <w:rFonts w:eastAsia="Times New Roman" w:cs="Times New Roman"/>
          <w:szCs w:val="24"/>
        </w:rPr>
        <w:t>-</w:t>
      </w:r>
      <w:r>
        <w:rPr>
          <w:rFonts w:eastAsia="Times New Roman" w:cs="Times New Roman"/>
          <w:szCs w:val="24"/>
        </w:rPr>
        <w:t>και σας ευχαριστώ πάρα πολύ</w:t>
      </w:r>
      <w:r>
        <w:rPr>
          <w:rFonts w:eastAsia="Times New Roman" w:cs="Times New Roman"/>
          <w:szCs w:val="24"/>
        </w:rPr>
        <w:t>,</w:t>
      </w:r>
      <w:r>
        <w:rPr>
          <w:rFonts w:eastAsia="Times New Roman" w:cs="Times New Roman"/>
          <w:szCs w:val="24"/>
        </w:rPr>
        <w:t xml:space="preserve"> γιατί νομίζω οι πολίτες της Αρκαδίας και του Τυρού θα καταλάβουν τι έχει συμβεί, ελπίζω να είναι έτσι, θα το δούμε- όχι απλά θα </w:t>
      </w:r>
      <w:r w:rsidRPr="00713F15">
        <w:rPr>
          <w:rFonts w:eastAsia="Times New Roman" w:cs="Times New Roman"/>
          <w:color w:val="000000" w:themeColor="text1"/>
          <w:szCs w:val="24"/>
        </w:rPr>
        <w:t>πιέσω, αλλά αύριο θα στείλω δημόσ</w:t>
      </w:r>
      <w:r w:rsidRPr="00713F15">
        <w:rPr>
          <w:rFonts w:eastAsia="Times New Roman" w:cs="Times New Roman"/>
          <w:color w:val="000000" w:themeColor="text1"/>
          <w:szCs w:val="24"/>
        </w:rPr>
        <w:t>ια επιστολή με βάση τα λεγόμενά σας τόσο στην Περιφέρεια Πελοποννήσου, όσο και στον Δήμαρχο Νότιας Κυνουρίας</w:t>
      </w:r>
      <w:r w:rsidRPr="00713F15">
        <w:rPr>
          <w:rFonts w:eastAsia="Times New Roman" w:cs="Times New Roman"/>
          <w:color w:val="000000" w:themeColor="text1"/>
          <w:szCs w:val="24"/>
        </w:rPr>
        <w:t>,</w:t>
      </w:r>
      <w:r w:rsidRPr="00713F15">
        <w:rPr>
          <w:rFonts w:eastAsia="Times New Roman" w:cs="Times New Roman"/>
          <w:color w:val="000000" w:themeColor="text1"/>
          <w:szCs w:val="24"/>
        </w:rPr>
        <w:t xml:space="preserve"> για να μπορέσουμε να προχωρήσουμε άμεσα και να υλοποιηθεί αυτό το έργο σε μια περιοχή, τον Τυρό, για την οποία αυτό το έργο ήταν ένα έργο πνοής γι</w:t>
      </w:r>
      <w:r w:rsidRPr="00713F15">
        <w:rPr>
          <w:rFonts w:eastAsia="Times New Roman" w:cs="Times New Roman"/>
          <w:color w:val="000000" w:themeColor="text1"/>
          <w:szCs w:val="24"/>
        </w:rPr>
        <w:t xml:space="preserve">α τους κατοίκους της, για τα νέα παιδιά, για τους επαγγελματίες που βρίσκονται εκεί, για όλους αυτούς που θέλουν να ζήσουν στον τόπο τους. </w:t>
      </w:r>
    </w:p>
    <w:p w:rsidR="00785B97" w:rsidRDefault="00C57472" w:rsidP="007A29E9">
      <w:pPr>
        <w:spacing w:after="0" w:line="600" w:lineRule="auto"/>
        <w:ind w:firstLine="720"/>
        <w:jc w:val="both"/>
        <w:rPr>
          <w:rFonts w:eastAsia="Times New Roman" w:cs="Times New Roman"/>
          <w:color w:val="000000" w:themeColor="text1"/>
          <w:szCs w:val="24"/>
        </w:rPr>
        <w:pPrChange w:id="946" w:author="Σπανός Γεώργιος" w:date="2022-10-04T10:45:00Z">
          <w:pPr>
            <w:spacing w:line="600" w:lineRule="auto"/>
            <w:ind w:firstLine="720"/>
            <w:jc w:val="both"/>
          </w:pPr>
        </w:pPrChange>
      </w:pPr>
      <w:r w:rsidRPr="00713F15">
        <w:rPr>
          <w:rFonts w:eastAsia="Times New Roman" w:cs="Times New Roman"/>
          <w:color w:val="000000" w:themeColor="text1"/>
          <w:szCs w:val="24"/>
        </w:rPr>
        <w:lastRenderedPageBreak/>
        <w:t xml:space="preserve">Σας ευχαριστώ πάρα πολύ. </w:t>
      </w:r>
    </w:p>
    <w:p w:rsidR="00785B97" w:rsidRDefault="00C57472" w:rsidP="007A29E9">
      <w:pPr>
        <w:spacing w:after="0" w:line="600" w:lineRule="auto"/>
        <w:ind w:firstLine="720"/>
        <w:jc w:val="both"/>
        <w:rPr>
          <w:rFonts w:eastAsia="Times New Roman" w:cs="Times New Roman"/>
          <w:color w:val="000000" w:themeColor="text1"/>
          <w:szCs w:val="24"/>
        </w:rPr>
        <w:pPrChange w:id="947" w:author="Σπανός Γεώργιος" w:date="2022-10-04T10:45:00Z">
          <w:pPr>
            <w:spacing w:line="600" w:lineRule="auto"/>
            <w:ind w:firstLine="720"/>
            <w:jc w:val="both"/>
          </w:pPr>
        </w:pPrChange>
      </w:pPr>
      <w:r w:rsidRPr="00713F15">
        <w:rPr>
          <w:rFonts w:eastAsia="Times New Roman" w:cs="Times New Roman"/>
          <w:b/>
          <w:color w:val="000000" w:themeColor="text1"/>
          <w:szCs w:val="24"/>
        </w:rPr>
        <w:t xml:space="preserve">ΠΡΟΕΔΡΕΥΟΥΣΑ (Σοφία Σακοράφα): </w:t>
      </w:r>
      <w:r w:rsidRPr="00713F15">
        <w:rPr>
          <w:rFonts w:eastAsia="Times New Roman" w:cs="Times New Roman"/>
          <w:color w:val="000000" w:themeColor="text1"/>
          <w:szCs w:val="24"/>
        </w:rPr>
        <w:t>Κι εγώ, κύριε συνάδελφε.</w:t>
      </w:r>
    </w:p>
    <w:p w:rsidR="00785B97" w:rsidRDefault="00C57472" w:rsidP="007A29E9">
      <w:pPr>
        <w:spacing w:after="0" w:line="600" w:lineRule="auto"/>
        <w:ind w:firstLine="720"/>
        <w:jc w:val="both"/>
        <w:rPr>
          <w:rFonts w:eastAsia="Times New Roman" w:cs="Times New Roman"/>
          <w:szCs w:val="24"/>
        </w:rPr>
        <w:pPrChange w:id="948" w:author="Σπανός Γεώργιος" w:date="2022-10-04T10:45:00Z">
          <w:pPr>
            <w:spacing w:line="600" w:lineRule="auto"/>
            <w:ind w:firstLine="720"/>
            <w:jc w:val="both"/>
          </w:pPr>
        </w:pPrChange>
      </w:pPr>
      <w:r>
        <w:rPr>
          <w:rFonts w:eastAsia="Times New Roman" w:cs="Times New Roman"/>
          <w:szCs w:val="24"/>
        </w:rPr>
        <w:t>Ορίστε, κύριε Υ</w:t>
      </w:r>
      <w:r>
        <w:rPr>
          <w:rFonts w:eastAsia="Times New Roman" w:cs="Times New Roman"/>
          <w:szCs w:val="24"/>
        </w:rPr>
        <w:t>φυ</w:t>
      </w:r>
      <w:r>
        <w:rPr>
          <w:rFonts w:eastAsia="Times New Roman" w:cs="Times New Roman"/>
          <w:szCs w:val="24"/>
        </w:rPr>
        <w:t>πουργέ, έχετε τον</w:t>
      </w:r>
      <w:r>
        <w:rPr>
          <w:rFonts w:eastAsia="Times New Roman" w:cs="Times New Roman"/>
          <w:szCs w:val="24"/>
        </w:rPr>
        <w:t xml:space="preserve"> λόγο. </w:t>
      </w:r>
    </w:p>
    <w:p w:rsidR="00785B97" w:rsidRDefault="00C57472" w:rsidP="007A29E9">
      <w:pPr>
        <w:spacing w:after="0" w:line="600" w:lineRule="auto"/>
        <w:ind w:firstLine="720"/>
        <w:jc w:val="both"/>
        <w:rPr>
          <w:rFonts w:eastAsia="Times New Roman" w:cs="Times New Roman"/>
          <w:szCs w:val="24"/>
        </w:rPr>
        <w:pPrChange w:id="949" w:author="Σπανός Γεώργιος" w:date="2022-10-04T10:45:00Z">
          <w:pPr>
            <w:spacing w:line="600" w:lineRule="auto"/>
            <w:ind w:firstLine="720"/>
            <w:jc w:val="both"/>
          </w:pPr>
        </w:pPrChange>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Ευχαριστώ, κυρία Πρόεδρε.</w:t>
      </w:r>
    </w:p>
    <w:p w:rsidR="00785B97" w:rsidRDefault="00C57472" w:rsidP="007A29E9">
      <w:pPr>
        <w:spacing w:after="0" w:line="600" w:lineRule="auto"/>
        <w:ind w:firstLine="720"/>
        <w:jc w:val="both"/>
        <w:rPr>
          <w:rFonts w:eastAsia="Times New Roman" w:cs="Times New Roman"/>
          <w:szCs w:val="24"/>
        </w:rPr>
        <w:pPrChange w:id="950" w:author="Σπανός Γεώργιος" w:date="2022-10-04T10:45:00Z">
          <w:pPr>
            <w:spacing w:line="600" w:lineRule="auto"/>
            <w:ind w:firstLine="720"/>
            <w:jc w:val="both"/>
          </w:pPr>
        </w:pPrChange>
      </w:pPr>
      <w:r>
        <w:rPr>
          <w:rFonts w:eastAsia="Times New Roman" w:cs="Times New Roman"/>
          <w:szCs w:val="24"/>
        </w:rPr>
        <w:t xml:space="preserve">Αγαπητέ κύριε συνάδελφε, το έγγραφο το οποίο έχει σταλεί είναι στις 7-4-2022 </w:t>
      </w:r>
      <w:r>
        <w:rPr>
          <w:rFonts w:eastAsia="Times New Roman" w:cs="Times New Roman"/>
          <w:szCs w:val="24"/>
        </w:rPr>
        <w:t>-</w:t>
      </w:r>
      <w:r>
        <w:rPr>
          <w:rFonts w:eastAsia="Times New Roman" w:cs="Times New Roman"/>
          <w:szCs w:val="24"/>
        </w:rPr>
        <w:t xml:space="preserve">μπορώ να σας το δώσω κιόλας και να κάνετε και χρήση στην περιοχή- και μάλιστα </w:t>
      </w:r>
      <w:r>
        <w:rPr>
          <w:rFonts w:eastAsia="Times New Roman" w:cs="Times New Roman"/>
          <w:szCs w:val="24"/>
        </w:rPr>
        <w:t>εξαιρετικώς επείγον</w:t>
      </w:r>
      <w:r>
        <w:rPr>
          <w:rFonts w:eastAsia="Times New Roman" w:cs="Times New Roman"/>
          <w:szCs w:val="24"/>
        </w:rPr>
        <w:t>,</w:t>
      </w:r>
      <w:r>
        <w:rPr>
          <w:rFonts w:eastAsia="Times New Roman" w:cs="Times New Roman"/>
          <w:szCs w:val="24"/>
        </w:rPr>
        <w:t xml:space="preserve"> απευθυνόμενο προς τον φορέα ίδρυσης και διαχείρισης του Καταδυτικού Πάρκου Δήμου Νότιας Κυνουρίας «Πελοπόννησος Α.Ε.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Ανώνυμος Αναπτυξιακή Εταιρεία ΟΤΑ» και έχει κοινοποιηθεί στον ανάδοχο μελέτη στην.</w:t>
      </w:r>
      <w:r w:rsidRPr="00493BFC">
        <w:rPr>
          <w:rFonts w:eastAsia="Times New Roman" w:cs="Times New Roman"/>
          <w:szCs w:val="24"/>
        </w:rPr>
        <w:t xml:space="preserve"> </w:t>
      </w:r>
      <w:r>
        <w:rPr>
          <w:rFonts w:eastAsia="Times New Roman" w:cs="Times New Roman"/>
          <w:szCs w:val="24"/>
        </w:rPr>
        <w:t xml:space="preserve">εταιρεία </w:t>
      </w:r>
      <w:r>
        <w:rPr>
          <w:rFonts w:eastAsia="Times New Roman" w:cs="Times New Roman"/>
          <w:szCs w:val="24"/>
        </w:rPr>
        <w:t>«</w:t>
      </w:r>
      <w:r>
        <w:rPr>
          <w:rFonts w:eastAsia="Times New Roman" w:cs="Times New Roman"/>
          <w:szCs w:val="24"/>
        </w:rPr>
        <w:t>ΑΜΒΙΟ Α.Ε.</w:t>
      </w:r>
      <w:r>
        <w:rPr>
          <w:rFonts w:eastAsia="Times New Roman" w:cs="Times New Roman"/>
          <w:szCs w:val="24"/>
        </w:rPr>
        <w:t>».</w:t>
      </w:r>
      <w:r>
        <w:rPr>
          <w:rFonts w:eastAsia="Times New Roman" w:cs="Times New Roman"/>
          <w:szCs w:val="24"/>
        </w:rPr>
        <w:t xml:space="preserve"> Βεβαίως, θ</w:t>
      </w:r>
      <w:r>
        <w:rPr>
          <w:rFonts w:eastAsia="Times New Roman" w:cs="Times New Roman"/>
          <w:szCs w:val="24"/>
        </w:rPr>
        <w:t>α δείτε και τις κοινοποιήσεις σε άλλους.</w:t>
      </w:r>
    </w:p>
    <w:p w:rsidR="00785B97" w:rsidRDefault="00C57472" w:rsidP="007A29E9">
      <w:pPr>
        <w:spacing w:after="0" w:line="600" w:lineRule="auto"/>
        <w:ind w:firstLine="720"/>
        <w:jc w:val="both"/>
        <w:rPr>
          <w:rFonts w:eastAsia="Times New Roman" w:cs="Times New Roman"/>
          <w:szCs w:val="24"/>
        </w:rPr>
        <w:pPrChange w:id="951" w:author="Σπανός Γεώργιος" w:date="2022-10-04T10:45:00Z">
          <w:pPr>
            <w:spacing w:line="600" w:lineRule="auto"/>
            <w:ind w:firstLine="720"/>
            <w:jc w:val="both"/>
          </w:pPr>
        </w:pPrChange>
      </w:pPr>
      <w:r>
        <w:rPr>
          <w:rFonts w:eastAsia="Times New Roman" w:cs="Times New Roman"/>
          <w:szCs w:val="24"/>
        </w:rPr>
        <w:t xml:space="preserve">Αναφέρεται </w:t>
      </w:r>
      <w:r>
        <w:rPr>
          <w:rFonts w:eastAsia="Times New Roman" w:cs="Times New Roman"/>
          <w:szCs w:val="24"/>
        </w:rPr>
        <w:t>-</w:t>
      </w:r>
      <w:r>
        <w:rPr>
          <w:rFonts w:eastAsia="Times New Roman" w:cs="Times New Roman"/>
          <w:szCs w:val="24"/>
        </w:rPr>
        <w:t>και είναι κρίσιμο για την εξέλιξη της διαδικασίας από τη δική μας πλευρά- αν είναι σε εκκαθάριση το «</w:t>
      </w:r>
      <w:r>
        <w:rPr>
          <w:rFonts w:eastAsia="Times New Roman" w:cs="Times New Roman"/>
          <w:szCs w:val="24"/>
        </w:rPr>
        <w:t>ΠΕΛΟΠΟΝΝΗΣΟΣ Α.Ε.</w:t>
      </w:r>
      <w:r>
        <w:rPr>
          <w:rFonts w:eastAsia="Times New Roman" w:cs="Times New Roman"/>
          <w:szCs w:val="24"/>
        </w:rPr>
        <w:t>», ποιος ενδιαφέρεται και θέλει να λειτουργήσει ως διαχειριστής αυτής της δραστηριότη</w:t>
      </w:r>
      <w:r>
        <w:rPr>
          <w:rFonts w:eastAsia="Times New Roman" w:cs="Times New Roman"/>
          <w:szCs w:val="24"/>
        </w:rPr>
        <w:t xml:space="preserve">τας. Αν αυτό δεν υποβληθεί ως αίτημα σε εμάς, εμείς δεν μπορούμε να κάνουμε κάτι άλλο. </w:t>
      </w:r>
    </w:p>
    <w:p w:rsidR="00785B97" w:rsidRDefault="00C57472" w:rsidP="007A29E9">
      <w:pPr>
        <w:spacing w:after="0" w:line="600" w:lineRule="auto"/>
        <w:ind w:firstLine="720"/>
        <w:jc w:val="both"/>
        <w:rPr>
          <w:rFonts w:eastAsia="Times New Roman" w:cs="Times New Roman"/>
          <w:szCs w:val="24"/>
        </w:rPr>
        <w:pPrChange w:id="952" w:author="Σπανός Γεώργιος" w:date="2022-10-04T10:45:00Z">
          <w:pPr>
            <w:spacing w:line="600" w:lineRule="auto"/>
            <w:ind w:firstLine="720"/>
            <w:jc w:val="both"/>
          </w:pPr>
        </w:pPrChange>
      </w:pPr>
      <w:r>
        <w:rPr>
          <w:rFonts w:eastAsia="Times New Roman" w:cs="Times New Roman"/>
          <w:szCs w:val="24"/>
        </w:rPr>
        <w:t xml:space="preserve">Θέλω, επίσης, να σας πω ότι το πρώτο Καταδυτικό Πάρκο που έχουμε τέτοια διαχειριστική ανάθεση είναι στα Χανιά, στον Δήμο </w:t>
      </w:r>
      <w:proofErr w:type="spellStart"/>
      <w:r>
        <w:rPr>
          <w:rFonts w:eastAsia="Times New Roman" w:cs="Times New Roman"/>
          <w:szCs w:val="24"/>
        </w:rPr>
        <w:t>Αποκορώνου</w:t>
      </w:r>
      <w:proofErr w:type="spellEnd"/>
      <w:r>
        <w:rPr>
          <w:rFonts w:eastAsia="Times New Roman" w:cs="Times New Roman"/>
          <w:szCs w:val="24"/>
        </w:rPr>
        <w:t xml:space="preserve"> και έχουμε ήδη τη βάση. Είναι το πρώ</w:t>
      </w:r>
      <w:r>
        <w:rPr>
          <w:rFonts w:eastAsia="Times New Roman" w:cs="Times New Roman"/>
          <w:szCs w:val="24"/>
        </w:rPr>
        <w:t xml:space="preserve">το και θέλαμε να είναι το δεύτερο. Όμως, </w:t>
      </w:r>
      <w:r>
        <w:rPr>
          <w:rFonts w:eastAsia="Times New Roman" w:cs="Times New Roman"/>
          <w:szCs w:val="24"/>
        </w:rPr>
        <w:lastRenderedPageBreak/>
        <w:t>έχουμε τα στοιχεία που θα μας επιτρέψουν από την πλευρά μας να εξελίξουμε το θέμα. Αν αλλάξει ο φορέας διαχείρισης, ένα κρίσιμο θέμα το οποίο νομικά θέλω να το δούμε, αλλά από τη στιγμή που θα υποβληθεί το αίτημα, ε</w:t>
      </w:r>
      <w:r>
        <w:rPr>
          <w:rFonts w:eastAsia="Times New Roman" w:cs="Times New Roman"/>
          <w:szCs w:val="24"/>
        </w:rPr>
        <w:t xml:space="preserve">ίναι αν όλα αυτά τα οποία έχουν εξελιχθεί μέχρι σήμερα θεωρούνται ασφαλή και πρέπει να αλλάξει μόνο το όνομα του διαχειριστή ή αν πρέπει να ξανατρέξει η διαδικασία. Είναι καθαρά νομικό θέμα, αλλά θα ανοίξει από την πλευρά τη δικιά μας και θα ενημερωθείτε, </w:t>
      </w:r>
      <w:r>
        <w:rPr>
          <w:rFonts w:eastAsia="Times New Roman" w:cs="Times New Roman"/>
          <w:szCs w:val="24"/>
        </w:rPr>
        <w:t xml:space="preserve">όταν θα έχουμε επίσημα το αίτημα από το ποιος </w:t>
      </w:r>
      <w:r>
        <w:rPr>
          <w:rFonts w:eastAsia="Times New Roman" w:cs="Times New Roman"/>
          <w:szCs w:val="24"/>
        </w:rPr>
        <w:t>-</w:t>
      </w:r>
      <w:r>
        <w:rPr>
          <w:rFonts w:eastAsia="Times New Roman" w:cs="Times New Roman"/>
          <w:szCs w:val="24"/>
        </w:rPr>
        <w:t>πέρα από το «</w:t>
      </w:r>
      <w:r>
        <w:rPr>
          <w:rFonts w:eastAsia="Times New Roman" w:cs="Times New Roman"/>
          <w:szCs w:val="24"/>
        </w:rPr>
        <w:t>ΠΕΛΟΠΟΝΝΗΣΟΣ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θέλει να διαχειριστεί αυτό το </w:t>
      </w:r>
      <w:r>
        <w:rPr>
          <w:rFonts w:eastAsia="Times New Roman" w:cs="Times New Roman"/>
          <w:szCs w:val="24"/>
        </w:rPr>
        <w:t>κ</w:t>
      </w:r>
      <w:r>
        <w:rPr>
          <w:rFonts w:eastAsia="Times New Roman" w:cs="Times New Roman"/>
          <w:szCs w:val="24"/>
        </w:rPr>
        <w:t xml:space="preserve">αταδυτικό </w:t>
      </w:r>
      <w:r>
        <w:rPr>
          <w:rFonts w:eastAsia="Times New Roman" w:cs="Times New Roman"/>
          <w:szCs w:val="24"/>
        </w:rPr>
        <w:t>π</w:t>
      </w:r>
      <w:r>
        <w:rPr>
          <w:rFonts w:eastAsia="Times New Roman" w:cs="Times New Roman"/>
          <w:szCs w:val="24"/>
        </w:rPr>
        <w:t>άρκο.</w:t>
      </w:r>
    </w:p>
    <w:p w:rsidR="00785B97" w:rsidRDefault="00C57472" w:rsidP="007A29E9">
      <w:pPr>
        <w:spacing w:after="0" w:line="600" w:lineRule="auto"/>
        <w:ind w:firstLine="720"/>
        <w:jc w:val="both"/>
        <w:rPr>
          <w:rFonts w:eastAsia="Times New Roman" w:cs="Times New Roman"/>
          <w:szCs w:val="24"/>
        </w:rPr>
        <w:pPrChange w:id="953" w:author="Σπανός Γεώργιος" w:date="2022-10-04T10:45:00Z">
          <w:pPr>
            <w:spacing w:line="600" w:lineRule="auto"/>
            <w:ind w:firstLine="720"/>
            <w:jc w:val="both"/>
          </w:pPr>
        </w:pPrChange>
      </w:pPr>
      <w:r>
        <w:rPr>
          <w:rFonts w:eastAsia="Times New Roman" w:cs="Times New Roman"/>
          <w:szCs w:val="24"/>
        </w:rPr>
        <w:t xml:space="preserve">Είμαστε μαζί σας. Σέβομαι και αποδέχομαι το πόσο σημαντικό είναι. Το γνωρίζω άλλωστε. </w:t>
      </w:r>
      <w:proofErr w:type="spellStart"/>
      <w:r>
        <w:rPr>
          <w:rFonts w:eastAsia="Times New Roman" w:cs="Times New Roman"/>
          <w:szCs w:val="24"/>
        </w:rPr>
        <w:t>Πελοποννήσιος</w:t>
      </w:r>
      <w:proofErr w:type="spellEnd"/>
      <w:r>
        <w:rPr>
          <w:rFonts w:eastAsia="Times New Roman" w:cs="Times New Roman"/>
          <w:szCs w:val="24"/>
        </w:rPr>
        <w:t xml:space="preserve"> είμαι και εγώ, κοντά είμαστε</w:t>
      </w:r>
      <w:r>
        <w:rPr>
          <w:rFonts w:eastAsia="Times New Roman" w:cs="Times New Roman"/>
          <w:szCs w:val="24"/>
        </w:rPr>
        <w:t>. Έχω επισκεφτεί τον χώρο. Άρα θα αναμένω περισσότερα στοιχεία</w:t>
      </w:r>
      <w:r>
        <w:rPr>
          <w:rFonts w:eastAsia="Times New Roman" w:cs="Times New Roman"/>
          <w:szCs w:val="24"/>
        </w:rPr>
        <w:t>,</w:t>
      </w:r>
      <w:r>
        <w:rPr>
          <w:rFonts w:eastAsia="Times New Roman" w:cs="Times New Roman"/>
          <w:szCs w:val="24"/>
        </w:rPr>
        <w:t xml:space="preserve"> που θα μας επιτρέψουν εμείς να εξελίξουμε τη διαδικασία, γιατί όπως καταλαβαίνω το θέμα είναι βραχυκυκλωμένο. Το θέμα είναι «παγωμένο». Άρα ζητάμε και τη δική σας βοήθεια και εμείς προσπαθούμε</w:t>
      </w:r>
      <w:r>
        <w:rPr>
          <w:rFonts w:eastAsia="Times New Roman" w:cs="Times New Roman"/>
          <w:szCs w:val="24"/>
        </w:rPr>
        <w:t xml:space="preserve"> από την πλευρά μας να εξελίξουμε το θέμα και να κάνουμε αυτό που και εσείς επιθυμείτε και εμείς επιθυμούμε για την πατρίδα μας αλλά και για τον τόπο τον ιδιαίτερο από τον οποίο προέρχεστε.</w:t>
      </w:r>
    </w:p>
    <w:p w:rsidR="00785B97" w:rsidRDefault="00C57472" w:rsidP="007A29E9">
      <w:pPr>
        <w:spacing w:after="0" w:line="600" w:lineRule="auto"/>
        <w:ind w:firstLine="720"/>
        <w:jc w:val="both"/>
        <w:rPr>
          <w:rFonts w:eastAsia="Times New Roman" w:cs="Times New Roman"/>
          <w:szCs w:val="24"/>
        </w:rPr>
        <w:pPrChange w:id="954" w:author="Σπανός Γεώργιος" w:date="2022-10-04T10:45:00Z">
          <w:pPr>
            <w:spacing w:line="600" w:lineRule="auto"/>
            <w:ind w:firstLine="720"/>
            <w:jc w:val="both"/>
          </w:pPr>
        </w:pPrChange>
      </w:pPr>
      <w:r>
        <w:rPr>
          <w:rFonts w:eastAsia="Times New Roman" w:cs="Times New Roman"/>
          <w:szCs w:val="24"/>
        </w:rPr>
        <w:t>Κ</w:t>
      </w:r>
      <w:r>
        <w:rPr>
          <w:rFonts w:eastAsia="Times New Roman" w:cs="Times New Roman"/>
          <w:szCs w:val="24"/>
        </w:rPr>
        <w:t>αταθέτω τα έγγραφα για τα Πρακτικά.</w:t>
      </w:r>
    </w:p>
    <w:p w:rsidR="00785B97" w:rsidRDefault="00C57472" w:rsidP="007A29E9">
      <w:pPr>
        <w:tabs>
          <w:tab w:val="left" w:pos="7371"/>
        </w:tabs>
        <w:spacing w:after="0" w:line="600" w:lineRule="auto"/>
        <w:ind w:firstLine="720"/>
        <w:jc w:val="both"/>
        <w:rPr>
          <w:rFonts w:eastAsia="Times New Roman" w:cs="Times New Roman"/>
          <w:szCs w:val="24"/>
        </w:rPr>
        <w:pPrChange w:id="955" w:author="Σπανός Γεώργιος" w:date="2022-10-04T10:45:00Z">
          <w:pPr>
            <w:tabs>
              <w:tab w:val="left" w:pos="7371"/>
            </w:tabs>
            <w:spacing w:line="600" w:lineRule="auto"/>
            <w:ind w:firstLine="720"/>
            <w:jc w:val="both"/>
          </w:pPr>
        </w:pPrChange>
      </w:pPr>
      <w:r w:rsidRPr="00212EE8">
        <w:rPr>
          <w:rFonts w:eastAsia="Times New Roman" w:cs="Times New Roman"/>
          <w:szCs w:val="24"/>
        </w:rPr>
        <w:t>(Στο σημείο αυτό ο</w:t>
      </w:r>
      <w:r w:rsidRPr="004458B5">
        <w:rPr>
          <w:rFonts w:eastAsia="Times New Roman"/>
          <w:b/>
          <w:color w:val="111111"/>
          <w:szCs w:val="24"/>
        </w:rPr>
        <w:t xml:space="preserve"> </w:t>
      </w:r>
      <w:r w:rsidRPr="004458B5">
        <w:rPr>
          <w:rFonts w:eastAsia="Times New Roman"/>
          <w:color w:val="111111"/>
          <w:szCs w:val="24"/>
        </w:rPr>
        <w:t>Υφυπουργός</w:t>
      </w:r>
      <w:r w:rsidRPr="004458B5">
        <w:rPr>
          <w:rFonts w:eastAsia="Times New Roman"/>
          <w:color w:val="111111"/>
          <w:szCs w:val="24"/>
        </w:rPr>
        <w:t xml:space="preserve"> Περιβάλλοντος και Ενέργειας</w:t>
      </w:r>
      <w:r>
        <w:rPr>
          <w:rFonts w:eastAsia="Times New Roman"/>
          <w:color w:val="111111"/>
          <w:szCs w:val="24"/>
        </w:rPr>
        <w:t xml:space="preserve"> κ. Νικόλαος </w:t>
      </w:r>
      <w:proofErr w:type="spellStart"/>
      <w:r>
        <w:rPr>
          <w:rFonts w:eastAsia="Times New Roman"/>
          <w:color w:val="111111"/>
          <w:szCs w:val="24"/>
        </w:rPr>
        <w:t>Ταγαράς</w:t>
      </w:r>
      <w:proofErr w:type="spellEnd"/>
      <w:r>
        <w:rPr>
          <w:rFonts w:eastAsia="Times New Roman"/>
          <w:color w:val="111111"/>
          <w:szCs w:val="24"/>
        </w:rPr>
        <w:t xml:space="preserve"> </w:t>
      </w:r>
      <w:r w:rsidRPr="00212EE8">
        <w:rPr>
          <w:rFonts w:eastAsia="Times New Roman" w:cs="Times New Roman"/>
          <w:szCs w:val="24"/>
        </w:rPr>
        <w:t xml:space="preserve">καταθέτει για τα Πρακτικά τα προαναφερθέντα έγγραφα, τα </w:t>
      </w:r>
      <w:r w:rsidRPr="00212EE8">
        <w:rPr>
          <w:rFonts w:eastAsia="Times New Roman" w:cs="Times New Roman"/>
          <w:szCs w:val="24"/>
        </w:rPr>
        <w:lastRenderedPageBreak/>
        <w:t xml:space="preserve">οποία βρίσκονται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785B97" w:rsidRDefault="00C57472" w:rsidP="007A29E9">
      <w:pPr>
        <w:spacing w:after="0" w:line="600" w:lineRule="auto"/>
        <w:ind w:firstLine="720"/>
        <w:jc w:val="both"/>
        <w:rPr>
          <w:rFonts w:eastAsia="Times New Roman" w:cs="Times New Roman"/>
          <w:szCs w:val="24"/>
        </w:rPr>
        <w:pPrChange w:id="956" w:author="Σπανός Γεώργιος" w:date="2022-10-04T10:45:00Z">
          <w:pPr>
            <w:spacing w:line="600" w:lineRule="auto"/>
            <w:ind w:firstLine="720"/>
            <w:jc w:val="both"/>
          </w:pPr>
        </w:pPrChange>
      </w:pPr>
      <w:r>
        <w:rPr>
          <w:rFonts w:eastAsia="Times New Roman" w:cs="Times New Roman"/>
          <w:szCs w:val="24"/>
        </w:rPr>
        <w:t>Ευχαριστώ πολύ, κυρία Πρόεδρε.</w:t>
      </w:r>
    </w:p>
    <w:p w:rsidR="00785B97" w:rsidRDefault="00C57472" w:rsidP="007A29E9">
      <w:pPr>
        <w:spacing w:after="0" w:line="600" w:lineRule="auto"/>
        <w:ind w:firstLine="720"/>
        <w:jc w:val="both"/>
        <w:rPr>
          <w:rFonts w:eastAsia="Times New Roman" w:cs="Times New Roman"/>
          <w:szCs w:val="24"/>
        </w:rPr>
        <w:pPrChange w:id="957" w:author="Σπανός Γεώργιος" w:date="2022-10-04T10:45:00Z">
          <w:pPr>
            <w:spacing w:line="600" w:lineRule="auto"/>
            <w:ind w:firstLine="720"/>
            <w:jc w:val="both"/>
          </w:pPr>
        </w:pPrChange>
      </w:pPr>
      <w:r>
        <w:rPr>
          <w:rFonts w:eastAsia="Times New Roman" w:cs="Times New Roman"/>
          <w:b/>
          <w:szCs w:val="24"/>
        </w:rPr>
        <w:t xml:space="preserve">ΠΡΟΕΔΡΕΥΟΥΣΑ </w:t>
      </w:r>
      <w:r>
        <w:rPr>
          <w:rFonts w:eastAsia="Times New Roman" w:cs="Times New Roman"/>
          <w:b/>
          <w:szCs w:val="24"/>
        </w:rPr>
        <w:t xml:space="preserve">(Σοφία Σακοράφα): </w:t>
      </w:r>
      <w:r>
        <w:rPr>
          <w:rFonts w:eastAsia="Times New Roman" w:cs="Times New Roman"/>
          <w:szCs w:val="24"/>
        </w:rPr>
        <w:t>Κι εγώ σας ευχαριστώ, κύριε Υ</w:t>
      </w:r>
      <w:r>
        <w:rPr>
          <w:rFonts w:eastAsia="Times New Roman" w:cs="Times New Roman"/>
          <w:szCs w:val="24"/>
        </w:rPr>
        <w:t>φυ</w:t>
      </w:r>
      <w:r>
        <w:rPr>
          <w:rFonts w:eastAsia="Times New Roman" w:cs="Times New Roman"/>
          <w:szCs w:val="24"/>
        </w:rPr>
        <w:t>πουργέ.</w:t>
      </w:r>
    </w:p>
    <w:p w:rsidR="00785B97" w:rsidRDefault="00C57472" w:rsidP="007A29E9">
      <w:pPr>
        <w:spacing w:after="0" w:line="600" w:lineRule="auto"/>
        <w:ind w:firstLine="720"/>
        <w:jc w:val="both"/>
        <w:rPr>
          <w:rFonts w:eastAsia="Times New Roman"/>
          <w:szCs w:val="24"/>
        </w:rPr>
        <w:pPrChange w:id="958" w:author="Σπανός Γεώργιος" w:date="2022-10-04T10:45:00Z">
          <w:pPr>
            <w:spacing w:line="600" w:lineRule="auto"/>
            <w:ind w:firstLine="720"/>
            <w:jc w:val="both"/>
          </w:pPr>
        </w:pPrChange>
      </w:pPr>
      <w:r>
        <w:rPr>
          <w:rFonts w:eastAsia="Times New Roman" w:cs="Times New Roman"/>
          <w:szCs w:val="24"/>
        </w:rPr>
        <w:t xml:space="preserve">Πάμε τώρα στην τρίτη </w:t>
      </w:r>
      <w:r w:rsidRPr="007A1A4E">
        <w:rPr>
          <w:rFonts w:eastAsia="Times New Roman"/>
          <w:color w:val="000000"/>
          <w:szCs w:val="24"/>
          <w:shd w:val="clear" w:color="auto" w:fill="FFFFFF"/>
        </w:rPr>
        <w:t xml:space="preserve">με αριθμό 866/4-7-2022 επίκαιρη ερώτηση δεύτερου κύκλου του Βουλευτή </w:t>
      </w:r>
      <w:r>
        <w:rPr>
          <w:rFonts w:eastAsia="Times New Roman"/>
          <w:color w:val="000000"/>
          <w:szCs w:val="24"/>
          <w:shd w:val="clear" w:color="auto" w:fill="FFFFFF"/>
        </w:rPr>
        <w:t>Α΄</w:t>
      </w:r>
      <w:r w:rsidRPr="007A1A4E">
        <w:rPr>
          <w:rFonts w:eastAsia="Times New Roman"/>
          <w:color w:val="000000"/>
          <w:szCs w:val="24"/>
          <w:shd w:val="clear" w:color="auto" w:fill="FFFFFF"/>
        </w:rPr>
        <w:t xml:space="preserve"> Θεσσαλονίκης του Κομμουνιστικού Κόμματος Ελλάδ</w:t>
      </w:r>
      <w:r>
        <w:rPr>
          <w:rFonts w:eastAsia="Times New Roman"/>
          <w:color w:val="000000"/>
          <w:szCs w:val="24"/>
          <w:shd w:val="clear" w:color="auto" w:fill="FFFFFF"/>
        </w:rPr>
        <w:t>α</w:t>
      </w:r>
      <w:r w:rsidRPr="007A1A4E">
        <w:rPr>
          <w:rFonts w:eastAsia="Times New Roman"/>
          <w:color w:val="000000"/>
          <w:szCs w:val="24"/>
          <w:shd w:val="clear" w:color="auto" w:fill="FFFFFF"/>
        </w:rPr>
        <w:t xml:space="preserve">ς κ. </w:t>
      </w:r>
      <w:r w:rsidRPr="007A1A4E">
        <w:rPr>
          <w:rFonts w:eastAsia="Times New Roman"/>
          <w:bCs/>
          <w:color w:val="000000"/>
          <w:szCs w:val="24"/>
          <w:shd w:val="clear" w:color="auto" w:fill="FFFFFF"/>
        </w:rPr>
        <w:t>Ιωάννη Δελή</w:t>
      </w:r>
      <w:r w:rsidRPr="007A1A4E">
        <w:rPr>
          <w:rFonts w:eastAsia="Times New Roman"/>
          <w:b/>
          <w:bCs/>
          <w:color w:val="000000"/>
          <w:szCs w:val="24"/>
          <w:shd w:val="clear" w:color="auto" w:fill="FFFFFF"/>
        </w:rPr>
        <w:t xml:space="preserve"> </w:t>
      </w:r>
      <w:r w:rsidRPr="007A1A4E">
        <w:rPr>
          <w:rFonts w:eastAsia="Times New Roman"/>
          <w:color w:val="000000"/>
          <w:szCs w:val="24"/>
          <w:shd w:val="clear" w:color="auto" w:fill="FFFFFF"/>
        </w:rPr>
        <w:t xml:space="preserve">προς την Υπουργό </w:t>
      </w:r>
      <w:r w:rsidRPr="007A1A4E">
        <w:rPr>
          <w:rFonts w:eastAsia="Times New Roman"/>
          <w:bCs/>
          <w:color w:val="000000"/>
          <w:szCs w:val="24"/>
          <w:shd w:val="clear" w:color="auto" w:fill="FFFFFF"/>
        </w:rPr>
        <w:t xml:space="preserve">Παιδείας και </w:t>
      </w:r>
      <w:r w:rsidRPr="007A1A4E">
        <w:rPr>
          <w:rFonts w:eastAsia="Times New Roman"/>
          <w:bCs/>
          <w:color w:val="000000"/>
          <w:szCs w:val="24"/>
          <w:shd w:val="clear" w:color="auto" w:fill="FFFFFF"/>
        </w:rPr>
        <w:t>Θρησκευμάτων,</w:t>
      </w:r>
      <w:r w:rsidRPr="007A1A4E">
        <w:rPr>
          <w:rFonts w:eastAsia="Times New Roman"/>
          <w:color w:val="000000"/>
          <w:szCs w:val="24"/>
          <w:shd w:val="clear" w:color="auto" w:fill="FFFFFF"/>
        </w:rPr>
        <w:t xml:space="preserve"> με θέμα: «Απαράδεκτες πρακτικές της Ακαδημίας Αθηνών ενάντια σε πρώην συμβασιούχους εργαζομένους της».</w:t>
      </w:r>
    </w:p>
    <w:p w:rsidR="00785B97" w:rsidRDefault="00C57472" w:rsidP="007A29E9">
      <w:pPr>
        <w:spacing w:after="0" w:line="600" w:lineRule="auto"/>
        <w:ind w:firstLine="720"/>
        <w:jc w:val="both"/>
        <w:rPr>
          <w:rFonts w:eastAsia="Times New Roman" w:cs="Times New Roman"/>
          <w:szCs w:val="24"/>
        </w:rPr>
        <w:pPrChange w:id="959" w:author="Σπανός Γεώργιος" w:date="2022-10-04T10:45:00Z">
          <w:pPr>
            <w:spacing w:line="600" w:lineRule="auto"/>
            <w:ind w:firstLine="720"/>
            <w:jc w:val="both"/>
          </w:pPr>
        </w:pPrChange>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ο Υφυπουργός Παιδείας και Θρησκευμάτων κ. Άγγελος Συρίγος.</w:t>
      </w:r>
    </w:p>
    <w:p w:rsidR="00785B97" w:rsidRDefault="00C57472" w:rsidP="007A29E9">
      <w:pPr>
        <w:spacing w:after="0" w:line="600" w:lineRule="auto"/>
        <w:ind w:firstLine="720"/>
        <w:jc w:val="both"/>
        <w:rPr>
          <w:rFonts w:eastAsia="Times New Roman" w:cs="Times New Roman"/>
          <w:szCs w:val="24"/>
        </w:rPr>
        <w:pPrChange w:id="960" w:author="Σπανός Γεώργιος" w:date="2022-10-04T10:45:00Z">
          <w:pPr>
            <w:spacing w:line="600" w:lineRule="auto"/>
            <w:ind w:firstLine="720"/>
            <w:jc w:val="both"/>
          </w:pPr>
        </w:pPrChange>
      </w:pPr>
      <w:r>
        <w:rPr>
          <w:rFonts w:eastAsia="Times New Roman" w:cs="Times New Roman"/>
          <w:szCs w:val="24"/>
        </w:rPr>
        <w:t>Ορίστε, κύριε συνάδελφε, έχετε τον λόγο για δ</w:t>
      </w:r>
      <w:r>
        <w:rPr>
          <w:rFonts w:eastAsia="Times New Roman" w:cs="Times New Roman"/>
          <w:szCs w:val="24"/>
        </w:rPr>
        <w:t xml:space="preserve">ύο λεπτά. </w:t>
      </w:r>
    </w:p>
    <w:p w:rsidR="00785B97" w:rsidRDefault="00C57472" w:rsidP="007A29E9">
      <w:pPr>
        <w:spacing w:after="0" w:line="600" w:lineRule="auto"/>
        <w:ind w:firstLine="720"/>
        <w:jc w:val="both"/>
        <w:rPr>
          <w:rFonts w:eastAsia="Times New Roman" w:cs="Times New Roman"/>
          <w:szCs w:val="24"/>
        </w:rPr>
        <w:pPrChange w:id="961" w:author="Σπανός Γεώργιος" w:date="2022-10-04T10:45:00Z">
          <w:pPr>
            <w:spacing w:line="600" w:lineRule="auto"/>
            <w:ind w:firstLine="720"/>
            <w:jc w:val="both"/>
          </w:pPr>
        </w:pPrChange>
      </w:pPr>
      <w:r>
        <w:rPr>
          <w:rFonts w:eastAsia="Times New Roman" w:cs="Times New Roman"/>
          <w:b/>
          <w:szCs w:val="24"/>
        </w:rPr>
        <w:t xml:space="preserve">ΙΩΑΝΝΗΣ ΔΕΛΗΣ: </w:t>
      </w:r>
      <w:r>
        <w:rPr>
          <w:rFonts w:eastAsia="Times New Roman" w:cs="Times New Roman"/>
          <w:szCs w:val="24"/>
        </w:rPr>
        <w:t xml:space="preserve">Ευχαριστώ πολύ, κυρία Πρόεδρε. </w:t>
      </w:r>
    </w:p>
    <w:p w:rsidR="00785B97" w:rsidRDefault="00C57472" w:rsidP="007A29E9">
      <w:pPr>
        <w:spacing w:after="0" w:line="600" w:lineRule="auto"/>
        <w:ind w:firstLine="720"/>
        <w:jc w:val="both"/>
        <w:rPr>
          <w:rFonts w:eastAsia="Times New Roman" w:cs="Times New Roman"/>
          <w:szCs w:val="24"/>
        </w:rPr>
        <w:pPrChange w:id="962" w:author="Σπανός Γεώργιος" w:date="2022-10-04T10:45:00Z">
          <w:pPr>
            <w:spacing w:line="600" w:lineRule="auto"/>
            <w:ind w:firstLine="720"/>
            <w:jc w:val="both"/>
          </w:pPr>
        </w:pPrChange>
      </w:pPr>
      <w:r>
        <w:rPr>
          <w:rFonts w:eastAsia="Times New Roman" w:cs="Times New Roman"/>
          <w:szCs w:val="24"/>
        </w:rPr>
        <w:t xml:space="preserve">Το θέμα έχει ως εξής: Τρεις πρώην εργαζόμενοι συμβασιούχοι βιβλιοθηκονόμοι της βιβλιοθήκης της Ακαδημίας Αθηνών που εργάζονταν σε αυτή </w:t>
      </w:r>
      <w:r>
        <w:rPr>
          <w:rFonts w:eastAsia="Times New Roman" w:cs="Times New Roman"/>
          <w:szCs w:val="24"/>
        </w:rPr>
        <w:t>-</w:t>
      </w:r>
      <w:r>
        <w:rPr>
          <w:rFonts w:eastAsia="Times New Roman" w:cs="Times New Roman"/>
          <w:szCs w:val="24"/>
        </w:rPr>
        <w:t>οι δύο από το 2005 και η μία από το 2010</w:t>
      </w:r>
      <w:r>
        <w:rPr>
          <w:rFonts w:eastAsia="Times New Roman" w:cs="Times New Roman"/>
          <w:szCs w:val="24"/>
        </w:rPr>
        <w:t>-</w:t>
      </w:r>
      <w:r>
        <w:rPr>
          <w:rFonts w:eastAsia="Times New Roman" w:cs="Times New Roman"/>
          <w:szCs w:val="24"/>
        </w:rPr>
        <w:t xml:space="preserve"> βρίσκονται αντιμέτωποι με μία απαράδεκτη πραγματικά απαίτηση. Ζητείται από αυτούς τους εργαζόμενους να επιστρέψουν τα χρήματα της εργασίας τους. </w:t>
      </w:r>
    </w:p>
    <w:p w:rsidR="00785B97" w:rsidRDefault="00C57472" w:rsidP="007A29E9">
      <w:pPr>
        <w:spacing w:after="0" w:line="600" w:lineRule="auto"/>
        <w:ind w:firstLine="720"/>
        <w:jc w:val="both"/>
        <w:rPr>
          <w:rFonts w:eastAsia="Times New Roman" w:cs="Times New Roman"/>
          <w:szCs w:val="24"/>
        </w:rPr>
        <w:pPrChange w:id="963" w:author="Σπανός Γεώργιος" w:date="2022-10-04T10:45:00Z">
          <w:pPr>
            <w:spacing w:line="600" w:lineRule="auto"/>
            <w:ind w:firstLine="720"/>
            <w:jc w:val="both"/>
          </w:pPr>
        </w:pPrChange>
      </w:pPr>
      <w:r w:rsidRPr="00D025F0">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Ε</w:t>
      </w:r>
      <w:r w:rsidRPr="00D025F0">
        <w:rPr>
          <w:rFonts w:eastAsia="Times New Roman" w:cs="Times New Roman"/>
          <w:szCs w:val="24"/>
        </w:rPr>
        <w:t xml:space="preserve">΄ Αντιπρόεδρος της Βουλής κ. </w:t>
      </w:r>
      <w:r w:rsidRPr="006062B4">
        <w:rPr>
          <w:rFonts w:eastAsia="Times New Roman" w:cs="Times New Roman"/>
          <w:b/>
          <w:szCs w:val="24"/>
        </w:rPr>
        <w:t>ΟΔΥΣΣΕΑΣ ΚΩΝΣΤΑΝΤΙΝΟΠΟΥΛΟΣ</w:t>
      </w:r>
      <w:r w:rsidRPr="00D025F0">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964" w:author="Σπανός Γεώργιος" w:date="2022-10-04T10:45:00Z">
          <w:pPr>
            <w:spacing w:line="600" w:lineRule="auto"/>
            <w:ind w:firstLine="720"/>
            <w:jc w:val="both"/>
          </w:pPr>
        </w:pPrChange>
      </w:pPr>
      <w:r>
        <w:rPr>
          <w:rFonts w:eastAsia="Times New Roman" w:cs="Times New Roman"/>
          <w:szCs w:val="24"/>
        </w:rPr>
        <w:t>Συνοπτικά τώρα, τον Μάρτιο του 2019 δεν ανανεώθηκε το πρόγραμμα στο οποίο ήταν ενταγμένοι και σύμφωνα με το οποίο εργάζονταν, ενώ ήδη από τον Ιανουάριο του ίδιου χρόνου αυτοί οι συμβασιούχοι ερευνητές και βιβλιοθηκονόμοι είχαν μείνει άνεργοι. Οι εργαζόμενο</w:t>
      </w:r>
      <w:r>
        <w:rPr>
          <w:rFonts w:eastAsia="Times New Roman" w:cs="Times New Roman"/>
          <w:szCs w:val="24"/>
        </w:rPr>
        <w:t xml:space="preserve">ι αυτοί προσέφυγαν στη δικαιοσύνη την ίδια εποχή και με διαδοχικές αποφάσεις προσωρινών μέτρων συνέχισαν να εργάζονται κανονικά στη βιβλιοθήκη της Ακαδημίας Αθηνών από τον Ιούνιο του 2019 μέχρι και τον Σεπτέμβριο του 2020. Ακριβώς τότε, τον Σεπτέμβριο του </w:t>
      </w:r>
      <w:r>
        <w:rPr>
          <w:rFonts w:eastAsia="Times New Roman" w:cs="Times New Roman"/>
          <w:szCs w:val="24"/>
        </w:rPr>
        <w:t xml:space="preserve">2020, έχασαν την αγωγή και τα ασφαλιστικά μέτρα, οπότε και απολύθηκαν. </w:t>
      </w:r>
    </w:p>
    <w:p w:rsidR="00785B97" w:rsidRDefault="00C57472" w:rsidP="007A29E9">
      <w:pPr>
        <w:spacing w:after="0" w:line="600" w:lineRule="auto"/>
        <w:ind w:firstLine="720"/>
        <w:jc w:val="both"/>
        <w:rPr>
          <w:rFonts w:eastAsia="Times New Roman" w:cs="Times New Roman"/>
          <w:szCs w:val="24"/>
        </w:rPr>
        <w:pPrChange w:id="965" w:author="Σπανός Γεώργιος" w:date="2022-10-04T10:45:00Z">
          <w:pPr>
            <w:spacing w:line="600" w:lineRule="auto"/>
            <w:ind w:firstLine="720"/>
            <w:jc w:val="both"/>
          </w:pPr>
        </w:pPrChange>
      </w:pPr>
      <w:r>
        <w:rPr>
          <w:rFonts w:eastAsia="Times New Roman" w:cs="Times New Roman"/>
          <w:szCs w:val="24"/>
        </w:rPr>
        <w:t>Μετά, λοιπόν, από ενάμιση χρόνο περίπου, φέτος</w:t>
      </w:r>
      <w:r>
        <w:rPr>
          <w:rFonts w:eastAsia="Times New Roman" w:cs="Times New Roman"/>
          <w:szCs w:val="24"/>
        </w:rPr>
        <w:t>,</w:t>
      </w:r>
      <w:r>
        <w:rPr>
          <w:rFonts w:eastAsia="Times New Roman" w:cs="Times New Roman"/>
          <w:szCs w:val="24"/>
        </w:rPr>
        <w:t xml:space="preserve"> στις 24 Ιουνίου του 2022</w:t>
      </w:r>
      <w:r>
        <w:rPr>
          <w:rFonts w:eastAsia="Times New Roman" w:cs="Times New Roman"/>
          <w:szCs w:val="24"/>
        </w:rPr>
        <w:t>,</w:t>
      </w:r>
      <w:r>
        <w:rPr>
          <w:rFonts w:eastAsia="Times New Roman" w:cs="Times New Roman"/>
          <w:szCs w:val="24"/>
        </w:rPr>
        <w:t xml:space="preserve"> έρχεται η Ακαδημία Αθηνών και με εξώδικη εντολή της ζητά το εξής εξωφρενικό: Ζητά από τους τρεις εργαζόμενους να της επιστρέψουν τα χρήματα για το </w:t>
      </w:r>
      <w:proofErr w:type="spellStart"/>
      <w:r>
        <w:rPr>
          <w:rFonts w:eastAsia="Times New Roman" w:cs="Times New Roman"/>
          <w:szCs w:val="24"/>
        </w:rPr>
        <w:t>δεκαεξάμηνο</w:t>
      </w:r>
      <w:proofErr w:type="spellEnd"/>
      <w:r>
        <w:rPr>
          <w:rFonts w:eastAsia="Times New Roman" w:cs="Times New Roman"/>
          <w:szCs w:val="24"/>
        </w:rPr>
        <w:t xml:space="preserve"> αυτό της εργασίας τους, δηλαδή από τον Ιούνιο του 2019 μέχρι τον Σεπτέμβρη του 2020, χρήματα που</w:t>
      </w:r>
      <w:r>
        <w:rPr>
          <w:rFonts w:eastAsia="Times New Roman" w:cs="Times New Roman"/>
          <w:szCs w:val="24"/>
        </w:rPr>
        <w:t xml:space="preserve"> ανέρχονται στ</w:t>
      </w:r>
      <w:r>
        <w:rPr>
          <w:rFonts w:eastAsia="Times New Roman" w:cs="Times New Roman"/>
          <w:szCs w:val="24"/>
        </w:rPr>
        <w:t>ις</w:t>
      </w:r>
      <w:r>
        <w:rPr>
          <w:rFonts w:eastAsia="Times New Roman" w:cs="Times New Roman"/>
          <w:szCs w:val="24"/>
        </w:rPr>
        <w:t xml:space="preserve"> 13.000 ευρώ για τον κάθε ένα εργαζόμενο, αυτούς τους μισθούς δηλαδή που αντιστοιχούν στο διάστημα που εργάστηκαν, αξιοποιώντας τις δικαστικές αποφάσεις των ασφαλιστικών μέτρων. Μάλιστα, η Ακαδημία Αθηνών ζητά αυτό </w:t>
      </w:r>
      <w:r>
        <w:rPr>
          <w:rFonts w:eastAsia="Times New Roman" w:cs="Times New Roman"/>
          <w:szCs w:val="24"/>
        </w:rPr>
        <w:lastRenderedPageBreak/>
        <w:t>το ποσό,</w:t>
      </w:r>
      <w:r>
        <w:rPr>
          <w:rFonts w:eastAsia="Times New Roman" w:cs="Times New Roman"/>
          <w:szCs w:val="24"/>
        </w:rPr>
        <w:t xml:space="preserve"> οι</w:t>
      </w:r>
      <w:r>
        <w:rPr>
          <w:rFonts w:eastAsia="Times New Roman" w:cs="Times New Roman"/>
          <w:szCs w:val="24"/>
        </w:rPr>
        <w:t xml:space="preserve"> 13.000 ευρώ, </w:t>
      </w:r>
      <w:r>
        <w:rPr>
          <w:rFonts w:eastAsia="Times New Roman" w:cs="Times New Roman"/>
          <w:szCs w:val="24"/>
        </w:rPr>
        <w:t>να επιστραφεί μέσα σε έναν μήνα, εντός τριάντα ημερών</w:t>
      </w:r>
      <w:r>
        <w:rPr>
          <w:rFonts w:eastAsia="Times New Roman" w:cs="Times New Roman"/>
          <w:szCs w:val="24"/>
        </w:rPr>
        <w:t>,</w:t>
      </w:r>
      <w:r>
        <w:rPr>
          <w:rFonts w:eastAsia="Times New Roman" w:cs="Times New Roman"/>
          <w:szCs w:val="24"/>
        </w:rPr>
        <w:t xml:space="preserve"> και σε αντίθετη περίπτωση, λέει, το ποσό θα περαιωθεί στην εφορία. </w:t>
      </w:r>
    </w:p>
    <w:p w:rsidR="00785B97" w:rsidRDefault="00C57472" w:rsidP="007A29E9">
      <w:pPr>
        <w:spacing w:after="0" w:line="600" w:lineRule="auto"/>
        <w:ind w:firstLine="720"/>
        <w:jc w:val="both"/>
        <w:rPr>
          <w:rFonts w:eastAsia="Times New Roman" w:cs="Times New Roman"/>
          <w:szCs w:val="24"/>
        </w:rPr>
        <w:pPrChange w:id="966" w:author="Σπανός Γεώργιος" w:date="2022-10-04T10:45:00Z">
          <w:pPr>
            <w:spacing w:line="600" w:lineRule="auto"/>
            <w:ind w:firstLine="720"/>
            <w:jc w:val="both"/>
          </w:pPr>
        </w:pPrChange>
      </w:pPr>
      <w:r>
        <w:rPr>
          <w:rFonts w:eastAsia="Times New Roman" w:cs="Times New Roman"/>
          <w:szCs w:val="24"/>
        </w:rPr>
        <w:t>Νομίζουμε ότι το θέμα είναι εξαιρετικά σοβαρό. Έχει και κοινωνική αλλά και πολιτική διάσταση και είναι μεγάλη και η ευθύνη που έχει σ</w:t>
      </w:r>
      <w:r>
        <w:rPr>
          <w:rFonts w:eastAsia="Times New Roman" w:cs="Times New Roman"/>
          <w:szCs w:val="24"/>
        </w:rPr>
        <w:t xml:space="preserve">ήμερα το Υπουργείο και η Κυβέρνηση, εφ’ όσον επιτρέψει </w:t>
      </w:r>
      <w:r>
        <w:rPr>
          <w:rFonts w:eastAsia="Times New Roman" w:cs="Times New Roman"/>
          <w:szCs w:val="24"/>
        </w:rPr>
        <w:t>-</w:t>
      </w:r>
      <w:r>
        <w:rPr>
          <w:rFonts w:eastAsia="Times New Roman" w:cs="Times New Roman"/>
          <w:szCs w:val="24"/>
        </w:rPr>
        <w:t xml:space="preserve">γιατί μπορεί και να μην το επιτρέψει- να εκτελεστεί το παραπάνω εξωφρενικό αίτημα. </w:t>
      </w:r>
    </w:p>
    <w:p w:rsidR="00785B97" w:rsidRDefault="00C57472" w:rsidP="007A29E9">
      <w:pPr>
        <w:spacing w:after="0" w:line="600" w:lineRule="auto"/>
        <w:ind w:firstLine="720"/>
        <w:jc w:val="both"/>
        <w:rPr>
          <w:rFonts w:eastAsia="Times New Roman" w:cs="Times New Roman"/>
          <w:szCs w:val="24"/>
        </w:rPr>
        <w:pPrChange w:id="967" w:author="Σπανός Γεώργιος" w:date="2022-10-04T10:45:00Z">
          <w:pPr>
            <w:spacing w:line="600" w:lineRule="auto"/>
            <w:ind w:firstLine="720"/>
            <w:jc w:val="both"/>
          </w:pPr>
        </w:pPrChange>
      </w:pPr>
      <w:r>
        <w:rPr>
          <w:rFonts w:eastAsia="Times New Roman" w:cs="Times New Roman"/>
          <w:szCs w:val="24"/>
        </w:rPr>
        <w:t>Συνεπώς σας ρωτάμε τι σκοπεύετε να κάνετε, κύριε Υπουργέ, προκειμένου να μην ισχύσει αυτή η εξώδικη εντολή της Ακαδη</w:t>
      </w:r>
      <w:r>
        <w:rPr>
          <w:rFonts w:eastAsia="Times New Roman" w:cs="Times New Roman"/>
          <w:szCs w:val="24"/>
        </w:rPr>
        <w:t xml:space="preserve">μίας Αθηνών και να επιστρέψουν αυτοί οι εργαζόμενοι στις θέσεις εργασίας τους, με συνθήκες μόνιμης, σταθερής εργασίας, με πλήρη εργασιακά και ασφαλιστικά δικαιώματα, η αναγκαιότητα της εργασίας των οποίων αποδείχτηκε από τις αλλεπάλληλες συμβάσεις για τις </w:t>
      </w:r>
      <w:r>
        <w:rPr>
          <w:rFonts w:eastAsia="Times New Roman" w:cs="Times New Roman"/>
          <w:szCs w:val="24"/>
        </w:rPr>
        <w:t xml:space="preserve">οποίες το συγκεκριμένο </w:t>
      </w:r>
      <w:r>
        <w:rPr>
          <w:rFonts w:eastAsia="Times New Roman" w:cs="Times New Roman"/>
          <w:szCs w:val="24"/>
        </w:rPr>
        <w:t>ί</w:t>
      </w:r>
      <w:r>
        <w:rPr>
          <w:rFonts w:eastAsia="Times New Roman" w:cs="Times New Roman"/>
          <w:szCs w:val="24"/>
        </w:rPr>
        <w:t>δρυμα, η Ακαδημία Αθηνών, επέλεξε να ανανεώνει συνεχώς αυτές τις συμβάσεις και μάλιστα με δικά της, με ίδια έξοδα. Διαφορετικά θα είχε κλείσει εκείνο το διάστημα.</w:t>
      </w:r>
    </w:p>
    <w:p w:rsidR="00785B97" w:rsidRDefault="00C57472" w:rsidP="007A29E9">
      <w:pPr>
        <w:spacing w:after="0" w:line="600" w:lineRule="auto"/>
        <w:ind w:firstLine="720"/>
        <w:jc w:val="both"/>
        <w:rPr>
          <w:rFonts w:eastAsia="Times New Roman" w:cs="Times New Roman"/>
          <w:szCs w:val="24"/>
        </w:rPr>
        <w:pPrChange w:id="968" w:author="Σπανός Γεώργιος" w:date="2022-10-04T10:45:00Z">
          <w:pPr>
            <w:spacing w:line="600" w:lineRule="auto"/>
            <w:ind w:firstLine="720"/>
            <w:jc w:val="both"/>
          </w:pPr>
        </w:pPrChange>
      </w:pPr>
      <w:r>
        <w:rPr>
          <w:rFonts w:eastAsia="Times New Roman" w:cs="Times New Roman"/>
          <w:szCs w:val="24"/>
        </w:rPr>
        <w:t>Αυτό σ</w:t>
      </w:r>
      <w:r>
        <w:rPr>
          <w:rFonts w:eastAsia="Times New Roman" w:cs="Times New Roman"/>
          <w:szCs w:val="24"/>
        </w:rPr>
        <w:t>ά</w:t>
      </w:r>
      <w:r>
        <w:rPr>
          <w:rFonts w:eastAsia="Times New Roman" w:cs="Times New Roman"/>
          <w:szCs w:val="24"/>
        </w:rPr>
        <w:t>ς ρωτάμε και περιμένουμε την απάντηση και εμείς και οι εργαζόμ</w:t>
      </w:r>
      <w:r>
        <w:rPr>
          <w:rFonts w:eastAsia="Times New Roman" w:cs="Times New Roman"/>
          <w:szCs w:val="24"/>
        </w:rPr>
        <w:t xml:space="preserve">ενοι, αλλά και όσοι, τέλος πάντων, ευαισθητοποιούνται γύρω από αυτό το ζήτημα. Και είναι αρκετοί. </w:t>
      </w:r>
    </w:p>
    <w:p w:rsidR="00785B97" w:rsidRDefault="00C57472" w:rsidP="007A29E9">
      <w:pPr>
        <w:spacing w:after="0" w:line="600" w:lineRule="auto"/>
        <w:ind w:firstLine="720"/>
        <w:jc w:val="both"/>
        <w:rPr>
          <w:rFonts w:eastAsia="Times New Roman" w:cs="Times New Roman"/>
          <w:szCs w:val="24"/>
        </w:rPr>
        <w:pPrChange w:id="969" w:author="Σπανός Γεώργιος" w:date="2022-10-04T10:45:00Z">
          <w:pPr>
            <w:spacing w:line="600" w:lineRule="auto"/>
            <w:ind w:firstLine="720"/>
            <w:jc w:val="both"/>
          </w:pPr>
        </w:pPrChange>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w:t>
      </w:r>
      <w:r>
        <w:rPr>
          <w:rFonts w:eastAsia="Times New Roman" w:cs="Times New Roman"/>
          <w:szCs w:val="24"/>
        </w:rPr>
        <w:t>φυ</w:t>
      </w:r>
      <w:r>
        <w:rPr>
          <w:rFonts w:eastAsia="Times New Roman" w:cs="Times New Roman"/>
          <w:szCs w:val="24"/>
        </w:rPr>
        <w:t>πουργέ, έχετε τον λόγο.</w:t>
      </w:r>
    </w:p>
    <w:p w:rsidR="00785B97" w:rsidRDefault="00C57472" w:rsidP="007A29E9">
      <w:pPr>
        <w:spacing w:after="0" w:line="600" w:lineRule="auto"/>
        <w:ind w:firstLine="720"/>
        <w:jc w:val="both"/>
        <w:rPr>
          <w:rFonts w:eastAsia="Times New Roman" w:cs="Times New Roman"/>
          <w:szCs w:val="24"/>
        </w:rPr>
        <w:pPrChange w:id="970" w:author="Σπανός Γεώργιος" w:date="2022-10-04T10:45:00Z">
          <w:pPr>
            <w:spacing w:line="600" w:lineRule="auto"/>
            <w:ind w:firstLine="720"/>
            <w:jc w:val="both"/>
          </w:pPr>
        </w:pPrChange>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Κύριε Π</w:t>
      </w:r>
      <w:r>
        <w:rPr>
          <w:rFonts w:eastAsia="Times New Roman" w:cs="Times New Roman"/>
          <w:szCs w:val="24"/>
        </w:rPr>
        <w:t xml:space="preserve">ρόεδρε, ευχαριστώ πάρα πολύ. </w:t>
      </w:r>
    </w:p>
    <w:p w:rsidR="00785B97" w:rsidRDefault="00C57472" w:rsidP="007A29E9">
      <w:pPr>
        <w:spacing w:after="0" w:line="600" w:lineRule="auto"/>
        <w:ind w:firstLine="720"/>
        <w:jc w:val="both"/>
        <w:rPr>
          <w:rFonts w:eastAsia="Times New Roman" w:cs="Times New Roman"/>
          <w:szCs w:val="24"/>
        </w:rPr>
        <w:pPrChange w:id="971" w:author="Σπανός Γεώργιος" w:date="2022-10-04T10:45:00Z">
          <w:pPr>
            <w:spacing w:line="600" w:lineRule="auto"/>
            <w:ind w:firstLine="720"/>
            <w:jc w:val="both"/>
          </w:pPr>
        </w:pPrChange>
      </w:pPr>
      <w:r>
        <w:rPr>
          <w:rFonts w:eastAsia="Times New Roman" w:cs="Times New Roman"/>
          <w:szCs w:val="24"/>
        </w:rPr>
        <w:t xml:space="preserve">Κύριε συνάδελφε, θα απαντήσω πρώτα στο δεύτερο σκέλος της ερωτήσεώς σας ως προς την επιστροφή των εργαζομένων στις θέσεις εργασίας τους με συνθήκες μόνιμης και σταθερής εργασίας, με πλήρη εργασιακά και ασφαλιστικά δικαιώματα, </w:t>
      </w:r>
      <w:r>
        <w:rPr>
          <w:rFonts w:eastAsia="Times New Roman" w:cs="Times New Roman"/>
          <w:szCs w:val="24"/>
        </w:rPr>
        <w:t xml:space="preserve">όπως λέτε. </w:t>
      </w:r>
    </w:p>
    <w:p w:rsidR="00785B97" w:rsidRDefault="00C57472" w:rsidP="007A29E9">
      <w:pPr>
        <w:spacing w:after="0" w:line="600" w:lineRule="auto"/>
        <w:ind w:firstLine="720"/>
        <w:jc w:val="both"/>
        <w:rPr>
          <w:rFonts w:eastAsia="Times New Roman" w:cs="Times New Roman"/>
          <w:szCs w:val="24"/>
        </w:rPr>
        <w:pPrChange w:id="972" w:author="Σπανός Γεώργιος" w:date="2022-10-04T10:45:00Z">
          <w:pPr>
            <w:spacing w:line="600" w:lineRule="auto"/>
            <w:ind w:firstLine="720"/>
            <w:jc w:val="both"/>
          </w:pPr>
        </w:pPrChange>
      </w:pPr>
      <w:r>
        <w:rPr>
          <w:rFonts w:eastAsia="Times New Roman" w:cs="Times New Roman"/>
          <w:szCs w:val="24"/>
        </w:rPr>
        <w:t xml:space="preserve">Θα πρέπει, λοιπόν, να αναφερθώ εν τάχει στο ιστορικό της υπόθεσης. Δύο πρόσωπα απασχολήθηκαν στο έργο «Εκσυγχρονισμός της βιβλιοθήκης της Ακαδημίας Αθηνών» από το 2005 έως το 2011. Το 2011 </w:t>
      </w:r>
      <w:proofErr w:type="spellStart"/>
      <w:r>
        <w:rPr>
          <w:rFonts w:eastAsia="Times New Roman" w:cs="Times New Roman"/>
          <w:szCs w:val="24"/>
        </w:rPr>
        <w:t>προσετέθη</w:t>
      </w:r>
      <w:proofErr w:type="spellEnd"/>
      <w:r>
        <w:rPr>
          <w:rFonts w:eastAsia="Times New Roman" w:cs="Times New Roman"/>
          <w:szCs w:val="24"/>
        </w:rPr>
        <w:t xml:space="preserve"> σε αυτό το έργο και ένα τρίτο πρόσωπο, το οπο</w:t>
      </w:r>
      <w:r>
        <w:rPr>
          <w:rFonts w:eastAsia="Times New Roman" w:cs="Times New Roman"/>
          <w:szCs w:val="24"/>
        </w:rPr>
        <w:t xml:space="preserve">ίο τυγχάνει σύζυγος ενός εκ των δύο πρώτων προσώπων. Και απασχολήθηκαν στο έργο της βιβλιογραφικής τεκμηρίωσης της </w:t>
      </w:r>
      <w:proofErr w:type="spellStart"/>
      <w:r>
        <w:rPr>
          <w:rFonts w:eastAsia="Times New Roman" w:cs="Times New Roman"/>
          <w:szCs w:val="24"/>
        </w:rPr>
        <w:t>εργογραφίας</w:t>
      </w:r>
      <w:proofErr w:type="spellEnd"/>
      <w:r>
        <w:rPr>
          <w:rFonts w:eastAsia="Times New Roman" w:cs="Times New Roman"/>
          <w:szCs w:val="24"/>
        </w:rPr>
        <w:t xml:space="preserve"> της Ακαδημίας και της καταγραφής και σύνταξης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β</w:t>
      </w:r>
      <w:r>
        <w:rPr>
          <w:rFonts w:eastAsia="Times New Roman" w:cs="Times New Roman"/>
          <w:szCs w:val="24"/>
        </w:rPr>
        <w:t>ιβλιογραφίας στο πλαίσιο του ερευνητικού προγράμματος με τίτλο «Ελλη</w:t>
      </w:r>
      <w:r>
        <w:rPr>
          <w:rFonts w:eastAsia="Times New Roman" w:cs="Times New Roman"/>
          <w:szCs w:val="24"/>
        </w:rPr>
        <w:t xml:space="preserve">νική </w:t>
      </w:r>
      <w:r>
        <w:rPr>
          <w:rFonts w:eastAsia="Times New Roman" w:cs="Times New Roman"/>
          <w:szCs w:val="24"/>
        </w:rPr>
        <w:t>Β</w:t>
      </w:r>
      <w:r>
        <w:rPr>
          <w:rFonts w:eastAsia="Times New Roman" w:cs="Times New Roman"/>
          <w:szCs w:val="24"/>
        </w:rPr>
        <w:t>ιβλιογραφία του 20</w:t>
      </w:r>
      <w:r w:rsidRPr="006062B4">
        <w:rPr>
          <w:rFonts w:eastAsia="Times New Roman" w:cs="Times New Roman"/>
          <w:szCs w:val="24"/>
          <w:vertAlign w:val="superscript"/>
        </w:rPr>
        <w:t>ού</w:t>
      </w:r>
      <w:r>
        <w:rPr>
          <w:rFonts w:eastAsia="Times New Roman" w:cs="Times New Roman"/>
          <w:szCs w:val="24"/>
        </w:rPr>
        <w:t xml:space="preserve"> αιώνος». </w:t>
      </w:r>
    </w:p>
    <w:p w:rsidR="00785B97" w:rsidRDefault="00C57472" w:rsidP="007A29E9">
      <w:pPr>
        <w:spacing w:after="0" w:line="600" w:lineRule="auto"/>
        <w:ind w:firstLine="720"/>
        <w:jc w:val="both"/>
        <w:rPr>
          <w:rFonts w:eastAsia="SimSun"/>
          <w:szCs w:val="24"/>
          <w:lang w:eastAsia="zh-CN"/>
        </w:rPr>
        <w:pPrChange w:id="973" w:author="Σπανός Γεώργιος" w:date="2022-10-04T10:45:00Z">
          <w:pPr>
            <w:spacing w:line="600" w:lineRule="auto"/>
            <w:ind w:firstLine="720"/>
            <w:jc w:val="both"/>
          </w:pPr>
        </w:pPrChange>
      </w:pPr>
      <w:r>
        <w:rPr>
          <w:rFonts w:eastAsia="Times New Roman" w:cs="Times New Roman"/>
          <w:szCs w:val="24"/>
        </w:rPr>
        <w:t>Αυτό ήταν από τα έτη 2011 ως 2018. Και τα δύο αυτά έργα είχαν ενταχθεί στον ΕΛΚΕ της Ακαδημίας. Το μεν πρώτο από το 2005 έως το 2011 χρηματοδοτήθηκε από κονδύλια του ΕΣΠΑ.</w:t>
      </w:r>
      <w:r>
        <w:rPr>
          <w:rFonts w:eastAsia="SimSun"/>
          <w:szCs w:val="24"/>
          <w:lang w:eastAsia="zh-CN"/>
        </w:rPr>
        <w:t xml:space="preserve"> </w:t>
      </w:r>
      <w:r>
        <w:rPr>
          <w:rFonts w:eastAsia="SimSun"/>
          <w:szCs w:val="24"/>
          <w:lang w:eastAsia="zh-CN"/>
        </w:rPr>
        <w:t xml:space="preserve">Το δεύτερο από τα διαθέσιμα του </w:t>
      </w:r>
      <w:r>
        <w:rPr>
          <w:rFonts w:eastAsia="SimSun"/>
          <w:szCs w:val="24"/>
          <w:lang w:eastAsia="zh-CN"/>
        </w:rPr>
        <w:t>κ</w:t>
      </w:r>
      <w:r>
        <w:rPr>
          <w:rFonts w:eastAsia="SimSun"/>
          <w:szCs w:val="24"/>
          <w:lang w:eastAsia="zh-CN"/>
        </w:rPr>
        <w:t xml:space="preserve">ληροδοτήματος </w:t>
      </w:r>
      <w:r>
        <w:rPr>
          <w:rFonts w:eastAsia="SimSun"/>
          <w:szCs w:val="24"/>
          <w:lang w:eastAsia="zh-CN"/>
        </w:rPr>
        <w:t xml:space="preserve">Γεωργίου Φωτεινού, τα έσοδα του οποίου μπορούσαν να διατίθενται </w:t>
      </w:r>
      <w:r>
        <w:rPr>
          <w:rFonts w:eastAsia="SimSun"/>
          <w:szCs w:val="24"/>
          <w:lang w:eastAsia="zh-CN"/>
        </w:rPr>
        <w:t>-</w:t>
      </w:r>
      <w:r>
        <w:rPr>
          <w:rFonts w:eastAsia="SimSun"/>
          <w:szCs w:val="24"/>
          <w:lang w:eastAsia="zh-CN"/>
        </w:rPr>
        <w:t>γιατί</w:t>
      </w:r>
      <w:r>
        <w:rPr>
          <w:rFonts w:eastAsia="SimSun"/>
          <w:szCs w:val="24"/>
          <w:lang w:eastAsia="zh-CN"/>
        </w:rPr>
        <w:t>;</w:t>
      </w:r>
      <w:r>
        <w:rPr>
          <w:rFonts w:eastAsia="SimSun"/>
          <w:szCs w:val="24"/>
          <w:lang w:eastAsia="zh-CN"/>
        </w:rPr>
        <w:t xml:space="preserve">- για την οικονομική ενίσχυση ερευνητικών προγραμμάτων που εκτελούνται από ακαδημαϊκούς και τα Κέντρα </w:t>
      </w:r>
      <w:proofErr w:type="spellStart"/>
      <w:r>
        <w:rPr>
          <w:rFonts w:eastAsia="SimSun"/>
          <w:szCs w:val="24"/>
          <w:lang w:eastAsia="zh-CN"/>
        </w:rPr>
        <w:t>Ερεύνης</w:t>
      </w:r>
      <w:proofErr w:type="spellEnd"/>
      <w:r>
        <w:rPr>
          <w:rFonts w:eastAsia="SimSun"/>
          <w:szCs w:val="24"/>
          <w:lang w:eastAsia="zh-CN"/>
        </w:rPr>
        <w:t xml:space="preserve"> της Ακαδημίας.</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4"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lastRenderedPageBreak/>
        <w:t xml:space="preserve">Αντίθετα με αυτά τα οποία ισχυρίζονται </w:t>
      </w:r>
      <w:r w:rsidRPr="00BF6B86">
        <w:rPr>
          <w:rFonts w:eastAsia="SimSun"/>
          <w:szCs w:val="24"/>
          <w:lang w:eastAsia="zh-CN"/>
        </w:rPr>
        <w:t>οι συγκεκριμένοι</w:t>
      </w:r>
      <w:r>
        <w:rPr>
          <w:rFonts w:eastAsia="SimSun"/>
          <w:szCs w:val="24"/>
          <w:lang w:eastAsia="zh-CN"/>
        </w:rPr>
        <w:t>,</w:t>
      </w:r>
      <w:r w:rsidRPr="00BF6B86">
        <w:rPr>
          <w:rFonts w:eastAsia="SimSun"/>
          <w:szCs w:val="24"/>
          <w:lang w:eastAsia="zh-CN"/>
        </w:rPr>
        <w:t xml:space="preserve"> ουδέποτε </w:t>
      </w:r>
      <w:r>
        <w:rPr>
          <w:rFonts w:eastAsia="SimSun"/>
          <w:szCs w:val="24"/>
          <w:lang w:eastAsia="zh-CN"/>
        </w:rPr>
        <w:t>κατήρτισαν συμβάσεις με την Ακαδημία Α</w:t>
      </w:r>
      <w:r w:rsidRPr="00BF6B86">
        <w:rPr>
          <w:rFonts w:eastAsia="SimSun"/>
          <w:szCs w:val="24"/>
          <w:lang w:eastAsia="zh-CN"/>
        </w:rPr>
        <w:t>θηνών</w:t>
      </w:r>
      <w:r>
        <w:rPr>
          <w:rFonts w:eastAsia="SimSun"/>
          <w:szCs w:val="24"/>
          <w:lang w:eastAsia="zh-CN"/>
        </w:rPr>
        <w:t>,</w:t>
      </w:r>
      <w:r w:rsidRPr="00BF6B86">
        <w:rPr>
          <w:rFonts w:eastAsia="SimSun"/>
          <w:szCs w:val="24"/>
          <w:lang w:eastAsia="zh-CN"/>
        </w:rPr>
        <w:t xml:space="preserve"> ουδέποτε κάλυψαν πάγιες και διαρκείς ανάγκες</w:t>
      </w:r>
      <w:r>
        <w:rPr>
          <w:rFonts w:eastAsia="SimSun"/>
          <w:szCs w:val="24"/>
          <w:lang w:eastAsia="zh-CN"/>
        </w:rPr>
        <w:t>. Ό</w:t>
      </w:r>
      <w:r w:rsidRPr="00BF6B86">
        <w:rPr>
          <w:rFonts w:eastAsia="SimSun"/>
          <w:szCs w:val="24"/>
          <w:lang w:eastAsia="zh-CN"/>
        </w:rPr>
        <w:t xml:space="preserve">λες οι συμβάσεις είχαν γίνει με τον </w:t>
      </w:r>
      <w:r>
        <w:rPr>
          <w:rFonts w:eastAsia="SimSun"/>
          <w:szCs w:val="24"/>
          <w:lang w:eastAsia="zh-CN"/>
        </w:rPr>
        <w:t>ΕΛΚΕ</w:t>
      </w:r>
      <w:r w:rsidRPr="00BF6B86">
        <w:rPr>
          <w:rFonts w:eastAsia="SimSun"/>
          <w:szCs w:val="24"/>
          <w:lang w:eastAsia="zh-CN"/>
        </w:rPr>
        <w:t xml:space="preserve"> στο πλαίσιο των προαναφερθέντων προγραμμάτων και νομίμως μπορούσαν να ανανεώνονται κάθε έτος </w:t>
      </w:r>
      <w:r>
        <w:rPr>
          <w:rFonts w:eastAsia="SimSun"/>
          <w:szCs w:val="24"/>
          <w:lang w:eastAsia="zh-CN"/>
        </w:rPr>
        <w:t>έως</w:t>
      </w:r>
      <w:r w:rsidRPr="00BF6B86">
        <w:rPr>
          <w:rFonts w:eastAsia="SimSun"/>
          <w:szCs w:val="24"/>
          <w:lang w:eastAsia="zh-CN"/>
        </w:rPr>
        <w:t xml:space="preserve"> την ολοκλήρωση τ</w:t>
      </w:r>
      <w:r w:rsidRPr="00BF6B86">
        <w:rPr>
          <w:rFonts w:eastAsia="SimSun"/>
          <w:szCs w:val="24"/>
          <w:lang w:eastAsia="zh-CN"/>
        </w:rPr>
        <w:t>ου προγράμματος</w:t>
      </w:r>
      <w:r>
        <w:rPr>
          <w:rFonts w:eastAsia="SimSun"/>
          <w:szCs w:val="24"/>
          <w:lang w:eastAsia="zh-CN"/>
        </w:rPr>
        <w:t xml:space="preserve"> σύμφωνα με τον ν.21</w:t>
      </w:r>
      <w:r w:rsidRPr="00BF6B86">
        <w:rPr>
          <w:rFonts w:eastAsia="SimSun"/>
          <w:szCs w:val="24"/>
          <w:lang w:eastAsia="zh-CN"/>
        </w:rPr>
        <w:t>90</w:t>
      </w:r>
      <w:r>
        <w:rPr>
          <w:rFonts w:eastAsia="SimSun"/>
          <w:szCs w:val="24"/>
          <w:lang w:eastAsia="zh-CN"/>
        </w:rPr>
        <w:t xml:space="preserve">/1994, </w:t>
      </w:r>
      <w:r>
        <w:rPr>
          <w:rFonts w:eastAsia="SimSun"/>
          <w:szCs w:val="24"/>
          <w:lang w:eastAsia="zh-CN"/>
        </w:rPr>
        <w:t xml:space="preserve">τον </w:t>
      </w:r>
      <w:r>
        <w:rPr>
          <w:rFonts w:eastAsia="SimSun"/>
          <w:szCs w:val="24"/>
          <w:lang w:eastAsia="zh-CN"/>
        </w:rPr>
        <w:t>ν.2621/1998 και το προεδρικό διάταγμα 164/2004. Δ</w:t>
      </w:r>
      <w:r w:rsidRPr="00BF6B86">
        <w:rPr>
          <w:rFonts w:eastAsia="SimSun"/>
          <w:szCs w:val="24"/>
          <w:lang w:eastAsia="zh-CN"/>
        </w:rPr>
        <w:t>εν επιβάρυναν</w:t>
      </w:r>
      <w:r>
        <w:rPr>
          <w:rFonts w:eastAsia="SimSun"/>
          <w:szCs w:val="24"/>
          <w:lang w:eastAsia="zh-CN"/>
        </w:rPr>
        <w:t xml:space="preserve"> τον τακτικό προϋπολογισμό της Ακαδημίας Α</w:t>
      </w:r>
      <w:r w:rsidRPr="00BF6B86">
        <w:rPr>
          <w:rFonts w:eastAsia="SimSun"/>
          <w:szCs w:val="24"/>
          <w:lang w:eastAsia="zh-CN"/>
        </w:rPr>
        <w:t>θηνών ούτε την κρατική επιχορήγηση του ιδρύματος</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5"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Το ερευνητικό πρόγραμμα «Ε</w:t>
      </w:r>
      <w:r w:rsidRPr="00BF6B86">
        <w:rPr>
          <w:rFonts w:eastAsia="SimSun"/>
          <w:szCs w:val="24"/>
          <w:lang w:eastAsia="zh-CN"/>
        </w:rPr>
        <w:t>λληνική</w:t>
      </w:r>
      <w:r>
        <w:rPr>
          <w:rFonts w:eastAsia="SimSun"/>
          <w:szCs w:val="24"/>
          <w:lang w:eastAsia="zh-CN"/>
        </w:rPr>
        <w:t xml:space="preserve"> Βιβλιογραφία του 20</w:t>
      </w:r>
      <w:r w:rsidRPr="006062B4">
        <w:rPr>
          <w:rFonts w:eastAsia="SimSun"/>
          <w:szCs w:val="24"/>
          <w:vertAlign w:val="superscript"/>
          <w:lang w:eastAsia="zh-CN"/>
        </w:rPr>
        <w:t>ού</w:t>
      </w:r>
      <w:r>
        <w:rPr>
          <w:rFonts w:eastAsia="SimSun"/>
          <w:szCs w:val="24"/>
          <w:lang w:eastAsia="zh-CN"/>
        </w:rPr>
        <w:t xml:space="preserve"> αιώνος» δεν ολοκληρώθηκε, δι</w:t>
      </w:r>
      <w:r w:rsidRPr="00BF6B86">
        <w:rPr>
          <w:rFonts w:eastAsia="SimSun"/>
          <w:szCs w:val="24"/>
          <w:lang w:eastAsia="zh-CN"/>
        </w:rPr>
        <w:t>εκόπη το 2018 και οι συμβάσεις με τους ανωτέρω δεν ανανεώθηκαν για τον πολύ απλό λόγο ότι</w:t>
      </w:r>
      <w:r>
        <w:rPr>
          <w:rFonts w:eastAsia="SimSun"/>
          <w:szCs w:val="24"/>
          <w:lang w:eastAsia="zh-CN"/>
        </w:rPr>
        <w:t xml:space="preserve"> εξαντλήθηκαν τα διαθέσιμα του </w:t>
      </w:r>
      <w:r>
        <w:rPr>
          <w:rFonts w:eastAsia="SimSun"/>
          <w:szCs w:val="24"/>
          <w:lang w:eastAsia="zh-CN"/>
        </w:rPr>
        <w:t>κ</w:t>
      </w:r>
      <w:r w:rsidRPr="00BF6B86">
        <w:rPr>
          <w:rFonts w:eastAsia="SimSun"/>
          <w:szCs w:val="24"/>
          <w:lang w:eastAsia="zh-CN"/>
        </w:rPr>
        <w:t xml:space="preserve">ληροδοτήματος </w:t>
      </w:r>
      <w:r>
        <w:rPr>
          <w:rFonts w:eastAsia="SimSun"/>
          <w:szCs w:val="24"/>
          <w:lang w:eastAsia="zh-CN"/>
        </w:rPr>
        <w:t>Γεωργίου Φωτεινού,</w:t>
      </w:r>
      <w:r w:rsidRPr="00BF6B86">
        <w:rPr>
          <w:rFonts w:eastAsia="SimSun"/>
          <w:szCs w:val="24"/>
          <w:lang w:eastAsia="zh-CN"/>
        </w:rPr>
        <w:t xml:space="preserve"> από το οποίο το πρόγραμμ</w:t>
      </w:r>
      <w:r>
        <w:rPr>
          <w:rFonts w:eastAsia="SimSun"/>
          <w:szCs w:val="24"/>
          <w:lang w:eastAsia="zh-CN"/>
        </w:rPr>
        <w:t>α ελάμβανε χρηματοδότηση, και η Α</w:t>
      </w:r>
      <w:r w:rsidRPr="00BF6B86">
        <w:rPr>
          <w:rFonts w:eastAsia="SimSun"/>
          <w:szCs w:val="24"/>
          <w:lang w:eastAsia="zh-CN"/>
        </w:rPr>
        <w:t>καδημία δεν εί</w:t>
      </w:r>
      <w:r w:rsidRPr="00BF6B86">
        <w:rPr>
          <w:rFonts w:eastAsia="SimSun"/>
          <w:szCs w:val="24"/>
          <w:lang w:eastAsia="zh-CN"/>
        </w:rPr>
        <w:t>χε άλλα κονδύλια για τη συνέχισή του</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6" w:author="Σπανός Γεώργιος" w:date="2022-10-04T10:45:00Z">
          <w:pPr>
            <w:shd w:val="clear" w:color="auto" w:fill="FFFFFF"/>
            <w:spacing w:after="0" w:line="600" w:lineRule="auto"/>
            <w:ind w:firstLine="720"/>
            <w:contextualSpacing/>
            <w:jc w:val="both"/>
          </w:pPr>
        </w:pPrChange>
      </w:pPr>
      <w:r w:rsidRPr="00BF6B86">
        <w:rPr>
          <w:rFonts w:eastAsia="SimSun"/>
          <w:szCs w:val="24"/>
          <w:lang w:eastAsia="zh-CN"/>
        </w:rPr>
        <w:t>Ακολούθως</w:t>
      </w:r>
      <w:r>
        <w:rPr>
          <w:rFonts w:eastAsia="SimSun"/>
          <w:szCs w:val="24"/>
          <w:lang w:eastAsia="zh-CN"/>
        </w:rPr>
        <w:t>,</w:t>
      </w:r>
      <w:r w:rsidRPr="00BF6B86">
        <w:rPr>
          <w:rFonts w:eastAsia="SimSun"/>
          <w:szCs w:val="24"/>
          <w:lang w:eastAsia="zh-CN"/>
        </w:rPr>
        <w:t xml:space="preserve"> και οι τρεις </w:t>
      </w:r>
      <w:r>
        <w:rPr>
          <w:rFonts w:eastAsia="SimSun"/>
          <w:szCs w:val="24"/>
          <w:lang w:eastAsia="zh-CN"/>
        </w:rPr>
        <w:t>έκαναν αγωγή κατά της Α</w:t>
      </w:r>
      <w:r w:rsidRPr="00BF6B86">
        <w:rPr>
          <w:rFonts w:eastAsia="SimSun"/>
          <w:szCs w:val="24"/>
          <w:lang w:eastAsia="zh-CN"/>
        </w:rPr>
        <w:t>καδημίας</w:t>
      </w:r>
      <w:r>
        <w:rPr>
          <w:rFonts w:eastAsia="SimSun"/>
          <w:szCs w:val="24"/>
          <w:lang w:eastAsia="zh-CN"/>
        </w:rPr>
        <w:t>,</w:t>
      </w:r>
      <w:r w:rsidRPr="00BF6B86">
        <w:rPr>
          <w:rFonts w:eastAsia="SimSun"/>
          <w:szCs w:val="24"/>
          <w:lang w:eastAsia="zh-CN"/>
        </w:rPr>
        <w:t xml:space="preserve"> ζητώντας να αναγνωριστεί μία διαφορετική σχέση από αυτή που είχαν </w:t>
      </w:r>
      <w:r>
        <w:rPr>
          <w:rFonts w:eastAsia="SimSun"/>
          <w:szCs w:val="24"/>
          <w:lang w:eastAsia="zh-CN"/>
        </w:rPr>
        <w:t>ως τότε. Ζ</w:t>
      </w:r>
      <w:r w:rsidRPr="00BF6B86">
        <w:rPr>
          <w:rFonts w:eastAsia="SimSun"/>
          <w:szCs w:val="24"/>
          <w:lang w:eastAsia="zh-CN"/>
        </w:rPr>
        <w:t>ήτησαν και έβγαλαν προσω</w:t>
      </w:r>
      <w:r>
        <w:rPr>
          <w:rFonts w:eastAsia="SimSun"/>
          <w:szCs w:val="24"/>
          <w:lang w:eastAsia="zh-CN"/>
        </w:rPr>
        <w:t>ρινή διαταγή και υποχρεώθηκε η Α</w:t>
      </w:r>
      <w:r w:rsidRPr="00BF6B86">
        <w:rPr>
          <w:rFonts w:eastAsia="SimSun"/>
          <w:szCs w:val="24"/>
          <w:lang w:eastAsia="zh-CN"/>
        </w:rPr>
        <w:t>καδημία να τους πάρει στις υπ</w:t>
      </w:r>
      <w:r w:rsidRPr="00BF6B86">
        <w:rPr>
          <w:rFonts w:eastAsia="SimSun"/>
          <w:szCs w:val="24"/>
          <w:lang w:eastAsia="zh-CN"/>
        </w:rPr>
        <w:t>ηρεσίες της μέχρι τη συζήτηση της αιτήσεως</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7" w:author="Σπανός Γεώργιος" w:date="2022-10-04T10:45:00Z">
          <w:pPr>
            <w:shd w:val="clear" w:color="auto" w:fill="FFFFFF"/>
            <w:spacing w:after="0" w:line="600" w:lineRule="auto"/>
            <w:ind w:firstLine="720"/>
            <w:contextualSpacing/>
            <w:jc w:val="both"/>
          </w:pPr>
        </w:pPrChange>
      </w:pPr>
      <w:r w:rsidRPr="00BF6B86">
        <w:rPr>
          <w:rFonts w:eastAsia="SimSun"/>
          <w:szCs w:val="24"/>
          <w:lang w:eastAsia="zh-CN"/>
        </w:rPr>
        <w:t>Η αγωγή τ</w:t>
      </w:r>
      <w:r>
        <w:rPr>
          <w:rFonts w:eastAsia="SimSun"/>
          <w:szCs w:val="24"/>
          <w:lang w:eastAsia="zh-CN"/>
        </w:rPr>
        <w:t xml:space="preserve">ους </w:t>
      </w:r>
      <w:proofErr w:type="spellStart"/>
      <w:r>
        <w:rPr>
          <w:rFonts w:eastAsia="SimSun"/>
          <w:szCs w:val="24"/>
          <w:lang w:eastAsia="zh-CN"/>
        </w:rPr>
        <w:t>απερρίφθη</w:t>
      </w:r>
      <w:proofErr w:type="spellEnd"/>
      <w:r>
        <w:rPr>
          <w:rFonts w:eastAsia="SimSun"/>
          <w:szCs w:val="24"/>
          <w:lang w:eastAsia="zh-CN"/>
        </w:rPr>
        <w:t xml:space="preserve"> με την 12</w:t>
      </w:r>
      <w:r w:rsidRPr="00BF6B86">
        <w:rPr>
          <w:rFonts w:eastAsia="SimSun"/>
          <w:szCs w:val="24"/>
          <w:lang w:eastAsia="zh-CN"/>
        </w:rPr>
        <w:t>68</w:t>
      </w:r>
      <w:r>
        <w:rPr>
          <w:rFonts w:eastAsia="SimSun"/>
          <w:szCs w:val="24"/>
          <w:lang w:eastAsia="zh-CN"/>
        </w:rPr>
        <w:t>/14-8-2020 απόφαση του Μονομελούς Πρωτοδικείου Α</w:t>
      </w:r>
      <w:r w:rsidRPr="00BF6B86">
        <w:rPr>
          <w:rFonts w:eastAsia="SimSun"/>
          <w:szCs w:val="24"/>
          <w:lang w:eastAsia="zh-CN"/>
        </w:rPr>
        <w:t>θηνών</w:t>
      </w:r>
      <w:r>
        <w:rPr>
          <w:rFonts w:eastAsia="SimSun"/>
          <w:szCs w:val="24"/>
          <w:lang w:eastAsia="zh-CN"/>
        </w:rPr>
        <w:t xml:space="preserve"> - Τμήματος Εργατικών Δ</w:t>
      </w:r>
      <w:r w:rsidRPr="00BF6B86">
        <w:rPr>
          <w:rFonts w:eastAsia="SimSun"/>
          <w:szCs w:val="24"/>
          <w:lang w:eastAsia="zh-CN"/>
        </w:rPr>
        <w:t>ιαφορών και με την υπ</w:t>
      </w:r>
      <w:r>
        <w:rPr>
          <w:rFonts w:eastAsia="SimSun"/>
          <w:szCs w:val="24"/>
          <w:lang w:eastAsia="zh-CN"/>
        </w:rPr>
        <w:t>’ αριθμόν 52</w:t>
      </w:r>
      <w:r w:rsidRPr="00BF6B86">
        <w:rPr>
          <w:rFonts w:eastAsia="SimSun"/>
          <w:szCs w:val="24"/>
          <w:lang w:eastAsia="zh-CN"/>
        </w:rPr>
        <w:t>97</w:t>
      </w:r>
      <w:r>
        <w:rPr>
          <w:rFonts w:eastAsia="SimSun"/>
          <w:szCs w:val="24"/>
          <w:lang w:eastAsia="zh-CN"/>
        </w:rPr>
        <w:t>/</w:t>
      </w:r>
      <w:r w:rsidRPr="00BF6B86">
        <w:rPr>
          <w:rFonts w:eastAsia="SimSun"/>
          <w:szCs w:val="24"/>
          <w:lang w:eastAsia="zh-CN"/>
        </w:rPr>
        <w:t>22</w:t>
      </w:r>
      <w:r>
        <w:rPr>
          <w:rFonts w:eastAsia="SimSun"/>
          <w:szCs w:val="24"/>
          <w:lang w:eastAsia="zh-CN"/>
        </w:rPr>
        <w:t>-</w:t>
      </w:r>
      <w:r w:rsidRPr="00BF6B86">
        <w:rPr>
          <w:rFonts w:eastAsia="SimSun"/>
          <w:szCs w:val="24"/>
          <w:lang w:eastAsia="zh-CN"/>
        </w:rPr>
        <w:t>12</w:t>
      </w:r>
      <w:r>
        <w:rPr>
          <w:rFonts w:eastAsia="SimSun"/>
          <w:szCs w:val="24"/>
          <w:lang w:eastAsia="zh-CN"/>
        </w:rPr>
        <w:t>-2021</w:t>
      </w:r>
      <w:r w:rsidRPr="00BF6B86">
        <w:rPr>
          <w:rFonts w:eastAsia="SimSun"/>
          <w:szCs w:val="24"/>
          <w:lang w:eastAsia="zh-CN"/>
        </w:rPr>
        <w:t xml:space="preserve"> </w:t>
      </w:r>
      <w:r>
        <w:rPr>
          <w:rFonts w:eastAsia="SimSun"/>
          <w:szCs w:val="24"/>
          <w:lang w:eastAsia="zh-CN"/>
        </w:rPr>
        <w:t xml:space="preserve">απόφαση του Μονομελούς Εφετείου </w:t>
      </w:r>
      <w:r>
        <w:rPr>
          <w:rFonts w:eastAsia="SimSun"/>
          <w:szCs w:val="24"/>
          <w:lang w:eastAsia="zh-CN"/>
        </w:rPr>
        <w:lastRenderedPageBreak/>
        <w:t>Α</w:t>
      </w:r>
      <w:r w:rsidRPr="00BF6B86">
        <w:rPr>
          <w:rFonts w:eastAsia="SimSun"/>
          <w:szCs w:val="24"/>
          <w:lang w:eastAsia="zh-CN"/>
        </w:rPr>
        <w:t>θηνών</w:t>
      </w:r>
      <w:r>
        <w:rPr>
          <w:rFonts w:eastAsia="SimSun"/>
          <w:szCs w:val="24"/>
          <w:lang w:eastAsia="zh-CN"/>
        </w:rPr>
        <w:t>. Το Μονομελές Εφ</w:t>
      </w:r>
      <w:r>
        <w:rPr>
          <w:rFonts w:eastAsia="SimSun"/>
          <w:szCs w:val="24"/>
          <w:lang w:eastAsia="zh-CN"/>
        </w:rPr>
        <w:t>ετείο εξαφάνισε την εκκ</w:t>
      </w:r>
      <w:r w:rsidRPr="00BF6B86">
        <w:rPr>
          <w:rFonts w:eastAsia="SimSun"/>
          <w:szCs w:val="24"/>
          <w:lang w:eastAsia="zh-CN"/>
        </w:rPr>
        <w:t xml:space="preserve">αλούμενη και </w:t>
      </w:r>
      <w:r>
        <w:rPr>
          <w:rFonts w:eastAsia="SimSun"/>
          <w:szCs w:val="24"/>
          <w:lang w:eastAsia="zh-CN"/>
        </w:rPr>
        <w:t>δίκασε</w:t>
      </w:r>
      <w:r w:rsidRPr="00BF6B86">
        <w:rPr>
          <w:rFonts w:eastAsia="SimSun"/>
          <w:szCs w:val="24"/>
          <w:lang w:eastAsia="zh-CN"/>
        </w:rPr>
        <w:t xml:space="preserve"> κατ</w:t>
      </w:r>
      <w:r>
        <w:rPr>
          <w:rFonts w:eastAsia="SimSun"/>
          <w:szCs w:val="24"/>
          <w:lang w:eastAsia="zh-CN"/>
        </w:rPr>
        <w:t>’</w:t>
      </w:r>
      <w:r w:rsidRPr="00BF6B86">
        <w:rPr>
          <w:rFonts w:eastAsia="SimSun"/>
          <w:szCs w:val="24"/>
          <w:lang w:eastAsia="zh-CN"/>
        </w:rPr>
        <w:t xml:space="preserve"> </w:t>
      </w:r>
      <w:proofErr w:type="spellStart"/>
      <w:r w:rsidRPr="00BF6B86">
        <w:rPr>
          <w:rFonts w:eastAsia="SimSun"/>
          <w:szCs w:val="24"/>
          <w:lang w:eastAsia="zh-CN"/>
        </w:rPr>
        <w:t>ουσία</w:t>
      </w:r>
      <w:r>
        <w:rPr>
          <w:rFonts w:eastAsia="SimSun"/>
          <w:szCs w:val="24"/>
          <w:lang w:eastAsia="zh-CN"/>
        </w:rPr>
        <w:t>ν</w:t>
      </w:r>
      <w:proofErr w:type="spellEnd"/>
      <w:r>
        <w:rPr>
          <w:rFonts w:eastAsia="SimSun"/>
          <w:szCs w:val="24"/>
          <w:lang w:eastAsia="zh-CN"/>
        </w:rPr>
        <w:t>. Κ</w:t>
      </w:r>
      <w:r w:rsidRPr="00BF6B86">
        <w:rPr>
          <w:rFonts w:eastAsia="SimSun"/>
          <w:szCs w:val="24"/>
          <w:lang w:eastAsia="zh-CN"/>
        </w:rPr>
        <w:t>ατέληξε ότι με βάση το</w:t>
      </w:r>
      <w:r>
        <w:rPr>
          <w:rFonts w:eastAsia="SimSun"/>
          <w:szCs w:val="24"/>
          <w:lang w:eastAsia="zh-CN"/>
        </w:rPr>
        <w:t>ν</w:t>
      </w:r>
      <w:r w:rsidRPr="00BF6B86">
        <w:rPr>
          <w:rFonts w:eastAsia="SimSun"/>
          <w:szCs w:val="24"/>
          <w:lang w:eastAsia="zh-CN"/>
        </w:rPr>
        <w:t xml:space="preserve"> χρόνο σύναψης των </w:t>
      </w:r>
      <w:r>
        <w:rPr>
          <w:rFonts w:eastAsia="SimSun"/>
          <w:szCs w:val="24"/>
          <w:lang w:eastAsia="zh-CN"/>
        </w:rPr>
        <w:t>επίδικων</w:t>
      </w:r>
      <w:r w:rsidRPr="00BF6B86">
        <w:rPr>
          <w:rFonts w:eastAsia="SimSun"/>
          <w:szCs w:val="24"/>
          <w:lang w:eastAsia="zh-CN"/>
        </w:rPr>
        <w:t xml:space="preserve"> συμβάσεων οι διατάξεις το</w:t>
      </w:r>
      <w:r>
        <w:rPr>
          <w:rFonts w:eastAsia="SimSun"/>
          <w:szCs w:val="24"/>
          <w:lang w:eastAsia="zh-CN"/>
        </w:rPr>
        <w:t>υ αναθεωρημένου άρθρου 103 του Σ</w:t>
      </w:r>
      <w:r w:rsidRPr="00BF6B86">
        <w:rPr>
          <w:rFonts w:eastAsia="SimSun"/>
          <w:szCs w:val="24"/>
          <w:lang w:eastAsia="zh-CN"/>
        </w:rPr>
        <w:t>υντάγμα</w:t>
      </w:r>
      <w:r>
        <w:rPr>
          <w:rFonts w:eastAsia="SimSun"/>
          <w:szCs w:val="24"/>
          <w:lang w:eastAsia="zh-CN"/>
        </w:rPr>
        <w:t>τος και του άρθρου 21 του ν.21</w:t>
      </w:r>
      <w:r w:rsidRPr="00BF6B86">
        <w:rPr>
          <w:rFonts w:eastAsia="SimSun"/>
          <w:szCs w:val="24"/>
          <w:lang w:eastAsia="zh-CN"/>
        </w:rPr>
        <w:t>90</w:t>
      </w:r>
      <w:r>
        <w:rPr>
          <w:rFonts w:eastAsia="SimSun"/>
          <w:szCs w:val="24"/>
          <w:lang w:eastAsia="zh-CN"/>
        </w:rPr>
        <w:t>/1994</w:t>
      </w:r>
      <w:r>
        <w:rPr>
          <w:rFonts w:eastAsia="SimSun"/>
          <w:szCs w:val="24"/>
          <w:lang w:eastAsia="zh-CN"/>
        </w:rPr>
        <w:t>,</w:t>
      </w:r>
      <w:r w:rsidRPr="00BF6B86">
        <w:rPr>
          <w:rFonts w:eastAsia="SimSun"/>
          <w:szCs w:val="24"/>
          <w:lang w:eastAsia="zh-CN"/>
        </w:rPr>
        <w:t xml:space="preserve"> οι οποίες εφαρμόζονται εν προκειμένω</w:t>
      </w:r>
      <w:r>
        <w:rPr>
          <w:rFonts w:eastAsia="SimSun"/>
          <w:szCs w:val="24"/>
          <w:lang w:eastAsia="zh-CN"/>
        </w:rPr>
        <w:t>,</w:t>
      </w:r>
      <w:r w:rsidRPr="00BF6B86">
        <w:rPr>
          <w:rFonts w:eastAsia="SimSun"/>
          <w:szCs w:val="24"/>
          <w:lang w:eastAsia="zh-CN"/>
        </w:rPr>
        <w:t xml:space="preserve"> επιτρέπουν στο δημόσιο και σε νομικά πρόσωπα δημοσίου δικαίου</w:t>
      </w:r>
      <w:r>
        <w:rPr>
          <w:rFonts w:eastAsia="SimSun"/>
          <w:szCs w:val="24"/>
          <w:lang w:eastAsia="zh-CN"/>
        </w:rPr>
        <w:t>, όπως η Α</w:t>
      </w:r>
      <w:r w:rsidRPr="00BF6B86">
        <w:rPr>
          <w:rFonts w:eastAsia="SimSun"/>
          <w:szCs w:val="24"/>
          <w:lang w:eastAsia="zh-CN"/>
        </w:rPr>
        <w:t>καδημία</w:t>
      </w:r>
      <w:r>
        <w:rPr>
          <w:rFonts w:eastAsia="SimSun"/>
          <w:szCs w:val="24"/>
          <w:lang w:eastAsia="zh-CN"/>
        </w:rPr>
        <w:t>,</w:t>
      </w:r>
      <w:r w:rsidRPr="00BF6B86">
        <w:rPr>
          <w:rFonts w:eastAsia="SimSun"/>
          <w:szCs w:val="24"/>
          <w:lang w:eastAsia="zh-CN"/>
        </w:rPr>
        <w:t xml:space="preserve"> να απασχολ</w:t>
      </w:r>
      <w:r>
        <w:rPr>
          <w:rFonts w:eastAsia="SimSun"/>
          <w:szCs w:val="24"/>
          <w:lang w:eastAsia="zh-CN"/>
        </w:rPr>
        <w:t>ούν προσωπικό με σύμβαση έργου ή</w:t>
      </w:r>
      <w:r w:rsidRPr="00BF6B86">
        <w:rPr>
          <w:rFonts w:eastAsia="SimSun"/>
          <w:szCs w:val="24"/>
          <w:lang w:eastAsia="zh-CN"/>
        </w:rPr>
        <w:t xml:space="preserve"> σύμβαση εργασίας ιδιωτικού δικαίου ορισμένου χρόνου</w:t>
      </w:r>
      <w:r>
        <w:rPr>
          <w:rFonts w:eastAsia="SimSun"/>
          <w:szCs w:val="24"/>
          <w:lang w:eastAsia="zh-CN"/>
        </w:rPr>
        <w:t>,</w:t>
      </w:r>
      <w:r w:rsidRPr="00BF6B86">
        <w:rPr>
          <w:rFonts w:eastAsia="SimSun"/>
          <w:szCs w:val="24"/>
          <w:lang w:eastAsia="zh-CN"/>
        </w:rPr>
        <w:t xml:space="preserve"> πλην όμως αυτή η σύμβαση δεν μπορεί να μετατραπεί σε σύμβαση εργασίας αορίστου </w:t>
      </w:r>
      <w:r w:rsidRPr="00BF6B86">
        <w:rPr>
          <w:rFonts w:eastAsia="SimSun"/>
          <w:szCs w:val="24"/>
          <w:lang w:eastAsia="zh-CN"/>
        </w:rPr>
        <w:t>χρόνου ούτε να χαρακτηριστεί από το δικαστήριο της αρχής ως τέτοια</w:t>
      </w:r>
      <w:r>
        <w:rPr>
          <w:rFonts w:eastAsia="SimSun"/>
          <w:szCs w:val="24"/>
          <w:lang w:eastAsia="zh-CN"/>
        </w:rPr>
        <w:t>,</w:t>
      </w:r>
      <w:r w:rsidRPr="00BF6B86">
        <w:rPr>
          <w:rFonts w:eastAsia="SimSun"/>
          <w:szCs w:val="24"/>
          <w:lang w:eastAsia="zh-CN"/>
        </w:rPr>
        <w:t xml:space="preserve"> αορίστου χρόνου</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8" w:author="Σπανός Γεώργιος" w:date="2022-10-04T10:45:00Z">
          <w:pPr>
            <w:shd w:val="clear" w:color="auto" w:fill="FFFFFF"/>
            <w:spacing w:after="0" w:line="600" w:lineRule="auto"/>
            <w:ind w:firstLine="720"/>
            <w:contextualSpacing/>
            <w:jc w:val="both"/>
          </w:pPr>
        </w:pPrChange>
      </w:pPr>
      <w:r w:rsidRPr="00BF6B86">
        <w:rPr>
          <w:rFonts w:eastAsia="SimSun"/>
          <w:szCs w:val="24"/>
          <w:lang w:eastAsia="zh-CN"/>
        </w:rPr>
        <w:t>Στη δευτερολογία μου θα αναφερθώ στο πρώτο σας ερώτημα</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79"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ΠΡΟΕΔΡΕΥΩΝ (Οδυσσέας Κωνσταντινόπουλος):</w:t>
      </w:r>
      <w:r w:rsidRPr="00BF6B86">
        <w:rPr>
          <w:rFonts w:eastAsia="SimSun"/>
          <w:szCs w:val="24"/>
          <w:lang w:eastAsia="zh-CN"/>
        </w:rPr>
        <w:t xml:space="preserve"> Κύριε </w:t>
      </w:r>
      <w:r>
        <w:rPr>
          <w:rFonts w:eastAsia="SimSun"/>
          <w:szCs w:val="24"/>
          <w:lang w:eastAsia="zh-CN"/>
        </w:rPr>
        <w:t>Δελή, έχετε τον λόγο.</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0"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ΙΩΑΝΝΗΣ ΔΕΛΗΣ:</w:t>
      </w:r>
      <w:r>
        <w:rPr>
          <w:rFonts w:eastAsia="SimSun"/>
          <w:szCs w:val="24"/>
          <w:lang w:eastAsia="zh-CN"/>
        </w:rPr>
        <w:t xml:space="preserve"> Ευχαριστώ, κύριε Πρόεδρε.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1"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Α</w:t>
      </w:r>
      <w:r w:rsidRPr="00BF6B86">
        <w:rPr>
          <w:rFonts w:eastAsia="SimSun"/>
          <w:szCs w:val="24"/>
          <w:lang w:eastAsia="zh-CN"/>
        </w:rPr>
        <w:t>ν κ</w:t>
      </w:r>
      <w:r w:rsidRPr="00BF6B86">
        <w:rPr>
          <w:rFonts w:eastAsia="SimSun"/>
          <w:szCs w:val="24"/>
          <w:lang w:eastAsia="zh-CN"/>
        </w:rPr>
        <w:t xml:space="preserve">ατάλαβα καλά από το πνεύμα της απάντησής </w:t>
      </w:r>
      <w:r>
        <w:rPr>
          <w:rFonts w:eastAsia="SimSun"/>
          <w:szCs w:val="24"/>
          <w:lang w:eastAsia="zh-CN"/>
        </w:rPr>
        <w:t>σας, κύριε Υ</w:t>
      </w:r>
      <w:r>
        <w:rPr>
          <w:rFonts w:eastAsia="SimSun"/>
          <w:szCs w:val="24"/>
          <w:lang w:eastAsia="zh-CN"/>
        </w:rPr>
        <w:t>φυ</w:t>
      </w:r>
      <w:r w:rsidRPr="00BF6B86">
        <w:rPr>
          <w:rFonts w:eastAsia="SimSun"/>
          <w:szCs w:val="24"/>
          <w:lang w:eastAsia="zh-CN"/>
        </w:rPr>
        <w:t>πουργέ</w:t>
      </w:r>
      <w:r>
        <w:rPr>
          <w:rFonts w:eastAsia="SimSun"/>
          <w:szCs w:val="24"/>
          <w:lang w:eastAsia="zh-CN"/>
        </w:rPr>
        <w:t>, συντάσσεστε</w:t>
      </w:r>
      <w:r w:rsidRPr="00BF6B86">
        <w:rPr>
          <w:rFonts w:eastAsia="SimSun"/>
          <w:szCs w:val="24"/>
          <w:lang w:eastAsia="zh-CN"/>
        </w:rPr>
        <w:t xml:space="preserve"> </w:t>
      </w:r>
      <w:r>
        <w:rPr>
          <w:rFonts w:eastAsia="SimSun"/>
          <w:szCs w:val="24"/>
          <w:lang w:eastAsia="zh-CN"/>
        </w:rPr>
        <w:t>με την απαράδεκτη απαίτηση της Ακαδημίας Α</w:t>
      </w:r>
      <w:r w:rsidRPr="00BF6B86">
        <w:rPr>
          <w:rFonts w:eastAsia="SimSun"/>
          <w:szCs w:val="24"/>
          <w:lang w:eastAsia="zh-CN"/>
        </w:rPr>
        <w:t>θηνών</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2"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ΕΥΑΓΓΕΛΟΣ (ΑΓΓΕΛΟΣ) ΣΥΡΙΓΟΣ (Υφυπουργός Παιδείας και Θρησκευμάτων):</w:t>
      </w:r>
      <w:r>
        <w:rPr>
          <w:rFonts w:eastAsia="SimSun"/>
          <w:szCs w:val="24"/>
          <w:lang w:eastAsia="zh-CN"/>
        </w:rPr>
        <w:t xml:space="preserve"> Με την </w:t>
      </w:r>
      <w:r w:rsidRPr="00BF6B86">
        <w:rPr>
          <w:rFonts w:eastAsia="SimSun"/>
          <w:szCs w:val="24"/>
          <w:lang w:eastAsia="zh-CN"/>
        </w:rPr>
        <w:t>απόφαση του δικαστηρίου</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3"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ΙΩΑΝΝΗΣ ΔΕΛΗΣ:</w:t>
      </w:r>
      <w:r>
        <w:rPr>
          <w:rFonts w:eastAsia="SimSun"/>
          <w:szCs w:val="24"/>
          <w:lang w:eastAsia="zh-CN"/>
        </w:rPr>
        <w:t xml:space="preserve"> Η απόφαση του δι</w:t>
      </w:r>
      <w:r>
        <w:rPr>
          <w:rFonts w:eastAsia="SimSun"/>
          <w:szCs w:val="24"/>
          <w:lang w:eastAsia="zh-CN"/>
        </w:rPr>
        <w:t>καστηρίου</w:t>
      </w:r>
      <w:r w:rsidRPr="00BF6B86">
        <w:rPr>
          <w:rFonts w:eastAsia="SimSun"/>
          <w:szCs w:val="24"/>
          <w:lang w:eastAsia="zh-CN"/>
        </w:rPr>
        <w:t xml:space="preserve"> δεν λέει να επιστρέψουν πίσω τα χρήματά τους</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4"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lastRenderedPageBreak/>
        <w:t>ΕΥΑΓΓΕΛΟΣ (ΑΓΓΕΛΟΣ) ΣΥΡΙΓΟΣ (Υφυπουργός Παιδείας και Θρησκευμάτων):</w:t>
      </w:r>
      <w:r>
        <w:rPr>
          <w:rFonts w:eastAsia="SimSun"/>
          <w:szCs w:val="24"/>
          <w:lang w:eastAsia="zh-CN"/>
        </w:rPr>
        <w:t xml:space="preserve"> Δεν μίλησα ακόμα γι’ αυτό.</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5"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ΙΩΑΝΝΗΣ ΔΕΛΗΣ:</w:t>
      </w:r>
      <w:r w:rsidRPr="009527CB">
        <w:rPr>
          <w:rFonts w:eastAsia="SimSun"/>
          <w:szCs w:val="24"/>
          <w:lang w:eastAsia="zh-CN"/>
        </w:rPr>
        <w:t xml:space="preserve"> </w:t>
      </w:r>
      <w:r w:rsidRPr="00BF6B86">
        <w:rPr>
          <w:rFonts w:eastAsia="SimSun"/>
          <w:szCs w:val="24"/>
          <w:lang w:eastAsia="zh-CN"/>
        </w:rPr>
        <w:t>Ναι</w:t>
      </w:r>
      <w:r>
        <w:rPr>
          <w:rFonts w:eastAsia="SimSun"/>
          <w:szCs w:val="24"/>
          <w:lang w:eastAsia="zh-CN"/>
        </w:rPr>
        <w:t>.</w:t>
      </w:r>
      <w:r w:rsidRPr="00BF6B86">
        <w:rPr>
          <w:rFonts w:eastAsia="SimSun"/>
          <w:szCs w:val="24"/>
          <w:lang w:eastAsia="zh-CN"/>
        </w:rPr>
        <w:t xml:space="preserve"> </w:t>
      </w:r>
      <w:r>
        <w:rPr>
          <w:rFonts w:eastAsia="SimSun"/>
          <w:szCs w:val="24"/>
          <w:lang w:eastAsia="zh-CN"/>
        </w:rPr>
        <w:t>Ε</w:t>
      </w:r>
      <w:r w:rsidRPr="00BF6B86">
        <w:rPr>
          <w:rFonts w:eastAsia="SimSun"/>
          <w:szCs w:val="24"/>
          <w:lang w:eastAsia="zh-CN"/>
        </w:rPr>
        <w:t>πειδή εσείς θα έχετε και το προνόμιο να πείτε τον τελευταίο λόγο</w:t>
      </w:r>
      <w:r>
        <w:rPr>
          <w:rFonts w:eastAsia="SimSun"/>
          <w:szCs w:val="24"/>
          <w:lang w:eastAsia="zh-CN"/>
        </w:rPr>
        <w:t>, συνεχίζω.</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6"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Δεν κατ</w:t>
      </w:r>
      <w:r>
        <w:rPr>
          <w:rFonts w:eastAsia="SimSun"/>
          <w:szCs w:val="24"/>
          <w:lang w:eastAsia="zh-CN"/>
        </w:rPr>
        <w:t>αλαβαίνουμε</w:t>
      </w:r>
      <w:r w:rsidRPr="00BF6B86">
        <w:rPr>
          <w:rFonts w:eastAsia="SimSun"/>
          <w:szCs w:val="24"/>
          <w:lang w:eastAsia="zh-CN"/>
        </w:rPr>
        <w:t xml:space="preserve"> αυτόν τον υπαινιγμό </w:t>
      </w:r>
      <w:r>
        <w:rPr>
          <w:rFonts w:eastAsia="SimSun"/>
          <w:szCs w:val="24"/>
          <w:lang w:eastAsia="zh-CN"/>
        </w:rPr>
        <w:t>περί «</w:t>
      </w:r>
      <w:r w:rsidRPr="00BF6B86">
        <w:rPr>
          <w:rFonts w:eastAsia="SimSun"/>
          <w:szCs w:val="24"/>
          <w:lang w:eastAsia="zh-CN"/>
        </w:rPr>
        <w:t>του συζύγου</w:t>
      </w:r>
      <w:r>
        <w:rPr>
          <w:rFonts w:eastAsia="SimSun"/>
          <w:szCs w:val="24"/>
          <w:lang w:eastAsia="zh-CN"/>
        </w:rPr>
        <w:t>» ή «</w:t>
      </w:r>
      <w:r w:rsidRPr="00BF6B86">
        <w:rPr>
          <w:rFonts w:eastAsia="SimSun"/>
          <w:szCs w:val="24"/>
          <w:lang w:eastAsia="zh-CN"/>
        </w:rPr>
        <w:t>της συζύγου</w:t>
      </w:r>
      <w:r>
        <w:rPr>
          <w:rFonts w:eastAsia="SimSun"/>
          <w:szCs w:val="24"/>
          <w:lang w:eastAsia="zh-CN"/>
        </w:rPr>
        <w:t>».</w:t>
      </w:r>
      <w:r w:rsidRPr="00BF6B86">
        <w:rPr>
          <w:rFonts w:eastAsia="SimSun"/>
          <w:szCs w:val="24"/>
          <w:lang w:eastAsia="zh-CN"/>
        </w:rPr>
        <w:t xml:space="preserve"> Δύο σύζυγοι</w:t>
      </w:r>
      <w:r>
        <w:rPr>
          <w:rFonts w:eastAsia="SimSun"/>
          <w:szCs w:val="24"/>
          <w:lang w:eastAsia="zh-CN"/>
        </w:rPr>
        <w:t>,</w:t>
      </w:r>
      <w:r w:rsidRPr="00BF6B86">
        <w:rPr>
          <w:rFonts w:eastAsia="SimSun"/>
          <w:szCs w:val="24"/>
          <w:lang w:eastAsia="zh-CN"/>
        </w:rPr>
        <w:t xml:space="preserve"> δηλαδή</w:t>
      </w:r>
      <w:r>
        <w:rPr>
          <w:rFonts w:eastAsia="SimSun"/>
          <w:szCs w:val="24"/>
          <w:lang w:eastAsia="zh-CN"/>
        </w:rPr>
        <w:t>,</w:t>
      </w:r>
      <w:r w:rsidRPr="00BF6B86">
        <w:rPr>
          <w:rFonts w:eastAsia="SimSun"/>
          <w:szCs w:val="24"/>
          <w:lang w:eastAsia="zh-CN"/>
        </w:rPr>
        <w:t xml:space="preserve"> δεν μπορούν να εργάζονται στον ίδιο χώρο</w:t>
      </w:r>
      <w:r>
        <w:rPr>
          <w:rFonts w:eastAsia="SimSun"/>
          <w:szCs w:val="24"/>
          <w:lang w:eastAsia="zh-CN"/>
        </w:rPr>
        <w:t>;</w:t>
      </w:r>
      <w:r w:rsidRPr="00BF6B86">
        <w:rPr>
          <w:rFonts w:eastAsia="SimSun"/>
          <w:szCs w:val="24"/>
          <w:lang w:eastAsia="zh-CN"/>
        </w:rPr>
        <w:t xml:space="preserve"> Δεν καταλαβαίνω τι σημαίνει αυτό</w:t>
      </w:r>
      <w:r>
        <w:rPr>
          <w:rFonts w:eastAsia="SimSun"/>
          <w:szCs w:val="24"/>
          <w:lang w:eastAsia="zh-CN"/>
        </w:rPr>
        <w:t>,</w:t>
      </w:r>
      <w:r w:rsidRPr="00BF6B86">
        <w:rPr>
          <w:rFonts w:eastAsia="SimSun"/>
          <w:szCs w:val="24"/>
          <w:lang w:eastAsia="zh-CN"/>
        </w:rPr>
        <w:t xml:space="preserve"> ότι ο ένας ήταν </w:t>
      </w:r>
      <w:r>
        <w:rPr>
          <w:rFonts w:eastAsia="SimSun"/>
          <w:szCs w:val="24"/>
          <w:lang w:eastAsia="zh-CN"/>
        </w:rPr>
        <w:t>σύζυγο</w:t>
      </w:r>
      <w:r w:rsidRPr="00BF6B86">
        <w:rPr>
          <w:rFonts w:eastAsia="SimSun"/>
          <w:szCs w:val="24"/>
          <w:lang w:eastAsia="zh-CN"/>
        </w:rPr>
        <w:t>ς</w:t>
      </w:r>
      <w:r>
        <w:rPr>
          <w:rFonts w:eastAsia="SimSun"/>
          <w:szCs w:val="24"/>
          <w:lang w:eastAsia="zh-CN"/>
        </w:rPr>
        <w:t>.</w:t>
      </w:r>
      <w:r w:rsidRPr="00BF6B86">
        <w:rPr>
          <w:rFonts w:eastAsia="SimSun"/>
          <w:szCs w:val="24"/>
          <w:lang w:eastAsia="zh-CN"/>
        </w:rPr>
        <w:t xml:space="preserve"> Μπορεί να συμβεί και συμβαίνει σε πάρα πολλές περιπτώσεις</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7"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Οι</w:t>
      </w:r>
      <w:r w:rsidRPr="00BF6B86">
        <w:rPr>
          <w:rFonts w:eastAsia="SimSun"/>
          <w:szCs w:val="24"/>
          <w:lang w:eastAsia="zh-CN"/>
        </w:rPr>
        <w:t xml:space="preserve"> τρεις </w:t>
      </w:r>
      <w:r>
        <w:rPr>
          <w:rFonts w:eastAsia="SimSun"/>
          <w:szCs w:val="24"/>
          <w:lang w:eastAsia="zh-CN"/>
        </w:rPr>
        <w:t>άνθρωποι αυτοί</w:t>
      </w:r>
      <w:r w:rsidRPr="00BF6B86">
        <w:rPr>
          <w:rFonts w:eastAsia="SimSun"/>
          <w:szCs w:val="24"/>
          <w:lang w:eastAsia="zh-CN"/>
        </w:rPr>
        <w:t xml:space="preserve"> </w:t>
      </w:r>
      <w:r>
        <w:rPr>
          <w:rFonts w:eastAsia="SimSun"/>
          <w:szCs w:val="24"/>
          <w:lang w:eastAsia="zh-CN"/>
        </w:rPr>
        <w:t>κάλυπταν ανάγκες βιβλιοθηκονομίας της Ακαδημίας Α</w:t>
      </w:r>
      <w:r w:rsidRPr="00BF6B86">
        <w:rPr>
          <w:rFonts w:eastAsia="SimSun"/>
          <w:szCs w:val="24"/>
          <w:lang w:eastAsia="zh-CN"/>
        </w:rPr>
        <w:t>θηνών</w:t>
      </w:r>
      <w:r>
        <w:rPr>
          <w:rFonts w:eastAsia="SimSun"/>
          <w:szCs w:val="24"/>
          <w:lang w:eastAsia="zh-CN"/>
        </w:rPr>
        <w:t>; Σίγουρα ναι, κύριε Υ</w:t>
      </w:r>
      <w:r>
        <w:rPr>
          <w:rFonts w:eastAsia="SimSun"/>
          <w:szCs w:val="24"/>
          <w:lang w:eastAsia="zh-CN"/>
        </w:rPr>
        <w:t>φυ</w:t>
      </w:r>
      <w:r w:rsidRPr="00BF6B86">
        <w:rPr>
          <w:rFonts w:eastAsia="SimSun"/>
          <w:szCs w:val="24"/>
          <w:lang w:eastAsia="zh-CN"/>
        </w:rPr>
        <w:t>πουργέ</w:t>
      </w:r>
      <w:r>
        <w:rPr>
          <w:rFonts w:eastAsia="SimSun"/>
          <w:szCs w:val="24"/>
          <w:lang w:eastAsia="zh-CN"/>
        </w:rPr>
        <w:t>. Δ</w:t>
      </w:r>
      <w:r w:rsidRPr="00BF6B86">
        <w:rPr>
          <w:rFonts w:eastAsia="SimSun"/>
          <w:szCs w:val="24"/>
          <w:lang w:eastAsia="zh-CN"/>
        </w:rPr>
        <w:t>ιαφορετικά δεν θα είχαν προσληφθεί</w:t>
      </w:r>
      <w:r>
        <w:rPr>
          <w:rFonts w:eastAsia="SimSun"/>
          <w:szCs w:val="24"/>
          <w:lang w:eastAsia="zh-CN"/>
        </w:rPr>
        <w:t>.</w:t>
      </w:r>
      <w:r w:rsidRPr="00BF6B86">
        <w:rPr>
          <w:rFonts w:eastAsia="SimSun"/>
          <w:szCs w:val="24"/>
          <w:lang w:eastAsia="zh-CN"/>
        </w:rPr>
        <w:t xml:space="preserve"> </w:t>
      </w:r>
      <w:r>
        <w:rPr>
          <w:rFonts w:eastAsia="SimSun"/>
          <w:szCs w:val="24"/>
          <w:lang w:eastAsia="zh-CN"/>
        </w:rPr>
        <w:t>Δηλαδή τι; Η Ακαδημία Α</w:t>
      </w:r>
      <w:r w:rsidRPr="00BF6B86">
        <w:rPr>
          <w:rFonts w:eastAsia="SimSun"/>
          <w:szCs w:val="24"/>
          <w:lang w:eastAsia="zh-CN"/>
        </w:rPr>
        <w:t>θηνών χρηματοδοτούσε</w:t>
      </w:r>
      <w:r>
        <w:rPr>
          <w:rFonts w:eastAsia="SimSun"/>
          <w:szCs w:val="24"/>
          <w:lang w:eastAsia="zh-CN"/>
        </w:rPr>
        <w:t>, πλήρωνε</w:t>
      </w:r>
      <w:r w:rsidRPr="00BF6B86">
        <w:rPr>
          <w:rFonts w:eastAsia="SimSun"/>
          <w:szCs w:val="24"/>
          <w:lang w:eastAsia="zh-CN"/>
        </w:rPr>
        <w:t xml:space="preserve"> ένα πρόγραμμα το οποίο της ήταν αδιάφορο μέσα από τον </w:t>
      </w:r>
      <w:r>
        <w:rPr>
          <w:rFonts w:eastAsia="SimSun"/>
          <w:szCs w:val="24"/>
          <w:lang w:eastAsia="zh-CN"/>
        </w:rPr>
        <w:t>Ε</w:t>
      </w:r>
      <w:r w:rsidRPr="00BF6B86">
        <w:rPr>
          <w:rFonts w:eastAsia="SimSun"/>
          <w:szCs w:val="24"/>
          <w:lang w:eastAsia="zh-CN"/>
        </w:rPr>
        <w:t>ιδι</w:t>
      </w:r>
      <w:r w:rsidRPr="00BF6B86">
        <w:rPr>
          <w:rFonts w:eastAsia="SimSun"/>
          <w:szCs w:val="24"/>
          <w:lang w:eastAsia="zh-CN"/>
        </w:rPr>
        <w:t xml:space="preserve">κό </w:t>
      </w:r>
      <w:r>
        <w:rPr>
          <w:rFonts w:eastAsia="SimSun"/>
          <w:szCs w:val="24"/>
          <w:lang w:eastAsia="zh-CN"/>
        </w:rPr>
        <w:t>Λ</w:t>
      </w:r>
      <w:r w:rsidRPr="00BF6B86">
        <w:rPr>
          <w:rFonts w:eastAsia="SimSun"/>
          <w:szCs w:val="24"/>
          <w:lang w:eastAsia="zh-CN"/>
        </w:rPr>
        <w:t xml:space="preserve">ογαριασμό </w:t>
      </w:r>
      <w:r>
        <w:rPr>
          <w:rFonts w:eastAsia="SimSun"/>
          <w:szCs w:val="24"/>
          <w:lang w:eastAsia="zh-CN"/>
        </w:rPr>
        <w:t>Κ</w:t>
      </w:r>
      <w:r w:rsidRPr="00BF6B86">
        <w:rPr>
          <w:rFonts w:eastAsia="SimSun"/>
          <w:szCs w:val="24"/>
          <w:lang w:eastAsia="zh-CN"/>
        </w:rPr>
        <w:t xml:space="preserve">ονδυλίων </w:t>
      </w:r>
      <w:r>
        <w:rPr>
          <w:rFonts w:eastAsia="SimSun"/>
          <w:szCs w:val="24"/>
          <w:lang w:eastAsia="zh-CN"/>
        </w:rPr>
        <w:t>Έ</w:t>
      </w:r>
      <w:r w:rsidRPr="00BF6B86">
        <w:rPr>
          <w:rFonts w:eastAsia="SimSun"/>
          <w:szCs w:val="24"/>
          <w:lang w:eastAsia="zh-CN"/>
        </w:rPr>
        <w:t>ρευνας που αυτή διαθέτει</w:t>
      </w:r>
      <w:r>
        <w:rPr>
          <w:rFonts w:eastAsia="SimSun"/>
          <w:szCs w:val="24"/>
          <w:lang w:eastAsia="zh-CN"/>
        </w:rPr>
        <w:t>; Ο</w:t>
      </w:r>
      <w:r w:rsidRPr="00BF6B86">
        <w:rPr>
          <w:rFonts w:eastAsia="SimSun"/>
          <w:szCs w:val="24"/>
          <w:lang w:eastAsia="zh-CN"/>
        </w:rPr>
        <w:t xml:space="preserve"> συλλογισμός δεν είναι και πολύ λογικός</w:t>
      </w:r>
      <w:r>
        <w:rPr>
          <w:rFonts w:eastAsia="SimSun"/>
          <w:szCs w:val="24"/>
          <w:lang w:eastAsia="zh-CN"/>
        </w:rPr>
        <w:t>.</w:t>
      </w:r>
      <w:r w:rsidRPr="00BF6B86">
        <w:rPr>
          <w:rFonts w:eastAsia="SimSun"/>
          <w:szCs w:val="24"/>
          <w:lang w:eastAsia="zh-CN"/>
        </w:rPr>
        <w:t xml:space="preserve"> Φυσικά και το χρειαζόταν</w:t>
      </w:r>
      <w:r>
        <w:rPr>
          <w:rFonts w:eastAsia="SimSun"/>
          <w:szCs w:val="24"/>
          <w:lang w:eastAsia="zh-CN"/>
        </w:rPr>
        <w:t>.</w:t>
      </w:r>
      <w:r w:rsidRPr="00BF6B86">
        <w:rPr>
          <w:rFonts w:eastAsia="SimSun"/>
          <w:szCs w:val="24"/>
          <w:lang w:eastAsia="zh-CN"/>
        </w:rPr>
        <w:t xml:space="preserve"> </w:t>
      </w:r>
      <w:r>
        <w:rPr>
          <w:rFonts w:eastAsia="SimSun"/>
          <w:szCs w:val="24"/>
          <w:lang w:eastAsia="zh-CN"/>
        </w:rPr>
        <w:t>Το αν ολοκληρώθηκε ή</w:t>
      </w:r>
      <w:r w:rsidRPr="00BF6B86">
        <w:rPr>
          <w:rFonts w:eastAsia="SimSun"/>
          <w:szCs w:val="24"/>
          <w:lang w:eastAsia="zh-CN"/>
        </w:rPr>
        <w:t xml:space="preserve"> δεν ολοκληρώθηκε</w:t>
      </w:r>
      <w:r>
        <w:rPr>
          <w:rFonts w:eastAsia="SimSun"/>
          <w:szCs w:val="24"/>
          <w:lang w:eastAsia="zh-CN"/>
        </w:rPr>
        <w:t>,</w:t>
      </w:r>
      <w:r w:rsidRPr="00BF6B86">
        <w:rPr>
          <w:rFonts w:eastAsia="SimSun"/>
          <w:szCs w:val="24"/>
          <w:lang w:eastAsia="zh-CN"/>
        </w:rPr>
        <w:t xml:space="preserve"> αυτό είναι ένα άλλο ζήτημα</w:t>
      </w:r>
      <w:r>
        <w:rPr>
          <w:rFonts w:eastAsia="SimSun"/>
          <w:szCs w:val="24"/>
          <w:lang w:eastAsia="zh-CN"/>
        </w:rPr>
        <w:t>,</w:t>
      </w:r>
      <w:r w:rsidRPr="00BF6B86">
        <w:rPr>
          <w:rFonts w:eastAsia="SimSun"/>
          <w:szCs w:val="24"/>
          <w:lang w:eastAsia="zh-CN"/>
        </w:rPr>
        <w:t xml:space="preserve"> είναι η παθογένεια</w:t>
      </w:r>
      <w:r>
        <w:rPr>
          <w:rFonts w:eastAsia="SimSun"/>
          <w:szCs w:val="24"/>
          <w:lang w:eastAsia="zh-CN"/>
        </w:rPr>
        <w:t>, α</w:t>
      </w:r>
      <w:r w:rsidRPr="00BF6B86">
        <w:rPr>
          <w:rFonts w:eastAsia="SimSun"/>
          <w:szCs w:val="24"/>
          <w:lang w:eastAsia="zh-CN"/>
        </w:rPr>
        <w:t>ν θέλετε</w:t>
      </w:r>
      <w:r>
        <w:rPr>
          <w:rFonts w:eastAsia="SimSun"/>
          <w:szCs w:val="24"/>
          <w:lang w:eastAsia="zh-CN"/>
        </w:rPr>
        <w:t>,</w:t>
      </w:r>
      <w:r w:rsidRPr="00BF6B86">
        <w:rPr>
          <w:rFonts w:eastAsia="SimSun"/>
          <w:szCs w:val="24"/>
          <w:lang w:eastAsia="zh-CN"/>
        </w:rPr>
        <w:t xml:space="preserve"> αυτή η μεγάλη πληγή των </w:t>
      </w:r>
      <w:r>
        <w:rPr>
          <w:rFonts w:eastAsia="SimSun"/>
          <w:szCs w:val="24"/>
          <w:lang w:eastAsia="zh-CN"/>
        </w:rPr>
        <w:t>ΕΛΚΕ,</w:t>
      </w:r>
      <w:r w:rsidRPr="00BF6B86">
        <w:rPr>
          <w:rFonts w:eastAsia="SimSun"/>
          <w:szCs w:val="24"/>
          <w:lang w:eastAsia="zh-CN"/>
        </w:rPr>
        <w:t xml:space="preserve"> που </w:t>
      </w:r>
      <w:r w:rsidRPr="00BF6B86">
        <w:rPr>
          <w:rFonts w:eastAsia="SimSun"/>
          <w:szCs w:val="24"/>
          <w:lang w:eastAsia="zh-CN"/>
        </w:rPr>
        <w:t>είναι</w:t>
      </w:r>
      <w:r w:rsidRPr="00BF6B86">
        <w:rPr>
          <w:rFonts w:eastAsia="SimSun"/>
          <w:szCs w:val="24"/>
          <w:lang w:eastAsia="zh-CN"/>
        </w:rPr>
        <w:t xml:space="preserve"> </w:t>
      </w:r>
      <w:r w:rsidRPr="00BF6B86">
        <w:rPr>
          <w:rFonts w:eastAsia="SimSun"/>
          <w:szCs w:val="24"/>
          <w:lang w:eastAsia="zh-CN"/>
        </w:rPr>
        <w:t xml:space="preserve">στην ουσία </w:t>
      </w:r>
      <w:r>
        <w:rPr>
          <w:rFonts w:eastAsia="SimSun"/>
          <w:szCs w:val="24"/>
          <w:lang w:eastAsia="zh-CN"/>
        </w:rPr>
        <w:t>-</w:t>
      </w:r>
      <w:r w:rsidRPr="00BF6B86">
        <w:rPr>
          <w:rFonts w:eastAsia="SimSun"/>
          <w:szCs w:val="24"/>
          <w:lang w:eastAsia="zh-CN"/>
        </w:rPr>
        <w:t>θα τα πούμε και στο νομοσχέδιο που έχουμε</w:t>
      </w:r>
      <w:r>
        <w:rPr>
          <w:rFonts w:eastAsia="SimSun"/>
          <w:szCs w:val="24"/>
          <w:lang w:eastAsia="zh-CN"/>
        </w:rPr>
        <w:t>-</w:t>
      </w:r>
      <w:r w:rsidRPr="00BF6B86">
        <w:rPr>
          <w:rFonts w:eastAsia="SimSun"/>
          <w:szCs w:val="24"/>
          <w:lang w:eastAsia="zh-CN"/>
        </w:rPr>
        <w:t xml:space="preserve"> το εργαλείο</w:t>
      </w:r>
      <w:r>
        <w:rPr>
          <w:rFonts w:eastAsia="SimSun"/>
          <w:szCs w:val="24"/>
          <w:lang w:eastAsia="zh-CN"/>
        </w:rPr>
        <w:t>, ο</w:t>
      </w:r>
      <w:r w:rsidRPr="00BF6B86">
        <w:rPr>
          <w:rFonts w:eastAsia="SimSun"/>
          <w:szCs w:val="24"/>
          <w:lang w:eastAsia="zh-CN"/>
        </w:rPr>
        <w:t xml:space="preserve"> μοχλός για την ιδιωτικοποίηση και την επιχειρηματική λειτουργία των πανεπιστημιακών και μη ι</w:t>
      </w:r>
      <w:r>
        <w:rPr>
          <w:rFonts w:eastAsia="SimSun"/>
          <w:szCs w:val="24"/>
          <w:lang w:eastAsia="zh-CN"/>
        </w:rPr>
        <w:t>δρυμάτων. Α</w:t>
      </w:r>
      <w:r w:rsidRPr="00BF6B86">
        <w:rPr>
          <w:rFonts w:eastAsia="SimSun"/>
          <w:szCs w:val="24"/>
          <w:lang w:eastAsia="zh-CN"/>
        </w:rPr>
        <w:t>υτό</w:t>
      </w:r>
      <w:r>
        <w:rPr>
          <w:rFonts w:eastAsia="SimSun"/>
          <w:szCs w:val="24"/>
          <w:lang w:eastAsia="zh-CN"/>
        </w:rPr>
        <w:t>, όμως,</w:t>
      </w:r>
      <w:r w:rsidRPr="00BF6B86">
        <w:rPr>
          <w:rFonts w:eastAsia="SimSun"/>
          <w:szCs w:val="24"/>
          <w:lang w:eastAsia="zh-CN"/>
        </w:rPr>
        <w:t xml:space="preserve"> είναι μια άλλη συζήτηση</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8"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Έ</w:t>
      </w:r>
      <w:r w:rsidRPr="00BF6B86">
        <w:rPr>
          <w:rFonts w:eastAsia="SimSun"/>
          <w:szCs w:val="24"/>
          <w:lang w:eastAsia="zh-CN"/>
        </w:rPr>
        <w:t>ρχομαι τώρα</w:t>
      </w:r>
      <w:r>
        <w:rPr>
          <w:rFonts w:eastAsia="SimSun"/>
          <w:szCs w:val="24"/>
          <w:lang w:eastAsia="zh-CN"/>
        </w:rPr>
        <w:t xml:space="preserve"> </w:t>
      </w:r>
      <w:r w:rsidRPr="00BF6B86">
        <w:rPr>
          <w:rFonts w:eastAsia="SimSun"/>
          <w:szCs w:val="24"/>
          <w:lang w:eastAsia="zh-CN"/>
        </w:rPr>
        <w:t xml:space="preserve">στο πολιτικό ζήτημα που </w:t>
      </w:r>
      <w:r>
        <w:rPr>
          <w:rFonts w:eastAsia="SimSun"/>
          <w:szCs w:val="24"/>
          <w:lang w:eastAsia="zh-CN"/>
        </w:rPr>
        <w:t>αναδεικν</w:t>
      </w:r>
      <w:r>
        <w:rPr>
          <w:rFonts w:eastAsia="SimSun"/>
          <w:szCs w:val="24"/>
          <w:lang w:eastAsia="zh-CN"/>
        </w:rPr>
        <w:t>ύεται</w:t>
      </w:r>
      <w:r w:rsidRPr="00BF6B86">
        <w:rPr>
          <w:rFonts w:eastAsia="SimSun"/>
          <w:szCs w:val="24"/>
          <w:lang w:eastAsia="zh-CN"/>
        </w:rPr>
        <w:t xml:space="preserve"> από αυτή</w:t>
      </w:r>
      <w:r>
        <w:rPr>
          <w:rFonts w:eastAsia="SimSun"/>
          <w:szCs w:val="24"/>
          <w:lang w:eastAsia="zh-CN"/>
        </w:rPr>
        <w:t xml:space="preserve"> την απόφαση.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89"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lastRenderedPageBreak/>
        <w:t>Κο</w:t>
      </w:r>
      <w:r w:rsidRPr="00BF6B86">
        <w:rPr>
          <w:rFonts w:eastAsia="SimSun"/>
          <w:szCs w:val="24"/>
          <w:lang w:eastAsia="zh-CN"/>
        </w:rPr>
        <w:t>ιτάξτε</w:t>
      </w:r>
      <w:r>
        <w:rPr>
          <w:rFonts w:eastAsia="SimSun"/>
          <w:szCs w:val="24"/>
          <w:lang w:eastAsia="zh-CN"/>
        </w:rPr>
        <w:t>,</w:t>
      </w:r>
      <w:r w:rsidRPr="00BF6B86">
        <w:rPr>
          <w:rFonts w:eastAsia="SimSun"/>
          <w:szCs w:val="24"/>
          <w:lang w:eastAsia="zh-CN"/>
        </w:rPr>
        <w:t xml:space="preserve"> εάν αυτό περάσει και εάν εφαρμοστεί</w:t>
      </w:r>
      <w:r>
        <w:rPr>
          <w:rFonts w:eastAsia="SimSun"/>
          <w:szCs w:val="24"/>
          <w:lang w:eastAsia="zh-CN"/>
        </w:rPr>
        <w:t>,</w:t>
      </w:r>
      <w:r w:rsidRPr="00BF6B86">
        <w:rPr>
          <w:rFonts w:eastAsia="SimSun"/>
          <w:szCs w:val="24"/>
          <w:lang w:eastAsia="zh-CN"/>
        </w:rPr>
        <w:t xml:space="preserve"> εάν εκτελεστεί</w:t>
      </w:r>
      <w:r>
        <w:rPr>
          <w:rFonts w:eastAsia="SimSun"/>
          <w:szCs w:val="24"/>
          <w:lang w:eastAsia="zh-CN"/>
        </w:rPr>
        <w:t>,</w:t>
      </w:r>
      <w:r w:rsidRPr="00BF6B86">
        <w:rPr>
          <w:rFonts w:eastAsia="SimSun"/>
          <w:szCs w:val="24"/>
          <w:lang w:eastAsia="zh-CN"/>
        </w:rPr>
        <w:t xml:space="preserve"> δηλαδή</w:t>
      </w:r>
      <w:r>
        <w:rPr>
          <w:rFonts w:eastAsia="SimSun"/>
          <w:szCs w:val="24"/>
          <w:lang w:eastAsia="zh-CN"/>
        </w:rPr>
        <w:t>, η απαίτηση της Ακαδημίας Αθ</w:t>
      </w:r>
      <w:r w:rsidRPr="00BF6B86">
        <w:rPr>
          <w:rFonts w:eastAsia="SimSun"/>
          <w:szCs w:val="24"/>
          <w:lang w:eastAsia="zh-CN"/>
        </w:rPr>
        <w:t>ηνών</w:t>
      </w:r>
      <w:r>
        <w:rPr>
          <w:rFonts w:eastAsia="SimSun"/>
          <w:szCs w:val="24"/>
          <w:lang w:eastAsia="zh-CN"/>
        </w:rPr>
        <w:t>,</w:t>
      </w:r>
      <w:r w:rsidRPr="00BF6B86">
        <w:rPr>
          <w:rFonts w:eastAsia="SimSun"/>
          <w:szCs w:val="24"/>
          <w:lang w:eastAsia="zh-CN"/>
        </w:rPr>
        <w:t xml:space="preserve"> μπορεί να </w:t>
      </w:r>
      <w:r>
        <w:rPr>
          <w:rFonts w:eastAsia="SimSun"/>
          <w:szCs w:val="24"/>
          <w:lang w:eastAsia="zh-CN"/>
        </w:rPr>
        <w:t>δημιουργηθεί</w:t>
      </w:r>
      <w:r w:rsidRPr="00BF6B86">
        <w:rPr>
          <w:rFonts w:eastAsia="SimSun"/>
          <w:szCs w:val="24"/>
          <w:lang w:eastAsia="zh-CN"/>
        </w:rPr>
        <w:t xml:space="preserve"> </w:t>
      </w:r>
      <w:r>
        <w:rPr>
          <w:rFonts w:eastAsia="SimSun"/>
          <w:szCs w:val="24"/>
          <w:lang w:eastAsia="zh-CN"/>
        </w:rPr>
        <w:t>-</w:t>
      </w:r>
      <w:r>
        <w:rPr>
          <w:rFonts w:eastAsia="SimSun"/>
          <w:szCs w:val="24"/>
          <w:lang w:eastAsia="zh-CN"/>
        </w:rPr>
        <w:t>είναι και ο Υπουργός Ε</w:t>
      </w:r>
      <w:r w:rsidRPr="00BF6B86">
        <w:rPr>
          <w:rFonts w:eastAsia="SimSun"/>
          <w:szCs w:val="24"/>
          <w:lang w:eastAsia="zh-CN"/>
        </w:rPr>
        <w:t>ργασίας εδώ ευτυχώς και</w:t>
      </w:r>
      <w:r>
        <w:rPr>
          <w:rFonts w:eastAsia="SimSun"/>
          <w:szCs w:val="24"/>
          <w:lang w:eastAsia="zh-CN"/>
        </w:rPr>
        <w:t xml:space="preserve"> ακούει- </w:t>
      </w:r>
      <w:r w:rsidRPr="00BF6B86">
        <w:rPr>
          <w:rFonts w:eastAsia="SimSun"/>
          <w:szCs w:val="24"/>
          <w:lang w:eastAsia="zh-CN"/>
        </w:rPr>
        <w:t xml:space="preserve">ένα αρνητικό προηγούμενο για τους </w:t>
      </w:r>
      <w:r w:rsidRPr="00BF6B86">
        <w:rPr>
          <w:rFonts w:eastAsia="SimSun"/>
          <w:szCs w:val="24"/>
          <w:lang w:eastAsia="zh-CN"/>
        </w:rPr>
        <w:t>συμβασιούχους εργαζόμενους</w:t>
      </w:r>
      <w:r>
        <w:rPr>
          <w:rFonts w:eastAsia="SimSun"/>
          <w:szCs w:val="24"/>
          <w:lang w:eastAsia="zh-CN"/>
        </w:rPr>
        <w:t>, οι οποίοι κα</w:t>
      </w:r>
      <w:r>
        <w:rPr>
          <w:rFonts w:eastAsia="SimSun"/>
          <w:szCs w:val="24"/>
          <w:lang w:eastAsia="zh-CN"/>
        </w:rPr>
        <w:t>μ</w:t>
      </w:r>
      <w:r>
        <w:rPr>
          <w:rFonts w:eastAsia="SimSun"/>
          <w:szCs w:val="24"/>
          <w:lang w:eastAsia="zh-CN"/>
        </w:rPr>
        <w:t xml:space="preserve">μιά φορά, </w:t>
      </w:r>
      <w:r w:rsidRPr="00BF6B86">
        <w:rPr>
          <w:rFonts w:eastAsia="SimSun"/>
          <w:szCs w:val="24"/>
          <w:lang w:eastAsia="zh-CN"/>
        </w:rPr>
        <w:t>ξέρετε</w:t>
      </w:r>
      <w:r>
        <w:rPr>
          <w:rFonts w:eastAsia="SimSun"/>
          <w:szCs w:val="24"/>
          <w:lang w:eastAsia="zh-CN"/>
        </w:rPr>
        <w:t>,</w:t>
      </w:r>
      <w:r w:rsidRPr="00BF6B86">
        <w:rPr>
          <w:rFonts w:eastAsia="SimSun"/>
          <w:szCs w:val="24"/>
          <w:lang w:eastAsia="zh-CN"/>
        </w:rPr>
        <w:t xml:space="preserve"> θέλουν και επιδιώκουν και διεκδικούν τα δικαιώματά τους τα αυτονόητα</w:t>
      </w:r>
      <w:r>
        <w:rPr>
          <w:rFonts w:eastAsia="SimSun"/>
          <w:szCs w:val="24"/>
          <w:lang w:eastAsia="zh-CN"/>
        </w:rPr>
        <w:t>,</w:t>
      </w:r>
      <w:r w:rsidRPr="00BF6B86">
        <w:rPr>
          <w:rFonts w:eastAsia="SimSun"/>
          <w:szCs w:val="24"/>
          <w:lang w:eastAsia="zh-CN"/>
        </w:rPr>
        <w:t xml:space="preserve"> τη μόνιμη και σταθερή δουλειά</w:t>
      </w:r>
      <w:r>
        <w:rPr>
          <w:rFonts w:eastAsia="SimSun"/>
          <w:szCs w:val="24"/>
          <w:lang w:eastAsia="zh-CN"/>
        </w:rPr>
        <w:t>. Αυτοί</w:t>
      </w:r>
      <w:r w:rsidRPr="00BF6B86">
        <w:rPr>
          <w:rFonts w:eastAsia="SimSun"/>
          <w:szCs w:val="24"/>
          <w:lang w:eastAsia="zh-CN"/>
        </w:rPr>
        <w:t xml:space="preserve"> δεν φτάνει που τόσ</w:t>
      </w:r>
      <w:r>
        <w:rPr>
          <w:rFonts w:eastAsia="SimSun"/>
          <w:szCs w:val="24"/>
          <w:lang w:eastAsia="zh-CN"/>
        </w:rPr>
        <w:t xml:space="preserve">α χρόνια δούλεψαν εκεί ως εργασιακοί </w:t>
      </w:r>
      <w:r w:rsidRPr="00BF6B86">
        <w:rPr>
          <w:rFonts w:eastAsia="SimSun"/>
          <w:szCs w:val="24"/>
          <w:lang w:eastAsia="zh-CN"/>
        </w:rPr>
        <w:t>όμηροι με το</w:t>
      </w:r>
      <w:r>
        <w:rPr>
          <w:rFonts w:eastAsia="SimSun"/>
          <w:szCs w:val="24"/>
          <w:lang w:eastAsia="zh-CN"/>
        </w:rPr>
        <w:t xml:space="preserve">ν φόβο της απόλυσης, </w:t>
      </w:r>
      <w:r w:rsidRPr="00BF6B86">
        <w:rPr>
          <w:rFonts w:eastAsia="SimSun"/>
          <w:szCs w:val="24"/>
          <w:lang w:eastAsia="zh-CN"/>
        </w:rPr>
        <w:t>επ</w:t>
      </w:r>
      <w:r w:rsidRPr="00BF6B86">
        <w:rPr>
          <w:rFonts w:eastAsia="SimSun"/>
          <w:szCs w:val="24"/>
          <w:lang w:eastAsia="zh-CN"/>
        </w:rPr>
        <w:t>ειδή δεν ανανεώνονται συνήθως τα προγράμματα στα οποία εργάζονται</w:t>
      </w:r>
      <w:r>
        <w:rPr>
          <w:rFonts w:eastAsia="SimSun"/>
          <w:szCs w:val="24"/>
          <w:lang w:eastAsia="zh-CN"/>
        </w:rPr>
        <w:t xml:space="preserve">, αλλά </w:t>
      </w:r>
      <w:r w:rsidRPr="00BF6B86">
        <w:rPr>
          <w:rFonts w:eastAsia="SimSun"/>
          <w:szCs w:val="24"/>
          <w:lang w:eastAsia="zh-CN"/>
        </w:rPr>
        <w:t>τώρα τους ζητάνε να επιστρέψουν πίσω και τα χρήματα</w:t>
      </w:r>
      <w:r>
        <w:rPr>
          <w:rFonts w:eastAsia="SimSun"/>
          <w:szCs w:val="24"/>
          <w:lang w:eastAsia="zh-CN"/>
        </w:rPr>
        <w:t>.</w:t>
      </w:r>
      <w:r w:rsidRPr="00BF6B86">
        <w:rPr>
          <w:rFonts w:eastAsia="SimSun"/>
          <w:szCs w:val="24"/>
          <w:lang w:eastAsia="zh-CN"/>
        </w:rPr>
        <w:t xml:space="preserve"> Ποια χρήματα</w:t>
      </w:r>
      <w:r>
        <w:rPr>
          <w:rFonts w:eastAsia="SimSun"/>
          <w:szCs w:val="24"/>
          <w:lang w:eastAsia="zh-CN"/>
        </w:rPr>
        <w:t>;</w:t>
      </w:r>
      <w:r w:rsidRPr="00BF6B86">
        <w:rPr>
          <w:rFonts w:eastAsia="SimSun"/>
          <w:szCs w:val="24"/>
          <w:lang w:eastAsia="zh-CN"/>
        </w:rPr>
        <w:t xml:space="preserve"> Τα </w:t>
      </w:r>
      <w:r>
        <w:rPr>
          <w:rFonts w:eastAsia="SimSun"/>
          <w:szCs w:val="24"/>
          <w:lang w:eastAsia="zh-CN"/>
        </w:rPr>
        <w:t>χρήματα για τα οποία εργάστηκαν</w:t>
      </w:r>
      <w:r w:rsidRPr="009527CB">
        <w:rPr>
          <w:rFonts w:eastAsia="SimSun"/>
          <w:szCs w:val="24"/>
          <w:lang w:eastAsia="zh-CN"/>
        </w:rPr>
        <w:t xml:space="preserve"> </w:t>
      </w:r>
      <w:r w:rsidRPr="00BF6B86">
        <w:rPr>
          <w:rFonts w:eastAsia="SimSun"/>
          <w:szCs w:val="24"/>
          <w:lang w:eastAsia="zh-CN"/>
        </w:rPr>
        <w:t>ως αχρεωστήτως καταβληθέντα</w:t>
      </w:r>
      <w:r>
        <w:rPr>
          <w:rFonts w:eastAsia="SimSun"/>
          <w:szCs w:val="24"/>
          <w:lang w:eastAsia="zh-CN"/>
        </w:rPr>
        <w:t xml:space="preserve">. </w:t>
      </w:r>
      <w:r w:rsidRPr="00BF6B86">
        <w:rPr>
          <w:rFonts w:eastAsia="SimSun"/>
          <w:szCs w:val="24"/>
          <w:lang w:eastAsia="zh-CN"/>
        </w:rPr>
        <w:t>Είναι δυνατόν να είναι αχρεωστήτως καταβληθέντα τα χρ</w:t>
      </w:r>
      <w:r w:rsidRPr="00BF6B86">
        <w:rPr>
          <w:rFonts w:eastAsia="SimSun"/>
          <w:szCs w:val="24"/>
          <w:lang w:eastAsia="zh-CN"/>
        </w:rPr>
        <w:t>ήματα τα</w:t>
      </w:r>
      <w:r>
        <w:rPr>
          <w:rFonts w:eastAsia="SimSun"/>
          <w:szCs w:val="24"/>
          <w:lang w:eastAsia="zh-CN"/>
        </w:rPr>
        <w:t xml:space="preserve"> οποία δόθηκαν για εργασία δεκαπέντε, δεκαέξι</w:t>
      </w:r>
      <w:r w:rsidRPr="00BF6B86">
        <w:rPr>
          <w:rFonts w:eastAsia="SimSun"/>
          <w:szCs w:val="24"/>
          <w:lang w:eastAsia="zh-CN"/>
        </w:rPr>
        <w:t xml:space="preserve"> </w:t>
      </w:r>
      <w:r>
        <w:rPr>
          <w:rFonts w:eastAsia="SimSun"/>
          <w:szCs w:val="24"/>
          <w:lang w:eastAsia="zh-CN"/>
        </w:rPr>
        <w:t>μηνών; Ε</w:t>
      </w:r>
      <w:r w:rsidRPr="00BF6B86">
        <w:rPr>
          <w:rFonts w:eastAsia="SimSun"/>
          <w:szCs w:val="24"/>
          <w:lang w:eastAsia="zh-CN"/>
        </w:rPr>
        <w:t>ίναι δυνατόν</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0" w:author="Σπανός Γεώργιος" w:date="2022-10-04T10:45:00Z">
          <w:pPr>
            <w:shd w:val="clear" w:color="auto" w:fill="FFFFFF"/>
            <w:spacing w:after="0" w:line="600" w:lineRule="auto"/>
            <w:ind w:firstLine="720"/>
            <w:contextualSpacing/>
            <w:jc w:val="both"/>
          </w:pPr>
        </w:pPrChange>
      </w:pPr>
      <w:r w:rsidRPr="00BF6B86">
        <w:rPr>
          <w:rFonts w:eastAsia="SimSun"/>
          <w:szCs w:val="24"/>
          <w:lang w:eastAsia="zh-CN"/>
        </w:rPr>
        <w:t xml:space="preserve">Εν πάση περιπτώσει δεν </w:t>
      </w:r>
      <w:proofErr w:type="spellStart"/>
      <w:r w:rsidRPr="00BF6B86">
        <w:rPr>
          <w:rFonts w:eastAsia="SimSun"/>
          <w:szCs w:val="24"/>
          <w:lang w:eastAsia="zh-CN"/>
        </w:rPr>
        <w:t>περιποιεί</w:t>
      </w:r>
      <w:proofErr w:type="spellEnd"/>
      <w:r w:rsidRPr="00BF6B86">
        <w:rPr>
          <w:rFonts w:eastAsia="SimSun"/>
          <w:szCs w:val="24"/>
          <w:lang w:eastAsia="zh-CN"/>
        </w:rPr>
        <w:t xml:space="preserve"> κα</w:t>
      </w:r>
      <w:r>
        <w:rPr>
          <w:rFonts w:eastAsia="SimSun"/>
          <w:szCs w:val="24"/>
          <w:lang w:eastAsia="zh-CN"/>
        </w:rPr>
        <w:t>μ</w:t>
      </w:r>
      <w:r w:rsidRPr="00BF6B86">
        <w:rPr>
          <w:rFonts w:eastAsia="SimSun"/>
          <w:szCs w:val="24"/>
          <w:lang w:eastAsia="zh-CN"/>
        </w:rPr>
        <w:t>μία τιμή νομίζω σε ένα ίδρυμα</w:t>
      </w:r>
      <w:r>
        <w:rPr>
          <w:rFonts w:eastAsia="SimSun"/>
          <w:szCs w:val="24"/>
          <w:lang w:eastAsia="zh-CN"/>
        </w:rPr>
        <w:t>,</w:t>
      </w:r>
      <w:r w:rsidRPr="00BF6B86">
        <w:rPr>
          <w:rFonts w:eastAsia="SimSun"/>
          <w:szCs w:val="24"/>
          <w:lang w:eastAsia="zh-CN"/>
        </w:rPr>
        <w:t xml:space="preserve"> πνευματικό μάλιστα</w:t>
      </w:r>
      <w:r>
        <w:rPr>
          <w:rFonts w:eastAsia="SimSun"/>
          <w:szCs w:val="24"/>
          <w:lang w:eastAsia="zh-CN"/>
        </w:rPr>
        <w:t>, όπως η Ακαδημία Α</w:t>
      </w:r>
      <w:r w:rsidRPr="00BF6B86">
        <w:rPr>
          <w:rFonts w:eastAsia="SimSun"/>
          <w:szCs w:val="24"/>
          <w:lang w:eastAsia="zh-CN"/>
        </w:rPr>
        <w:t>θηνών</w:t>
      </w:r>
      <w:r>
        <w:rPr>
          <w:rFonts w:eastAsia="SimSun"/>
          <w:szCs w:val="24"/>
          <w:lang w:eastAsia="zh-CN"/>
        </w:rPr>
        <w:t>,</w:t>
      </w:r>
      <w:r w:rsidRPr="00BF6B86">
        <w:rPr>
          <w:rFonts w:eastAsia="SimSun"/>
          <w:szCs w:val="24"/>
          <w:lang w:eastAsia="zh-CN"/>
        </w:rPr>
        <w:t xml:space="preserve"> να προβαίνει σε τέτοιες ενέργειες σκληρές</w:t>
      </w:r>
      <w:r>
        <w:rPr>
          <w:rFonts w:eastAsia="SimSun"/>
          <w:szCs w:val="24"/>
          <w:lang w:eastAsia="zh-CN"/>
        </w:rPr>
        <w:t>,</w:t>
      </w:r>
      <w:r w:rsidRPr="00BF6B86">
        <w:rPr>
          <w:rFonts w:eastAsia="SimSun"/>
          <w:szCs w:val="24"/>
          <w:lang w:eastAsia="zh-CN"/>
        </w:rPr>
        <w:t xml:space="preserve"> εξοντωτικές</w:t>
      </w:r>
      <w:r>
        <w:rPr>
          <w:rFonts w:eastAsia="SimSun"/>
          <w:szCs w:val="24"/>
          <w:lang w:eastAsia="zh-CN"/>
        </w:rPr>
        <w:t>,</w:t>
      </w:r>
      <w:r w:rsidRPr="00BF6B86">
        <w:rPr>
          <w:rFonts w:eastAsia="SimSun"/>
          <w:szCs w:val="24"/>
          <w:lang w:eastAsia="zh-CN"/>
        </w:rPr>
        <w:t xml:space="preserve"> αδικαιολόγητ</w:t>
      </w:r>
      <w:r w:rsidRPr="00BF6B86">
        <w:rPr>
          <w:rFonts w:eastAsia="SimSun"/>
          <w:szCs w:val="24"/>
          <w:lang w:eastAsia="zh-CN"/>
        </w:rPr>
        <w:t>ες</w:t>
      </w:r>
      <w:r>
        <w:rPr>
          <w:rFonts w:eastAsia="SimSun"/>
          <w:szCs w:val="24"/>
          <w:lang w:eastAsia="zh-CN"/>
        </w:rPr>
        <w:t xml:space="preserve"> -</w:t>
      </w:r>
      <w:r w:rsidRPr="00BF6B86">
        <w:rPr>
          <w:rFonts w:eastAsia="SimSun"/>
          <w:szCs w:val="24"/>
          <w:lang w:eastAsia="zh-CN"/>
        </w:rPr>
        <w:t>τέτοιες είναι</w:t>
      </w:r>
      <w:r>
        <w:rPr>
          <w:rFonts w:eastAsia="SimSun"/>
          <w:szCs w:val="24"/>
          <w:lang w:eastAsia="zh-CN"/>
        </w:rPr>
        <w:t>-</w:t>
      </w:r>
      <w:r w:rsidRPr="00BF6B86">
        <w:rPr>
          <w:rFonts w:eastAsia="SimSun"/>
          <w:szCs w:val="24"/>
          <w:lang w:eastAsia="zh-CN"/>
        </w:rPr>
        <w:t xml:space="preserve"> και να ζητά από τους εργαζόμενους πίσω λεφτά για τα οποία εργάστηκαν</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1"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Θα ήθελα να σας</w:t>
      </w:r>
      <w:r w:rsidRPr="00BF6B86">
        <w:rPr>
          <w:rFonts w:eastAsia="SimSun"/>
          <w:szCs w:val="24"/>
          <w:lang w:eastAsia="zh-CN"/>
        </w:rPr>
        <w:t xml:space="preserve"> πω</w:t>
      </w:r>
      <w:r>
        <w:rPr>
          <w:rFonts w:eastAsia="SimSun"/>
          <w:szCs w:val="24"/>
          <w:lang w:eastAsia="zh-CN"/>
        </w:rPr>
        <w:t>,</w:t>
      </w:r>
      <w:r w:rsidRPr="00BF6B86">
        <w:rPr>
          <w:rFonts w:eastAsia="SimSun"/>
          <w:szCs w:val="24"/>
          <w:lang w:eastAsia="zh-CN"/>
        </w:rPr>
        <w:t xml:space="preserve"> απαντώντας και στην πρωτολογία </w:t>
      </w:r>
      <w:r>
        <w:rPr>
          <w:rFonts w:eastAsia="SimSun"/>
          <w:szCs w:val="24"/>
          <w:lang w:eastAsia="zh-CN"/>
        </w:rPr>
        <w:t>σας,</w:t>
      </w:r>
      <w:r w:rsidRPr="00BF6B86">
        <w:rPr>
          <w:rFonts w:eastAsia="SimSun"/>
          <w:szCs w:val="24"/>
          <w:lang w:eastAsia="zh-CN"/>
        </w:rPr>
        <w:t xml:space="preserve"> ότι τίποτα από όλα αυτά </w:t>
      </w:r>
      <w:r>
        <w:rPr>
          <w:rFonts w:eastAsia="SimSun"/>
          <w:szCs w:val="24"/>
          <w:lang w:eastAsia="zh-CN"/>
        </w:rPr>
        <w:t xml:space="preserve">δεν </w:t>
      </w:r>
      <w:r w:rsidRPr="00BF6B86">
        <w:rPr>
          <w:rFonts w:eastAsia="SimSun"/>
          <w:szCs w:val="24"/>
          <w:lang w:eastAsia="zh-CN"/>
        </w:rPr>
        <w:t>θα συνέβαινε προφανώς</w:t>
      </w:r>
      <w:r>
        <w:rPr>
          <w:rFonts w:eastAsia="SimSun"/>
          <w:szCs w:val="24"/>
          <w:lang w:eastAsia="zh-CN"/>
        </w:rPr>
        <w:t>, κύριε Υ</w:t>
      </w:r>
      <w:r>
        <w:rPr>
          <w:rFonts w:eastAsia="SimSun"/>
          <w:szCs w:val="24"/>
          <w:lang w:eastAsia="zh-CN"/>
        </w:rPr>
        <w:t>φυ</w:t>
      </w:r>
      <w:r w:rsidRPr="00BF6B86">
        <w:rPr>
          <w:rFonts w:eastAsia="SimSun"/>
          <w:szCs w:val="24"/>
          <w:lang w:eastAsia="zh-CN"/>
        </w:rPr>
        <w:t>πουργέ</w:t>
      </w:r>
      <w:r>
        <w:rPr>
          <w:rFonts w:eastAsia="SimSun"/>
          <w:szCs w:val="24"/>
          <w:lang w:eastAsia="zh-CN"/>
        </w:rPr>
        <w:t>,</w:t>
      </w:r>
      <w:r w:rsidRPr="00BF6B86">
        <w:rPr>
          <w:rFonts w:eastAsia="SimSun"/>
          <w:szCs w:val="24"/>
          <w:lang w:eastAsia="zh-CN"/>
        </w:rPr>
        <w:t xml:space="preserve"> </w:t>
      </w:r>
      <w:r>
        <w:rPr>
          <w:rFonts w:eastAsia="SimSun"/>
          <w:szCs w:val="24"/>
          <w:lang w:eastAsia="zh-CN"/>
        </w:rPr>
        <w:t xml:space="preserve">αν </w:t>
      </w:r>
      <w:r w:rsidRPr="00BF6B86">
        <w:rPr>
          <w:rFonts w:eastAsia="SimSun"/>
          <w:szCs w:val="24"/>
          <w:lang w:eastAsia="zh-CN"/>
        </w:rPr>
        <w:t xml:space="preserve">η </w:t>
      </w:r>
      <w:r>
        <w:rPr>
          <w:rFonts w:eastAsia="SimSun"/>
          <w:szCs w:val="24"/>
          <w:lang w:eastAsia="zh-CN"/>
        </w:rPr>
        <w:t>Βιβλιοθήκη της Ακαδημίας Α</w:t>
      </w:r>
      <w:r w:rsidRPr="00BF6B86">
        <w:rPr>
          <w:rFonts w:eastAsia="SimSun"/>
          <w:szCs w:val="24"/>
          <w:lang w:eastAsia="zh-CN"/>
        </w:rPr>
        <w:t xml:space="preserve">θηνών και </w:t>
      </w:r>
      <w:r w:rsidRPr="00BF6B86">
        <w:rPr>
          <w:rFonts w:eastAsia="SimSun"/>
          <w:szCs w:val="24"/>
          <w:lang w:eastAsia="zh-CN"/>
        </w:rPr>
        <w:t>οι άλλες βιβλιοθήκες είχαν το αναγκαίο προσωπικό</w:t>
      </w:r>
      <w:r>
        <w:rPr>
          <w:rFonts w:eastAsia="SimSun"/>
          <w:szCs w:val="24"/>
          <w:lang w:eastAsia="zh-CN"/>
        </w:rPr>
        <w:t>,</w:t>
      </w:r>
      <w:r w:rsidRPr="00BF6B86">
        <w:rPr>
          <w:rFonts w:eastAsia="SimSun"/>
          <w:szCs w:val="24"/>
          <w:lang w:eastAsia="zh-CN"/>
        </w:rPr>
        <w:t xml:space="preserve"> το απαιτούμενο</w:t>
      </w:r>
      <w:r>
        <w:rPr>
          <w:rFonts w:eastAsia="SimSun"/>
          <w:szCs w:val="24"/>
          <w:lang w:eastAsia="zh-CN"/>
        </w:rPr>
        <w:t xml:space="preserve"> μόνιμο προσωπικό</w:t>
      </w:r>
      <w:r w:rsidRPr="00BF6B86">
        <w:rPr>
          <w:rFonts w:eastAsia="SimSun"/>
          <w:szCs w:val="24"/>
          <w:lang w:eastAsia="zh-CN"/>
        </w:rPr>
        <w:t xml:space="preserve"> για να λειτουργούν</w:t>
      </w:r>
      <w:r>
        <w:rPr>
          <w:rFonts w:eastAsia="SimSun"/>
          <w:szCs w:val="24"/>
          <w:lang w:eastAsia="zh-CN"/>
        </w:rPr>
        <w:t xml:space="preserve">. Όλα θα πήγαιναν μια </w:t>
      </w:r>
      <w:r>
        <w:rPr>
          <w:rFonts w:eastAsia="SimSun"/>
          <w:szCs w:val="24"/>
          <w:lang w:eastAsia="zh-CN"/>
        </w:rPr>
        <w:lastRenderedPageBreak/>
        <w:t>χαρά. Δ</w:t>
      </w:r>
      <w:r w:rsidRPr="00BF6B86">
        <w:rPr>
          <w:rFonts w:eastAsia="SimSun"/>
          <w:szCs w:val="24"/>
          <w:lang w:eastAsia="zh-CN"/>
        </w:rPr>
        <w:t>εν θα το συζητούσαμε σήμερα αυτό</w:t>
      </w:r>
      <w:r>
        <w:rPr>
          <w:rFonts w:eastAsia="SimSun"/>
          <w:szCs w:val="24"/>
          <w:lang w:eastAsia="zh-CN"/>
        </w:rPr>
        <w:t>. Κ</w:t>
      </w:r>
      <w:r w:rsidRPr="00BF6B86">
        <w:rPr>
          <w:rFonts w:eastAsia="SimSun"/>
          <w:szCs w:val="24"/>
          <w:lang w:eastAsia="zh-CN"/>
        </w:rPr>
        <w:t>αι εξ αυτού του λόγου είναι πολύ μεγάλες οι ευθύνες όλων των κυβερνήσεων και των δικών σας β</w:t>
      </w:r>
      <w:r w:rsidRPr="00BF6B86">
        <w:rPr>
          <w:rFonts w:eastAsia="SimSun"/>
          <w:szCs w:val="24"/>
          <w:lang w:eastAsia="zh-CN"/>
        </w:rPr>
        <w:t>εβαίως για το ότι καμ</w:t>
      </w:r>
      <w:r>
        <w:rPr>
          <w:rFonts w:eastAsia="SimSun"/>
          <w:szCs w:val="24"/>
          <w:lang w:eastAsia="zh-CN"/>
        </w:rPr>
        <w:t>μ</w:t>
      </w:r>
      <w:r w:rsidRPr="00BF6B86">
        <w:rPr>
          <w:rFonts w:eastAsia="SimSun"/>
          <w:szCs w:val="24"/>
          <w:lang w:eastAsia="zh-CN"/>
        </w:rPr>
        <w:t xml:space="preserve">ία κυβέρνηση </w:t>
      </w:r>
      <w:r>
        <w:rPr>
          <w:rFonts w:eastAsia="SimSun"/>
          <w:szCs w:val="24"/>
          <w:lang w:eastAsia="zh-CN"/>
        </w:rPr>
        <w:t>-</w:t>
      </w:r>
      <w:r w:rsidRPr="00BF6B86">
        <w:rPr>
          <w:rFonts w:eastAsia="SimSun"/>
          <w:szCs w:val="24"/>
          <w:lang w:eastAsia="zh-CN"/>
        </w:rPr>
        <w:t>μα καμία</w:t>
      </w:r>
      <w:r>
        <w:rPr>
          <w:rFonts w:eastAsia="SimSun"/>
          <w:szCs w:val="24"/>
          <w:lang w:eastAsia="zh-CN"/>
        </w:rPr>
        <w:t>!- ε</w:t>
      </w:r>
      <w:r w:rsidRPr="00BF6B86">
        <w:rPr>
          <w:rFonts w:eastAsia="SimSun"/>
          <w:szCs w:val="24"/>
          <w:lang w:eastAsia="zh-CN"/>
        </w:rPr>
        <w:t>ιδικά στο ζήτημα των βιβλιοθηκών δεν έκανε απολύτως τίποτα</w:t>
      </w:r>
      <w:r>
        <w:rPr>
          <w:rFonts w:eastAsia="SimSun"/>
          <w:szCs w:val="24"/>
          <w:lang w:eastAsia="zh-CN"/>
        </w:rPr>
        <w:t>,</w:t>
      </w:r>
      <w:r w:rsidRPr="00BF6B86">
        <w:rPr>
          <w:rFonts w:eastAsia="SimSun"/>
          <w:szCs w:val="24"/>
          <w:lang w:eastAsia="zh-CN"/>
        </w:rPr>
        <w:t xml:space="preserve"> έτσι ώστε στοιχειωδώς να καλυφθούν οι ανάγκες αυτού του πολύ σημαντικού κλάδου των βιβλιοθηκών</w:t>
      </w:r>
      <w:r>
        <w:rPr>
          <w:rFonts w:eastAsia="SimSun"/>
          <w:szCs w:val="24"/>
          <w:lang w:eastAsia="zh-CN"/>
        </w:rPr>
        <w:t>.</w:t>
      </w:r>
      <w:r w:rsidRPr="00BF6B86">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2"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Και κλείνοντας να πω το εξής:</w:t>
      </w:r>
      <w:r w:rsidRPr="00BF6B86">
        <w:rPr>
          <w:rFonts w:eastAsia="SimSun"/>
          <w:szCs w:val="24"/>
          <w:lang w:eastAsia="zh-CN"/>
        </w:rPr>
        <w:t xml:space="preserve"> Πολιτική απόφαση</w:t>
      </w:r>
      <w:r>
        <w:rPr>
          <w:rFonts w:eastAsia="SimSun"/>
          <w:szCs w:val="24"/>
          <w:lang w:eastAsia="zh-CN"/>
        </w:rPr>
        <w:t xml:space="preserve"> πήρα</w:t>
      </w:r>
      <w:r>
        <w:rPr>
          <w:rFonts w:eastAsia="SimSun"/>
          <w:szCs w:val="24"/>
          <w:lang w:eastAsia="zh-CN"/>
        </w:rPr>
        <w:t>τε, κύριε Υ</w:t>
      </w:r>
      <w:r>
        <w:rPr>
          <w:rFonts w:eastAsia="SimSun"/>
          <w:szCs w:val="24"/>
          <w:lang w:eastAsia="zh-CN"/>
        </w:rPr>
        <w:t>φυ</w:t>
      </w:r>
      <w:r w:rsidRPr="00BF6B86">
        <w:rPr>
          <w:rFonts w:eastAsia="SimSun"/>
          <w:szCs w:val="24"/>
          <w:lang w:eastAsia="zh-CN"/>
        </w:rPr>
        <w:t>πουργέ</w:t>
      </w:r>
      <w:r>
        <w:rPr>
          <w:rFonts w:eastAsia="SimSun"/>
          <w:szCs w:val="24"/>
          <w:lang w:eastAsia="zh-CN"/>
        </w:rPr>
        <w:t>,</w:t>
      </w:r>
      <w:r w:rsidRPr="00BF6B86">
        <w:rPr>
          <w:rFonts w:eastAsia="SimSun"/>
          <w:szCs w:val="24"/>
          <w:lang w:eastAsia="zh-CN"/>
        </w:rPr>
        <w:t xml:space="preserve"> </w:t>
      </w:r>
      <w:r>
        <w:rPr>
          <w:rFonts w:eastAsia="SimSun"/>
          <w:szCs w:val="24"/>
          <w:lang w:eastAsia="zh-CN"/>
        </w:rPr>
        <w:t xml:space="preserve">και </w:t>
      </w:r>
      <w:r w:rsidRPr="00BF6B86">
        <w:rPr>
          <w:rFonts w:eastAsia="SimSun"/>
          <w:szCs w:val="24"/>
          <w:lang w:eastAsia="zh-CN"/>
        </w:rPr>
        <w:t xml:space="preserve">νομοθετική ρύθμιση </w:t>
      </w:r>
      <w:r>
        <w:rPr>
          <w:rFonts w:eastAsia="SimSun"/>
          <w:szCs w:val="24"/>
          <w:lang w:eastAsia="zh-CN"/>
        </w:rPr>
        <w:t>κάνατε,</w:t>
      </w:r>
      <w:r w:rsidRPr="00BF6B86">
        <w:rPr>
          <w:rFonts w:eastAsia="SimSun"/>
          <w:szCs w:val="24"/>
          <w:lang w:eastAsia="zh-CN"/>
        </w:rPr>
        <w:t xml:space="preserve"> για να μην έχουν το δικαίωμα οι συμβασιούχοι να </w:t>
      </w:r>
      <w:r>
        <w:rPr>
          <w:rFonts w:eastAsia="SimSun"/>
          <w:szCs w:val="24"/>
          <w:lang w:eastAsia="zh-CN"/>
        </w:rPr>
        <w:t>μονιμοποιούνται.</w:t>
      </w:r>
      <w:r w:rsidRPr="00BF6B86">
        <w:rPr>
          <w:rFonts w:eastAsia="SimSun"/>
          <w:szCs w:val="24"/>
          <w:lang w:eastAsia="zh-CN"/>
        </w:rPr>
        <w:t xml:space="preserve"> Την απαγόρευση των μονιμοποιήσεων την κάνατε μέχρι και συνταγματικό άρθρο</w:t>
      </w:r>
      <w:r>
        <w:rPr>
          <w:rFonts w:eastAsia="SimSun"/>
          <w:szCs w:val="24"/>
          <w:lang w:eastAsia="zh-CN"/>
        </w:rPr>
        <w:t>, το</w:t>
      </w:r>
      <w:r w:rsidRPr="00BF6B86">
        <w:rPr>
          <w:rFonts w:eastAsia="SimSun"/>
          <w:szCs w:val="24"/>
          <w:lang w:eastAsia="zh-CN"/>
        </w:rPr>
        <w:t xml:space="preserve"> 103</w:t>
      </w:r>
      <w:r>
        <w:rPr>
          <w:rFonts w:eastAsia="SimSun"/>
          <w:szCs w:val="24"/>
          <w:lang w:eastAsia="zh-CN"/>
        </w:rPr>
        <w:t>.</w:t>
      </w:r>
      <w:r w:rsidRPr="00BF6B86">
        <w:rPr>
          <w:rFonts w:eastAsia="SimSun"/>
          <w:szCs w:val="24"/>
          <w:lang w:eastAsia="zh-CN"/>
        </w:rPr>
        <w:t xml:space="preserve"> Γιατί</w:t>
      </w:r>
      <w:r>
        <w:rPr>
          <w:rFonts w:eastAsia="SimSun"/>
          <w:szCs w:val="24"/>
          <w:lang w:eastAsia="zh-CN"/>
        </w:rPr>
        <w:t>,</w:t>
      </w:r>
      <w:r w:rsidRPr="00BF6B86">
        <w:rPr>
          <w:rFonts w:eastAsia="SimSun"/>
          <w:szCs w:val="24"/>
          <w:lang w:eastAsia="zh-CN"/>
        </w:rPr>
        <w:t xml:space="preserve"> λοιπόν</w:t>
      </w:r>
      <w:r>
        <w:rPr>
          <w:rFonts w:eastAsia="SimSun"/>
          <w:szCs w:val="24"/>
          <w:lang w:eastAsia="zh-CN"/>
        </w:rPr>
        <w:t>,</w:t>
      </w:r>
      <w:r w:rsidRPr="00BF6B86">
        <w:rPr>
          <w:rFonts w:eastAsia="SimSun"/>
          <w:szCs w:val="24"/>
          <w:lang w:eastAsia="zh-CN"/>
        </w:rPr>
        <w:t xml:space="preserve"> δεν παίρνετε μια πολιτική απόφαση</w:t>
      </w:r>
      <w:r>
        <w:rPr>
          <w:rFonts w:eastAsia="SimSun"/>
          <w:szCs w:val="24"/>
          <w:lang w:eastAsia="zh-CN"/>
        </w:rPr>
        <w:t>,</w:t>
      </w:r>
      <w:r w:rsidRPr="00BF6B86">
        <w:rPr>
          <w:rFonts w:eastAsia="SimSun"/>
          <w:szCs w:val="24"/>
          <w:lang w:eastAsia="zh-CN"/>
        </w:rPr>
        <w:t xml:space="preserve"> δεν κά</w:t>
      </w:r>
      <w:r w:rsidRPr="00BF6B86">
        <w:rPr>
          <w:rFonts w:eastAsia="SimSun"/>
          <w:szCs w:val="24"/>
          <w:lang w:eastAsia="zh-CN"/>
        </w:rPr>
        <w:t xml:space="preserve">νετε μια νομοθετική ρύθμιση </w:t>
      </w:r>
      <w:r>
        <w:rPr>
          <w:rFonts w:eastAsia="SimSun"/>
          <w:szCs w:val="24"/>
          <w:lang w:eastAsia="zh-CN"/>
        </w:rPr>
        <w:t xml:space="preserve">-εσείς θα βρείτε πώς-, έτσι </w:t>
      </w:r>
      <w:r w:rsidRPr="00BF6B86">
        <w:rPr>
          <w:rFonts w:eastAsia="SimSun"/>
          <w:szCs w:val="24"/>
          <w:lang w:eastAsia="zh-CN"/>
        </w:rPr>
        <w:t xml:space="preserve">ώστε τα δεδουλευμένα </w:t>
      </w:r>
      <w:r>
        <w:rPr>
          <w:rFonts w:eastAsia="SimSun"/>
          <w:szCs w:val="24"/>
          <w:lang w:eastAsia="zh-CN"/>
        </w:rPr>
        <w:t>-απευθύνομαι και στον Υπουργό Ε</w:t>
      </w:r>
      <w:r w:rsidRPr="00BF6B86">
        <w:rPr>
          <w:rFonts w:eastAsia="SimSun"/>
          <w:szCs w:val="24"/>
          <w:lang w:eastAsia="zh-CN"/>
        </w:rPr>
        <w:t>ργασίας</w:t>
      </w:r>
      <w:r>
        <w:rPr>
          <w:rFonts w:eastAsia="SimSun"/>
          <w:szCs w:val="24"/>
          <w:lang w:eastAsia="zh-CN"/>
        </w:rPr>
        <w:t>-</w:t>
      </w:r>
      <w:r w:rsidRPr="00BF6B86">
        <w:rPr>
          <w:rFonts w:eastAsia="SimSun"/>
          <w:szCs w:val="24"/>
          <w:lang w:eastAsia="zh-CN"/>
        </w:rPr>
        <w:t xml:space="preserve"> των εργαζομένων</w:t>
      </w:r>
      <w:r>
        <w:rPr>
          <w:rFonts w:eastAsia="SimSun"/>
          <w:szCs w:val="24"/>
          <w:lang w:eastAsia="zh-CN"/>
        </w:rPr>
        <w:t xml:space="preserve"> -γ</w:t>
      </w:r>
      <w:r w:rsidRPr="00BF6B86">
        <w:rPr>
          <w:rFonts w:eastAsia="SimSun"/>
          <w:szCs w:val="24"/>
          <w:lang w:eastAsia="zh-CN"/>
        </w:rPr>
        <w:t xml:space="preserve">ια μας είναι </w:t>
      </w:r>
      <w:r>
        <w:rPr>
          <w:rFonts w:eastAsia="SimSun"/>
          <w:szCs w:val="24"/>
          <w:lang w:eastAsia="zh-CN"/>
        </w:rPr>
        <w:t>ιερά-</w:t>
      </w:r>
      <w:r w:rsidRPr="00BF6B86">
        <w:rPr>
          <w:rFonts w:eastAsia="SimSun"/>
          <w:szCs w:val="24"/>
          <w:lang w:eastAsia="zh-CN"/>
        </w:rPr>
        <w:t xml:space="preserve"> να μην έχει κανένα</w:t>
      </w:r>
      <w:r>
        <w:rPr>
          <w:rFonts w:eastAsia="SimSun"/>
          <w:szCs w:val="24"/>
          <w:lang w:eastAsia="zh-CN"/>
        </w:rPr>
        <w:t>ς</w:t>
      </w:r>
      <w:r w:rsidRPr="00BF6B86">
        <w:rPr>
          <w:rFonts w:eastAsia="SimSun"/>
          <w:szCs w:val="24"/>
          <w:lang w:eastAsia="zh-CN"/>
        </w:rPr>
        <w:t xml:space="preserve"> δικαίωμα να</w:t>
      </w:r>
      <w:r>
        <w:rPr>
          <w:rFonts w:eastAsia="SimSun"/>
          <w:szCs w:val="24"/>
          <w:lang w:eastAsia="zh-CN"/>
        </w:rPr>
        <w:t xml:space="preserve"> τα</w:t>
      </w:r>
      <w:r w:rsidRPr="00BF6B86">
        <w:rPr>
          <w:rFonts w:eastAsia="SimSun"/>
          <w:szCs w:val="24"/>
          <w:lang w:eastAsia="zh-CN"/>
        </w:rPr>
        <w:t xml:space="preserve"> ζητήσει πίσω</w:t>
      </w:r>
      <w:r>
        <w:rPr>
          <w:rFonts w:eastAsia="SimSun"/>
          <w:szCs w:val="24"/>
          <w:lang w:eastAsia="zh-CN"/>
        </w:rPr>
        <w:t>. Ά</w:t>
      </w:r>
      <w:r w:rsidRPr="00BF6B86">
        <w:rPr>
          <w:rFonts w:eastAsia="SimSun"/>
          <w:szCs w:val="24"/>
          <w:lang w:eastAsia="zh-CN"/>
        </w:rPr>
        <w:t>μα αρχίσουν να μ</w:t>
      </w:r>
      <w:r>
        <w:rPr>
          <w:rFonts w:eastAsia="SimSun"/>
          <w:szCs w:val="24"/>
          <w:lang w:eastAsia="zh-CN"/>
        </w:rPr>
        <w:t xml:space="preserve">ας παίρνουν και τα δεδουλευμένα, </w:t>
      </w:r>
      <w:r w:rsidRPr="00BF6B86">
        <w:rPr>
          <w:rFonts w:eastAsia="SimSun"/>
          <w:szCs w:val="24"/>
          <w:lang w:eastAsia="zh-CN"/>
        </w:rPr>
        <w:t>τότ</w:t>
      </w:r>
      <w:r w:rsidRPr="00BF6B86">
        <w:rPr>
          <w:rFonts w:eastAsia="SimSun"/>
          <w:szCs w:val="24"/>
          <w:lang w:eastAsia="zh-CN"/>
        </w:rPr>
        <w:t>ε δεν ξέρω για ποιο</w:t>
      </w:r>
      <w:r>
        <w:rPr>
          <w:rFonts w:eastAsia="SimSun"/>
          <w:szCs w:val="24"/>
          <w:lang w:eastAsia="zh-CN"/>
        </w:rPr>
        <w:t>ν λόγο να δουλεύουμε.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3"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Ευχαριστώ.</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4" w:author="Σπανός Γεώργιος" w:date="2022-10-04T10:45:00Z">
          <w:pPr>
            <w:shd w:val="clear" w:color="auto" w:fill="FFFFFF"/>
            <w:spacing w:after="0" w:line="600" w:lineRule="auto"/>
            <w:ind w:firstLine="720"/>
            <w:contextualSpacing/>
            <w:jc w:val="both"/>
          </w:pPr>
        </w:pPrChange>
      </w:pPr>
      <w:r w:rsidRPr="00415837">
        <w:rPr>
          <w:rFonts w:eastAsia="SimSun"/>
          <w:b/>
          <w:szCs w:val="24"/>
          <w:lang w:eastAsia="zh-CN"/>
        </w:rPr>
        <w:t>ΠΡΟΕΔΡΕΥΩΝ (Οδυσσέας Κωνσταντινόπουλος):</w:t>
      </w:r>
      <w:r w:rsidRPr="00BF6B86">
        <w:rPr>
          <w:rFonts w:eastAsia="SimSun"/>
          <w:szCs w:val="24"/>
          <w:lang w:eastAsia="zh-CN"/>
        </w:rPr>
        <w:t xml:space="preserve"> </w:t>
      </w:r>
      <w:r>
        <w:rPr>
          <w:rFonts w:eastAsia="SimSun"/>
          <w:szCs w:val="24"/>
          <w:lang w:eastAsia="zh-CN"/>
        </w:rPr>
        <w:t>Κύριε Υ</w:t>
      </w:r>
      <w:r>
        <w:rPr>
          <w:rFonts w:eastAsia="SimSun"/>
          <w:szCs w:val="24"/>
          <w:lang w:eastAsia="zh-CN"/>
        </w:rPr>
        <w:t>φυ</w:t>
      </w:r>
      <w:r w:rsidRPr="00BF6B86">
        <w:rPr>
          <w:rFonts w:eastAsia="SimSun"/>
          <w:szCs w:val="24"/>
          <w:lang w:eastAsia="zh-CN"/>
        </w:rPr>
        <w:t>πουργέ</w:t>
      </w:r>
      <w:r>
        <w:rPr>
          <w:rFonts w:eastAsia="SimSun"/>
          <w:szCs w:val="24"/>
          <w:lang w:eastAsia="zh-CN"/>
        </w:rPr>
        <w:t>,</w:t>
      </w:r>
      <w:r w:rsidRPr="00BF6B86">
        <w:rPr>
          <w:rFonts w:eastAsia="SimSun"/>
          <w:szCs w:val="24"/>
          <w:lang w:eastAsia="zh-CN"/>
        </w:rPr>
        <w:t xml:space="preserve"> </w:t>
      </w:r>
      <w:r>
        <w:rPr>
          <w:rFonts w:eastAsia="SimSun"/>
          <w:szCs w:val="24"/>
          <w:lang w:eastAsia="zh-CN"/>
        </w:rPr>
        <w:t>έχετε τον λόγο.</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5" w:author="Σπανός Γεώργιος" w:date="2022-10-04T10:45:00Z">
          <w:pPr>
            <w:shd w:val="clear" w:color="auto" w:fill="FFFFFF"/>
            <w:spacing w:after="0" w:line="600" w:lineRule="auto"/>
            <w:ind w:firstLine="720"/>
            <w:contextualSpacing/>
            <w:jc w:val="both"/>
          </w:pPr>
        </w:pPrChange>
      </w:pPr>
      <w:r w:rsidRPr="00415837">
        <w:rPr>
          <w:rFonts w:eastAsia="SimSun"/>
          <w:b/>
          <w:szCs w:val="24"/>
          <w:lang w:eastAsia="zh-CN"/>
        </w:rPr>
        <w:t>ΕΥΑΓΓΕΛΟΣ (ΑΓΓΕΛΟΣ) ΣΥΡΙΓΟΣ (Υφυπουργός Παιδείας και Θρησκευμάτων):</w:t>
      </w:r>
      <w:r>
        <w:rPr>
          <w:rFonts w:eastAsia="SimSun"/>
          <w:szCs w:val="24"/>
          <w:lang w:eastAsia="zh-CN"/>
        </w:rPr>
        <w:t xml:space="preserve"> Ευχαριστώ πολύ, κύριε Πρόεδρε.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6"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lastRenderedPageBreak/>
        <w:t xml:space="preserve">Κύριε συνάδελφε, </w:t>
      </w:r>
      <w:r w:rsidRPr="00BF6B86">
        <w:rPr>
          <w:rFonts w:eastAsia="SimSun"/>
          <w:szCs w:val="24"/>
          <w:lang w:eastAsia="zh-CN"/>
        </w:rPr>
        <w:t xml:space="preserve">να </w:t>
      </w:r>
      <w:r>
        <w:rPr>
          <w:rFonts w:eastAsia="SimSun"/>
          <w:szCs w:val="24"/>
          <w:lang w:eastAsia="zh-CN"/>
        </w:rPr>
        <w:t>διευκρινίσω</w:t>
      </w:r>
      <w:r w:rsidRPr="00BF6B86">
        <w:rPr>
          <w:rFonts w:eastAsia="SimSun"/>
          <w:szCs w:val="24"/>
          <w:lang w:eastAsia="zh-CN"/>
        </w:rPr>
        <w:t xml:space="preserve"> δύο πράγματα</w:t>
      </w:r>
      <w:r>
        <w:rPr>
          <w:rFonts w:eastAsia="SimSun"/>
          <w:szCs w:val="24"/>
          <w:lang w:eastAsia="zh-CN"/>
        </w:rPr>
        <w:t>:</w:t>
      </w:r>
      <w:r w:rsidRPr="00BF6B86">
        <w:rPr>
          <w:rFonts w:eastAsia="SimSun"/>
          <w:szCs w:val="24"/>
          <w:lang w:eastAsia="zh-CN"/>
        </w:rPr>
        <w:t xml:space="preserve"> </w:t>
      </w:r>
      <w:r>
        <w:rPr>
          <w:rFonts w:eastAsia="SimSun"/>
          <w:szCs w:val="24"/>
          <w:lang w:eastAsia="zh-CN"/>
        </w:rPr>
        <w:t>Πρώτον, δεν</w:t>
      </w:r>
      <w:r w:rsidRPr="00BF6B86">
        <w:rPr>
          <w:rFonts w:eastAsia="SimSun"/>
          <w:szCs w:val="24"/>
          <w:lang w:eastAsia="zh-CN"/>
        </w:rPr>
        <w:t xml:space="preserve"> υπήρχε κανένας υπαινιγ</w:t>
      </w:r>
      <w:r>
        <w:rPr>
          <w:rFonts w:eastAsia="SimSun"/>
          <w:szCs w:val="24"/>
          <w:lang w:eastAsia="zh-CN"/>
        </w:rPr>
        <w:t xml:space="preserve">μός ως προς το ότι ήταν σύζυγοι. Ανέφερα </w:t>
      </w:r>
      <w:r w:rsidRPr="00BF6B86">
        <w:rPr>
          <w:rFonts w:eastAsia="SimSun"/>
          <w:szCs w:val="24"/>
          <w:lang w:eastAsia="zh-CN"/>
        </w:rPr>
        <w:t>τα πραγματικά γεγονότα απλώς</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7" w:author="Σπανός Γεώργιος" w:date="2022-10-04T10:45:00Z">
          <w:pPr>
            <w:shd w:val="clear" w:color="auto" w:fill="FFFFFF"/>
            <w:spacing w:after="0" w:line="600" w:lineRule="auto"/>
            <w:ind w:firstLine="720"/>
            <w:contextualSpacing/>
            <w:jc w:val="both"/>
          </w:pPr>
        </w:pPrChange>
      </w:pPr>
      <w:r w:rsidRPr="009527CB">
        <w:rPr>
          <w:rFonts w:eastAsia="SimSun"/>
          <w:b/>
          <w:szCs w:val="24"/>
          <w:lang w:eastAsia="zh-CN"/>
        </w:rPr>
        <w:t>ΙΩΑΝΝΗΣ ΔΕΛΗΣ:</w:t>
      </w:r>
      <w:r>
        <w:rPr>
          <w:rFonts w:eastAsia="SimSun"/>
          <w:szCs w:val="24"/>
          <w:lang w:eastAsia="zh-CN"/>
        </w:rPr>
        <w:t xml:space="preserve"> Το δέχομαι.</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8" w:author="Σπανός Γεώργιος" w:date="2022-10-04T10:45:00Z">
          <w:pPr>
            <w:shd w:val="clear" w:color="auto" w:fill="FFFFFF"/>
            <w:spacing w:after="0" w:line="600" w:lineRule="auto"/>
            <w:ind w:firstLine="720"/>
            <w:contextualSpacing/>
            <w:jc w:val="both"/>
          </w:pPr>
        </w:pPrChange>
      </w:pPr>
      <w:r w:rsidRPr="00415837">
        <w:rPr>
          <w:rFonts w:eastAsia="SimSun"/>
          <w:b/>
          <w:szCs w:val="24"/>
          <w:lang w:eastAsia="zh-CN"/>
        </w:rPr>
        <w:t>ΕΥΑΓΓΕΛΟΣ (ΑΓΓΕΛΟΣ) ΣΥΡΙΓΟΣ (Υφυπουργός Παιδείας και Θρησκευμάτων):</w:t>
      </w:r>
      <w:r w:rsidRPr="00415837">
        <w:rPr>
          <w:rFonts w:eastAsia="SimSun"/>
          <w:szCs w:val="24"/>
          <w:lang w:eastAsia="zh-CN"/>
        </w:rPr>
        <w:t xml:space="preserve"> </w:t>
      </w:r>
      <w:r>
        <w:rPr>
          <w:rFonts w:eastAsia="SimSun"/>
          <w:szCs w:val="24"/>
          <w:lang w:eastAsia="zh-CN"/>
        </w:rPr>
        <w:t xml:space="preserve">Δεύτερον, πραγματικά </w:t>
      </w:r>
      <w:r w:rsidRPr="00BF6B86">
        <w:rPr>
          <w:rFonts w:eastAsia="SimSun"/>
          <w:szCs w:val="24"/>
          <w:lang w:eastAsia="zh-CN"/>
        </w:rPr>
        <w:t>δεν κάλυπταν π</w:t>
      </w:r>
      <w:r>
        <w:rPr>
          <w:rFonts w:eastAsia="SimSun"/>
          <w:szCs w:val="24"/>
          <w:lang w:eastAsia="zh-CN"/>
        </w:rPr>
        <w:t xml:space="preserve">άγιες </w:t>
      </w:r>
      <w:r>
        <w:rPr>
          <w:rFonts w:eastAsia="SimSun"/>
          <w:szCs w:val="24"/>
          <w:lang w:eastAsia="zh-CN"/>
        </w:rPr>
        <w:t>και διαρκείς ανάγκες. Σ</w:t>
      </w:r>
      <w:r w:rsidRPr="00BF6B86">
        <w:rPr>
          <w:rFonts w:eastAsia="SimSun"/>
          <w:szCs w:val="24"/>
          <w:lang w:eastAsia="zh-CN"/>
        </w:rPr>
        <w:t>υμμετείχαν στα δύο συγκεκριμένα προγράμματα που σας ανέφερα</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999"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Ας δούμε τι γίνεται όσον αφορά το</w:t>
      </w:r>
      <w:r w:rsidRPr="00BF6B86">
        <w:rPr>
          <w:rFonts w:eastAsia="SimSun"/>
          <w:szCs w:val="24"/>
          <w:lang w:eastAsia="zh-CN"/>
        </w:rPr>
        <w:t xml:space="preserve"> πρώτο </w:t>
      </w:r>
      <w:r>
        <w:rPr>
          <w:rFonts w:eastAsia="SimSun"/>
          <w:szCs w:val="24"/>
          <w:lang w:eastAsia="zh-CN"/>
        </w:rPr>
        <w:t>ερώτημά</w:t>
      </w:r>
      <w:r w:rsidRPr="00BF6B86">
        <w:rPr>
          <w:rFonts w:eastAsia="SimSun"/>
          <w:szCs w:val="24"/>
          <w:lang w:eastAsia="zh-CN"/>
        </w:rPr>
        <w:t xml:space="preserve"> </w:t>
      </w:r>
      <w:r>
        <w:rPr>
          <w:rFonts w:eastAsia="SimSun"/>
          <w:szCs w:val="24"/>
          <w:lang w:eastAsia="zh-CN"/>
        </w:rPr>
        <w:t>σας,</w:t>
      </w:r>
      <w:r w:rsidRPr="00BF6B86">
        <w:rPr>
          <w:rFonts w:eastAsia="SimSun"/>
          <w:szCs w:val="24"/>
          <w:lang w:eastAsia="zh-CN"/>
        </w:rPr>
        <w:t xml:space="preserve"> για τα </w:t>
      </w:r>
      <w:r>
        <w:rPr>
          <w:rFonts w:eastAsia="SimSun"/>
          <w:szCs w:val="24"/>
          <w:lang w:eastAsia="zh-CN"/>
        </w:rPr>
        <w:t>αχρεωστήτως</w:t>
      </w:r>
      <w:r w:rsidRPr="00BF6B86">
        <w:rPr>
          <w:rFonts w:eastAsia="SimSun"/>
          <w:szCs w:val="24"/>
          <w:lang w:eastAsia="zh-CN"/>
        </w:rPr>
        <w:t xml:space="preserve"> καταβληθέντα</w:t>
      </w:r>
      <w:r>
        <w:rPr>
          <w:rFonts w:eastAsia="SimSun"/>
          <w:szCs w:val="24"/>
          <w:lang w:eastAsia="zh-CN"/>
        </w:rPr>
        <w:t>.</w:t>
      </w:r>
      <w:r w:rsidRPr="00BF6B86">
        <w:rPr>
          <w:rFonts w:eastAsia="SimSun"/>
          <w:szCs w:val="24"/>
          <w:lang w:eastAsia="zh-CN"/>
        </w:rPr>
        <w:t xml:space="preserve"> </w:t>
      </w:r>
      <w:r>
        <w:rPr>
          <w:rFonts w:eastAsia="SimSun"/>
          <w:szCs w:val="24"/>
          <w:lang w:eastAsia="zh-CN"/>
        </w:rPr>
        <w:t xml:space="preserve">Θα </w:t>
      </w:r>
      <w:r w:rsidRPr="00BF6B86">
        <w:rPr>
          <w:rFonts w:eastAsia="SimSun"/>
          <w:szCs w:val="24"/>
          <w:lang w:eastAsia="zh-CN"/>
        </w:rPr>
        <w:t>αναφέρω τα στοιχεία</w:t>
      </w:r>
      <w:r>
        <w:rPr>
          <w:rFonts w:eastAsia="SimSun"/>
          <w:szCs w:val="24"/>
          <w:lang w:eastAsia="zh-CN"/>
        </w:rPr>
        <w:t>.</w:t>
      </w:r>
      <w:r w:rsidRPr="00BF6B86">
        <w:rPr>
          <w:rFonts w:eastAsia="SimSun"/>
          <w:szCs w:val="24"/>
          <w:lang w:eastAsia="zh-CN"/>
        </w:rPr>
        <w:t xml:space="preserve"> Η πραγματικότητα είναι ότι από την ώρα π</w:t>
      </w:r>
      <w:r>
        <w:rPr>
          <w:rFonts w:eastAsia="SimSun"/>
          <w:szCs w:val="24"/>
          <w:lang w:eastAsia="zh-CN"/>
        </w:rPr>
        <w:t>ου έπαψαν να αμείβοντ</w:t>
      </w:r>
      <w:r>
        <w:rPr>
          <w:rFonts w:eastAsia="SimSun"/>
          <w:szCs w:val="24"/>
          <w:lang w:eastAsia="zh-CN"/>
        </w:rPr>
        <w:t xml:space="preserve">αι από το </w:t>
      </w:r>
      <w:r>
        <w:rPr>
          <w:rFonts w:eastAsia="SimSun"/>
          <w:szCs w:val="24"/>
          <w:lang w:eastAsia="zh-CN"/>
        </w:rPr>
        <w:t>π</w:t>
      </w:r>
      <w:r w:rsidRPr="00BF6B86">
        <w:rPr>
          <w:rFonts w:eastAsia="SimSun"/>
          <w:szCs w:val="24"/>
          <w:lang w:eastAsia="zh-CN"/>
        </w:rPr>
        <w:t>ρόγ</w:t>
      </w:r>
      <w:r>
        <w:rPr>
          <w:rFonts w:eastAsia="SimSun"/>
          <w:szCs w:val="24"/>
          <w:lang w:eastAsia="zh-CN"/>
        </w:rPr>
        <w:t>ραμμα Φ</w:t>
      </w:r>
      <w:r w:rsidRPr="00BF6B86">
        <w:rPr>
          <w:rFonts w:eastAsia="SimSun"/>
          <w:szCs w:val="24"/>
          <w:lang w:eastAsia="zh-CN"/>
        </w:rPr>
        <w:t>ωτεινός</w:t>
      </w:r>
      <w:r>
        <w:rPr>
          <w:rFonts w:eastAsia="SimSun"/>
          <w:szCs w:val="24"/>
          <w:lang w:eastAsia="zh-CN"/>
        </w:rPr>
        <w:t xml:space="preserve"> και</w:t>
      </w:r>
      <w:r w:rsidRPr="00BF6B86">
        <w:rPr>
          <w:rFonts w:eastAsia="SimSun"/>
          <w:szCs w:val="24"/>
          <w:lang w:eastAsia="zh-CN"/>
        </w:rPr>
        <w:t xml:space="preserve"> το </w:t>
      </w:r>
      <w:r>
        <w:rPr>
          <w:rFonts w:eastAsia="SimSun"/>
          <w:szCs w:val="24"/>
          <w:lang w:eastAsia="zh-CN"/>
        </w:rPr>
        <w:t>ΕΣΠΑ</w:t>
      </w:r>
      <w:r w:rsidRPr="00BF6B86">
        <w:rPr>
          <w:rFonts w:eastAsia="SimSun"/>
          <w:szCs w:val="24"/>
          <w:lang w:eastAsia="zh-CN"/>
        </w:rPr>
        <w:t xml:space="preserve"> υπήρχε πρόβλημα</w:t>
      </w:r>
      <w:r>
        <w:rPr>
          <w:rFonts w:eastAsia="SimSun"/>
          <w:szCs w:val="24"/>
          <w:lang w:eastAsia="zh-CN"/>
        </w:rPr>
        <w:t xml:space="preserve"> απ</w:t>
      </w:r>
      <w:r w:rsidRPr="00BF6B86">
        <w:rPr>
          <w:rFonts w:eastAsia="SimSun"/>
          <w:szCs w:val="24"/>
          <w:lang w:eastAsia="zh-CN"/>
        </w:rPr>
        <w:t>ό πού θα χρηματοδοτηθούν</w:t>
      </w:r>
      <w:r>
        <w:rPr>
          <w:rFonts w:eastAsia="SimSun"/>
          <w:szCs w:val="24"/>
          <w:lang w:eastAsia="zh-CN"/>
        </w:rPr>
        <w:t>.</w:t>
      </w:r>
      <w:r w:rsidRPr="00BF6B86">
        <w:rPr>
          <w:rFonts w:eastAsia="SimSun"/>
          <w:szCs w:val="24"/>
          <w:lang w:eastAsia="zh-CN"/>
        </w:rPr>
        <w:t xml:space="preserve"> Με την προσω</w:t>
      </w:r>
      <w:r>
        <w:rPr>
          <w:rFonts w:eastAsia="SimSun"/>
          <w:szCs w:val="24"/>
          <w:lang w:eastAsia="zh-CN"/>
        </w:rPr>
        <w:t>ρινή διαταγή που πήραν στις 10 Ιουνίου του 2019 η Ακ</w:t>
      </w:r>
      <w:r w:rsidRPr="00BF6B86">
        <w:rPr>
          <w:rFonts w:eastAsia="SimSun"/>
          <w:szCs w:val="24"/>
          <w:lang w:eastAsia="zh-CN"/>
        </w:rPr>
        <w:t>αδημία αποδέχ</w:t>
      </w:r>
      <w:r>
        <w:rPr>
          <w:rFonts w:eastAsia="SimSun"/>
          <w:szCs w:val="24"/>
          <w:lang w:eastAsia="zh-CN"/>
        </w:rPr>
        <w:t>θ</w:t>
      </w:r>
      <w:r w:rsidRPr="00BF6B86">
        <w:rPr>
          <w:rFonts w:eastAsia="SimSun"/>
          <w:szCs w:val="24"/>
          <w:lang w:eastAsia="zh-CN"/>
        </w:rPr>
        <w:t>ηκε προσωρινά τις υπηρεσίες τους και τα χρήματα καταβλήθηκαν από το κράτος</w:t>
      </w:r>
      <w:r>
        <w:rPr>
          <w:rFonts w:eastAsia="SimSun"/>
          <w:szCs w:val="24"/>
          <w:lang w:eastAsia="zh-CN"/>
        </w:rPr>
        <w:t>,</w:t>
      </w:r>
      <w:r w:rsidRPr="00BF6B86">
        <w:rPr>
          <w:rFonts w:eastAsia="SimSun"/>
          <w:szCs w:val="24"/>
          <w:lang w:eastAsia="zh-CN"/>
        </w:rPr>
        <w:t xml:space="preserve"> από</w:t>
      </w:r>
      <w:r>
        <w:rPr>
          <w:rFonts w:eastAsia="SimSun"/>
          <w:szCs w:val="24"/>
          <w:lang w:eastAsia="zh-CN"/>
        </w:rPr>
        <w:t xml:space="preserve"> το Γενικό Λογ</w:t>
      </w:r>
      <w:r>
        <w:rPr>
          <w:rFonts w:eastAsia="SimSun"/>
          <w:szCs w:val="24"/>
          <w:lang w:eastAsia="zh-CN"/>
        </w:rPr>
        <w:t>ιστήριο του Κράτους μέσω του προϋπολογισμού του Υπουργείου Π</w:t>
      </w:r>
      <w:r w:rsidRPr="00BF6B86">
        <w:rPr>
          <w:rFonts w:eastAsia="SimSun"/>
          <w:szCs w:val="24"/>
          <w:lang w:eastAsia="zh-CN"/>
        </w:rPr>
        <w:t>αιδείας</w:t>
      </w:r>
      <w:r>
        <w:rPr>
          <w:rFonts w:eastAsia="SimSun"/>
          <w:szCs w:val="24"/>
          <w:lang w:eastAsia="zh-CN"/>
        </w:rPr>
        <w:t>. Έτσι το Γενικό Λογιστήριο του Κ</w:t>
      </w:r>
      <w:r w:rsidRPr="00BF6B86">
        <w:rPr>
          <w:rFonts w:eastAsia="SimSun"/>
          <w:szCs w:val="24"/>
          <w:lang w:eastAsia="zh-CN"/>
        </w:rPr>
        <w:t xml:space="preserve">ράτους είναι αυτό το οποίο </w:t>
      </w:r>
      <w:r>
        <w:rPr>
          <w:rFonts w:eastAsia="SimSun"/>
          <w:szCs w:val="24"/>
          <w:lang w:eastAsia="zh-CN"/>
        </w:rPr>
        <w:t>έδωσε τα χρήματα. Έπαψαν πλέον να καλύπτονται γι’</w:t>
      </w:r>
      <w:r w:rsidRPr="00BF6B86">
        <w:rPr>
          <w:rFonts w:eastAsia="SimSun"/>
          <w:szCs w:val="24"/>
          <w:lang w:eastAsia="zh-CN"/>
        </w:rPr>
        <w:t xml:space="preserve"> αυτό το χρονικό διάστημα που αναζητούνται τα χρήματα από τα προγράμματα</w:t>
      </w:r>
      <w:r>
        <w:rPr>
          <w:rFonts w:eastAsia="SimSun"/>
          <w:szCs w:val="24"/>
          <w:lang w:eastAsia="zh-CN"/>
        </w:rPr>
        <w:t>. Δεν υπ</w:t>
      </w:r>
      <w:r>
        <w:rPr>
          <w:rFonts w:eastAsia="SimSun"/>
          <w:szCs w:val="24"/>
          <w:lang w:eastAsia="zh-CN"/>
        </w:rPr>
        <w:t xml:space="preserve">ήρχαν </w:t>
      </w:r>
      <w:r w:rsidRPr="00BF6B86">
        <w:rPr>
          <w:rFonts w:eastAsia="SimSun"/>
          <w:szCs w:val="24"/>
          <w:lang w:eastAsia="zh-CN"/>
        </w:rPr>
        <w:t>και χρήματα</w:t>
      </w:r>
      <w:r>
        <w:rPr>
          <w:rFonts w:eastAsia="SimSun"/>
          <w:szCs w:val="24"/>
          <w:lang w:eastAsia="zh-CN"/>
        </w:rPr>
        <w:t>,</w:t>
      </w:r>
      <w:r w:rsidRPr="00BF6B86">
        <w:rPr>
          <w:rFonts w:eastAsia="SimSun"/>
          <w:szCs w:val="24"/>
          <w:lang w:eastAsia="zh-CN"/>
        </w:rPr>
        <w:t xml:space="preserve"> άλλωστε</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00"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Το Γενικό Λογιστήριο του Κράτους με έγγραφό του προς τη Διεύθυνση Προϋπολογισμού του Υπουργείου Π</w:t>
      </w:r>
      <w:r w:rsidRPr="00BF6B86">
        <w:rPr>
          <w:rFonts w:eastAsia="SimSun"/>
          <w:szCs w:val="24"/>
          <w:lang w:eastAsia="zh-CN"/>
        </w:rPr>
        <w:t xml:space="preserve">αιδείας ενημέρωσε για την έγκριση της </w:t>
      </w:r>
      <w:r w:rsidRPr="00BF6B86">
        <w:rPr>
          <w:rFonts w:eastAsia="SimSun"/>
          <w:szCs w:val="24"/>
          <w:lang w:eastAsia="zh-CN"/>
        </w:rPr>
        <w:lastRenderedPageBreak/>
        <w:t>πίστωσης και προσέθεσε ότι</w:t>
      </w:r>
      <w:r>
        <w:rPr>
          <w:rFonts w:eastAsia="SimSun"/>
          <w:szCs w:val="24"/>
          <w:lang w:eastAsia="zh-CN"/>
        </w:rPr>
        <w:t>,</w:t>
      </w:r>
      <w:r w:rsidRPr="00BF6B86">
        <w:rPr>
          <w:rFonts w:eastAsia="SimSun"/>
          <w:szCs w:val="24"/>
          <w:lang w:eastAsia="zh-CN"/>
        </w:rPr>
        <w:t xml:space="preserve"> εάν η αγωγή των τριών εργαζομένων απορριφθεί τελεσίδικα</w:t>
      </w:r>
      <w:r>
        <w:rPr>
          <w:rFonts w:eastAsia="SimSun"/>
          <w:szCs w:val="24"/>
          <w:lang w:eastAsia="zh-CN"/>
        </w:rPr>
        <w:t>,</w:t>
      </w:r>
      <w:r w:rsidRPr="00BF6B86">
        <w:rPr>
          <w:rFonts w:eastAsia="SimSun"/>
          <w:szCs w:val="24"/>
          <w:lang w:eastAsia="zh-CN"/>
        </w:rPr>
        <w:t xml:space="preserve"> θα πρέπει να επιστραφούν τα αντίστοιχα ποσά ως αχρεωστήτως καταβληθέντα</w:t>
      </w:r>
      <w:r>
        <w:rPr>
          <w:rFonts w:eastAsia="SimSun"/>
          <w:szCs w:val="24"/>
          <w:lang w:eastAsia="zh-CN"/>
        </w:rPr>
        <w:t>.</w:t>
      </w:r>
      <w:r w:rsidRPr="00BF6B86">
        <w:rPr>
          <w:rFonts w:eastAsia="SimSun"/>
          <w:szCs w:val="24"/>
          <w:lang w:eastAsia="zh-CN"/>
        </w:rPr>
        <w:t xml:space="preserve"> Το ίδιο επανέλαβε και με ένα δεύτερο έγγραφό του </w:t>
      </w:r>
      <w:r>
        <w:rPr>
          <w:rFonts w:eastAsia="SimSun"/>
          <w:szCs w:val="24"/>
          <w:lang w:eastAsia="zh-CN"/>
        </w:rPr>
        <w:t xml:space="preserve">στις 8-7-2020.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01"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 xml:space="preserve">Η Ακαδημία Αθηνών εξέτασε το θέμα στις 6 Ιουλίου και έκανε συγκεκριμένες </w:t>
      </w:r>
      <w:r w:rsidRPr="00BF6B86">
        <w:rPr>
          <w:rFonts w:eastAsia="SimSun"/>
          <w:szCs w:val="24"/>
          <w:lang w:eastAsia="zh-CN"/>
        </w:rPr>
        <w:t>παρατηρήσεις</w:t>
      </w:r>
      <w:r>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1002" w:author="Σπανός Γεώργιος" w:date="2022-10-04T10:45:00Z">
          <w:pPr>
            <w:shd w:val="clear" w:color="auto" w:fill="FFFFFF"/>
            <w:spacing w:after="0" w:line="600" w:lineRule="auto"/>
            <w:ind w:firstLine="720"/>
            <w:contextualSpacing/>
            <w:jc w:val="both"/>
          </w:pPr>
        </w:pPrChange>
      </w:pPr>
      <w:r w:rsidRPr="00BF6B86">
        <w:rPr>
          <w:rFonts w:eastAsia="SimSun"/>
          <w:szCs w:val="24"/>
          <w:lang w:eastAsia="zh-CN"/>
        </w:rPr>
        <w:t>Υπάρχει μία</w:t>
      </w:r>
      <w:r>
        <w:rPr>
          <w:rFonts w:eastAsia="SimSun"/>
          <w:szCs w:val="24"/>
          <w:lang w:eastAsia="zh-CN"/>
        </w:rPr>
        <w:t xml:space="preserve"> α</w:t>
      </w:r>
      <w:r w:rsidRPr="00BF6B86">
        <w:rPr>
          <w:rFonts w:eastAsia="SimSun"/>
          <w:szCs w:val="24"/>
          <w:lang w:eastAsia="zh-CN"/>
        </w:rPr>
        <w:t>πόφαση</w:t>
      </w:r>
      <w:r>
        <w:rPr>
          <w:rFonts w:eastAsia="SimSun"/>
          <w:szCs w:val="24"/>
          <w:lang w:eastAsia="zh-CN"/>
        </w:rPr>
        <w:t xml:space="preserve"> της </w:t>
      </w:r>
      <w:proofErr w:type="spellStart"/>
      <w:r>
        <w:rPr>
          <w:rFonts w:eastAsia="SimSun"/>
          <w:szCs w:val="24"/>
          <w:lang w:eastAsia="zh-CN"/>
        </w:rPr>
        <w:t>ο</w:t>
      </w:r>
      <w:r>
        <w:rPr>
          <w:rFonts w:eastAsia="SimSun"/>
          <w:szCs w:val="24"/>
          <w:lang w:eastAsia="zh-CN"/>
        </w:rPr>
        <w:t>λομελ</w:t>
      </w:r>
      <w:r>
        <w:rPr>
          <w:rFonts w:eastAsia="SimSun"/>
          <w:szCs w:val="24"/>
          <w:lang w:eastAsia="zh-CN"/>
        </w:rPr>
        <w:t>είας</w:t>
      </w:r>
      <w:proofErr w:type="spellEnd"/>
      <w:r>
        <w:rPr>
          <w:rFonts w:eastAsia="SimSun"/>
          <w:szCs w:val="24"/>
          <w:lang w:eastAsia="zh-CN"/>
        </w:rPr>
        <w:t xml:space="preserve"> του Αρείου Πάγου επί του θέματος, η </w:t>
      </w:r>
      <w:r w:rsidRPr="00BF6B86">
        <w:rPr>
          <w:rFonts w:eastAsia="SimSun"/>
          <w:szCs w:val="24"/>
          <w:lang w:eastAsia="zh-CN"/>
        </w:rPr>
        <w:t>απόφαση 4</w:t>
      </w:r>
      <w:r>
        <w:rPr>
          <w:rFonts w:eastAsia="SimSun"/>
          <w:szCs w:val="24"/>
          <w:lang w:eastAsia="zh-CN"/>
        </w:rPr>
        <w:t>/2021. Ε</w:t>
      </w:r>
      <w:r w:rsidRPr="00BF6B86">
        <w:rPr>
          <w:rFonts w:eastAsia="SimSun"/>
          <w:szCs w:val="24"/>
          <w:lang w:eastAsia="zh-CN"/>
        </w:rPr>
        <w:t>ίναι η πιο πρόσφατη απόφαση</w:t>
      </w:r>
      <w:r>
        <w:rPr>
          <w:rFonts w:eastAsia="SimSun"/>
          <w:szCs w:val="24"/>
          <w:lang w:eastAsia="zh-CN"/>
        </w:rPr>
        <w:t>.</w:t>
      </w:r>
      <w:r>
        <w:rPr>
          <w:rFonts w:eastAsia="SimSun"/>
          <w:szCs w:val="24"/>
          <w:lang w:eastAsia="zh-CN"/>
        </w:rPr>
        <w:t xml:space="preserve"> </w:t>
      </w:r>
      <w:r>
        <w:rPr>
          <w:rFonts w:eastAsia="Times New Roman" w:cs="Times New Roman"/>
          <w:szCs w:val="24"/>
        </w:rPr>
        <w:t>Λέει, λοιπόν, το εξής</w:t>
      </w:r>
      <w:r>
        <w:rPr>
          <w:rFonts w:eastAsia="Times New Roman" w:cs="Times New Roman"/>
          <w:szCs w:val="24"/>
        </w:rPr>
        <w:t>:</w:t>
      </w:r>
      <w:r>
        <w:rPr>
          <w:rFonts w:eastAsia="Times New Roman" w:cs="Times New Roman"/>
          <w:szCs w:val="24"/>
        </w:rPr>
        <w:t xml:space="preserve"> </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1003" w:author="Σπανός Γεώργιος" w:date="2022-10-04T10:45:00Z">
          <w:pPr>
            <w:shd w:val="clear" w:color="auto" w:fill="FFFFFF"/>
            <w:spacing w:after="0" w:line="600" w:lineRule="auto"/>
            <w:ind w:firstLine="720"/>
            <w:contextualSpacing/>
            <w:jc w:val="both"/>
          </w:pPr>
        </w:pPrChange>
      </w:pPr>
      <w:r>
        <w:rPr>
          <w:rFonts w:eastAsia="Times New Roman" w:cs="Times New Roman"/>
          <w:szCs w:val="24"/>
        </w:rPr>
        <w:t xml:space="preserve">Στις περιπτώσεις άκυρης και εν γένει ελαττωματικής ή και ανύπαρκτης συμβάσεως -όπως στην προκειμένη περίπτωση, που ακυρώθηκε αναδρομικά-, εφόσον </w:t>
      </w:r>
      <w:r>
        <w:rPr>
          <w:rFonts w:eastAsia="Times New Roman" w:cs="Times New Roman"/>
          <w:szCs w:val="24"/>
        </w:rPr>
        <w:t>ο εργαζόμενος παρέχει τις υπηρεσίες του και ο εργοδότης αποκομίζει ωφέλεια από την εργασία αυτή, που η ωφέλεια είναι η αξία της εργασίας, δηλαδή στην αμοιβή την οποία ο εργοδότης θα κατέβα</w:t>
      </w:r>
      <w:r>
        <w:rPr>
          <w:rFonts w:eastAsia="Times New Roman" w:cs="Times New Roman"/>
          <w:szCs w:val="24"/>
        </w:rPr>
        <w:t>λ</w:t>
      </w:r>
      <w:r>
        <w:rPr>
          <w:rFonts w:eastAsia="Times New Roman" w:cs="Times New Roman"/>
          <w:szCs w:val="24"/>
        </w:rPr>
        <w:t>λε σε άλλον εργαζόμενο για την ίδια εργασία, εάν υπήρχε έγκυρη σύμβ</w:t>
      </w:r>
      <w:r>
        <w:rPr>
          <w:rFonts w:eastAsia="Times New Roman" w:cs="Times New Roman"/>
          <w:szCs w:val="24"/>
        </w:rPr>
        <w:t>αση, επειδή λοιπόν ο εργοδότης ωφελήθηκε από την εισπραχθείσα αυτή αξία</w:t>
      </w:r>
      <w:r>
        <w:rPr>
          <w:rFonts w:eastAsia="Times New Roman" w:cs="Times New Roman"/>
          <w:szCs w:val="24"/>
        </w:rPr>
        <w:t>,</w:t>
      </w:r>
      <w:r>
        <w:rPr>
          <w:rFonts w:eastAsia="Times New Roman" w:cs="Times New Roman"/>
          <w:szCs w:val="24"/>
        </w:rPr>
        <w:t xml:space="preserve"> οφείλει αμοιβή στον εργαζόμενο, διότι</w:t>
      </w:r>
      <w:r>
        <w:rPr>
          <w:rFonts w:eastAsia="Times New Roman" w:cs="Times New Roman"/>
          <w:szCs w:val="24"/>
        </w:rPr>
        <w:t>,</w:t>
      </w:r>
      <w:r>
        <w:rPr>
          <w:rFonts w:eastAsia="Times New Roman" w:cs="Times New Roman"/>
          <w:szCs w:val="24"/>
        </w:rPr>
        <w:t xml:space="preserve"> αν δεν την καταβάλει</w:t>
      </w:r>
      <w:r>
        <w:rPr>
          <w:rFonts w:eastAsia="Times New Roman" w:cs="Times New Roman"/>
          <w:szCs w:val="24"/>
        </w:rPr>
        <w:t>,</w:t>
      </w:r>
      <w:r>
        <w:rPr>
          <w:rFonts w:eastAsia="Times New Roman" w:cs="Times New Roman"/>
          <w:szCs w:val="24"/>
        </w:rPr>
        <w:t xml:space="preserve"> θα γίνει αδικαιολόγητα πλουσιότερος και θα οφείλει να επιστρέψει τον πλουτισμό βάσει των διατάξεων του Αστικού Κώδικα για </w:t>
      </w:r>
      <w:r>
        <w:rPr>
          <w:rFonts w:eastAsia="Times New Roman" w:cs="Times New Roman"/>
          <w:szCs w:val="24"/>
        </w:rPr>
        <w:t xml:space="preserve">αδικαιολόγητο πλουτισμό. </w:t>
      </w:r>
    </w:p>
    <w:p w:rsidR="00785B97" w:rsidRDefault="00C57472" w:rsidP="007A29E9">
      <w:pPr>
        <w:shd w:val="clear" w:color="auto" w:fill="FFFFFF"/>
        <w:spacing w:after="0" w:line="600" w:lineRule="auto"/>
        <w:ind w:firstLine="720"/>
        <w:contextualSpacing/>
        <w:jc w:val="both"/>
        <w:rPr>
          <w:rFonts w:eastAsia="Times New Roman" w:cs="Times New Roman"/>
          <w:szCs w:val="24"/>
        </w:rPr>
        <w:pPrChange w:id="1004" w:author="Σπανός Γεώργιος" w:date="2022-10-04T10:45:00Z">
          <w:pPr>
            <w:shd w:val="clear" w:color="auto" w:fill="FFFFFF"/>
            <w:spacing w:after="0" w:line="600" w:lineRule="auto"/>
            <w:ind w:firstLine="720"/>
            <w:contextualSpacing/>
            <w:jc w:val="both"/>
          </w:pPr>
        </w:pPrChange>
      </w:pPr>
      <w:r>
        <w:rPr>
          <w:rFonts w:eastAsia="Times New Roman" w:cs="Times New Roman"/>
          <w:szCs w:val="24"/>
        </w:rPr>
        <w:lastRenderedPageBreak/>
        <w:t>Με βάση αυτά και με το γεγονός ότι οι εργαζόμενοι επέστρεψαν βάσει δικαστικής αποφάσεως, έστω και αν κρίθηκε εκ των υστέρων ελαττωματική και άκυρη, και προσέφεραν τις εργασίες τους, οφείλεται αμοιβή στον εργαζόμενο. Εάν δεν καταβλ</w:t>
      </w:r>
      <w:r>
        <w:rPr>
          <w:rFonts w:eastAsia="Times New Roman" w:cs="Times New Roman"/>
          <w:szCs w:val="24"/>
        </w:rPr>
        <w:t>ηθεί, τότε θα μπορούσαν να τη διεκδικήσουν, διότι προσέφεραν τις υπηρεσίες τους.</w:t>
      </w:r>
    </w:p>
    <w:p w:rsidR="00785B97" w:rsidRDefault="00C57472" w:rsidP="007A29E9">
      <w:pPr>
        <w:spacing w:after="0" w:line="600" w:lineRule="auto"/>
        <w:ind w:firstLine="720"/>
        <w:jc w:val="both"/>
        <w:rPr>
          <w:rFonts w:eastAsia="Times New Roman" w:cs="Times New Roman"/>
          <w:szCs w:val="24"/>
        </w:rPr>
        <w:pPrChange w:id="1005" w:author="Σπανός Γεώργιος" w:date="2022-10-04T10:45:00Z">
          <w:pPr>
            <w:spacing w:line="600" w:lineRule="auto"/>
            <w:ind w:firstLine="720"/>
            <w:jc w:val="both"/>
          </w:pPr>
        </w:pPrChange>
      </w:pPr>
      <w:r>
        <w:rPr>
          <w:rFonts w:eastAsia="Times New Roman" w:cs="Times New Roman"/>
          <w:szCs w:val="24"/>
        </w:rPr>
        <w:t>Αυτή είναι η θέση της Συγκλήτου της Ακαδημίας Αθηνών και νομίζω ότι και αυτή είναι η ορθή θέση βάσει της πάγιας νομολογίας του Αρείου Πάγου. Αφ’ ης στιγμής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προσέφεραν</w:t>
      </w:r>
      <w:r>
        <w:rPr>
          <w:rFonts w:eastAsia="Times New Roman" w:cs="Times New Roman"/>
          <w:szCs w:val="24"/>
        </w:rPr>
        <w:t xml:space="preserve"> υπηρεσίες, παρ</w:t>
      </w:r>
      <w:r>
        <w:rPr>
          <w:rFonts w:eastAsia="Times New Roman" w:cs="Times New Roman"/>
          <w:szCs w:val="24"/>
        </w:rPr>
        <w:t xml:space="preserve">’ </w:t>
      </w:r>
      <w:r>
        <w:rPr>
          <w:rFonts w:eastAsia="Times New Roman" w:cs="Times New Roman"/>
          <w:szCs w:val="24"/>
        </w:rPr>
        <w:t xml:space="preserve">ότι βασίζονταν σε μια ελαττωματική σύμβαση, άκυρη εκ των υστέρων, τα χρήματα αυτά ορθώς </w:t>
      </w:r>
      <w:proofErr w:type="spellStart"/>
      <w:r>
        <w:rPr>
          <w:rFonts w:eastAsia="Times New Roman" w:cs="Times New Roman"/>
          <w:szCs w:val="24"/>
        </w:rPr>
        <w:t>κατεβλήθησαν</w:t>
      </w:r>
      <w:proofErr w:type="spellEnd"/>
      <w:r>
        <w:rPr>
          <w:rFonts w:eastAsia="Times New Roman" w:cs="Times New Roman"/>
          <w:szCs w:val="24"/>
        </w:rPr>
        <w:t xml:space="preserve"> σε αυτούς και δεν μπορούν να αναζητηθούν.</w:t>
      </w:r>
    </w:p>
    <w:p w:rsidR="00785B97" w:rsidRDefault="00C57472" w:rsidP="007A29E9">
      <w:pPr>
        <w:spacing w:after="0" w:line="600" w:lineRule="auto"/>
        <w:ind w:firstLine="720"/>
        <w:jc w:val="both"/>
        <w:rPr>
          <w:rFonts w:eastAsia="Times New Roman" w:cs="Times New Roman"/>
          <w:szCs w:val="24"/>
        </w:rPr>
        <w:pPrChange w:id="1006" w:author="Σπανός Γεώργιος" w:date="2022-10-04T10:45:00Z">
          <w:pPr>
            <w:spacing w:line="600" w:lineRule="auto"/>
            <w:ind w:firstLine="720"/>
            <w:jc w:val="both"/>
          </w:pPr>
        </w:pPrChange>
      </w:pPr>
      <w:r>
        <w:rPr>
          <w:rFonts w:eastAsia="Times New Roman" w:cs="Times New Roman"/>
          <w:szCs w:val="24"/>
        </w:rPr>
        <w:t>Σας ευχαριστώ πολύ.</w:t>
      </w:r>
    </w:p>
    <w:p w:rsidR="00785B97" w:rsidRDefault="00C57472" w:rsidP="007A29E9">
      <w:pPr>
        <w:spacing w:after="0" w:line="600" w:lineRule="auto"/>
        <w:ind w:firstLine="720"/>
        <w:jc w:val="both"/>
        <w:rPr>
          <w:rFonts w:eastAsia="Times New Roman" w:cs="Times New Roman"/>
          <w:szCs w:val="24"/>
        </w:rPr>
        <w:pPrChange w:id="1007" w:author="Σπανός Γεώργιος" w:date="2022-10-04T10:45:00Z">
          <w:pPr>
            <w:spacing w:line="600" w:lineRule="auto"/>
            <w:ind w:firstLine="720"/>
            <w:jc w:val="both"/>
          </w:pPr>
        </w:pPrChange>
      </w:pPr>
      <w:r>
        <w:rPr>
          <w:rFonts w:eastAsia="Times New Roman" w:cs="Times New Roman"/>
          <w:b/>
          <w:szCs w:val="24"/>
        </w:rPr>
        <w:t>ΙΩΑΝΝΗΣ ΔΕΛΗΣ:</w:t>
      </w:r>
      <w:r>
        <w:rPr>
          <w:rFonts w:eastAsia="Times New Roman" w:cs="Times New Roman"/>
          <w:szCs w:val="24"/>
        </w:rPr>
        <w:t xml:space="preserve"> Μήπως χρειαστεί μία νομοθετική ρύθμιση;</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08" w:author="Σπανός Γεώργιος" w:date="2022-10-04T10:45:00Z">
          <w:pPr>
            <w:shd w:val="clear" w:color="auto" w:fill="FFFFFF"/>
            <w:spacing w:after="0" w:line="600" w:lineRule="auto"/>
            <w:ind w:firstLine="720"/>
            <w:contextualSpacing/>
            <w:jc w:val="both"/>
          </w:pPr>
        </w:pPrChange>
      </w:pPr>
      <w:r w:rsidRPr="00221131">
        <w:rPr>
          <w:rFonts w:eastAsia="Times New Roman"/>
          <w:b/>
          <w:color w:val="111111"/>
          <w:szCs w:val="24"/>
        </w:rPr>
        <w:t>ΕΥΑΓΓΕΛΟΣ (ΑΓΓΕΛΟΣ) Σ</w:t>
      </w:r>
      <w:r w:rsidRPr="00221131">
        <w:rPr>
          <w:rFonts w:eastAsia="Times New Roman"/>
          <w:b/>
          <w:color w:val="111111"/>
          <w:szCs w:val="24"/>
        </w:rPr>
        <w:t xml:space="preserve">ΥΡΙΓΟΣ (Υφυπουργός </w:t>
      </w:r>
      <w:r w:rsidRPr="00221131">
        <w:rPr>
          <w:rFonts w:eastAsia="Times New Roman"/>
          <w:b/>
          <w:bCs/>
          <w:color w:val="111111"/>
          <w:szCs w:val="24"/>
        </w:rPr>
        <w:t>Παιδείας και Θρησκευμάτων</w:t>
      </w:r>
      <w:r w:rsidRPr="00221131">
        <w:rPr>
          <w:rFonts w:eastAsia="Times New Roman"/>
          <w:b/>
          <w:color w:val="111111"/>
          <w:szCs w:val="24"/>
        </w:rPr>
        <w:t xml:space="preserve">): </w:t>
      </w:r>
      <w:r w:rsidRPr="00221131">
        <w:rPr>
          <w:rFonts w:eastAsia="Times New Roman"/>
          <w:color w:val="111111"/>
          <w:szCs w:val="24"/>
        </w:rPr>
        <w:t xml:space="preserve">Ας μείνουμε </w:t>
      </w:r>
      <w:r>
        <w:rPr>
          <w:rFonts w:eastAsia="Times New Roman"/>
          <w:color w:val="111111"/>
          <w:szCs w:val="24"/>
        </w:rPr>
        <w:t>σ</w:t>
      </w:r>
      <w:r w:rsidRPr="00221131">
        <w:rPr>
          <w:rFonts w:eastAsia="SimSun"/>
          <w:szCs w:val="24"/>
          <w:lang w:eastAsia="zh-CN"/>
        </w:rPr>
        <w:t xml:space="preserve">τις αποφάσεις του </w:t>
      </w:r>
      <w:r>
        <w:rPr>
          <w:rFonts w:eastAsia="SimSun"/>
          <w:szCs w:val="24"/>
          <w:lang w:eastAsia="zh-CN"/>
        </w:rPr>
        <w:t>Α</w:t>
      </w:r>
      <w:r w:rsidRPr="00221131">
        <w:rPr>
          <w:rFonts w:eastAsia="SimSun"/>
          <w:szCs w:val="24"/>
          <w:lang w:eastAsia="zh-CN"/>
        </w:rPr>
        <w:t xml:space="preserve">ρείου </w:t>
      </w:r>
      <w:r>
        <w:rPr>
          <w:rFonts w:eastAsia="SimSun"/>
          <w:szCs w:val="24"/>
          <w:lang w:eastAsia="zh-CN"/>
        </w:rPr>
        <w:t>Π</w:t>
      </w:r>
      <w:r w:rsidRPr="00221131">
        <w:rPr>
          <w:rFonts w:eastAsia="SimSun"/>
          <w:szCs w:val="24"/>
          <w:lang w:eastAsia="zh-CN"/>
        </w:rPr>
        <w:t>άγου</w:t>
      </w:r>
      <w:r>
        <w:rPr>
          <w:rFonts w:eastAsia="SimSun"/>
          <w:szCs w:val="24"/>
          <w:lang w:eastAsia="zh-CN"/>
        </w:rPr>
        <w:t>,</w:t>
      </w:r>
      <w:r w:rsidRPr="00221131">
        <w:rPr>
          <w:rFonts w:eastAsia="SimSun"/>
          <w:szCs w:val="24"/>
          <w:lang w:eastAsia="zh-CN"/>
        </w:rPr>
        <w:t xml:space="preserve"> οι οποίες διευκρινίζουν με άριστο τρόπο το θέμα</w:t>
      </w:r>
      <w:r>
        <w:rPr>
          <w:rFonts w:eastAsia="SimSun"/>
          <w:szCs w:val="24"/>
          <w:lang w:eastAsia="zh-CN"/>
        </w:rPr>
        <w:t>. Τ</w:t>
      </w:r>
      <w:r w:rsidRPr="00221131">
        <w:rPr>
          <w:rFonts w:eastAsia="SimSun"/>
          <w:szCs w:val="24"/>
          <w:lang w:eastAsia="zh-CN"/>
        </w:rPr>
        <w:t>ο μόνο που μπορώ να πω εδώ ως σχόλιο είναι οι υπηρεσίες του κράτους να λαμβάνουν υπ</w:t>
      </w:r>
      <w:r>
        <w:rPr>
          <w:rFonts w:eastAsia="SimSun"/>
          <w:szCs w:val="24"/>
          <w:lang w:eastAsia="zh-CN"/>
        </w:rPr>
        <w:t>’ όψιν</w:t>
      </w:r>
      <w:r w:rsidRPr="00221131">
        <w:rPr>
          <w:rFonts w:eastAsia="SimSun"/>
          <w:szCs w:val="24"/>
          <w:lang w:eastAsia="zh-CN"/>
        </w:rPr>
        <w:t xml:space="preserve"> τις αποφάσεις αυτές τ</w:t>
      </w:r>
      <w:r>
        <w:rPr>
          <w:rFonts w:eastAsia="SimSun"/>
          <w:szCs w:val="24"/>
          <w:lang w:eastAsia="zh-CN"/>
        </w:rPr>
        <w:t>ι</w:t>
      </w:r>
      <w:r w:rsidRPr="00221131">
        <w:rPr>
          <w:rFonts w:eastAsia="SimSun"/>
          <w:szCs w:val="24"/>
          <w:lang w:eastAsia="zh-CN"/>
        </w:rPr>
        <w:t xml:space="preserve">ς </w:t>
      </w:r>
      <w:proofErr w:type="spellStart"/>
      <w:r w:rsidRPr="00221131">
        <w:rPr>
          <w:rFonts w:eastAsia="SimSun"/>
          <w:szCs w:val="24"/>
          <w:lang w:eastAsia="zh-CN"/>
        </w:rPr>
        <w:t>νομολογ</w:t>
      </w:r>
      <w:r>
        <w:rPr>
          <w:rFonts w:eastAsia="SimSun"/>
          <w:szCs w:val="24"/>
          <w:lang w:eastAsia="zh-CN"/>
        </w:rPr>
        <w:t>ιακές</w:t>
      </w:r>
      <w:proofErr w:type="spellEnd"/>
      <w:r>
        <w:rPr>
          <w:rFonts w:eastAsia="SimSun"/>
          <w:szCs w:val="24"/>
          <w:lang w:eastAsia="zh-CN"/>
        </w:rPr>
        <w:t xml:space="preserve">, </w:t>
      </w:r>
      <w:r w:rsidRPr="00221131">
        <w:rPr>
          <w:rFonts w:eastAsia="SimSun"/>
          <w:szCs w:val="24"/>
          <w:lang w:eastAsia="zh-CN"/>
        </w:rPr>
        <w:t>που είναι εξαιρετικά σημαντικές και να μην μπλέ</w:t>
      </w:r>
      <w:r>
        <w:rPr>
          <w:rFonts w:eastAsia="SimSun"/>
          <w:szCs w:val="24"/>
          <w:lang w:eastAsia="zh-CN"/>
        </w:rPr>
        <w:t>κ</w:t>
      </w:r>
      <w:r w:rsidRPr="00221131">
        <w:rPr>
          <w:rFonts w:eastAsia="SimSun"/>
          <w:szCs w:val="24"/>
          <w:lang w:eastAsia="zh-CN"/>
        </w:rPr>
        <w:t>ουμε σε δικαστικές διαμάχες χωρίς λόγο</w:t>
      </w:r>
      <w:r>
        <w:rPr>
          <w:rFonts w:eastAsia="SimSun"/>
          <w:szCs w:val="24"/>
          <w:lang w:eastAsia="zh-CN"/>
        </w:rPr>
        <w:t xml:space="preserve"> και με πολλά έξοδα</w:t>
      </w:r>
      <w:r w:rsidRPr="00221131">
        <w:rPr>
          <w:rFonts w:eastAsia="SimSun"/>
          <w:szCs w:val="24"/>
          <w:lang w:eastAsia="zh-CN"/>
        </w:rPr>
        <w:t>.</w:t>
      </w:r>
    </w:p>
    <w:p w:rsidR="00785B97" w:rsidRDefault="00C57472" w:rsidP="007A29E9">
      <w:pPr>
        <w:spacing w:after="0" w:line="600" w:lineRule="auto"/>
        <w:ind w:firstLine="720"/>
        <w:jc w:val="both"/>
        <w:rPr>
          <w:rFonts w:eastAsia="Times New Roman" w:cs="Times New Roman"/>
          <w:szCs w:val="24"/>
        </w:rPr>
        <w:pPrChange w:id="1009" w:author="Σπανός Γεώργιος" w:date="2022-10-04T10:45:00Z">
          <w:pPr>
            <w:spacing w:line="600" w:lineRule="auto"/>
            <w:ind w:firstLine="720"/>
            <w:jc w:val="both"/>
          </w:pPr>
        </w:pPrChange>
      </w:pPr>
      <w:r>
        <w:rPr>
          <w:rFonts w:eastAsia="Times New Roman" w:cs="Times New Roman"/>
          <w:b/>
          <w:szCs w:val="24"/>
        </w:rPr>
        <w:lastRenderedPageBreak/>
        <w:t>ΙΩΑΝΝΗΣ ΔΕΛΗΣ:</w:t>
      </w:r>
      <w:r>
        <w:rPr>
          <w:rFonts w:eastAsia="Times New Roman" w:cs="Times New Roman"/>
          <w:szCs w:val="24"/>
        </w:rPr>
        <w:t xml:space="preserve"> Κύριε Πρόεδρε, θα ήθελα να καταθέσω </w:t>
      </w:r>
      <w:r>
        <w:rPr>
          <w:rFonts w:eastAsia="Times New Roman" w:cs="Times New Roman"/>
          <w:szCs w:val="24"/>
        </w:rPr>
        <w:t xml:space="preserve">για </w:t>
      </w:r>
      <w:r>
        <w:rPr>
          <w:rFonts w:eastAsia="Times New Roman" w:cs="Times New Roman"/>
          <w:szCs w:val="24"/>
        </w:rPr>
        <w:t>τα Πρακτικά τρία ψηφίσματα συμπαράστασης του Συλλόγου Υπαλλήλων Δημοσίων Βιβλιοθ</w:t>
      </w:r>
      <w:r>
        <w:rPr>
          <w:rFonts w:eastAsia="Times New Roman" w:cs="Times New Roman"/>
          <w:szCs w:val="24"/>
        </w:rPr>
        <w:t xml:space="preserve">ηκών για τους τρεις αυτούς εργαζόμενους. </w:t>
      </w:r>
    </w:p>
    <w:p w:rsidR="00785B97" w:rsidRDefault="00C57472" w:rsidP="007A29E9">
      <w:pPr>
        <w:spacing w:after="0" w:line="600" w:lineRule="auto"/>
        <w:ind w:firstLine="720"/>
        <w:jc w:val="both"/>
        <w:rPr>
          <w:rFonts w:eastAsia="Times New Roman"/>
          <w:szCs w:val="24"/>
        </w:rPr>
        <w:pPrChange w:id="1010" w:author="Σπανός Γεώργιος" w:date="2022-10-04T10:45:00Z">
          <w:pPr>
            <w:spacing w:line="600" w:lineRule="auto"/>
            <w:ind w:firstLine="720"/>
            <w:jc w:val="both"/>
          </w:pPr>
        </w:pPrChange>
      </w:pPr>
      <w:r w:rsidRPr="00FA0448">
        <w:rPr>
          <w:rFonts w:eastAsia="Times New Roman"/>
          <w:b/>
          <w:szCs w:val="24"/>
        </w:rPr>
        <w:t xml:space="preserve">ΠΡΟΕΔΡΕΥΩΝ (Οδυσσέας Κωνσταντινόπουλος): </w:t>
      </w:r>
      <w:r>
        <w:rPr>
          <w:rFonts w:eastAsia="Times New Roman"/>
          <w:szCs w:val="24"/>
        </w:rPr>
        <w:t>Καταθέστε τα.</w:t>
      </w:r>
    </w:p>
    <w:p w:rsidR="00785B97" w:rsidRDefault="00C57472" w:rsidP="007A29E9">
      <w:pPr>
        <w:spacing w:after="0" w:line="600" w:lineRule="auto"/>
        <w:ind w:firstLine="720"/>
        <w:jc w:val="both"/>
        <w:rPr>
          <w:rFonts w:eastAsia="Times New Roman" w:cs="Times New Roman"/>
          <w:szCs w:val="24"/>
        </w:rPr>
        <w:pPrChange w:id="1011" w:author="Σπανός Γεώργιος" w:date="2022-10-04T10:45:00Z">
          <w:pPr>
            <w:spacing w:line="600" w:lineRule="auto"/>
            <w:ind w:firstLine="720"/>
            <w:jc w:val="both"/>
          </w:pPr>
        </w:pPrChange>
      </w:pPr>
      <w:r>
        <w:rPr>
          <w:rFonts w:eastAsia="Times New Roman" w:cs="Times New Roman"/>
          <w:b/>
          <w:szCs w:val="24"/>
        </w:rPr>
        <w:t xml:space="preserve">ΙΩΑΝΝΗΣ ΔΕΛΗΣ: </w:t>
      </w:r>
      <w:r>
        <w:rPr>
          <w:rFonts w:eastAsia="Times New Roman" w:cs="Times New Roman"/>
          <w:szCs w:val="24"/>
        </w:rPr>
        <w:t xml:space="preserve">Τα καταθέτω </w:t>
      </w:r>
      <w:r>
        <w:rPr>
          <w:rFonts w:eastAsia="Times New Roman" w:cs="Times New Roman"/>
          <w:szCs w:val="24"/>
        </w:rPr>
        <w:t xml:space="preserve">για </w:t>
      </w:r>
      <w:r>
        <w:rPr>
          <w:rFonts w:eastAsia="Times New Roman" w:cs="Times New Roman"/>
          <w:szCs w:val="24"/>
        </w:rPr>
        <w:t>τα Πρακτικά, κύριε Πρόεδρε.</w:t>
      </w:r>
    </w:p>
    <w:p w:rsidR="00785B97" w:rsidRDefault="00C57472" w:rsidP="007A29E9">
      <w:pPr>
        <w:spacing w:after="0" w:line="600" w:lineRule="auto"/>
        <w:ind w:firstLine="720"/>
        <w:jc w:val="both"/>
        <w:rPr>
          <w:rFonts w:eastAsia="Times New Roman" w:cs="Times New Roman"/>
          <w:szCs w:val="24"/>
        </w:rPr>
        <w:pPrChange w:id="1012" w:author="Σπανός Γεώργιος" w:date="2022-10-04T10:45:00Z">
          <w:pPr>
            <w:spacing w:line="600" w:lineRule="auto"/>
            <w:ind w:firstLine="720"/>
            <w:jc w:val="both"/>
          </w:pPr>
        </w:pPrChange>
      </w:pPr>
      <w:r>
        <w:rPr>
          <w:rFonts w:eastAsia="Times New Roman" w:cs="Times New Roman"/>
          <w:szCs w:val="24"/>
        </w:rPr>
        <w:t>(Στο σημείο αυτό ο Βουλευτής κ. Ιωάννης Δελής καταθέτει για τα Πρακτικά τα προαναφερθέντα ψηφίσματα,</w:t>
      </w:r>
      <w:r>
        <w:rPr>
          <w:rFonts w:eastAsia="Times New Roman" w:cs="Times New Roman"/>
          <w:szCs w:val="24"/>
        </w:rPr>
        <w:t xml:space="preserve"> τα οποία βρίσκονται στο αρχείο του Τμήματος Γραμματείας της Διεύθυνσης Στενογραφίας και Πρακτικών της Βουλής)</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3" w:author="Σπανός Γεώργιος" w:date="2022-10-04T10:45:00Z">
          <w:pPr>
            <w:shd w:val="clear" w:color="auto" w:fill="FFFFFF"/>
            <w:spacing w:after="0" w:line="600" w:lineRule="auto"/>
            <w:ind w:firstLine="720"/>
            <w:contextualSpacing/>
            <w:jc w:val="both"/>
          </w:pPr>
        </w:pPrChange>
      </w:pPr>
      <w:r w:rsidRPr="00FA0448">
        <w:rPr>
          <w:rFonts w:eastAsia="SimSun"/>
          <w:b/>
          <w:szCs w:val="24"/>
          <w:lang w:eastAsia="zh-CN"/>
        </w:rPr>
        <w:t>ΠΡΟΕΔΡΕΥΩΝ (Οδυσσέας Κωνσταντινόπουλος)</w:t>
      </w:r>
      <w:r>
        <w:rPr>
          <w:rFonts w:eastAsia="SimSun"/>
          <w:b/>
          <w:szCs w:val="24"/>
          <w:lang w:eastAsia="zh-CN"/>
        </w:rPr>
        <w:t>:</w:t>
      </w:r>
      <w:r>
        <w:rPr>
          <w:rFonts w:eastAsia="SimSun"/>
          <w:szCs w:val="24"/>
          <w:lang w:eastAsia="zh-CN"/>
        </w:rPr>
        <w:t xml:space="preserve"> Συνεχίζουμε με την</w:t>
      </w:r>
      <w:r w:rsidRPr="00FA0448">
        <w:rPr>
          <w:rFonts w:eastAsia="SimSun"/>
          <w:szCs w:val="24"/>
          <w:lang w:eastAsia="zh-CN"/>
        </w:rPr>
        <w:t xml:space="preserve"> </w:t>
      </w:r>
      <w:r>
        <w:rPr>
          <w:rFonts w:eastAsia="SimSun"/>
          <w:szCs w:val="24"/>
          <w:lang w:eastAsia="zh-CN"/>
        </w:rPr>
        <w:t>τρίτη με αριθμό 865/4-7-2022 επίκαιρη ερώτηση πρώτου κύκλου της Βουλευτού Β΄ Πε</w:t>
      </w:r>
      <w:r w:rsidRPr="00FA0448">
        <w:rPr>
          <w:rFonts w:eastAsia="SimSun"/>
          <w:szCs w:val="24"/>
          <w:lang w:eastAsia="zh-CN"/>
        </w:rPr>
        <w:t>ιραιώς</w:t>
      </w:r>
      <w:r w:rsidRPr="00FA0448">
        <w:rPr>
          <w:rFonts w:eastAsia="SimSun"/>
          <w:szCs w:val="24"/>
          <w:lang w:eastAsia="zh-CN"/>
        </w:rPr>
        <w:t xml:space="preserve"> του </w:t>
      </w:r>
      <w:r>
        <w:rPr>
          <w:rFonts w:eastAsia="SimSun"/>
          <w:szCs w:val="24"/>
          <w:lang w:eastAsia="zh-CN"/>
        </w:rPr>
        <w:t>Κ</w:t>
      </w:r>
      <w:r w:rsidRPr="00FA0448">
        <w:rPr>
          <w:rFonts w:eastAsia="SimSun"/>
          <w:szCs w:val="24"/>
          <w:lang w:eastAsia="zh-CN"/>
        </w:rPr>
        <w:t xml:space="preserve">ομμουνιστικού </w:t>
      </w:r>
      <w:r>
        <w:rPr>
          <w:rFonts w:eastAsia="SimSun"/>
          <w:szCs w:val="24"/>
          <w:lang w:eastAsia="zh-CN"/>
        </w:rPr>
        <w:t>Κ</w:t>
      </w:r>
      <w:r w:rsidRPr="00FA0448">
        <w:rPr>
          <w:rFonts w:eastAsia="SimSun"/>
          <w:szCs w:val="24"/>
          <w:lang w:eastAsia="zh-CN"/>
        </w:rPr>
        <w:t xml:space="preserve">όμματος </w:t>
      </w:r>
      <w:r>
        <w:rPr>
          <w:rFonts w:eastAsia="SimSun"/>
          <w:szCs w:val="24"/>
          <w:lang w:eastAsia="zh-CN"/>
        </w:rPr>
        <w:t>Ε</w:t>
      </w:r>
      <w:r w:rsidRPr="00FA0448">
        <w:rPr>
          <w:rFonts w:eastAsia="SimSun"/>
          <w:szCs w:val="24"/>
          <w:lang w:eastAsia="zh-CN"/>
        </w:rPr>
        <w:t>λλάδ</w:t>
      </w:r>
      <w:r>
        <w:rPr>
          <w:rFonts w:eastAsia="SimSun"/>
          <w:szCs w:val="24"/>
          <w:lang w:eastAsia="zh-CN"/>
        </w:rPr>
        <w:t>α</w:t>
      </w:r>
      <w:r w:rsidRPr="00FA0448">
        <w:rPr>
          <w:rFonts w:eastAsia="SimSun"/>
          <w:szCs w:val="24"/>
          <w:lang w:eastAsia="zh-CN"/>
        </w:rPr>
        <w:t>ς κ</w:t>
      </w:r>
      <w:r>
        <w:rPr>
          <w:rFonts w:eastAsia="SimSun"/>
          <w:szCs w:val="24"/>
          <w:lang w:eastAsia="zh-CN"/>
        </w:rPr>
        <w:t>.</w:t>
      </w:r>
      <w:r w:rsidRPr="00FA0448">
        <w:rPr>
          <w:rFonts w:eastAsia="SimSun"/>
          <w:szCs w:val="24"/>
          <w:lang w:eastAsia="zh-CN"/>
        </w:rPr>
        <w:t xml:space="preserve"> </w:t>
      </w:r>
      <w:r>
        <w:rPr>
          <w:rFonts w:eastAsia="SimSun"/>
          <w:szCs w:val="24"/>
          <w:lang w:eastAsia="zh-CN"/>
        </w:rPr>
        <w:t>Δ</w:t>
      </w:r>
      <w:r w:rsidRPr="00FA0448">
        <w:rPr>
          <w:rFonts w:eastAsia="SimSun"/>
          <w:szCs w:val="24"/>
          <w:lang w:eastAsia="zh-CN"/>
        </w:rPr>
        <w:t>ιαμάντω</w:t>
      </w:r>
      <w:r>
        <w:rPr>
          <w:rFonts w:eastAsia="SimSun"/>
          <w:szCs w:val="24"/>
          <w:lang w:eastAsia="zh-CN"/>
        </w:rPr>
        <w:t>ς</w:t>
      </w:r>
      <w:r w:rsidRPr="00FA0448">
        <w:rPr>
          <w:rFonts w:eastAsia="SimSun"/>
          <w:szCs w:val="24"/>
          <w:lang w:eastAsia="zh-CN"/>
        </w:rPr>
        <w:t xml:space="preserve"> </w:t>
      </w:r>
      <w:proofErr w:type="spellStart"/>
      <w:r>
        <w:rPr>
          <w:rFonts w:eastAsia="SimSun"/>
          <w:szCs w:val="24"/>
          <w:lang w:eastAsia="zh-CN"/>
        </w:rPr>
        <w:t>Μανωλάκου</w:t>
      </w:r>
      <w:proofErr w:type="spellEnd"/>
      <w:r>
        <w:rPr>
          <w:rFonts w:eastAsia="SimSun"/>
          <w:szCs w:val="24"/>
          <w:lang w:eastAsia="zh-CN"/>
        </w:rPr>
        <w:t xml:space="preserve"> προς τον Υ</w:t>
      </w:r>
      <w:r w:rsidRPr="00FA0448">
        <w:rPr>
          <w:rFonts w:eastAsia="SimSun"/>
          <w:szCs w:val="24"/>
          <w:lang w:eastAsia="zh-CN"/>
        </w:rPr>
        <w:t xml:space="preserve">πουργό </w:t>
      </w:r>
      <w:r>
        <w:rPr>
          <w:rFonts w:eastAsia="SimSun"/>
          <w:szCs w:val="24"/>
          <w:lang w:eastAsia="zh-CN"/>
        </w:rPr>
        <w:t>Ε</w:t>
      </w:r>
      <w:r w:rsidRPr="00FA0448">
        <w:rPr>
          <w:rFonts w:eastAsia="SimSun"/>
          <w:szCs w:val="24"/>
          <w:lang w:eastAsia="zh-CN"/>
        </w:rPr>
        <w:t>ργασίας και</w:t>
      </w:r>
      <w:r>
        <w:rPr>
          <w:rFonts w:eastAsia="SimSun"/>
          <w:szCs w:val="24"/>
          <w:lang w:eastAsia="zh-CN"/>
        </w:rPr>
        <w:t xml:space="preserve"> Κ</w:t>
      </w:r>
      <w:r w:rsidRPr="00FA0448">
        <w:rPr>
          <w:rFonts w:eastAsia="SimSun"/>
          <w:szCs w:val="24"/>
          <w:lang w:eastAsia="zh-CN"/>
        </w:rPr>
        <w:t xml:space="preserve">οινωνικών </w:t>
      </w:r>
      <w:r>
        <w:rPr>
          <w:rFonts w:eastAsia="SimSun"/>
          <w:szCs w:val="24"/>
          <w:lang w:eastAsia="zh-CN"/>
        </w:rPr>
        <w:t>Υ</w:t>
      </w:r>
      <w:r w:rsidRPr="00FA0448">
        <w:rPr>
          <w:rFonts w:eastAsia="SimSun"/>
          <w:szCs w:val="24"/>
          <w:lang w:eastAsia="zh-CN"/>
        </w:rPr>
        <w:t>ποθέσεων</w:t>
      </w:r>
      <w:r>
        <w:rPr>
          <w:rFonts w:eastAsia="SimSun"/>
          <w:szCs w:val="24"/>
          <w:lang w:eastAsia="zh-CN"/>
        </w:rPr>
        <w:t>,</w:t>
      </w:r>
      <w:r w:rsidRPr="00FA0448">
        <w:rPr>
          <w:rFonts w:eastAsia="SimSun"/>
          <w:szCs w:val="24"/>
          <w:lang w:eastAsia="zh-CN"/>
        </w:rPr>
        <w:t xml:space="preserve"> με θέμα</w:t>
      </w:r>
      <w:r>
        <w:rPr>
          <w:rFonts w:eastAsia="SimSun"/>
          <w:szCs w:val="24"/>
          <w:lang w:eastAsia="zh-CN"/>
        </w:rPr>
        <w:t>:</w:t>
      </w:r>
      <w:r w:rsidRPr="00FA0448">
        <w:rPr>
          <w:rFonts w:eastAsia="SimSun"/>
          <w:szCs w:val="24"/>
          <w:lang w:eastAsia="zh-CN"/>
        </w:rPr>
        <w:t xml:space="preserve"> </w:t>
      </w:r>
      <w:r>
        <w:rPr>
          <w:rFonts w:eastAsia="SimSun"/>
          <w:szCs w:val="24"/>
          <w:lang w:eastAsia="zh-CN"/>
        </w:rPr>
        <w:t>«Ά</w:t>
      </w:r>
      <w:r w:rsidRPr="00FA0448">
        <w:rPr>
          <w:rFonts w:eastAsia="SimSun"/>
          <w:szCs w:val="24"/>
          <w:lang w:eastAsia="zh-CN"/>
        </w:rPr>
        <w:t xml:space="preserve">μεση ένταξη στα </w:t>
      </w:r>
      <w:r>
        <w:rPr>
          <w:rFonts w:eastAsia="SimSun"/>
          <w:szCs w:val="24"/>
          <w:lang w:eastAsia="zh-CN"/>
        </w:rPr>
        <w:t>β</w:t>
      </w:r>
      <w:r w:rsidRPr="00FA0448">
        <w:rPr>
          <w:rFonts w:eastAsia="SimSun"/>
          <w:szCs w:val="24"/>
          <w:lang w:eastAsia="zh-CN"/>
        </w:rPr>
        <w:t xml:space="preserve">αρέα και </w:t>
      </w:r>
      <w:r>
        <w:rPr>
          <w:rFonts w:eastAsia="SimSun"/>
          <w:szCs w:val="24"/>
          <w:lang w:eastAsia="zh-CN"/>
        </w:rPr>
        <w:t>α</w:t>
      </w:r>
      <w:r w:rsidRPr="00FA0448">
        <w:rPr>
          <w:rFonts w:eastAsia="SimSun"/>
          <w:szCs w:val="24"/>
          <w:lang w:eastAsia="zh-CN"/>
        </w:rPr>
        <w:t xml:space="preserve">νθυγιεινά </w:t>
      </w:r>
      <w:r>
        <w:rPr>
          <w:rFonts w:eastAsia="SimSun"/>
          <w:szCs w:val="24"/>
          <w:lang w:eastAsia="zh-CN"/>
        </w:rPr>
        <w:t>ε</w:t>
      </w:r>
      <w:r w:rsidRPr="00FA0448">
        <w:rPr>
          <w:rFonts w:eastAsia="SimSun"/>
          <w:szCs w:val="24"/>
          <w:lang w:eastAsia="zh-CN"/>
        </w:rPr>
        <w:t xml:space="preserve">παγγέλματα των λιμενεργατών στις προβλήτες </w:t>
      </w:r>
      <w:r>
        <w:rPr>
          <w:rFonts w:eastAsia="SimSun"/>
          <w:szCs w:val="24"/>
          <w:lang w:val="en-US" w:eastAsia="zh-CN"/>
        </w:rPr>
        <w:t>II</w:t>
      </w:r>
      <w:r w:rsidRPr="00FA0448">
        <w:rPr>
          <w:rFonts w:eastAsia="SimSun"/>
          <w:szCs w:val="24"/>
          <w:lang w:eastAsia="zh-CN"/>
        </w:rPr>
        <w:t xml:space="preserve"> και </w:t>
      </w:r>
      <w:r>
        <w:rPr>
          <w:rFonts w:eastAsia="SimSun"/>
          <w:szCs w:val="24"/>
          <w:lang w:val="en-US" w:eastAsia="zh-CN"/>
        </w:rPr>
        <w:t>III</w:t>
      </w:r>
      <w:r w:rsidRPr="00FA0448">
        <w:rPr>
          <w:rFonts w:eastAsia="SimSun"/>
          <w:szCs w:val="24"/>
          <w:lang w:eastAsia="zh-CN"/>
        </w:rPr>
        <w:t xml:space="preserve"> του </w:t>
      </w:r>
      <w:r>
        <w:rPr>
          <w:rFonts w:eastAsia="SimSun"/>
          <w:szCs w:val="24"/>
          <w:lang w:eastAsia="zh-CN"/>
        </w:rPr>
        <w:t>λ</w:t>
      </w:r>
      <w:r w:rsidRPr="00FA0448">
        <w:rPr>
          <w:rFonts w:eastAsia="SimSun"/>
          <w:szCs w:val="24"/>
          <w:lang w:eastAsia="zh-CN"/>
        </w:rPr>
        <w:t xml:space="preserve">ιμένα </w:t>
      </w:r>
      <w:r>
        <w:rPr>
          <w:rFonts w:eastAsia="SimSun"/>
          <w:szCs w:val="24"/>
          <w:lang w:eastAsia="zh-CN"/>
        </w:rPr>
        <w:t>Π</w:t>
      </w:r>
      <w:r w:rsidRPr="00FA0448">
        <w:rPr>
          <w:rFonts w:eastAsia="SimSun"/>
          <w:szCs w:val="24"/>
          <w:lang w:eastAsia="zh-CN"/>
        </w:rPr>
        <w:t>ειραιά</w:t>
      </w:r>
      <w:r>
        <w:rPr>
          <w:rFonts w:eastAsia="SimSun"/>
          <w:szCs w:val="24"/>
          <w:lang w:eastAsia="zh-CN"/>
        </w:rPr>
        <w:t>,</w:t>
      </w:r>
      <w:r w:rsidRPr="00FA0448">
        <w:rPr>
          <w:rFonts w:eastAsia="SimSun"/>
          <w:szCs w:val="24"/>
          <w:lang w:eastAsia="zh-CN"/>
        </w:rPr>
        <w:t xml:space="preserve"> όπως </w:t>
      </w:r>
      <w:r>
        <w:rPr>
          <w:rFonts w:eastAsia="SimSun"/>
          <w:szCs w:val="24"/>
          <w:lang w:eastAsia="zh-CN"/>
        </w:rPr>
        <w:t xml:space="preserve">ισχύει </w:t>
      </w:r>
      <w:r w:rsidRPr="00FA0448">
        <w:rPr>
          <w:rFonts w:eastAsia="SimSun"/>
          <w:szCs w:val="24"/>
          <w:lang w:eastAsia="zh-CN"/>
        </w:rPr>
        <w:t xml:space="preserve">σε όλους </w:t>
      </w:r>
      <w:r w:rsidRPr="00FA0448">
        <w:rPr>
          <w:rFonts w:eastAsia="SimSun"/>
          <w:szCs w:val="24"/>
          <w:lang w:eastAsia="zh-CN"/>
        </w:rPr>
        <w:t>τους άλλους στον κλάδο</w:t>
      </w:r>
      <w:r>
        <w:rPr>
          <w:rFonts w:eastAsia="SimSun"/>
          <w:szCs w:val="24"/>
          <w:lang w:eastAsia="zh-CN"/>
        </w:rPr>
        <w:t>»</w:t>
      </w:r>
      <w:r w:rsidRPr="00FA0448">
        <w:rPr>
          <w:rFonts w:eastAsia="SimSun"/>
          <w:szCs w:val="24"/>
          <w:lang w:eastAsia="zh-CN"/>
        </w:rPr>
        <w:t>.</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4"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 xml:space="preserve">Έχετε τον λόγο, κυρία συνάδελφε.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5" w:author="Σπανός Γεώργιος" w:date="2022-10-04T10:45:00Z">
          <w:pPr>
            <w:shd w:val="clear" w:color="auto" w:fill="FFFFFF"/>
            <w:spacing w:after="0" w:line="600" w:lineRule="auto"/>
            <w:ind w:firstLine="720"/>
            <w:contextualSpacing/>
            <w:jc w:val="both"/>
          </w:pPr>
        </w:pPrChange>
      </w:pPr>
      <w:r w:rsidRPr="00FA0448">
        <w:rPr>
          <w:rFonts w:eastAsia="SimSun"/>
          <w:b/>
          <w:szCs w:val="24"/>
          <w:lang w:eastAsia="zh-CN"/>
        </w:rPr>
        <w:t>ΔΙΑΜΑΝΤΩ ΜΑΝΩΛΑΚΟΥ:</w:t>
      </w:r>
      <w:r w:rsidRPr="00FA0448">
        <w:rPr>
          <w:rFonts w:eastAsia="SimSun"/>
          <w:szCs w:val="24"/>
          <w:lang w:eastAsia="zh-CN"/>
        </w:rPr>
        <w:t xml:space="preserve"> </w:t>
      </w:r>
      <w:r>
        <w:rPr>
          <w:rFonts w:eastAsia="SimSun"/>
          <w:szCs w:val="24"/>
          <w:lang w:eastAsia="zh-CN"/>
        </w:rPr>
        <w:t>Ε</w:t>
      </w:r>
      <w:r w:rsidRPr="00FA0448">
        <w:rPr>
          <w:rFonts w:eastAsia="SimSun"/>
          <w:szCs w:val="24"/>
          <w:lang w:eastAsia="zh-CN"/>
        </w:rPr>
        <w:t>υχαριστώ</w:t>
      </w:r>
      <w:r>
        <w:rPr>
          <w:rFonts w:eastAsia="SimSun"/>
          <w:szCs w:val="24"/>
          <w:lang w:eastAsia="zh-CN"/>
        </w:rPr>
        <w:t>, κύριε Πρόεδρε.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6"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Κ</w:t>
      </w:r>
      <w:r w:rsidRPr="00FA0448">
        <w:rPr>
          <w:rFonts w:eastAsia="SimSun"/>
          <w:szCs w:val="24"/>
          <w:lang w:eastAsia="zh-CN"/>
        </w:rPr>
        <w:t xml:space="preserve">ύριε </w:t>
      </w:r>
      <w:r>
        <w:rPr>
          <w:rFonts w:eastAsia="SimSun"/>
          <w:szCs w:val="24"/>
          <w:lang w:eastAsia="zh-CN"/>
        </w:rPr>
        <w:t>Υ</w:t>
      </w:r>
      <w:r>
        <w:rPr>
          <w:rFonts w:eastAsia="SimSun"/>
          <w:szCs w:val="24"/>
          <w:lang w:eastAsia="zh-CN"/>
        </w:rPr>
        <w:t>φυ</w:t>
      </w:r>
      <w:r w:rsidRPr="00FA0448">
        <w:rPr>
          <w:rFonts w:eastAsia="SimSun"/>
          <w:szCs w:val="24"/>
          <w:lang w:eastAsia="zh-CN"/>
        </w:rPr>
        <w:t>πουργέ</w:t>
      </w:r>
      <w:r>
        <w:rPr>
          <w:rFonts w:eastAsia="SimSun"/>
          <w:szCs w:val="24"/>
          <w:lang w:eastAsia="zh-CN"/>
        </w:rPr>
        <w:t>,</w:t>
      </w:r>
      <w:r w:rsidRPr="00FA0448">
        <w:rPr>
          <w:rFonts w:eastAsia="SimSun"/>
          <w:szCs w:val="24"/>
          <w:lang w:eastAsia="zh-CN"/>
        </w:rPr>
        <w:t xml:space="preserve"> όπως και εσείς ξέρετε</w:t>
      </w:r>
      <w:r>
        <w:rPr>
          <w:rFonts w:eastAsia="SimSun"/>
          <w:szCs w:val="24"/>
          <w:lang w:eastAsia="zh-CN"/>
        </w:rPr>
        <w:t>, ο</w:t>
      </w:r>
      <w:r w:rsidRPr="00FA0448">
        <w:rPr>
          <w:rFonts w:eastAsia="SimSun"/>
          <w:szCs w:val="24"/>
          <w:lang w:eastAsia="zh-CN"/>
        </w:rPr>
        <w:t xml:space="preserve">ι λιμενεργάτες στις προβλήτες </w:t>
      </w:r>
      <w:r>
        <w:rPr>
          <w:rFonts w:eastAsia="SimSun"/>
          <w:szCs w:val="24"/>
          <w:lang w:val="en-US" w:eastAsia="zh-CN"/>
        </w:rPr>
        <w:t>II</w:t>
      </w:r>
      <w:r w:rsidRPr="00FA0448">
        <w:rPr>
          <w:rFonts w:eastAsia="SimSun"/>
          <w:szCs w:val="24"/>
          <w:lang w:eastAsia="zh-CN"/>
        </w:rPr>
        <w:t xml:space="preserve"> και </w:t>
      </w:r>
      <w:r>
        <w:rPr>
          <w:rFonts w:eastAsia="SimSun"/>
          <w:szCs w:val="24"/>
          <w:lang w:val="en-US" w:eastAsia="zh-CN"/>
        </w:rPr>
        <w:t>III</w:t>
      </w:r>
      <w:r w:rsidRPr="00DF050D">
        <w:rPr>
          <w:rFonts w:eastAsia="SimSun"/>
          <w:szCs w:val="24"/>
          <w:lang w:eastAsia="zh-CN"/>
        </w:rPr>
        <w:t xml:space="preserve"> </w:t>
      </w:r>
      <w:r>
        <w:rPr>
          <w:rFonts w:eastAsia="SimSun"/>
          <w:szCs w:val="24"/>
          <w:lang w:eastAsia="zh-CN"/>
        </w:rPr>
        <w:t xml:space="preserve">του </w:t>
      </w:r>
      <w:r>
        <w:rPr>
          <w:rFonts w:eastAsia="SimSun"/>
          <w:szCs w:val="24"/>
          <w:lang w:eastAsia="zh-CN"/>
        </w:rPr>
        <w:t>λ</w:t>
      </w:r>
      <w:r w:rsidRPr="00FA0448">
        <w:rPr>
          <w:rFonts w:eastAsia="SimSun"/>
          <w:szCs w:val="24"/>
          <w:lang w:eastAsia="zh-CN"/>
        </w:rPr>
        <w:t xml:space="preserve">ιμένα </w:t>
      </w:r>
      <w:r>
        <w:rPr>
          <w:rFonts w:eastAsia="SimSun"/>
          <w:szCs w:val="24"/>
          <w:lang w:eastAsia="zh-CN"/>
        </w:rPr>
        <w:t>Π</w:t>
      </w:r>
      <w:r w:rsidRPr="00FA0448">
        <w:rPr>
          <w:rFonts w:eastAsia="SimSun"/>
          <w:szCs w:val="24"/>
          <w:lang w:eastAsia="zh-CN"/>
        </w:rPr>
        <w:t>ειραιά ανήκουν στα βαρέα και ανθυγιεινά</w:t>
      </w:r>
      <w:r>
        <w:rPr>
          <w:rFonts w:eastAsia="SimSun"/>
          <w:szCs w:val="24"/>
          <w:lang w:eastAsia="zh-CN"/>
        </w:rPr>
        <w:t>,</w:t>
      </w:r>
      <w:r w:rsidRPr="00FA0448">
        <w:rPr>
          <w:rFonts w:eastAsia="SimSun"/>
          <w:szCs w:val="24"/>
          <w:lang w:eastAsia="zh-CN"/>
        </w:rPr>
        <w:t xml:space="preserve"> έχουν </w:t>
      </w:r>
      <w:r w:rsidRPr="00FA0448">
        <w:rPr>
          <w:rFonts w:eastAsia="SimSun"/>
          <w:szCs w:val="24"/>
          <w:lang w:eastAsia="zh-CN"/>
        </w:rPr>
        <w:lastRenderedPageBreak/>
        <w:t xml:space="preserve">τους όρους και τις προϋποθέσεις όπως ακριβώς και οι συνάδελφοί τους στην προβλήτα </w:t>
      </w:r>
      <w:r>
        <w:rPr>
          <w:rFonts w:eastAsia="SimSun"/>
          <w:szCs w:val="24"/>
          <w:lang w:val="en-US" w:eastAsia="zh-CN"/>
        </w:rPr>
        <w:t>I</w:t>
      </w:r>
      <w:r>
        <w:rPr>
          <w:rFonts w:eastAsia="SimSun"/>
          <w:szCs w:val="24"/>
          <w:lang w:eastAsia="zh-CN"/>
        </w:rPr>
        <w:t>,</w:t>
      </w:r>
      <w:r w:rsidRPr="00FA0448">
        <w:rPr>
          <w:rFonts w:eastAsia="SimSun"/>
          <w:szCs w:val="24"/>
          <w:lang w:eastAsia="zh-CN"/>
        </w:rPr>
        <w:t xml:space="preserve"> παρέχουν τις ίδιες ακριβώς υπηρεσίες</w:t>
      </w:r>
      <w:r>
        <w:rPr>
          <w:rFonts w:eastAsia="SimSun"/>
          <w:szCs w:val="24"/>
          <w:lang w:eastAsia="zh-CN"/>
        </w:rPr>
        <w:t>,</w:t>
      </w:r>
      <w:r w:rsidRPr="00FA0448">
        <w:rPr>
          <w:rFonts w:eastAsia="SimSun"/>
          <w:szCs w:val="24"/>
          <w:lang w:eastAsia="zh-CN"/>
        </w:rPr>
        <w:t xml:space="preserve"> έχουν ουσιαστικά την ίδια εργοδότρια εταιρεία</w:t>
      </w:r>
      <w:r>
        <w:rPr>
          <w:rFonts w:eastAsia="SimSun"/>
          <w:szCs w:val="24"/>
          <w:lang w:eastAsia="zh-CN"/>
        </w:rPr>
        <w:t>,</w:t>
      </w:r>
      <w:r w:rsidRPr="00FA0448">
        <w:rPr>
          <w:rFonts w:eastAsia="SimSun"/>
          <w:szCs w:val="24"/>
          <w:lang w:eastAsia="zh-CN"/>
        </w:rPr>
        <w:t xml:space="preserve"> όμως στερούνται αυτό το δικαίωμά τους. Μάλιστα το νομικό πλαίσιο είναι σαφές. Ε</w:t>
      </w:r>
      <w:r w:rsidRPr="00FA0448">
        <w:rPr>
          <w:rFonts w:eastAsia="SimSun"/>
          <w:szCs w:val="24"/>
          <w:lang w:eastAsia="zh-CN"/>
        </w:rPr>
        <w:t xml:space="preserve">πιβεβαιώθηκε ακόμα μια φορά και από τον </w:t>
      </w:r>
      <w:r>
        <w:rPr>
          <w:rFonts w:eastAsia="SimSun"/>
          <w:szCs w:val="24"/>
          <w:lang w:eastAsia="zh-CN"/>
        </w:rPr>
        <w:t xml:space="preserve">ΕΦΚΑ </w:t>
      </w:r>
      <w:r w:rsidRPr="00FA0448">
        <w:rPr>
          <w:rFonts w:eastAsia="SimSun"/>
          <w:szCs w:val="24"/>
          <w:lang w:eastAsia="zh-CN"/>
        </w:rPr>
        <w:t>που έδωσε διευκριν</w:t>
      </w:r>
      <w:r>
        <w:rPr>
          <w:rFonts w:eastAsia="SimSun"/>
          <w:szCs w:val="24"/>
          <w:lang w:eastAsia="zh-CN"/>
        </w:rPr>
        <w:t xml:space="preserve">ιστικά </w:t>
      </w:r>
      <w:r w:rsidRPr="00FA0448">
        <w:rPr>
          <w:rFonts w:eastAsia="SimSun"/>
          <w:szCs w:val="24"/>
          <w:lang w:eastAsia="zh-CN"/>
        </w:rPr>
        <w:t>έγγραφα</w:t>
      </w:r>
      <w:r>
        <w:rPr>
          <w:rFonts w:eastAsia="SimSun"/>
          <w:szCs w:val="24"/>
          <w:lang w:eastAsia="zh-CN"/>
        </w:rPr>
        <w:t>,</w:t>
      </w:r>
      <w:r w:rsidRPr="00FA0448">
        <w:rPr>
          <w:rFonts w:eastAsia="SimSun"/>
          <w:szCs w:val="24"/>
          <w:lang w:eastAsia="zh-CN"/>
        </w:rPr>
        <w:t xml:space="preserve"> που βεβαίως </w:t>
      </w:r>
      <w:r>
        <w:rPr>
          <w:rFonts w:eastAsia="SimSun"/>
          <w:szCs w:val="24"/>
          <w:lang w:eastAsia="zh-CN"/>
        </w:rPr>
        <w:t>τ</w:t>
      </w:r>
      <w:r w:rsidRPr="00FA0448">
        <w:rPr>
          <w:rFonts w:eastAsia="SimSun"/>
          <w:szCs w:val="24"/>
          <w:lang w:eastAsia="zh-CN"/>
        </w:rPr>
        <w:t>α έχετε υπ</w:t>
      </w:r>
      <w:r>
        <w:rPr>
          <w:rFonts w:eastAsia="SimSun"/>
          <w:szCs w:val="24"/>
          <w:lang w:eastAsia="zh-CN"/>
        </w:rPr>
        <w:t xml:space="preserve">’ </w:t>
      </w:r>
      <w:r w:rsidRPr="00FA0448">
        <w:rPr>
          <w:rFonts w:eastAsia="SimSun"/>
          <w:szCs w:val="24"/>
          <w:lang w:eastAsia="zh-CN"/>
        </w:rPr>
        <w:t>όψ</w:t>
      </w:r>
      <w:r>
        <w:rPr>
          <w:rFonts w:eastAsia="SimSun"/>
          <w:szCs w:val="24"/>
          <w:lang w:eastAsia="zh-CN"/>
        </w:rPr>
        <w:t>ιν</w:t>
      </w:r>
      <w:r w:rsidRPr="00FA0448">
        <w:rPr>
          <w:rFonts w:eastAsia="SimSun"/>
          <w:szCs w:val="24"/>
          <w:lang w:eastAsia="zh-CN"/>
        </w:rPr>
        <w:t xml:space="preserve"> γιατί σας έχουν κοινοποιηθεί</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7"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Ό</w:t>
      </w:r>
      <w:r w:rsidRPr="00FA0448">
        <w:rPr>
          <w:rFonts w:eastAsia="SimSun"/>
          <w:szCs w:val="24"/>
          <w:lang w:eastAsia="zh-CN"/>
        </w:rPr>
        <w:t>μως έχει κατατεθεί αίτημα</w:t>
      </w:r>
      <w:r>
        <w:rPr>
          <w:rFonts w:eastAsia="SimSun"/>
          <w:szCs w:val="24"/>
          <w:lang w:eastAsia="zh-CN"/>
        </w:rPr>
        <w:t xml:space="preserve"> α</w:t>
      </w:r>
      <w:r w:rsidRPr="00FA0448">
        <w:rPr>
          <w:rFonts w:eastAsia="SimSun"/>
          <w:szCs w:val="24"/>
          <w:lang w:eastAsia="zh-CN"/>
        </w:rPr>
        <w:t>πό τους εκπροσώπους της συνδικαλιστικής παράταξ</w:t>
      </w:r>
      <w:r>
        <w:rPr>
          <w:rFonts w:eastAsia="SimSun"/>
          <w:szCs w:val="24"/>
          <w:lang w:eastAsia="zh-CN"/>
        </w:rPr>
        <w:t>ή</w:t>
      </w:r>
      <w:r w:rsidRPr="00FA0448">
        <w:rPr>
          <w:rFonts w:eastAsia="SimSun"/>
          <w:szCs w:val="24"/>
          <w:lang w:eastAsia="zh-CN"/>
        </w:rPr>
        <w:t xml:space="preserve">ς </w:t>
      </w:r>
      <w:r>
        <w:rPr>
          <w:rFonts w:eastAsia="SimSun"/>
          <w:szCs w:val="24"/>
          <w:lang w:eastAsia="zh-CN"/>
        </w:rPr>
        <w:t>τους,</w:t>
      </w:r>
      <w:r w:rsidRPr="00FA0448">
        <w:rPr>
          <w:rFonts w:eastAsia="SimSun"/>
          <w:szCs w:val="24"/>
          <w:lang w:eastAsia="zh-CN"/>
        </w:rPr>
        <w:t xml:space="preserve"> της </w:t>
      </w:r>
      <w:r>
        <w:rPr>
          <w:rFonts w:eastAsia="SimSun"/>
          <w:szCs w:val="24"/>
          <w:lang w:eastAsia="zh-CN"/>
        </w:rPr>
        <w:t>«Έ</w:t>
      </w:r>
      <w:r w:rsidRPr="00FA0448">
        <w:rPr>
          <w:rFonts w:eastAsia="SimSun"/>
          <w:szCs w:val="24"/>
          <w:lang w:eastAsia="zh-CN"/>
        </w:rPr>
        <w:t xml:space="preserve">νωσης </w:t>
      </w:r>
      <w:r>
        <w:rPr>
          <w:rFonts w:eastAsia="SimSun"/>
          <w:szCs w:val="24"/>
          <w:lang w:eastAsia="zh-CN"/>
        </w:rPr>
        <w:t>Ε</w:t>
      </w:r>
      <w:r w:rsidRPr="00FA0448">
        <w:rPr>
          <w:rFonts w:eastAsia="SimSun"/>
          <w:szCs w:val="24"/>
          <w:lang w:eastAsia="zh-CN"/>
        </w:rPr>
        <w:t xml:space="preserve">ργαζομένων </w:t>
      </w:r>
      <w:r>
        <w:rPr>
          <w:rFonts w:eastAsia="SimSun"/>
          <w:szCs w:val="24"/>
          <w:lang w:eastAsia="zh-CN"/>
        </w:rPr>
        <w:t>Δ</w:t>
      </w:r>
      <w:r w:rsidRPr="00FA0448">
        <w:rPr>
          <w:rFonts w:eastAsia="SimSun"/>
          <w:szCs w:val="24"/>
          <w:lang w:eastAsia="zh-CN"/>
        </w:rPr>
        <w:t>ιακίνησ</w:t>
      </w:r>
      <w:r w:rsidRPr="00FA0448">
        <w:rPr>
          <w:rFonts w:eastAsia="SimSun"/>
          <w:szCs w:val="24"/>
          <w:lang w:eastAsia="zh-CN"/>
        </w:rPr>
        <w:t xml:space="preserve">ης </w:t>
      </w:r>
      <w:r>
        <w:rPr>
          <w:rFonts w:eastAsia="SimSun"/>
          <w:szCs w:val="24"/>
          <w:lang w:eastAsia="zh-CN"/>
        </w:rPr>
        <w:t xml:space="preserve">Εμπορευματοκιβωτίων στις </w:t>
      </w:r>
      <w:r>
        <w:rPr>
          <w:rFonts w:eastAsia="SimSun"/>
          <w:szCs w:val="24"/>
          <w:lang w:eastAsia="zh-CN"/>
        </w:rPr>
        <w:t>π</w:t>
      </w:r>
      <w:r>
        <w:rPr>
          <w:rFonts w:eastAsia="SimSun"/>
          <w:szCs w:val="24"/>
          <w:lang w:eastAsia="zh-CN"/>
        </w:rPr>
        <w:t>ροβλήτες Π</w:t>
      </w:r>
      <w:r w:rsidRPr="00FA0448">
        <w:rPr>
          <w:rFonts w:eastAsia="SimSun"/>
          <w:szCs w:val="24"/>
          <w:lang w:eastAsia="zh-CN"/>
        </w:rPr>
        <w:t>ειραιά</w:t>
      </w:r>
      <w:r>
        <w:rPr>
          <w:rFonts w:eastAsia="SimSun"/>
          <w:szCs w:val="24"/>
          <w:lang w:eastAsia="zh-CN"/>
        </w:rPr>
        <w:t>»,</w:t>
      </w:r>
      <w:r w:rsidRPr="00FA0448">
        <w:rPr>
          <w:rFonts w:eastAsia="SimSun"/>
          <w:szCs w:val="24"/>
          <w:lang w:eastAsia="zh-CN"/>
        </w:rPr>
        <w:t xml:space="preserve"> τ</w:t>
      </w:r>
      <w:r>
        <w:rPr>
          <w:rFonts w:eastAsia="SimSun"/>
          <w:szCs w:val="24"/>
          <w:lang w:eastAsia="zh-CN"/>
        </w:rPr>
        <w:t>ης</w:t>
      </w:r>
      <w:r w:rsidRPr="00FA0448">
        <w:rPr>
          <w:rFonts w:eastAsia="SimSun"/>
          <w:szCs w:val="24"/>
          <w:lang w:eastAsia="zh-CN"/>
        </w:rPr>
        <w:t xml:space="preserve"> </w:t>
      </w:r>
      <w:r>
        <w:rPr>
          <w:rFonts w:eastAsia="SimSun"/>
          <w:szCs w:val="24"/>
          <w:lang w:eastAsia="zh-CN"/>
        </w:rPr>
        <w:t>ΕΝΕΔΕΠ,</w:t>
      </w:r>
      <w:r w:rsidRPr="00FA0448">
        <w:rPr>
          <w:rFonts w:eastAsia="SimSun"/>
          <w:szCs w:val="24"/>
          <w:lang w:eastAsia="zh-CN"/>
        </w:rPr>
        <w:t xml:space="preserve"> για να δοθεί μια άμεση λύση</w:t>
      </w:r>
      <w:r>
        <w:rPr>
          <w:rFonts w:eastAsia="SimSun"/>
          <w:szCs w:val="24"/>
          <w:lang w:eastAsia="zh-CN"/>
        </w:rPr>
        <w:t xml:space="preserve"> όσον αφορά</w:t>
      </w:r>
      <w:r w:rsidRPr="00FA0448">
        <w:rPr>
          <w:rFonts w:eastAsia="SimSun"/>
          <w:szCs w:val="24"/>
          <w:lang w:eastAsia="zh-CN"/>
        </w:rPr>
        <w:t xml:space="preserve"> στην εργοδότρια εταιρεία</w:t>
      </w:r>
      <w:r>
        <w:rPr>
          <w:rFonts w:eastAsia="SimSun"/>
          <w:szCs w:val="24"/>
          <w:lang w:eastAsia="zh-CN"/>
        </w:rPr>
        <w:t>, που είναι η ΣΕΠ,</w:t>
      </w:r>
      <w:r w:rsidRPr="00FA0448">
        <w:rPr>
          <w:rFonts w:eastAsia="SimSun"/>
          <w:szCs w:val="24"/>
          <w:lang w:eastAsia="zh-CN"/>
        </w:rPr>
        <w:t xml:space="preserve"> θυγατρική της </w:t>
      </w:r>
      <w:r>
        <w:rPr>
          <w:rFonts w:eastAsia="SimSun"/>
          <w:szCs w:val="24"/>
          <w:lang w:eastAsia="zh-CN"/>
        </w:rPr>
        <w:t>«</w:t>
      </w:r>
      <w:r w:rsidRPr="00FA0448">
        <w:rPr>
          <w:rFonts w:eastAsia="SimSun"/>
          <w:szCs w:val="24"/>
          <w:lang w:eastAsia="zh-CN"/>
        </w:rPr>
        <w:t>COSCO</w:t>
      </w:r>
      <w:r>
        <w:rPr>
          <w:rFonts w:eastAsia="SimSun"/>
          <w:szCs w:val="24"/>
          <w:lang w:eastAsia="zh-CN"/>
        </w:rPr>
        <w:t>»</w:t>
      </w:r>
      <w:r>
        <w:rPr>
          <w:rFonts w:eastAsia="SimSun"/>
          <w:szCs w:val="24"/>
          <w:lang w:eastAsia="zh-CN"/>
        </w:rPr>
        <w:t>,</w:t>
      </w:r>
      <w:r w:rsidRPr="00FA0448">
        <w:rPr>
          <w:rFonts w:eastAsia="SimSun"/>
          <w:szCs w:val="24"/>
          <w:lang w:eastAsia="zh-CN"/>
        </w:rPr>
        <w:t xml:space="preserve"> που συνεχίζει μέχρι σήμερα</w:t>
      </w:r>
      <w:r>
        <w:rPr>
          <w:rFonts w:eastAsia="SimSun"/>
          <w:szCs w:val="24"/>
          <w:lang w:eastAsia="zh-CN"/>
        </w:rPr>
        <w:t>,</w:t>
      </w:r>
      <w:r w:rsidRPr="00FA0448">
        <w:rPr>
          <w:rFonts w:eastAsia="SimSun"/>
          <w:szCs w:val="24"/>
          <w:lang w:eastAsia="zh-CN"/>
        </w:rPr>
        <w:t xml:space="preserve"> εδώ και χρόνια</w:t>
      </w:r>
      <w:r>
        <w:rPr>
          <w:rFonts w:eastAsia="SimSun"/>
          <w:szCs w:val="24"/>
          <w:lang w:eastAsia="zh-CN"/>
        </w:rPr>
        <w:t>,</w:t>
      </w:r>
      <w:r w:rsidRPr="00FA0448">
        <w:rPr>
          <w:rFonts w:eastAsia="SimSun"/>
          <w:szCs w:val="24"/>
          <w:lang w:eastAsia="zh-CN"/>
        </w:rPr>
        <w:t xml:space="preserve"> να παραβιάζει τη νομοθεσία. Γιατί</w:t>
      </w:r>
      <w:r>
        <w:rPr>
          <w:rFonts w:eastAsia="SimSun"/>
          <w:szCs w:val="24"/>
          <w:lang w:eastAsia="zh-CN"/>
        </w:rPr>
        <w:t>;</w:t>
      </w:r>
      <w:r w:rsidRPr="00FA0448">
        <w:rPr>
          <w:rFonts w:eastAsia="SimSun"/>
          <w:szCs w:val="24"/>
          <w:lang w:eastAsia="zh-CN"/>
        </w:rPr>
        <w:t xml:space="preserve"> Γιατί δεν πρ</w:t>
      </w:r>
      <w:r w:rsidRPr="00FA0448">
        <w:rPr>
          <w:rFonts w:eastAsia="SimSun"/>
          <w:szCs w:val="24"/>
          <w:lang w:eastAsia="zh-CN"/>
        </w:rPr>
        <w:t>οβαίνει στην καταβολή της προβλεπόμενης ασφαλιστικής εισφοράς για τα βαρ</w:t>
      </w:r>
      <w:r>
        <w:rPr>
          <w:rFonts w:eastAsia="SimSun"/>
          <w:szCs w:val="24"/>
          <w:lang w:eastAsia="zh-CN"/>
        </w:rPr>
        <w:t>έα</w:t>
      </w:r>
      <w:r w:rsidRPr="00FA0448">
        <w:rPr>
          <w:rFonts w:eastAsia="SimSun"/>
          <w:szCs w:val="24"/>
          <w:lang w:eastAsia="zh-CN"/>
        </w:rPr>
        <w:t xml:space="preserve"> και ανθυγιεινά των εργαζομένων που εκμεταλλεύεται</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8"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Κ</w:t>
      </w:r>
      <w:r w:rsidRPr="00FA0448">
        <w:rPr>
          <w:rFonts w:eastAsia="SimSun"/>
          <w:szCs w:val="24"/>
          <w:lang w:eastAsia="zh-CN"/>
        </w:rPr>
        <w:t>αι αυτό έχει επιπτώσεις</w:t>
      </w:r>
      <w:r>
        <w:rPr>
          <w:rFonts w:eastAsia="SimSun"/>
          <w:szCs w:val="24"/>
          <w:lang w:eastAsia="zh-CN"/>
        </w:rPr>
        <w:t>. Έ</w:t>
      </w:r>
      <w:r w:rsidRPr="00FA0448">
        <w:rPr>
          <w:rFonts w:eastAsia="SimSun"/>
          <w:szCs w:val="24"/>
          <w:lang w:eastAsia="zh-CN"/>
        </w:rPr>
        <w:t>χει επιπτώσεις</w:t>
      </w:r>
      <w:r>
        <w:rPr>
          <w:rFonts w:eastAsia="SimSun"/>
          <w:szCs w:val="24"/>
          <w:lang w:eastAsia="zh-CN"/>
        </w:rPr>
        <w:t xml:space="preserve"> κ</w:t>
      </w:r>
      <w:r w:rsidRPr="00FA0448">
        <w:rPr>
          <w:rFonts w:eastAsia="SimSun"/>
          <w:szCs w:val="24"/>
          <w:lang w:eastAsia="zh-CN"/>
        </w:rPr>
        <w:t xml:space="preserve">αι γιατί ο </w:t>
      </w:r>
      <w:r>
        <w:rPr>
          <w:rFonts w:eastAsia="SimSun"/>
          <w:szCs w:val="24"/>
          <w:lang w:eastAsia="zh-CN"/>
        </w:rPr>
        <w:t>ΕΦΚΑ</w:t>
      </w:r>
      <w:r w:rsidRPr="00FA0448">
        <w:rPr>
          <w:rFonts w:eastAsia="SimSun"/>
          <w:szCs w:val="24"/>
          <w:lang w:eastAsia="zh-CN"/>
        </w:rPr>
        <w:t xml:space="preserve"> στερείται τα έσοδα</w:t>
      </w:r>
      <w:r>
        <w:rPr>
          <w:rFonts w:eastAsia="SimSun"/>
          <w:szCs w:val="24"/>
          <w:lang w:eastAsia="zh-CN"/>
        </w:rPr>
        <w:t>,</w:t>
      </w:r>
      <w:r w:rsidRPr="00FA0448">
        <w:rPr>
          <w:rFonts w:eastAsia="SimSun"/>
          <w:szCs w:val="24"/>
          <w:lang w:eastAsia="zh-CN"/>
        </w:rPr>
        <w:t xml:space="preserve"> τα οποία ωφελείται παράνομ</w:t>
      </w:r>
      <w:r>
        <w:rPr>
          <w:rFonts w:eastAsia="SimSun"/>
          <w:szCs w:val="24"/>
          <w:lang w:eastAsia="zh-CN"/>
        </w:rPr>
        <w:t>α</w:t>
      </w:r>
      <w:r w:rsidRPr="00FA0448">
        <w:rPr>
          <w:rFonts w:eastAsia="SimSun"/>
          <w:szCs w:val="24"/>
          <w:lang w:eastAsia="zh-CN"/>
        </w:rPr>
        <w:t xml:space="preserve"> η</w:t>
      </w:r>
      <w:r w:rsidRPr="00221131">
        <w:rPr>
          <w:rFonts w:eastAsia="SimSun"/>
          <w:szCs w:val="24"/>
          <w:lang w:eastAsia="zh-CN"/>
        </w:rPr>
        <w:t xml:space="preserve"> εργοδότρια εταιρεία</w:t>
      </w:r>
      <w:r>
        <w:rPr>
          <w:rFonts w:eastAsia="SimSun"/>
          <w:szCs w:val="24"/>
          <w:lang w:eastAsia="zh-CN"/>
        </w:rPr>
        <w:t>,</w:t>
      </w:r>
      <w:r w:rsidRPr="00221131">
        <w:rPr>
          <w:rFonts w:eastAsia="SimSun"/>
          <w:szCs w:val="24"/>
          <w:lang w:eastAsia="zh-CN"/>
        </w:rPr>
        <w:t xml:space="preserve"> αλλά και όργανα του </w:t>
      </w:r>
      <w:r>
        <w:rPr>
          <w:rFonts w:eastAsia="SimSun"/>
          <w:szCs w:val="24"/>
          <w:lang w:eastAsia="zh-CN"/>
        </w:rPr>
        <w:t xml:space="preserve">ΕΦΚΑ </w:t>
      </w:r>
      <w:r w:rsidRPr="00221131">
        <w:rPr>
          <w:rFonts w:eastAsia="SimSun"/>
          <w:szCs w:val="24"/>
          <w:lang w:eastAsia="zh-CN"/>
        </w:rPr>
        <w:t xml:space="preserve">δεν κάνουν τον έλεγχο που θα έπρεπε και οι όποιοι </w:t>
      </w:r>
      <w:r>
        <w:rPr>
          <w:rFonts w:eastAsia="SimSun"/>
          <w:szCs w:val="24"/>
          <w:lang w:eastAsia="zh-CN"/>
        </w:rPr>
        <w:t>υπεργ</w:t>
      </w:r>
      <w:r w:rsidRPr="00221131">
        <w:rPr>
          <w:rFonts w:eastAsia="SimSun"/>
          <w:szCs w:val="24"/>
          <w:lang w:eastAsia="zh-CN"/>
        </w:rPr>
        <w:t xml:space="preserve">ολάβοι δεν </w:t>
      </w:r>
      <w:r>
        <w:rPr>
          <w:rFonts w:eastAsia="SimSun"/>
          <w:szCs w:val="24"/>
          <w:lang w:eastAsia="zh-CN"/>
        </w:rPr>
        <w:t>υπαγ</w:t>
      </w:r>
      <w:r w:rsidRPr="00221131">
        <w:rPr>
          <w:rFonts w:eastAsia="SimSun"/>
          <w:szCs w:val="24"/>
          <w:lang w:eastAsia="zh-CN"/>
        </w:rPr>
        <w:t>άγουν το προσωπικό τους στα βαρ</w:t>
      </w:r>
      <w:r>
        <w:rPr>
          <w:rFonts w:eastAsia="SimSun"/>
          <w:szCs w:val="24"/>
          <w:lang w:eastAsia="zh-CN"/>
        </w:rPr>
        <w:t>έα</w:t>
      </w:r>
      <w:r w:rsidRPr="00221131">
        <w:rPr>
          <w:rFonts w:eastAsia="SimSun"/>
          <w:szCs w:val="24"/>
          <w:lang w:eastAsia="zh-CN"/>
        </w:rPr>
        <w:t xml:space="preserve"> και ανθυγιεινά. </w:t>
      </w:r>
      <w:r>
        <w:rPr>
          <w:rFonts w:eastAsia="SimSun"/>
          <w:szCs w:val="24"/>
          <w:lang w:eastAsia="zh-CN"/>
        </w:rPr>
        <w:t>Έ</w:t>
      </w:r>
      <w:r w:rsidRPr="00221131">
        <w:rPr>
          <w:rFonts w:eastAsia="SimSun"/>
          <w:szCs w:val="24"/>
          <w:lang w:eastAsia="zh-CN"/>
        </w:rPr>
        <w:t>τσι κλέβε</w:t>
      </w:r>
      <w:r>
        <w:rPr>
          <w:rFonts w:eastAsia="SimSun"/>
          <w:szCs w:val="24"/>
          <w:lang w:eastAsia="zh-CN"/>
        </w:rPr>
        <w:t>ται κ</w:t>
      </w:r>
      <w:r w:rsidRPr="00221131">
        <w:rPr>
          <w:rFonts w:eastAsia="SimSun"/>
          <w:szCs w:val="24"/>
          <w:lang w:eastAsia="zh-CN"/>
        </w:rPr>
        <w:t xml:space="preserve">ι ο ιδρώτας και το δίκιο των εργαζομένων και ταυτόχρονα ζημιώνεται και το </w:t>
      </w:r>
      <w:r>
        <w:rPr>
          <w:rFonts w:eastAsia="SimSun"/>
          <w:szCs w:val="24"/>
          <w:lang w:eastAsia="zh-CN"/>
        </w:rPr>
        <w:t>δ</w:t>
      </w:r>
      <w:r w:rsidRPr="00221131">
        <w:rPr>
          <w:rFonts w:eastAsia="SimSun"/>
          <w:szCs w:val="24"/>
          <w:lang w:eastAsia="zh-CN"/>
        </w:rPr>
        <w:t>ημόσιο από τη μη κατ</w:t>
      </w:r>
      <w:r w:rsidRPr="00221131">
        <w:rPr>
          <w:rFonts w:eastAsia="SimSun"/>
          <w:szCs w:val="24"/>
          <w:lang w:eastAsia="zh-CN"/>
        </w:rPr>
        <w:t>αβολή των αυξημένων ασφαλίστρων.</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19" w:author="Σπανός Γεώργιος" w:date="2022-10-04T10:45:00Z">
          <w:pPr>
            <w:shd w:val="clear" w:color="auto" w:fill="FFFFFF"/>
            <w:spacing w:after="0" w:line="600" w:lineRule="auto"/>
            <w:ind w:firstLine="720"/>
            <w:contextualSpacing/>
            <w:jc w:val="both"/>
          </w:pPr>
        </w:pPrChange>
      </w:pPr>
      <w:r w:rsidRPr="00221131">
        <w:rPr>
          <w:rFonts w:eastAsia="SimSun"/>
          <w:szCs w:val="24"/>
          <w:lang w:eastAsia="zh-CN"/>
        </w:rPr>
        <w:lastRenderedPageBreak/>
        <w:t xml:space="preserve">Εμείς </w:t>
      </w:r>
      <w:r>
        <w:rPr>
          <w:rFonts w:eastAsia="SimSun"/>
          <w:szCs w:val="24"/>
          <w:lang w:eastAsia="zh-CN"/>
        </w:rPr>
        <w:t xml:space="preserve">τι </w:t>
      </w:r>
      <w:r w:rsidRPr="00221131">
        <w:rPr>
          <w:rFonts w:eastAsia="SimSun"/>
          <w:szCs w:val="24"/>
          <w:lang w:eastAsia="zh-CN"/>
        </w:rPr>
        <w:t>ζητάμε</w:t>
      </w:r>
      <w:r>
        <w:rPr>
          <w:rFonts w:eastAsia="SimSun"/>
          <w:szCs w:val="24"/>
          <w:lang w:eastAsia="zh-CN"/>
        </w:rPr>
        <w:t>; Ζ</w:t>
      </w:r>
      <w:r w:rsidRPr="00221131">
        <w:rPr>
          <w:rFonts w:eastAsia="SimSun"/>
          <w:szCs w:val="24"/>
          <w:lang w:eastAsia="zh-CN"/>
        </w:rPr>
        <w:t>ητάμε</w:t>
      </w:r>
      <w:r>
        <w:rPr>
          <w:rFonts w:eastAsia="SimSun"/>
          <w:szCs w:val="24"/>
          <w:lang w:eastAsia="zh-CN"/>
        </w:rPr>
        <w:t xml:space="preserve"> ν</w:t>
      </w:r>
      <w:r w:rsidRPr="00221131">
        <w:rPr>
          <w:rFonts w:eastAsia="SimSun"/>
          <w:szCs w:val="24"/>
          <w:lang w:eastAsia="zh-CN"/>
        </w:rPr>
        <w:t>α ικανοποιηθεί το αίτημα της συνδικαλιστικής οργάνωσης των λιμενεργατών</w:t>
      </w:r>
      <w:r>
        <w:rPr>
          <w:rFonts w:eastAsia="SimSun"/>
          <w:szCs w:val="24"/>
          <w:lang w:eastAsia="zh-CN"/>
        </w:rPr>
        <w:t>, της ΕΝΕΔΕΠ,</w:t>
      </w:r>
      <w:r w:rsidRPr="00221131">
        <w:rPr>
          <w:rFonts w:eastAsia="SimSun"/>
          <w:szCs w:val="24"/>
          <w:lang w:eastAsia="zh-CN"/>
        </w:rPr>
        <w:t xml:space="preserve"> για να συναντηθεί άμεσα μαζί σας και να δοθεί μια λύση στην παρανομία της εργοδότρια</w:t>
      </w:r>
      <w:r>
        <w:rPr>
          <w:rFonts w:eastAsia="SimSun"/>
          <w:szCs w:val="24"/>
          <w:lang w:eastAsia="zh-CN"/>
        </w:rPr>
        <w:t>ς</w:t>
      </w:r>
      <w:r w:rsidRPr="00221131">
        <w:rPr>
          <w:rFonts w:eastAsia="SimSun"/>
          <w:szCs w:val="24"/>
          <w:lang w:eastAsia="zh-CN"/>
        </w:rPr>
        <w:t xml:space="preserve"> εταιρείας</w:t>
      </w:r>
      <w:r>
        <w:rPr>
          <w:rFonts w:eastAsia="SimSun"/>
          <w:szCs w:val="24"/>
          <w:lang w:eastAsia="zh-CN"/>
        </w:rPr>
        <w:t>,</w:t>
      </w:r>
      <w:r w:rsidRPr="00221131">
        <w:rPr>
          <w:rFonts w:eastAsia="SimSun"/>
          <w:szCs w:val="24"/>
          <w:lang w:eastAsia="zh-CN"/>
        </w:rPr>
        <w:t xml:space="preserve"> που συνεχίζει μέ</w:t>
      </w:r>
      <w:r w:rsidRPr="00221131">
        <w:rPr>
          <w:rFonts w:eastAsia="SimSun"/>
          <w:szCs w:val="24"/>
          <w:lang w:eastAsia="zh-CN"/>
        </w:rPr>
        <w:t>χρι σήμερα να παραβιάζει τη νομοθεσία</w:t>
      </w:r>
      <w:r>
        <w:rPr>
          <w:rFonts w:eastAsia="SimSun"/>
          <w:szCs w:val="24"/>
          <w:lang w:eastAsia="zh-CN"/>
        </w:rPr>
        <w:t>. Κ</w:t>
      </w:r>
      <w:r w:rsidRPr="00221131">
        <w:rPr>
          <w:rFonts w:eastAsia="SimSun"/>
          <w:szCs w:val="24"/>
          <w:lang w:eastAsia="zh-CN"/>
        </w:rPr>
        <w:t>αι ζητάμε και να λάβετε κι άμεσα μέτρα</w:t>
      </w:r>
      <w:r>
        <w:rPr>
          <w:rFonts w:eastAsia="SimSun"/>
          <w:szCs w:val="24"/>
          <w:lang w:eastAsia="zh-CN"/>
        </w:rPr>
        <w:t>,</w:t>
      </w:r>
      <w:r w:rsidRPr="00221131">
        <w:rPr>
          <w:rFonts w:eastAsia="SimSun"/>
          <w:szCs w:val="24"/>
          <w:lang w:eastAsia="zh-CN"/>
        </w:rPr>
        <w:t xml:space="preserve"> όπως ακριβώς το ορίζουν οι νόμοι</w:t>
      </w:r>
      <w:r>
        <w:rPr>
          <w:rFonts w:eastAsia="SimSun"/>
          <w:szCs w:val="24"/>
          <w:lang w:eastAsia="zh-CN"/>
        </w:rPr>
        <w:t xml:space="preserve"> -δ</w:t>
      </w:r>
      <w:r w:rsidRPr="00221131">
        <w:rPr>
          <w:rFonts w:eastAsia="SimSun"/>
          <w:szCs w:val="24"/>
          <w:lang w:eastAsia="zh-CN"/>
        </w:rPr>
        <w:t>εν ζητάμε δηλαδή κάτι παράνομο</w:t>
      </w:r>
      <w:r>
        <w:rPr>
          <w:rFonts w:eastAsia="SimSun"/>
          <w:szCs w:val="24"/>
          <w:lang w:eastAsia="zh-CN"/>
        </w:rPr>
        <w:t xml:space="preserve">-, </w:t>
      </w:r>
      <w:r w:rsidRPr="00221131">
        <w:rPr>
          <w:rFonts w:eastAsia="SimSun"/>
          <w:szCs w:val="24"/>
          <w:lang w:eastAsia="zh-CN"/>
        </w:rPr>
        <w:t xml:space="preserve">να υλοποιηθεί ακριβώς αυτό που λένε οι νόμοι και οι λιμενεργάτες και στις προβλήτες </w:t>
      </w:r>
      <w:r>
        <w:rPr>
          <w:rFonts w:eastAsia="SimSun"/>
          <w:szCs w:val="24"/>
          <w:lang w:val="en-US" w:eastAsia="zh-CN"/>
        </w:rPr>
        <w:t>II</w:t>
      </w:r>
      <w:r w:rsidRPr="00221131">
        <w:rPr>
          <w:rFonts w:eastAsia="SimSun"/>
          <w:szCs w:val="24"/>
          <w:lang w:eastAsia="zh-CN"/>
        </w:rPr>
        <w:t xml:space="preserve"> και </w:t>
      </w:r>
      <w:r>
        <w:rPr>
          <w:rFonts w:eastAsia="SimSun"/>
          <w:szCs w:val="24"/>
          <w:lang w:val="en-US" w:eastAsia="zh-CN"/>
        </w:rPr>
        <w:t>III</w:t>
      </w:r>
      <w:r w:rsidRPr="004F06BA">
        <w:rPr>
          <w:rFonts w:eastAsia="SimSun"/>
          <w:szCs w:val="24"/>
          <w:lang w:eastAsia="zh-CN"/>
        </w:rPr>
        <w:t xml:space="preserve"> </w:t>
      </w:r>
      <w:r w:rsidRPr="00221131">
        <w:rPr>
          <w:rFonts w:eastAsia="SimSun"/>
          <w:szCs w:val="24"/>
          <w:lang w:eastAsia="zh-CN"/>
        </w:rPr>
        <w:t xml:space="preserve">του </w:t>
      </w:r>
      <w:r>
        <w:rPr>
          <w:rFonts w:eastAsia="SimSun"/>
          <w:szCs w:val="24"/>
          <w:lang w:eastAsia="zh-CN"/>
        </w:rPr>
        <w:t>Λ</w:t>
      </w:r>
      <w:r w:rsidRPr="00221131">
        <w:rPr>
          <w:rFonts w:eastAsia="SimSun"/>
          <w:szCs w:val="24"/>
          <w:lang w:eastAsia="zh-CN"/>
        </w:rPr>
        <w:t xml:space="preserve">ιμανιού </w:t>
      </w:r>
      <w:r w:rsidRPr="00221131">
        <w:rPr>
          <w:rFonts w:eastAsia="SimSun"/>
          <w:szCs w:val="24"/>
          <w:lang w:eastAsia="zh-CN"/>
        </w:rPr>
        <w:t xml:space="preserve">του </w:t>
      </w:r>
      <w:r>
        <w:rPr>
          <w:rFonts w:eastAsia="SimSun"/>
          <w:szCs w:val="24"/>
          <w:lang w:eastAsia="zh-CN"/>
        </w:rPr>
        <w:t>Π</w:t>
      </w:r>
      <w:r w:rsidRPr="00221131">
        <w:rPr>
          <w:rFonts w:eastAsia="SimSun"/>
          <w:szCs w:val="24"/>
          <w:lang w:eastAsia="zh-CN"/>
        </w:rPr>
        <w:t xml:space="preserve">ειραιά να ανήκουν και να υλοποιηθεί έμπρακτα ότι είναι στα βαρέα και ανθυγιεινά επαγγέλματα.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0"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 xml:space="preserve">Ευχαριστώ.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1" w:author="Σπανός Γεώργιος" w:date="2022-10-04T10:45:00Z">
          <w:pPr>
            <w:shd w:val="clear" w:color="auto" w:fill="FFFFFF"/>
            <w:spacing w:after="0" w:line="600" w:lineRule="auto"/>
            <w:ind w:firstLine="720"/>
            <w:contextualSpacing/>
            <w:jc w:val="both"/>
          </w:pPr>
        </w:pPrChange>
      </w:pPr>
      <w:r w:rsidRPr="004F06BA">
        <w:rPr>
          <w:rFonts w:eastAsia="SimSun"/>
          <w:b/>
          <w:szCs w:val="24"/>
          <w:lang w:eastAsia="zh-CN"/>
        </w:rPr>
        <w:t>ΠΡΟΕΔΡΕΥΩΝ (Οδυσσέας Κωνσταντινόπουλος)</w:t>
      </w:r>
      <w:r>
        <w:rPr>
          <w:rFonts w:eastAsia="SimSun"/>
          <w:b/>
          <w:szCs w:val="24"/>
          <w:lang w:eastAsia="zh-CN"/>
        </w:rPr>
        <w:t>:</w:t>
      </w:r>
      <w:r>
        <w:rPr>
          <w:rFonts w:eastAsia="SimSun"/>
          <w:szCs w:val="24"/>
          <w:lang w:eastAsia="zh-CN"/>
        </w:rPr>
        <w:t xml:space="preserve"> Κύριε Υ</w:t>
      </w:r>
      <w:r>
        <w:rPr>
          <w:rFonts w:eastAsia="SimSun"/>
          <w:szCs w:val="24"/>
          <w:lang w:eastAsia="zh-CN"/>
        </w:rPr>
        <w:t>φυ</w:t>
      </w:r>
      <w:r w:rsidRPr="004F06BA">
        <w:rPr>
          <w:rFonts w:eastAsia="SimSun"/>
          <w:szCs w:val="24"/>
          <w:lang w:eastAsia="zh-CN"/>
        </w:rPr>
        <w:t>πουργέ</w:t>
      </w:r>
      <w:r>
        <w:rPr>
          <w:rFonts w:eastAsia="SimSun"/>
          <w:szCs w:val="24"/>
          <w:lang w:eastAsia="zh-CN"/>
        </w:rPr>
        <w:t xml:space="preserve">, έχετε τον λόγο.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2" w:author="Σπανός Γεώργιος" w:date="2022-10-04T10:45:00Z">
          <w:pPr>
            <w:shd w:val="clear" w:color="auto" w:fill="FFFFFF"/>
            <w:spacing w:after="0" w:line="600" w:lineRule="auto"/>
            <w:ind w:firstLine="720"/>
            <w:contextualSpacing/>
            <w:jc w:val="both"/>
          </w:pPr>
        </w:pPrChange>
      </w:pPr>
      <w:r w:rsidRPr="004F06BA">
        <w:rPr>
          <w:rFonts w:eastAsia="SimSun"/>
          <w:b/>
          <w:szCs w:val="24"/>
          <w:lang w:eastAsia="zh-CN"/>
        </w:rPr>
        <w:t>ΠΑΝΑΓΙΩΤΗΣ ΤΣΑΚΛΟΓΛΟΥ (Υφυπουργός Εργασίας και Κοινωνικών Υποθέσεων)</w:t>
      </w:r>
      <w:r w:rsidRPr="004F06BA">
        <w:rPr>
          <w:rFonts w:eastAsia="SimSun"/>
          <w:szCs w:val="24"/>
          <w:lang w:eastAsia="zh-CN"/>
        </w:rPr>
        <w:t xml:space="preserve">. </w:t>
      </w:r>
      <w:r w:rsidRPr="004F06BA">
        <w:rPr>
          <w:rFonts w:eastAsia="SimSun"/>
          <w:szCs w:val="24"/>
          <w:lang w:eastAsia="zh-CN"/>
        </w:rPr>
        <w:t>Ευχαριστώ πολύ</w:t>
      </w:r>
      <w:r>
        <w:rPr>
          <w:rFonts w:eastAsia="SimSun"/>
          <w:szCs w:val="24"/>
          <w:lang w:eastAsia="zh-CN"/>
        </w:rPr>
        <w:t>,</w:t>
      </w:r>
      <w:r w:rsidRPr="004F06BA">
        <w:rPr>
          <w:rFonts w:eastAsia="SimSun"/>
          <w:szCs w:val="24"/>
          <w:lang w:eastAsia="zh-CN"/>
        </w:rPr>
        <w:t xml:space="preserve"> κύριε </w:t>
      </w:r>
      <w:r>
        <w:rPr>
          <w:rFonts w:eastAsia="SimSun"/>
          <w:szCs w:val="24"/>
          <w:lang w:eastAsia="zh-CN"/>
        </w:rPr>
        <w:t>Π</w:t>
      </w:r>
      <w:r w:rsidRPr="004F06BA">
        <w:rPr>
          <w:rFonts w:eastAsia="SimSun"/>
          <w:szCs w:val="24"/>
          <w:lang w:eastAsia="zh-CN"/>
        </w:rPr>
        <w:t>ρόεδρε.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3" w:author="Σπανός Γεώργιος" w:date="2022-10-04T10:45:00Z">
          <w:pPr>
            <w:shd w:val="clear" w:color="auto" w:fill="FFFFFF"/>
            <w:spacing w:after="0" w:line="600" w:lineRule="auto"/>
            <w:ind w:firstLine="720"/>
            <w:contextualSpacing/>
            <w:jc w:val="both"/>
          </w:pPr>
        </w:pPrChange>
      </w:pPr>
      <w:r w:rsidRPr="004F06BA">
        <w:rPr>
          <w:rFonts w:eastAsia="SimSun"/>
          <w:szCs w:val="24"/>
          <w:lang w:eastAsia="zh-CN"/>
        </w:rPr>
        <w:t>Αξιότιμ</w:t>
      </w:r>
      <w:r>
        <w:rPr>
          <w:rFonts w:eastAsia="SimSun"/>
          <w:szCs w:val="24"/>
          <w:lang w:eastAsia="zh-CN"/>
        </w:rPr>
        <w:t xml:space="preserve">η κυρία </w:t>
      </w:r>
      <w:proofErr w:type="spellStart"/>
      <w:r>
        <w:rPr>
          <w:rFonts w:eastAsia="SimSun"/>
          <w:szCs w:val="24"/>
          <w:lang w:eastAsia="zh-CN"/>
        </w:rPr>
        <w:t>Μ</w:t>
      </w:r>
      <w:r w:rsidRPr="004F06BA">
        <w:rPr>
          <w:rFonts w:eastAsia="SimSun"/>
          <w:szCs w:val="24"/>
          <w:lang w:eastAsia="zh-CN"/>
        </w:rPr>
        <w:t>ανωλάκου</w:t>
      </w:r>
      <w:proofErr w:type="spellEnd"/>
      <w:r>
        <w:rPr>
          <w:rFonts w:eastAsia="SimSun"/>
          <w:szCs w:val="24"/>
          <w:lang w:eastAsia="zh-CN"/>
        </w:rPr>
        <w:t>,</w:t>
      </w:r>
      <w:r w:rsidRPr="004F06BA">
        <w:rPr>
          <w:rFonts w:eastAsia="SimSun"/>
          <w:szCs w:val="24"/>
          <w:lang w:eastAsia="zh-CN"/>
        </w:rPr>
        <w:t xml:space="preserve"> το θέμα το οποίο θίγετ</w:t>
      </w:r>
      <w:r>
        <w:rPr>
          <w:rFonts w:eastAsia="SimSun"/>
          <w:szCs w:val="24"/>
          <w:lang w:eastAsia="zh-CN"/>
        </w:rPr>
        <w:t>ε</w:t>
      </w:r>
      <w:r w:rsidRPr="004F06BA">
        <w:rPr>
          <w:rFonts w:eastAsia="SimSun"/>
          <w:szCs w:val="24"/>
          <w:lang w:eastAsia="zh-CN"/>
        </w:rPr>
        <w:t xml:space="preserve"> με την </w:t>
      </w:r>
      <w:r>
        <w:rPr>
          <w:rFonts w:eastAsia="SimSun"/>
          <w:szCs w:val="24"/>
          <w:lang w:eastAsia="zh-CN"/>
        </w:rPr>
        <w:t xml:space="preserve">επίκαιρη </w:t>
      </w:r>
      <w:r w:rsidRPr="004F06BA">
        <w:rPr>
          <w:rFonts w:eastAsia="SimSun"/>
          <w:szCs w:val="24"/>
          <w:lang w:eastAsia="zh-CN"/>
        </w:rPr>
        <w:t xml:space="preserve">ερώτησή σας είναι ένα θέμα </w:t>
      </w:r>
      <w:r>
        <w:rPr>
          <w:rFonts w:eastAsia="SimSun"/>
          <w:szCs w:val="24"/>
          <w:lang w:eastAsia="zh-CN"/>
        </w:rPr>
        <w:t>για</w:t>
      </w:r>
      <w:r w:rsidRPr="004F06BA">
        <w:rPr>
          <w:rFonts w:eastAsia="SimSun"/>
          <w:szCs w:val="24"/>
          <w:lang w:eastAsia="zh-CN"/>
        </w:rPr>
        <w:t xml:space="preserve"> το οποίο έχω κληθεί να απαντήσω αρκετές φορές στο πλαίσιο του κοινοβουλευτικού ελέγχου</w:t>
      </w:r>
      <w:r>
        <w:rPr>
          <w:rFonts w:eastAsia="SimSun"/>
          <w:szCs w:val="24"/>
          <w:lang w:eastAsia="zh-CN"/>
        </w:rPr>
        <w:t>,</w:t>
      </w:r>
      <w:r w:rsidRPr="004F06BA">
        <w:rPr>
          <w:rFonts w:eastAsia="SimSun"/>
          <w:szCs w:val="24"/>
          <w:lang w:eastAsia="zh-CN"/>
        </w:rPr>
        <w:t xml:space="preserve"> είτε με γραπτές είτε με επίκαιρες ερωτήσεις. Μάλιστα το ίδιο ακριβώς ερώτημα υποβάλ</w:t>
      </w:r>
      <w:r>
        <w:rPr>
          <w:rFonts w:eastAsia="SimSun"/>
          <w:szCs w:val="24"/>
          <w:lang w:eastAsia="zh-CN"/>
        </w:rPr>
        <w:t>ατε</w:t>
      </w:r>
      <w:r w:rsidRPr="004F06BA">
        <w:rPr>
          <w:rFonts w:eastAsia="SimSun"/>
          <w:szCs w:val="24"/>
          <w:lang w:eastAsia="zh-CN"/>
        </w:rPr>
        <w:t xml:space="preserve"> πριν</w:t>
      </w:r>
      <w:r>
        <w:rPr>
          <w:rFonts w:eastAsia="SimSun"/>
          <w:szCs w:val="24"/>
          <w:lang w:eastAsia="zh-CN"/>
        </w:rPr>
        <w:t xml:space="preserve"> από</w:t>
      </w:r>
      <w:r w:rsidRPr="004F06BA">
        <w:rPr>
          <w:rFonts w:eastAsia="SimSun"/>
          <w:szCs w:val="24"/>
          <w:lang w:eastAsia="zh-CN"/>
        </w:rPr>
        <w:t xml:space="preserve"> μερικές μέρες μέσω γραπτής ερώτησης</w:t>
      </w:r>
      <w:r>
        <w:rPr>
          <w:rFonts w:eastAsia="SimSun"/>
          <w:szCs w:val="24"/>
          <w:lang w:eastAsia="zh-CN"/>
        </w:rPr>
        <w:t>,</w:t>
      </w:r>
      <w:r w:rsidRPr="004F06BA">
        <w:rPr>
          <w:rFonts w:eastAsia="SimSun"/>
          <w:szCs w:val="24"/>
          <w:lang w:eastAsia="zh-CN"/>
        </w:rPr>
        <w:t xml:space="preserve"> στην οποία σ</w:t>
      </w:r>
      <w:r>
        <w:rPr>
          <w:rFonts w:eastAsia="SimSun"/>
          <w:szCs w:val="24"/>
          <w:lang w:eastAsia="zh-CN"/>
        </w:rPr>
        <w:t>ά</w:t>
      </w:r>
      <w:r w:rsidRPr="004F06BA">
        <w:rPr>
          <w:rFonts w:eastAsia="SimSun"/>
          <w:szCs w:val="24"/>
          <w:lang w:eastAsia="zh-CN"/>
        </w:rPr>
        <w:t>ς απάντησ</w:t>
      </w:r>
      <w:r>
        <w:rPr>
          <w:rFonts w:eastAsia="SimSun"/>
          <w:szCs w:val="24"/>
          <w:lang w:eastAsia="zh-CN"/>
        </w:rPr>
        <w:t>α</w:t>
      </w:r>
      <w:r w:rsidRPr="004F06BA">
        <w:rPr>
          <w:rFonts w:eastAsia="SimSun"/>
          <w:szCs w:val="24"/>
          <w:lang w:eastAsia="zh-CN"/>
        </w:rPr>
        <w:t>. Η αλήθεια είναι πως δεν έχω κάτι καινούργιο να προσθέσω</w:t>
      </w:r>
      <w:r>
        <w:rPr>
          <w:rFonts w:eastAsia="SimSun"/>
          <w:szCs w:val="24"/>
          <w:lang w:eastAsia="zh-CN"/>
        </w:rPr>
        <w:t>,</w:t>
      </w:r>
      <w:r w:rsidRPr="004F06BA">
        <w:rPr>
          <w:rFonts w:eastAsia="SimSun"/>
          <w:szCs w:val="24"/>
          <w:lang w:eastAsia="zh-CN"/>
        </w:rPr>
        <w:t xml:space="preserve"> οπότε επιτρέψτε μου να </w:t>
      </w:r>
      <w:r w:rsidRPr="004F06BA">
        <w:rPr>
          <w:rFonts w:eastAsia="SimSun"/>
          <w:szCs w:val="24"/>
          <w:lang w:eastAsia="zh-CN"/>
        </w:rPr>
        <w:lastRenderedPageBreak/>
        <w:t>περιγράψω εκ νέου</w:t>
      </w:r>
      <w:r w:rsidRPr="004F06BA">
        <w:rPr>
          <w:rFonts w:eastAsia="SimSun"/>
          <w:szCs w:val="24"/>
          <w:lang w:eastAsia="zh-CN"/>
        </w:rPr>
        <w:t xml:space="preserve"> την κατάσταση με τους εργαζ</w:t>
      </w:r>
      <w:r>
        <w:rPr>
          <w:rFonts w:eastAsia="SimSun"/>
          <w:szCs w:val="24"/>
          <w:lang w:eastAsia="zh-CN"/>
        </w:rPr>
        <w:t>ομέ</w:t>
      </w:r>
      <w:r w:rsidRPr="004F06BA">
        <w:rPr>
          <w:rFonts w:eastAsia="SimSun"/>
          <w:szCs w:val="24"/>
          <w:lang w:eastAsia="zh-CN"/>
        </w:rPr>
        <w:t xml:space="preserve">νους στις προβλήτες </w:t>
      </w:r>
      <w:r>
        <w:rPr>
          <w:rFonts w:eastAsia="SimSun"/>
          <w:szCs w:val="24"/>
          <w:lang w:eastAsia="zh-CN"/>
        </w:rPr>
        <w:t xml:space="preserve">του ΟΛΠ </w:t>
      </w:r>
      <w:r w:rsidRPr="004F06BA">
        <w:rPr>
          <w:rFonts w:eastAsia="SimSun"/>
          <w:szCs w:val="24"/>
          <w:lang w:eastAsia="zh-CN"/>
        </w:rPr>
        <w:t xml:space="preserve">και από αυτό το </w:t>
      </w:r>
      <w:r>
        <w:rPr>
          <w:rFonts w:eastAsia="SimSun"/>
          <w:szCs w:val="24"/>
          <w:lang w:eastAsia="zh-CN"/>
        </w:rPr>
        <w:t>Β</w:t>
      </w:r>
      <w:r w:rsidRPr="004F06BA">
        <w:rPr>
          <w:rFonts w:eastAsia="SimSun"/>
          <w:szCs w:val="24"/>
          <w:lang w:eastAsia="zh-CN"/>
        </w:rPr>
        <w:t>ήμα</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4"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Κατ’ αρχάς</w:t>
      </w:r>
      <w:r w:rsidRPr="004F06BA">
        <w:rPr>
          <w:rFonts w:eastAsia="SimSun"/>
          <w:szCs w:val="24"/>
          <w:lang w:eastAsia="zh-CN"/>
        </w:rPr>
        <w:t xml:space="preserve"> σε ένα γενικότερο πλαίσ</w:t>
      </w:r>
      <w:r w:rsidRPr="00897131">
        <w:rPr>
          <w:rFonts w:eastAsia="SimSun"/>
          <w:szCs w:val="24"/>
          <w:lang w:eastAsia="zh-CN"/>
        </w:rPr>
        <w:t>ιο</w:t>
      </w:r>
      <w:r>
        <w:rPr>
          <w:rFonts w:eastAsia="SimSun"/>
          <w:szCs w:val="24"/>
          <w:lang w:eastAsia="zh-CN"/>
        </w:rPr>
        <w:t>,</w:t>
      </w:r>
      <w:r w:rsidRPr="004F06BA">
        <w:rPr>
          <w:rFonts w:eastAsia="SimSun"/>
          <w:szCs w:val="24"/>
          <w:lang w:eastAsia="zh-CN"/>
        </w:rPr>
        <w:t xml:space="preserve"> όπως έχω ήδη αναφέρει σε παλαιότερη συζήτηση για το θέμα αυτό</w:t>
      </w:r>
      <w:r>
        <w:rPr>
          <w:rFonts w:eastAsia="SimSun"/>
          <w:szCs w:val="24"/>
          <w:lang w:eastAsia="zh-CN"/>
        </w:rPr>
        <w:t>,</w:t>
      </w:r>
      <w:r w:rsidRPr="004F06BA">
        <w:rPr>
          <w:rFonts w:eastAsia="SimSun"/>
          <w:szCs w:val="24"/>
          <w:lang w:eastAsia="zh-CN"/>
        </w:rPr>
        <w:t xml:space="preserve"> το ζήτημα των βαρέων και ανθυγιεινών επαγγελμάτων δεν πρέπει να γίνεται π</w:t>
      </w:r>
      <w:r w:rsidRPr="004F06BA">
        <w:rPr>
          <w:rFonts w:eastAsia="SimSun"/>
          <w:szCs w:val="24"/>
          <w:lang w:eastAsia="zh-CN"/>
        </w:rPr>
        <w:t>ολιτικό παιχνίδι στα χέρια κανενός. Η ένταξη σε αυτά πρέπει να λαμβάνει υπ</w:t>
      </w:r>
      <w:r>
        <w:rPr>
          <w:rFonts w:eastAsia="SimSun"/>
          <w:szCs w:val="24"/>
          <w:lang w:eastAsia="zh-CN"/>
        </w:rPr>
        <w:t xml:space="preserve">’ </w:t>
      </w:r>
      <w:r w:rsidRPr="004F06BA">
        <w:rPr>
          <w:rFonts w:eastAsia="SimSun"/>
          <w:szCs w:val="24"/>
          <w:lang w:eastAsia="zh-CN"/>
        </w:rPr>
        <w:t>ό</w:t>
      </w:r>
      <w:r>
        <w:rPr>
          <w:rFonts w:eastAsia="SimSun"/>
          <w:szCs w:val="24"/>
          <w:lang w:eastAsia="zh-CN"/>
        </w:rPr>
        <w:t>ψιν</w:t>
      </w:r>
      <w:r w:rsidRPr="004F06BA">
        <w:rPr>
          <w:rFonts w:eastAsia="SimSun"/>
          <w:szCs w:val="24"/>
          <w:lang w:eastAsia="zh-CN"/>
        </w:rPr>
        <w:t xml:space="preserve"> το αντικειμενικό κριτήριο του επαγγελμ</w:t>
      </w:r>
      <w:r w:rsidRPr="00221131">
        <w:rPr>
          <w:rFonts w:eastAsia="SimSun"/>
          <w:szCs w:val="24"/>
          <w:lang w:eastAsia="zh-CN"/>
        </w:rPr>
        <w:t xml:space="preserve">ατικού κινδύνου αλλά και τις ειδικότερες συνθήκες άσκησης του συγκεκριμένου κάθε φορά επαγγέλματος. Προφανώς απαιτούνται ενιαίοι κανόνες </w:t>
      </w:r>
      <w:r w:rsidRPr="00221131">
        <w:rPr>
          <w:rFonts w:eastAsia="SimSun"/>
          <w:szCs w:val="24"/>
          <w:lang w:eastAsia="zh-CN"/>
        </w:rPr>
        <w:t>για παρόμοιες συνθήκες εργασίας</w:t>
      </w:r>
      <w:r>
        <w:rPr>
          <w:rFonts w:eastAsia="SimSun"/>
          <w:szCs w:val="24"/>
          <w:lang w:eastAsia="zh-CN"/>
        </w:rPr>
        <w:t>,</w:t>
      </w:r>
      <w:r w:rsidRPr="00221131">
        <w:rPr>
          <w:rFonts w:eastAsia="SimSun"/>
          <w:szCs w:val="24"/>
          <w:lang w:eastAsia="zh-CN"/>
        </w:rPr>
        <w:t xml:space="preserve"> στις οποίες μπορεί να περιέλθει τέτοιου είδους επαγγελματικός κίνδυνος</w:t>
      </w:r>
      <w:r>
        <w:rPr>
          <w:rFonts w:eastAsia="SimSun"/>
          <w:szCs w:val="24"/>
          <w:lang w:eastAsia="zh-CN"/>
        </w:rPr>
        <w:t xml:space="preserve">.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5" w:author="Σπανός Γεώργιος" w:date="2022-10-04T10:45:00Z">
          <w:pPr>
            <w:shd w:val="clear" w:color="auto" w:fill="FFFFFF"/>
            <w:spacing w:after="0" w:line="600" w:lineRule="auto"/>
            <w:ind w:firstLine="720"/>
            <w:contextualSpacing/>
            <w:jc w:val="both"/>
          </w:pPr>
        </w:pPrChange>
      </w:pPr>
      <w:r>
        <w:rPr>
          <w:rFonts w:eastAsia="SimSun"/>
          <w:szCs w:val="24"/>
          <w:lang w:eastAsia="zh-CN"/>
        </w:rPr>
        <w:t xml:space="preserve">Κινούμενοι </w:t>
      </w:r>
      <w:r w:rsidRPr="00221131">
        <w:rPr>
          <w:rFonts w:eastAsia="SimSun"/>
          <w:szCs w:val="24"/>
          <w:lang w:eastAsia="zh-CN"/>
        </w:rPr>
        <w:t xml:space="preserve">ακριβώς </w:t>
      </w:r>
      <w:r>
        <w:rPr>
          <w:rFonts w:eastAsia="SimSun"/>
          <w:szCs w:val="24"/>
          <w:lang w:eastAsia="zh-CN"/>
        </w:rPr>
        <w:t xml:space="preserve">σ’ </w:t>
      </w:r>
      <w:r w:rsidRPr="00221131">
        <w:rPr>
          <w:rFonts w:eastAsia="SimSun"/>
          <w:szCs w:val="24"/>
          <w:lang w:eastAsia="zh-CN"/>
        </w:rPr>
        <w:t>αυτή τη λογική</w:t>
      </w:r>
      <w:r>
        <w:rPr>
          <w:rFonts w:eastAsia="SimSun"/>
          <w:szCs w:val="24"/>
          <w:lang w:eastAsia="zh-CN"/>
        </w:rPr>
        <w:t>,</w:t>
      </w:r>
      <w:r w:rsidRPr="00221131">
        <w:rPr>
          <w:rFonts w:eastAsia="SimSun"/>
          <w:szCs w:val="24"/>
          <w:lang w:eastAsia="zh-CN"/>
        </w:rPr>
        <w:t xml:space="preserve"> στο θέμα των λιμενεργατών</w:t>
      </w:r>
      <w:r>
        <w:rPr>
          <w:rFonts w:eastAsia="SimSun"/>
          <w:szCs w:val="24"/>
          <w:lang w:eastAsia="zh-CN"/>
        </w:rPr>
        <w:t xml:space="preserve"> γι</w:t>
      </w:r>
      <w:r w:rsidRPr="00221131">
        <w:rPr>
          <w:rFonts w:eastAsia="SimSun"/>
          <w:szCs w:val="24"/>
          <w:lang w:eastAsia="zh-CN"/>
        </w:rPr>
        <w:t xml:space="preserve">α την </w:t>
      </w:r>
      <w:r>
        <w:rPr>
          <w:rFonts w:eastAsia="SimSun"/>
          <w:szCs w:val="24"/>
          <w:lang w:eastAsia="zh-CN"/>
        </w:rPr>
        <w:t xml:space="preserve">ορθή </w:t>
      </w:r>
      <w:r w:rsidRPr="00221131">
        <w:rPr>
          <w:rFonts w:eastAsia="SimSun"/>
          <w:szCs w:val="24"/>
          <w:lang w:eastAsia="zh-CN"/>
        </w:rPr>
        <w:t xml:space="preserve">ασφαλιστική τακτοποίηση του απασχολούμενου προσωπικού </w:t>
      </w:r>
      <w:r>
        <w:rPr>
          <w:rFonts w:eastAsia="SimSun"/>
          <w:szCs w:val="24"/>
          <w:lang w:eastAsia="zh-CN"/>
        </w:rPr>
        <w:t xml:space="preserve">στις </w:t>
      </w:r>
      <w:r w:rsidRPr="00221131">
        <w:rPr>
          <w:rFonts w:eastAsia="SimSun"/>
          <w:szCs w:val="24"/>
          <w:lang w:eastAsia="zh-CN"/>
        </w:rPr>
        <w:t xml:space="preserve">προβλήτες </w:t>
      </w:r>
      <w:r>
        <w:rPr>
          <w:rFonts w:eastAsia="SimSun"/>
          <w:szCs w:val="24"/>
          <w:lang w:val="en-US" w:eastAsia="zh-CN"/>
        </w:rPr>
        <w:t>II</w:t>
      </w:r>
      <w:r w:rsidRPr="00897131">
        <w:rPr>
          <w:rFonts w:eastAsia="SimSun"/>
          <w:szCs w:val="24"/>
          <w:lang w:eastAsia="zh-CN"/>
        </w:rPr>
        <w:t xml:space="preserve"> </w:t>
      </w:r>
      <w:r w:rsidRPr="00221131">
        <w:rPr>
          <w:rFonts w:eastAsia="SimSun"/>
          <w:szCs w:val="24"/>
          <w:lang w:eastAsia="zh-CN"/>
        </w:rPr>
        <w:t>κ</w:t>
      </w:r>
      <w:r w:rsidRPr="00221131">
        <w:rPr>
          <w:rFonts w:eastAsia="SimSun"/>
          <w:szCs w:val="24"/>
          <w:lang w:eastAsia="zh-CN"/>
        </w:rPr>
        <w:t xml:space="preserve">αι </w:t>
      </w:r>
      <w:r>
        <w:rPr>
          <w:rFonts w:eastAsia="SimSun"/>
          <w:szCs w:val="24"/>
          <w:lang w:val="en-US" w:eastAsia="zh-CN"/>
        </w:rPr>
        <w:t>III</w:t>
      </w:r>
      <w:r>
        <w:rPr>
          <w:rFonts w:eastAsia="SimSun"/>
          <w:szCs w:val="24"/>
          <w:lang w:eastAsia="zh-CN"/>
        </w:rPr>
        <w:t xml:space="preserve"> στο </w:t>
      </w:r>
      <w:r>
        <w:rPr>
          <w:rFonts w:eastAsia="SimSun"/>
          <w:szCs w:val="24"/>
          <w:lang w:eastAsia="zh-CN"/>
        </w:rPr>
        <w:t>λ</w:t>
      </w:r>
      <w:r w:rsidRPr="00221131">
        <w:rPr>
          <w:rFonts w:eastAsia="SimSun"/>
          <w:szCs w:val="24"/>
          <w:lang w:eastAsia="zh-CN"/>
        </w:rPr>
        <w:t xml:space="preserve">ιμάνι του </w:t>
      </w:r>
      <w:r>
        <w:rPr>
          <w:rFonts w:eastAsia="SimSun"/>
          <w:szCs w:val="24"/>
          <w:lang w:eastAsia="zh-CN"/>
        </w:rPr>
        <w:t>Π</w:t>
      </w:r>
      <w:r w:rsidRPr="00221131">
        <w:rPr>
          <w:rFonts w:eastAsia="SimSun"/>
          <w:szCs w:val="24"/>
          <w:lang w:eastAsia="zh-CN"/>
        </w:rPr>
        <w:t>ειραιά έ</w:t>
      </w:r>
      <w:r>
        <w:rPr>
          <w:rFonts w:eastAsia="SimSun"/>
          <w:szCs w:val="24"/>
          <w:lang w:eastAsia="zh-CN"/>
        </w:rPr>
        <w:t>χουν ήδη δοθεί οδηγίες από τον Α</w:t>
      </w:r>
      <w:r w:rsidRPr="00221131">
        <w:rPr>
          <w:rFonts w:eastAsia="SimSun"/>
          <w:szCs w:val="24"/>
          <w:lang w:eastAsia="zh-CN"/>
        </w:rPr>
        <w:t xml:space="preserve">ύγουστο του 2018 από τις αρμόδιες υπηρεσίες του </w:t>
      </w:r>
      <w:r>
        <w:rPr>
          <w:rFonts w:eastAsia="SimSun"/>
          <w:szCs w:val="24"/>
          <w:lang w:eastAsia="zh-CN"/>
        </w:rPr>
        <w:t xml:space="preserve">ΕΦΚΑ, </w:t>
      </w:r>
      <w:r w:rsidRPr="00221131">
        <w:rPr>
          <w:rFonts w:eastAsia="SimSun"/>
          <w:szCs w:val="24"/>
          <w:lang w:eastAsia="zh-CN"/>
        </w:rPr>
        <w:t>σ</w:t>
      </w:r>
      <w:r>
        <w:rPr>
          <w:rFonts w:eastAsia="SimSun"/>
          <w:szCs w:val="24"/>
          <w:lang w:eastAsia="zh-CN"/>
        </w:rPr>
        <w:t>ε</w:t>
      </w:r>
      <w:r w:rsidRPr="00221131">
        <w:rPr>
          <w:rFonts w:eastAsia="SimSun"/>
          <w:szCs w:val="24"/>
          <w:lang w:eastAsia="zh-CN"/>
        </w:rPr>
        <w:t xml:space="preserve"> συνέχεια σχετικού εγγράφου του </w:t>
      </w:r>
      <w:r>
        <w:rPr>
          <w:rFonts w:eastAsia="SimSun"/>
          <w:szCs w:val="24"/>
          <w:lang w:eastAsia="zh-CN"/>
        </w:rPr>
        <w:t>Υπουργείου Ε</w:t>
      </w:r>
      <w:r w:rsidRPr="00221131">
        <w:rPr>
          <w:rFonts w:eastAsia="SimSun"/>
          <w:szCs w:val="24"/>
          <w:lang w:eastAsia="zh-CN"/>
        </w:rPr>
        <w:t xml:space="preserve">ργασίας. </w:t>
      </w:r>
      <w:r>
        <w:rPr>
          <w:rFonts w:eastAsia="SimSun"/>
          <w:szCs w:val="24"/>
          <w:lang w:eastAsia="zh-CN"/>
        </w:rPr>
        <w:t>Ά</w:t>
      </w:r>
      <w:r w:rsidRPr="00221131">
        <w:rPr>
          <w:rFonts w:eastAsia="SimSun"/>
          <w:szCs w:val="24"/>
          <w:lang w:eastAsia="zh-CN"/>
        </w:rPr>
        <w:t>λλωστε το υπαινι</w:t>
      </w:r>
      <w:r>
        <w:rPr>
          <w:rFonts w:eastAsia="SimSun"/>
          <w:szCs w:val="24"/>
          <w:lang w:eastAsia="zh-CN"/>
        </w:rPr>
        <w:t>χθήκατε και εσείς στην ερώτησή σας.</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6" w:author="Σπανός Γεώργιος" w:date="2022-10-04T10:45:00Z">
          <w:pPr>
            <w:shd w:val="clear" w:color="auto" w:fill="FFFFFF"/>
            <w:spacing w:after="0" w:line="600" w:lineRule="auto"/>
            <w:ind w:firstLine="720"/>
            <w:contextualSpacing/>
            <w:jc w:val="both"/>
          </w:pPr>
        </w:pPrChange>
      </w:pPr>
      <w:r w:rsidRPr="00221131">
        <w:rPr>
          <w:rFonts w:eastAsia="SimSun"/>
          <w:szCs w:val="24"/>
          <w:lang w:eastAsia="zh-CN"/>
        </w:rPr>
        <w:t>Συγκεκριμένα</w:t>
      </w:r>
      <w:r>
        <w:rPr>
          <w:rFonts w:eastAsia="SimSun"/>
          <w:szCs w:val="24"/>
          <w:lang w:eastAsia="zh-CN"/>
        </w:rPr>
        <w:t>,</w:t>
      </w:r>
      <w:r w:rsidRPr="00221131">
        <w:rPr>
          <w:rFonts w:eastAsia="SimSun"/>
          <w:szCs w:val="24"/>
          <w:lang w:eastAsia="zh-CN"/>
        </w:rPr>
        <w:t xml:space="preserve"> σύμφωνα με τις υπηρεσίες του </w:t>
      </w:r>
      <w:r>
        <w:rPr>
          <w:rFonts w:eastAsia="SimSun"/>
          <w:szCs w:val="24"/>
          <w:lang w:eastAsia="zh-CN"/>
        </w:rPr>
        <w:t xml:space="preserve">ΕΦΚΑ, </w:t>
      </w:r>
      <w:r w:rsidRPr="00221131">
        <w:rPr>
          <w:rFonts w:eastAsia="SimSun"/>
          <w:szCs w:val="24"/>
          <w:lang w:eastAsia="zh-CN"/>
        </w:rPr>
        <w:t xml:space="preserve">δεδομένου ότι οι προβλήτες </w:t>
      </w:r>
      <w:r>
        <w:rPr>
          <w:rFonts w:eastAsia="SimSun"/>
          <w:szCs w:val="24"/>
          <w:lang w:val="en-US" w:eastAsia="zh-CN"/>
        </w:rPr>
        <w:t>II</w:t>
      </w:r>
      <w:r w:rsidRPr="00221131">
        <w:rPr>
          <w:rFonts w:eastAsia="SimSun"/>
          <w:szCs w:val="24"/>
          <w:lang w:eastAsia="zh-CN"/>
        </w:rPr>
        <w:t xml:space="preserve"> και </w:t>
      </w:r>
      <w:r>
        <w:rPr>
          <w:rFonts w:eastAsia="SimSun"/>
          <w:szCs w:val="24"/>
          <w:lang w:val="en-US" w:eastAsia="zh-CN"/>
        </w:rPr>
        <w:t>III</w:t>
      </w:r>
      <w:r w:rsidRPr="00221131">
        <w:rPr>
          <w:rFonts w:eastAsia="SimSun"/>
          <w:szCs w:val="24"/>
          <w:lang w:eastAsia="zh-CN"/>
        </w:rPr>
        <w:t xml:space="preserve"> βρίσκονται εντός της χερσαίας λιμενικής ζώνης του</w:t>
      </w:r>
      <w:r>
        <w:rPr>
          <w:rFonts w:eastAsia="SimSun"/>
          <w:szCs w:val="24"/>
          <w:lang w:eastAsia="zh-CN"/>
        </w:rPr>
        <w:t xml:space="preserve"> Ο</w:t>
      </w:r>
      <w:r w:rsidRPr="00221131">
        <w:rPr>
          <w:rFonts w:eastAsia="SimSun"/>
          <w:szCs w:val="24"/>
          <w:lang w:eastAsia="zh-CN"/>
        </w:rPr>
        <w:t xml:space="preserve">ργανισμού </w:t>
      </w:r>
      <w:r>
        <w:rPr>
          <w:rFonts w:eastAsia="SimSun"/>
          <w:szCs w:val="24"/>
          <w:lang w:eastAsia="zh-CN"/>
        </w:rPr>
        <w:t>Λ</w:t>
      </w:r>
      <w:r w:rsidRPr="00221131">
        <w:rPr>
          <w:rFonts w:eastAsia="SimSun"/>
          <w:szCs w:val="24"/>
          <w:lang w:eastAsia="zh-CN"/>
        </w:rPr>
        <w:t xml:space="preserve">ιμένος </w:t>
      </w:r>
      <w:r>
        <w:rPr>
          <w:rFonts w:eastAsia="SimSun"/>
          <w:szCs w:val="24"/>
          <w:lang w:eastAsia="zh-CN"/>
        </w:rPr>
        <w:t>Π</w:t>
      </w:r>
      <w:r w:rsidRPr="00221131">
        <w:rPr>
          <w:rFonts w:eastAsia="SimSun"/>
          <w:szCs w:val="24"/>
          <w:lang w:eastAsia="zh-CN"/>
        </w:rPr>
        <w:t xml:space="preserve">ειραιώς και αποτελούν τμήμα του εμπορικού λιμένα </w:t>
      </w:r>
      <w:r>
        <w:rPr>
          <w:rFonts w:eastAsia="SimSun"/>
          <w:szCs w:val="24"/>
          <w:lang w:eastAsia="zh-CN"/>
        </w:rPr>
        <w:t>Π</w:t>
      </w:r>
      <w:r w:rsidRPr="00221131">
        <w:rPr>
          <w:rFonts w:eastAsia="SimSun"/>
          <w:szCs w:val="24"/>
          <w:lang w:eastAsia="zh-CN"/>
        </w:rPr>
        <w:t>ειραιά οι διατάξεις του ισχύοντος πίνακα βαρέων και ανθυγιεινώ</w:t>
      </w:r>
      <w:r w:rsidRPr="00221131">
        <w:rPr>
          <w:rFonts w:eastAsia="SimSun"/>
          <w:szCs w:val="24"/>
          <w:lang w:eastAsia="zh-CN"/>
        </w:rPr>
        <w:t xml:space="preserve">ν </w:t>
      </w:r>
      <w:r w:rsidRPr="00221131">
        <w:rPr>
          <w:rFonts w:eastAsia="SimSun"/>
          <w:szCs w:val="24"/>
          <w:lang w:eastAsia="zh-CN"/>
        </w:rPr>
        <w:lastRenderedPageBreak/>
        <w:t xml:space="preserve">επαγγελμάτων έχουν εφαρμογή και για το </w:t>
      </w:r>
      <w:r>
        <w:rPr>
          <w:rFonts w:eastAsia="SimSun"/>
          <w:szCs w:val="24"/>
          <w:lang w:eastAsia="zh-CN"/>
        </w:rPr>
        <w:t>εργατοτε</w:t>
      </w:r>
      <w:r w:rsidRPr="00221131">
        <w:rPr>
          <w:rFonts w:eastAsia="SimSun"/>
          <w:szCs w:val="24"/>
          <w:lang w:eastAsia="zh-CN"/>
        </w:rPr>
        <w:t>χνικ</w:t>
      </w:r>
      <w:r>
        <w:rPr>
          <w:rFonts w:eastAsia="SimSun"/>
          <w:szCs w:val="24"/>
          <w:lang w:eastAsia="zh-CN"/>
        </w:rPr>
        <w:t>ό</w:t>
      </w:r>
      <w:r w:rsidRPr="00221131">
        <w:rPr>
          <w:rFonts w:eastAsia="SimSun"/>
          <w:szCs w:val="24"/>
          <w:lang w:eastAsia="zh-CN"/>
        </w:rPr>
        <w:t xml:space="preserve"> προσωπικ</w:t>
      </w:r>
      <w:r>
        <w:rPr>
          <w:rFonts w:eastAsia="SimSun"/>
          <w:szCs w:val="24"/>
          <w:lang w:eastAsia="zh-CN"/>
        </w:rPr>
        <w:t>ό</w:t>
      </w:r>
      <w:r w:rsidRPr="00221131">
        <w:rPr>
          <w:rFonts w:eastAsia="SimSun"/>
          <w:szCs w:val="24"/>
          <w:lang w:eastAsia="zh-CN"/>
        </w:rPr>
        <w:t xml:space="preserve"> που απασχολείται σ</w:t>
      </w:r>
      <w:r>
        <w:rPr>
          <w:rFonts w:eastAsia="SimSun"/>
          <w:szCs w:val="24"/>
          <w:lang w:eastAsia="zh-CN"/>
        </w:rPr>
        <w:t>τις</w:t>
      </w:r>
      <w:r w:rsidRPr="00221131">
        <w:rPr>
          <w:rFonts w:eastAsia="SimSun"/>
          <w:szCs w:val="24"/>
          <w:lang w:eastAsia="zh-CN"/>
        </w:rPr>
        <w:t xml:space="preserve"> εγκαταστάσεις διακίνησης εμπορευματοκιβωτίων σε αυτές. Γι</w:t>
      </w:r>
      <w:r>
        <w:rPr>
          <w:rFonts w:eastAsia="SimSun"/>
          <w:szCs w:val="24"/>
          <w:lang w:eastAsia="zh-CN"/>
        </w:rPr>
        <w:t>’</w:t>
      </w:r>
      <w:r w:rsidRPr="00221131">
        <w:rPr>
          <w:rFonts w:eastAsia="SimSun"/>
          <w:szCs w:val="24"/>
          <w:lang w:eastAsia="zh-CN"/>
        </w:rPr>
        <w:t xml:space="preserve"> αυτούς ακριβώς τους λόγους οι αρμόδιες </w:t>
      </w:r>
      <w:r>
        <w:rPr>
          <w:rFonts w:eastAsia="SimSun"/>
          <w:szCs w:val="24"/>
          <w:lang w:eastAsia="zh-CN"/>
        </w:rPr>
        <w:t>δ</w:t>
      </w:r>
      <w:r w:rsidRPr="00221131">
        <w:rPr>
          <w:rFonts w:eastAsia="SimSun"/>
          <w:szCs w:val="24"/>
          <w:lang w:eastAsia="zh-CN"/>
        </w:rPr>
        <w:t xml:space="preserve">ιευθύνσεις του </w:t>
      </w:r>
      <w:r>
        <w:rPr>
          <w:rFonts w:eastAsia="SimSun"/>
          <w:szCs w:val="24"/>
          <w:lang w:eastAsia="zh-CN"/>
        </w:rPr>
        <w:t>ΕΦΚΑ</w:t>
      </w:r>
      <w:r w:rsidRPr="00221131">
        <w:rPr>
          <w:rFonts w:eastAsia="SimSun"/>
          <w:szCs w:val="24"/>
          <w:lang w:eastAsia="zh-CN"/>
        </w:rPr>
        <w:t xml:space="preserve"> έχουν τακτοποιήσει ασφαλιστικά όλους τους εργαζόμε</w:t>
      </w:r>
      <w:r w:rsidRPr="00221131">
        <w:rPr>
          <w:rFonts w:eastAsia="SimSun"/>
          <w:szCs w:val="24"/>
          <w:lang w:eastAsia="zh-CN"/>
        </w:rPr>
        <w:t>νους των δύο αυτών προβλητών μέχρι και το</w:t>
      </w:r>
      <w:r>
        <w:rPr>
          <w:rFonts w:eastAsia="SimSun"/>
          <w:szCs w:val="24"/>
          <w:lang w:eastAsia="zh-CN"/>
        </w:rPr>
        <w:t>ν Μά</w:t>
      </w:r>
      <w:r w:rsidRPr="00221131">
        <w:rPr>
          <w:rFonts w:eastAsia="SimSun"/>
          <w:szCs w:val="24"/>
          <w:lang w:eastAsia="zh-CN"/>
        </w:rPr>
        <w:t>ιο του 2020</w:t>
      </w:r>
      <w:r>
        <w:rPr>
          <w:rFonts w:eastAsia="SimSun"/>
          <w:szCs w:val="24"/>
          <w:lang w:eastAsia="zh-CN"/>
        </w:rPr>
        <w:t>,</w:t>
      </w:r>
      <w:r w:rsidRPr="00221131">
        <w:rPr>
          <w:rFonts w:eastAsia="SimSun"/>
          <w:szCs w:val="24"/>
          <w:lang w:eastAsia="zh-CN"/>
        </w:rPr>
        <w:t xml:space="preserve"> ενημερώνοντας ταυτόχρονα τον εργοδότη για την τήρηση της ορθής εφαρμογής της ασφαλιστικής νομοθεσίας και υπαγωγής των εργαζομένων στον </w:t>
      </w:r>
      <w:r>
        <w:rPr>
          <w:rFonts w:eastAsia="SimSun"/>
          <w:szCs w:val="24"/>
          <w:lang w:eastAsia="zh-CN"/>
        </w:rPr>
        <w:t>Κ</w:t>
      </w:r>
      <w:r w:rsidRPr="00221131">
        <w:rPr>
          <w:rFonts w:eastAsia="SimSun"/>
          <w:szCs w:val="24"/>
          <w:lang w:eastAsia="zh-CN"/>
        </w:rPr>
        <w:t xml:space="preserve">ώδικα </w:t>
      </w:r>
      <w:r>
        <w:rPr>
          <w:rFonts w:eastAsia="SimSun"/>
          <w:szCs w:val="24"/>
          <w:lang w:eastAsia="zh-CN"/>
        </w:rPr>
        <w:t>Β</w:t>
      </w:r>
      <w:r w:rsidRPr="00221131">
        <w:rPr>
          <w:rFonts w:eastAsia="SimSun"/>
          <w:szCs w:val="24"/>
          <w:lang w:eastAsia="zh-CN"/>
        </w:rPr>
        <w:t xml:space="preserve">αρέων και </w:t>
      </w:r>
      <w:r>
        <w:rPr>
          <w:rFonts w:eastAsia="SimSun"/>
          <w:szCs w:val="24"/>
          <w:lang w:eastAsia="zh-CN"/>
        </w:rPr>
        <w:t>Ανθυγιεινών Ε</w:t>
      </w:r>
      <w:r w:rsidRPr="00221131">
        <w:rPr>
          <w:rFonts w:eastAsia="SimSun"/>
          <w:szCs w:val="24"/>
          <w:lang w:eastAsia="zh-CN"/>
        </w:rPr>
        <w:t xml:space="preserve">παγγελμάτων.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7" w:author="Σπανός Γεώργιος" w:date="2022-10-04T10:45:00Z">
          <w:pPr>
            <w:shd w:val="clear" w:color="auto" w:fill="FFFFFF"/>
            <w:spacing w:after="0" w:line="600" w:lineRule="auto"/>
            <w:ind w:firstLine="720"/>
            <w:contextualSpacing/>
            <w:jc w:val="both"/>
          </w:pPr>
        </w:pPrChange>
      </w:pPr>
      <w:r w:rsidRPr="00221131">
        <w:rPr>
          <w:rFonts w:eastAsia="SimSun"/>
          <w:szCs w:val="24"/>
          <w:lang w:eastAsia="zh-CN"/>
        </w:rPr>
        <w:t>Η διαδικασία αυτή</w:t>
      </w:r>
      <w:r>
        <w:rPr>
          <w:rFonts w:eastAsia="SimSun"/>
          <w:szCs w:val="24"/>
          <w:lang w:eastAsia="zh-CN"/>
        </w:rPr>
        <w:t>,</w:t>
      </w:r>
      <w:r w:rsidRPr="00221131">
        <w:rPr>
          <w:rFonts w:eastAsia="SimSun"/>
          <w:szCs w:val="24"/>
          <w:lang w:eastAsia="zh-CN"/>
        </w:rPr>
        <w:t xml:space="preserve"> της ορθής ασφάλισης δηλαδή των λιμενεργατών μέσω αυτών των ε</w:t>
      </w:r>
      <w:r>
        <w:rPr>
          <w:rFonts w:eastAsia="SimSun"/>
          <w:szCs w:val="24"/>
          <w:lang w:eastAsia="zh-CN"/>
        </w:rPr>
        <w:t>λέγχων</w:t>
      </w:r>
      <w:r>
        <w:rPr>
          <w:rFonts w:eastAsia="SimSun"/>
          <w:szCs w:val="24"/>
          <w:lang w:eastAsia="zh-CN"/>
        </w:rPr>
        <w:t>,</w:t>
      </w:r>
      <w:r>
        <w:rPr>
          <w:rFonts w:eastAsia="SimSun"/>
          <w:szCs w:val="24"/>
          <w:lang w:eastAsia="zh-CN"/>
        </w:rPr>
        <w:t xml:space="preserve"> είναι πράγματι χρονοβόρα, </w:t>
      </w:r>
      <w:r w:rsidRPr="00221131">
        <w:rPr>
          <w:rFonts w:eastAsia="SimSun"/>
          <w:szCs w:val="24"/>
          <w:lang w:eastAsia="zh-CN"/>
        </w:rPr>
        <w:t xml:space="preserve">αυτό όμως δεν σημαίνει ότι δεν διασφαλίζονται τα εργασιακά δικαιώματα των εργαζομένων. </w:t>
      </w:r>
      <w:r>
        <w:rPr>
          <w:rFonts w:eastAsia="SimSun"/>
          <w:szCs w:val="24"/>
          <w:lang w:eastAsia="zh-CN"/>
        </w:rPr>
        <w:t>Ά</w:t>
      </w:r>
      <w:r w:rsidRPr="00221131">
        <w:rPr>
          <w:rFonts w:eastAsia="SimSun"/>
          <w:szCs w:val="24"/>
          <w:lang w:eastAsia="zh-CN"/>
        </w:rPr>
        <w:t>λλωστε</w:t>
      </w:r>
      <w:r>
        <w:rPr>
          <w:rFonts w:eastAsia="SimSun"/>
          <w:szCs w:val="24"/>
          <w:lang w:eastAsia="zh-CN"/>
        </w:rPr>
        <w:t>,</w:t>
      </w:r>
      <w:r w:rsidRPr="00221131">
        <w:rPr>
          <w:rFonts w:eastAsia="SimSun"/>
          <w:szCs w:val="24"/>
          <w:lang w:eastAsia="zh-CN"/>
        </w:rPr>
        <w:t xml:space="preserve"> προς επίρρωση αυτών που αναφέρω</w:t>
      </w:r>
      <w:r>
        <w:rPr>
          <w:rFonts w:eastAsia="SimSun"/>
          <w:szCs w:val="24"/>
          <w:lang w:eastAsia="zh-CN"/>
        </w:rPr>
        <w:t>,</w:t>
      </w:r>
      <w:r w:rsidRPr="00221131">
        <w:rPr>
          <w:rFonts w:eastAsia="SimSun"/>
          <w:szCs w:val="24"/>
          <w:lang w:eastAsia="zh-CN"/>
        </w:rPr>
        <w:t xml:space="preserve"> δεν είναι τυχαίο ότι μέχρι σήμερ</w:t>
      </w:r>
      <w:r w:rsidRPr="00221131">
        <w:rPr>
          <w:rFonts w:eastAsia="SimSun"/>
          <w:szCs w:val="24"/>
          <w:lang w:eastAsia="zh-CN"/>
        </w:rPr>
        <w:t>α δεν έχ</w:t>
      </w:r>
      <w:r>
        <w:rPr>
          <w:rFonts w:eastAsia="SimSun"/>
          <w:szCs w:val="24"/>
          <w:lang w:eastAsia="zh-CN"/>
        </w:rPr>
        <w:t>ουν</w:t>
      </w:r>
      <w:r w:rsidRPr="00221131">
        <w:rPr>
          <w:rFonts w:eastAsia="SimSun"/>
          <w:szCs w:val="24"/>
          <w:lang w:eastAsia="zh-CN"/>
        </w:rPr>
        <w:t xml:space="preserve"> υποβληθεί καταγγελίες από εργαζόμενους για ανασφάλιστη εργασία </w:t>
      </w:r>
      <w:r>
        <w:rPr>
          <w:rFonts w:eastAsia="SimSun"/>
          <w:szCs w:val="24"/>
          <w:lang w:eastAsia="zh-CN"/>
        </w:rPr>
        <w:t xml:space="preserve">ή </w:t>
      </w:r>
      <w:r w:rsidRPr="00221131">
        <w:rPr>
          <w:rFonts w:eastAsia="SimSun"/>
          <w:szCs w:val="24"/>
          <w:lang w:eastAsia="zh-CN"/>
        </w:rPr>
        <w:t>για ασφαλιστική τακτοποίηση</w:t>
      </w:r>
      <w:r>
        <w:rPr>
          <w:rFonts w:eastAsia="SimSun"/>
          <w:szCs w:val="24"/>
          <w:lang w:eastAsia="zh-CN"/>
        </w:rPr>
        <w:t xml:space="preserve"> γ</w:t>
      </w:r>
      <w:r w:rsidRPr="00221131">
        <w:rPr>
          <w:rFonts w:eastAsia="SimSun"/>
          <w:szCs w:val="24"/>
          <w:lang w:eastAsia="zh-CN"/>
        </w:rPr>
        <w:t xml:space="preserve">ια την υπαγωγή στα βαρέα και ανθυγιεινά επαγγέλματα.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8" w:author="Σπανός Γεώργιος" w:date="2022-10-04T10:45:00Z">
          <w:pPr>
            <w:shd w:val="clear" w:color="auto" w:fill="FFFFFF"/>
            <w:spacing w:after="0" w:line="600" w:lineRule="auto"/>
            <w:ind w:firstLine="720"/>
            <w:contextualSpacing/>
            <w:jc w:val="both"/>
          </w:pPr>
        </w:pPrChange>
      </w:pPr>
      <w:r w:rsidRPr="00221131">
        <w:rPr>
          <w:rFonts w:eastAsia="SimSun"/>
          <w:szCs w:val="24"/>
          <w:lang w:eastAsia="zh-CN"/>
        </w:rPr>
        <w:t>Επιπλέον</w:t>
      </w:r>
      <w:r>
        <w:rPr>
          <w:rFonts w:eastAsia="SimSun"/>
          <w:szCs w:val="24"/>
          <w:lang w:eastAsia="zh-CN"/>
        </w:rPr>
        <w:t>,</w:t>
      </w:r>
      <w:r w:rsidRPr="00221131">
        <w:rPr>
          <w:rFonts w:eastAsia="SimSun"/>
          <w:szCs w:val="24"/>
          <w:lang w:eastAsia="zh-CN"/>
        </w:rPr>
        <w:t xml:space="preserve"> για να είναι ολοκληρωμένη </w:t>
      </w:r>
      <w:r>
        <w:rPr>
          <w:rFonts w:eastAsia="SimSun"/>
          <w:szCs w:val="24"/>
          <w:lang w:eastAsia="zh-CN"/>
        </w:rPr>
        <w:t xml:space="preserve">η </w:t>
      </w:r>
      <w:r w:rsidRPr="00221131">
        <w:rPr>
          <w:rFonts w:eastAsia="SimSun"/>
          <w:szCs w:val="24"/>
          <w:lang w:eastAsia="zh-CN"/>
        </w:rPr>
        <w:t>εικόνα που έχουμε για το ζήτημα</w:t>
      </w:r>
      <w:r>
        <w:rPr>
          <w:rFonts w:eastAsia="SimSun"/>
          <w:szCs w:val="24"/>
          <w:lang w:eastAsia="zh-CN"/>
        </w:rPr>
        <w:t>,</w:t>
      </w:r>
      <w:r w:rsidRPr="00221131">
        <w:rPr>
          <w:rFonts w:eastAsia="SimSun"/>
          <w:szCs w:val="24"/>
          <w:lang w:eastAsia="zh-CN"/>
        </w:rPr>
        <w:t xml:space="preserve"> πρέπει να αναφερθεί ότι έχει ασκηθεί ενώπιον του </w:t>
      </w:r>
      <w:r>
        <w:rPr>
          <w:rFonts w:eastAsia="SimSun"/>
          <w:szCs w:val="24"/>
          <w:lang w:eastAsia="zh-CN"/>
        </w:rPr>
        <w:t>Σ</w:t>
      </w:r>
      <w:r>
        <w:rPr>
          <w:rFonts w:eastAsia="SimSun"/>
          <w:szCs w:val="24"/>
          <w:lang w:eastAsia="zh-CN"/>
        </w:rPr>
        <w:t>.</w:t>
      </w:r>
      <w:r>
        <w:rPr>
          <w:rFonts w:eastAsia="SimSun"/>
          <w:szCs w:val="24"/>
          <w:lang w:eastAsia="zh-CN"/>
        </w:rPr>
        <w:t>τ</w:t>
      </w:r>
      <w:r>
        <w:rPr>
          <w:rFonts w:eastAsia="SimSun"/>
          <w:szCs w:val="24"/>
          <w:lang w:eastAsia="zh-CN"/>
        </w:rPr>
        <w:t>.</w:t>
      </w:r>
      <w:r>
        <w:rPr>
          <w:rFonts w:eastAsia="SimSun"/>
          <w:szCs w:val="24"/>
          <w:lang w:eastAsia="zh-CN"/>
        </w:rPr>
        <w:t>Ε</w:t>
      </w:r>
      <w:r>
        <w:rPr>
          <w:rFonts w:eastAsia="SimSun"/>
          <w:szCs w:val="24"/>
          <w:lang w:eastAsia="zh-CN"/>
        </w:rPr>
        <w:t>.</w:t>
      </w:r>
      <w:r w:rsidRPr="00221131">
        <w:rPr>
          <w:rFonts w:eastAsia="SimSun"/>
          <w:szCs w:val="24"/>
          <w:lang w:eastAsia="zh-CN"/>
        </w:rPr>
        <w:t xml:space="preserve"> αίτηση </w:t>
      </w:r>
      <w:r>
        <w:rPr>
          <w:rFonts w:eastAsia="SimSun"/>
          <w:szCs w:val="24"/>
          <w:lang w:eastAsia="zh-CN"/>
        </w:rPr>
        <w:t>του ΣΕΒ</w:t>
      </w:r>
      <w:r>
        <w:rPr>
          <w:rFonts w:eastAsia="SimSun"/>
          <w:szCs w:val="24"/>
          <w:lang w:eastAsia="zh-CN"/>
        </w:rPr>
        <w:t>,</w:t>
      </w:r>
      <w:r>
        <w:rPr>
          <w:rFonts w:eastAsia="SimSun"/>
          <w:szCs w:val="24"/>
          <w:lang w:eastAsia="zh-CN"/>
        </w:rPr>
        <w:t xml:space="preserve"> </w:t>
      </w:r>
      <w:r w:rsidRPr="00221131">
        <w:rPr>
          <w:rFonts w:eastAsia="SimSun"/>
          <w:szCs w:val="24"/>
          <w:lang w:eastAsia="zh-CN"/>
        </w:rPr>
        <w:t>με την οποία ζητείται η ακύρωση του εγγράφου το</w:t>
      </w:r>
      <w:r>
        <w:rPr>
          <w:rFonts w:eastAsia="SimSun"/>
          <w:szCs w:val="24"/>
          <w:lang w:eastAsia="zh-CN"/>
        </w:rPr>
        <w:t>υ</w:t>
      </w:r>
      <w:r w:rsidRPr="00221131">
        <w:rPr>
          <w:rFonts w:eastAsia="SimSun"/>
          <w:szCs w:val="24"/>
          <w:lang w:eastAsia="zh-CN"/>
        </w:rPr>
        <w:t xml:space="preserve"> 2018 του </w:t>
      </w:r>
      <w:r>
        <w:rPr>
          <w:rFonts w:eastAsia="SimSun"/>
          <w:szCs w:val="24"/>
          <w:lang w:eastAsia="zh-CN"/>
        </w:rPr>
        <w:t>Υ</w:t>
      </w:r>
      <w:r w:rsidRPr="00221131">
        <w:rPr>
          <w:rFonts w:eastAsia="SimSun"/>
          <w:szCs w:val="24"/>
          <w:lang w:eastAsia="zh-CN"/>
        </w:rPr>
        <w:t xml:space="preserve">πουργείου </w:t>
      </w:r>
      <w:r>
        <w:rPr>
          <w:rFonts w:eastAsia="SimSun"/>
          <w:szCs w:val="24"/>
          <w:lang w:eastAsia="zh-CN"/>
        </w:rPr>
        <w:t>Ε</w:t>
      </w:r>
      <w:r w:rsidRPr="00221131">
        <w:rPr>
          <w:rFonts w:eastAsia="SimSun"/>
          <w:szCs w:val="24"/>
          <w:lang w:eastAsia="zh-CN"/>
        </w:rPr>
        <w:t>ργασίας</w:t>
      </w:r>
      <w:r>
        <w:rPr>
          <w:rFonts w:eastAsia="SimSun"/>
          <w:szCs w:val="24"/>
          <w:lang w:eastAsia="zh-CN"/>
        </w:rPr>
        <w:t>,</w:t>
      </w:r>
      <w:r w:rsidRPr="00221131">
        <w:rPr>
          <w:rFonts w:eastAsia="SimSun"/>
          <w:szCs w:val="24"/>
          <w:lang w:eastAsia="zh-CN"/>
        </w:rPr>
        <w:t xml:space="preserve"> καθώς και της εγκυκλίου 46</w:t>
      </w:r>
      <w:r>
        <w:rPr>
          <w:rFonts w:eastAsia="SimSun"/>
          <w:szCs w:val="24"/>
          <w:lang w:eastAsia="zh-CN"/>
        </w:rPr>
        <w:t>/2018 του ΕΦΚΑ</w:t>
      </w:r>
      <w:r w:rsidRPr="00221131">
        <w:rPr>
          <w:rFonts w:eastAsia="SimSun"/>
          <w:szCs w:val="24"/>
          <w:lang w:eastAsia="zh-CN"/>
        </w:rPr>
        <w:t xml:space="preserve">. Η έκδοση της απόφασης του </w:t>
      </w:r>
      <w:r>
        <w:rPr>
          <w:rFonts w:eastAsia="SimSun"/>
          <w:szCs w:val="24"/>
          <w:lang w:eastAsia="zh-CN"/>
        </w:rPr>
        <w:t>Α</w:t>
      </w:r>
      <w:r w:rsidRPr="00221131">
        <w:rPr>
          <w:rFonts w:eastAsia="SimSun"/>
          <w:szCs w:val="24"/>
          <w:lang w:eastAsia="zh-CN"/>
        </w:rPr>
        <w:t xml:space="preserve">νωτάτου </w:t>
      </w:r>
      <w:r>
        <w:rPr>
          <w:rFonts w:eastAsia="SimSun"/>
          <w:szCs w:val="24"/>
          <w:lang w:eastAsia="zh-CN"/>
        </w:rPr>
        <w:t>Δ</w:t>
      </w:r>
      <w:r w:rsidRPr="00221131">
        <w:rPr>
          <w:rFonts w:eastAsia="SimSun"/>
          <w:szCs w:val="24"/>
          <w:lang w:eastAsia="zh-CN"/>
        </w:rPr>
        <w:t xml:space="preserve">ικαστηρίου αναμένεται και </w:t>
      </w:r>
      <w:r w:rsidRPr="00221131">
        <w:rPr>
          <w:rFonts w:eastAsia="SimSun"/>
          <w:szCs w:val="24"/>
          <w:lang w:eastAsia="zh-CN"/>
        </w:rPr>
        <w:t xml:space="preserve">προφανώς μέχρι την </w:t>
      </w:r>
      <w:r w:rsidRPr="00221131">
        <w:rPr>
          <w:rFonts w:eastAsia="SimSun"/>
          <w:szCs w:val="24"/>
          <w:lang w:eastAsia="zh-CN"/>
        </w:rPr>
        <w:lastRenderedPageBreak/>
        <w:t>έκδοσή της δεν είναι σωστό να αναληφθεί οποιαδήποτε επιπλέον πρωτοβουλία.</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29" w:author="Σπανός Γεώργιος" w:date="2022-10-04T10:45:00Z">
          <w:pPr>
            <w:shd w:val="clear" w:color="auto" w:fill="FFFFFF"/>
            <w:spacing w:after="0" w:line="600" w:lineRule="auto"/>
            <w:ind w:firstLine="720"/>
            <w:contextualSpacing/>
            <w:jc w:val="both"/>
          </w:pPr>
        </w:pPrChange>
      </w:pPr>
      <w:r w:rsidRPr="00221131">
        <w:rPr>
          <w:rFonts w:eastAsia="SimSun"/>
          <w:szCs w:val="24"/>
          <w:lang w:eastAsia="zh-CN"/>
        </w:rPr>
        <w:t>Σε κάθε περίπτωση</w:t>
      </w:r>
      <w:r>
        <w:rPr>
          <w:rFonts w:eastAsia="SimSun"/>
          <w:szCs w:val="24"/>
          <w:lang w:eastAsia="zh-CN"/>
        </w:rPr>
        <w:t>,</w:t>
      </w:r>
      <w:r w:rsidRPr="00221131">
        <w:rPr>
          <w:rFonts w:eastAsia="SimSun"/>
          <w:szCs w:val="24"/>
          <w:lang w:eastAsia="zh-CN"/>
        </w:rPr>
        <w:t xml:space="preserve"> κ</w:t>
      </w:r>
      <w:r>
        <w:rPr>
          <w:rFonts w:eastAsia="SimSun"/>
          <w:szCs w:val="24"/>
          <w:lang w:eastAsia="zh-CN"/>
        </w:rPr>
        <w:t>υρία</w:t>
      </w:r>
      <w:r w:rsidRPr="00221131">
        <w:rPr>
          <w:rFonts w:eastAsia="SimSun"/>
          <w:szCs w:val="24"/>
          <w:lang w:eastAsia="zh-CN"/>
        </w:rPr>
        <w:t xml:space="preserve"> </w:t>
      </w:r>
      <w:proofErr w:type="spellStart"/>
      <w:r w:rsidRPr="00221131">
        <w:rPr>
          <w:rFonts w:eastAsia="SimSun"/>
          <w:szCs w:val="24"/>
          <w:lang w:eastAsia="zh-CN"/>
        </w:rPr>
        <w:t>Μανωλάκου</w:t>
      </w:r>
      <w:proofErr w:type="spellEnd"/>
      <w:r>
        <w:rPr>
          <w:rFonts w:eastAsia="SimSun"/>
          <w:szCs w:val="24"/>
          <w:lang w:eastAsia="zh-CN"/>
        </w:rPr>
        <w:t>,</w:t>
      </w:r>
      <w:r w:rsidRPr="00221131">
        <w:rPr>
          <w:rFonts w:eastAsia="SimSun"/>
          <w:szCs w:val="24"/>
          <w:lang w:eastAsia="zh-CN"/>
        </w:rPr>
        <w:t xml:space="preserve"> όπως βλέπετ</w:t>
      </w:r>
      <w:r>
        <w:rPr>
          <w:rFonts w:eastAsia="SimSun"/>
          <w:szCs w:val="24"/>
          <w:lang w:eastAsia="zh-CN"/>
        </w:rPr>
        <w:t>ε, το θέμα απασχολεί τόσο το Υ</w:t>
      </w:r>
      <w:r w:rsidRPr="00221131">
        <w:rPr>
          <w:rFonts w:eastAsia="SimSun"/>
          <w:szCs w:val="24"/>
          <w:lang w:eastAsia="zh-CN"/>
        </w:rPr>
        <w:t xml:space="preserve">πουργείο όσο και τον </w:t>
      </w:r>
      <w:r>
        <w:rPr>
          <w:rFonts w:eastAsia="SimSun"/>
          <w:szCs w:val="24"/>
          <w:lang w:eastAsia="zh-CN"/>
        </w:rPr>
        <w:t>ΕΦΚΑ</w:t>
      </w:r>
      <w:r w:rsidRPr="00221131">
        <w:rPr>
          <w:rFonts w:eastAsia="SimSun"/>
          <w:szCs w:val="24"/>
          <w:lang w:eastAsia="zh-CN"/>
        </w:rPr>
        <w:t xml:space="preserve"> και η ασφαλιστική τακτοποίηση αυτών των εργαζομένων</w:t>
      </w:r>
      <w:r>
        <w:rPr>
          <w:rFonts w:eastAsia="SimSun"/>
          <w:szCs w:val="24"/>
          <w:lang w:eastAsia="zh-CN"/>
        </w:rPr>
        <w:t xml:space="preserve"> δεν έχει</w:t>
      </w:r>
      <w:r>
        <w:rPr>
          <w:rFonts w:eastAsia="SimSun"/>
          <w:szCs w:val="24"/>
          <w:lang w:eastAsia="zh-CN"/>
        </w:rPr>
        <w:t xml:space="preserve"> αφεθεί στην τύχη της.</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0" w:author="Σπανός Γεώργιος" w:date="2022-10-04T10:45:00Z">
          <w:pPr>
            <w:shd w:val="clear" w:color="auto" w:fill="FFFFFF"/>
            <w:spacing w:after="0" w:line="600" w:lineRule="auto"/>
            <w:ind w:firstLine="720"/>
            <w:contextualSpacing/>
            <w:jc w:val="both"/>
          </w:pPr>
        </w:pPrChange>
      </w:pPr>
      <w:r w:rsidRPr="001A560C">
        <w:rPr>
          <w:rFonts w:eastAsia="SimSun"/>
          <w:szCs w:val="24"/>
          <w:lang w:eastAsia="zh-CN"/>
        </w:rPr>
        <w:t xml:space="preserve">Σας ευχαριστώ και θα επανέλθω στη δευτερολογία μου.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1" w:author="Σπανός Γεώργιος" w:date="2022-10-04T10:45:00Z">
          <w:pPr>
            <w:shd w:val="clear" w:color="auto" w:fill="FFFFFF"/>
            <w:spacing w:after="0" w:line="600" w:lineRule="auto"/>
            <w:ind w:firstLine="720"/>
            <w:contextualSpacing/>
            <w:jc w:val="both"/>
          </w:pPr>
        </w:pPrChange>
      </w:pPr>
      <w:r w:rsidRPr="001A560C">
        <w:rPr>
          <w:rFonts w:eastAsia="SimSun"/>
          <w:b/>
          <w:szCs w:val="24"/>
          <w:lang w:eastAsia="zh-CN"/>
        </w:rPr>
        <w:t xml:space="preserve">ΠΡΟΕΔΡΕΥΩΝ (Οδυσσέας Κωνσταντινόπουλος): </w:t>
      </w:r>
      <w:r w:rsidRPr="001A560C">
        <w:rPr>
          <w:rFonts w:eastAsia="SimSun"/>
          <w:szCs w:val="24"/>
          <w:lang w:eastAsia="zh-CN"/>
        </w:rPr>
        <w:t xml:space="preserve">Ευχαριστούμε.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2" w:author="Σπανός Γεώργιος" w:date="2022-10-04T10:45:00Z">
          <w:pPr>
            <w:shd w:val="clear" w:color="auto" w:fill="FFFFFF"/>
            <w:spacing w:after="0" w:line="600" w:lineRule="auto"/>
            <w:ind w:firstLine="720"/>
            <w:contextualSpacing/>
            <w:jc w:val="both"/>
          </w:pPr>
        </w:pPrChange>
      </w:pPr>
      <w:r w:rsidRPr="001A560C">
        <w:rPr>
          <w:rFonts w:eastAsia="SimSun"/>
          <w:szCs w:val="24"/>
          <w:lang w:eastAsia="zh-CN"/>
        </w:rPr>
        <w:t xml:space="preserve">Έχετε τον λόγο, κυρία συνάδελφε.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3" w:author="Σπανός Γεώργιος" w:date="2022-10-04T10:45:00Z">
          <w:pPr>
            <w:shd w:val="clear" w:color="auto" w:fill="FFFFFF"/>
            <w:spacing w:after="0" w:line="600" w:lineRule="auto"/>
            <w:ind w:firstLine="720"/>
            <w:contextualSpacing/>
            <w:jc w:val="both"/>
          </w:pPr>
        </w:pPrChange>
      </w:pPr>
      <w:r w:rsidRPr="001A560C">
        <w:rPr>
          <w:rFonts w:eastAsia="SimSun"/>
          <w:b/>
          <w:szCs w:val="24"/>
          <w:lang w:eastAsia="zh-CN"/>
        </w:rPr>
        <w:t xml:space="preserve">ΔΙΑΜΑΝΤΩ ΜΑΝΩΛΑΚΟΥ: </w:t>
      </w:r>
      <w:r w:rsidRPr="001A560C">
        <w:rPr>
          <w:rFonts w:eastAsia="SimSun"/>
          <w:szCs w:val="24"/>
          <w:lang w:eastAsia="zh-CN"/>
        </w:rPr>
        <w:t>Κύριε Υ</w:t>
      </w:r>
      <w:r>
        <w:rPr>
          <w:rFonts w:eastAsia="SimSun"/>
          <w:szCs w:val="24"/>
          <w:lang w:eastAsia="zh-CN"/>
        </w:rPr>
        <w:t>φυ</w:t>
      </w:r>
      <w:r w:rsidRPr="001A560C">
        <w:rPr>
          <w:rFonts w:eastAsia="SimSun"/>
          <w:szCs w:val="24"/>
          <w:lang w:eastAsia="zh-CN"/>
        </w:rPr>
        <w:t>πουργέ, επαναλάβα</w:t>
      </w:r>
      <w:r>
        <w:rPr>
          <w:rFonts w:eastAsia="SimSun"/>
          <w:szCs w:val="24"/>
          <w:lang w:eastAsia="zh-CN"/>
        </w:rPr>
        <w:t>τ</w:t>
      </w:r>
      <w:r w:rsidRPr="001A560C">
        <w:rPr>
          <w:rFonts w:eastAsia="SimSun"/>
          <w:szCs w:val="24"/>
          <w:lang w:eastAsia="zh-CN"/>
        </w:rPr>
        <w:t>ε την απάντηση πράγματι που μας δώσατε πριν</w:t>
      </w:r>
      <w:r w:rsidRPr="001A560C">
        <w:rPr>
          <w:rFonts w:eastAsia="SimSun"/>
          <w:szCs w:val="24"/>
          <w:lang w:eastAsia="zh-CN"/>
        </w:rPr>
        <w:t xml:space="preserve"> από ένα</w:t>
      </w:r>
      <w:r>
        <w:rPr>
          <w:rFonts w:eastAsia="SimSun"/>
          <w:szCs w:val="24"/>
          <w:lang w:eastAsia="zh-CN"/>
        </w:rPr>
        <w:t>ν</w:t>
      </w:r>
      <w:r w:rsidRPr="001A560C">
        <w:rPr>
          <w:rFonts w:eastAsia="SimSun"/>
          <w:szCs w:val="24"/>
          <w:lang w:eastAsia="zh-CN"/>
        </w:rPr>
        <w:t xml:space="preserve"> μήνα</w:t>
      </w:r>
      <w:r>
        <w:rPr>
          <w:rFonts w:eastAsia="SimSun"/>
          <w:szCs w:val="24"/>
          <w:lang w:eastAsia="zh-CN"/>
        </w:rPr>
        <w:t>. Σ</w:t>
      </w:r>
      <w:r w:rsidRPr="001A560C">
        <w:rPr>
          <w:rFonts w:eastAsia="SimSun"/>
          <w:szCs w:val="24"/>
          <w:lang w:eastAsia="zh-CN"/>
        </w:rPr>
        <w:t xml:space="preserve">τις 17 του </w:t>
      </w:r>
      <w:r>
        <w:rPr>
          <w:rFonts w:eastAsia="SimSun"/>
          <w:szCs w:val="24"/>
          <w:lang w:eastAsia="zh-CN"/>
        </w:rPr>
        <w:t>Μάη</w:t>
      </w:r>
      <w:r w:rsidRPr="001A560C">
        <w:rPr>
          <w:rFonts w:eastAsia="SimSun"/>
          <w:szCs w:val="24"/>
          <w:lang w:eastAsia="zh-CN"/>
        </w:rPr>
        <w:t xml:space="preserve"> το είχαμε καταθέσει και πράγματι μας απαντήσατε</w:t>
      </w:r>
      <w:r>
        <w:rPr>
          <w:rFonts w:eastAsia="SimSun"/>
          <w:szCs w:val="24"/>
          <w:lang w:eastAsia="zh-CN"/>
        </w:rPr>
        <w:t>,</w:t>
      </w:r>
      <w:r w:rsidRPr="001A560C">
        <w:rPr>
          <w:rFonts w:eastAsia="SimSun"/>
          <w:szCs w:val="24"/>
          <w:lang w:eastAsia="zh-CN"/>
        </w:rPr>
        <w:t xml:space="preserve"> επικαλ</w:t>
      </w:r>
      <w:r>
        <w:rPr>
          <w:rFonts w:eastAsia="SimSun"/>
          <w:szCs w:val="24"/>
          <w:lang w:eastAsia="zh-CN"/>
        </w:rPr>
        <w:t>εστήκατε όλα αυτά που επαναλάβατε</w:t>
      </w:r>
      <w:r w:rsidRPr="001A560C">
        <w:rPr>
          <w:rFonts w:eastAsia="SimSun"/>
          <w:szCs w:val="24"/>
          <w:lang w:eastAsia="zh-CN"/>
        </w:rPr>
        <w:t xml:space="preserve"> και σήμερα</w:t>
      </w:r>
      <w:r>
        <w:rPr>
          <w:rFonts w:eastAsia="SimSun"/>
          <w:szCs w:val="24"/>
          <w:lang w:eastAsia="zh-CN"/>
        </w:rPr>
        <w:t>,</w:t>
      </w:r>
      <w:r w:rsidRPr="001A560C">
        <w:rPr>
          <w:rFonts w:eastAsia="SimSun"/>
          <w:szCs w:val="24"/>
          <w:lang w:eastAsia="zh-CN"/>
        </w:rPr>
        <w:t xml:space="preserve"> για να μας πείτε ότι δεν διασφαλίζονται τα εργασιακά δι</w:t>
      </w:r>
      <w:r>
        <w:rPr>
          <w:rFonts w:eastAsia="SimSun"/>
          <w:szCs w:val="24"/>
          <w:lang w:eastAsia="zh-CN"/>
        </w:rPr>
        <w:t xml:space="preserve">καιώματα των εργαζομένων. Αυτό </w:t>
      </w:r>
      <w:r w:rsidRPr="001A560C">
        <w:rPr>
          <w:rFonts w:eastAsia="SimSun"/>
          <w:szCs w:val="24"/>
          <w:lang w:eastAsia="zh-CN"/>
        </w:rPr>
        <w:t>μ</w:t>
      </w:r>
      <w:r>
        <w:rPr>
          <w:rFonts w:eastAsia="SimSun"/>
          <w:szCs w:val="24"/>
          <w:lang w:eastAsia="zh-CN"/>
        </w:rPr>
        <w:t>ά</w:t>
      </w:r>
      <w:r w:rsidRPr="001A560C">
        <w:rPr>
          <w:rFonts w:eastAsia="SimSun"/>
          <w:szCs w:val="24"/>
          <w:lang w:eastAsia="zh-CN"/>
        </w:rPr>
        <w:t>ς λέτε.</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4" w:author="Σπανός Γεώργιος" w:date="2022-10-04T10:45:00Z">
          <w:pPr>
            <w:shd w:val="clear" w:color="auto" w:fill="FFFFFF"/>
            <w:spacing w:after="0" w:line="600" w:lineRule="auto"/>
            <w:ind w:firstLine="720"/>
            <w:contextualSpacing/>
            <w:jc w:val="both"/>
          </w:pPr>
        </w:pPrChange>
      </w:pPr>
      <w:r w:rsidRPr="001A560C">
        <w:rPr>
          <w:rFonts w:eastAsia="SimSun"/>
          <w:b/>
          <w:szCs w:val="24"/>
          <w:lang w:eastAsia="zh-CN"/>
        </w:rPr>
        <w:t>ΠΑΝΑΓΙΩΤΗΣ ΤΣΑΚΛΟΓΛΟΥ (Υφυπ</w:t>
      </w:r>
      <w:r w:rsidRPr="001A560C">
        <w:rPr>
          <w:rFonts w:eastAsia="SimSun"/>
          <w:b/>
          <w:szCs w:val="24"/>
          <w:lang w:eastAsia="zh-CN"/>
        </w:rPr>
        <w:t xml:space="preserve">ουργός Εργασίας και Κοινωνικών Υποθέσεων): </w:t>
      </w:r>
      <w:r w:rsidRPr="001A560C">
        <w:rPr>
          <w:rFonts w:eastAsia="SimSun"/>
          <w:szCs w:val="24"/>
          <w:lang w:eastAsia="zh-CN"/>
        </w:rPr>
        <w:t xml:space="preserve">Το αντίθετο είπα. </w:t>
      </w:r>
    </w:p>
    <w:p w:rsidR="00785B97" w:rsidRDefault="00C57472" w:rsidP="007A29E9">
      <w:pPr>
        <w:shd w:val="clear" w:color="auto" w:fill="FFFFFF"/>
        <w:spacing w:after="0" w:line="600" w:lineRule="auto"/>
        <w:ind w:firstLine="720"/>
        <w:contextualSpacing/>
        <w:jc w:val="both"/>
        <w:rPr>
          <w:rFonts w:eastAsia="SimSun"/>
          <w:szCs w:val="24"/>
          <w:lang w:eastAsia="zh-CN"/>
        </w:rPr>
        <w:pPrChange w:id="1035" w:author="Σπανός Γεώργιος" w:date="2022-10-04T10:45:00Z">
          <w:pPr>
            <w:shd w:val="clear" w:color="auto" w:fill="FFFFFF"/>
            <w:spacing w:after="0" w:line="600" w:lineRule="auto"/>
            <w:ind w:firstLine="720"/>
            <w:contextualSpacing/>
            <w:jc w:val="both"/>
          </w:pPr>
        </w:pPrChange>
      </w:pPr>
      <w:r w:rsidRPr="001A560C">
        <w:rPr>
          <w:rFonts w:eastAsia="SimSun"/>
          <w:b/>
          <w:szCs w:val="24"/>
          <w:lang w:eastAsia="zh-CN"/>
        </w:rPr>
        <w:t>ΔΙΑΜΑΝΤΩ ΜΑΝΩΛΑΚΟΥ:</w:t>
      </w:r>
      <w:r w:rsidRPr="001A560C">
        <w:rPr>
          <w:rFonts w:eastAsia="SimSun"/>
          <w:szCs w:val="24"/>
          <w:lang w:eastAsia="zh-CN"/>
        </w:rPr>
        <w:t xml:space="preserve"> </w:t>
      </w:r>
      <w:r>
        <w:rPr>
          <w:rFonts w:eastAsia="SimSun"/>
          <w:szCs w:val="24"/>
          <w:lang w:eastAsia="zh-CN"/>
        </w:rPr>
        <w:t>Όμως,</w:t>
      </w:r>
      <w:r w:rsidRPr="001A560C">
        <w:rPr>
          <w:rFonts w:eastAsia="SimSun"/>
          <w:szCs w:val="24"/>
          <w:lang w:eastAsia="zh-CN"/>
        </w:rPr>
        <w:t xml:space="preserve"> η παρανομία συνεχίζεται</w:t>
      </w:r>
      <w:r>
        <w:rPr>
          <w:rFonts w:eastAsia="SimSun"/>
          <w:szCs w:val="24"/>
          <w:lang w:eastAsia="zh-CN"/>
        </w:rPr>
        <w:t>. Και τι ζητάνε; Ζ</w:t>
      </w:r>
      <w:r w:rsidRPr="001A560C">
        <w:rPr>
          <w:rFonts w:eastAsia="SimSun"/>
          <w:szCs w:val="24"/>
          <w:lang w:eastAsia="zh-CN"/>
        </w:rPr>
        <w:t>ητάνε</w:t>
      </w:r>
      <w:r>
        <w:rPr>
          <w:rFonts w:eastAsia="SimSun"/>
          <w:szCs w:val="24"/>
          <w:lang w:eastAsia="zh-CN"/>
        </w:rPr>
        <w:t xml:space="preserve"> τ</w:t>
      </w:r>
      <w:r w:rsidRPr="001A560C">
        <w:rPr>
          <w:rFonts w:eastAsia="SimSun"/>
          <w:szCs w:val="24"/>
          <w:lang w:eastAsia="zh-CN"/>
        </w:rPr>
        <w:t>ο συνδικαλιστικό τους όργανο να συναντηθεί</w:t>
      </w:r>
      <w:r>
        <w:rPr>
          <w:rFonts w:eastAsia="SimSun"/>
          <w:szCs w:val="24"/>
          <w:lang w:eastAsia="zh-CN"/>
        </w:rPr>
        <w:t>,</w:t>
      </w:r>
      <w:r w:rsidRPr="001A560C">
        <w:rPr>
          <w:rFonts w:eastAsia="SimSun"/>
          <w:szCs w:val="24"/>
          <w:lang w:eastAsia="zh-CN"/>
        </w:rPr>
        <w:t xml:space="preserve"> για να δώσει μία λύση. Και το λέω γιατί</w:t>
      </w:r>
      <w:r>
        <w:rPr>
          <w:rFonts w:eastAsia="SimSun"/>
          <w:szCs w:val="24"/>
          <w:lang w:eastAsia="zh-CN"/>
        </w:rPr>
        <w:t xml:space="preserve"> η </w:t>
      </w:r>
      <w:r>
        <w:rPr>
          <w:rFonts w:eastAsia="SimSun"/>
          <w:szCs w:val="24"/>
          <w:lang w:eastAsia="zh-CN"/>
        </w:rPr>
        <w:t>«</w:t>
      </w:r>
      <w:r>
        <w:rPr>
          <w:rFonts w:eastAsia="SimSun"/>
          <w:szCs w:val="24"/>
          <w:lang w:val="en-US" w:eastAsia="zh-CN"/>
        </w:rPr>
        <w:t>COSCO</w:t>
      </w:r>
      <w:r>
        <w:rPr>
          <w:rFonts w:eastAsia="SimSun"/>
          <w:szCs w:val="24"/>
          <w:lang w:eastAsia="zh-CN"/>
        </w:rPr>
        <w:t>»</w:t>
      </w:r>
      <w:r w:rsidRPr="001A560C">
        <w:rPr>
          <w:rFonts w:eastAsia="SimSun"/>
          <w:szCs w:val="24"/>
          <w:lang w:eastAsia="zh-CN"/>
        </w:rPr>
        <w:t xml:space="preserve"> και </w:t>
      </w:r>
      <w:r>
        <w:rPr>
          <w:rFonts w:eastAsia="SimSun"/>
          <w:szCs w:val="24"/>
          <w:lang w:eastAsia="zh-CN"/>
        </w:rPr>
        <w:t xml:space="preserve">η θυγατρική της </w:t>
      </w:r>
      <w:r w:rsidRPr="001A560C">
        <w:rPr>
          <w:rFonts w:eastAsia="SimSun"/>
          <w:szCs w:val="24"/>
          <w:lang w:eastAsia="zh-CN"/>
        </w:rPr>
        <w:t>έχ</w:t>
      </w:r>
      <w:r>
        <w:rPr>
          <w:rFonts w:eastAsia="SimSun"/>
          <w:szCs w:val="24"/>
          <w:lang w:eastAsia="zh-CN"/>
        </w:rPr>
        <w:t>ουν</w:t>
      </w:r>
      <w:r w:rsidRPr="001A560C">
        <w:rPr>
          <w:rFonts w:eastAsia="SimSun"/>
          <w:szCs w:val="24"/>
          <w:lang w:eastAsia="zh-CN"/>
        </w:rPr>
        <w:t xml:space="preserve"> τρομακτικά κέρδη</w:t>
      </w:r>
      <w:r>
        <w:rPr>
          <w:rFonts w:eastAsia="SimSun"/>
          <w:szCs w:val="24"/>
          <w:lang w:eastAsia="zh-CN"/>
        </w:rPr>
        <w:t xml:space="preserve">, </w:t>
      </w:r>
      <w:r w:rsidRPr="001A560C">
        <w:rPr>
          <w:rFonts w:eastAsia="SimSun"/>
          <w:szCs w:val="24"/>
          <w:lang w:eastAsia="zh-CN"/>
        </w:rPr>
        <w:t>πανηγυρίζουν</w:t>
      </w:r>
      <w:r>
        <w:rPr>
          <w:rFonts w:eastAsia="SimSun"/>
          <w:szCs w:val="24"/>
          <w:lang w:eastAsia="zh-CN"/>
        </w:rPr>
        <w:t>,</w:t>
      </w:r>
      <w:r w:rsidRPr="001A560C">
        <w:rPr>
          <w:rFonts w:eastAsia="SimSun"/>
          <w:szCs w:val="24"/>
          <w:lang w:eastAsia="zh-CN"/>
        </w:rPr>
        <w:t xml:space="preserve"> και όλα αυτά τα χρόνια χτίστηκα</w:t>
      </w:r>
      <w:r w:rsidRPr="00221131">
        <w:rPr>
          <w:rFonts w:eastAsia="SimSun"/>
          <w:szCs w:val="24"/>
          <w:lang w:eastAsia="zh-CN"/>
        </w:rPr>
        <w:t xml:space="preserve">ν πάνω στις </w:t>
      </w:r>
      <w:r>
        <w:rPr>
          <w:rFonts w:eastAsia="SimSun"/>
          <w:szCs w:val="24"/>
          <w:lang w:eastAsia="zh-CN"/>
        </w:rPr>
        <w:t>σακατε</w:t>
      </w:r>
      <w:r w:rsidRPr="00221131">
        <w:rPr>
          <w:rFonts w:eastAsia="SimSun"/>
          <w:szCs w:val="24"/>
          <w:lang w:eastAsia="zh-CN"/>
        </w:rPr>
        <w:t xml:space="preserve">μένες πλάτες των λιμενεργατών. </w:t>
      </w:r>
    </w:p>
    <w:p w:rsidR="00785B97" w:rsidRDefault="00C57472" w:rsidP="007A29E9">
      <w:pPr>
        <w:spacing w:after="0" w:line="600" w:lineRule="auto"/>
        <w:ind w:firstLine="720"/>
        <w:jc w:val="both"/>
        <w:rPr>
          <w:rFonts w:eastAsia="Times New Roman" w:cs="Times New Roman"/>
          <w:szCs w:val="24"/>
        </w:rPr>
        <w:pPrChange w:id="1036" w:author="Σπανός Γεώργιος" w:date="2022-10-04T10:45:00Z">
          <w:pPr>
            <w:spacing w:line="600" w:lineRule="auto"/>
            <w:ind w:firstLine="720"/>
            <w:jc w:val="both"/>
          </w:pPr>
        </w:pPrChange>
      </w:pPr>
      <w:r w:rsidRPr="008D284F">
        <w:rPr>
          <w:rFonts w:eastAsia="Times New Roman" w:cs="Times New Roman"/>
          <w:szCs w:val="24"/>
        </w:rPr>
        <w:lastRenderedPageBreak/>
        <w:t>Η εκμετάλλευση έχει απογειωθεί</w:t>
      </w:r>
      <w:r>
        <w:rPr>
          <w:rFonts w:eastAsia="Times New Roman" w:cs="Times New Roman"/>
          <w:szCs w:val="24"/>
        </w:rPr>
        <w:t xml:space="preserve"> και η </w:t>
      </w:r>
      <w:r w:rsidRPr="008D284F">
        <w:rPr>
          <w:rFonts w:eastAsia="Times New Roman" w:cs="Times New Roman"/>
          <w:szCs w:val="24"/>
        </w:rPr>
        <w:t>εντατικοποίηση</w:t>
      </w:r>
      <w:r w:rsidRPr="005A7E2A">
        <w:rPr>
          <w:rFonts w:eastAsia="Times New Roman" w:cs="Times New Roman"/>
          <w:szCs w:val="24"/>
        </w:rPr>
        <w:t xml:space="preserve"> </w:t>
      </w:r>
      <w:r>
        <w:rPr>
          <w:rFonts w:eastAsia="Times New Roman" w:cs="Times New Roman"/>
          <w:szCs w:val="24"/>
        </w:rPr>
        <w:t>έχει πολλούς κινδύνους για την ίδια τη</w:t>
      </w:r>
      <w:r w:rsidRPr="008D284F">
        <w:rPr>
          <w:rFonts w:eastAsia="Times New Roman" w:cs="Times New Roman"/>
          <w:szCs w:val="24"/>
        </w:rPr>
        <w:t xml:space="preserve"> ζωή </w:t>
      </w:r>
      <w:r>
        <w:rPr>
          <w:rFonts w:eastAsia="Times New Roman" w:cs="Times New Roman"/>
          <w:szCs w:val="24"/>
        </w:rPr>
        <w:t>τους.</w:t>
      </w:r>
      <w:r w:rsidRPr="008D284F">
        <w:rPr>
          <w:rFonts w:eastAsia="Times New Roman" w:cs="Times New Roman"/>
          <w:szCs w:val="24"/>
        </w:rPr>
        <w:t xml:space="preserve"> Όμως κωλυσιεργεί της εφαρμογής </w:t>
      </w:r>
      <w:r>
        <w:rPr>
          <w:rFonts w:eastAsia="Times New Roman" w:cs="Times New Roman"/>
          <w:szCs w:val="24"/>
        </w:rPr>
        <w:t>για τα βαρ</w:t>
      </w:r>
      <w:r>
        <w:rPr>
          <w:rFonts w:eastAsia="Times New Roman" w:cs="Times New Roman"/>
          <w:szCs w:val="24"/>
        </w:rPr>
        <w:t>έα</w:t>
      </w:r>
      <w:r w:rsidRPr="008D284F">
        <w:rPr>
          <w:rFonts w:eastAsia="Times New Roman" w:cs="Times New Roman"/>
          <w:szCs w:val="24"/>
        </w:rPr>
        <w:t xml:space="preserve"> και ανθυγιεινά</w:t>
      </w:r>
      <w:r>
        <w:rPr>
          <w:rFonts w:eastAsia="Times New Roman" w:cs="Times New Roman"/>
          <w:szCs w:val="24"/>
        </w:rPr>
        <w:t>.</w:t>
      </w:r>
      <w:r w:rsidRPr="008D284F">
        <w:rPr>
          <w:rFonts w:eastAsia="Times New Roman" w:cs="Times New Roman"/>
          <w:szCs w:val="24"/>
        </w:rPr>
        <w:t xml:space="preserve"> Και αν σήμερα το συζητάμε</w:t>
      </w:r>
      <w:r>
        <w:rPr>
          <w:rFonts w:eastAsia="Times New Roman" w:cs="Times New Roman"/>
          <w:szCs w:val="24"/>
        </w:rPr>
        <w:t>, είναι γιατί δεν πήγε καμ</w:t>
      </w:r>
      <w:r>
        <w:rPr>
          <w:rFonts w:eastAsia="Times New Roman" w:cs="Times New Roman"/>
          <w:szCs w:val="24"/>
        </w:rPr>
        <w:t>μ</w:t>
      </w:r>
      <w:r>
        <w:rPr>
          <w:rFonts w:eastAsia="Times New Roman" w:cs="Times New Roman"/>
          <w:szCs w:val="24"/>
        </w:rPr>
        <w:t>ία κ</w:t>
      </w:r>
      <w:r w:rsidRPr="00290785">
        <w:rPr>
          <w:rFonts w:eastAsia="Times New Roman" w:cs="Times New Roman"/>
          <w:szCs w:val="24"/>
        </w:rPr>
        <w:t>υβέρνηση</w:t>
      </w:r>
      <w:r>
        <w:rPr>
          <w:rFonts w:eastAsia="Times New Roman" w:cs="Times New Roman"/>
          <w:szCs w:val="24"/>
        </w:rPr>
        <w:t xml:space="preserve">, ούτε εσείς ούτε η προηγούμενη, </w:t>
      </w:r>
      <w:r w:rsidRPr="008D284F">
        <w:rPr>
          <w:rFonts w:eastAsia="Times New Roman" w:cs="Times New Roman"/>
          <w:szCs w:val="24"/>
        </w:rPr>
        <w:t>να της πείτε γιατί δεν το υλοποιεί</w:t>
      </w:r>
      <w:r>
        <w:rPr>
          <w:rFonts w:eastAsia="Times New Roman" w:cs="Times New Roman"/>
          <w:szCs w:val="24"/>
        </w:rPr>
        <w:t>,</w:t>
      </w:r>
      <w:r w:rsidRPr="008D284F">
        <w:rPr>
          <w:rFonts w:eastAsia="Times New Roman" w:cs="Times New Roman"/>
          <w:szCs w:val="24"/>
        </w:rPr>
        <w:t xml:space="preserve"> παρά το </w:t>
      </w:r>
      <w:r>
        <w:rPr>
          <w:rFonts w:eastAsia="Times New Roman" w:cs="Times New Roman"/>
          <w:szCs w:val="24"/>
        </w:rPr>
        <w:t>κατέκτησαν</w:t>
      </w:r>
      <w:r w:rsidRPr="008D284F">
        <w:rPr>
          <w:rFonts w:eastAsia="Times New Roman" w:cs="Times New Roman"/>
          <w:szCs w:val="24"/>
        </w:rPr>
        <w:t xml:space="preserve"> και το </w:t>
      </w:r>
      <w:r>
        <w:rPr>
          <w:rFonts w:eastAsia="Times New Roman" w:cs="Times New Roman"/>
          <w:szCs w:val="24"/>
        </w:rPr>
        <w:t>επανέλαβαν</w:t>
      </w:r>
      <w:r w:rsidRPr="008D284F">
        <w:rPr>
          <w:rFonts w:eastAsia="Times New Roman" w:cs="Times New Roman"/>
          <w:szCs w:val="24"/>
        </w:rPr>
        <w:t xml:space="preserve"> και πίεζαν μέσα από τους αγώνες τους</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37" w:author="Σπανός Γεώργιος" w:date="2022-10-04T10:45:00Z">
          <w:pPr>
            <w:spacing w:line="600" w:lineRule="auto"/>
            <w:ind w:firstLine="720"/>
            <w:jc w:val="both"/>
          </w:pPr>
        </w:pPrChange>
      </w:pPr>
      <w:r>
        <w:rPr>
          <w:rFonts w:eastAsia="Times New Roman" w:cs="Times New Roman"/>
          <w:szCs w:val="24"/>
        </w:rPr>
        <w:t>Και έχει πάρει τέτοιον</w:t>
      </w:r>
      <w:r w:rsidRPr="008D284F">
        <w:rPr>
          <w:rFonts w:eastAsia="Times New Roman" w:cs="Times New Roman"/>
          <w:szCs w:val="24"/>
        </w:rPr>
        <w:t xml:space="preserve"> αέρα από αυτή τη συμπεριφορά των κυβερνήσεων</w:t>
      </w:r>
      <w:r>
        <w:rPr>
          <w:rFonts w:eastAsia="Times New Roman" w:cs="Times New Roman"/>
          <w:szCs w:val="24"/>
        </w:rPr>
        <w:t>,</w:t>
      </w:r>
      <w:r w:rsidRPr="008D284F">
        <w:rPr>
          <w:rFonts w:eastAsia="Times New Roman" w:cs="Times New Roman"/>
          <w:szCs w:val="24"/>
        </w:rPr>
        <w:t xml:space="preserve"> που δεν εφαρμόζει συλλογική σύμβαση εργασίας και σε άλλους εργασιακούς χώρους</w:t>
      </w:r>
      <w:r>
        <w:rPr>
          <w:rFonts w:eastAsia="Times New Roman" w:cs="Times New Roman"/>
          <w:szCs w:val="24"/>
        </w:rPr>
        <w:t>.</w:t>
      </w:r>
      <w:r w:rsidRPr="008D284F">
        <w:rPr>
          <w:rFonts w:eastAsia="Times New Roman" w:cs="Times New Roman"/>
          <w:szCs w:val="24"/>
        </w:rPr>
        <w:t xml:space="preserve"> Ήδη έχουν προσφύγει η</w:t>
      </w:r>
      <w:r>
        <w:rPr>
          <w:rFonts w:eastAsia="Times New Roman" w:cs="Times New Roman"/>
          <w:szCs w:val="24"/>
        </w:rPr>
        <w:t xml:space="preserve"> Ένωση Τεχνικών Χειριστών του ΟΛΠ</w:t>
      </w:r>
      <w:r w:rsidRPr="008D284F">
        <w:rPr>
          <w:rFonts w:eastAsia="Times New Roman" w:cs="Times New Roman"/>
          <w:szCs w:val="24"/>
        </w:rPr>
        <w:t xml:space="preserve"> </w:t>
      </w:r>
      <w:r>
        <w:rPr>
          <w:rFonts w:eastAsia="Times New Roman" w:cs="Times New Roman"/>
          <w:szCs w:val="24"/>
        </w:rPr>
        <w:t xml:space="preserve">και η </w:t>
      </w:r>
      <w:r w:rsidRPr="008D284F">
        <w:rPr>
          <w:rFonts w:eastAsia="Times New Roman" w:cs="Times New Roman"/>
          <w:szCs w:val="24"/>
        </w:rPr>
        <w:t xml:space="preserve">Ένωση Μονίμων Υπαλλήλων του ΟΛΠ στον Οργανισμό Μεσολάβησης </w:t>
      </w:r>
      <w:r>
        <w:rPr>
          <w:rFonts w:eastAsia="Times New Roman" w:cs="Times New Roman"/>
          <w:szCs w:val="24"/>
        </w:rPr>
        <w:t xml:space="preserve">και </w:t>
      </w:r>
      <w:r w:rsidRPr="008D284F">
        <w:rPr>
          <w:rFonts w:eastAsia="Times New Roman" w:cs="Times New Roman"/>
          <w:szCs w:val="24"/>
        </w:rPr>
        <w:t>Διαιτησίας</w:t>
      </w:r>
      <w:r>
        <w:rPr>
          <w:rFonts w:eastAsia="Times New Roman" w:cs="Times New Roman"/>
          <w:szCs w:val="24"/>
        </w:rPr>
        <w:t>, γι</w:t>
      </w:r>
      <w:r w:rsidRPr="008D284F">
        <w:rPr>
          <w:rFonts w:eastAsia="Times New Roman" w:cs="Times New Roman"/>
          <w:szCs w:val="24"/>
        </w:rPr>
        <w:t>ατί δεν εφαρμόζει τη συλλογική σύμβαση</w:t>
      </w:r>
      <w:r>
        <w:rPr>
          <w:rFonts w:eastAsia="Times New Roman" w:cs="Times New Roman"/>
          <w:szCs w:val="24"/>
        </w:rPr>
        <w:t>,</w:t>
      </w:r>
      <w:r w:rsidRPr="008D284F">
        <w:rPr>
          <w:rFonts w:eastAsia="Times New Roman" w:cs="Times New Roman"/>
          <w:szCs w:val="24"/>
        </w:rPr>
        <w:t xml:space="preserve"> όπως καταγγέλλουν οι εργαζόμενοι</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38" w:author="Σπανός Γεώργιος" w:date="2022-10-04T10:45:00Z">
          <w:pPr>
            <w:spacing w:line="600" w:lineRule="auto"/>
            <w:ind w:firstLine="720"/>
            <w:jc w:val="both"/>
          </w:pPr>
        </w:pPrChange>
      </w:pPr>
      <w:r w:rsidRPr="008D284F">
        <w:rPr>
          <w:rFonts w:eastAsia="Times New Roman" w:cs="Times New Roman"/>
          <w:szCs w:val="24"/>
        </w:rPr>
        <w:t xml:space="preserve">Δηλαδή αντί να υπάρξει άμεση πίεση </w:t>
      </w:r>
      <w:r>
        <w:rPr>
          <w:rFonts w:eastAsia="Times New Roman" w:cs="Times New Roman"/>
          <w:szCs w:val="24"/>
        </w:rPr>
        <w:t xml:space="preserve">και </w:t>
      </w:r>
      <w:r w:rsidRPr="008D284F">
        <w:rPr>
          <w:rFonts w:eastAsia="Times New Roman" w:cs="Times New Roman"/>
          <w:szCs w:val="24"/>
        </w:rPr>
        <w:t>από την Κυβέρνηση</w:t>
      </w:r>
      <w:r>
        <w:rPr>
          <w:rFonts w:eastAsia="Times New Roman" w:cs="Times New Roman"/>
          <w:szCs w:val="24"/>
        </w:rPr>
        <w:t>,</w:t>
      </w:r>
      <w:r w:rsidRPr="008D284F">
        <w:rPr>
          <w:rFonts w:eastAsia="Times New Roman" w:cs="Times New Roman"/>
          <w:szCs w:val="24"/>
        </w:rPr>
        <w:t xml:space="preserve"> την έχετε αφήσει και παίζει στις πλάτες των εργαζομένων</w:t>
      </w:r>
      <w:r>
        <w:rPr>
          <w:rFonts w:eastAsia="Times New Roman" w:cs="Times New Roman"/>
          <w:szCs w:val="24"/>
        </w:rPr>
        <w:t>. Και υπά</w:t>
      </w:r>
      <w:r w:rsidRPr="008D284F">
        <w:rPr>
          <w:rFonts w:eastAsia="Times New Roman" w:cs="Times New Roman"/>
          <w:szCs w:val="24"/>
        </w:rPr>
        <w:t>ρχουν εργαζόμενοι που είναι στη σύνταξη και π</w:t>
      </w:r>
      <w:r w:rsidRPr="008D284F">
        <w:rPr>
          <w:rFonts w:eastAsia="Times New Roman" w:cs="Times New Roman"/>
          <w:szCs w:val="24"/>
        </w:rPr>
        <w:t>εριμένουν ακριβώς την εφαρμογή του νόμου για τα βαρέα και ανθυγιεινά</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39" w:author="Σπανός Γεώργιος" w:date="2022-10-04T10:45:00Z">
          <w:pPr>
            <w:spacing w:line="600" w:lineRule="auto"/>
            <w:ind w:firstLine="720"/>
            <w:jc w:val="both"/>
          </w:pPr>
        </w:pPrChange>
      </w:pPr>
      <w:r>
        <w:rPr>
          <w:rFonts w:eastAsia="Times New Roman" w:cs="Times New Roman"/>
          <w:szCs w:val="24"/>
        </w:rPr>
        <w:t>Σ</w:t>
      </w:r>
      <w:r w:rsidRPr="008D284F">
        <w:rPr>
          <w:rFonts w:eastAsia="Times New Roman" w:cs="Times New Roman"/>
          <w:szCs w:val="24"/>
        </w:rPr>
        <w:t>ας ρωτάμε</w:t>
      </w:r>
      <w:r>
        <w:rPr>
          <w:rFonts w:eastAsia="Times New Roman" w:cs="Times New Roman"/>
          <w:szCs w:val="24"/>
        </w:rPr>
        <w:t>: Χ</w:t>
      </w:r>
      <w:r w:rsidRPr="008D284F">
        <w:rPr>
          <w:rFonts w:eastAsia="Times New Roman" w:cs="Times New Roman"/>
          <w:szCs w:val="24"/>
        </w:rPr>
        <w:t>άνει το δημόσιο εδώ και χρόνια</w:t>
      </w:r>
      <w:r>
        <w:rPr>
          <w:rFonts w:eastAsia="Times New Roman" w:cs="Times New Roman"/>
          <w:szCs w:val="24"/>
        </w:rPr>
        <w:t>;</w:t>
      </w:r>
      <w:r w:rsidRPr="008D284F">
        <w:rPr>
          <w:rFonts w:eastAsia="Times New Roman" w:cs="Times New Roman"/>
          <w:szCs w:val="24"/>
        </w:rPr>
        <w:t xml:space="preserve"> Από το 2012 έπρεπε να εφαρμόζεται</w:t>
      </w:r>
      <w:r>
        <w:rPr>
          <w:rFonts w:eastAsia="Times New Roman" w:cs="Times New Roman"/>
          <w:szCs w:val="24"/>
        </w:rPr>
        <w:t>.</w:t>
      </w:r>
      <w:r w:rsidRPr="008D284F">
        <w:rPr>
          <w:rFonts w:eastAsia="Times New Roman" w:cs="Times New Roman"/>
          <w:szCs w:val="24"/>
        </w:rPr>
        <w:t xml:space="preserve"> Εσείς το αναγνωρίζετε</w:t>
      </w:r>
      <w:r>
        <w:rPr>
          <w:rFonts w:eastAsia="Times New Roman" w:cs="Times New Roman"/>
          <w:szCs w:val="24"/>
        </w:rPr>
        <w:t>;</w:t>
      </w:r>
      <w:r w:rsidRPr="008D284F">
        <w:rPr>
          <w:rFonts w:eastAsia="Times New Roman" w:cs="Times New Roman"/>
          <w:szCs w:val="24"/>
        </w:rPr>
        <w:t xml:space="preserve"> Ισχύει</w:t>
      </w:r>
      <w:r>
        <w:rPr>
          <w:rFonts w:eastAsia="Times New Roman" w:cs="Times New Roman"/>
          <w:szCs w:val="24"/>
        </w:rPr>
        <w:t>;</w:t>
      </w:r>
      <w:r w:rsidRPr="008D284F">
        <w:rPr>
          <w:rFonts w:eastAsia="Times New Roman" w:cs="Times New Roman"/>
          <w:szCs w:val="24"/>
        </w:rPr>
        <w:t xml:space="preserve"> Και σε τελευταία ανάλυση</w:t>
      </w:r>
      <w:r>
        <w:rPr>
          <w:rFonts w:eastAsia="Times New Roman" w:cs="Times New Roman"/>
          <w:szCs w:val="24"/>
        </w:rPr>
        <w:t>,</w:t>
      </w:r>
      <w:r w:rsidRPr="008D284F">
        <w:rPr>
          <w:rFonts w:eastAsia="Times New Roman" w:cs="Times New Roman"/>
          <w:szCs w:val="24"/>
        </w:rPr>
        <w:t xml:space="preserve"> μπορεί να αναφέρετ</w:t>
      </w:r>
      <w:r>
        <w:rPr>
          <w:rFonts w:eastAsia="Times New Roman" w:cs="Times New Roman"/>
          <w:szCs w:val="24"/>
        </w:rPr>
        <w:t>ε</w:t>
      </w:r>
      <w:r w:rsidRPr="008D284F">
        <w:rPr>
          <w:rFonts w:eastAsia="Times New Roman" w:cs="Times New Roman"/>
          <w:szCs w:val="24"/>
        </w:rPr>
        <w:t xml:space="preserve"> ότι έχει πάει στο Συμβούλιο </w:t>
      </w:r>
      <w:r>
        <w:rPr>
          <w:rFonts w:eastAsia="Times New Roman" w:cs="Times New Roman"/>
          <w:szCs w:val="24"/>
        </w:rPr>
        <w:t>της Ε</w:t>
      </w:r>
      <w:r w:rsidRPr="008D284F">
        <w:rPr>
          <w:rFonts w:eastAsia="Times New Roman" w:cs="Times New Roman"/>
          <w:szCs w:val="24"/>
        </w:rPr>
        <w:t xml:space="preserve">πικρατείας ο Σύνδεσμος Ελλήνων Βιομηχάνων με ερώτημα για </w:t>
      </w:r>
      <w:r>
        <w:rPr>
          <w:rFonts w:eastAsia="Times New Roman" w:cs="Times New Roman"/>
          <w:szCs w:val="24"/>
        </w:rPr>
        <w:t>την εγκύκλιο</w:t>
      </w:r>
      <w:r w:rsidRPr="008D284F">
        <w:rPr>
          <w:rFonts w:eastAsia="Times New Roman" w:cs="Times New Roman"/>
          <w:szCs w:val="24"/>
        </w:rPr>
        <w:t xml:space="preserve"> 46 του 2018 και αναμένεται η απόφαση του δικαστηρίου</w:t>
      </w:r>
      <w:r>
        <w:rPr>
          <w:rFonts w:eastAsia="Times New Roman" w:cs="Times New Roman"/>
          <w:szCs w:val="24"/>
        </w:rPr>
        <w:t>, α</w:t>
      </w:r>
      <w:r w:rsidRPr="008D284F">
        <w:rPr>
          <w:rFonts w:eastAsia="Times New Roman" w:cs="Times New Roman"/>
          <w:szCs w:val="24"/>
        </w:rPr>
        <w:t>λλά αυτό δεν σημαίνει ότι δεν ισχύουν οι νόμοι</w:t>
      </w:r>
      <w:r>
        <w:rPr>
          <w:rFonts w:eastAsia="Times New Roman" w:cs="Times New Roman"/>
          <w:szCs w:val="24"/>
        </w:rPr>
        <w:t xml:space="preserve">. </w:t>
      </w:r>
      <w:r>
        <w:rPr>
          <w:rFonts w:eastAsia="Times New Roman" w:cs="Times New Roman"/>
          <w:szCs w:val="24"/>
        </w:rPr>
        <w:lastRenderedPageBreak/>
        <w:t>Δ</w:t>
      </w:r>
      <w:r w:rsidRPr="008D284F">
        <w:rPr>
          <w:rFonts w:eastAsia="Times New Roman" w:cs="Times New Roman"/>
          <w:szCs w:val="24"/>
        </w:rPr>
        <w:t>εν ισχύουν βα</w:t>
      </w:r>
      <w:r>
        <w:rPr>
          <w:rFonts w:eastAsia="Times New Roman" w:cs="Times New Roman"/>
          <w:szCs w:val="24"/>
        </w:rPr>
        <w:t>ρέα</w:t>
      </w:r>
      <w:r w:rsidRPr="008D284F">
        <w:rPr>
          <w:rFonts w:eastAsia="Times New Roman" w:cs="Times New Roman"/>
          <w:szCs w:val="24"/>
        </w:rPr>
        <w:t xml:space="preserve"> και ανθυγιεινά</w:t>
      </w:r>
      <w:r>
        <w:rPr>
          <w:rFonts w:eastAsia="Times New Roman" w:cs="Times New Roman"/>
          <w:szCs w:val="24"/>
        </w:rPr>
        <w:t>;</w:t>
      </w:r>
      <w:r w:rsidRPr="008D284F">
        <w:rPr>
          <w:rFonts w:eastAsia="Times New Roman" w:cs="Times New Roman"/>
          <w:szCs w:val="24"/>
        </w:rPr>
        <w:t xml:space="preserve"> Τότε πρέπει να παγώσουν και για άλλους εργαζ</w:t>
      </w:r>
      <w:r w:rsidRPr="008D284F">
        <w:rPr>
          <w:rFonts w:eastAsia="Times New Roman" w:cs="Times New Roman"/>
          <w:szCs w:val="24"/>
        </w:rPr>
        <w:t>όμενους σε άλλους χώρους</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40" w:author="Σπανός Γεώργιος" w:date="2022-10-04T10:45:00Z">
          <w:pPr>
            <w:spacing w:line="600" w:lineRule="auto"/>
            <w:ind w:firstLine="720"/>
            <w:jc w:val="both"/>
          </w:pPr>
        </w:pPrChange>
      </w:pPr>
      <w:r w:rsidRPr="008D284F">
        <w:rPr>
          <w:rFonts w:eastAsia="Times New Roman" w:cs="Times New Roman"/>
          <w:szCs w:val="24"/>
        </w:rPr>
        <w:t>Άρα αυτό που ζητάμε είναι να εφαρμοστεί ο νόμος</w:t>
      </w:r>
      <w:r>
        <w:rPr>
          <w:rFonts w:eastAsia="Times New Roman" w:cs="Times New Roman"/>
          <w:szCs w:val="24"/>
        </w:rPr>
        <w:t>. Κ</w:t>
      </w:r>
      <w:r w:rsidRPr="008D284F">
        <w:rPr>
          <w:rFonts w:eastAsia="Times New Roman" w:cs="Times New Roman"/>
          <w:szCs w:val="24"/>
        </w:rPr>
        <w:t>αι σε τελευταία ανάλυση</w:t>
      </w:r>
      <w:r>
        <w:rPr>
          <w:rFonts w:eastAsia="Times New Roman" w:cs="Times New Roman"/>
          <w:szCs w:val="24"/>
        </w:rPr>
        <w:t>, γιατί δεν δεχόσ</w:t>
      </w:r>
      <w:r w:rsidRPr="008D284F">
        <w:rPr>
          <w:rFonts w:eastAsia="Times New Roman" w:cs="Times New Roman"/>
          <w:szCs w:val="24"/>
        </w:rPr>
        <w:t>αστε την επίσημη πρόσκληση συνάντησης που έχει κάνει το σωματείο των εργαζομένων</w:t>
      </w:r>
      <w:r>
        <w:rPr>
          <w:rFonts w:eastAsia="Times New Roman" w:cs="Times New Roman"/>
          <w:szCs w:val="24"/>
        </w:rPr>
        <w:t>, ο</w:t>
      </w:r>
      <w:r w:rsidRPr="008D284F">
        <w:rPr>
          <w:rFonts w:eastAsia="Times New Roman" w:cs="Times New Roman"/>
          <w:szCs w:val="24"/>
        </w:rPr>
        <w:t>ι εκπρόσωποι των εργαζομένων</w:t>
      </w:r>
      <w:r>
        <w:rPr>
          <w:rFonts w:eastAsia="Times New Roman" w:cs="Times New Roman"/>
          <w:szCs w:val="24"/>
        </w:rPr>
        <w:t>, η ΕΝΕΔΕΠ;</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41" w:author="Σπανός Γεώργιος" w:date="2022-10-04T10:45:00Z">
          <w:pPr>
            <w:spacing w:line="600" w:lineRule="auto"/>
            <w:ind w:firstLine="720"/>
            <w:jc w:val="both"/>
          </w:pPr>
        </w:pPrChange>
      </w:pPr>
      <w:r w:rsidRPr="008D284F">
        <w:rPr>
          <w:rFonts w:eastAsia="Times New Roman" w:cs="Times New Roman"/>
          <w:szCs w:val="24"/>
        </w:rPr>
        <w:t xml:space="preserve">Ζητάμε </w:t>
      </w:r>
      <w:r>
        <w:rPr>
          <w:rFonts w:eastAsia="Times New Roman" w:cs="Times New Roman"/>
          <w:szCs w:val="24"/>
        </w:rPr>
        <w:t>μι</w:t>
      </w:r>
      <w:r w:rsidRPr="008D284F">
        <w:rPr>
          <w:rFonts w:eastAsia="Times New Roman" w:cs="Times New Roman"/>
          <w:szCs w:val="24"/>
        </w:rPr>
        <w:t>α απάν</w:t>
      </w:r>
      <w:r w:rsidRPr="008D284F">
        <w:rPr>
          <w:rFonts w:eastAsia="Times New Roman" w:cs="Times New Roman"/>
          <w:szCs w:val="24"/>
        </w:rPr>
        <w:t>τηση και ζητάμε και καθορισμό ακριβώς αυτής της συνάντησης για να βρεθεί λύση απέναντι στην εκμετάλλευση και την παρανομία που συνεχίζεται</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42" w:author="Σπανός Γεώργιος" w:date="2022-10-04T10:45:00Z">
          <w:pPr>
            <w:spacing w:line="600" w:lineRule="auto"/>
            <w:ind w:firstLine="720"/>
            <w:jc w:val="both"/>
          </w:pPr>
        </w:pPrChange>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rsidR="00785B97" w:rsidRDefault="00C57472" w:rsidP="007A29E9">
      <w:pPr>
        <w:spacing w:after="0" w:line="600" w:lineRule="auto"/>
        <w:ind w:firstLine="720"/>
        <w:jc w:val="both"/>
        <w:rPr>
          <w:rFonts w:eastAsia="Times New Roman" w:cs="Times New Roman"/>
          <w:szCs w:val="24"/>
        </w:rPr>
        <w:pPrChange w:id="1043" w:author="Σπανός Γεώργιος" w:date="2022-10-04T10:45:00Z">
          <w:pPr>
            <w:spacing w:line="600" w:lineRule="auto"/>
            <w:ind w:firstLine="720"/>
            <w:jc w:val="both"/>
          </w:pPr>
        </w:pPrChange>
      </w:pPr>
      <w:r w:rsidRPr="00C546B3">
        <w:rPr>
          <w:rFonts w:eastAsia="Times New Roman"/>
          <w:bCs/>
        </w:rPr>
        <w:t>Κύριε Υπουργέ,</w:t>
      </w:r>
      <w:r>
        <w:rPr>
          <w:rFonts w:eastAsia="Times New Roman" w:cs="Times New Roman"/>
          <w:szCs w:val="24"/>
        </w:rPr>
        <w:t xml:space="preserve"> έχετε τον λόγο.</w:t>
      </w:r>
    </w:p>
    <w:p w:rsidR="00785B97" w:rsidRDefault="00C57472" w:rsidP="007A29E9">
      <w:pPr>
        <w:spacing w:after="0" w:line="600" w:lineRule="auto"/>
        <w:ind w:firstLine="720"/>
        <w:jc w:val="both"/>
        <w:rPr>
          <w:rFonts w:eastAsia="Times New Roman"/>
          <w:bCs/>
        </w:rPr>
        <w:pPrChange w:id="1044" w:author="Σπανός Γεώργιος" w:date="2022-10-04T10:45:00Z">
          <w:pPr>
            <w:spacing w:line="600" w:lineRule="auto"/>
            <w:ind w:firstLine="720"/>
            <w:jc w:val="both"/>
          </w:pPr>
        </w:pPrChange>
      </w:pPr>
      <w:r w:rsidRPr="00520119">
        <w:rPr>
          <w:rFonts w:eastAsia="Times New Roman" w:cs="Times New Roman"/>
          <w:b/>
          <w:szCs w:val="24"/>
        </w:rPr>
        <w:t>ΠΑΝΑΓΙΩΤΗΣ ΤΣΑΚΛΟΓΛΟΥ (Υφυπου</w:t>
      </w:r>
      <w:r w:rsidRPr="00520119">
        <w:rPr>
          <w:rFonts w:eastAsia="Times New Roman" w:cs="Times New Roman"/>
          <w:b/>
          <w:szCs w:val="24"/>
        </w:rPr>
        <w:t>ργός Εργασίας και Κοινωνικών Υποθέσεων):</w:t>
      </w:r>
      <w:r>
        <w:rPr>
          <w:rFonts w:eastAsia="Times New Roman" w:cs="Times New Roman"/>
          <w:b/>
          <w:szCs w:val="24"/>
        </w:rPr>
        <w:t xml:space="preserve"> </w:t>
      </w:r>
      <w:r w:rsidRPr="008D284F">
        <w:rPr>
          <w:rFonts w:eastAsia="Times New Roman" w:cs="Times New Roman"/>
          <w:szCs w:val="24"/>
        </w:rPr>
        <w:t>Και πάλι</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785B97" w:rsidRDefault="00C57472" w:rsidP="007A29E9">
      <w:pPr>
        <w:spacing w:after="0" w:line="600" w:lineRule="auto"/>
        <w:ind w:firstLine="720"/>
        <w:jc w:val="both"/>
        <w:rPr>
          <w:rFonts w:eastAsia="Times New Roman" w:cs="Times New Roman"/>
          <w:szCs w:val="24"/>
        </w:rPr>
        <w:pPrChange w:id="1045" w:author="Σπανός Γεώργιος" w:date="2022-10-04T10:45:00Z">
          <w:pPr>
            <w:spacing w:line="600" w:lineRule="auto"/>
            <w:ind w:firstLine="720"/>
            <w:jc w:val="both"/>
          </w:pPr>
        </w:pPrChange>
      </w:pPr>
      <w:r>
        <w:rPr>
          <w:rFonts w:eastAsia="Times New Roman" w:cs="Times New Roman"/>
          <w:szCs w:val="24"/>
        </w:rPr>
        <w:t>Αγαπητή</w:t>
      </w:r>
      <w:r w:rsidRPr="008D284F">
        <w:rPr>
          <w:rFonts w:eastAsia="Times New Roman" w:cs="Times New Roman"/>
          <w:szCs w:val="24"/>
        </w:rPr>
        <w:t xml:space="preserve"> κ</w:t>
      </w:r>
      <w:r>
        <w:rPr>
          <w:rFonts w:eastAsia="Times New Roman" w:cs="Times New Roman"/>
          <w:szCs w:val="24"/>
        </w:rPr>
        <w:t xml:space="preserve">υρία </w:t>
      </w:r>
      <w:proofErr w:type="spellStart"/>
      <w:r>
        <w:rPr>
          <w:rFonts w:eastAsia="Times New Roman" w:cs="Times New Roman"/>
          <w:szCs w:val="24"/>
        </w:rPr>
        <w:t>Μ</w:t>
      </w:r>
      <w:r w:rsidRPr="008D284F">
        <w:rPr>
          <w:rFonts w:eastAsia="Times New Roman" w:cs="Times New Roman"/>
          <w:szCs w:val="24"/>
        </w:rPr>
        <w:t>ανωλάκου</w:t>
      </w:r>
      <w:proofErr w:type="spellEnd"/>
      <w:r>
        <w:rPr>
          <w:rFonts w:eastAsia="Times New Roman" w:cs="Times New Roman"/>
          <w:szCs w:val="24"/>
        </w:rPr>
        <w:t>,</w:t>
      </w:r>
      <w:r w:rsidRPr="008D284F">
        <w:rPr>
          <w:rFonts w:eastAsia="Times New Roman" w:cs="Times New Roman"/>
          <w:szCs w:val="24"/>
        </w:rPr>
        <w:t xml:space="preserve"> αντιλαμβάνομαι ότι έχουμε σημαντικές πολιτικές διαφορές</w:t>
      </w:r>
      <w:r>
        <w:rPr>
          <w:rFonts w:eastAsia="Times New Roman" w:cs="Times New Roman"/>
          <w:szCs w:val="24"/>
        </w:rPr>
        <w:t>,</w:t>
      </w:r>
      <w:r w:rsidRPr="008D284F">
        <w:rPr>
          <w:rFonts w:eastAsia="Times New Roman" w:cs="Times New Roman"/>
          <w:szCs w:val="24"/>
        </w:rPr>
        <w:t xml:space="preserve"> αλλά νομίζω ότι είναι και ηλίου φαεινότερο πως η παρούσα Κυβέρνηση</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46" w:author="Σπανός Γεώργιος" w:date="2022-10-04T10:45:00Z">
          <w:pPr>
            <w:spacing w:line="600" w:lineRule="auto"/>
            <w:ind w:firstLine="720"/>
            <w:jc w:val="both"/>
          </w:pPr>
        </w:pPrChange>
      </w:pPr>
      <w:r w:rsidRPr="00520119">
        <w:rPr>
          <w:rFonts w:eastAsia="Times New Roman" w:cs="Times New Roman"/>
          <w:b/>
          <w:szCs w:val="24"/>
        </w:rPr>
        <w:t>ΔΙΑΜΑΝΤΩ ΜΑΝΩΛΑΚΟΥ:</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θέμα αν έχουμε πολιτικές διαφορές. Οι νόμοι να εφαρμόζονται, αυτό ζητάμε!</w:t>
      </w:r>
    </w:p>
    <w:p w:rsidR="00785B97" w:rsidRDefault="00C57472" w:rsidP="007A29E9">
      <w:pPr>
        <w:spacing w:after="0" w:line="600" w:lineRule="auto"/>
        <w:ind w:firstLine="720"/>
        <w:jc w:val="both"/>
        <w:rPr>
          <w:rFonts w:eastAsia="Times New Roman" w:cs="Times New Roman"/>
          <w:szCs w:val="24"/>
        </w:rPr>
        <w:pPrChange w:id="1047" w:author="Σπανός Γεώργιος" w:date="2022-10-04T10:45:00Z">
          <w:pPr>
            <w:spacing w:line="600" w:lineRule="auto"/>
            <w:ind w:firstLine="720"/>
            <w:jc w:val="both"/>
          </w:pPr>
        </w:pPrChange>
      </w:pPr>
      <w:r w:rsidRPr="00520119">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Μ</w:t>
      </w:r>
      <w:r w:rsidRPr="008D284F">
        <w:rPr>
          <w:rFonts w:eastAsia="Times New Roman" w:cs="Times New Roman"/>
          <w:szCs w:val="24"/>
        </w:rPr>
        <w:t>ανωλάκου</w:t>
      </w:r>
      <w:proofErr w:type="spellEnd"/>
      <w:r>
        <w:rPr>
          <w:rFonts w:eastAsia="Times New Roman" w:cs="Times New Roman"/>
          <w:szCs w:val="24"/>
        </w:rPr>
        <w:t>,</w:t>
      </w:r>
      <w:r w:rsidRPr="008D284F">
        <w:rPr>
          <w:rFonts w:eastAsia="Times New Roman" w:cs="Times New Roman"/>
          <w:szCs w:val="24"/>
        </w:rPr>
        <w:t xml:space="preserve"> αφήστε με να απαντήσω</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48" w:author="Σπανός Γεώργιος" w:date="2022-10-04T10:45:00Z">
          <w:pPr>
            <w:spacing w:line="600" w:lineRule="auto"/>
            <w:ind w:firstLine="720"/>
            <w:jc w:val="both"/>
          </w:pPr>
        </w:pPrChange>
      </w:pPr>
      <w:r w:rsidRPr="00271958">
        <w:rPr>
          <w:rFonts w:eastAsia="Times New Roman" w:cs="Times New Roman"/>
          <w:szCs w:val="24"/>
        </w:rPr>
        <w:lastRenderedPageBreak/>
        <w:t>Είναι</w:t>
      </w:r>
      <w:r>
        <w:rPr>
          <w:rFonts w:eastAsia="Times New Roman" w:cs="Times New Roman"/>
          <w:szCs w:val="24"/>
        </w:rPr>
        <w:t xml:space="preserve"> </w:t>
      </w:r>
      <w:r w:rsidRPr="008D284F">
        <w:rPr>
          <w:rFonts w:eastAsia="Times New Roman" w:cs="Times New Roman"/>
          <w:szCs w:val="24"/>
        </w:rPr>
        <w:t>ηλίου φαεινότερο ότι η παρούσα Κυβέρνηση έχει στηρίξει τον κόσμο</w:t>
      </w:r>
      <w:r w:rsidRPr="008D284F">
        <w:rPr>
          <w:rFonts w:eastAsia="Times New Roman" w:cs="Times New Roman"/>
          <w:szCs w:val="24"/>
        </w:rPr>
        <w:t xml:space="preserve"> της εργασίας συστηματικά και στοχευμένα σε όλη τη διάρκεια των αλλεπάλληλων </w:t>
      </w:r>
      <w:r>
        <w:rPr>
          <w:rFonts w:eastAsia="Times New Roman" w:cs="Times New Roman"/>
          <w:szCs w:val="24"/>
        </w:rPr>
        <w:t xml:space="preserve">κρίσεων που </w:t>
      </w:r>
      <w:r w:rsidRPr="008D284F">
        <w:rPr>
          <w:rFonts w:eastAsia="Times New Roman" w:cs="Times New Roman"/>
          <w:szCs w:val="24"/>
        </w:rPr>
        <w:t>έχουν πλήξει την οικονομία και την κοινωνία μας τα τελευταία χρόνια</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49" w:author="Σπανός Γεώργιος" w:date="2022-10-04T10:45:00Z">
          <w:pPr>
            <w:spacing w:line="600" w:lineRule="auto"/>
            <w:ind w:firstLine="720"/>
            <w:jc w:val="both"/>
          </w:pPr>
        </w:pPrChange>
      </w:pPr>
      <w:r w:rsidRPr="008D284F">
        <w:rPr>
          <w:rFonts w:eastAsia="Times New Roman" w:cs="Times New Roman"/>
          <w:szCs w:val="24"/>
        </w:rPr>
        <w:t xml:space="preserve">Όπως </w:t>
      </w:r>
      <w:r>
        <w:rPr>
          <w:rFonts w:eastAsia="Times New Roman" w:cs="Times New Roman"/>
          <w:szCs w:val="24"/>
        </w:rPr>
        <w:t>ανέφερα</w:t>
      </w:r>
      <w:r w:rsidRPr="008D284F">
        <w:rPr>
          <w:rFonts w:eastAsia="Times New Roman" w:cs="Times New Roman"/>
          <w:szCs w:val="24"/>
        </w:rPr>
        <w:t xml:space="preserve"> και στην πρωτολογία μου</w:t>
      </w:r>
      <w:r>
        <w:rPr>
          <w:rFonts w:eastAsia="Times New Roman" w:cs="Times New Roman"/>
          <w:szCs w:val="24"/>
        </w:rPr>
        <w:t>,</w:t>
      </w:r>
      <w:r w:rsidRPr="008D284F">
        <w:rPr>
          <w:rFonts w:eastAsia="Times New Roman" w:cs="Times New Roman"/>
          <w:szCs w:val="24"/>
        </w:rPr>
        <w:t xml:space="preserve"> τόσο </w:t>
      </w:r>
      <w:r>
        <w:rPr>
          <w:rFonts w:eastAsia="Times New Roman" w:cs="Times New Roman"/>
          <w:szCs w:val="24"/>
        </w:rPr>
        <w:t>ο ΕΦΚΑ</w:t>
      </w:r>
      <w:r w:rsidRPr="008D284F">
        <w:rPr>
          <w:rFonts w:eastAsia="Times New Roman" w:cs="Times New Roman"/>
          <w:szCs w:val="24"/>
        </w:rPr>
        <w:t xml:space="preserve"> όσο και το Υπουργείο </w:t>
      </w:r>
      <w:r>
        <w:rPr>
          <w:rFonts w:eastAsia="Times New Roman" w:cs="Times New Roman"/>
          <w:szCs w:val="24"/>
        </w:rPr>
        <w:t xml:space="preserve">Εργασίας </w:t>
      </w:r>
      <w:r w:rsidRPr="008D284F">
        <w:rPr>
          <w:rFonts w:eastAsia="Times New Roman" w:cs="Times New Roman"/>
          <w:szCs w:val="24"/>
        </w:rPr>
        <w:t>γνωρίζουν πολύ κα</w:t>
      </w:r>
      <w:r w:rsidRPr="008D284F">
        <w:rPr>
          <w:rFonts w:eastAsia="Times New Roman" w:cs="Times New Roman"/>
          <w:szCs w:val="24"/>
        </w:rPr>
        <w:t>λά το</w:t>
      </w:r>
      <w:r>
        <w:rPr>
          <w:rFonts w:eastAsia="Times New Roman" w:cs="Times New Roman"/>
          <w:szCs w:val="24"/>
        </w:rPr>
        <w:t xml:space="preserve"> ζήτημα που θίγετε με</w:t>
      </w:r>
      <w:r w:rsidRPr="008D284F">
        <w:rPr>
          <w:rFonts w:eastAsia="Times New Roman" w:cs="Times New Roman"/>
          <w:szCs w:val="24"/>
        </w:rPr>
        <w:t xml:space="preserve"> </w:t>
      </w:r>
      <w:r>
        <w:rPr>
          <w:rFonts w:eastAsia="Times New Roman" w:cs="Times New Roman"/>
          <w:szCs w:val="24"/>
        </w:rPr>
        <w:t xml:space="preserve">την ερώτησή σας και φροντίζουν με </w:t>
      </w:r>
      <w:r w:rsidRPr="008D284F">
        <w:rPr>
          <w:rFonts w:eastAsia="Times New Roman" w:cs="Times New Roman"/>
          <w:szCs w:val="24"/>
        </w:rPr>
        <w:t>τις πράξεις τους να λαμβάνουν οι εργαζόμενοι αυτά που δικαιούνται</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50" w:author="Σπανός Γεώργιος" w:date="2022-10-04T10:45:00Z">
          <w:pPr>
            <w:spacing w:line="600" w:lineRule="auto"/>
            <w:ind w:firstLine="720"/>
            <w:jc w:val="both"/>
          </w:pPr>
        </w:pPrChange>
      </w:pPr>
      <w:r>
        <w:rPr>
          <w:rFonts w:eastAsia="Times New Roman" w:cs="Times New Roman"/>
          <w:szCs w:val="24"/>
        </w:rPr>
        <w:t>Α</w:t>
      </w:r>
      <w:r w:rsidRPr="008D284F">
        <w:rPr>
          <w:rFonts w:eastAsia="Times New Roman" w:cs="Times New Roman"/>
          <w:szCs w:val="24"/>
        </w:rPr>
        <w:t>υτό αναφέρεται και σε</w:t>
      </w:r>
      <w:r>
        <w:rPr>
          <w:rFonts w:eastAsia="Times New Roman" w:cs="Times New Roman"/>
          <w:szCs w:val="24"/>
        </w:rPr>
        <w:t xml:space="preserve"> αυτό που είπατε ότι είναι πολλοί οι οποίοι </w:t>
      </w:r>
      <w:r w:rsidRPr="00271958">
        <w:rPr>
          <w:rFonts w:eastAsia="Times New Roman" w:cs="Times New Roman"/>
          <w:szCs w:val="24"/>
        </w:rPr>
        <w:t>είναι</w:t>
      </w:r>
      <w:r>
        <w:rPr>
          <w:rFonts w:eastAsia="Times New Roman" w:cs="Times New Roman"/>
          <w:szCs w:val="24"/>
        </w:rPr>
        <w:t xml:space="preserve"> κοντά </w:t>
      </w:r>
      <w:r w:rsidRPr="008D284F">
        <w:rPr>
          <w:rFonts w:eastAsia="Times New Roman" w:cs="Times New Roman"/>
          <w:szCs w:val="24"/>
        </w:rPr>
        <w:t>στη συνταξιοδότηση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Αυτοί έχουν ήδη καλυφθεί από τον ΕΦΚΑ. </w:t>
      </w:r>
      <w:r>
        <w:rPr>
          <w:rFonts w:eastAsia="Times New Roman" w:cs="Times New Roman"/>
          <w:szCs w:val="24"/>
        </w:rPr>
        <w:t>Για τ</w:t>
      </w:r>
      <w:r>
        <w:rPr>
          <w:rFonts w:eastAsia="Times New Roman" w:cs="Times New Roman"/>
          <w:szCs w:val="24"/>
        </w:rPr>
        <w:t xml:space="preserve">ο διάστημα από το 2020 και μετά </w:t>
      </w:r>
      <w:r>
        <w:rPr>
          <w:rFonts w:eastAsia="Times New Roman" w:cs="Times New Roman"/>
          <w:szCs w:val="24"/>
        </w:rPr>
        <w:t xml:space="preserve">η τακτοποίηση δεν έχει ολοκληρωθεί, αλλά αυτό </w:t>
      </w:r>
      <w:r w:rsidRPr="008D284F">
        <w:rPr>
          <w:rFonts w:eastAsia="Times New Roman" w:cs="Times New Roman"/>
          <w:szCs w:val="24"/>
        </w:rPr>
        <w:t xml:space="preserve">είναι </w:t>
      </w:r>
      <w:r>
        <w:rPr>
          <w:rFonts w:eastAsia="Times New Roman" w:cs="Times New Roman"/>
          <w:szCs w:val="24"/>
        </w:rPr>
        <w:t>ζήτημα</w:t>
      </w:r>
      <w:r w:rsidRPr="008D284F">
        <w:rPr>
          <w:rFonts w:eastAsia="Times New Roman" w:cs="Times New Roman"/>
          <w:szCs w:val="24"/>
        </w:rPr>
        <w:t xml:space="preserve"> γραφειοκρατικό και θα τακτοποιηθεί</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1" w:author="Σπανός Γεώργιος" w:date="2022-10-04T10:45:00Z">
          <w:pPr>
            <w:spacing w:line="600" w:lineRule="auto"/>
            <w:ind w:firstLine="720"/>
            <w:jc w:val="both"/>
          </w:pPr>
        </w:pPrChange>
      </w:pPr>
      <w:r w:rsidRPr="008D284F">
        <w:rPr>
          <w:rFonts w:eastAsia="Times New Roman" w:cs="Times New Roman"/>
          <w:szCs w:val="24"/>
        </w:rPr>
        <w:t xml:space="preserve">Ο στρατηγικός στόχος άλλωστε του ΕΦΚΑ και η επιδίωξη των αρμόδιων υπηρεσιών είναι </w:t>
      </w:r>
      <w:r>
        <w:rPr>
          <w:rFonts w:eastAsia="Times New Roman" w:cs="Times New Roman"/>
          <w:szCs w:val="24"/>
        </w:rPr>
        <w:t xml:space="preserve">ο </w:t>
      </w:r>
      <w:r w:rsidRPr="008D284F">
        <w:rPr>
          <w:rFonts w:eastAsia="Times New Roman" w:cs="Times New Roman"/>
          <w:szCs w:val="24"/>
        </w:rPr>
        <w:t xml:space="preserve">σχεδιασμός και η υλοποίηση όλο και πιο </w:t>
      </w:r>
      <w:proofErr w:type="spellStart"/>
      <w:r w:rsidRPr="008D284F">
        <w:rPr>
          <w:rFonts w:eastAsia="Times New Roman" w:cs="Times New Roman"/>
          <w:szCs w:val="24"/>
        </w:rPr>
        <w:t>στοχευμένων</w:t>
      </w:r>
      <w:proofErr w:type="spellEnd"/>
      <w:r w:rsidRPr="008D284F">
        <w:rPr>
          <w:rFonts w:eastAsia="Times New Roman" w:cs="Times New Roman"/>
          <w:szCs w:val="24"/>
        </w:rPr>
        <w:t xml:space="preserve"> ελέγχων</w:t>
      </w:r>
      <w:r>
        <w:rPr>
          <w:rFonts w:eastAsia="Times New Roman" w:cs="Times New Roman"/>
          <w:szCs w:val="24"/>
        </w:rPr>
        <w:t>,</w:t>
      </w:r>
      <w:r w:rsidRPr="008D284F">
        <w:rPr>
          <w:rFonts w:eastAsia="Times New Roman" w:cs="Times New Roman"/>
          <w:szCs w:val="24"/>
        </w:rPr>
        <w:t xml:space="preserve"> η άμεση διερεύνηση των καταγγελιών των ασφαλισμένων</w:t>
      </w:r>
      <w:r>
        <w:rPr>
          <w:rFonts w:eastAsia="Times New Roman" w:cs="Times New Roman"/>
          <w:szCs w:val="24"/>
        </w:rPr>
        <w:t>,</w:t>
      </w:r>
      <w:r w:rsidRPr="008D284F">
        <w:rPr>
          <w:rFonts w:eastAsia="Times New Roman" w:cs="Times New Roman"/>
          <w:szCs w:val="24"/>
        </w:rPr>
        <w:t xml:space="preserve"> η ορθή εφαρμογή της ασφαλιστικής νομοθεσίας και</w:t>
      </w:r>
      <w:r>
        <w:rPr>
          <w:rFonts w:eastAsia="Times New Roman" w:cs="Times New Roman"/>
          <w:szCs w:val="24"/>
        </w:rPr>
        <w:t>,</w:t>
      </w:r>
      <w:r w:rsidRPr="008D284F">
        <w:rPr>
          <w:rFonts w:eastAsia="Times New Roman" w:cs="Times New Roman"/>
          <w:szCs w:val="24"/>
        </w:rPr>
        <w:t xml:space="preserve"> βεβαίως</w:t>
      </w:r>
      <w:r>
        <w:rPr>
          <w:rFonts w:eastAsia="Times New Roman" w:cs="Times New Roman"/>
          <w:szCs w:val="24"/>
        </w:rPr>
        <w:t>,</w:t>
      </w:r>
      <w:r w:rsidRPr="008D284F">
        <w:rPr>
          <w:rFonts w:eastAsia="Times New Roman" w:cs="Times New Roman"/>
          <w:szCs w:val="24"/>
        </w:rPr>
        <w:t xml:space="preserve"> η εξάλειψη φαινομένων εισφοροδιαφυγής και της </w:t>
      </w:r>
      <w:proofErr w:type="spellStart"/>
      <w:r>
        <w:rPr>
          <w:rFonts w:eastAsia="Times New Roman" w:cs="Times New Roman"/>
          <w:szCs w:val="24"/>
        </w:rPr>
        <w:t>εισ</w:t>
      </w:r>
      <w:r w:rsidRPr="008D284F">
        <w:rPr>
          <w:rFonts w:eastAsia="Times New Roman" w:cs="Times New Roman"/>
          <w:szCs w:val="24"/>
        </w:rPr>
        <w:t>φοροαποφυγής</w:t>
      </w:r>
      <w:proofErr w:type="spellEnd"/>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2" w:author="Σπανός Γεώργιος" w:date="2022-10-04T10:45:00Z">
          <w:pPr>
            <w:spacing w:line="600" w:lineRule="auto"/>
            <w:ind w:firstLine="720"/>
            <w:jc w:val="both"/>
          </w:pPr>
        </w:pPrChange>
      </w:pPr>
      <w:r w:rsidRPr="008D284F">
        <w:rPr>
          <w:rFonts w:eastAsia="Times New Roman" w:cs="Times New Roman"/>
          <w:szCs w:val="24"/>
        </w:rPr>
        <w:t>Επιτρέψτε μου να πρ</w:t>
      </w:r>
      <w:r w:rsidRPr="008D284F">
        <w:rPr>
          <w:rFonts w:eastAsia="Times New Roman" w:cs="Times New Roman"/>
          <w:szCs w:val="24"/>
        </w:rPr>
        <w:t>οσθέσω ότι πριν από λίγες μέρες διεξήχθη στη Βουλή συζήτηση με πρωτοβουλία του Πρωθυπουργού για ζητήματα κοινωνικής πολιτικής</w:t>
      </w:r>
      <w:r>
        <w:rPr>
          <w:rFonts w:eastAsia="Times New Roman" w:cs="Times New Roman"/>
          <w:szCs w:val="24"/>
        </w:rPr>
        <w:t>,</w:t>
      </w:r>
      <w:r w:rsidRPr="008D284F">
        <w:rPr>
          <w:rFonts w:eastAsia="Times New Roman" w:cs="Times New Roman"/>
          <w:szCs w:val="24"/>
        </w:rPr>
        <w:t xml:space="preserve"> όπου έγινε εκτενής αναφορά στα σχετικά μέτρα</w:t>
      </w:r>
      <w:r>
        <w:rPr>
          <w:rFonts w:eastAsia="Times New Roman" w:cs="Times New Roman"/>
          <w:szCs w:val="24"/>
        </w:rPr>
        <w:t>:</w:t>
      </w:r>
      <w:r w:rsidRPr="008D284F">
        <w:rPr>
          <w:rFonts w:eastAsia="Times New Roman" w:cs="Times New Roman"/>
          <w:szCs w:val="24"/>
        </w:rPr>
        <w:t xml:space="preserve"> από την αύξηση του </w:t>
      </w:r>
      <w:r w:rsidRPr="008D284F">
        <w:rPr>
          <w:rFonts w:eastAsia="Times New Roman" w:cs="Times New Roman"/>
          <w:szCs w:val="24"/>
        </w:rPr>
        <w:lastRenderedPageBreak/>
        <w:t xml:space="preserve">κατώτατου μισθού κατά σχεδόν </w:t>
      </w:r>
      <w:r>
        <w:rPr>
          <w:rFonts w:eastAsia="Times New Roman" w:cs="Times New Roman"/>
          <w:szCs w:val="24"/>
        </w:rPr>
        <w:t>10%</w:t>
      </w:r>
      <w:r w:rsidRPr="008D284F">
        <w:rPr>
          <w:rFonts w:eastAsia="Times New Roman" w:cs="Times New Roman"/>
          <w:szCs w:val="24"/>
        </w:rPr>
        <w:t xml:space="preserve"> εντός του τρέχοντος έτους μέχρι</w:t>
      </w:r>
      <w:r w:rsidRPr="008D284F">
        <w:rPr>
          <w:rFonts w:eastAsia="Times New Roman" w:cs="Times New Roman"/>
          <w:szCs w:val="24"/>
        </w:rPr>
        <w:t xml:space="preserve"> την υιοθέτηση του πάγιου αιτήματος </w:t>
      </w:r>
      <w:r>
        <w:rPr>
          <w:rFonts w:eastAsia="Times New Roman" w:cs="Times New Roman"/>
          <w:szCs w:val="24"/>
        </w:rPr>
        <w:t xml:space="preserve">της ΓΣΕΕ </w:t>
      </w:r>
      <w:r w:rsidRPr="008D284F">
        <w:rPr>
          <w:rFonts w:eastAsia="Times New Roman" w:cs="Times New Roman"/>
          <w:szCs w:val="24"/>
        </w:rPr>
        <w:t>για την εισαγωγή της ψηφιακής κάρτας εργασίας</w:t>
      </w:r>
      <w:r>
        <w:rPr>
          <w:rFonts w:eastAsia="Times New Roman" w:cs="Times New Roman"/>
          <w:szCs w:val="24"/>
        </w:rPr>
        <w:t>. Α</w:t>
      </w:r>
      <w:r w:rsidRPr="008D284F">
        <w:rPr>
          <w:rFonts w:eastAsia="Times New Roman" w:cs="Times New Roman"/>
          <w:szCs w:val="24"/>
        </w:rPr>
        <w:t>πό τη ρύθμιση της εργ</w:t>
      </w:r>
      <w:r>
        <w:rPr>
          <w:rFonts w:eastAsia="Times New Roman" w:cs="Times New Roman"/>
          <w:szCs w:val="24"/>
        </w:rPr>
        <w:t xml:space="preserve">ασίας μέσω </w:t>
      </w:r>
      <w:proofErr w:type="spellStart"/>
      <w:r>
        <w:rPr>
          <w:rFonts w:eastAsia="Times New Roman" w:cs="Times New Roman"/>
          <w:szCs w:val="24"/>
        </w:rPr>
        <w:t>πλατφορμών</w:t>
      </w:r>
      <w:proofErr w:type="spellEnd"/>
      <w:r>
        <w:rPr>
          <w:rFonts w:eastAsia="Times New Roman" w:cs="Times New Roman"/>
          <w:szCs w:val="24"/>
        </w:rPr>
        <w:t xml:space="preserve"> και τηλε</w:t>
      </w:r>
      <w:r w:rsidRPr="008D284F">
        <w:rPr>
          <w:rFonts w:eastAsia="Times New Roman" w:cs="Times New Roman"/>
          <w:szCs w:val="24"/>
        </w:rPr>
        <w:t>ργασίας μέχρι την εξίσωση των αποζημιώσεων απόλυσης εργατοτεχνιτών και υπαλλήλων</w:t>
      </w:r>
      <w:r>
        <w:rPr>
          <w:rFonts w:eastAsia="Times New Roman" w:cs="Times New Roman"/>
          <w:szCs w:val="24"/>
        </w:rPr>
        <w:t xml:space="preserve"> -αυτό</w:t>
      </w:r>
      <w:r w:rsidRPr="008D284F">
        <w:rPr>
          <w:rFonts w:eastAsia="Times New Roman" w:cs="Times New Roman"/>
          <w:szCs w:val="24"/>
        </w:rPr>
        <w:t xml:space="preserve"> παρεμπιπτόντως είναι ένα </w:t>
      </w:r>
      <w:r w:rsidRPr="008D284F">
        <w:rPr>
          <w:rFonts w:eastAsia="Times New Roman" w:cs="Times New Roman"/>
          <w:szCs w:val="24"/>
        </w:rPr>
        <w:t xml:space="preserve">πάγιο αίτημα του κόμματός </w:t>
      </w:r>
      <w:r>
        <w:rPr>
          <w:rFonts w:eastAsia="Times New Roman" w:cs="Times New Roman"/>
          <w:szCs w:val="24"/>
        </w:rPr>
        <w:t>σας. Α</w:t>
      </w:r>
      <w:r w:rsidRPr="008D284F">
        <w:rPr>
          <w:rFonts w:eastAsia="Times New Roman" w:cs="Times New Roman"/>
          <w:szCs w:val="24"/>
        </w:rPr>
        <w:t xml:space="preserve">πό την αναβάθμιση του Σώματος Επιθεώρησης Εργασίας </w:t>
      </w:r>
      <w:r>
        <w:rPr>
          <w:rFonts w:eastAsia="Times New Roman" w:cs="Times New Roman"/>
          <w:szCs w:val="24"/>
        </w:rPr>
        <w:t xml:space="preserve">σε ανεξάρτητη αρχή έως την αύξηση των ημερών </w:t>
      </w:r>
      <w:r w:rsidRPr="008D284F">
        <w:rPr>
          <w:rFonts w:eastAsia="Times New Roman" w:cs="Times New Roman"/>
          <w:szCs w:val="24"/>
        </w:rPr>
        <w:t>γονικής άδειας για τους πατεράδες</w:t>
      </w:r>
      <w:r>
        <w:rPr>
          <w:rFonts w:eastAsia="Times New Roman" w:cs="Times New Roman"/>
          <w:szCs w:val="24"/>
        </w:rPr>
        <w:t>. Α</w:t>
      </w:r>
      <w:r w:rsidRPr="008D284F">
        <w:rPr>
          <w:rFonts w:eastAsia="Times New Roman" w:cs="Times New Roman"/>
          <w:szCs w:val="24"/>
        </w:rPr>
        <w:t xml:space="preserve">πό τη μεταρρύθμιση </w:t>
      </w:r>
      <w:r>
        <w:rPr>
          <w:rFonts w:eastAsia="Times New Roman" w:cs="Times New Roman"/>
          <w:szCs w:val="24"/>
        </w:rPr>
        <w:t xml:space="preserve">της </w:t>
      </w:r>
      <w:r w:rsidRPr="008D284F">
        <w:rPr>
          <w:rFonts w:eastAsia="Times New Roman" w:cs="Times New Roman"/>
          <w:szCs w:val="24"/>
        </w:rPr>
        <w:t>επικουρικής ασφάλισης για νέους εργαζόμενους μέχρι την εισαγωγή καινο</w:t>
      </w:r>
      <w:r w:rsidRPr="008D284F">
        <w:rPr>
          <w:rFonts w:eastAsia="Times New Roman" w:cs="Times New Roman"/>
          <w:szCs w:val="24"/>
        </w:rPr>
        <w:t xml:space="preserve">τόμων προγραμμάτων όπως </w:t>
      </w:r>
      <w:r>
        <w:rPr>
          <w:rFonts w:eastAsia="Times New Roman" w:cs="Times New Roman"/>
          <w:szCs w:val="24"/>
        </w:rPr>
        <w:t xml:space="preserve">οι </w:t>
      </w:r>
      <w:r>
        <w:rPr>
          <w:rFonts w:eastAsia="Times New Roman" w:cs="Times New Roman"/>
          <w:szCs w:val="24"/>
        </w:rPr>
        <w:t>«</w:t>
      </w:r>
      <w:r w:rsidRPr="008D284F">
        <w:rPr>
          <w:rFonts w:eastAsia="Times New Roman" w:cs="Times New Roman"/>
          <w:szCs w:val="24"/>
        </w:rPr>
        <w:t>Νταντάδες</w:t>
      </w:r>
      <w:r>
        <w:rPr>
          <w:rFonts w:eastAsia="Times New Roman" w:cs="Times New Roman"/>
          <w:szCs w:val="24"/>
        </w:rPr>
        <w:t xml:space="preserve"> της </w:t>
      </w:r>
      <w:r>
        <w:rPr>
          <w:rFonts w:eastAsia="Times New Roman" w:cs="Times New Roman"/>
          <w:szCs w:val="24"/>
        </w:rPr>
        <w:t>Γ</w:t>
      </w:r>
      <w:r>
        <w:rPr>
          <w:rFonts w:eastAsia="Times New Roman" w:cs="Times New Roman"/>
          <w:szCs w:val="24"/>
        </w:rPr>
        <w:t>ειτονιάς</w:t>
      </w:r>
      <w:r>
        <w:rPr>
          <w:rFonts w:eastAsia="Times New Roman" w:cs="Times New Roman"/>
          <w:szCs w:val="24"/>
        </w:rPr>
        <w:t>»</w:t>
      </w:r>
      <w:r>
        <w:rPr>
          <w:rFonts w:eastAsia="Times New Roman" w:cs="Times New Roman"/>
          <w:szCs w:val="24"/>
        </w:rPr>
        <w:t xml:space="preserve"> </w:t>
      </w:r>
      <w:r w:rsidRPr="008D284F">
        <w:rPr>
          <w:rFonts w:eastAsia="Times New Roman" w:cs="Times New Roman"/>
          <w:szCs w:val="24"/>
        </w:rPr>
        <w:t xml:space="preserve">και </w:t>
      </w:r>
      <w:r>
        <w:rPr>
          <w:rFonts w:eastAsia="Times New Roman" w:cs="Times New Roman"/>
          <w:szCs w:val="24"/>
        </w:rPr>
        <w:t xml:space="preserve">ο </w:t>
      </w:r>
      <w:r>
        <w:rPr>
          <w:rFonts w:eastAsia="Times New Roman" w:cs="Times New Roman"/>
          <w:szCs w:val="24"/>
        </w:rPr>
        <w:t>«</w:t>
      </w:r>
      <w:r w:rsidRPr="008D284F">
        <w:rPr>
          <w:rFonts w:eastAsia="Times New Roman" w:cs="Times New Roman"/>
          <w:szCs w:val="24"/>
        </w:rPr>
        <w:t xml:space="preserve">Προσωπικός Βοηθός </w:t>
      </w:r>
      <w:r>
        <w:rPr>
          <w:rFonts w:eastAsia="Times New Roman" w:cs="Times New Roman"/>
          <w:szCs w:val="24"/>
        </w:rPr>
        <w:t>για Άτομα μ</w:t>
      </w:r>
      <w:r w:rsidRPr="008D284F">
        <w:rPr>
          <w:rFonts w:eastAsia="Times New Roman" w:cs="Times New Roman"/>
          <w:szCs w:val="24"/>
        </w:rPr>
        <w:t>ε Αναπηρία</w:t>
      </w:r>
      <w:r>
        <w:rPr>
          <w:rFonts w:eastAsia="Times New Roman" w:cs="Times New Roman"/>
          <w:szCs w:val="24"/>
        </w:rPr>
        <w:t>»</w:t>
      </w:r>
      <w:r>
        <w:rPr>
          <w:rFonts w:eastAsia="Times New Roman" w:cs="Times New Roman"/>
          <w:szCs w:val="24"/>
        </w:rPr>
        <w:t>. Κ</w:t>
      </w:r>
      <w:r w:rsidRPr="008D284F">
        <w:rPr>
          <w:rFonts w:eastAsia="Times New Roman" w:cs="Times New Roman"/>
          <w:szCs w:val="24"/>
        </w:rPr>
        <w:t>αι</w:t>
      </w:r>
      <w:r>
        <w:rPr>
          <w:rFonts w:eastAsia="Times New Roman" w:cs="Times New Roman"/>
          <w:szCs w:val="24"/>
        </w:rPr>
        <w:t>,</w:t>
      </w:r>
      <w:r w:rsidRPr="008D284F">
        <w:rPr>
          <w:rFonts w:eastAsia="Times New Roman" w:cs="Times New Roman"/>
          <w:szCs w:val="24"/>
        </w:rPr>
        <w:t xml:space="preserve"> φυσικά</w:t>
      </w:r>
      <w:r>
        <w:rPr>
          <w:rFonts w:eastAsia="Times New Roman" w:cs="Times New Roman"/>
          <w:szCs w:val="24"/>
        </w:rPr>
        <w:t>,</w:t>
      </w:r>
      <w:r w:rsidRPr="008D284F">
        <w:rPr>
          <w:rFonts w:eastAsia="Times New Roman" w:cs="Times New Roman"/>
          <w:szCs w:val="24"/>
        </w:rPr>
        <w:t xml:space="preserve"> γενναιόδωρη στήριξη νοικοκυριών και επιχειρήσεων για την αντιμετώπιση των οικονομικών συνεπειών της πανδημίας</w:t>
      </w:r>
      <w:r>
        <w:rPr>
          <w:rFonts w:eastAsia="Times New Roman" w:cs="Times New Roman"/>
          <w:szCs w:val="24"/>
        </w:rPr>
        <w:t>,</w:t>
      </w:r>
      <w:r w:rsidRPr="008D284F">
        <w:rPr>
          <w:rFonts w:eastAsia="Times New Roman" w:cs="Times New Roman"/>
          <w:szCs w:val="24"/>
        </w:rPr>
        <w:t xml:space="preserve"> αλλά και του πολέμου στην Ουκρ</w:t>
      </w:r>
      <w:r w:rsidRPr="008D284F">
        <w:rPr>
          <w:rFonts w:eastAsia="Times New Roman" w:cs="Times New Roman"/>
          <w:szCs w:val="24"/>
        </w:rPr>
        <w:t>ανία και πολλά ακόμα</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3" w:author="Σπανός Γεώργιος" w:date="2022-10-04T10:45:00Z">
          <w:pPr>
            <w:spacing w:line="600" w:lineRule="auto"/>
            <w:ind w:firstLine="720"/>
            <w:jc w:val="both"/>
          </w:pPr>
        </w:pPrChange>
      </w:pPr>
      <w:r w:rsidRPr="008D284F">
        <w:rPr>
          <w:rFonts w:eastAsia="Times New Roman" w:cs="Times New Roman"/>
          <w:szCs w:val="24"/>
        </w:rPr>
        <w:t>Ο στόχος μας είναι σαφής και δεν επιτρέπουμε καμ</w:t>
      </w:r>
      <w:r>
        <w:rPr>
          <w:rFonts w:eastAsia="Times New Roman" w:cs="Times New Roman"/>
          <w:szCs w:val="24"/>
        </w:rPr>
        <w:t>μ</w:t>
      </w:r>
      <w:r w:rsidRPr="008D284F">
        <w:rPr>
          <w:rFonts w:eastAsia="Times New Roman" w:cs="Times New Roman"/>
          <w:szCs w:val="24"/>
        </w:rPr>
        <w:t>ία απόκλιση από αυτόν</w:t>
      </w:r>
      <w:r>
        <w:rPr>
          <w:rFonts w:eastAsia="Times New Roman" w:cs="Times New Roman"/>
          <w:szCs w:val="24"/>
        </w:rPr>
        <w:t>:</w:t>
      </w:r>
      <w:r w:rsidRPr="008D284F">
        <w:rPr>
          <w:rFonts w:eastAsia="Times New Roman" w:cs="Times New Roman"/>
          <w:szCs w:val="24"/>
        </w:rPr>
        <w:t xml:space="preserve"> περισσότερες και καλύτερα αμειβόμενες δουλειές για </w:t>
      </w:r>
      <w:r>
        <w:rPr>
          <w:rFonts w:eastAsia="Times New Roman" w:cs="Times New Roman"/>
          <w:szCs w:val="24"/>
        </w:rPr>
        <w:t>όλους,</w:t>
      </w:r>
      <w:r w:rsidRPr="008D284F">
        <w:rPr>
          <w:rFonts w:eastAsia="Times New Roman" w:cs="Times New Roman"/>
          <w:szCs w:val="24"/>
        </w:rPr>
        <w:t xml:space="preserve"> διασφάλιση των εργασιακών δικαιωμάτων και ισχυρές</w:t>
      </w:r>
      <w:r>
        <w:rPr>
          <w:rFonts w:eastAsia="Times New Roman" w:cs="Times New Roman"/>
          <w:szCs w:val="24"/>
        </w:rPr>
        <w:t>,</w:t>
      </w:r>
      <w:r w:rsidRPr="008D284F">
        <w:rPr>
          <w:rFonts w:eastAsia="Times New Roman" w:cs="Times New Roman"/>
          <w:szCs w:val="24"/>
        </w:rPr>
        <w:t xml:space="preserve"> σύγχρονες και ανεξάρτητες ελεγκτικές αρχές</w:t>
      </w:r>
      <w:r>
        <w:rPr>
          <w:rFonts w:eastAsia="Times New Roman" w:cs="Times New Roman"/>
          <w:szCs w:val="24"/>
        </w:rPr>
        <w:t>,</w:t>
      </w:r>
      <w:r w:rsidRPr="008D284F">
        <w:rPr>
          <w:rFonts w:eastAsia="Times New Roman" w:cs="Times New Roman"/>
          <w:szCs w:val="24"/>
        </w:rPr>
        <w:t xml:space="preserve"> κρατική αρωγή στους πιο ευάλωτους</w:t>
      </w:r>
      <w:r>
        <w:rPr>
          <w:rFonts w:eastAsia="Times New Roman" w:cs="Times New Roman"/>
          <w:szCs w:val="24"/>
        </w:rPr>
        <w:t xml:space="preserve">. Αυτός </w:t>
      </w:r>
      <w:r w:rsidRPr="00271958">
        <w:rPr>
          <w:rFonts w:eastAsia="Times New Roman" w:cs="Times New Roman"/>
          <w:szCs w:val="24"/>
        </w:rPr>
        <w:t>είναι</w:t>
      </w:r>
      <w:r>
        <w:rPr>
          <w:rFonts w:eastAsia="Times New Roman" w:cs="Times New Roman"/>
          <w:szCs w:val="24"/>
        </w:rPr>
        <w:t xml:space="preserve"> ο πυρήνας της</w:t>
      </w:r>
      <w:r w:rsidRPr="008D284F">
        <w:rPr>
          <w:rFonts w:eastAsia="Times New Roman" w:cs="Times New Roman"/>
          <w:szCs w:val="24"/>
        </w:rPr>
        <w:t xml:space="preserve"> κοινωνικής και εργασιακής πολιτικής μας και βάσει αυτών των αρχών</w:t>
      </w:r>
      <w:r>
        <w:rPr>
          <w:rFonts w:eastAsia="Times New Roman" w:cs="Times New Roman"/>
          <w:szCs w:val="24"/>
        </w:rPr>
        <w:t>,</w:t>
      </w:r>
      <w:r w:rsidRPr="008D284F">
        <w:rPr>
          <w:rFonts w:eastAsia="Times New Roman" w:cs="Times New Roman"/>
          <w:szCs w:val="24"/>
        </w:rPr>
        <w:t xml:space="preserve"> διαχειριζόμαστε και το ζήτημα των λιμενεργατών στις προβλήτες</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4" w:author="Σπανός Γεώργιος" w:date="2022-10-04T10:45:00Z">
          <w:pPr>
            <w:spacing w:line="600" w:lineRule="auto"/>
            <w:ind w:firstLine="720"/>
            <w:jc w:val="both"/>
          </w:pPr>
        </w:pPrChange>
      </w:pPr>
      <w:r w:rsidRPr="008D284F">
        <w:rPr>
          <w:rFonts w:eastAsia="Times New Roman" w:cs="Times New Roman"/>
          <w:szCs w:val="24"/>
        </w:rPr>
        <w:lastRenderedPageBreak/>
        <w:t>Εν κατακλείδι</w:t>
      </w:r>
      <w:r>
        <w:rPr>
          <w:rFonts w:eastAsia="Times New Roman" w:cs="Times New Roman"/>
          <w:szCs w:val="24"/>
        </w:rPr>
        <w:t xml:space="preserve">, κυρία </w:t>
      </w:r>
      <w:proofErr w:type="spellStart"/>
      <w:r>
        <w:rPr>
          <w:rFonts w:eastAsia="Times New Roman" w:cs="Times New Roman"/>
          <w:szCs w:val="24"/>
        </w:rPr>
        <w:t>Μ</w:t>
      </w:r>
      <w:r w:rsidRPr="008D284F">
        <w:rPr>
          <w:rFonts w:eastAsia="Times New Roman" w:cs="Times New Roman"/>
          <w:szCs w:val="24"/>
        </w:rPr>
        <w:t>ανωλάκου</w:t>
      </w:r>
      <w:proofErr w:type="spellEnd"/>
      <w:r>
        <w:rPr>
          <w:rFonts w:eastAsia="Times New Roman" w:cs="Times New Roman"/>
          <w:szCs w:val="24"/>
        </w:rPr>
        <w:t>, ο ΕΦΚΑ</w:t>
      </w:r>
      <w:r w:rsidRPr="008D284F">
        <w:rPr>
          <w:rFonts w:eastAsia="Times New Roman" w:cs="Times New Roman"/>
          <w:szCs w:val="24"/>
        </w:rPr>
        <w:t xml:space="preserve"> κάνει αυτό που πρέπει ώσ</w:t>
      </w:r>
      <w:r w:rsidRPr="008D284F">
        <w:rPr>
          <w:rFonts w:eastAsia="Times New Roman" w:cs="Times New Roman"/>
          <w:szCs w:val="24"/>
        </w:rPr>
        <w:t>τε να διασφαλίζονται τα δικαιώματα των εργαζομένων και θα συνεχίσει να το πράττει</w:t>
      </w:r>
      <w:r>
        <w:rPr>
          <w:rFonts w:eastAsia="Times New Roman" w:cs="Times New Roman"/>
          <w:szCs w:val="24"/>
        </w:rPr>
        <w:t>.</w:t>
      </w:r>
      <w:r w:rsidRPr="008D284F">
        <w:rPr>
          <w:rFonts w:eastAsia="Times New Roman" w:cs="Times New Roman"/>
          <w:szCs w:val="24"/>
        </w:rPr>
        <w:t xml:space="preserve"> Προφανώς όμως καμ</w:t>
      </w:r>
      <w:r>
        <w:rPr>
          <w:rFonts w:eastAsia="Times New Roman" w:cs="Times New Roman"/>
          <w:szCs w:val="24"/>
        </w:rPr>
        <w:t>μ</w:t>
      </w:r>
      <w:r w:rsidRPr="008D284F">
        <w:rPr>
          <w:rFonts w:eastAsia="Times New Roman" w:cs="Times New Roman"/>
          <w:szCs w:val="24"/>
        </w:rPr>
        <w:t xml:space="preserve">ία περαιτέρω παρέμβαση δεν είναι σκόπιμο να </w:t>
      </w:r>
      <w:r>
        <w:rPr>
          <w:rFonts w:eastAsia="Times New Roman" w:cs="Times New Roman"/>
          <w:szCs w:val="24"/>
        </w:rPr>
        <w:t>ανα</w:t>
      </w:r>
      <w:r w:rsidRPr="008D284F">
        <w:rPr>
          <w:rFonts w:eastAsia="Times New Roman" w:cs="Times New Roman"/>
          <w:szCs w:val="24"/>
        </w:rPr>
        <w:t>ληφθεί όσο η υπόθεση εξακολουθεί να βρίσκεται σε δικαστική εκκρεμότητα</w:t>
      </w:r>
      <w:r>
        <w:rPr>
          <w:rFonts w:eastAsia="Times New Roman" w:cs="Times New Roman"/>
          <w:szCs w:val="24"/>
        </w:rPr>
        <w:t>. Μ</w:t>
      </w:r>
      <w:r w:rsidRPr="008D284F">
        <w:rPr>
          <w:rFonts w:eastAsia="Times New Roman" w:cs="Times New Roman"/>
          <w:szCs w:val="24"/>
        </w:rPr>
        <w:t>όλις ολοκληρωθεί αυτή η εκκρεμότητα</w:t>
      </w:r>
      <w:r>
        <w:rPr>
          <w:rFonts w:eastAsia="Times New Roman" w:cs="Times New Roman"/>
          <w:szCs w:val="24"/>
        </w:rPr>
        <w:t xml:space="preserve">, </w:t>
      </w:r>
      <w:r w:rsidRPr="008D284F">
        <w:rPr>
          <w:rFonts w:eastAsia="Times New Roman" w:cs="Times New Roman"/>
          <w:szCs w:val="24"/>
        </w:rPr>
        <w:t>θα δούμε κ</w:t>
      </w:r>
      <w:r>
        <w:rPr>
          <w:rFonts w:eastAsia="Times New Roman" w:cs="Times New Roman"/>
          <w:szCs w:val="24"/>
        </w:rPr>
        <w:t>αι</w:t>
      </w:r>
      <w:r w:rsidRPr="008D284F">
        <w:rPr>
          <w:rFonts w:eastAsia="Times New Roman" w:cs="Times New Roman"/>
          <w:szCs w:val="24"/>
        </w:rPr>
        <w:t xml:space="preserve"> το ζήτημα το οποίο </w:t>
      </w:r>
      <w:r>
        <w:rPr>
          <w:rFonts w:eastAsia="Times New Roman" w:cs="Times New Roman"/>
          <w:szCs w:val="24"/>
        </w:rPr>
        <w:t xml:space="preserve">θέσατε κι εσείς </w:t>
      </w:r>
      <w:r w:rsidRPr="008D284F">
        <w:rPr>
          <w:rFonts w:eastAsia="Times New Roman" w:cs="Times New Roman"/>
          <w:szCs w:val="24"/>
        </w:rPr>
        <w:t>με την ερώτησή σας που αφορά τις εισφορές προς τον ΕΦΚΑ για τα αντίστοιχα χρονικά διαστήματα</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5" w:author="Σπανός Γεώργιος" w:date="2022-10-04T10:45:00Z">
          <w:pPr>
            <w:spacing w:line="600" w:lineRule="auto"/>
            <w:ind w:firstLine="720"/>
            <w:jc w:val="both"/>
          </w:pPr>
        </w:pPrChange>
      </w:pPr>
      <w:r w:rsidRPr="008D284F">
        <w:rPr>
          <w:rFonts w:eastAsia="Times New Roman" w:cs="Times New Roman"/>
          <w:szCs w:val="24"/>
        </w:rPr>
        <w:t>Σας ευχαριστώ πολύ</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56" w:author="Σπανός Γεώργιος" w:date="2022-10-04T10:45:00Z">
          <w:pPr>
            <w:spacing w:line="600" w:lineRule="auto"/>
            <w:ind w:firstLine="720"/>
            <w:jc w:val="both"/>
          </w:pPr>
        </w:pPrChange>
      </w:pPr>
      <w:r>
        <w:rPr>
          <w:rFonts w:eastAsia="Times New Roman" w:cs="Times New Roman"/>
          <w:b/>
          <w:szCs w:val="24"/>
        </w:rPr>
        <w:t xml:space="preserve">ΔΙΑΜΑΝΤΩ ΜΑΝΩΛΑΚΟΥ: </w:t>
      </w:r>
      <w:r>
        <w:rPr>
          <w:rFonts w:eastAsia="Times New Roman" w:cs="Times New Roman"/>
          <w:szCs w:val="24"/>
        </w:rPr>
        <w:t>Μα, τότε κινδυνεύουν πάλι οι εργαζόμενοι.</w:t>
      </w:r>
    </w:p>
    <w:p w:rsidR="00785B97" w:rsidRDefault="00C57472" w:rsidP="007A29E9">
      <w:pPr>
        <w:spacing w:after="0" w:line="600" w:lineRule="auto"/>
        <w:ind w:firstLine="720"/>
        <w:jc w:val="both"/>
        <w:rPr>
          <w:rFonts w:eastAsia="Times New Roman" w:cs="Times New Roman"/>
          <w:szCs w:val="24"/>
        </w:rPr>
        <w:pPrChange w:id="1057" w:author="Σπανός Γεώργιος" w:date="2022-10-04T10:45:00Z">
          <w:pPr>
            <w:spacing w:line="600" w:lineRule="auto"/>
            <w:ind w:firstLine="720"/>
            <w:jc w:val="both"/>
          </w:pPr>
        </w:pPrChange>
      </w:pPr>
      <w:r w:rsidRPr="00600758">
        <w:rPr>
          <w:rFonts w:eastAsia="Times New Roman" w:cs="Times New Roman"/>
          <w:b/>
          <w:szCs w:val="24"/>
        </w:rPr>
        <w:t>ΠΡΟΕΔΡΕΥΩΝ (Οδυσσέας Κωνσταν</w:t>
      </w:r>
      <w:r w:rsidRPr="00600758">
        <w:rPr>
          <w:rFonts w:eastAsia="Times New Roman" w:cs="Times New Roman"/>
          <w:b/>
          <w:szCs w:val="24"/>
        </w:rPr>
        <w:t>τινόπουλος):</w:t>
      </w:r>
      <w:r>
        <w:rPr>
          <w:rFonts w:eastAsia="Times New Roman" w:cs="Times New Roman"/>
          <w:szCs w:val="24"/>
        </w:rPr>
        <w:t xml:space="preserve"> </w:t>
      </w:r>
      <w:r w:rsidRPr="008D284F">
        <w:rPr>
          <w:rFonts w:eastAsia="Times New Roman" w:cs="Times New Roman"/>
          <w:szCs w:val="24"/>
        </w:rPr>
        <w:t>Συνεχίζουμε</w:t>
      </w:r>
      <w:r>
        <w:rPr>
          <w:rFonts w:eastAsia="Times New Roman" w:cs="Times New Roman"/>
          <w:szCs w:val="24"/>
        </w:rPr>
        <w:t xml:space="preserve"> μ</w:t>
      </w:r>
      <w:r w:rsidRPr="008D284F">
        <w:rPr>
          <w:rFonts w:eastAsia="Times New Roman" w:cs="Times New Roman"/>
          <w:szCs w:val="24"/>
        </w:rPr>
        <w:t xml:space="preserve">ε την </w:t>
      </w:r>
      <w:r>
        <w:rPr>
          <w:rFonts w:eastAsia="Times New Roman" w:cs="Times New Roman"/>
          <w:szCs w:val="24"/>
        </w:rPr>
        <w:t xml:space="preserve">όγδοη </w:t>
      </w:r>
      <w:r>
        <w:rPr>
          <w:rFonts w:eastAsia="Times New Roman" w:cs="Times New Roman"/>
          <w:szCs w:val="24"/>
        </w:rPr>
        <w:t xml:space="preserve">με </w:t>
      </w:r>
      <w:r w:rsidRPr="008D284F">
        <w:rPr>
          <w:rFonts w:eastAsia="Times New Roman" w:cs="Times New Roman"/>
          <w:szCs w:val="24"/>
        </w:rPr>
        <w:t xml:space="preserve">αριθμό </w:t>
      </w:r>
      <w:r>
        <w:rPr>
          <w:rFonts w:eastAsia="Times New Roman" w:cs="Times New Roman"/>
          <w:szCs w:val="24"/>
        </w:rPr>
        <w:t>862/4-7-2022 επίκαιρη ε</w:t>
      </w:r>
      <w:r w:rsidRPr="00B96125">
        <w:rPr>
          <w:rFonts w:eastAsia="Times New Roman" w:cs="Times New Roman"/>
          <w:szCs w:val="24"/>
        </w:rPr>
        <w:t xml:space="preserve">ρώτηση </w:t>
      </w:r>
      <w:r>
        <w:rPr>
          <w:rFonts w:eastAsia="Times New Roman" w:cs="Times New Roman"/>
          <w:szCs w:val="24"/>
        </w:rPr>
        <w:t>δεύτερου κύκλου του Βουλευτή Β2΄</w:t>
      </w:r>
      <w:r w:rsidRPr="00B96125">
        <w:rPr>
          <w:rFonts w:eastAsia="Times New Roman" w:cs="Times New Roman"/>
          <w:szCs w:val="24"/>
        </w:rPr>
        <w:t xml:space="preserve"> Δυτ</w:t>
      </w:r>
      <w:r>
        <w:rPr>
          <w:rFonts w:eastAsia="Times New Roman" w:cs="Times New Roman"/>
          <w:szCs w:val="24"/>
        </w:rPr>
        <w:t xml:space="preserve">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Ηλία</w:t>
      </w:r>
      <w:r w:rsidRPr="00B96125">
        <w:rPr>
          <w:rFonts w:eastAsia="Times New Roman" w:cs="Times New Roman"/>
          <w:bCs/>
          <w:szCs w:val="24"/>
        </w:rPr>
        <w:t xml:space="preserve"> Αρσένη</w:t>
      </w:r>
      <w:r>
        <w:rPr>
          <w:rFonts w:eastAsia="Times New Roman" w:cs="Times New Roman"/>
          <w:b/>
          <w:bCs/>
          <w:szCs w:val="24"/>
        </w:rPr>
        <w:t xml:space="preserve"> </w:t>
      </w:r>
      <w:r w:rsidRPr="00B96125">
        <w:rPr>
          <w:rFonts w:eastAsia="Times New Roman" w:cs="Times New Roman"/>
          <w:szCs w:val="24"/>
        </w:rPr>
        <w:t xml:space="preserve">προς τον </w:t>
      </w:r>
      <w:r>
        <w:rPr>
          <w:rFonts w:eastAsia="Times New Roman" w:cs="Times New Roman"/>
          <w:szCs w:val="24"/>
        </w:rPr>
        <w:t xml:space="preserve">Υπουργό </w:t>
      </w:r>
      <w:r w:rsidRPr="00B96125">
        <w:rPr>
          <w:rFonts w:eastAsia="Times New Roman" w:cs="Times New Roman"/>
          <w:bCs/>
          <w:szCs w:val="24"/>
        </w:rPr>
        <w:t>Εργασίας και Κοινωνικών Υποθέσεων,</w:t>
      </w:r>
      <w:r>
        <w:rPr>
          <w:rFonts w:eastAsia="Times New Roman" w:cs="Times New Roman"/>
          <w:szCs w:val="24"/>
        </w:rPr>
        <w:t xml:space="preserve"> </w:t>
      </w:r>
      <w:r w:rsidRPr="00B96125">
        <w:rPr>
          <w:rFonts w:eastAsia="Times New Roman" w:cs="Times New Roman"/>
          <w:szCs w:val="24"/>
        </w:rPr>
        <w:t xml:space="preserve">με θέμα: «Παράνομες συνθήκες </w:t>
      </w:r>
      <w:r w:rsidRPr="00B96125">
        <w:rPr>
          <w:rFonts w:eastAsia="Times New Roman" w:cs="Times New Roman"/>
          <w:szCs w:val="24"/>
        </w:rPr>
        <w:t>εργασίας για τους διανομείς</w:t>
      </w:r>
      <w:r>
        <w:rPr>
          <w:rFonts w:eastAsia="Times New Roman" w:cs="Times New Roman"/>
          <w:szCs w:val="24"/>
        </w:rPr>
        <w:t xml:space="preserve"> </w:t>
      </w:r>
      <w:r w:rsidRPr="00B96125">
        <w:rPr>
          <w:rFonts w:eastAsia="Times New Roman" w:cs="Times New Roman"/>
          <w:szCs w:val="24"/>
        </w:rPr>
        <w:t xml:space="preserve">- </w:t>
      </w:r>
      <w:proofErr w:type="spellStart"/>
      <w:r w:rsidRPr="00B96125">
        <w:rPr>
          <w:rFonts w:eastAsia="Times New Roman" w:cs="Times New Roman"/>
          <w:szCs w:val="24"/>
        </w:rPr>
        <w:t>deliveries</w:t>
      </w:r>
      <w:proofErr w:type="spellEnd"/>
      <w:r w:rsidRPr="00B96125">
        <w:rPr>
          <w:rFonts w:eastAsia="Times New Roman" w:cs="Times New Roman"/>
          <w:szCs w:val="24"/>
        </w:rPr>
        <w:t>»</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58" w:author="Σπανός Γεώργιος" w:date="2022-10-04T10:45:00Z">
          <w:pPr>
            <w:spacing w:line="600" w:lineRule="auto"/>
            <w:ind w:firstLine="720"/>
            <w:jc w:val="both"/>
          </w:pPr>
        </w:pPrChange>
      </w:pPr>
      <w:r>
        <w:rPr>
          <w:rFonts w:eastAsia="Times New Roman" w:cs="Times New Roman"/>
          <w:szCs w:val="24"/>
        </w:rPr>
        <w:t>Παρακαλώ, κύριε Αρσένη.</w:t>
      </w:r>
    </w:p>
    <w:p w:rsidR="00785B97" w:rsidRDefault="00C57472" w:rsidP="007A29E9">
      <w:pPr>
        <w:spacing w:after="0" w:line="600" w:lineRule="auto"/>
        <w:ind w:firstLine="720"/>
        <w:jc w:val="both"/>
        <w:rPr>
          <w:rFonts w:eastAsia="Times New Roman" w:cs="Times New Roman"/>
          <w:szCs w:val="24"/>
        </w:rPr>
        <w:pPrChange w:id="1059" w:author="Σπανός Γεώργιος" w:date="2022-10-04T10:45:00Z">
          <w:pPr>
            <w:spacing w:line="600" w:lineRule="auto"/>
            <w:ind w:firstLine="720"/>
            <w:jc w:val="both"/>
          </w:pPr>
        </w:pPrChange>
      </w:pPr>
      <w:r w:rsidRPr="00B96125">
        <w:rPr>
          <w:rFonts w:eastAsia="Times New Roman" w:cs="Times New Roman"/>
          <w:b/>
          <w:szCs w:val="24"/>
        </w:rPr>
        <w:t>ΚΡΙΤΩΝ</w:t>
      </w:r>
      <w:r>
        <w:rPr>
          <w:rFonts w:eastAsia="Times New Roman" w:cs="Times New Roman"/>
          <w:b/>
          <w:szCs w:val="24"/>
        </w:rPr>
        <w:t xml:space="preserve"> </w:t>
      </w:r>
      <w:r w:rsidRPr="00B96125">
        <w:rPr>
          <w:rFonts w:eastAsia="Times New Roman" w:cs="Times New Roman"/>
          <w:b/>
          <w:szCs w:val="24"/>
        </w:rPr>
        <w:t>-</w:t>
      </w:r>
      <w:r>
        <w:rPr>
          <w:rFonts w:eastAsia="Times New Roman" w:cs="Times New Roman"/>
          <w:b/>
          <w:szCs w:val="24"/>
        </w:rPr>
        <w:t xml:space="preserve"> </w:t>
      </w:r>
      <w:r w:rsidRPr="00B96125">
        <w:rPr>
          <w:rFonts w:eastAsia="Times New Roman" w:cs="Times New Roman"/>
          <w:b/>
          <w:szCs w:val="24"/>
        </w:rPr>
        <w:t>ΗΛΙΑΣ ΑΡΣΕΝΗΣ:</w:t>
      </w:r>
      <w:r>
        <w:rPr>
          <w:rFonts w:eastAsia="Times New Roman" w:cs="Times New Roman"/>
          <w:szCs w:val="24"/>
        </w:rPr>
        <w:t xml:space="preserve"> </w:t>
      </w:r>
      <w:r w:rsidRPr="008D284F">
        <w:rPr>
          <w:rFonts w:eastAsia="Times New Roman" w:cs="Times New Roman"/>
          <w:szCs w:val="24"/>
        </w:rPr>
        <w:t xml:space="preserve"> </w:t>
      </w:r>
      <w:r>
        <w:rPr>
          <w:rFonts w:eastAsia="Times New Roman" w:cs="Times New Roman"/>
          <w:szCs w:val="24"/>
        </w:rPr>
        <w:t>Ευ</w:t>
      </w:r>
      <w:r w:rsidRPr="008D284F">
        <w:rPr>
          <w:rFonts w:eastAsia="Times New Roman" w:cs="Times New Roman"/>
          <w:szCs w:val="24"/>
        </w:rPr>
        <w:t>χαριστώ πολύ</w:t>
      </w:r>
      <w:r>
        <w:rPr>
          <w:rFonts w:eastAsia="Times New Roman" w:cs="Times New Roman"/>
          <w:szCs w:val="24"/>
        </w:rPr>
        <w:t>,</w:t>
      </w:r>
      <w:r w:rsidRPr="008D284F">
        <w:rPr>
          <w:rFonts w:eastAsia="Times New Roman" w:cs="Times New Roman"/>
          <w:szCs w:val="24"/>
        </w:rPr>
        <w:t xml:space="preserve"> κύριε Πρόεδρε</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60" w:author="Σπανός Γεώργιος" w:date="2022-10-04T10:45:00Z">
          <w:pPr>
            <w:spacing w:line="600" w:lineRule="auto"/>
            <w:ind w:firstLine="720"/>
            <w:jc w:val="both"/>
          </w:pPr>
        </w:pPrChange>
      </w:pPr>
      <w:r w:rsidRPr="00C546B3">
        <w:rPr>
          <w:rFonts w:eastAsia="Times New Roman"/>
          <w:bCs/>
        </w:rPr>
        <w:t>Κύριε Υπουργέ,</w:t>
      </w:r>
      <w:r>
        <w:rPr>
          <w:rFonts w:eastAsia="Times New Roman" w:cs="Times New Roman"/>
          <w:szCs w:val="24"/>
        </w:rPr>
        <w:t xml:space="preserve"> ο</w:t>
      </w:r>
      <w:r w:rsidRPr="008D284F">
        <w:rPr>
          <w:rFonts w:eastAsia="Times New Roman" w:cs="Times New Roman"/>
          <w:szCs w:val="24"/>
        </w:rPr>
        <w:t xml:space="preserve"> χώρος των </w:t>
      </w:r>
      <w:proofErr w:type="spellStart"/>
      <w:r>
        <w:rPr>
          <w:rFonts w:eastAsia="Times New Roman" w:cs="Times New Roman"/>
          <w:szCs w:val="24"/>
        </w:rPr>
        <w:t>ταχυ</w:t>
      </w:r>
      <w:r w:rsidRPr="008D284F">
        <w:rPr>
          <w:rFonts w:eastAsia="Times New Roman" w:cs="Times New Roman"/>
          <w:szCs w:val="24"/>
        </w:rPr>
        <w:t>διανομών</w:t>
      </w:r>
      <w:proofErr w:type="spellEnd"/>
      <w:r>
        <w:rPr>
          <w:rFonts w:eastAsia="Times New Roman" w:cs="Times New Roman"/>
          <w:szCs w:val="24"/>
        </w:rPr>
        <w:t>,</w:t>
      </w:r>
      <w:r w:rsidRPr="008D284F">
        <w:rPr>
          <w:rFonts w:eastAsia="Times New Roman" w:cs="Times New Roman"/>
          <w:szCs w:val="24"/>
        </w:rPr>
        <w:t xml:space="preserve"> των </w:t>
      </w:r>
      <w:r>
        <w:rPr>
          <w:rFonts w:eastAsia="Times New Roman" w:cs="Times New Roman"/>
          <w:szCs w:val="24"/>
          <w:lang w:val="en-US"/>
        </w:rPr>
        <w:t>deliveries</w:t>
      </w:r>
      <w:r>
        <w:rPr>
          <w:rFonts w:eastAsia="Times New Roman" w:cs="Times New Roman"/>
          <w:szCs w:val="24"/>
        </w:rPr>
        <w:t>,</w:t>
      </w:r>
      <w:r w:rsidRPr="008D284F">
        <w:rPr>
          <w:rFonts w:eastAsia="Times New Roman" w:cs="Times New Roman"/>
          <w:szCs w:val="24"/>
        </w:rPr>
        <w:t xml:space="preserve"> απασχολεί χιλιάδες εργαζόμενους </w:t>
      </w:r>
      <w:r>
        <w:rPr>
          <w:rFonts w:eastAsia="Times New Roman" w:cs="Times New Roman"/>
          <w:szCs w:val="24"/>
        </w:rPr>
        <w:t>-</w:t>
      </w:r>
      <w:r w:rsidRPr="008D284F">
        <w:rPr>
          <w:rFonts w:eastAsia="Times New Roman" w:cs="Times New Roman"/>
          <w:szCs w:val="24"/>
        </w:rPr>
        <w:t xml:space="preserve">πάνω από </w:t>
      </w:r>
      <w:r>
        <w:rPr>
          <w:rFonts w:eastAsia="Times New Roman" w:cs="Times New Roman"/>
          <w:szCs w:val="24"/>
        </w:rPr>
        <w:t>δέκα χιλιάδες</w:t>
      </w:r>
      <w:r w:rsidRPr="008D284F">
        <w:rPr>
          <w:rFonts w:eastAsia="Times New Roman" w:cs="Times New Roman"/>
          <w:szCs w:val="24"/>
        </w:rPr>
        <w:t xml:space="preserve"> πλέον</w:t>
      </w:r>
      <w:r>
        <w:rPr>
          <w:rFonts w:eastAsia="Times New Roman" w:cs="Times New Roman"/>
          <w:szCs w:val="24"/>
        </w:rPr>
        <w:t>-</w:t>
      </w:r>
      <w:r w:rsidRPr="008D284F">
        <w:rPr>
          <w:rFonts w:eastAsia="Times New Roman" w:cs="Times New Roman"/>
          <w:szCs w:val="24"/>
        </w:rPr>
        <w:t xml:space="preserve"> οι οποίοι βιο</w:t>
      </w:r>
      <w:r w:rsidRPr="008D284F">
        <w:rPr>
          <w:rFonts w:eastAsia="Times New Roman" w:cs="Times New Roman"/>
          <w:szCs w:val="24"/>
        </w:rPr>
        <w:t>πορ</w:t>
      </w:r>
      <w:r>
        <w:rPr>
          <w:rFonts w:eastAsia="Times New Roman" w:cs="Times New Roman"/>
          <w:szCs w:val="24"/>
        </w:rPr>
        <w:t>ίζονται</w:t>
      </w:r>
      <w:r w:rsidRPr="008D284F">
        <w:rPr>
          <w:rFonts w:eastAsia="Times New Roman" w:cs="Times New Roman"/>
          <w:szCs w:val="24"/>
        </w:rPr>
        <w:t xml:space="preserve"> σε ένα επικίνδυνο και δύσκολο εργασιακό περιβάλλον</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61" w:author="Σπανός Γεώργιος" w:date="2022-10-04T10:45:00Z">
          <w:pPr>
            <w:spacing w:line="600" w:lineRule="auto"/>
            <w:ind w:firstLine="720"/>
            <w:jc w:val="both"/>
          </w:pPr>
        </w:pPrChange>
      </w:pPr>
      <w:r w:rsidRPr="008D284F">
        <w:rPr>
          <w:rFonts w:eastAsia="Times New Roman" w:cs="Times New Roman"/>
          <w:szCs w:val="24"/>
        </w:rPr>
        <w:lastRenderedPageBreak/>
        <w:t>Μέχρι σήμερα δεν έχε</w:t>
      </w:r>
      <w:r>
        <w:rPr>
          <w:rFonts w:eastAsia="Times New Roman" w:cs="Times New Roman"/>
          <w:szCs w:val="24"/>
        </w:rPr>
        <w:t>τε</w:t>
      </w:r>
      <w:r w:rsidRPr="008D284F">
        <w:rPr>
          <w:rFonts w:eastAsia="Times New Roman" w:cs="Times New Roman"/>
          <w:szCs w:val="24"/>
        </w:rPr>
        <w:t xml:space="preserve"> εκδώσει </w:t>
      </w:r>
      <w:r>
        <w:rPr>
          <w:rFonts w:eastAsia="Times New Roman" w:cs="Times New Roman"/>
          <w:szCs w:val="24"/>
        </w:rPr>
        <w:t>τις διατάξεις</w:t>
      </w:r>
      <w:r w:rsidRPr="008D284F">
        <w:rPr>
          <w:rFonts w:eastAsia="Times New Roman" w:cs="Times New Roman"/>
          <w:szCs w:val="24"/>
        </w:rPr>
        <w:t xml:space="preserve"> σχετικά με τα πιστοποιητικά και λοιπά έγγραφα</w:t>
      </w:r>
      <w:r>
        <w:rPr>
          <w:rFonts w:eastAsia="Times New Roman" w:cs="Times New Roman"/>
          <w:szCs w:val="24"/>
        </w:rPr>
        <w:t>,</w:t>
      </w:r>
      <w:r w:rsidRPr="008D284F">
        <w:rPr>
          <w:rFonts w:eastAsia="Times New Roman" w:cs="Times New Roman"/>
          <w:szCs w:val="24"/>
        </w:rPr>
        <w:t xml:space="preserve"> σχετικά με την ορθή συντήρηση των οχημάτων</w:t>
      </w:r>
      <w:r>
        <w:rPr>
          <w:rFonts w:eastAsia="Times New Roman" w:cs="Times New Roman"/>
          <w:szCs w:val="24"/>
        </w:rPr>
        <w:t>,</w:t>
      </w:r>
      <w:r w:rsidRPr="008D284F">
        <w:rPr>
          <w:rFonts w:eastAsia="Times New Roman" w:cs="Times New Roman"/>
          <w:szCs w:val="24"/>
        </w:rPr>
        <w:t xml:space="preserve"> το είδος και τις προδιαγραφές του εξοπλισμού προστασίας</w:t>
      </w:r>
      <w:r>
        <w:rPr>
          <w:rFonts w:eastAsia="Times New Roman" w:cs="Times New Roman"/>
          <w:szCs w:val="24"/>
        </w:rPr>
        <w:t>,</w:t>
      </w:r>
      <w:r w:rsidRPr="008D284F">
        <w:rPr>
          <w:rFonts w:eastAsia="Times New Roman" w:cs="Times New Roman"/>
          <w:szCs w:val="24"/>
        </w:rPr>
        <w:t xml:space="preserve"> τις προδιαγραφές και τα τεχνικά χαρακτηριστικά του </w:t>
      </w:r>
      <w:r>
        <w:rPr>
          <w:rFonts w:eastAsia="Times New Roman" w:cs="Times New Roman"/>
          <w:szCs w:val="24"/>
        </w:rPr>
        <w:t>προσαρτώμενου</w:t>
      </w:r>
      <w:r w:rsidRPr="008D284F">
        <w:rPr>
          <w:rFonts w:eastAsia="Times New Roman" w:cs="Times New Roman"/>
          <w:szCs w:val="24"/>
        </w:rPr>
        <w:t xml:space="preserve"> αποθηκευτικού χώρου</w:t>
      </w:r>
      <w:r>
        <w:rPr>
          <w:rFonts w:eastAsia="Times New Roman" w:cs="Times New Roman"/>
          <w:szCs w:val="24"/>
        </w:rPr>
        <w:t xml:space="preserve"> -τα κουτ</w:t>
      </w:r>
      <w:r w:rsidRPr="008D284F">
        <w:rPr>
          <w:rFonts w:eastAsia="Times New Roman" w:cs="Times New Roman"/>
          <w:szCs w:val="24"/>
        </w:rPr>
        <w:t xml:space="preserve">ιά </w:t>
      </w:r>
      <w:r>
        <w:rPr>
          <w:rFonts w:eastAsia="Times New Roman" w:cs="Times New Roman"/>
          <w:szCs w:val="24"/>
        </w:rPr>
        <w:t xml:space="preserve">των </w:t>
      </w:r>
      <w:r w:rsidRPr="002D4BC3">
        <w:rPr>
          <w:rFonts w:eastAsia="Times New Roman" w:cs="Times New Roman"/>
          <w:szCs w:val="24"/>
          <w:lang w:val="en-US"/>
        </w:rPr>
        <w:t>deliveries</w:t>
      </w:r>
      <w:r w:rsidRPr="002D4BC3">
        <w:rPr>
          <w:rFonts w:eastAsia="Times New Roman" w:cs="Times New Roman"/>
          <w:szCs w:val="24"/>
        </w:rPr>
        <w:t xml:space="preserve"> </w:t>
      </w:r>
      <w:r>
        <w:rPr>
          <w:rFonts w:eastAsia="Times New Roman" w:cs="Times New Roman"/>
          <w:szCs w:val="24"/>
        </w:rPr>
        <w:t>δηλαδή-</w:t>
      </w:r>
      <w:r w:rsidRPr="008D284F">
        <w:rPr>
          <w:rFonts w:eastAsia="Times New Roman" w:cs="Times New Roman"/>
          <w:szCs w:val="24"/>
        </w:rPr>
        <w:t xml:space="preserve"> στα οχήματα</w:t>
      </w:r>
      <w:r>
        <w:rPr>
          <w:rFonts w:eastAsia="Times New Roman" w:cs="Times New Roman"/>
          <w:szCs w:val="24"/>
        </w:rPr>
        <w:t>,</w:t>
      </w:r>
      <w:r w:rsidRPr="008D284F">
        <w:rPr>
          <w:rFonts w:eastAsia="Times New Roman" w:cs="Times New Roman"/>
          <w:szCs w:val="24"/>
        </w:rPr>
        <w:t xml:space="preserve"> τον φορέα πιστοποίησης </w:t>
      </w:r>
      <w:r>
        <w:rPr>
          <w:rFonts w:eastAsia="Times New Roman" w:cs="Times New Roman"/>
          <w:szCs w:val="24"/>
        </w:rPr>
        <w:t xml:space="preserve">της </w:t>
      </w:r>
      <w:r w:rsidRPr="008D284F">
        <w:rPr>
          <w:rFonts w:eastAsia="Times New Roman" w:cs="Times New Roman"/>
          <w:szCs w:val="24"/>
        </w:rPr>
        <w:t>ευστάθειας του οχήματος</w:t>
      </w:r>
      <w:r>
        <w:rPr>
          <w:rFonts w:eastAsia="Times New Roman" w:cs="Times New Roman"/>
          <w:szCs w:val="24"/>
        </w:rPr>
        <w:t xml:space="preserve"> μ</w:t>
      </w:r>
      <w:r w:rsidRPr="008D284F">
        <w:rPr>
          <w:rFonts w:eastAsia="Times New Roman" w:cs="Times New Roman"/>
          <w:szCs w:val="24"/>
        </w:rPr>
        <w:t>ε αυτά τα τεράστια κουτιά που δεν υπάρχουν σε κα</w:t>
      </w:r>
      <w:r>
        <w:rPr>
          <w:rFonts w:eastAsia="Times New Roman" w:cs="Times New Roman"/>
          <w:szCs w:val="24"/>
        </w:rPr>
        <w:t>μ</w:t>
      </w:r>
      <w:r w:rsidRPr="008D284F">
        <w:rPr>
          <w:rFonts w:eastAsia="Times New Roman" w:cs="Times New Roman"/>
          <w:szCs w:val="24"/>
        </w:rPr>
        <w:t>μία άλλη χώρα της Ευρώ</w:t>
      </w:r>
      <w:r w:rsidRPr="008D284F">
        <w:rPr>
          <w:rFonts w:eastAsia="Times New Roman" w:cs="Times New Roman"/>
          <w:szCs w:val="24"/>
        </w:rPr>
        <w:t>πης</w:t>
      </w:r>
      <w:r>
        <w:rPr>
          <w:rFonts w:eastAsia="Times New Roman" w:cs="Times New Roman"/>
          <w:szCs w:val="24"/>
        </w:rPr>
        <w:t>, την πρότυπη</w:t>
      </w:r>
      <w:r w:rsidRPr="008D284F">
        <w:rPr>
          <w:rFonts w:eastAsia="Times New Roman" w:cs="Times New Roman"/>
          <w:szCs w:val="24"/>
        </w:rPr>
        <w:t xml:space="preserve"> γραπτή εκτίμηση του επαγγελματικού κινδύνου για δραστηριότητες και κάθε λεπτομέρεια του νόμου του </w:t>
      </w:r>
      <w:r>
        <w:rPr>
          <w:rFonts w:eastAsia="Times New Roman" w:cs="Times New Roman"/>
          <w:szCs w:val="24"/>
        </w:rPr>
        <w:t>20</w:t>
      </w:r>
      <w:r w:rsidRPr="008D284F">
        <w:rPr>
          <w:rFonts w:eastAsia="Times New Roman" w:cs="Times New Roman"/>
          <w:szCs w:val="24"/>
        </w:rPr>
        <w:t>19</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62" w:author="Σπανός Γεώργιος" w:date="2022-10-04T10:45:00Z">
          <w:pPr>
            <w:spacing w:line="600" w:lineRule="auto"/>
            <w:ind w:firstLine="720"/>
            <w:jc w:val="both"/>
          </w:pPr>
        </w:pPrChange>
      </w:pPr>
      <w:r w:rsidRPr="008D284F">
        <w:rPr>
          <w:rFonts w:eastAsia="Times New Roman" w:cs="Times New Roman"/>
          <w:szCs w:val="24"/>
        </w:rPr>
        <w:t>Επιπλέον</w:t>
      </w:r>
      <w:r>
        <w:rPr>
          <w:rFonts w:eastAsia="Times New Roman" w:cs="Times New Roman"/>
          <w:szCs w:val="24"/>
        </w:rPr>
        <w:t>,</w:t>
      </w:r>
      <w:r w:rsidRPr="008D284F">
        <w:rPr>
          <w:rFonts w:eastAsia="Times New Roman" w:cs="Times New Roman"/>
          <w:szCs w:val="24"/>
        </w:rPr>
        <w:t xml:space="preserve"> με την αλλαγή της εργασιακής σχέσης</w:t>
      </w:r>
      <w:r>
        <w:rPr>
          <w:rFonts w:eastAsia="Times New Roman" w:cs="Times New Roman"/>
          <w:szCs w:val="24"/>
        </w:rPr>
        <w:t>,</w:t>
      </w:r>
      <w:r w:rsidRPr="008D284F">
        <w:rPr>
          <w:rFonts w:eastAsia="Times New Roman" w:cs="Times New Roman"/>
          <w:szCs w:val="24"/>
        </w:rPr>
        <w:t xml:space="preserve"> οι εταιρείες</w:t>
      </w:r>
      <w:r>
        <w:rPr>
          <w:rFonts w:eastAsia="Times New Roman" w:cs="Times New Roman"/>
          <w:szCs w:val="24"/>
        </w:rPr>
        <w:t>,</w:t>
      </w:r>
      <w:r w:rsidRPr="008D284F">
        <w:rPr>
          <w:rFonts w:eastAsia="Times New Roman" w:cs="Times New Roman"/>
          <w:szCs w:val="24"/>
        </w:rPr>
        <w:t xml:space="preserve"> εκμεταλλευόμενες τη δυνατότητα που </w:t>
      </w:r>
      <w:r>
        <w:rPr>
          <w:rFonts w:eastAsia="Times New Roman" w:cs="Times New Roman"/>
          <w:szCs w:val="24"/>
        </w:rPr>
        <w:t xml:space="preserve">τους </w:t>
      </w:r>
      <w:r w:rsidRPr="008D284F">
        <w:rPr>
          <w:rFonts w:eastAsia="Times New Roman" w:cs="Times New Roman"/>
          <w:szCs w:val="24"/>
        </w:rPr>
        <w:t xml:space="preserve">δίνει </w:t>
      </w:r>
      <w:r>
        <w:rPr>
          <w:rFonts w:eastAsia="Times New Roman" w:cs="Times New Roman"/>
          <w:szCs w:val="24"/>
        </w:rPr>
        <w:t xml:space="preserve">η </w:t>
      </w:r>
      <w:r w:rsidRPr="008D284F">
        <w:rPr>
          <w:rFonts w:eastAsia="Times New Roman" w:cs="Times New Roman"/>
          <w:szCs w:val="24"/>
        </w:rPr>
        <w:t>νομοθεσία</w:t>
      </w:r>
      <w:r>
        <w:rPr>
          <w:rFonts w:eastAsia="Times New Roman" w:cs="Times New Roman"/>
          <w:szCs w:val="24"/>
        </w:rPr>
        <w:t>, βαφτίζουν τους</w:t>
      </w:r>
      <w:r>
        <w:rPr>
          <w:rFonts w:eastAsia="Times New Roman" w:cs="Times New Roman"/>
          <w:szCs w:val="24"/>
        </w:rPr>
        <w:t xml:space="preserve"> εργαζομένους «</w:t>
      </w:r>
      <w:r w:rsidRPr="008D284F">
        <w:rPr>
          <w:rFonts w:eastAsia="Times New Roman" w:cs="Times New Roman"/>
          <w:szCs w:val="24"/>
        </w:rPr>
        <w:t>συνεργάτες</w:t>
      </w:r>
      <w:r>
        <w:rPr>
          <w:rFonts w:eastAsia="Times New Roman" w:cs="Times New Roman"/>
          <w:szCs w:val="24"/>
        </w:rPr>
        <w:t>»</w:t>
      </w:r>
      <w:r w:rsidRPr="008D284F">
        <w:rPr>
          <w:rFonts w:eastAsia="Times New Roman" w:cs="Times New Roman"/>
          <w:szCs w:val="24"/>
        </w:rPr>
        <w:t xml:space="preserve"> και </w:t>
      </w:r>
      <w:r>
        <w:rPr>
          <w:rFonts w:eastAsia="Times New Roman" w:cs="Times New Roman"/>
          <w:szCs w:val="24"/>
        </w:rPr>
        <w:t>γίνον</w:t>
      </w:r>
      <w:r w:rsidRPr="008D284F">
        <w:rPr>
          <w:rFonts w:eastAsia="Times New Roman" w:cs="Times New Roman"/>
          <w:szCs w:val="24"/>
        </w:rPr>
        <w:t>ται τελικά ελεύθερες υποχρεώσε</w:t>
      </w:r>
      <w:r>
        <w:rPr>
          <w:rFonts w:eastAsia="Times New Roman" w:cs="Times New Roman"/>
          <w:szCs w:val="24"/>
        </w:rPr>
        <w:t xml:space="preserve">ων </w:t>
      </w:r>
      <w:r w:rsidRPr="008D284F">
        <w:rPr>
          <w:rFonts w:eastAsia="Times New Roman" w:cs="Times New Roman"/>
          <w:szCs w:val="24"/>
        </w:rPr>
        <w:t>γιατί η τήρηση της νομοθεσίας μένει να προσδιοριστεί</w:t>
      </w:r>
      <w:r>
        <w:rPr>
          <w:rFonts w:eastAsia="Times New Roman" w:cs="Times New Roman"/>
          <w:szCs w:val="24"/>
        </w:rPr>
        <w:t>,</w:t>
      </w:r>
      <w:r w:rsidRPr="008D284F">
        <w:rPr>
          <w:rFonts w:eastAsia="Times New Roman" w:cs="Times New Roman"/>
          <w:szCs w:val="24"/>
        </w:rPr>
        <w:t xml:space="preserve"> μετακυλίεται στον συνεργάτη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D284F">
        <w:rPr>
          <w:rFonts w:eastAsia="Times New Roman" w:cs="Times New Roman"/>
          <w:szCs w:val="24"/>
        </w:rPr>
        <w:t xml:space="preserve">εργαζόμενο και μπορούν </w:t>
      </w:r>
      <w:r>
        <w:rPr>
          <w:rFonts w:eastAsia="Times New Roman" w:cs="Times New Roman"/>
          <w:szCs w:val="24"/>
        </w:rPr>
        <w:t xml:space="preserve">έτσι </w:t>
      </w:r>
      <w:r w:rsidRPr="008D284F">
        <w:rPr>
          <w:rFonts w:eastAsia="Times New Roman" w:cs="Times New Roman"/>
          <w:szCs w:val="24"/>
        </w:rPr>
        <w:t xml:space="preserve">να αυξήσουν την κερδοφορία </w:t>
      </w:r>
      <w:r>
        <w:rPr>
          <w:rFonts w:eastAsia="Times New Roman" w:cs="Times New Roman"/>
          <w:szCs w:val="24"/>
        </w:rPr>
        <w:t>τους, εντατικοποιώντας την εργασία</w:t>
      </w:r>
      <w:r w:rsidRPr="008D284F">
        <w:rPr>
          <w:rFonts w:eastAsia="Times New Roman" w:cs="Times New Roman"/>
          <w:szCs w:val="24"/>
        </w:rPr>
        <w:t xml:space="preserve"> σε βάρος της </w:t>
      </w:r>
      <w:r w:rsidRPr="008D284F">
        <w:rPr>
          <w:rFonts w:eastAsia="Times New Roman" w:cs="Times New Roman"/>
          <w:szCs w:val="24"/>
        </w:rPr>
        <w:t>οδικής ασφάλειας των εργαζομένων</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63" w:author="Σπανός Γεώργιος" w:date="2022-10-04T10:45:00Z">
          <w:pPr>
            <w:spacing w:line="600" w:lineRule="auto"/>
            <w:ind w:firstLine="720"/>
            <w:jc w:val="both"/>
          </w:pPr>
        </w:pPrChange>
      </w:pPr>
      <w:r>
        <w:rPr>
          <w:rFonts w:eastAsia="Times New Roman" w:cs="Times New Roman"/>
          <w:szCs w:val="24"/>
        </w:rPr>
        <w:t xml:space="preserve">Οι εργοδότες στον </w:t>
      </w:r>
      <w:r w:rsidRPr="008D284F">
        <w:rPr>
          <w:rFonts w:eastAsia="Times New Roman" w:cs="Times New Roman"/>
          <w:szCs w:val="24"/>
        </w:rPr>
        <w:t xml:space="preserve">χώρο των </w:t>
      </w:r>
      <w:r>
        <w:rPr>
          <w:rFonts w:eastAsia="Times New Roman" w:cs="Times New Roman"/>
          <w:szCs w:val="24"/>
          <w:lang w:val="en-US"/>
        </w:rPr>
        <w:t>deliveries</w:t>
      </w:r>
      <w:r>
        <w:rPr>
          <w:rFonts w:eastAsia="Times New Roman" w:cs="Times New Roman"/>
          <w:szCs w:val="24"/>
        </w:rPr>
        <w:t>,</w:t>
      </w:r>
      <w:r w:rsidRPr="008D284F">
        <w:rPr>
          <w:rFonts w:eastAsia="Times New Roman" w:cs="Times New Roman"/>
          <w:szCs w:val="24"/>
        </w:rPr>
        <w:t xml:space="preserve"> ελλείψει συγκεκριμένου νομοθετικού πλαισίου</w:t>
      </w:r>
      <w:r>
        <w:rPr>
          <w:rFonts w:eastAsia="Times New Roman" w:cs="Times New Roman"/>
          <w:szCs w:val="24"/>
        </w:rPr>
        <w:t>,</w:t>
      </w:r>
      <w:r w:rsidRPr="008D284F">
        <w:rPr>
          <w:rFonts w:eastAsia="Times New Roman" w:cs="Times New Roman"/>
          <w:szCs w:val="24"/>
        </w:rPr>
        <w:t xml:space="preserve"> δεν υποχρεώνονται να εφαρμόζουν τα ελάχιστα μέτρα ασφάλειας και η ευθύνη </w:t>
      </w:r>
      <w:r>
        <w:rPr>
          <w:rFonts w:eastAsia="Times New Roman" w:cs="Times New Roman"/>
          <w:szCs w:val="24"/>
        </w:rPr>
        <w:t>τήρησης αυτών</w:t>
      </w:r>
      <w:r w:rsidRPr="008D284F">
        <w:rPr>
          <w:rFonts w:eastAsia="Times New Roman" w:cs="Times New Roman"/>
          <w:szCs w:val="24"/>
        </w:rPr>
        <w:t xml:space="preserve"> βαραίνει σχεδόν αποκλειστικά τους εργαζόμενους</w:t>
      </w:r>
      <w:r>
        <w:rPr>
          <w:rFonts w:eastAsia="Times New Roman" w:cs="Times New Roman"/>
          <w:szCs w:val="24"/>
        </w:rPr>
        <w:t>, ενώ</w:t>
      </w:r>
      <w:r>
        <w:rPr>
          <w:rFonts w:eastAsia="Times New Roman" w:cs="Times New Roman"/>
          <w:szCs w:val="24"/>
        </w:rPr>
        <w:t xml:space="preserve"> οι</w:t>
      </w:r>
      <w:r w:rsidRPr="008D284F">
        <w:rPr>
          <w:rFonts w:eastAsia="Times New Roman" w:cs="Times New Roman"/>
          <w:szCs w:val="24"/>
        </w:rPr>
        <w:t xml:space="preserve"> </w:t>
      </w:r>
      <w:proofErr w:type="spellStart"/>
      <w:r w:rsidRPr="008D284F">
        <w:rPr>
          <w:rFonts w:eastAsia="Times New Roman" w:cs="Times New Roman"/>
          <w:szCs w:val="24"/>
        </w:rPr>
        <w:t>στρεσογόνο</w:t>
      </w:r>
      <w:r>
        <w:rPr>
          <w:rFonts w:eastAsia="Times New Roman" w:cs="Times New Roman"/>
          <w:szCs w:val="24"/>
        </w:rPr>
        <w:t>ι</w:t>
      </w:r>
      <w:proofErr w:type="spellEnd"/>
      <w:r w:rsidRPr="008D284F">
        <w:rPr>
          <w:rFonts w:eastAsia="Times New Roman" w:cs="Times New Roman"/>
          <w:szCs w:val="24"/>
        </w:rPr>
        <w:t xml:space="preserve"> παράγοντες που συνδέουν την ταχύτητα της </w:t>
      </w:r>
      <w:r w:rsidRPr="008D284F">
        <w:rPr>
          <w:rFonts w:eastAsia="Times New Roman" w:cs="Times New Roman"/>
          <w:szCs w:val="24"/>
        </w:rPr>
        <w:lastRenderedPageBreak/>
        <w:t>διανομής με την αμοιβή και τον κίνδυνο απόλυσης αυξάνο</w:t>
      </w:r>
      <w:r>
        <w:rPr>
          <w:rFonts w:eastAsia="Times New Roman" w:cs="Times New Roman"/>
          <w:szCs w:val="24"/>
        </w:rPr>
        <w:t xml:space="preserve">νται </w:t>
      </w:r>
      <w:r w:rsidRPr="008D284F">
        <w:rPr>
          <w:rFonts w:eastAsia="Times New Roman" w:cs="Times New Roman"/>
          <w:szCs w:val="24"/>
        </w:rPr>
        <w:t>και αποβαίνουν σε βάρος της ασφάλειας των εργαζομένων</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64" w:author="Σπανός Γεώργιος" w:date="2022-10-04T10:45:00Z">
          <w:pPr>
            <w:spacing w:line="600" w:lineRule="auto"/>
            <w:ind w:firstLine="720"/>
            <w:jc w:val="both"/>
          </w:pPr>
        </w:pPrChange>
      </w:pPr>
      <w:r w:rsidRPr="008D284F">
        <w:rPr>
          <w:rFonts w:eastAsia="Times New Roman" w:cs="Times New Roman"/>
          <w:szCs w:val="24"/>
        </w:rPr>
        <w:t>Όχι μόνο δε</w:t>
      </w:r>
      <w:r>
        <w:rPr>
          <w:rFonts w:eastAsia="Times New Roman" w:cs="Times New Roman"/>
          <w:szCs w:val="24"/>
        </w:rPr>
        <w:t>ν</w:t>
      </w:r>
      <w:r w:rsidRPr="008D284F">
        <w:rPr>
          <w:rFonts w:eastAsia="Times New Roman" w:cs="Times New Roman"/>
          <w:szCs w:val="24"/>
        </w:rPr>
        <w:t xml:space="preserve"> προδιαγράφ</w:t>
      </w:r>
      <w:r>
        <w:rPr>
          <w:rFonts w:eastAsia="Times New Roman" w:cs="Times New Roman"/>
          <w:szCs w:val="24"/>
        </w:rPr>
        <w:t>ονται από</w:t>
      </w:r>
      <w:r w:rsidRPr="008D284F">
        <w:rPr>
          <w:rFonts w:eastAsia="Times New Roman" w:cs="Times New Roman"/>
          <w:szCs w:val="24"/>
        </w:rPr>
        <w:t xml:space="preserve"> το ισχύον νομικό πλαίσιο</w:t>
      </w:r>
      <w:r>
        <w:rPr>
          <w:rFonts w:eastAsia="Times New Roman" w:cs="Times New Roman"/>
          <w:szCs w:val="24"/>
        </w:rPr>
        <w:t>,</w:t>
      </w:r>
      <w:r w:rsidRPr="008D284F">
        <w:rPr>
          <w:rFonts w:eastAsia="Times New Roman" w:cs="Times New Roman"/>
          <w:szCs w:val="24"/>
        </w:rPr>
        <w:t xml:space="preserve"> οι προϋποθέσεις ασφάλειας και τα στοιχειώδη μέσα ατομικής προστασίας</w:t>
      </w:r>
      <w:r>
        <w:rPr>
          <w:rFonts w:eastAsia="Times New Roman" w:cs="Times New Roman"/>
          <w:szCs w:val="24"/>
        </w:rPr>
        <w:t>,</w:t>
      </w:r>
      <w:r w:rsidRPr="008D284F">
        <w:rPr>
          <w:rFonts w:eastAsia="Times New Roman" w:cs="Times New Roman"/>
          <w:szCs w:val="24"/>
        </w:rPr>
        <w:t xml:space="preserve"> </w:t>
      </w:r>
      <w:r>
        <w:rPr>
          <w:rFonts w:eastAsia="Times New Roman" w:cs="Times New Roman"/>
          <w:szCs w:val="24"/>
        </w:rPr>
        <w:t xml:space="preserve">αλλά και </w:t>
      </w:r>
      <w:r w:rsidRPr="008D284F">
        <w:rPr>
          <w:rFonts w:eastAsia="Times New Roman" w:cs="Times New Roman"/>
          <w:szCs w:val="24"/>
        </w:rPr>
        <w:t>όταν αυτά παρέχονται</w:t>
      </w:r>
      <w:r>
        <w:rPr>
          <w:rFonts w:eastAsia="Times New Roman" w:cs="Times New Roman"/>
          <w:szCs w:val="24"/>
        </w:rPr>
        <w:t>,</w:t>
      </w:r>
      <w:r w:rsidRPr="008D284F">
        <w:rPr>
          <w:rFonts w:eastAsia="Times New Roman" w:cs="Times New Roman"/>
          <w:szCs w:val="24"/>
        </w:rPr>
        <w:t xml:space="preserve"> στερούνται των προδιαγραφών</w:t>
      </w:r>
      <w:r>
        <w:rPr>
          <w:rFonts w:eastAsia="Times New Roman" w:cs="Times New Roman"/>
          <w:szCs w:val="24"/>
        </w:rPr>
        <w:t>. Δ</w:t>
      </w:r>
      <w:r w:rsidRPr="008D284F">
        <w:rPr>
          <w:rFonts w:eastAsia="Times New Roman" w:cs="Times New Roman"/>
          <w:szCs w:val="24"/>
        </w:rPr>
        <w:t>ηλαδή όταν δίνουν κάτι οι εταιρείες</w:t>
      </w:r>
      <w:r>
        <w:rPr>
          <w:rFonts w:eastAsia="Times New Roman" w:cs="Times New Roman"/>
          <w:szCs w:val="24"/>
        </w:rPr>
        <w:t>,</w:t>
      </w:r>
      <w:r w:rsidRPr="008D284F">
        <w:rPr>
          <w:rFonts w:eastAsia="Times New Roman" w:cs="Times New Roman"/>
          <w:szCs w:val="24"/>
        </w:rPr>
        <w:t xml:space="preserve"> είναι εκτός προδιαγραφών</w:t>
      </w:r>
      <w:r>
        <w:rPr>
          <w:rFonts w:eastAsia="Times New Roman" w:cs="Times New Roman"/>
          <w:szCs w:val="24"/>
        </w:rPr>
        <w:t xml:space="preserve"> –ό</w:t>
      </w:r>
      <w:r w:rsidRPr="008D284F">
        <w:rPr>
          <w:rFonts w:eastAsia="Times New Roman" w:cs="Times New Roman"/>
          <w:szCs w:val="24"/>
        </w:rPr>
        <w:t>χι</w:t>
      </w:r>
      <w:r>
        <w:rPr>
          <w:rFonts w:eastAsia="Times New Roman" w:cs="Times New Roman"/>
          <w:szCs w:val="24"/>
        </w:rPr>
        <w:t>, δ</w:t>
      </w:r>
      <w:r w:rsidRPr="008D284F">
        <w:rPr>
          <w:rFonts w:eastAsia="Times New Roman" w:cs="Times New Roman"/>
          <w:szCs w:val="24"/>
        </w:rPr>
        <w:t>εν έχετε βάλει</w:t>
      </w:r>
      <w:r>
        <w:rPr>
          <w:rFonts w:eastAsia="Times New Roman" w:cs="Times New Roman"/>
          <w:szCs w:val="24"/>
        </w:rPr>
        <w:t xml:space="preserve"> προδιαγραφές-</w:t>
      </w:r>
      <w:r w:rsidRPr="008D284F">
        <w:rPr>
          <w:rFonts w:eastAsia="Times New Roman" w:cs="Times New Roman"/>
          <w:szCs w:val="24"/>
        </w:rPr>
        <w:t xml:space="preserve"> που στοιχειωδώς θα </w:t>
      </w:r>
      <w:r>
        <w:rPr>
          <w:rFonts w:eastAsia="Times New Roman" w:cs="Times New Roman"/>
          <w:szCs w:val="24"/>
        </w:rPr>
        <w:t xml:space="preserve">έπρεπε </w:t>
      </w:r>
      <w:r>
        <w:rPr>
          <w:rFonts w:eastAsia="Times New Roman" w:cs="Times New Roman"/>
          <w:szCs w:val="24"/>
        </w:rPr>
        <w:t>να έχετε ορίσει.</w:t>
      </w:r>
    </w:p>
    <w:p w:rsidR="00785B97" w:rsidRDefault="00C57472" w:rsidP="007A29E9">
      <w:pPr>
        <w:tabs>
          <w:tab w:val="left" w:pos="1800"/>
        </w:tabs>
        <w:spacing w:after="0" w:line="600" w:lineRule="auto"/>
        <w:ind w:firstLine="720"/>
        <w:jc w:val="both"/>
        <w:rPr>
          <w:rFonts w:eastAsia="Times New Roman"/>
          <w:szCs w:val="24"/>
        </w:rPr>
        <w:pPrChange w:id="1065" w:author="Σπανός Γεώργιος" w:date="2022-10-04T10:45:00Z">
          <w:pPr>
            <w:tabs>
              <w:tab w:val="left" w:pos="1800"/>
            </w:tabs>
            <w:spacing w:line="600" w:lineRule="auto"/>
            <w:ind w:firstLine="720"/>
            <w:jc w:val="both"/>
          </w:pPr>
        </w:pPrChange>
      </w:pPr>
      <w:r w:rsidRPr="00437DC8">
        <w:rPr>
          <w:rFonts w:eastAsia="Times New Roman"/>
          <w:szCs w:val="24"/>
        </w:rPr>
        <w:t>(Στο σημείο αυτό κτυπάει το κουδούνι λήξεως του χρόνου ομιλίας του κυρίου Βουλευτή)</w:t>
      </w:r>
    </w:p>
    <w:p w:rsidR="00785B97" w:rsidRDefault="00C57472" w:rsidP="007A29E9">
      <w:pPr>
        <w:spacing w:after="0" w:line="600" w:lineRule="auto"/>
        <w:ind w:firstLine="720"/>
        <w:jc w:val="both"/>
        <w:rPr>
          <w:rFonts w:eastAsia="Times New Roman" w:cs="Times New Roman"/>
          <w:szCs w:val="24"/>
        </w:rPr>
        <w:pPrChange w:id="1066" w:author="Σπανός Γεώργιος" w:date="2022-10-04T10:45:00Z">
          <w:pPr>
            <w:spacing w:line="600" w:lineRule="auto"/>
            <w:ind w:firstLine="720"/>
            <w:jc w:val="both"/>
          </w:pPr>
        </w:pPrChange>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rsidR="00785B97" w:rsidRDefault="00C57472" w:rsidP="007A29E9">
      <w:pPr>
        <w:spacing w:after="0" w:line="600" w:lineRule="auto"/>
        <w:ind w:firstLine="720"/>
        <w:jc w:val="both"/>
        <w:rPr>
          <w:rFonts w:eastAsia="Times New Roman" w:cs="Times New Roman"/>
          <w:szCs w:val="24"/>
        </w:rPr>
        <w:pPrChange w:id="1067" w:author="Σπανός Γεώργιος" w:date="2022-10-04T10:45:00Z">
          <w:pPr>
            <w:spacing w:line="600" w:lineRule="auto"/>
            <w:ind w:firstLine="720"/>
            <w:jc w:val="both"/>
          </w:pPr>
        </w:pPrChange>
      </w:pPr>
      <w:r>
        <w:rPr>
          <w:rFonts w:eastAsia="Times New Roman" w:cs="Times New Roman"/>
          <w:szCs w:val="24"/>
        </w:rPr>
        <w:t>Α</w:t>
      </w:r>
      <w:r w:rsidRPr="008D284F">
        <w:rPr>
          <w:rFonts w:eastAsia="Times New Roman" w:cs="Times New Roman"/>
          <w:szCs w:val="24"/>
        </w:rPr>
        <w:t xml:space="preserve">πουσιάζουν οι απαιτούμενες συσκευές </w:t>
      </w:r>
      <w:r>
        <w:rPr>
          <w:rFonts w:eastAsia="Times New Roman" w:cs="Times New Roman"/>
          <w:szCs w:val="24"/>
        </w:rPr>
        <w:t>για</w:t>
      </w:r>
      <w:r w:rsidRPr="008D284F">
        <w:rPr>
          <w:rFonts w:eastAsia="Times New Roman" w:cs="Times New Roman"/>
          <w:szCs w:val="24"/>
        </w:rPr>
        <w:t xml:space="preserve"> την ασφαλή πλοήγηση </w:t>
      </w:r>
      <w:r>
        <w:rPr>
          <w:rFonts w:eastAsia="Times New Roman" w:cs="Times New Roman"/>
          <w:szCs w:val="24"/>
        </w:rPr>
        <w:t>και</w:t>
      </w:r>
      <w:r w:rsidRPr="008D284F">
        <w:rPr>
          <w:rFonts w:eastAsia="Times New Roman" w:cs="Times New Roman"/>
          <w:szCs w:val="24"/>
        </w:rPr>
        <w:t xml:space="preserve"> συμμόρφωση με το άρθρο 40 ζ</w:t>
      </w:r>
      <w:r>
        <w:rPr>
          <w:rFonts w:eastAsia="Times New Roman" w:cs="Times New Roman"/>
          <w:szCs w:val="24"/>
        </w:rPr>
        <w:t>.</w:t>
      </w:r>
      <w:r w:rsidRPr="008D284F">
        <w:rPr>
          <w:rFonts w:eastAsia="Times New Roman" w:cs="Times New Roman"/>
          <w:szCs w:val="24"/>
        </w:rPr>
        <w:t>2 του Κώδικα Οδικής Κυκλοφορίας</w:t>
      </w:r>
      <w:r>
        <w:rPr>
          <w:rFonts w:eastAsia="Times New Roman" w:cs="Times New Roman"/>
          <w:szCs w:val="24"/>
        </w:rPr>
        <w:t>, κ</w:t>
      </w:r>
      <w:r w:rsidRPr="008D284F">
        <w:rPr>
          <w:rFonts w:eastAsia="Times New Roman" w:cs="Times New Roman"/>
          <w:szCs w:val="24"/>
        </w:rPr>
        <w:t xml:space="preserve">οινώς </w:t>
      </w:r>
      <w:r>
        <w:rPr>
          <w:rFonts w:eastAsia="Times New Roman" w:cs="Times New Roman"/>
          <w:szCs w:val="24"/>
        </w:rPr>
        <w:t xml:space="preserve">δηλαδή </w:t>
      </w:r>
      <w:r w:rsidRPr="008D284F">
        <w:rPr>
          <w:rFonts w:eastAsia="Times New Roman" w:cs="Times New Roman"/>
          <w:szCs w:val="24"/>
        </w:rPr>
        <w:t xml:space="preserve">οι εφαρμογές </w:t>
      </w:r>
      <w:r>
        <w:rPr>
          <w:rFonts w:eastAsia="Times New Roman" w:cs="Times New Roman"/>
          <w:szCs w:val="24"/>
        </w:rPr>
        <w:t>για</w:t>
      </w:r>
      <w:r w:rsidRPr="008D284F">
        <w:rPr>
          <w:rFonts w:eastAsia="Times New Roman" w:cs="Times New Roman"/>
          <w:szCs w:val="24"/>
        </w:rPr>
        <w:t xml:space="preserve"> να έχουν </w:t>
      </w:r>
      <w:r>
        <w:rPr>
          <w:rFonts w:eastAsia="Times New Roman" w:cs="Times New Roman"/>
          <w:szCs w:val="24"/>
        </w:rPr>
        <w:t xml:space="preserve">και </w:t>
      </w:r>
      <w:r w:rsidRPr="008D284F">
        <w:rPr>
          <w:rFonts w:eastAsia="Times New Roman" w:cs="Times New Roman"/>
          <w:szCs w:val="24"/>
        </w:rPr>
        <w:t xml:space="preserve">τα δύο χέρια στο τιμόνι οι άνθρωποι και να συνδέονται με </w:t>
      </w:r>
      <w:proofErr w:type="spellStart"/>
      <w:r>
        <w:rPr>
          <w:rFonts w:eastAsia="Times New Roman" w:cs="Times New Roman"/>
          <w:szCs w:val="24"/>
          <w:lang w:val="en-US"/>
        </w:rPr>
        <w:t>bluetooth</w:t>
      </w:r>
      <w:proofErr w:type="spellEnd"/>
      <w:r w:rsidRPr="008D284F">
        <w:rPr>
          <w:rFonts w:eastAsia="Times New Roman" w:cs="Times New Roman"/>
          <w:szCs w:val="24"/>
        </w:rPr>
        <w:t xml:space="preserve"> και να ακούνε τις </w:t>
      </w:r>
      <w:r>
        <w:rPr>
          <w:rFonts w:eastAsia="Times New Roman" w:cs="Times New Roman"/>
          <w:szCs w:val="24"/>
        </w:rPr>
        <w:t xml:space="preserve">καινούργιες </w:t>
      </w:r>
      <w:r w:rsidRPr="008D284F">
        <w:rPr>
          <w:rFonts w:eastAsia="Times New Roman" w:cs="Times New Roman"/>
          <w:szCs w:val="24"/>
        </w:rPr>
        <w:t>παραγγελίες μέσω του κράνους</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68" w:author="Σπανός Γεώργιος" w:date="2022-10-04T10:45:00Z">
          <w:pPr>
            <w:spacing w:line="600" w:lineRule="auto"/>
            <w:ind w:firstLine="720"/>
            <w:jc w:val="both"/>
          </w:pPr>
        </w:pPrChange>
      </w:pPr>
      <w:r w:rsidRPr="008D284F">
        <w:rPr>
          <w:rFonts w:eastAsia="Times New Roman" w:cs="Times New Roman"/>
          <w:szCs w:val="24"/>
        </w:rPr>
        <w:t>Γι</w:t>
      </w:r>
      <w:r>
        <w:rPr>
          <w:rFonts w:eastAsia="Times New Roman" w:cs="Times New Roman"/>
          <w:szCs w:val="24"/>
        </w:rPr>
        <w:t>’</w:t>
      </w:r>
      <w:r w:rsidRPr="008D284F">
        <w:rPr>
          <w:rFonts w:eastAsia="Times New Roman" w:cs="Times New Roman"/>
          <w:szCs w:val="24"/>
        </w:rPr>
        <w:t xml:space="preserve"> αυτό σας ρωτάω</w:t>
      </w:r>
      <w:r>
        <w:rPr>
          <w:rFonts w:eastAsia="Times New Roman" w:cs="Times New Roman"/>
          <w:szCs w:val="24"/>
        </w:rPr>
        <w:t xml:space="preserve"> για τα εξής</w:t>
      </w:r>
      <w:r>
        <w:rPr>
          <w:rFonts w:eastAsia="Times New Roman" w:cs="Times New Roman"/>
          <w:szCs w:val="24"/>
        </w:rPr>
        <w:t>:</w:t>
      </w:r>
      <w:r>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69" w:author="Σπανός Γεώργιος" w:date="2022-10-04T10:45:00Z">
          <w:pPr>
            <w:spacing w:line="600" w:lineRule="auto"/>
            <w:ind w:firstLine="720"/>
            <w:jc w:val="both"/>
          </w:pPr>
        </w:pPrChange>
      </w:pPr>
      <w:r>
        <w:rPr>
          <w:rFonts w:eastAsia="Times New Roman" w:cs="Times New Roman"/>
          <w:szCs w:val="24"/>
        </w:rPr>
        <w:t>Γ</w:t>
      </w:r>
      <w:r w:rsidRPr="008D284F">
        <w:rPr>
          <w:rFonts w:eastAsia="Times New Roman" w:cs="Times New Roman"/>
          <w:szCs w:val="24"/>
        </w:rPr>
        <w:t>ιατί καθυστερεί η έκδοση της ΚΥΑ που θα εξειδικεύσε</w:t>
      </w:r>
      <w:r w:rsidRPr="008D284F">
        <w:rPr>
          <w:rFonts w:eastAsia="Times New Roman" w:cs="Times New Roman"/>
          <w:szCs w:val="24"/>
        </w:rPr>
        <w:t>ι τις προδιαγραφές ασφαλείας</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70" w:author="Σπανός Γεώργιος" w:date="2022-10-04T10:45:00Z">
          <w:pPr>
            <w:spacing w:line="600" w:lineRule="auto"/>
            <w:ind w:firstLine="720"/>
            <w:jc w:val="both"/>
          </w:pPr>
        </w:pPrChange>
      </w:pPr>
      <w:r w:rsidRPr="008D284F">
        <w:rPr>
          <w:rFonts w:eastAsia="Times New Roman" w:cs="Times New Roman"/>
          <w:szCs w:val="24"/>
        </w:rPr>
        <w:lastRenderedPageBreak/>
        <w:t>Πώς θα εφαρμοστούν οι παραπάνω προϋποθέσεις</w:t>
      </w:r>
      <w:r>
        <w:rPr>
          <w:rFonts w:eastAsia="Times New Roman" w:cs="Times New Roman"/>
          <w:szCs w:val="24"/>
        </w:rPr>
        <w:t>,</w:t>
      </w:r>
      <w:r w:rsidRPr="008D284F">
        <w:rPr>
          <w:rFonts w:eastAsia="Times New Roman" w:cs="Times New Roman"/>
          <w:szCs w:val="24"/>
        </w:rPr>
        <w:t xml:space="preserve"> όταν οι εργαζόμενοι βαφτίζονται </w:t>
      </w:r>
      <w:r>
        <w:rPr>
          <w:rFonts w:eastAsia="Times New Roman" w:cs="Times New Roman"/>
          <w:szCs w:val="24"/>
        </w:rPr>
        <w:t>«</w:t>
      </w:r>
      <w:r w:rsidRPr="008D284F">
        <w:rPr>
          <w:rFonts w:eastAsia="Times New Roman" w:cs="Times New Roman"/>
          <w:szCs w:val="24"/>
        </w:rPr>
        <w:t>συνεργάτες</w:t>
      </w:r>
      <w:r>
        <w:rPr>
          <w:rFonts w:eastAsia="Times New Roman" w:cs="Times New Roman"/>
          <w:szCs w:val="24"/>
        </w:rPr>
        <w:t>»</w:t>
      </w:r>
      <w:r w:rsidRPr="008D284F">
        <w:rPr>
          <w:rFonts w:eastAsia="Times New Roman" w:cs="Times New Roman"/>
          <w:szCs w:val="24"/>
        </w:rPr>
        <w:t xml:space="preserve"> με διάθε</w:t>
      </w:r>
      <w:r>
        <w:rPr>
          <w:rFonts w:eastAsia="Times New Roman" w:cs="Times New Roman"/>
          <w:szCs w:val="24"/>
        </w:rPr>
        <w:t xml:space="preserve">ση των δικών τους </w:t>
      </w:r>
      <w:proofErr w:type="spellStart"/>
      <w:r>
        <w:rPr>
          <w:rFonts w:eastAsia="Times New Roman" w:cs="Times New Roman"/>
          <w:szCs w:val="24"/>
        </w:rPr>
        <w:t>δικύκλων</w:t>
      </w:r>
      <w:proofErr w:type="spellEnd"/>
      <w:r w:rsidRPr="008D284F">
        <w:rPr>
          <w:rFonts w:eastAsia="Times New Roman" w:cs="Times New Roman"/>
          <w:szCs w:val="24"/>
        </w:rPr>
        <w:t xml:space="preserve"> και οι εταιρείες απο</w:t>
      </w:r>
      <w:r>
        <w:rPr>
          <w:rFonts w:eastAsia="Times New Roman" w:cs="Times New Roman"/>
          <w:szCs w:val="24"/>
        </w:rPr>
        <w:t>ποιούνται</w:t>
      </w:r>
      <w:r w:rsidRPr="008D284F">
        <w:rPr>
          <w:rFonts w:eastAsia="Times New Roman" w:cs="Times New Roman"/>
          <w:szCs w:val="24"/>
        </w:rPr>
        <w:t xml:space="preserve"> των παραπάνω υποχρεώσεων</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71" w:author="Σπανός Γεώργιος" w:date="2022-10-04T10:45:00Z">
          <w:pPr>
            <w:spacing w:line="600" w:lineRule="auto"/>
            <w:ind w:firstLine="720"/>
            <w:jc w:val="both"/>
          </w:pPr>
        </w:pPrChange>
      </w:pPr>
      <w:r w:rsidRPr="008D284F">
        <w:rPr>
          <w:rFonts w:eastAsia="Times New Roman" w:cs="Times New Roman"/>
          <w:szCs w:val="24"/>
        </w:rPr>
        <w:t>Ποιες είναι οι ενέργειες του Υπουργείου για</w:t>
      </w:r>
      <w:r w:rsidRPr="008D284F">
        <w:rPr>
          <w:rFonts w:eastAsia="Times New Roman" w:cs="Times New Roman"/>
          <w:szCs w:val="24"/>
        </w:rPr>
        <w:t xml:space="preserve"> την οριοθέτηση της εντατικοποίησης της εργασίας</w:t>
      </w:r>
      <w:r>
        <w:rPr>
          <w:rFonts w:eastAsia="Times New Roman" w:cs="Times New Roman"/>
          <w:szCs w:val="24"/>
        </w:rPr>
        <w:t>,</w:t>
      </w:r>
      <w:r w:rsidRPr="008D284F">
        <w:rPr>
          <w:rFonts w:eastAsia="Times New Roman" w:cs="Times New Roman"/>
          <w:szCs w:val="24"/>
        </w:rPr>
        <w:t xml:space="preserve"> η οποία με </w:t>
      </w:r>
      <w:r>
        <w:rPr>
          <w:rFonts w:eastAsia="Times New Roman" w:cs="Times New Roman"/>
          <w:szCs w:val="24"/>
        </w:rPr>
        <w:t xml:space="preserve">τη σύνδεση της ταχύτητας και του πλήθους διανομών με την </w:t>
      </w:r>
      <w:r w:rsidRPr="008D284F">
        <w:rPr>
          <w:rFonts w:eastAsia="Times New Roman" w:cs="Times New Roman"/>
          <w:szCs w:val="24"/>
        </w:rPr>
        <w:t>αμοιβή και τον κίνδυνο από</w:t>
      </w:r>
      <w:r>
        <w:rPr>
          <w:rFonts w:eastAsia="Times New Roman" w:cs="Times New Roman"/>
          <w:szCs w:val="24"/>
        </w:rPr>
        <w:t>λυσης</w:t>
      </w:r>
      <w:r w:rsidRPr="008D284F">
        <w:rPr>
          <w:rFonts w:eastAsia="Times New Roman" w:cs="Times New Roman"/>
          <w:szCs w:val="24"/>
        </w:rPr>
        <w:t xml:space="preserve"> εξωθούν τους διανομείς σε ακραία οδική συμπεριφορά και τους εκθέτουν σε σοβαρό κίνδυνο ατυχημάτων</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72" w:author="Σπανός Γεώργιος" w:date="2022-10-04T10:45:00Z">
          <w:pPr>
            <w:spacing w:line="600" w:lineRule="auto"/>
            <w:ind w:firstLine="720"/>
            <w:jc w:val="both"/>
          </w:pPr>
        </w:pPrChange>
      </w:pPr>
      <w:r w:rsidRPr="008D284F">
        <w:rPr>
          <w:rFonts w:eastAsia="Times New Roman" w:cs="Times New Roman"/>
          <w:szCs w:val="24"/>
        </w:rPr>
        <w:t>Ζητούμ</w:t>
      </w:r>
      <w:r w:rsidRPr="008D284F">
        <w:rPr>
          <w:rFonts w:eastAsia="Times New Roman" w:cs="Times New Roman"/>
          <w:szCs w:val="24"/>
        </w:rPr>
        <w:t>ε να ρυθμίσετε τις εταιρείες</w:t>
      </w:r>
      <w:r>
        <w:rPr>
          <w:rFonts w:eastAsia="Times New Roman" w:cs="Times New Roman"/>
          <w:szCs w:val="24"/>
        </w:rPr>
        <w:t>,</w:t>
      </w:r>
      <w:r w:rsidRPr="008D284F">
        <w:rPr>
          <w:rFonts w:eastAsia="Times New Roman" w:cs="Times New Roman"/>
          <w:szCs w:val="24"/>
        </w:rPr>
        <w:t xml:space="preserve"> γιατί αυτή τη στιγμή δρουν χωρίς υποχρεώσεις να προστατεύσουν τους εργαζόμενους</w:t>
      </w:r>
      <w:r>
        <w:rPr>
          <w:rFonts w:eastAsia="Times New Roman" w:cs="Times New Roman"/>
          <w:szCs w:val="24"/>
        </w:rPr>
        <w:t>,</w:t>
      </w:r>
      <w:r w:rsidRPr="008D284F">
        <w:rPr>
          <w:rFonts w:eastAsia="Times New Roman" w:cs="Times New Roman"/>
          <w:szCs w:val="24"/>
        </w:rPr>
        <w:t xml:space="preserve"> για την ασφάλειά τους και την ασφάλεια όλων </w:t>
      </w:r>
      <w:r>
        <w:rPr>
          <w:rFonts w:eastAsia="Times New Roman" w:cs="Times New Roman"/>
          <w:szCs w:val="24"/>
        </w:rPr>
        <w:t>μας όσοι</w:t>
      </w:r>
      <w:r w:rsidRPr="008D284F">
        <w:rPr>
          <w:rFonts w:eastAsia="Times New Roman" w:cs="Times New Roman"/>
          <w:szCs w:val="24"/>
        </w:rPr>
        <w:t xml:space="preserve"> οδηγούν</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bCs/>
        </w:rPr>
        <w:pPrChange w:id="1073" w:author="Σπανός Γεώργιος" w:date="2022-10-04T10:45:00Z">
          <w:pPr>
            <w:spacing w:line="600" w:lineRule="auto"/>
            <w:ind w:firstLine="720"/>
            <w:jc w:val="both"/>
          </w:pPr>
        </w:pPrChange>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785B97" w:rsidRDefault="00C57472" w:rsidP="007A29E9">
      <w:pPr>
        <w:spacing w:after="0" w:line="600" w:lineRule="auto"/>
        <w:ind w:firstLine="720"/>
        <w:jc w:val="both"/>
        <w:rPr>
          <w:rFonts w:eastAsia="Times New Roman" w:cs="Times New Roman"/>
          <w:szCs w:val="24"/>
        </w:rPr>
        <w:pPrChange w:id="1074" w:author="Σπανός Γεώργιος" w:date="2022-10-04T10:45:00Z">
          <w:pPr>
            <w:spacing w:line="600" w:lineRule="auto"/>
            <w:ind w:firstLine="720"/>
            <w:jc w:val="both"/>
          </w:pPr>
        </w:pPrChange>
      </w:pPr>
      <w:r w:rsidRPr="00DF3C04">
        <w:rPr>
          <w:rFonts w:eastAsia="Times New Roman" w:cs="Times New Roman"/>
          <w:b/>
          <w:szCs w:val="24"/>
        </w:rPr>
        <w:t>ΠΑΝΑΓΙΩΤΗΣ ΤΣΑΚΛ</w:t>
      </w:r>
      <w:r w:rsidRPr="00DF3C04">
        <w:rPr>
          <w:rFonts w:eastAsia="Times New Roman" w:cs="Times New Roman"/>
          <w:b/>
          <w:szCs w:val="24"/>
        </w:rPr>
        <w:t>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Ε</w:t>
      </w:r>
      <w:r w:rsidRPr="008D284F">
        <w:rPr>
          <w:rFonts w:eastAsia="Times New Roman" w:cs="Times New Roman"/>
          <w:szCs w:val="24"/>
        </w:rPr>
        <w:t>υχαριστώ</w:t>
      </w:r>
      <w:r>
        <w:rPr>
          <w:rFonts w:eastAsia="Times New Roman" w:cs="Times New Roman"/>
          <w:szCs w:val="24"/>
        </w:rPr>
        <w:t>,</w:t>
      </w:r>
      <w:r w:rsidRPr="008D284F">
        <w:rPr>
          <w:rFonts w:eastAsia="Times New Roman" w:cs="Times New Roman"/>
          <w:szCs w:val="24"/>
        </w:rPr>
        <w:t xml:space="preserve"> κύριε Πρόεδρε</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75" w:author="Σπανός Γεώργιος" w:date="2022-10-04T10:45:00Z">
          <w:pPr>
            <w:spacing w:line="600" w:lineRule="auto"/>
            <w:ind w:firstLine="720"/>
            <w:jc w:val="both"/>
          </w:pPr>
        </w:pPrChange>
      </w:pPr>
      <w:r w:rsidRPr="008D284F">
        <w:rPr>
          <w:rFonts w:eastAsia="Times New Roman" w:cs="Times New Roman"/>
          <w:szCs w:val="24"/>
        </w:rPr>
        <w:t>Αξιότιμε κύριε Αρσένη</w:t>
      </w:r>
      <w:r>
        <w:rPr>
          <w:rFonts w:eastAsia="Times New Roman" w:cs="Times New Roman"/>
          <w:szCs w:val="24"/>
        </w:rPr>
        <w:t>,</w:t>
      </w:r>
      <w:r w:rsidRPr="008D284F">
        <w:rPr>
          <w:rFonts w:eastAsia="Times New Roman" w:cs="Times New Roman"/>
          <w:szCs w:val="24"/>
        </w:rPr>
        <w:t xml:space="preserve"> διάβασ</w:t>
      </w:r>
      <w:r>
        <w:rPr>
          <w:rFonts w:eastAsia="Times New Roman" w:cs="Times New Roman"/>
          <w:szCs w:val="24"/>
        </w:rPr>
        <w:t>α</w:t>
      </w:r>
      <w:r w:rsidRPr="008D284F">
        <w:rPr>
          <w:rFonts w:eastAsia="Times New Roman" w:cs="Times New Roman"/>
          <w:szCs w:val="24"/>
        </w:rPr>
        <w:t xml:space="preserve"> προσεκτικά την ερώτησή σας και την ανάπτυξη που κάνατε τώρα και νομίζω ότι η </w:t>
      </w:r>
      <w:r>
        <w:rPr>
          <w:rFonts w:eastAsia="Times New Roman" w:cs="Times New Roman"/>
          <w:szCs w:val="24"/>
        </w:rPr>
        <w:t xml:space="preserve">πραγματική </w:t>
      </w:r>
      <w:r w:rsidRPr="008D284F">
        <w:rPr>
          <w:rFonts w:eastAsia="Times New Roman" w:cs="Times New Roman"/>
          <w:szCs w:val="24"/>
        </w:rPr>
        <w:t xml:space="preserve">εικόνα </w:t>
      </w:r>
      <w:r>
        <w:rPr>
          <w:rFonts w:eastAsia="Times New Roman" w:cs="Times New Roman"/>
          <w:szCs w:val="24"/>
        </w:rPr>
        <w:t xml:space="preserve">δεν </w:t>
      </w:r>
      <w:r w:rsidRPr="008D284F">
        <w:rPr>
          <w:rFonts w:eastAsia="Times New Roman" w:cs="Times New Roman"/>
          <w:szCs w:val="24"/>
        </w:rPr>
        <w:t xml:space="preserve">είναι αυτή </w:t>
      </w:r>
      <w:r>
        <w:rPr>
          <w:rFonts w:eastAsia="Times New Roman" w:cs="Times New Roman"/>
          <w:szCs w:val="24"/>
        </w:rPr>
        <w:t xml:space="preserve">που παρουσιάσατε και </w:t>
      </w:r>
      <w:r w:rsidRPr="008D284F">
        <w:rPr>
          <w:rFonts w:eastAsia="Times New Roman" w:cs="Times New Roman"/>
          <w:szCs w:val="24"/>
        </w:rPr>
        <w:t>θα σας εξηγήσ</w:t>
      </w:r>
      <w:r w:rsidRPr="008D284F">
        <w:rPr>
          <w:rFonts w:eastAsia="Times New Roman" w:cs="Times New Roman"/>
          <w:szCs w:val="24"/>
        </w:rPr>
        <w:t>ω γιατί</w:t>
      </w:r>
      <w:r>
        <w:rPr>
          <w:rFonts w:eastAsia="Times New Roman" w:cs="Times New Roman"/>
          <w:szCs w:val="24"/>
        </w:rPr>
        <w:t>.</w:t>
      </w:r>
    </w:p>
    <w:p w:rsidR="00785B97" w:rsidRDefault="00C57472" w:rsidP="007A29E9">
      <w:pPr>
        <w:spacing w:after="0" w:line="600" w:lineRule="auto"/>
        <w:ind w:firstLine="720"/>
        <w:jc w:val="both"/>
        <w:rPr>
          <w:rFonts w:eastAsia="Times New Roman" w:cs="Times New Roman"/>
          <w:szCs w:val="24"/>
        </w:rPr>
        <w:pPrChange w:id="1076" w:author="Σπανός Γεώργιος" w:date="2022-10-04T10:45:00Z">
          <w:pPr>
            <w:spacing w:line="600" w:lineRule="auto"/>
            <w:ind w:firstLine="720"/>
            <w:jc w:val="both"/>
          </w:pPr>
        </w:pPrChange>
      </w:pPr>
      <w:r>
        <w:rPr>
          <w:rFonts w:eastAsia="Times New Roman" w:cs="Times New Roman"/>
          <w:szCs w:val="24"/>
        </w:rPr>
        <w:t>Πρώτα</w:t>
      </w:r>
      <w:r>
        <w:rPr>
          <w:rFonts w:eastAsia="Times New Roman" w:cs="Times New Roman"/>
          <w:szCs w:val="24"/>
        </w:rPr>
        <w:t>-</w:t>
      </w:r>
      <w:r>
        <w:rPr>
          <w:rFonts w:eastAsia="Times New Roman" w:cs="Times New Roman"/>
          <w:szCs w:val="24"/>
        </w:rPr>
        <w:t xml:space="preserve">πρώτα, </w:t>
      </w:r>
      <w:r w:rsidRPr="008D284F">
        <w:rPr>
          <w:rFonts w:eastAsia="Times New Roman" w:cs="Times New Roman"/>
          <w:szCs w:val="24"/>
        </w:rPr>
        <w:t>σε γενικότερο πλαίσιο</w:t>
      </w:r>
      <w:r>
        <w:rPr>
          <w:rFonts w:eastAsia="Times New Roman" w:cs="Times New Roman"/>
          <w:szCs w:val="24"/>
        </w:rPr>
        <w:t>,</w:t>
      </w:r>
      <w:r w:rsidRPr="008D284F">
        <w:rPr>
          <w:rFonts w:eastAsia="Times New Roman" w:cs="Times New Roman"/>
          <w:szCs w:val="24"/>
        </w:rPr>
        <w:t xml:space="preserve"> αυτό </w:t>
      </w:r>
      <w:r>
        <w:rPr>
          <w:rFonts w:eastAsia="Times New Roman" w:cs="Times New Roman"/>
          <w:szCs w:val="24"/>
        </w:rPr>
        <w:t>αποκαλούμε</w:t>
      </w:r>
      <w:r>
        <w:rPr>
          <w:rFonts w:eastAsia="Times New Roman" w:cs="Times New Roman"/>
          <w:szCs w:val="24"/>
        </w:rPr>
        <w:t xml:space="preserve"> «</w:t>
      </w:r>
      <w:r>
        <w:rPr>
          <w:rFonts w:eastAsia="Times New Roman" w:cs="Times New Roman"/>
          <w:szCs w:val="24"/>
          <w:lang w:val="en-US"/>
        </w:rPr>
        <w:t>gig</w:t>
      </w:r>
      <w:r w:rsidRPr="00DF3C04">
        <w:rPr>
          <w:rFonts w:eastAsia="Times New Roman" w:cs="Times New Roman"/>
          <w:szCs w:val="24"/>
        </w:rPr>
        <w:t xml:space="preserve"> </w:t>
      </w:r>
      <w:r>
        <w:rPr>
          <w:rFonts w:eastAsia="Times New Roman" w:cs="Times New Roman"/>
          <w:szCs w:val="24"/>
          <w:lang w:val="en-US"/>
        </w:rPr>
        <w:t>economy</w:t>
      </w:r>
      <w:r>
        <w:rPr>
          <w:rFonts w:eastAsia="Times New Roman" w:cs="Times New Roman"/>
          <w:szCs w:val="24"/>
        </w:rPr>
        <w:t>»</w:t>
      </w:r>
      <w:r w:rsidRPr="00DF3C04">
        <w:rPr>
          <w:rFonts w:eastAsia="Times New Roman" w:cs="Times New Roman"/>
          <w:szCs w:val="24"/>
        </w:rPr>
        <w:t xml:space="preserve">, </w:t>
      </w:r>
      <w:r>
        <w:rPr>
          <w:rFonts w:eastAsia="Times New Roman" w:cs="Times New Roman"/>
          <w:szCs w:val="24"/>
        </w:rPr>
        <w:t>δηλαδή εργασία μέσω</w:t>
      </w:r>
      <w:r w:rsidRPr="008D284F">
        <w:rPr>
          <w:rFonts w:eastAsia="Times New Roman" w:cs="Times New Roman"/>
          <w:szCs w:val="24"/>
        </w:rPr>
        <w:t xml:space="preserve"> πλατφόρμας</w:t>
      </w:r>
      <w:r>
        <w:rPr>
          <w:rFonts w:eastAsia="Times New Roman" w:cs="Times New Roman"/>
          <w:szCs w:val="24"/>
        </w:rPr>
        <w:t>,</w:t>
      </w:r>
      <w:r w:rsidRPr="008D284F">
        <w:rPr>
          <w:rFonts w:eastAsia="Times New Roman" w:cs="Times New Roman"/>
          <w:szCs w:val="24"/>
        </w:rPr>
        <w:t xml:space="preserve"> είναι μια εργασιακή </w:t>
      </w:r>
      <w:r w:rsidRPr="008D284F">
        <w:rPr>
          <w:rFonts w:eastAsia="Times New Roman" w:cs="Times New Roman"/>
          <w:szCs w:val="24"/>
        </w:rPr>
        <w:lastRenderedPageBreak/>
        <w:t>πραγματικότητα που προσφέρει ευελιξία σ</w:t>
      </w:r>
      <w:r>
        <w:rPr>
          <w:rFonts w:eastAsia="Times New Roman" w:cs="Times New Roman"/>
          <w:szCs w:val="24"/>
        </w:rPr>
        <w:t>τις</w:t>
      </w:r>
      <w:r w:rsidRPr="008D284F">
        <w:rPr>
          <w:rFonts w:eastAsia="Times New Roman" w:cs="Times New Roman"/>
          <w:szCs w:val="24"/>
        </w:rPr>
        <w:t xml:space="preserve"> επιχειρήσεις</w:t>
      </w:r>
      <w:r>
        <w:rPr>
          <w:rFonts w:eastAsia="Times New Roman" w:cs="Times New Roman"/>
          <w:szCs w:val="24"/>
        </w:rPr>
        <w:t>,</w:t>
      </w:r>
      <w:r w:rsidRPr="008D284F">
        <w:rPr>
          <w:rFonts w:eastAsia="Times New Roman" w:cs="Times New Roman"/>
          <w:szCs w:val="24"/>
        </w:rPr>
        <w:t xml:space="preserve"> αλλά και στους εργαζόμενους</w:t>
      </w:r>
      <w:r>
        <w:rPr>
          <w:rFonts w:eastAsia="Times New Roman" w:cs="Times New Roman"/>
          <w:szCs w:val="24"/>
        </w:rPr>
        <w:t>.</w:t>
      </w:r>
      <w:r w:rsidRPr="008D284F">
        <w:rPr>
          <w:rFonts w:eastAsia="Times New Roman" w:cs="Times New Roman"/>
          <w:szCs w:val="24"/>
        </w:rPr>
        <w:t xml:space="preserve"> </w:t>
      </w:r>
    </w:p>
    <w:p w:rsidR="00785B97" w:rsidRDefault="00C57472" w:rsidP="007A29E9">
      <w:pPr>
        <w:spacing w:after="0" w:line="600" w:lineRule="auto"/>
        <w:ind w:firstLine="720"/>
        <w:jc w:val="both"/>
        <w:rPr>
          <w:rFonts w:eastAsia="Times New Roman" w:cs="Times New Roman"/>
          <w:szCs w:val="24"/>
        </w:rPr>
        <w:pPrChange w:id="1077" w:author="Σπανός Γεώργιος" w:date="2022-10-04T10:45:00Z">
          <w:pPr>
            <w:spacing w:line="600" w:lineRule="auto"/>
            <w:ind w:firstLine="720"/>
            <w:jc w:val="both"/>
          </w:pPr>
        </w:pPrChange>
      </w:pPr>
      <w:r w:rsidRPr="008D284F">
        <w:rPr>
          <w:rFonts w:eastAsia="Times New Roman" w:cs="Times New Roman"/>
          <w:szCs w:val="24"/>
        </w:rPr>
        <w:t>Οι ψηφιακές πλατφόρμες εργασίας</w:t>
      </w:r>
      <w:r>
        <w:rPr>
          <w:rFonts w:eastAsia="Times New Roman" w:cs="Times New Roman"/>
          <w:szCs w:val="24"/>
        </w:rPr>
        <w:t xml:space="preserve"> –ο όρος</w:t>
      </w:r>
      <w:r w:rsidRPr="008D284F">
        <w:rPr>
          <w:rFonts w:eastAsia="Times New Roman" w:cs="Times New Roman"/>
          <w:szCs w:val="24"/>
        </w:rPr>
        <w:t xml:space="preserve"> δεν αναφέρεται μόνο στους </w:t>
      </w:r>
      <w:proofErr w:type="spellStart"/>
      <w:r>
        <w:rPr>
          <w:rFonts w:eastAsia="Times New Roman" w:cs="Times New Roman"/>
          <w:szCs w:val="24"/>
        </w:rPr>
        <w:t>ντελιβεράδες</w:t>
      </w:r>
      <w:proofErr w:type="spellEnd"/>
      <w:r>
        <w:rPr>
          <w:rFonts w:eastAsia="Times New Roman" w:cs="Times New Roman"/>
          <w:szCs w:val="24"/>
        </w:rPr>
        <w:t>, όπως ε</w:t>
      </w:r>
      <w:r w:rsidRPr="008D284F">
        <w:rPr>
          <w:rFonts w:eastAsia="Times New Roman" w:cs="Times New Roman"/>
          <w:szCs w:val="24"/>
        </w:rPr>
        <w:t xml:space="preserve">σφαλμένα θεωρούν κάποιοι συμπολίτες </w:t>
      </w:r>
      <w:r>
        <w:rPr>
          <w:rFonts w:eastAsia="Times New Roman" w:cs="Times New Roman"/>
          <w:szCs w:val="24"/>
        </w:rPr>
        <w:t>μας-</w:t>
      </w:r>
      <w:r w:rsidRPr="008D284F">
        <w:rPr>
          <w:rFonts w:eastAsia="Times New Roman" w:cs="Times New Roman"/>
          <w:szCs w:val="24"/>
        </w:rPr>
        <w:t xml:space="preserve"> φέρνουν καινοτομία</w:t>
      </w:r>
      <w:r>
        <w:rPr>
          <w:rFonts w:eastAsia="Times New Roman" w:cs="Times New Roman"/>
          <w:szCs w:val="24"/>
        </w:rPr>
        <w:t>,</w:t>
      </w:r>
      <w:r w:rsidRPr="008D284F">
        <w:rPr>
          <w:rFonts w:eastAsia="Times New Roman" w:cs="Times New Roman"/>
          <w:szCs w:val="24"/>
        </w:rPr>
        <w:t xml:space="preserve"> δημιουργούν θέσεις εργασίας και ενισχύουν την ανταγωνιστικότητα</w:t>
      </w:r>
      <w:r>
        <w:rPr>
          <w:rFonts w:eastAsia="Times New Roman" w:cs="Times New Roman"/>
          <w:szCs w:val="24"/>
        </w:rPr>
        <w:t>,</w:t>
      </w:r>
      <w:r w:rsidRPr="008D284F">
        <w:rPr>
          <w:rFonts w:eastAsia="Times New Roman" w:cs="Times New Roman"/>
          <w:szCs w:val="24"/>
        </w:rPr>
        <w:t xml:space="preserve"> παρέχουν πρόσθετο εισόδημα στους εργαζόμενους</w:t>
      </w:r>
      <w:r>
        <w:rPr>
          <w:rFonts w:eastAsia="Times New Roman" w:cs="Times New Roman"/>
          <w:szCs w:val="24"/>
        </w:rPr>
        <w:t>,</w:t>
      </w:r>
      <w:r w:rsidRPr="008D284F">
        <w:rPr>
          <w:rFonts w:eastAsia="Times New Roman" w:cs="Times New Roman"/>
          <w:szCs w:val="24"/>
        </w:rPr>
        <w:t xml:space="preserve"> συμπεριλαμβανομένων σε πολλές περιπτ</w:t>
      </w:r>
      <w:r w:rsidRPr="008D284F">
        <w:rPr>
          <w:rFonts w:eastAsia="Times New Roman" w:cs="Times New Roman"/>
          <w:szCs w:val="24"/>
        </w:rPr>
        <w:t>ώσεις ατόμων για τα οποία η πρόσβαση στην αγορά εργασίας μπορεί να είναι αρκετά δύσκολη</w:t>
      </w:r>
      <w:r>
        <w:rPr>
          <w:rFonts w:eastAsia="Times New Roman" w:cs="Times New Roman"/>
          <w:szCs w:val="24"/>
        </w:rPr>
        <w:t>.</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7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Η Ελλάδα είναι μια από τις πρωτοπόρους μεταξύ των κρατών</w:t>
      </w:r>
      <w:r>
        <w:rPr>
          <w:rFonts w:eastAsia="Times New Roman" w:cs="Times New Roman"/>
          <w:szCs w:val="24"/>
        </w:rPr>
        <w:t>-</w:t>
      </w:r>
      <w:r>
        <w:rPr>
          <w:rFonts w:eastAsia="Times New Roman" w:cs="Times New Roman"/>
          <w:szCs w:val="24"/>
        </w:rPr>
        <w:t>μελών της Ευρωπαϊκής Ένωσης στον τομέα αυτό, έχοντας εντάξει σχετικές διατάξεις για τη ρύθμιση της εργασίας σε</w:t>
      </w:r>
      <w:r>
        <w:rPr>
          <w:rFonts w:eastAsia="Times New Roman" w:cs="Times New Roman"/>
          <w:szCs w:val="24"/>
        </w:rPr>
        <w:t xml:space="preserve"> πλατφόρμες στο νομοσχέδιο για την προστασία της εργασίας που ψηφίστηκε τον Ιούνιο του 2012. Μάλιστα η νομοθετική αυτή παρέμβαση έγινε στην κατεύθυνση της διεύρυνσης των δικαιωμάτων των εργαζομένων χωρίς να εκχωρείται κανένα κατοχυρωμένο εργασιακό δικαίωμα</w:t>
      </w:r>
      <w:r>
        <w:rPr>
          <w:rFonts w:eastAsia="Times New Roman" w:cs="Times New Roman"/>
          <w:szCs w:val="24"/>
        </w:rPr>
        <w:t xml:space="preserve">.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7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Ως προς το κομμάτι της προστασίας της υγείας και ασφάλισης των εργαζομένων κατά τη διανομή και μεταφορά των προϊόντων και αντικειμένων στο άρθρο 56 του ν.4619/2019 προβλέπεται πράγματι η έκδοση ΚΥΑ με την οποία θα καθοριστούν τα πιστοποιητικά και τα λοι</w:t>
      </w:r>
      <w:r>
        <w:rPr>
          <w:rFonts w:eastAsia="Times New Roman" w:cs="Times New Roman"/>
          <w:szCs w:val="24"/>
        </w:rPr>
        <w:t xml:space="preserve">πά έγγραφα σχετικά με την ορθή συντήρηση των οχημάτων, το είδος και τις προδιαγραφές του εξοπλισμού προστασίας, τις προδιαγραφές και τα τεχνικά χαρακτηριστικά του </w:t>
      </w:r>
      <w:r>
        <w:rPr>
          <w:rFonts w:eastAsia="Times New Roman" w:cs="Times New Roman"/>
          <w:szCs w:val="24"/>
        </w:rPr>
        <w:lastRenderedPageBreak/>
        <w:t>προσαρτώμενου αποθηκευτικού χώρου, ο φορέας πιστοποίησης της ευστάθειας του οχήματος, η πρότυ</w:t>
      </w:r>
      <w:r>
        <w:rPr>
          <w:rFonts w:eastAsia="Times New Roman" w:cs="Times New Roman"/>
          <w:szCs w:val="24"/>
        </w:rPr>
        <w:t>πη γραπτή εκτίμηση του επαγγελματικού κινδύνου και κάθε άλλη λεπτομέρεια εφαρμογής.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 Η συγκεκριμένη ΚΥΑ, όπως αντιλαμβάνεστε, περιλαμβάνει πλήθος τεχνικών προδιαγραφών που για πρώτη φορά ρυθμίζονται στη χώρα μας και βρίσκεται ακόμα σε φάση επεξεργασίας με </w:t>
      </w:r>
      <w:r>
        <w:rPr>
          <w:rFonts w:eastAsia="Times New Roman" w:cs="Times New Roman"/>
          <w:szCs w:val="24"/>
        </w:rPr>
        <w:t xml:space="preserve">τα συναρμόδια Υπουργεία αλλά και σε εκτενή διαβούλευση με τους εκπροσώπους των εργαζομένων, προκειμένου να καθοριστούν με πληρότητα τα χαρακτηριστικά που εξασφαλίζουν την προστασία των εργαζομένων.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Όντως, και εδώ θα συμφωνήσω μαζί σας, το διάστημα της έκδ</w:t>
      </w:r>
      <w:r>
        <w:rPr>
          <w:rFonts w:eastAsia="Times New Roman" w:cs="Times New Roman"/>
          <w:szCs w:val="24"/>
        </w:rPr>
        <w:t>οσης Κοινής Υπουργικής Απόφασης είναι πάρα πολύ μεγάλο. Όμως στο ενδιάμεσο διάστημα έχ</w:t>
      </w:r>
      <w:r>
        <w:rPr>
          <w:rFonts w:eastAsia="Times New Roman" w:cs="Times New Roman"/>
          <w:szCs w:val="24"/>
        </w:rPr>
        <w:t>ουμε</w:t>
      </w:r>
      <w:r>
        <w:rPr>
          <w:rFonts w:eastAsia="Times New Roman" w:cs="Times New Roman"/>
          <w:szCs w:val="24"/>
        </w:rPr>
        <w:t xml:space="preserve"> ήδη παρέμβει νομοθετικά με την 29510/2022 </w:t>
      </w:r>
      <w:r>
        <w:rPr>
          <w:rFonts w:eastAsia="Times New Roman" w:cs="Times New Roman"/>
          <w:szCs w:val="24"/>
        </w:rPr>
        <w:t>α</w:t>
      </w:r>
      <w:r>
        <w:rPr>
          <w:rFonts w:eastAsia="Times New Roman" w:cs="Times New Roman"/>
          <w:szCs w:val="24"/>
        </w:rPr>
        <w:t>πόφαση του Υπουργείου Εργασίας που εξειδίκευσε τις προστατευτικές ρυθμίσεις που είχαν εισαχθεί με το εργασιακό νομοσχέδιο.</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συγκεκριμένα ορίστηκε πως η ψηφιακή πλατφόρμα υποχρεούται να παρέχει προς τον διανομέα </w:t>
      </w:r>
      <w:proofErr w:type="spellStart"/>
      <w:r>
        <w:rPr>
          <w:rFonts w:eastAsia="Times New Roman" w:cs="Times New Roman"/>
          <w:szCs w:val="24"/>
        </w:rPr>
        <w:t>παρόχου</w:t>
      </w:r>
      <w:proofErr w:type="spellEnd"/>
      <w:r>
        <w:rPr>
          <w:rFonts w:eastAsia="Times New Roman" w:cs="Times New Roman"/>
          <w:szCs w:val="24"/>
        </w:rPr>
        <w:t xml:space="preserve"> υπηρεσιών το προστατευτικό κράνος, που είναι απαραίτητο για την εργασία του. Εναλλακτικά αν ο διανομέας συμφωνεί να κάνει χρήση του δικού του προστατευτικού</w:t>
      </w:r>
      <w:r>
        <w:rPr>
          <w:rFonts w:eastAsia="Times New Roman" w:cs="Times New Roman"/>
          <w:szCs w:val="24"/>
        </w:rPr>
        <w:t xml:space="preserve"> κράνους, η ψηφιακή πλατφόρμα αφού πρώτα διαπιστώσει ότι το κράνος διαθέτει τις κατάλληλες προδιαγραφές υποχρεούται να του αποδώσει ποσό ύψους 120 ευρώ.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lastRenderedPageBreak/>
        <w:t>Ενεργή παραμένει και η υφιστάμενη υποχρέωση της πλατφόρμας να παρέχει πανωφόρι κατάλληλο για την προστ</w:t>
      </w:r>
      <w:r>
        <w:rPr>
          <w:rFonts w:eastAsia="Times New Roman" w:cs="Times New Roman"/>
          <w:szCs w:val="24"/>
        </w:rPr>
        <w:t xml:space="preserve">ασία του αναβάτη του μοτοποδήλατου ή της μοτοσικλέτας, αδιάβροχη προστασία, γάντια και αντανακλαστικό γιλέκο. Επιπλέον με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προβλέφθηκε ότι όταν οι πάροχοι υπηρεσιών χρησιμοποιούν δικό τους όχημα, δηλαδή μοτοσικλέτα, μοτοποδήλατο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οι ψηφιακές πλατφόρμες τους αποδίδουν κάθε μήνα πρόσθετη αποζημίωση για χρήση και συντήρηση του οχήματος. Η αποζημίωση αυτή ανέρχεται σε 15% επί του νομοθετημένου κατώτατου μισθού εφόσον ο διανομέας πραγματοποιήσει τουλάχιστον τριακόσιες διανομές ή μεταφο</w:t>
      </w:r>
      <w:r>
        <w:rPr>
          <w:rFonts w:eastAsia="Times New Roman" w:cs="Times New Roman"/>
          <w:szCs w:val="24"/>
        </w:rPr>
        <w:t>ρές εντός του ίδιου μήνα για την ίδια ψηφιακή πλατφόρμα και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αυτό μειώνεται αναλογικά αν τα νούμερα είναι χαμηλότερα.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Σε κάθε περίπτωση το ισχύον νομοθετικό πλαίσιο που διέπει τόσο το γενικότερο όσο και τα ειδικότερα ζητήματα υγείας και ασφάλεια</w:t>
      </w:r>
      <w:r>
        <w:rPr>
          <w:rFonts w:eastAsia="Times New Roman" w:cs="Times New Roman"/>
          <w:szCs w:val="24"/>
        </w:rPr>
        <w:t xml:space="preserve">ς των εργαζομένων, τελεί υπό διαρκή αξιολόγηση και επανεξέταση προκειμένου υπό το φως των τεχνολογικών, οργανωτικών και άλλων εξελίξεων στην αγορά εργασίας να διασφαλίζεται η υγεία και η ασφάλεια όλων των εργαζομένων.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Συνεπώς, κύριε Αρσένη, από την πλευρά</w:t>
      </w:r>
      <w:r>
        <w:rPr>
          <w:rFonts w:eastAsia="Times New Roman" w:cs="Times New Roman"/>
          <w:szCs w:val="24"/>
        </w:rPr>
        <w:t xml:space="preserve"> της Κυβέρνησης και του Υπουργείου Εργασίας έχουν γίνει πολύ σοβαρά βήματα στην κατεύθυνση της ρύθμισης αυτού του καινούργιου εργασιακού τοπίου που η προηγούμενη κυβέρνηση είχε επιλέξει να αφήσει αρρύθμιστο.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5"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lastRenderedPageBreak/>
        <w:t>Σας ευχαριστώ.</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6" w:author="Σπανός Γεώργιος" w:date="2022-10-04T10:45:00Z">
          <w:pPr>
            <w:autoSpaceDE w:val="0"/>
            <w:autoSpaceDN w:val="0"/>
            <w:adjustRightInd w:val="0"/>
            <w:spacing w:line="600" w:lineRule="auto"/>
            <w:ind w:firstLine="720"/>
            <w:jc w:val="both"/>
          </w:pPr>
        </w:pPrChange>
      </w:pPr>
      <w:r w:rsidRPr="00456E32">
        <w:rPr>
          <w:rFonts w:eastAsia="Times New Roman" w:cs="Times New Roman"/>
          <w:b/>
          <w:szCs w:val="24"/>
        </w:rPr>
        <w:t>ΠΡΟΕΔΡΕΥΩ</w:t>
      </w:r>
      <w:r>
        <w:rPr>
          <w:rFonts w:eastAsia="Times New Roman" w:cs="Times New Roman"/>
          <w:b/>
          <w:szCs w:val="24"/>
        </w:rPr>
        <w:t>Ν (Οδυσσέας Κωνσταντινό</w:t>
      </w:r>
      <w:r>
        <w:rPr>
          <w:rFonts w:eastAsia="Times New Roman" w:cs="Times New Roman"/>
          <w:b/>
          <w:szCs w:val="24"/>
        </w:rPr>
        <w:t>πουλος):</w:t>
      </w:r>
      <w:r w:rsidRPr="00456E32">
        <w:rPr>
          <w:rFonts w:eastAsia="Times New Roman" w:cs="Times New Roman"/>
          <w:b/>
          <w:szCs w:val="24"/>
        </w:rPr>
        <w:t xml:space="preserve"> </w:t>
      </w:r>
      <w:r>
        <w:rPr>
          <w:rFonts w:eastAsia="Times New Roman" w:cs="Times New Roman"/>
          <w:szCs w:val="24"/>
        </w:rPr>
        <w:t>Τον λόγο έχει ο κ. Αρσένης.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7" w:author="Σπανός Γεώργιος" w:date="2022-10-04T10:45:00Z">
          <w:pPr>
            <w:autoSpaceDE w:val="0"/>
            <w:autoSpaceDN w:val="0"/>
            <w:adjustRightInd w:val="0"/>
            <w:spacing w:line="600" w:lineRule="auto"/>
            <w:ind w:firstLine="720"/>
            <w:jc w:val="both"/>
          </w:pPr>
        </w:pPrChange>
      </w:pPr>
      <w:r w:rsidRPr="00BE2F3F">
        <w:rPr>
          <w:rFonts w:eastAsia="Times New Roman" w:cs="Times New Roman"/>
          <w:b/>
          <w:szCs w:val="24"/>
        </w:rPr>
        <w:t>ΚΡΙΤΩΝ</w:t>
      </w:r>
      <w:r>
        <w:rPr>
          <w:rFonts w:eastAsia="Times New Roman" w:cs="Times New Roman"/>
          <w:b/>
          <w:szCs w:val="24"/>
        </w:rPr>
        <w:t xml:space="preserve"> </w:t>
      </w:r>
      <w:r w:rsidRPr="00BE2F3F">
        <w:rPr>
          <w:rFonts w:eastAsia="Times New Roman" w:cs="Times New Roman"/>
          <w:b/>
          <w:szCs w:val="24"/>
        </w:rPr>
        <w:t>-</w:t>
      </w:r>
      <w:r>
        <w:rPr>
          <w:rFonts w:eastAsia="Times New Roman" w:cs="Times New Roman"/>
          <w:b/>
          <w:szCs w:val="24"/>
        </w:rPr>
        <w:t xml:space="preserve"> </w:t>
      </w:r>
      <w:r w:rsidRPr="00BE2F3F">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Κύριε Υπουργέ, να είμαστε ειλικρινείς, μιλάμε για μια καθαρή εξυπηρέτηση συγκεκριμένων συμφερόντων.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8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Κοιτάξτε, είχα την απάντηση στα χέρια από το Υπουργείο Μεταφορών. Τι μας λέει το Υπουργείο Μεταφορών; Ότι η με αριθμό πρωτοκόλλου 4644 της 1ης Φεβρουαρίου του 2021, δηλαδή, πριν από ενάμιση χρόνο, </w:t>
      </w:r>
      <w:r>
        <w:rPr>
          <w:rFonts w:eastAsia="Times New Roman" w:cs="Times New Roman"/>
          <w:szCs w:val="24"/>
        </w:rPr>
        <w:t>α</w:t>
      </w:r>
      <w:r>
        <w:rPr>
          <w:rFonts w:eastAsia="Times New Roman" w:cs="Times New Roman"/>
          <w:szCs w:val="24"/>
        </w:rPr>
        <w:t>πόφαση του Υπουργού Εργασίας και Κοινωνικών Υποθέσεων συγκ</w:t>
      </w:r>
      <w:r>
        <w:rPr>
          <w:rFonts w:eastAsia="Times New Roman" w:cs="Times New Roman"/>
          <w:szCs w:val="24"/>
        </w:rPr>
        <w:t xml:space="preserve">ροτήθηκε επταμελής ομάδα εργασίας με σκοπό την κατάρτιση σχεδίου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Τι αφορά το σχέδιο; Καθορισμό πιστοποιητικών και προβλεπόμενων λοιπών εγγράφων που οφείλει να διαθέτει εργοδότης σχετικά με την ορθή συντήρηση των οχημάτων, το είδ</w:t>
      </w:r>
      <w:r>
        <w:rPr>
          <w:rFonts w:eastAsia="Times New Roman" w:cs="Times New Roman"/>
          <w:szCs w:val="24"/>
        </w:rPr>
        <w:t>ος των προδιαγραφών του εξοπλισμού προστασίας, τις προδιαγραφές και τα τεχνικά χαρακτηριστικά του προσαρτώμενου αποθηκευτικού χώρου των οχημάτων, τον φορέα πιστοποίησης ευστάθειας του οχήματος, την πρότυπη γραπτή εκτίμηση επαγγελματικού κινδύνου για τις δρ</w:t>
      </w:r>
      <w:r>
        <w:rPr>
          <w:rFonts w:eastAsia="Times New Roman" w:cs="Times New Roman"/>
          <w:szCs w:val="24"/>
        </w:rPr>
        <w:t>αστηριότητες και κάθε άλλη λεπτομέρεια εφαρμογής του άρθρου 56. Ακόμα, ενάμιση χρόνο μετά αυτή η επιτροπή δεν έχει βγάλει τις προδιαγραφές με υπερκέρδη των εταιρειών.</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lastRenderedPageBreak/>
        <w:t>Όσον αφορά για αυτά που αναφέρατε, για τα ποσά που καλύπτουν οι εταιρείες, απ’ ότι γνωρίζ</w:t>
      </w:r>
      <w:r>
        <w:rPr>
          <w:rFonts w:eastAsia="Times New Roman" w:cs="Times New Roman"/>
          <w:szCs w:val="24"/>
        </w:rPr>
        <w:t xml:space="preserve">ω είναι μόνο για τους </w:t>
      </w:r>
      <w:r>
        <w:rPr>
          <w:rFonts w:eastAsia="Times New Roman" w:cs="Times New Roman"/>
          <w:szCs w:val="24"/>
          <w:lang w:val="en-US"/>
        </w:rPr>
        <w:t>freelancers</w:t>
      </w:r>
      <w:r>
        <w:rPr>
          <w:rFonts w:eastAsia="Times New Roman" w:cs="Times New Roman"/>
          <w:szCs w:val="24"/>
        </w:rPr>
        <w:t xml:space="preserve"> εργαζόμενους. Η ίδια η εταιρεία απ</w:t>
      </w:r>
      <w:r w:rsidRPr="00106382">
        <w:rPr>
          <w:rFonts w:eastAsia="Times New Roman" w:cs="Times New Roman"/>
          <w:szCs w:val="24"/>
        </w:rPr>
        <w:t>’</w:t>
      </w:r>
      <w:r>
        <w:rPr>
          <w:rFonts w:eastAsia="Times New Roman" w:cs="Times New Roman"/>
          <w:szCs w:val="24"/>
        </w:rPr>
        <w:t xml:space="preserve"> ότι καταλαβαίνω έχει αφαιρέσει αυτά τα ποσά από τις αμοιβές και ούτω καθεξής. Έχουμε δηλαδή ανθρώπους οι οποίοι στην καλύτερη περίπτωση λαμβάνουν κάποια μέτρα προστασίας χωρίς καμ</w:t>
      </w:r>
      <w:r>
        <w:rPr>
          <w:rFonts w:eastAsia="Times New Roman" w:cs="Times New Roman"/>
          <w:szCs w:val="24"/>
        </w:rPr>
        <w:t>μ</w:t>
      </w:r>
      <w:r>
        <w:rPr>
          <w:rFonts w:eastAsia="Times New Roman" w:cs="Times New Roman"/>
          <w:szCs w:val="24"/>
        </w:rPr>
        <w:t>ία προ</w:t>
      </w:r>
      <w:r>
        <w:rPr>
          <w:rFonts w:eastAsia="Times New Roman" w:cs="Times New Roman"/>
          <w:szCs w:val="24"/>
        </w:rPr>
        <w:t>διαγραφή.</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Τι θα ήταν οι προδιαγραφές κύριε Υπουργέ; Κράνος με προδιαγραφή σε </w:t>
      </w:r>
      <w:r>
        <w:rPr>
          <w:rFonts w:eastAsia="Times New Roman" w:cs="Times New Roman"/>
          <w:szCs w:val="24"/>
          <w:lang w:val="en-US"/>
        </w:rPr>
        <w:t>C</w:t>
      </w:r>
      <w:r>
        <w:rPr>
          <w:rFonts w:eastAsia="Times New Roman" w:cs="Times New Roman"/>
          <w:szCs w:val="24"/>
        </w:rPr>
        <w:t>20</w:t>
      </w:r>
      <w:r w:rsidRPr="00106382">
        <w:rPr>
          <w:rFonts w:eastAsia="Times New Roman" w:cs="Times New Roman"/>
          <w:szCs w:val="24"/>
        </w:rPr>
        <w:t>2206</w:t>
      </w:r>
      <w:r>
        <w:rPr>
          <w:rFonts w:eastAsia="Times New Roman" w:cs="Times New Roman"/>
          <w:szCs w:val="24"/>
        </w:rPr>
        <w:t xml:space="preserve">. Δεν είναι στοιχειώδες; Δεν θα έπρεπε να έχει στοιχειώδεις προδιαγραφές το κράνος; Δεν θα έπρεπε το πανωφόρι να είναι για όλες τις εποχές του χρόνου, αδιάβροχη προστασία, </w:t>
      </w:r>
      <w:r>
        <w:rPr>
          <w:rFonts w:eastAsia="Times New Roman" w:cs="Times New Roman"/>
          <w:szCs w:val="24"/>
        </w:rPr>
        <w:t xml:space="preserve">ολόσωμες προδιαγραφές </w:t>
      </w:r>
      <w:r>
        <w:rPr>
          <w:rFonts w:eastAsia="Times New Roman" w:cs="Times New Roman"/>
          <w:szCs w:val="24"/>
          <w:lang w:val="en-US"/>
        </w:rPr>
        <w:t>CN</w:t>
      </w:r>
      <w:r w:rsidRPr="00106382">
        <w:rPr>
          <w:rFonts w:eastAsia="Times New Roman" w:cs="Times New Roman"/>
          <w:szCs w:val="24"/>
        </w:rPr>
        <w:t>343</w:t>
      </w:r>
      <w:r>
        <w:rPr>
          <w:rFonts w:eastAsia="Times New Roman" w:cs="Times New Roman"/>
          <w:szCs w:val="24"/>
          <w:lang w:val="en-US"/>
        </w:rPr>
        <w:t>IV</w:t>
      </w:r>
      <w:r>
        <w:rPr>
          <w:rFonts w:eastAsia="Times New Roman" w:cs="Times New Roman"/>
          <w:szCs w:val="24"/>
        </w:rPr>
        <w:t xml:space="preserve"> και γάντια με προδιαγραφές </w:t>
      </w:r>
      <w:r>
        <w:rPr>
          <w:rFonts w:eastAsia="Times New Roman" w:cs="Times New Roman"/>
          <w:szCs w:val="24"/>
          <w:lang w:val="en-US"/>
        </w:rPr>
        <w:t>CE</w:t>
      </w:r>
      <w:r>
        <w:rPr>
          <w:rFonts w:eastAsia="Times New Roman" w:cs="Times New Roman"/>
          <w:szCs w:val="24"/>
        </w:rPr>
        <w:t xml:space="preserve">; Δηλαδή να έχουν </w:t>
      </w:r>
      <w:r>
        <w:rPr>
          <w:rFonts w:eastAsia="Times New Roman" w:cs="Times New Roman"/>
          <w:szCs w:val="24"/>
          <w:lang w:val="en-US"/>
        </w:rPr>
        <w:t>ISO</w:t>
      </w:r>
      <w:r>
        <w:rPr>
          <w:rFonts w:eastAsia="Times New Roman" w:cs="Times New Roman"/>
          <w:szCs w:val="24"/>
        </w:rPr>
        <w:t xml:space="preserve"> και προδιαγραφές όπως τα υπόλοιπα κράτη, δεν ζητάμε κάτι ιδιαίτερο. Δεν ζητούν οι εργαζόμενοι κάτι ιδιαίτερο. Κάνετε πλήρη κάλυψη ως κυβέρνηση, όχι εσείς προσωπικά, στην ασυδοσία αυτών των εταιρειών, που έχουν δει τα κέρδη τους να πολλαπλασιάζονται, να εκ</w:t>
      </w:r>
      <w:r>
        <w:rPr>
          <w:rFonts w:eastAsia="Times New Roman" w:cs="Times New Roman"/>
          <w:szCs w:val="24"/>
        </w:rPr>
        <w:t>τινάσσονται και έχουν εξουθενώσει τους εργαζομένους να δουλεύουν, να λειτουργούν σε πλήρη εργασιακή ανασφάλεια με ένα κουτί από πίσω χωρίς προδιαγραφές.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Σε ποια άλλη χώρα, κύριε Υπουργέ, υπάρχει κουτί; Είναι συνθήκες εργασιακής ασφάλειας αυτές, που υπάρχει</w:t>
      </w:r>
      <w:r>
        <w:rPr>
          <w:rFonts w:eastAsia="Times New Roman" w:cs="Times New Roman"/>
          <w:szCs w:val="24"/>
        </w:rPr>
        <w:t xml:space="preserve"> αυτό το κουτί εντελώς εκτός του κώδικα οδικής κυκλοφορίας, χωρίς κα</w:t>
      </w:r>
      <w:r>
        <w:rPr>
          <w:rFonts w:eastAsia="Times New Roman" w:cs="Times New Roman"/>
          <w:szCs w:val="24"/>
        </w:rPr>
        <w:t>μ</w:t>
      </w:r>
      <w:r>
        <w:rPr>
          <w:rFonts w:eastAsia="Times New Roman" w:cs="Times New Roman"/>
          <w:szCs w:val="24"/>
        </w:rPr>
        <w:t xml:space="preserve">μία προδιαγραφή; Και είναι υποχρεωμένοι να το βάζουν σε κάθε τύπου μηχανάκι. Δεν υπάρχει διαφορά </w:t>
      </w:r>
      <w:r>
        <w:rPr>
          <w:rFonts w:eastAsia="Times New Roman" w:cs="Times New Roman"/>
          <w:szCs w:val="24"/>
        </w:rPr>
        <w:lastRenderedPageBreak/>
        <w:t>κουτιού ανά μηχανάκι. Ένα κουτί τους δίνουν οι εταιρείες. Σε περίπτωση που γίνει ένα ατύχη</w:t>
      </w:r>
      <w:r>
        <w:rPr>
          <w:rFonts w:eastAsia="Times New Roman" w:cs="Times New Roman"/>
          <w:szCs w:val="24"/>
        </w:rPr>
        <w:t>μα, τι θα πάθουν αυτοί οι εργαζόμενοι; Υπάρχει ασφαλής εργασία; Εγκλωβίζονται μεταξύ κουτιού και οχήματος. Είναι συνθήκες αυτές, κύριε Υπουργέ; Είναι συνθήκες αυτές; Θα μας πείτε ότι έχει δώσει πρόχειρες προδιαγραφές; Δουλεύουν οι εργαζόμενοι με την εφαρμο</w:t>
      </w:r>
      <w:r>
        <w:rPr>
          <w:rFonts w:eastAsia="Times New Roman" w:cs="Times New Roman"/>
          <w:szCs w:val="24"/>
        </w:rPr>
        <w:t>γή να χτυπάει συνέχεια και οδηγούν με το ένα χέρι και κρατάνε το κινητό στο άλλο! Είναι συνθήκες εργασίας αυτές; Και το κίνητρο είναι η ταχύτητα και βάζουν τους ανθρώπους να κάνουν διάφορες παραβάσεις του κώδικα οδικής κυκλοφορίας, γιατί αλλιώς στο τέλος θ</w:t>
      </w:r>
      <w:r>
        <w:rPr>
          <w:rFonts w:eastAsia="Times New Roman" w:cs="Times New Roman"/>
          <w:szCs w:val="24"/>
        </w:rPr>
        <w:t>α απολυθούν.</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Ανεξαρτήτως το κίνητρο, παραδεχτείτε το πρόβλημα. Βγάλτε τις προδιαγραφές για να μπορέσουν αυτοί οι άνθρωποι να κινηθούν με νόμιμες ενέργειες εναντίον των εταιρειών, να προστατεύσετε την εργασία και τη ζωή αυτών των ανθρώπων. Τα ατυχήματα -όπω</w:t>
      </w:r>
      <w:r>
        <w:rPr>
          <w:rFonts w:eastAsia="Times New Roman" w:cs="Times New Roman"/>
          <w:szCs w:val="24"/>
        </w:rPr>
        <w:t xml:space="preserve">ς γνωρίζετε- έχουν πολλαπλασιαστεί το τελευταίο διάστημα στους </w:t>
      </w:r>
      <w:r>
        <w:rPr>
          <w:rFonts w:eastAsia="Times New Roman" w:cs="Times New Roman"/>
          <w:szCs w:val="24"/>
          <w:lang w:val="en-US"/>
        </w:rPr>
        <w:t>deliveries</w:t>
      </w:r>
      <w:r>
        <w:rPr>
          <w:rFonts w:eastAsia="Times New Roman" w:cs="Times New Roman"/>
          <w:szCs w:val="24"/>
        </w:rPr>
        <w:t xml:space="preserve">.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4"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Έχετε υποχρέωση, γιατί είστε σε αυτή τη θέση να πάρετε τις αποφάσεις που χρειάζεται. Βγάλτε τις προδιαγραφές. Ενάμιση χρόνο τι κάνει αυτή η επιτροπή; Γιατί ενάμιση χρόνο δεν μπορεί</w:t>
      </w:r>
      <w:r>
        <w:rPr>
          <w:rFonts w:eastAsia="Times New Roman" w:cs="Times New Roman"/>
          <w:szCs w:val="24"/>
        </w:rPr>
        <w:t>τε να βγάλετε τις προδιαγραφές; Ποιος σας σταματάει, οι εταιρείες; Αν ναι, πείτε το.</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5" w:author="Σπανός Γεώργιος" w:date="2022-10-04T10:45:00Z">
          <w:pPr>
            <w:autoSpaceDE w:val="0"/>
            <w:autoSpaceDN w:val="0"/>
            <w:adjustRightInd w:val="0"/>
            <w:spacing w:line="600" w:lineRule="auto"/>
            <w:ind w:firstLine="720"/>
            <w:jc w:val="both"/>
          </w:pPr>
        </w:pPrChange>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6"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Τον λόγο έχει ο κύριος Υπουργός.</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7" w:author="Σπανός Γεώργιος" w:date="2022-10-04T10:45:00Z">
          <w:pPr>
            <w:autoSpaceDE w:val="0"/>
            <w:autoSpaceDN w:val="0"/>
            <w:adjustRightInd w:val="0"/>
            <w:spacing w:line="600" w:lineRule="auto"/>
            <w:ind w:firstLine="720"/>
            <w:jc w:val="both"/>
          </w:pPr>
        </w:pPrChange>
      </w:pPr>
      <w:r w:rsidRPr="006C4367">
        <w:rPr>
          <w:rFonts w:eastAsia="Times New Roman"/>
          <w:b/>
          <w:color w:val="111111"/>
          <w:szCs w:val="24"/>
        </w:rPr>
        <w:lastRenderedPageBreak/>
        <w:t>ΠΑΝΑΓΙΩΤΗΣ ΤΣΑΚΛΟΓΛΟΥ (Υφυπουργός Εργασίας και Κοινωνικών Υποθέσεων):</w:t>
      </w:r>
      <w:r>
        <w:rPr>
          <w:rFonts w:eastAsia="Times New Roman" w:cs="Times New Roman"/>
          <w:szCs w:val="24"/>
        </w:rPr>
        <w:t xml:space="preserve"> Ευχαριστώ, κύ</w:t>
      </w:r>
      <w:r>
        <w:rPr>
          <w:rFonts w:eastAsia="Times New Roman" w:cs="Times New Roman"/>
          <w:szCs w:val="24"/>
        </w:rPr>
        <w:t>ριε Πρόεδρε.</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8"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Αγαπητέ, κύριε Αρσένη, τόσο στη γραπτή σας ερώτηση όσο και στην προφορική ανάπτυξη της τώρα παρουσιάζετε μια αγορά εργασίας όπου οι εργαζόμενοι είναι εντελώς απροστάτευτοι και οι εργοδότες επιδίδονται σε όποια αυθαιρεσία επιθυμούν χωρίς να λογ</w:t>
      </w:r>
      <w:r>
        <w:rPr>
          <w:rFonts w:eastAsia="Times New Roman" w:cs="Times New Roman"/>
          <w:szCs w:val="24"/>
        </w:rPr>
        <w:t xml:space="preserve">οδοτούν σε κανέναν και για τίποτα. Σίγουρα δεν ζούμε σε έναν κόσμο αγγελικά πλασμένο, αλλά γνωρίζετε πολύ καλά, όπως γνωρίζω και εγώ, ότι αυτή δεν είναι η εικόνα της πραγματικότητας.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099"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Η αγορά εργασίας έχει αλλάξει σημαντικά τα τελευταία χρόνια, για αυτό κα</w:t>
      </w:r>
      <w:r>
        <w:rPr>
          <w:rFonts w:eastAsia="Times New Roman" w:cs="Times New Roman"/>
          <w:szCs w:val="24"/>
        </w:rPr>
        <w:t xml:space="preserve">ι είναι ευθύνη κάθε ευνομούμενης πολιτείας να εντοπίσει τα νέα προβλήματα που ανακύπτουν άμεσα και να παρεμβαίνει εγκαίρως με θεσμικές πρωτοβουλίες που να βοηθούν στη βελτίωση των συνθηκών εργασίας.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100"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Το «εγκαίρως» είναι το κομμάτι στο οποίο έχετε δίκιο. Έπ</w:t>
      </w:r>
      <w:r>
        <w:rPr>
          <w:rFonts w:eastAsia="Times New Roman" w:cs="Times New Roman"/>
          <w:szCs w:val="24"/>
        </w:rPr>
        <w:t xml:space="preserve">ρεπε να γίνουν όλα αυτά τα υπόλοιπα πράγματα που </w:t>
      </w:r>
      <w:r>
        <w:rPr>
          <w:rFonts w:eastAsia="Times New Roman" w:cs="Times New Roman"/>
          <w:szCs w:val="24"/>
        </w:rPr>
        <w:t>αναφέρατε</w:t>
      </w:r>
      <w:r>
        <w:rPr>
          <w:rFonts w:eastAsia="Times New Roman" w:cs="Times New Roman"/>
          <w:szCs w:val="24"/>
        </w:rPr>
        <w:t xml:space="preserve"> σε συντομότερο χρονικό διάστημα, αλλά δεν αφήσαμε κανέναν ακάλυπτο και εξήγησα στην πρωτολογία μου το γιατί.</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101"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w:t>
      </w:r>
      <w:r>
        <w:rPr>
          <w:rFonts w:eastAsia="Times New Roman" w:cs="Times New Roman"/>
          <w:szCs w:val="24"/>
        </w:rPr>
        <w:t>ο υφιστάμενο νομοθετικό πλαίσιο αναδεικνύει τα αντανακλαστικά που έχει δείξει η πολιτεί</w:t>
      </w:r>
      <w:r>
        <w:rPr>
          <w:rFonts w:eastAsia="Times New Roman" w:cs="Times New Roman"/>
          <w:szCs w:val="24"/>
        </w:rPr>
        <w:t xml:space="preserve">α απέναντι στις επιταχυνόμενες αλλαγές στην αγορά εργασίας. Ανταποκριθήκαμε στην εμφάνιση των νέων μορφών απασχόλησης -αναφέρομαι στην απασχόληση μέσω </w:t>
      </w:r>
      <w:proofErr w:type="spellStart"/>
      <w:r>
        <w:rPr>
          <w:rFonts w:eastAsia="Times New Roman" w:cs="Times New Roman"/>
          <w:szCs w:val="24"/>
        </w:rPr>
        <w:t>πλατφορμών</w:t>
      </w:r>
      <w:proofErr w:type="spellEnd"/>
      <w:r>
        <w:rPr>
          <w:rFonts w:eastAsia="Times New Roman" w:cs="Times New Roman"/>
          <w:szCs w:val="24"/>
        </w:rPr>
        <w:t xml:space="preserve">- και την διακρίναμε από την </w:t>
      </w:r>
      <w:r>
        <w:rPr>
          <w:rFonts w:eastAsia="Times New Roman" w:cs="Times New Roman"/>
          <w:szCs w:val="24"/>
        </w:rPr>
        <w:lastRenderedPageBreak/>
        <w:t xml:space="preserve">εξαρτημένη εργασία μόνο με βάση τα αυστηρά τεκμήρια που καθιέρωσε </w:t>
      </w:r>
      <w:r>
        <w:rPr>
          <w:rFonts w:eastAsia="Times New Roman" w:cs="Times New Roman"/>
          <w:szCs w:val="24"/>
        </w:rPr>
        <w:t xml:space="preserve">το άρθρο 69 του ν.4808/2021. Στον ίδιο νόμο στο άρθρο 70 προβλέψαμε συνδικαλιστικά δικαιώματα για όλους όσους απασχολούνται σε πλατφόρμες ακόμα και αν η συνεργασία τους με την πλατφόρμα δεν γίνεται με τη μορφή της σύμβασης εργασίας.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102"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 xml:space="preserve">Τέλος, με το άρθρο 71 </w:t>
      </w:r>
      <w:r>
        <w:rPr>
          <w:rFonts w:eastAsia="Times New Roman" w:cs="Times New Roman"/>
          <w:szCs w:val="24"/>
        </w:rPr>
        <w:t xml:space="preserve">του ίδιου νόμου γενικεύσαμε για όλους όσους απασχολούνται σε πλατφόρμες ανεξάρτητα από την μορφή απασχόλησης, τους κανόνες για υγιεινή και ασφάλεια που συζητάμε ακριβώς τώρα. </w:t>
      </w:r>
    </w:p>
    <w:p w:rsidR="00785B97" w:rsidRDefault="00C57472" w:rsidP="007A29E9">
      <w:pPr>
        <w:autoSpaceDE w:val="0"/>
        <w:autoSpaceDN w:val="0"/>
        <w:adjustRightInd w:val="0"/>
        <w:spacing w:after="0" w:line="600" w:lineRule="auto"/>
        <w:ind w:firstLine="720"/>
        <w:jc w:val="both"/>
        <w:rPr>
          <w:rFonts w:eastAsia="Times New Roman" w:cs="Times New Roman"/>
          <w:szCs w:val="24"/>
        </w:rPr>
        <w:pPrChange w:id="1103" w:author="Σπανός Γεώργιος" w:date="2022-10-04T10:45:00Z">
          <w:pPr>
            <w:autoSpaceDE w:val="0"/>
            <w:autoSpaceDN w:val="0"/>
            <w:adjustRightInd w:val="0"/>
            <w:spacing w:line="600" w:lineRule="auto"/>
            <w:ind w:firstLine="720"/>
            <w:jc w:val="both"/>
          </w:pPr>
        </w:pPrChange>
      </w:pPr>
      <w:r>
        <w:rPr>
          <w:rFonts w:eastAsia="Times New Roman" w:cs="Times New Roman"/>
          <w:szCs w:val="24"/>
        </w:rPr>
        <w:t>Το καθήκον όμως της πολιτείας δεν είναι απλώς η θέσπιση των νόμων αλλά και η δια</w:t>
      </w:r>
      <w:r>
        <w:rPr>
          <w:rFonts w:eastAsia="Times New Roman" w:cs="Times New Roman"/>
          <w:szCs w:val="24"/>
        </w:rPr>
        <w:t xml:space="preserve">σφάλιση της τήρησής τους. Λόγω της ιδιαίτερης φύσης της εργασίας των διανομέων φαγητού και των αντικειμένων, δηλαδή των </w:t>
      </w:r>
      <w:r>
        <w:rPr>
          <w:rFonts w:eastAsia="Times New Roman" w:cs="Times New Roman"/>
          <w:szCs w:val="24"/>
          <w:lang w:val="en-US"/>
        </w:rPr>
        <w:t>delivery</w:t>
      </w:r>
      <w:r w:rsidRPr="00FD2247">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courier</w:t>
      </w:r>
      <w:r>
        <w:rPr>
          <w:rFonts w:eastAsia="Times New Roman" w:cs="Times New Roman"/>
          <w:szCs w:val="24"/>
        </w:rPr>
        <w:t xml:space="preserve"> στις επιχειρήσεις εστίασης και ταχυμεταφορών, αλλά και της επικινδυνότητας που διέπει το επάγγελμα, έχουν σχεδιαστε</w:t>
      </w:r>
      <w:r>
        <w:rPr>
          <w:rFonts w:eastAsia="Times New Roman" w:cs="Times New Roman"/>
          <w:szCs w:val="24"/>
        </w:rPr>
        <w:t xml:space="preserve">ί και εφαρμοστεί ειδικά προγράμματα ελέγχου από την επιθεώρηση ασφάλειας και υγείας στην εργασία του ΣΕΠΕ με έμφαση στη διαχείριση της ασφάλειας και της υγείας των εργαζομένων από τις εργοδότριες εταιρείες και στη χορήγηση των αναγκαίων μέσων προστασίας. </w:t>
      </w:r>
    </w:p>
    <w:p w:rsidR="00785B97" w:rsidRDefault="00C57472" w:rsidP="007A29E9">
      <w:pPr>
        <w:spacing w:after="0" w:line="600" w:lineRule="auto"/>
        <w:ind w:firstLine="720"/>
        <w:jc w:val="both"/>
        <w:rPr>
          <w:rFonts w:eastAsia="Times New Roman" w:cs="Times New Roman"/>
          <w:szCs w:val="24"/>
        </w:rPr>
        <w:pPrChange w:id="1104" w:author="Σπανός Γεώργιος" w:date="2022-10-04T10:45:00Z">
          <w:pPr>
            <w:spacing w:line="600" w:lineRule="auto"/>
            <w:ind w:firstLine="720"/>
            <w:jc w:val="both"/>
          </w:pPr>
        </w:pPrChange>
      </w:pPr>
      <w:r>
        <w:rPr>
          <w:rFonts w:eastAsia="Times New Roman" w:cs="Times New Roman"/>
          <w:szCs w:val="24"/>
        </w:rPr>
        <w:t xml:space="preserve">Ενδεχομένως, κύριε Αρσένη, εσείς θεωρείτε ότι αυτού του είδους η απασχόληση υπονομεύει τις παραδοσιακές σχέσεις εργασίας, που </w:t>
      </w:r>
      <w:proofErr w:type="spellStart"/>
      <w:r>
        <w:rPr>
          <w:rFonts w:eastAsia="Times New Roman" w:cs="Times New Roman"/>
          <w:szCs w:val="24"/>
        </w:rPr>
        <w:t>διέπονταν</w:t>
      </w:r>
      <w:proofErr w:type="spellEnd"/>
      <w:r>
        <w:rPr>
          <w:rFonts w:eastAsia="Times New Roman" w:cs="Times New Roman"/>
          <w:szCs w:val="24"/>
        </w:rPr>
        <w:t xml:space="preserve"> από έναν σταθερό και μακροχρόνιο χαρακτήρα.</w:t>
      </w:r>
    </w:p>
    <w:p w:rsidR="00785B97" w:rsidRDefault="00C57472" w:rsidP="007A29E9">
      <w:pPr>
        <w:spacing w:after="0" w:line="600" w:lineRule="auto"/>
        <w:ind w:firstLine="720"/>
        <w:jc w:val="both"/>
        <w:rPr>
          <w:rFonts w:eastAsia="Times New Roman" w:cs="Times New Roman"/>
          <w:szCs w:val="24"/>
        </w:rPr>
        <w:pPrChange w:id="1105" w:author="Σπανός Γεώργιος" w:date="2022-10-04T10:45:00Z">
          <w:pPr>
            <w:spacing w:line="600" w:lineRule="auto"/>
            <w:ind w:firstLine="720"/>
            <w:jc w:val="both"/>
          </w:pPr>
        </w:pPrChange>
      </w:pPr>
      <w:r>
        <w:rPr>
          <w:rFonts w:eastAsia="Times New Roman" w:cs="Times New Roman"/>
          <w:szCs w:val="24"/>
        </w:rPr>
        <w:lastRenderedPageBreak/>
        <w:t>Όμως νομίζω ότι, κατ’ αυτόν τον τρόπο, αν συμφωνείτε με αυτή την άποψη, αρνε</w:t>
      </w:r>
      <w:r>
        <w:rPr>
          <w:rFonts w:eastAsia="Times New Roman" w:cs="Times New Roman"/>
          <w:szCs w:val="24"/>
        </w:rPr>
        <w:t>ίστε να δεχθείτε ότι με αυτή την πραγματικότητα, υπάρχει και μια άλλη εικόνα, αυτή που προσφέρει ευκαιρίες απασχόλησης σε ένα κομμάτι του εργατικού δυναμικού που διαφορετικά θα είχε μεγάλη πιθανότητα να ήταν αποκλεισμένο από την αγορά εργασίας.</w:t>
      </w:r>
    </w:p>
    <w:p w:rsidR="00785B97" w:rsidRDefault="00C57472" w:rsidP="007A29E9">
      <w:pPr>
        <w:spacing w:after="0" w:line="600" w:lineRule="auto"/>
        <w:ind w:firstLine="720"/>
        <w:jc w:val="both"/>
        <w:rPr>
          <w:rFonts w:eastAsia="Times New Roman" w:cs="Times New Roman"/>
          <w:szCs w:val="24"/>
        </w:rPr>
        <w:pPrChange w:id="1106" w:author="Σπανός Γεώργιος" w:date="2022-10-04T10:45:00Z">
          <w:pPr>
            <w:spacing w:line="600" w:lineRule="auto"/>
            <w:ind w:firstLine="720"/>
            <w:jc w:val="both"/>
          </w:pPr>
        </w:pPrChange>
      </w:pPr>
      <w:r>
        <w:rPr>
          <w:rFonts w:eastAsia="Times New Roman" w:cs="Times New Roman"/>
          <w:szCs w:val="24"/>
        </w:rPr>
        <w:t>Αρνείστε να</w:t>
      </w:r>
      <w:r>
        <w:rPr>
          <w:rFonts w:eastAsia="Times New Roman" w:cs="Times New Roman"/>
          <w:szCs w:val="24"/>
        </w:rPr>
        <w:t xml:space="preserve"> δεχθείτε ότι η ευελιξία που παρέχεται τόσο στις επιχειρήσεις όσο και στους εργαζόμενους δίνει τη δυνατότητα να προσαρμόζονται και τα δύο μέρη στις διαφορετικές ανάγκες κάθε φορά. Αυτό σημαίνει ότι </w:t>
      </w:r>
      <w:r>
        <w:rPr>
          <w:rFonts w:eastAsia="Times New Roman" w:cs="Times New Roman"/>
          <w:szCs w:val="24"/>
        </w:rPr>
        <w:t xml:space="preserve">οι μεν </w:t>
      </w:r>
      <w:r>
        <w:rPr>
          <w:rFonts w:eastAsia="Times New Roman" w:cs="Times New Roman"/>
          <w:szCs w:val="24"/>
        </w:rPr>
        <w:t>επιλέγουν κάθε φορά πόσους και ποιους θα απασχολήσο</w:t>
      </w:r>
      <w:r>
        <w:rPr>
          <w:rFonts w:eastAsia="Times New Roman" w:cs="Times New Roman"/>
          <w:szCs w:val="24"/>
        </w:rPr>
        <w:t xml:space="preserve">υν, </w:t>
      </w:r>
      <w:r>
        <w:rPr>
          <w:rFonts w:eastAsia="Times New Roman" w:cs="Times New Roman"/>
          <w:szCs w:val="24"/>
        </w:rPr>
        <w:t xml:space="preserve">ενώ </w:t>
      </w:r>
      <w:r>
        <w:rPr>
          <w:rFonts w:eastAsia="Times New Roman" w:cs="Times New Roman"/>
          <w:szCs w:val="24"/>
        </w:rPr>
        <w:t>οι δε πότε και πόσο θα εργαστούν.</w:t>
      </w:r>
    </w:p>
    <w:p w:rsidR="00785B97" w:rsidRDefault="00C57472" w:rsidP="007A29E9">
      <w:pPr>
        <w:spacing w:after="0" w:line="600" w:lineRule="auto"/>
        <w:ind w:firstLine="720"/>
        <w:jc w:val="both"/>
        <w:rPr>
          <w:rFonts w:eastAsia="Times New Roman" w:cs="Times New Roman"/>
          <w:szCs w:val="24"/>
        </w:rPr>
        <w:pPrChange w:id="1107" w:author="Σπανός Γεώργιος" w:date="2022-10-04T10:45:00Z">
          <w:pPr>
            <w:spacing w:line="600" w:lineRule="auto"/>
            <w:ind w:firstLine="720"/>
            <w:jc w:val="both"/>
          </w:pPr>
        </w:pPrChange>
      </w:pPr>
      <w:r>
        <w:rPr>
          <w:rFonts w:eastAsia="Times New Roman" w:cs="Times New Roman"/>
          <w:szCs w:val="24"/>
        </w:rPr>
        <w:t>Η «</w:t>
      </w:r>
      <w:r>
        <w:rPr>
          <w:rFonts w:eastAsia="Times New Roman" w:cs="Times New Roman"/>
          <w:szCs w:val="24"/>
          <w:lang w:val="en-US"/>
        </w:rPr>
        <w:t>gig</w:t>
      </w:r>
      <w:r w:rsidRPr="004319C8">
        <w:rPr>
          <w:rFonts w:eastAsia="Times New Roman" w:cs="Times New Roman"/>
          <w:szCs w:val="24"/>
        </w:rPr>
        <w:t xml:space="preserve"> </w:t>
      </w:r>
      <w:r>
        <w:rPr>
          <w:rFonts w:eastAsia="Times New Roman" w:cs="Times New Roman"/>
          <w:szCs w:val="24"/>
          <w:lang w:val="en-US"/>
        </w:rPr>
        <w:t>economy</w:t>
      </w:r>
      <w:r>
        <w:rPr>
          <w:rFonts w:eastAsia="Times New Roman" w:cs="Times New Roman"/>
          <w:szCs w:val="24"/>
        </w:rPr>
        <w:t xml:space="preserve">» θα μας απασχολήσει και τα επόμενα χρόνια, όπως και οι άλλες αλλαγές </w:t>
      </w:r>
      <w:r>
        <w:rPr>
          <w:rFonts w:eastAsia="Times New Roman" w:cs="Times New Roman"/>
          <w:szCs w:val="24"/>
        </w:rPr>
        <w:t xml:space="preserve">όποιες </w:t>
      </w:r>
      <w:r>
        <w:rPr>
          <w:rFonts w:eastAsia="Times New Roman" w:cs="Times New Roman"/>
          <w:szCs w:val="24"/>
        </w:rPr>
        <w:t>επέλθουν στην αγορά εργασίας. Το θέμα για εμάς δεν είναι να μην αλλάζει τίποτα. Το θέμα είναι να μπορεί η πολιτεία να προσα</w:t>
      </w:r>
      <w:r>
        <w:rPr>
          <w:rFonts w:eastAsia="Times New Roman" w:cs="Times New Roman"/>
          <w:szCs w:val="24"/>
        </w:rPr>
        <w:t>ρμόζεται στα νέα δεδομένα, να διατηρεί ισχυρά κοινωνικά αντανακλαστικά και να προστατεύει τους πιο αδύναμους.</w:t>
      </w:r>
    </w:p>
    <w:p w:rsidR="00785B97" w:rsidRDefault="00C57472" w:rsidP="007A29E9">
      <w:pPr>
        <w:spacing w:after="0" w:line="600" w:lineRule="auto"/>
        <w:ind w:firstLine="720"/>
        <w:jc w:val="both"/>
        <w:rPr>
          <w:rFonts w:eastAsia="Times New Roman" w:cs="Times New Roman"/>
          <w:szCs w:val="24"/>
        </w:rPr>
        <w:pPrChange w:id="1108" w:author="Σπανός Γεώργιος" w:date="2022-10-04T10:45:00Z">
          <w:pPr>
            <w:spacing w:line="600" w:lineRule="auto"/>
            <w:ind w:firstLine="720"/>
            <w:jc w:val="both"/>
          </w:pPr>
        </w:pPrChange>
      </w:pPr>
      <w:r>
        <w:rPr>
          <w:rFonts w:eastAsia="Times New Roman" w:cs="Times New Roman"/>
          <w:szCs w:val="24"/>
        </w:rPr>
        <w:t>Με όλες μας τις δράσεις στο Υπουργείο Εργασίας, έχουμε αποδείξει ότι στηρίζουμε έμπρακτα τον κόσμο της εργασίας, κάτι που θα συνεχίσουμε να κάνουμ</w:t>
      </w:r>
      <w:r>
        <w:rPr>
          <w:rFonts w:eastAsia="Times New Roman" w:cs="Times New Roman"/>
          <w:szCs w:val="24"/>
        </w:rPr>
        <w:t>ε όσο ρευστά και αν είναι τα νέα δεδομένα.</w:t>
      </w:r>
    </w:p>
    <w:p w:rsidR="00785B97" w:rsidRDefault="00C57472" w:rsidP="007A29E9">
      <w:pPr>
        <w:spacing w:after="0" w:line="600" w:lineRule="auto"/>
        <w:ind w:firstLine="720"/>
        <w:jc w:val="both"/>
        <w:rPr>
          <w:rFonts w:eastAsia="Times New Roman" w:cs="Times New Roman"/>
          <w:szCs w:val="24"/>
        </w:rPr>
        <w:pPrChange w:id="1109" w:author="Σπανός Γεώργιος" w:date="2022-10-04T10:45:00Z">
          <w:pPr>
            <w:spacing w:line="600" w:lineRule="auto"/>
            <w:ind w:firstLine="720"/>
            <w:jc w:val="both"/>
          </w:pPr>
        </w:pPrChange>
      </w:pPr>
      <w:r>
        <w:rPr>
          <w:rFonts w:eastAsia="Times New Roman" w:cs="Times New Roman"/>
          <w:szCs w:val="24"/>
        </w:rPr>
        <w:t>Σας ευχαριστώ πολύ.</w:t>
      </w:r>
    </w:p>
    <w:p w:rsidR="00785B97" w:rsidRDefault="00C57472" w:rsidP="007A29E9">
      <w:pPr>
        <w:spacing w:after="0" w:line="600" w:lineRule="auto"/>
        <w:ind w:firstLine="720"/>
        <w:jc w:val="both"/>
        <w:rPr>
          <w:rFonts w:eastAsia="Times New Roman" w:cs="Times New Roman"/>
          <w:szCs w:val="24"/>
        </w:rPr>
        <w:pPrChange w:id="1110" w:author="Σπανός Γεώργιος" w:date="2022-10-04T10:45:00Z">
          <w:pPr>
            <w:spacing w:line="600" w:lineRule="auto"/>
            <w:ind w:firstLine="720"/>
            <w:jc w:val="both"/>
          </w:pPr>
        </w:pPrChange>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rsidR="00785B97" w:rsidRDefault="00C57472" w:rsidP="007A29E9">
      <w:pPr>
        <w:spacing w:after="0" w:line="600" w:lineRule="auto"/>
        <w:ind w:firstLine="720"/>
        <w:jc w:val="both"/>
        <w:rPr>
          <w:rFonts w:eastAsia="Times New Roman"/>
          <w:szCs w:val="24"/>
        </w:rPr>
        <w:pPrChange w:id="1111" w:author="Σπανός Γεώργιος" w:date="2022-10-04T10:45:00Z">
          <w:pPr>
            <w:spacing w:line="600" w:lineRule="auto"/>
            <w:ind w:firstLine="720"/>
            <w:jc w:val="both"/>
          </w:pPr>
        </w:pPrChange>
      </w:pPr>
      <w:r>
        <w:rPr>
          <w:rFonts w:eastAsia="Times New Roman" w:cs="Times New Roman"/>
          <w:szCs w:val="24"/>
        </w:rPr>
        <w:lastRenderedPageBreak/>
        <w:t xml:space="preserve">Κυρίες και κύριοι συνάδελφοι, ολοκληρώθηκε </w:t>
      </w:r>
      <w:r w:rsidRPr="00457054">
        <w:rPr>
          <w:rFonts w:eastAsia="Times New Roman"/>
          <w:szCs w:val="24"/>
          <w:highlight w:val="white"/>
        </w:rPr>
        <w:t>η συζήτηση των επικαίρων ερωτήσ</w:t>
      </w:r>
      <w:r w:rsidRPr="00457054">
        <w:rPr>
          <w:rFonts w:eastAsia="Times New Roman"/>
          <w:szCs w:val="24"/>
        </w:rPr>
        <w:t>εων</w:t>
      </w:r>
      <w:r>
        <w:rPr>
          <w:rFonts w:eastAsia="Times New Roman"/>
          <w:szCs w:val="24"/>
        </w:rPr>
        <w:t>.</w:t>
      </w:r>
    </w:p>
    <w:p w:rsidR="00785B97" w:rsidRDefault="00C57472" w:rsidP="007A29E9">
      <w:pPr>
        <w:spacing w:after="0" w:line="600" w:lineRule="auto"/>
        <w:ind w:firstLine="720"/>
        <w:jc w:val="both"/>
        <w:rPr>
          <w:rFonts w:eastAsia="Times New Roman" w:cs="Times New Roman"/>
          <w:szCs w:val="24"/>
        </w:rPr>
        <w:pPrChange w:id="1112" w:author="Σπανός Γεώργιος" w:date="2022-10-04T10:45:00Z">
          <w:pPr>
            <w:spacing w:line="600" w:lineRule="auto"/>
            <w:ind w:firstLine="720"/>
            <w:jc w:val="both"/>
          </w:pPr>
        </w:pPrChange>
      </w:pPr>
      <w:r>
        <w:rPr>
          <w:rFonts w:eastAsia="Times New Roman" w:cs="Times New Roman"/>
          <w:szCs w:val="24"/>
        </w:rPr>
        <w:t>Δέχεστε στο σημείο αυτό να λύσουμε τη συνεδρίαση;</w:t>
      </w:r>
    </w:p>
    <w:p w:rsidR="00785B97" w:rsidRDefault="00C57472" w:rsidP="007A29E9">
      <w:pPr>
        <w:spacing w:after="0" w:line="600" w:lineRule="auto"/>
        <w:ind w:firstLine="720"/>
        <w:jc w:val="both"/>
        <w:rPr>
          <w:rFonts w:eastAsia="Times New Roman" w:cs="Times New Roman"/>
          <w:szCs w:val="24"/>
        </w:rPr>
        <w:pPrChange w:id="1113" w:author="Σπανός Γεώργιος" w:date="2022-10-04T10:45:00Z">
          <w:pPr>
            <w:spacing w:line="600" w:lineRule="auto"/>
            <w:ind w:firstLine="720"/>
            <w:jc w:val="both"/>
          </w:pPr>
        </w:pPrChange>
      </w:pPr>
      <w:r w:rsidRPr="00185B1E">
        <w:rPr>
          <w:rFonts w:eastAsia="Times New Roman" w:cs="Times New Roman"/>
          <w:b/>
          <w:szCs w:val="24"/>
        </w:rPr>
        <w:t xml:space="preserve">ΟΛΟΙ ΟΙ </w:t>
      </w:r>
      <w:r w:rsidRPr="00185B1E">
        <w:rPr>
          <w:rFonts w:eastAsia="Times New Roman" w:cs="Times New Roman"/>
          <w:b/>
          <w:szCs w:val="24"/>
        </w:rPr>
        <w:t>ΒΟΥΛΕΥΤΕΣ:</w:t>
      </w:r>
      <w:r w:rsidRPr="00A1644A">
        <w:rPr>
          <w:rFonts w:eastAsia="Times New Roman" w:cs="Times New Roman"/>
          <w:szCs w:val="24"/>
        </w:rPr>
        <w:t xml:space="preserve"> </w:t>
      </w:r>
      <w:r w:rsidRPr="002B4244">
        <w:rPr>
          <w:rFonts w:eastAsia="Times New Roman" w:cs="Times New Roman"/>
          <w:szCs w:val="24"/>
        </w:rPr>
        <w:t>Μάλιστα, μάλιστα.</w:t>
      </w:r>
    </w:p>
    <w:p w:rsidR="00785B97" w:rsidRDefault="00C57472" w:rsidP="007A29E9">
      <w:pPr>
        <w:spacing w:after="0" w:line="600" w:lineRule="auto"/>
        <w:ind w:firstLine="720"/>
        <w:jc w:val="both"/>
        <w:rPr>
          <w:rFonts w:eastAsia="Times New Roman" w:cs="Times New Roman"/>
          <w:szCs w:val="24"/>
        </w:rPr>
        <w:pPrChange w:id="1114" w:author="Σπανός Γεώργιος" w:date="2022-10-04T10:45:00Z">
          <w:pPr>
            <w:spacing w:line="600" w:lineRule="auto"/>
            <w:ind w:firstLine="720"/>
            <w:jc w:val="both"/>
          </w:pPr>
        </w:pPrChange>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9</w:t>
      </w:r>
      <w:r w:rsidRPr="002B4244">
        <w:rPr>
          <w:rFonts w:eastAsia="Times New Roman" w:cs="Times New Roman"/>
          <w:szCs w:val="24"/>
        </w:rPr>
        <w:t>.</w:t>
      </w:r>
      <w:r>
        <w:rPr>
          <w:rFonts w:eastAsia="Times New Roman" w:cs="Times New Roman"/>
          <w:szCs w:val="24"/>
        </w:rPr>
        <w:t>42΄</w:t>
      </w:r>
      <w:r w:rsidRPr="002B4244">
        <w:rPr>
          <w:rFonts w:eastAsia="Times New Roman" w:cs="Times New Roman"/>
          <w:szCs w:val="24"/>
        </w:rPr>
        <w:t xml:space="preserve"> λύεται η συνεδρίαση για </w:t>
      </w:r>
      <w:r>
        <w:rPr>
          <w:rFonts w:eastAsia="Times New Roman" w:cs="Times New Roman"/>
          <w:szCs w:val="24"/>
        </w:rPr>
        <w:t xml:space="preserve">αύριο ημέρα Τρίτη 12 Ιουλίου 2022 </w:t>
      </w:r>
      <w:r w:rsidRPr="002B4244">
        <w:rPr>
          <w:rFonts w:eastAsia="Times New Roman" w:cs="Times New Roman"/>
          <w:szCs w:val="24"/>
        </w:rPr>
        <w:t xml:space="preserve">και ώρα </w:t>
      </w:r>
      <w:r>
        <w:rPr>
          <w:rFonts w:eastAsia="Times New Roman" w:cs="Times New Roman"/>
          <w:szCs w:val="24"/>
        </w:rPr>
        <w:t>9</w:t>
      </w:r>
      <w:r w:rsidRPr="002B4244">
        <w:rPr>
          <w:rFonts w:eastAsia="Times New Roman" w:cs="Times New Roman"/>
          <w:szCs w:val="24"/>
        </w:rPr>
        <w:t>.</w:t>
      </w:r>
      <w:r>
        <w:rPr>
          <w:rFonts w:eastAsia="Times New Roman" w:cs="Times New Roman"/>
          <w:szCs w:val="24"/>
        </w:rPr>
        <w:t>0</w:t>
      </w:r>
      <w:r w:rsidRPr="002B4244">
        <w:rPr>
          <w:rFonts w:eastAsia="Times New Roman" w:cs="Times New Roman"/>
          <w:szCs w:val="24"/>
        </w:rPr>
        <w:t>0΄, με αντικείμενο εργασιών του Σώματος</w:t>
      </w:r>
      <w:r>
        <w:rPr>
          <w:rFonts w:eastAsia="Times New Roman" w:cs="Times New Roman"/>
          <w:szCs w:val="24"/>
        </w:rPr>
        <w:t>:</w:t>
      </w:r>
      <w:r w:rsidRPr="002B4244">
        <w:rPr>
          <w:rFonts w:eastAsia="Times New Roman" w:cs="Times New Roman"/>
          <w:szCs w:val="24"/>
        </w:rPr>
        <w:t xml:space="preserve"> </w:t>
      </w:r>
      <w:r>
        <w:rPr>
          <w:rFonts w:eastAsia="Times New Roman" w:cs="Times New Roman"/>
          <w:szCs w:val="24"/>
        </w:rPr>
        <w:t>νομοθετική εργασία,</w:t>
      </w:r>
      <w:r w:rsidRPr="002B4244">
        <w:rPr>
          <w:rFonts w:eastAsia="Times New Roman" w:cs="Times New Roman"/>
          <w:szCs w:val="24"/>
        </w:rPr>
        <w:t xml:space="preserve"> σύμφωνα με τη</w:t>
      </w:r>
      <w:r w:rsidRPr="002B4244">
        <w:rPr>
          <w:rFonts w:eastAsia="Times New Roman" w:cs="Times New Roman"/>
          <w:szCs w:val="24"/>
        </w:rPr>
        <w:t>ν ημερήσ</w:t>
      </w:r>
      <w:r>
        <w:rPr>
          <w:rFonts w:eastAsia="Times New Roman" w:cs="Times New Roman"/>
          <w:szCs w:val="24"/>
        </w:rPr>
        <w:t>ια διάταξη που έχει διανεμηθεί.</w:t>
      </w:r>
    </w:p>
    <w:p w:rsidR="00785B97" w:rsidRDefault="00C57472" w:rsidP="007A29E9">
      <w:pPr>
        <w:spacing w:after="0" w:line="600" w:lineRule="auto"/>
        <w:rPr>
          <w:rFonts w:eastAsia="Times New Roman" w:cs="Times New Roman"/>
          <w:b/>
          <w:szCs w:val="24"/>
        </w:rPr>
        <w:pPrChange w:id="1115" w:author="Σπανός Γεώργιος" w:date="2022-10-04T10:45:00Z">
          <w:pPr>
            <w:spacing w:line="600" w:lineRule="auto"/>
          </w:pPr>
        </w:pPrChange>
      </w:pPr>
      <w:r w:rsidRPr="00185B1E">
        <w:rPr>
          <w:rFonts w:eastAsia="Times New Roman" w:cs="Times New Roman"/>
          <w:b/>
          <w:szCs w:val="24"/>
        </w:rPr>
        <w:t xml:space="preserve">Ο ΠΡΟΕΔΡΟΣ           </w:t>
      </w:r>
      <w:r>
        <w:rPr>
          <w:rFonts w:eastAsia="Times New Roman" w:cs="Times New Roman"/>
          <w:b/>
          <w:szCs w:val="24"/>
        </w:rPr>
        <w:t xml:space="preserve">       </w:t>
      </w:r>
      <w:r w:rsidRPr="00185B1E">
        <w:rPr>
          <w:rFonts w:eastAsia="Times New Roman" w:cs="Times New Roman"/>
          <w:b/>
          <w:szCs w:val="24"/>
        </w:rPr>
        <w:t xml:space="preserve">                                          </w:t>
      </w:r>
      <w:r>
        <w:rPr>
          <w:rFonts w:eastAsia="Times New Roman" w:cs="Times New Roman"/>
          <w:b/>
          <w:szCs w:val="24"/>
        </w:rPr>
        <w:t xml:space="preserve">            </w:t>
      </w:r>
      <w:r w:rsidRPr="00185B1E">
        <w:rPr>
          <w:rFonts w:eastAsia="Times New Roman" w:cs="Times New Roman"/>
          <w:b/>
          <w:szCs w:val="24"/>
        </w:rPr>
        <w:t>ΟΙ ΓΡΑΜΜΑΤΕΙΣ</w:t>
      </w:r>
    </w:p>
    <w:sectPr w:rsidR="00785B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ocumentProtection w:edit="trackedChanges" w:enforcement="1" w:cryptProviderType="rsaFull" w:cryptAlgorithmClass="hash" w:cryptAlgorithmType="typeAny" w:cryptAlgorithmSid="4" w:cryptSpinCount="50000" w:hash="/qYojl4Eh53ANt1TuPA/cGMzeOE=" w:salt="rZM4Hp3DFgw7rogGaOX/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7"/>
    <w:rsid w:val="00016A86"/>
    <w:rsid w:val="000740D6"/>
    <w:rsid w:val="00785B97"/>
    <w:rsid w:val="007A29E9"/>
    <w:rsid w:val="00C574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5B3"/>
  <w15:docId w15:val="{B7917572-A1AE-41D4-9195-57A05CEA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7DC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7DCB"/>
    <w:rPr>
      <w:rFonts w:ascii="Segoe UI" w:hAnsi="Segoe UI" w:cs="Segoe UI"/>
      <w:sz w:val="18"/>
      <w:szCs w:val="18"/>
    </w:rPr>
  </w:style>
  <w:style w:type="paragraph" w:styleId="a4">
    <w:name w:val="Revision"/>
    <w:hidden/>
    <w:uiPriority w:val="99"/>
    <w:semiHidden/>
    <w:rsid w:val="003B7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af27fd363f2930e60f1fb41492605d8f">
  <xsd:schema xmlns:xsd="http://www.w3.org/2001/XMLSchema" xmlns:xs="http://www.w3.org/2001/XMLSchema" xmlns:p="http://schemas.microsoft.com/office/2006/metadata/properties" xmlns:ns2="641f345b-441b-4b81-9152-adc2e73ba5e1" targetNamespace="http://schemas.microsoft.com/office/2006/metadata/properties" ma:root="true" ma:fieldsID="60ca0955e0ccad0fe1d48065006e83cf"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e9ee3bbc-0eff-4c98-a1ea-554edacd68d3}" ma:internalName="MetadataID" ma:showField="ID" ma:web="87365c7d-fe9b-43aa-997c-dc1de6823560">
      <xsd:simpleType>
        <xsd:restriction base="dms:Lookup"/>
      </xsd:simpleType>
    </xsd:element>
    <xsd:element name="Recordings" ma:index="13" nillable="true" ma:displayName="Recordings" ma:list="{5182d9d7-4bdb-4952-8d88-c213e8d46b13}" ma:internalName="Recordings" ma:showField="Title" ma:web="87365c7d-fe9b-43aa-997c-dc1de6823560">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ΙΗ´</Period>
    <Recordings xmlns="641f345b-441b-4b81-9152-adc2e73ba5e1">1</Recordings>
    <MetadataID xmlns="641f345b-441b-4b81-9152-adc2e73ba5e1">1439</MetadataID>
    <Session xmlns="641f345b-441b-4b81-9152-adc2e73ba5e1">Γ´</Session>
    <Date xmlns="641f345b-441b-4b81-9152-adc2e73ba5e1">2022-07-10T21:00:00+00:00</Date>
    <Status xmlns="641f345b-441b-4b81-9152-adc2e73ba5e1">
      <Url>https://intra-new.parliament.gr/praktika/Lists/Incoming_Metadata/EditForm.aspx?ID=1439&amp;Source=/praktika/Recordings_Library/Forms/AllItems.aspx</Url>
      <Description>Δημοσιεύτηκε</Description>
    </Status>
    <Meeting xmlns="641f345b-441b-4b81-9152-adc2e73ba5e1">ΡΝΘ´</Meeting>
  </documentManagement>
</p:properties>
</file>

<file path=customXml/itemProps1.xml><?xml version="1.0" encoding="utf-8"?>
<ds:datastoreItem xmlns:ds="http://schemas.openxmlformats.org/officeDocument/2006/customXml" ds:itemID="{3715FF79-45FC-4E6A-A20D-A43840FB9863}">
  <ds:schemaRefs>
    <ds:schemaRef ds:uri="http://schemas.microsoft.com/sharepoint/v3/contenttype/forms"/>
  </ds:schemaRefs>
</ds:datastoreItem>
</file>

<file path=customXml/itemProps2.xml><?xml version="1.0" encoding="utf-8"?>
<ds:datastoreItem xmlns:ds="http://schemas.openxmlformats.org/officeDocument/2006/customXml" ds:itemID="{B720A61F-2F46-494E-A67E-469E8D8D8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8C0B2-9417-4E56-979E-AB23DDA3533C}">
  <ds:schemaRefs>
    <ds:schemaRef ds:uri="http://schemas.microsoft.com/office/2006/metadata/propertie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209</Pages>
  <Words>40555</Words>
  <Characters>218997</Characters>
  <Application>Microsoft Office Word</Application>
  <DocSecurity>0</DocSecurity>
  <Lines>1824</Lines>
  <Paragraphs>518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5</cp:revision>
  <dcterms:created xsi:type="dcterms:W3CDTF">2022-10-04T07:44:00Z</dcterms:created>
  <dcterms:modified xsi:type="dcterms:W3CDTF">2022-10-04T07:46:00Z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