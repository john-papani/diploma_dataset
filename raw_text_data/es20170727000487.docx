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B8425" w14:textId="77777777" w:rsidR="00D33BB9" w:rsidRPr="00D33BB9" w:rsidRDefault="00D33BB9" w:rsidP="00D33BB9">
      <w:pPr>
        <w:spacing w:after="0" w:line="360" w:lineRule="auto"/>
        <w:rPr>
          <w:ins w:id="0" w:author="Φλούδα Χριστίνα" w:date="2017-08-01T14:03:00Z"/>
          <w:rFonts w:eastAsia="Times New Roman"/>
          <w:szCs w:val="24"/>
          <w:lang w:eastAsia="en-US"/>
        </w:rPr>
      </w:pPr>
      <w:bookmarkStart w:id="1" w:name="_GoBack"/>
      <w:bookmarkEnd w:id="1"/>
      <w:ins w:id="2" w:author="Φλούδα Χριστίνα" w:date="2017-08-01T14:03:00Z">
        <w:r w:rsidRPr="00D33BB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2E94A85" w14:textId="77777777" w:rsidR="00D33BB9" w:rsidRPr="00D33BB9" w:rsidRDefault="00D33BB9" w:rsidP="00D33BB9">
      <w:pPr>
        <w:spacing w:after="0" w:line="360" w:lineRule="auto"/>
        <w:rPr>
          <w:ins w:id="3" w:author="Φλούδα Χριστίνα" w:date="2017-08-01T14:03:00Z"/>
          <w:rFonts w:eastAsia="Times New Roman"/>
          <w:szCs w:val="24"/>
          <w:lang w:eastAsia="en-US"/>
        </w:rPr>
      </w:pPr>
    </w:p>
    <w:p w14:paraId="0ADCAA4F" w14:textId="77777777" w:rsidR="00D33BB9" w:rsidRPr="00D33BB9" w:rsidRDefault="00D33BB9" w:rsidP="00D33BB9">
      <w:pPr>
        <w:spacing w:after="0" w:line="360" w:lineRule="auto"/>
        <w:rPr>
          <w:ins w:id="4" w:author="Φλούδα Χριστίνα" w:date="2017-08-01T14:03:00Z"/>
          <w:rFonts w:eastAsia="Times New Roman"/>
          <w:szCs w:val="24"/>
          <w:lang w:eastAsia="en-US"/>
        </w:rPr>
      </w:pPr>
      <w:ins w:id="5" w:author="Φλούδα Χριστίνα" w:date="2017-08-01T14:03:00Z">
        <w:r w:rsidRPr="00D33BB9">
          <w:rPr>
            <w:rFonts w:eastAsia="Times New Roman"/>
            <w:szCs w:val="24"/>
            <w:lang w:eastAsia="en-US"/>
          </w:rPr>
          <w:t>ΠΙΝΑΚΑΣ ΠΕΡΙΕΧΟΜΕΝΩΝ</w:t>
        </w:r>
      </w:ins>
    </w:p>
    <w:p w14:paraId="4E7E51F2" w14:textId="77777777" w:rsidR="00D33BB9" w:rsidRPr="00D33BB9" w:rsidRDefault="00D33BB9" w:rsidP="00D33BB9">
      <w:pPr>
        <w:spacing w:after="0" w:line="360" w:lineRule="auto"/>
        <w:rPr>
          <w:ins w:id="6" w:author="Φλούδα Χριστίνα" w:date="2017-08-01T14:03:00Z"/>
          <w:rFonts w:eastAsia="Times New Roman"/>
          <w:szCs w:val="24"/>
          <w:lang w:eastAsia="en-US"/>
        </w:rPr>
      </w:pPr>
      <w:ins w:id="7" w:author="Φλούδα Χριστίνα" w:date="2017-08-01T14:03:00Z">
        <w:r w:rsidRPr="00D33BB9">
          <w:rPr>
            <w:rFonts w:eastAsia="Times New Roman"/>
            <w:szCs w:val="24"/>
            <w:lang w:eastAsia="en-US"/>
          </w:rPr>
          <w:t xml:space="preserve">ΙΖ΄ ΠΕΡΙΟΔΟΣ </w:t>
        </w:r>
      </w:ins>
    </w:p>
    <w:p w14:paraId="5F1A820F" w14:textId="77777777" w:rsidR="00D33BB9" w:rsidRPr="00D33BB9" w:rsidRDefault="00D33BB9" w:rsidP="00D33BB9">
      <w:pPr>
        <w:spacing w:after="0" w:line="360" w:lineRule="auto"/>
        <w:rPr>
          <w:ins w:id="8" w:author="Φλούδα Χριστίνα" w:date="2017-08-01T14:03:00Z"/>
          <w:rFonts w:eastAsia="Times New Roman"/>
          <w:szCs w:val="24"/>
          <w:lang w:eastAsia="en-US"/>
        </w:rPr>
      </w:pPr>
      <w:ins w:id="9" w:author="Φλούδα Χριστίνα" w:date="2017-08-01T14:03:00Z">
        <w:r w:rsidRPr="00D33BB9">
          <w:rPr>
            <w:rFonts w:eastAsia="Times New Roman"/>
            <w:szCs w:val="24"/>
            <w:lang w:eastAsia="en-US"/>
          </w:rPr>
          <w:t>ΠΡΟΕΔΡΕΥΟΜΕΝΗΣ ΚΟΙΝΟΒΟΥΛΕΥΤΙΚΗΣ ΔΗΜΟΚΡΑΤΙΑΣ</w:t>
        </w:r>
      </w:ins>
    </w:p>
    <w:p w14:paraId="16FC6ECA" w14:textId="77777777" w:rsidR="00D33BB9" w:rsidRPr="00D33BB9" w:rsidRDefault="00D33BB9" w:rsidP="00D33BB9">
      <w:pPr>
        <w:spacing w:after="0" w:line="360" w:lineRule="auto"/>
        <w:rPr>
          <w:ins w:id="10" w:author="Φλούδα Χριστίνα" w:date="2017-08-01T14:03:00Z"/>
          <w:rFonts w:eastAsia="Times New Roman"/>
          <w:szCs w:val="24"/>
          <w:lang w:eastAsia="en-US"/>
        </w:rPr>
      </w:pPr>
      <w:ins w:id="11" w:author="Φλούδα Χριστίνα" w:date="2017-08-01T14:03:00Z">
        <w:r w:rsidRPr="00D33BB9">
          <w:rPr>
            <w:rFonts w:eastAsia="Times New Roman"/>
            <w:szCs w:val="24"/>
            <w:lang w:eastAsia="en-US"/>
          </w:rPr>
          <w:t>ΣΥΝΟΔΟΣ Β΄</w:t>
        </w:r>
      </w:ins>
    </w:p>
    <w:p w14:paraId="6D330017" w14:textId="77777777" w:rsidR="00D33BB9" w:rsidRPr="00D33BB9" w:rsidRDefault="00D33BB9" w:rsidP="00D33BB9">
      <w:pPr>
        <w:spacing w:after="0" w:line="360" w:lineRule="auto"/>
        <w:rPr>
          <w:ins w:id="12" w:author="Φλούδα Χριστίνα" w:date="2017-08-01T14:03:00Z"/>
          <w:rFonts w:eastAsia="Times New Roman"/>
          <w:szCs w:val="24"/>
          <w:lang w:eastAsia="en-US"/>
        </w:rPr>
      </w:pPr>
    </w:p>
    <w:p w14:paraId="589761D9" w14:textId="77777777" w:rsidR="00D33BB9" w:rsidRPr="00D33BB9" w:rsidRDefault="00D33BB9" w:rsidP="00D33BB9">
      <w:pPr>
        <w:spacing w:after="0" w:line="360" w:lineRule="auto"/>
        <w:rPr>
          <w:ins w:id="13" w:author="Φλούδα Χριστίνα" w:date="2017-08-01T14:03:00Z"/>
          <w:rFonts w:eastAsia="Times New Roman"/>
          <w:szCs w:val="24"/>
          <w:lang w:eastAsia="en-US"/>
        </w:rPr>
      </w:pPr>
      <w:ins w:id="14" w:author="Φλούδα Χριστίνα" w:date="2017-08-01T14:03:00Z">
        <w:r w:rsidRPr="00D33BB9">
          <w:rPr>
            <w:rFonts w:eastAsia="Times New Roman"/>
            <w:szCs w:val="24"/>
            <w:lang w:eastAsia="en-US"/>
          </w:rPr>
          <w:t>ΣΥΝΕΔΡΙΑΣΗ ΡΝΘ΄</w:t>
        </w:r>
      </w:ins>
    </w:p>
    <w:p w14:paraId="4291A676" w14:textId="77777777" w:rsidR="00D33BB9" w:rsidRPr="00D33BB9" w:rsidRDefault="00D33BB9" w:rsidP="00D33BB9">
      <w:pPr>
        <w:spacing w:after="0" w:line="360" w:lineRule="auto"/>
        <w:rPr>
          <w:ins w:id="15" w:author="Φλούδα Χριστίνα" w:date="2017-08-01T14:03:00Z"/>
          <w:rFonts w:eastAsia="Times New Roman"/>
          <w:szCs w:val="24"/>
          <w:lang w:eastAsia="en-US"/>
        </w:rPr>
      </w:pPr>
      <w:ins w:id="16" w:author="Φλούδα Χριστίνα" w:date="2017-08-01T14:03:00Z">
        <w:r w:rsidRPr="00D33BB9">
          <w:rPr>
            <w:rFonts w:eastAsia="Times New Roman"/>
            <w:szCs w:val="24"/>
            <w:lang w:eastAsia="en-US"/>
          </w:rPr>
          <w:t>Πέμπτη  27 Ιουλίου 2017</w:t>
        </w:r>
      </w:ins>
    </w:p>
    <w:p w14:paraId="68ABD488" w14:textId="77777777" w:rsidR="00D33BB9" w:rsidRPr="00D33BB9" w:rsidRDefault="00D33BB9" w:rsidP="00D33BB9">
      <w:pPr>
        <w:spacing w:after="0" w:line="360" w:lineRule="auto"/>
        <w:rPr>
          <w:ins w:id="17" w:author="Φλούδα Χριστίνα" w:date="2017-08-01T14:03:00Z"/>
          <w:rFonts w:eastAsia="Times New Roman"/>
          <w:szCs w:val="24"/>
          <w:lang w:eastAsia="en-US"/>
        </w:rPr>
      </w:pPr>
    </w:p>
    <w:p w14:paraId="2305532E" w14:textId="77777777" w:rsidR="00D33BB9" w:rsidRPr="00D33BB9" w:rsidRDefault="00D33BB9" w:rsidP="00D33BB9">
      <w:pPr>
        <w:spacing w:after="0" w:line="360" w:lineRule="auto"/>
        <w:rPr>
          <w:ins w:id="18" w:author="Φλούδα Χριστίνα" w:date="2017-08-01T14:03:00Z"/>
          <w:rFonts w:eastAsia="Times New Roman"/>
          <w:szCs w:val="24"/>
          <w:lang w:eastAsia="en-US"/>
        </w:rPr>
      </w:pPr>
      <w:ins w:id="19" w:author="Φλούδα Χριστίνα" w:date="2017-08-01T14:03:00Z">
        <w:r w:rsidRPr="00D33BB9">
          <w:rPr>
            <w:rFonts w:eastAsia="Times New Roman"/>
            <w:szCs w:val="24"/>
            <w:lang w:eastAsia="en-US"/>
          </w:rPr>
          <w:t>ΘΕΜΑΤΑ</w:t>
        </w:r>
      </w:ins>
    </w:p>
    <w:p w14:paraId="1E54C329" w14:textId="77777777" w:rsidR="00D33BB9" w:rsidRPr="00D33BB9" w:rsidRDefault="00D33BB9" w:rsidP="00D33BB9">
      <w:pPr>
        <w:spacing w:after="0" w:line="360" w:lineRule="auto"/>
        <w:rPr>
          <w:ins w:id="20" w:author="Φλούδα Χριστίνα" w:date="2017-08-01T14:03:00Z"/>
          <w:rFonts w:eastAsia="Times New Roman"/>
          <w:szCs w:val="24"/>
          <w:lang w:eastAsia="en-US"/>
        </w:rPr>
      </w:pPr>
      <w:ins w:id="21" w:author="Φλούδα Χριστίνα" w:date="2017-08-01T14:03:00Z">
        <w:r w:rsidRPr="00D33BB9">
          <w:rPr>
            <w:rFonts w:eastAsia="Times New Roman"/>
            <w:szCs w:val="24"/>
            <w:lang w:eastAsia="en-US"/>
          </w:rPr>
          <w:t xml:space="preserve"> </w:t>
        </w:r>
        <w:r w:rsidRPr="00D33BB9">
          <w:rPr>
            <w:rFonts w:eastAsia="Times New Roman"/>
            <w:szCs w:val="24"/>
            <w:lang w:eastAsia="en-US"/>
          </w:rPr>
          <w:br/>
          <w:t xml:space="preserve">Α. ΕΙΔΙΚΑ ΘΕΜΑΤΑ </w:t>
        </w:r>
        <w:r w:rsidRPr="00D33BB9">
          <w:rPr>
            <w:rFonts w:eastAsia="Times New Roman"/>
            <w:szCs w:val="24"/>
            <w:lang w:eastAsia="en-US"/>
          </w:rPr>
          <w:br/>
          <w:t xml:space="preserve">1. Επικύρωση Πρακτικών, σελ. </w:t>
        </w:r>
        <w:r w:rsidRPr="00D33BB9">
          <w:rPr>
            <w:rFonts w:eastAsia="Times New Roman"/>
            <w:szCs w:val="24"/>
            <w:lang w:eastAsia="en-US"/>
          </w:rPr>
          <w:br/>
          <w:t xml:space="preserve">2. Επί διαδικαστικού θέματος, σελ. </w:t>
        </w:r>
      </w:ins>
    </w:p>
    <w:p w14:paraId="34CFBF42" w14:textId="77777777" w:rsidR="00D33BB9" w:rsidRPr="00D33BB9" w:rsidRDefault="00D33BB9" w:rsidP="00D33BB9">
      <w:pPr>
        <w:spacing w:after="0" w:line="360" w:lineRule="auto"/>
        <w:rPr>
          <w:ins w:id="22" w:author="Φλούδα Χριστίνα" w:date="2017-08-01T14:03:00Z"/>
          <w:rFonts w:eastAsia="Times New Roman"/>
          <w:szCs w:val="24"/>
          <w:lang w:eastAsia="en-US"/>
        </w:rPr>
      </w:pPr>
      <w:ins w:id="23" w:author="Φλούδα Χριστίνα" w:date="2017-08-01T14:03:00Z">
        <w:r w:rsidRPr="00D33BB9">
          <w:rPr>
            <w:rFonts w:eastAsia="Times New Roman"/>
            <w:szCs w:val="24"/>
            <w:lang w:eastAsia="en-US"/>
          </w:rPr>
          <w:t xml:space="preserve">3. Αποχώρηση των Βουλευτών του "Ποταμιού" και του Κομμουνιστικού Κόμματος Ελλάδος από τη συζήτηση του σχεδίου νόμου του Υπουργείου Οικονομικών, σελ. </w:t>
        </w:r>
        <w:r w:rsidRPr="00D33BB9">
          <w:rPr>
            <w:rFonts w:eastAsia="Times New Roman"/>
            <w:szCs w:val="24"/>
            <w:lang w:eastAsia="en-US"/>
          </w:rPr>
          <w:br/>
          <w:t xml:space="preserve"> </w:t>
        </w:r>
        <w:r w:rsidRPr="00D33BB9">
          <w:rPr>
            <w:rFonts w:eastAsia="Times New Roman"/>
            <w:szCs w:val="24"/>
            <w:lang w:eastAsia="en-US"/>
          </w:rPr>
          <w:br/>
          <w:t xml:space="preserve">Β. ΝΟΜΟΘΕΤΙΚΗ ΕΡΓΑΣΙΑ </w:t>
        </w:r>
        <w:r w:rsidRPr="00D33BB9">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Οικονομικών: «Προσαρμογή της Ελληνικής Νομοθεσίας στις διατάξεις της Οδηγίας (ΕΕ) 2016/881 και άλλες διατάξεις», σελ. </w:t>
        </w:r>
        <w:r w:rsidRPr="00D33BB9">
          <w:rPr>
            <w:rFonts w:eastAsia="Times New Roman"/>
            <w:szCs w:val="24"/>
            <w:lang w:eastAsia="en-US"/>
          </w:rPr>
          <w:br/>
          <w:t xml:space="preserve"> </w:t>
        </w:r>
        <w:r w:rsidRPr="00D33BB9">
          <w:rPr>
            <w:rFonts w:eastAsia="Times New Roman"/>
            <w:szCs w:val="24"/>
            <w:lang w:eastAsia="en-US"/>
          </w:rPr>
          <w:br/>
          <w:t>ΠΡΟΕΔΡΕΥΟΝΤΕΣ</w:t>
        </w:r>
      </w:ins>
    </w:p>
    <w:p w14:paraId="20E905C5" w14:textId="77777777" w:rsidR="00D33BB9" w:rsidRPr="00D33BB9" w:rsidRDefault="00D33BB9" w:rsidP="00D33BB9">
      <w:pPr>
        <w:spacing w:after="0" w:line="360" w:lineRule="auto"/>
        <w:rPr>
          <w:ins w:id="24" w:author="Φλούδα Χριστίνα" w:date="2017-08-01T14:03:00Z"/>
          <w:rFonts w:eastAsia="Times New Roman"/>
          <w:szCs w:val="24"/>
          <w:lang w:eastAsia="en-US"/>
        </w:rPr>
      </w:pPr>
      <w:ins w:id="25" w:author="Φλούδα Χριστίνα" w:date="2017-08-01T14:03:00Z">
        <w:r w:rsidRPr="00D33BB9">
          <w:rPr>
            <w:rFonts w:eastAsia="Times New Roman"/>
            <w:szCs w:val="24"/>
            <w:lang w:eastAsia="en-US"/>
          </w:rPr>
          <w:t>ΒΑΡΕΜΕΝΟΣ Γ. , σελ.</w:t>
        </w:r>
        <w:r w:rsidRPr="00D33BB9">
          <w:rPr>
            <w:rFonts w:eastAsia="Times New Roman"/>
            <w:szCs w:val="24"/>
            <w:lang w:eastAsia="en-US"/>
          </w:rPr>
          <w:br/>
          <w:t>ΛΑΜΠΡΟΥΛΗΣ Γ. , σελ.</w:t>
        </w:r>
        <w:r w:rsidRPr="00D33BB9">
          <w:rPr>
            <w:rFonts w:eastAsia="Times New Roman"/>
            <w:szCs w:val="24"/>
            <w:lang w:eastAsia="en-US"/>
          </w:rPr>
          <w:br/>
        </w:r>
        <w:r w:rsidRPr="00D33BB9">
          <w:rPr>
            <w:rFonts w:eastAsia="Times New Roman"/>
            <w:szCs w:val="24"/>
            <w:lang w:eastAsia="en-US"/>
          </w:rPr>
          <w:br/>
        </w:r>
      </w:ins>
    </w:p>
    <w:p w14:paraId="268F1249" w14:textId="77777777" w:rsidR="00D33BB9" w:rsidRPr="00D33BB9" w:rsidRDefault="00D33BB9" w:rsidP="00D33BB9">
      <w:pPr>
        <w:spacing w:after="0" w:line="360" w:lineRule="auto"/>
        <w:rPr>
          <w:ins w:id="26" w:author="Φλούδα Χριστίνα" w:date="2017-08-01T14:03:00Z"/>
          <w:rFonts w:eastAsia="Times New Roman"/>
          <w:szCs w:val="24"/>
          <w:lang w:eastAsia="en-US"/>
        </w:rPr>
      </w:pPr>
      <w:ins w:id="27" w:author="Φλούδα Χριστίνα" w:date="2017-08-01T14:03:00Z">
        <w:r w:rsidRPr="00D33BB9">
          <w:rPr>
            <w:rFonts w:eastAsia="Times New Roman"/>
            <w:szCs w:val="24"/>
            <w:lang w:eastAsia="en-US"/>
          </w:rPr>
          <w:t>ΟΜΙΛΗΤΕΣ</w:t>
        </w:r>
      </w:ins>
    </w:p>
    <w:p w14:paraId="28718080" w14:textId="59BD4B71" w:rsidR="00D33BB9" w:rsidRDefault="00D33BB9" w:rsidP="00D33BB9">
      <w:pPr>
        <w:spacing w:after="0" w:line="600" w:lineRule="auto"/>
        <w:ind w:firstLine="720"/>
        <w:jc w:val="both"/>
        <w:rPr>
          <w:ins w:id="28" w:author="Φλούδα Χριστίνα" w:date="2017-08-01T14:03:00Z"/>
          <w:rFonts w:eastAsia="Times New Roman"/>
          <w:szCs w:val="24"/>
        </w:rPr>
        <w:pPrChange w:id="29" w:author="Φλούδα Χριστίνα" w:date="2017-08-01T14:03:00Z">
          <w:pPr>
            <w:spacing w:after="0" w:line="600" w:lineRule="auto"/>
            <w:ind w:firstLine="720"/>
            <w:jc w:val="center"/>
          </w:pPr>
        </w:pPrChange>
      </w:pPr>
      <w:ins w:id="30" w:author="Φλούδα Χριστίνα" w:date="2017-08-01T14:03:00Z">
        <w:r w:rsidRPr="00D33BB9">
          <w:rPr>
            <w:rFonts w:eastAsia="Times New Roman"/>
            <w:szCs w:val="24"/>
            <w:lang w:eastAsia="en-US"/>
          </w:rPr>
          <w:br/>
          <w:t>Α. Επί διαδικαστικού θέματος:</w:t>
        </w:r>
        <w:r w:rsidRPr="00D33BB9">
          <w:rPr>
            <w:rFonts w:eastAsia="Times New Roman"/>
            <w:szCs w:val="24"/>
            <w:lang w:eastAsia="en-US"/>
          </w:rPr>
          <w:br/>
          <w:t>ΑΜΥΡΑΣ Γ. , σελ.</w:t>
        </w:r>
        <w:r w:rsidRPr="00D33BB9">
          <w:rPr>
            <w:rFonts w:eastAsia="Times New Roman"/>
            <w:szCs w:val="24"/>
            <w:lang w:eastAsia="en-US"/>
          </w:rPr>
          <w:br/>
          <w:t>ΒΑΡΕΜΕΝΟΣ Γ. , σελ.</w:t>
        </w:r>
        <w:r w:rsidRPr="00D33BB9">
          <w:rPr>
            <w:rFonts w:eastAsia="Times New Roman"/>
            <w:szCs w:val="24"/>
            <w:lang w:eastAsia="en-US"/>
          </w:rPr>
          <w:br/>
          <w:t>ΓΕΡΜΕΝΗΣ Γ. , σελ.</w:t>
        </w:r>
        <w:r w:rsidRPr="00D33BB9">
          <w:rPr>
            <w:rFonts w:eastAsia="Times New Roman"/>
            <w:szCs w:val="24"/>
            <w:lang w:eastAsia="en-US"/>
          </w:rPr>
          <w:br/>
          <w:t>ΚΑΡΑΘΑΝΑΣΟΠΟΥΛΟΣ Ν. , σελ.</w:t>
        </w:r>
        <w:r w:rsidRPr="00D33BB9">
          <w:rPr>
            <w:rFonts w:eastAsia="Times New Roman"/>
            <w:szCs w:val="24"/>
            <w:lang w:eastAsia="en-US"/>
          </w:rPr>
          <w:br/>
          <w:t>ΚΟΥΤΣΟΥΚΟΣ Γ. , σελ.</w:t>
        </w:r>
        <w:r w:rsidRPr="00D33BB9">
          <w:rPr>
            <w:rFonts w:eastAsia="Times New Roman"/>
            <w:szCs w:val="24"/>
            <w:lang w:eastAsia="en-US"/>
          </w:rPr>
          <w:br/>
          <w:t>ΛΑΜΠΡΟΥΛΗΣ Γ. , σελ.</w:t>
        </w:r>
        <w:r w:rsidRPr="00D33BB9">
          <w:rPr>
            <w:rFonts w:eastAsia="Times New Roman"/>
            <w:szCs w:val="24"/>
            <w:lang w:eastAsia="en-US"/>
          </w:rPr>
          <w:br/>
          <w:t>ΜΑΝΙΑΤΗΣ Ι. , σελ.</w:t>
        </w:r>
        <w:r w:rsidRPr="00D33BB9">
          <w:rPr>
            <w:rFonts w:eastAsia="Times New Roman"/>
            <w:szCs w:val="24"/>
            <w:lang w:eastAsia="en-US"/>
          </w:rPr>
          <w:br/>
          <w:t>ΜΑΝΤΑΣ Χ. , σελ.</w:t>
        </w:r>
        <w:r w:rsidRPr="00D33BB9">
          <w:rPr>
            <w:rFonts w:eastAsia="Times New Roman"/>
            <w:szCs w:val="24"/>
            <w:lang w:eastAsia="en-US"/>
          </w:rPr>
          <w:br/>
          <w:t>ΜΠΑΛΑΟΥΡΑΣ Γ. , σελ.</w:t>
        </w:r>
        <w:r w:rsidRPr="00D33BB9">
          <w:rPr>
            <w:rFonts w:eastAsia="Times New Roman"/>
            <w:szCs w:val="24"/>
            <w:lang w:eastAsia="en-US"/>
          </w:rPr>
          <w:br/>
          <w:t>ΠΑΠΑΝΑΤΣΙΟΥ Α. , σελ.</w:t>
        </w:r>
        <w:r w:rsidRPr="00D33BB9">
          <w:rPr>
            <w:rFonts w:eastAsia="Times New Roman"/>
            <w:szCs w:val="24"/>
            <w:lang w:eastAsia="en-US"/>
          </w:rPr>
          <w:br/>
          <w:t>ΤΣΙΑΡΑΣ Κ. , σελ.</w:t>
        </w:r>
        <w:r w:rsidRPr="00D33BB9">
          <w:rPr>
            <w:rFonts w:eastAsia="Times New Roman"/>
            <w:szCs w:val="24"/>
            <w:lang w:eastAsia="en-US"/>
          </w:rPr>
          <w:br/>
        </w:r>
        <w:r w:rsidRPr="00D33BB9">
          <w:rPr>
            <w:rFonts w:eastAsia="Times New Roman"/>
            <w:szCs w:val="24"/>
            <w:lang w:eastAsia="en-US"/>
          </w:rPr>
          <w:br/>
          <w:t>Β. Επί του σχεδίου νόμου του Υπουργείου Οικονομικών:</w:t>
        </w:r>
        <w:r w:rsidRPr="00D33BB9">
          <w:rPr>
            <w:rFonts w:eastAsia="Times New Roman"/>
            <w:szCs w:val="24"/>
            <w:lang w:eastAsia="en-US"/>
          </w:rPr>
          <w:br/>
          <w:t>ΑΝΤΩΝΙΟΥ Χ. , σελ.</w:t>
        </w:r>
        <w:r w:rsidRPr="00D33BB9">
          <w:rPr>
            <w:rFonts w:eastAsia="Times New Roman"/>
            <w:szCs w:val="24"/>
            <w:lang w:eastAsia="en-US"/>
          </w:rPr>
          <w:br/>
          <w:t>ΑΡΑΜΠΑΤΖΗ Φ. , σελ.</w:t>
        </w:r>
        <w:r w:rsidRPr="00D33BB9">
          <w:rPr>
            <w:rFonts w:eastAsia="Times New Roman"/>
            <w:szCs w:val="24"/>
            <w:lang w:eastAsia="en-US"/>
          </w:rPr>
          <w:br/>
          <w:t>ΒΑΓΙΩΝΑΚΗ Ε. , σελ.</w:t>
        </w:r>
        <w:r w:rsidRPr="00D33BB9">
          <w:rPr>
            <w:rFonts w:eastAsia="Times New Roman"/>
            <w:szCs w:val="24"/>
            <w:lang w:eastAsia="en-US"/>
          </w:rPr>
          <w:br/>
          <w:t>ΒΕΣΥΡΟΠΟΥΛΟΣ Α. , σελ.</w:t>
        </w:r>
        <w:r w:rsidRPr="00D33BB9">
          <w:rPr>
            <w:rFonts w:eastAsia="Times New Roman"/>
            <w:szCs w:val="24"/>
            <w:lang w:eastAsia="en-US"/>
          </w:rPr>
          <w:br/>
          <w:t>ΒΟΥΛΤΕΨΗ Σ. , σελ.</w:t>
        </w:r>
        <w:r w:rsidRPr="00D33BB9">
          <w:rPr>
            <w:rFonts w:eastAsia="Times New Roman"/>
            <w:szCs w:val="24"/>
            <w:lang w:eastAsia="en-US"/>
          </w:rPr>
          <w:br/>
          <w:t>ΓΕΡΜΕΝΗΣ Γ. , σελ.</w:t>
        </w:r>
        <w:r w:rsidRPr="00D33BB9">
          <w:rPr>
            <w:rFonts w:eastAsia="Times New Roman"/>
            <w:szCs w:val="24"/>
            <w:lang w:eastAsia="en-US"/>
          </w:rPr>
          <w:br/>
          <w:t>ΘΕΟΧΑΡΗΣ Θ. , σελ.</w:t>
        </w:r>
        <w:r w:rsidRPr="00D33BB9">
          <w:rPr>
            <w:rFonts w:eastAsia="Times New Roman"/>
            <w:szCs w:val="24"/>
            <w:lang w:eastAsia="en-US"/>
          </w:rPr>
          <w:br/>
          <w:t>ΚΑΒΑΔΕΛΛΑΣ Δ. , σελ.</w:t>
        </w:r>
        <w:r w:rsidRPr="00D33BB9">
          <w:rPr>
            <w:rFonts w:eastAsia="Times New Roman"/>
            <w:szCs w:val="24"/>
            <w:lang w:eastAsia="en-US"/>
          </w:rPr>
          <w:br/>
          <w:t>ΚΑΜΜΕΝΟΣ Δ. , σελ.</w:t>
        </w:r>
        <w:r w:rsidRPr="00D33BB9">
          <w:rPr>
            <w:rFonts w:eastAsia="Times New Roman"/>
            <w:szCs w:val="24"/>
            <w:lang w:eastAsia="en-US"/>
          </w:rPr>
          <w:br/>
          <w:t>ΚΑΡΑΘΑΝΑΣΟΠΟΥΛΟΣ Ν. , σελ.</w:t>
        </w:r>
        <w:r w:rsidRPr="00D33BB9">
          <w:rPr>
            <w:rFonts w:eastAsia="Times New Roman"/>
            <w:szCs w:val="24"/>
            <w:lang w:eastAsia="en-US"/>
          </w:rPr>
          <w:br/>
          <w:t>ΚΑΡΡΑΣ Γ. , σελ.</w:t>
        </w:r>
        <w:r w:rsidRPr="00D33BB9">
          <w:rPr>
            <w:rFonts w:eastAsia="Times New Roman"/>
            <w:szCs w:val="24"/>
            <w:lang w:eastAsia="en-US"/>
          </w:rPr>
          <w:br/>
          <w:t>ΚΑΤΣΙΑΝΤΩΝΗΣ Γ. , σελ.</w:t>
        </w:r>
        <w:r w:rsidRPr="00D33BB9">
          <w:rPr>
            <w:rFonts w:eastAsia="Times New Roman"/>
            <w:szCs w:val="24"/>
            <w:lang w:eastAsia="en-US"/>
          </w:rPr>
          <w:br/>
          <w:t>ΚΟΚΚΑΛΗΣ Β. , σελ.</w:t>
        </w:r>
        <w:r w:rsidRPr="00D33BB9">
          <w:rPr>
            <w:rFonts w:eastAsia="Times New Roman"/>
            <w:szCs w:val="24"/>
            <w:lang w:eastAsia="en-US"/>
          </w:rPr>
          <w:br/>
          <w:t>ΚΟΥΤΣΟΥΚΟΣ Γ. , σελ.</w:t>
        </w:r>
        <w:r w:rsidRPr="00D33BB9">
          <w:rPr>
            <w:rFonts w:eastAsia="Times New Roman"/>
            <w:szCs w:val="24"/>
            <w:lang w:eastAsia="en-US"/>
          </w:rPr>
          <w:br/>
          <w:t>ΜΑΝΙΑΤΗΣ Ι. , σελ.</w:t>
        </w:r>
        <w:r w:rsidRPr="00D33BB9">
          <w:rPr>
            <w:rFonts w:eastAsia="Times New Roman"/>
            <w:szCs w:val="24"/>
            <w:lang w:eastAsia="en-US"/>
          </w:rPr>
          <w:br/>
          <w:t>ΜΕΓΑΛΟΟΙΚΟΝΟΜΟΥ Θ. , σελ.</w:t>
        </w:r>
        <w:r w:rsidRPr="00D33BB9">
          <w:rPr>
            <w:rFonts w:eastAsia="Times New Roman"/>
            <w:szCs w:val="24"/>
            <w:lang w:eastAsia="en-US"/>
          </w:rPr>
          <w:br/>
          <w:t>ΜΙΧΟΣ Ν. , σελ.</w:t>
        </w:r>
        <w:r w:rsidRPr="00D33BB9">
          <w:rPr>
            <w:rFonts w:eastAsia="Times New Roman"/>
            <w:szCs w:val="24"/>
            <w:lang w:eastAsia="en-US"/>
          </w:rPr>
          <w:br/>
          <w:t>ΜΠΑΛΑΟΥΡΑΣ Γ. , σελ.</w:t>
        </w:r>
        <w:r w:rsidRPr="00D33BB9">
          <w:rPr>
            <w:rFonts w:eastAsia="Times New Roman"/>
            <w:szCs w:val="24"/>
            <w:lang w:eastAsia="en-US"/>
          </w:rPr>
          <w:br/>
          <w:t>ΜΠΓΙΑΛΑΣ Χ. , σελ.</w:t>
        </w:r>
        <w:r w:rsidRPr="00D33BB9">
          <w:rPr>
            <w:rFonts w:eastAsia="Times New Roman"/>
            <w:szCs w:val="24"/>
            <w:lang w:eastAsia="en-US"/>
          </w:rPr>
          <w:br/>
          <w:t>ΠΑΠΑΝΑΤΣΙΟΥ Α. , σελ.</w:t>
        </w:r>
        <w:r w:rsidRPr="00D33BB9">
          <w:rPr>
            <w:rFonts w:eastAsia="Times New Roman"/>
            <w:szCs w:val="24"/>
            <w:lang w:eastAsia="en-US"/>
          </w:rPr>
          <w:br/>
          <w:t>ΠΑΥΛΙΔΗΣ Κ. , σελ.</w:t>
        </w:r>
        <w:r w:rsidRPr="00D33BB9">
          <w:rPr>
            <w:rFonts w:eastAsia="Times New Roman"/>
            <w:szCs w:val="24"/>
            <w:lang w:eastAsia="en-US"/>
          </w:rPr>
          <w:br/>
          <w:t>ΣΑΧΙΝΙΔΗΣ Ι. , σελ.</w:t>
        </w:r>
        <w:r w:rsidRPr="00D33BB9">
          <w:rPr>
            <w:rFonts w:eastAsia="Times New Roman"/>
            <w:szCs w:val="24"/>
            <w:lang w:eastAsia="en-US"/>
          </w:rPr>
          <w:br/>
          <w:t>ΣΤΑΪΚΟΥΡΑΣ Χ. , σελ.</w:t>
        </w:r>
        <w:r w:rsidRPr="00D33BB9">
          <w:rPr>
            <w:rFonts w:eastAsia="Times New Roman"/>
            <w:szCs w:val="24"/>
            <w:lang w:eastAsia="en-US"/>
          </w:rPr>
          <w:br/>
          <w:t>ΣΥΡΙΓΟΣ Α. , σελ.</w:t>
        </w:r>
        <w:r w:rsidRPr="00D33BB9">
          <w:rPr>
            <w:rFonts w:eastAsia="Times New Roman"/>
            <w:szCs w:val="24"/>
            <w:lang w:eastAsia="en-US"/>
          </w:rPr>
          <w:br/>
          <w:t>ΤΟΣΚΑΣ Ν. , σελ.</w:t>
        </w:r>
        <w:r w:rsidRPr="00D33BB9">
          <w:rPr>
            <w:rFonts w:eastAsia="Times New Roman"/>
            <w:szCs w:val="24"/>
            <w:lang w:eastAsia="en-US"/>
          </w:rPr>
          <w:br/>
          <w:t>ΤΣΑΚΑΛΩΤΟΣ Ε. , σελ.</w:t>
        </w:r>
        <w:r w:rsidRPr="00D33BB9">
          <w:rPr>
            <w:rFonts w:eastAsia="Times New Roman"/>
            <w:szCs w:val="24"/>
            <w:lang w:eastAsia="en-US"/>
          </w:rPr>
          <w:br/>
          <w:t>ΧΟΥΛΙΑΡΑΚΗΣ Γ. , σελ.</w:t>
        </w:r>
        <w:r w:rsidRPr="00D33BB9">
          <w:rPr>
            <w:rFonts w:eastAsia="Times New Roman"/>
            <w:szCs w:val="24"/>
            <w:lang w:eastAsia="en-US"/>
          </w:rPr>
          <w:br/>
        </w:r>
        <w:r w:rsidRPr="00D33BB9">
          <w:rPr>
            <w:rFonts w:eastAsia="Times New Roman"/>
            <w:szCs w:val="24"/>
            <w:lang w:eastAsia="en-US"/>
          </w:rPr>
          <w:br/>
          <w:t>ΠΑΡΕΜΒΑΣΕΙΣ:</w:t>
        </w:r>
        <w:r w:rsidRPr="00D33BB9">
          <w:rPr>
            <w:rFonts w:eastAsia="Times New Roman"/>
            <w:szCs w:val="24"/>
            <w:lang w:eastAsia="en-US"/>
          </w:rPr>
          <w:br/>
          <w:t>ΜΑΝΤΑΣ Χ. , σελ.</w:t>
        </w:r>
        <w:r w:rsidRPr="00D33BB9">
          <w:rPr>
            <w:rFonts w:eastAsia="Times New Roman"/>
            <w:szCs w:val="24"/>
            <w:lang w:eastAsia="en-US"/>
          </w:rPr>
          <w:br/>
          <w:t>ΜΗΤΑΦΙΔΗΣ Τ. , σελ.</w:t>
        </w:r>
        <w:r w:rsidRPr="00D33BB9">
          <w:rPr>
            <w:rFonts w:eastAsia="Times New Roman"/>
            <w:szCs w:val="24"/>
            <w:lang w:eastAsia="en-US"/>
          </w:rPr>
          <w:br/>
          <w:t>ΜΠΓΙΑΛΑΣ Χ. , σελ.</w:t>
        </w:r>
        <w:r w:rsidRPr="00D33BB9">
          <w:rPr>
            <w:rFonts w:eastAsia="Times New Roman"/>
            <w:szCs w:val="24"/>
            <w:lang w:eastAsia="en-US"/>
          </w:rPr>
          <w:br/>
          <w:t>ΣΤΑΜΑΤΗΣ Δ. , σελ.</w:t>
        </w:r>
      </w:ins>
    </w:p>
    <w:p w14:paraId="523E4C9B" w14:textId="77777777" w:rsidR="000D1927" w:rsidRDefault="00D33BB9">
      <w:pPr>
        <w:spacing w:after="0" w:line="600" w:lineRule="auto"/>
        <w:ind w:firstLine="720"/>
        <w:jc w:val="center"/>
        <w:rPr>
          <w:rFonts w:eastAsia="Times New Roman"/>
          <w:szCs w:val="24"/>
        </w:rPr>
      </w:pPr>
      <w:r>
        <w:rPr>
          <w:rFonts w:eastAsia="Times New Roman"/>
          <w:szCs w:val="24"/>
        </w:rPr>
        <w:t>ΠΡΑΚΤΙΚΑ ΒΟΥΛΗΣ</w:t>
      </w:r>
    </w:p>
    <w:p w14:paraId="523E4C9C" w14:textId="77777777" w:rsidR="000D1927" w:rsidRDefault="00D33BB9">
      <w:pPr>
        <w:spacing w:after="0"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523E4C9D" w14:textId="77777777" w:rsidR="000D1927" w:rsidRDefault="00D33BB9">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23E4C9E" w14:textId="77777777" w:rsidR="000D1927" w:rsidRDefault="00D33BB9">
      <w:pPr>
        <w:spacing w:after="0" w:line="600" w:lineRule="auto"/>
        <w:ind w:firstLine="720"/>
        <w:jc w:val="center"/>
        <w:rPr>
          <w:rFonts w:eastAsia="Times New Roman"/>
          <w:szCs w:val="24"/>
        </w:rPr>
      </w:pPr>
      <w:r>
        <w:rPr>
          <w:rFonts w:eastAsia="Times New Roman"/>
          <w:szCs w:val="24"/>
        </w:rPr>
        <w:t>ΣΥΝΟΔΟΣ Β΄</w:t>
      </w:r>
    </w:p>
    <w:p w14:paraId="523E4C9F" w14:textId="77777777" w:rsidR="000D1927" w:rsidRDefault="00D33BB9">
      <w:pPr>
        <w:spacing w:after="0" w:line="600" w:lineRule="auto"/>
        <w:ind w:firstLine="720"/>
        <w:jc w:val="center"/>
        <w:rPr>
          <w:rFonts w:eastAsia="Times New Roman"/>
          <w:szCs w:val="24"/>
        </w:rPr>
      </w:pPr>
      <w:r>
        <w:rPr>
          <w:rFonts w:eastAsia="Times New Roman"/>
          <w:szCs w:val="24"/>
        </w:rPr>
        <w:t>ΣΥΝΕΔΡΙΑΣΗ ΡΝΘ΄</w:t>
      </w:r>
    </w:p>
    <w:p w14:paraId="523E4CA0" w14:textId="77777777" w:rsidR="000D1927" w:rsidRDefault="00D33BB9">
      <w:pPr>
        <w:spacing w:after="0" w:line="600" w:lineRule="auto"/>
        <w:ind w:firstLine="720"/>
        <w:jc w:val="center"/>
        <w:rPr>
          <w:rFonts w:eastAsia="Times New Roman"/>
          <w:szCs w:val="24"/>
        </w:rPr>
      </w:pPr>
      <w:r>
        <w:rPr>
          <w:rFonts w:eastAsia="Times New Roman"/>
          <w:szCs w:val="24"/>
        </w:rPr>
        <w:t>Πέμπτη 27 Ιουλίου 2017</w:t>
      </w:r>
    </w:p>
    <w:p w14:paraId="523E4CA1" w14:textId="77777777" w:rsidR="000D1927" w:rsidRDefault="00D33BB9">
      <w:pPr>
        <w:spacing w:after="0" w:line="600" w:lineRule="auto"/>
        <w:ind w:firstLine="720"/>
        <w:jc w:val="both"/>
        <w:rPr>
          <w:rFonts w:eastAsia="Times New Roman"/>
          <w:szCs w:val="24"/>
        </w:rPr>
      </w:pPr>
      <w:r>
        <w:rPr>
          <w:rFonts w:eastAsia="Times New Roman"/>
          <w:szCs w:val="24"/>
        </w:rPr>
        <w:t>Αθήνα, σήμερα στις 27 Ιουλίου 2017, ημέρα Πέμπτη και ώρα 18</w:t>
      </w:r>
      <w:r w:rsidRPr="006073D4">
        <w:rPr>
          <w:rFonts w:eastAsia="Times New Roman"/>
          <w:szCs w:val="24"/>
        </w:rPr>
        <w:t>.</w:t>
      </w:r>
      <w:r>
        <w:rPr>
          <w:rFonts w:eastAsia="Times New Roman"/>
          <w:szCs w:val="24"/>
        </w:rPr>
        <w:t>07΄</w:t>
      </w:r>
      <w:r w:rsidRPr="006073D4">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6963B7">
        <w:rPr>
          <w:rFonts w:eastAsia="Times New Roman"/>
          <w:b/>
          <w:szCs w:val="24"/>
        </w:rPr>
        <w:t>ΓΕΩΡΓΙΟΥ ΒΑΡΕΜΕΝΟΥ</w:t>
      </w:r>
      <w:r>
        <w:rPr>
          <w:rFonts w:eastAsia="Times New Roman"/>
          <w:szCs w:val="24"/>
        </w:rPr>
        <w:t>.</w:t>
      </w:r>
    </w:p>
    <w:p w14:paraId="523E4CA2" w14:textId="77777777" w:rsidR="000D1927" w:rsidRDefault="00D33BB9">
      <w:pPr>
        <w:spacing w:after="0"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 xml:space="preserve">Κυρίες και κύριοι συνάδελφοι, αρχίζει η συνεδρίαση. </w:t>
      </w:r>
    </w:p>
    <w:p w14:paraId="523E4CA3" w14:textId="77777777" w:rsidR="000D1927" w:rsidRDefault="00D33BB9">
      <w:pPr>
        <w:spacing w:after="0" w:line="600" w:lineRule="auto"/>
        <w:ind w:firstLine="720"/>
        <w:jc w:val="both"/>
        <w:rPr>
          <w:rFonts w:eastAsia="Times New Roman"/>
          <w:color w:val="000000"/>
          <w:szCs w:val="24"/>
        </w:rPr>
      </w:pPr>
      <w:r>
        <w:rPr>
          <w:rFonts w:eastAsia="Times New Roman"/>
          <w:szCs w:val="24"/>
        </w:rPr>
        <w:t>(ΕΠΙΚΥΡΩ</w:t>
      </w:r>
      <w:r>
        <w:rPr>
          <w:rFonts w:eastAsia="Times New Roman"/>
          <w:szCs w:val="24"/>
        </w:rPr>
        <w:t>ΣΗ ΠΡΑΚΤΙΚΩΝ: Σύμφωνα με την από 26</w:t>
      </w:r>
      <w:r w:rsidRPr="005E254C">
        <w:rPr>
          <w:rFonts w:eastAsia="Times New Roman"/>
          <w:szCs w:val="24"/>
        </w:rPr>
        <w:t>-</w:t>
      </w:r>
      <w:r>
        <w:rPr>
          <w:rFonts w:eastAsia="Times New Roman"/>
          <w:szCs w:val="24"/>
        </w:rPr>
        <w:t>7</w:t>
      </w:r>
      <w:r w:rsidRPr="005E254C">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ΡΝΗ΄ συνεδριάσεώς του, της Τετάρτης 26 Ιουλίου 2017, σε ό,τι αφορά την ψήφιση στο σύνολο </w:t>
      </w:r>
      <w:r>
        <w:rPr>
          <w:rFonts w:eastAsia="Times New Roman"/>
          <w:color w:val="000000"/>
          <w:szCs w:val="24"/>
        </w:rPr>
        <w:t>του σχεδίου νόμου: «Ρυθμίσεις για τον εκσυγχ</w:t>
      </w:r>
      <w:r>
        <w:rPr>
          <w:rFonts w:eastAsia="Times New Roman"/>
          <w:color w:val="000000"/>
          <w:szCs w:val="24"/>
        </w:rPr>
        <w:t>ρονισμό του θεσμικού πλαισίου οργάνωσης και λειτουργίας των Δημοτικών Επιχειρήσεων Ύδρευσης Αποχέτευσης (Δ.Ε.Υ.Α.)</w:t>
      </w:r>
      <w:r w:rsidRPr="006073D4">
        <w:rPr>
          <w:rFonts w:eastAsia="Times New Roman"/>
          <w:color w:val="000000"/>
          <w:szCs w:val="24"/>
        </w:rPr>
        <w:t xml:space="preserve"> </w:t>
      </w:r>
      <w:r>
        <w:rPr>
          <w:rFonts w:eastAsia="Times New Roman"/>
          <w:color w:val="000000"/>
          <w:szCs w:val="24"/>
        </w:rPr>
        <w:t>-</w:t>
      </w:r>
      <w:r w:rsidRPr="006073D4">
        <w:rPr>
          <w:rFonts w:eastAsia="Times New Roman"/>
          <w:color w:val="000000"/>
          <w:szCs w:val="24"/>
        </w:rPr>
        <w:t xml:space="preserve"> </w:t>
      </w:r>
      <w:r>
        <w:rPr>
          <w:rFonts w:eastAsia="Times New Roman"/>
          <w:color w:val="000000"/>
          <w:szCs w:val="24"/>
        </w:rPr>
        <w:t xml:space="preserve">Ρυθμίσεις σχετικές με την οργάνωση, τη λειτουργία, τα οικονομικά και το προσωπικό </w:t>
      </w:r>
      <w:r>
        <w:rPr>
          <w:rFonts w:eastAsia="Times New Roman"/>
          <w:color w:val="000000"/>
          <w:szCs w:val="24"/>
        </w:rPr>
        <w:lastRenderedPageBreak/>
        <w:t>των Ο.Τ.Α.</w:t>
      </w:r>
      <w:r w:rsidRPr="006073D4">
        <w:rPr>
          <w:rFonts w:eastAsia="Times New Roman"/>
          <w:color w:val="000000"/>
          <w:szCs w:val="24"/>
        </w:rPr>
        <w:t xml:space="preserve"> </w:t>
      </w:r>
      <w:r>
        <w:rPr>
          <w:rFonts w:eastAsia="Times New Roman"/>
          <w:color w:val="000000"/>
          <w:szCs w:val="24"/>
        </w:rPr>
        <w:t>-</w:t>
      </w:r>
      <w:r w:rsidRPr="006073D4">
        <w:rPr>
          <w:rFonts w:eastAsia="Times New Roman"/>
          <w:color w:val="000000"/>
          <w:szCs w:val="24"/>
        </w:rPr>
        <w:t xml:space="preserve"> </w:t>
      </w:r>
      <w:r>
        <w:rPr>
          <w:rFonts w:eastAsia="Times New Roman"/>
          <w:color w:val="000000"/>
          <w:szCs w:val="24"/>
        </w:rPr>
        <w:t>Ευρωπαϊκοί Όμιλοι Εδαφικής Συνεργασίας - Μητ</w:t>
      </w:r>
      <w:r>
        <w:rPr>
          <w:rFonts w:eastAsia="Times New Roman"/>
          <w:color w:val="000000"/>
          <w:szCs w:val="24"/>
        </w:rPr>
        <w:t>ρώο Πολιτών και άλλες διατάξεις».</w:t>
      </w:r>
    </w:p>
    <w:p w14:paraId="523E4CA4" w14:textId="77777777" w:rsidR="000D1927" w:rsidRDefault="00D33BB9">
      <w:pPr>
        <w:spacing w:after="0"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εισερχόμαστε στη </w:t>
      </w:r>
      <w:r>
        <w:rPr>
          <w:rFonts w:eastAsia="Times New Roman"/>
          <w:color w:val="000000"/>
          <w:szCs w:val="24"/>
        </w:rPr>
        <w:t xml:space="preserve">συμπληρωματική ημερήσια διάταξη </w:t>
      </w:r>
      <w:r>
        <w:rPr>
          <w:rFonts w:eastAsia="Times New Roman"/>
          <w:color w:val="000000"/>
          <w:szCs w:val="24"/>
        </w:rPr>
        <w:t>της</w:t>
      </w:r>
    </w:p>
    <w:p w14:paraId="523E4CA5" w14:textId="77777777" w:rsidR="000D1927" w:rsidRDefault="00D33BB9">
      <w:pPr>
        <w:spacing w:after="0" w:line="600" w:lineRule="auto"/>
        <w:ind w:firstLine="720"/>
        <w:jc w:val="center"/>
        <w:rPr>
          <w:rFonts w:eastAsia="Times New Roman"/>
          <w:b/>
          <w:color w:val="000000"/>
          <w:szCs w:val="24"/>
        </w:rPr>
      </w:pPr>
      <w:r>
        <w:rPr>
          <w:rFonts w:eastAsia="Times New Roman"/>
          <w:b/>
          <w:color w:val="000000"/>
          <w:szCs w:val="24"/>
        </w:rPr>
        <w:t>ΝΟΜΟΘΕΤΙΚΗΣ ΕΡΓΑΣΙΑΣ</w:t>
      </w:r>
    </w:p>
    <w:p w14:paraId="523E4CA6" w14:textId="77777777" w:rsidR="000D1927" w:rsidRDefault="00D33BB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Μόνη συζήτηση και ψήφιση επί της αρχής, των άρθρων και του συνόλου του σχεδίου νόμου του Υπουργείου Οικονομικών: </w:t>
      </w:r>
      <w:r>
        <w:rPr>
          <w:rFonts w:eastAsia="Times New Roman"/>
          <w:color w:val="000000"/>
          <w:szCs w:val="24"/>
          <w:shd w:val="clear" w:color="auto" w:fill="FFFFFF"/>
        </w:rPr>
        <w:t>«Προσαρμογή της Ελληνικής Νομοθεσίας στις διατάξεις της Οδηγίας (ΕΕ) 2016/881 και άλλες διατάξεις».</w:t>
      </w:r>
    </w:p>
    <w:p w14:paraId="523E4CA7" w14:textId="77777777" w:rsidR="000D1927" w:rsidRDefault="00D33BB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Διάσκεψη των Προέδρων αποφάσισε στη συνεδρίασ</w:t>
      </w:r>
      <w:r>
        <w:rPr>
          <w:rFonts w:eastAsia="Times New Roman"/>
          <w:color w:val="000000"/>
          <w:szCs w:val="24"/>
          <w:shd w:val="clear" w:color="auto" w:fill="FFFFFF"/>
        </w:rPr>
        <w:t>ή της στις</w:t>
      </w:r>
      <w:r>
        <w:rPr>
          <w:rFonts w:eastAsia="Times New Roman"/>
          <w:color w:val="000000"/>
          <w:szCs w:val="24"/>
          <w:shd w:val="clear" w:color="auto" w:fill="FFFFFF"/>
        </w:rPr>
        <w:t xml:space="preserve"> 24 Ιουλίου 2017 τη συζήτηση του νομοσχεδίου σε δύο συνεδριάσεις ενιαία επί της αρχής, επί των άρθρ</w:t>
      </w:r>
      <w:r>
        <w:rPr>
          <w:rFonts w:eastAsia="Times New Roman"/>
          <w:color w:val="000000"/>
          <w:szCs w:val="24"/>
          <w:shd w:val="clear" w:color="auto" w:fill="FFFFFF"/>
        </w:rPr>
        <w:t xml:space="preserve">ων και επί των τροπολογιών. </w:t>
      </w:r>
    </w:p>
    <w:p w14:paraId="523E4CA8" w14:textId="77777777" w:rsidR="000D1927" w:rsidRDefault="00D33BB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Συμφωνεί το Σώμα;</w:t>
      </w:r>
    </w:p>
    <w:p w14:paraId="523E4CA9" w14:textId="77777777" w:rsidR="000D1927" w:rsidRDefault="00D33BB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ΠΟΛΛΟΙ ΒΟΥΛΕΥΤΕΣ:</w:t>
      </w:r>
      <w:r>
        <w:rPr>
          <w:rFonts w:eastAsia="Times New Roman"/>
          <w:color w:val="000000"/>
          <w:szCs w:val="24"/>
          <w:shd w:val="clear" w:color="auto" w:fill="FFFFFF"/>
        </w:rPr>
        <w:t xml:space="preserve"> Μάλιστα, μάλιστα.</w:t>
      </w:r>
    </w:p>
    <w:p w14:paraId="523E4CAA" w14:textId="77777777" w:rsidR="000D1927" w:rsidRDefault="00D33BB9">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Cs/>
          <w:szCs w:val="24"/>
        </w:rPr>
        <w:t xml:space="preserve"> </w:t>
      </w:r>
      <w:r>
        <w:rPr>
          <w:rFonts w:eastAsia="Times New Roman"/>
          <w:bCs/>
          <w:szCs w:val="24"/>
        </w:rPr>
        <w:t>Συνεπώς τ</w:t>
      </w:r>
      <w:r>
        <w:rPr>
          <w:rFonts w:eastAsia="Times New Roman"/>
          <w:bCs/>
          <w:szCs w:val="24"/>
        </w:rPr>
        <w:t xml:space="preserve">ο Σώμα </w:t>
      </w:r>
      <w:proofErr w:type="spellStart"/>
      <w:r>
        <w:rPr>
          <w:rFonts w:eastAsia="Times New Roman"/>
          <w:bCs/>
          <w:szCs w:val="24"/>
        </w:rPr>
        <w:t>συνεφώνησε</w:t>
      </w:r>
      <w:proofErr w:type="spellEnd"/>
      <w:r>
        <w:rPr>
          <w:rFonts w:eastAsia="Times New Roman"/>
          <w:bCs/>
          <w:szCs w:val="24"/>
        </w:rPr>
        <w:t>.</w:t>
      </w:r>
    </w:p>
    <w:p w14:paraId="523E4CAB" w14:textId="77777777" w:rsidR="000D1927" w:rsidRDefault="00D33BB9">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Κύριε Πρόεδρε, ζητώ τον λόγο.</w:t>
      </w:r>
    </w:p>
    <w:p w14:paraId="523E4CAC" w14:textId="77777777" w:rsidR="000D1927" w:rsidRDefault="00D33BB9">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Κύριε Πρόεδρε, θα ήθελα τον λόγο επί της διαδικασ</w:t>
      </w:r>
      <w:r>
        <w:rPr>
          <w:rFonts w:eastAsia="Times New Roman"/>
          <w:szCs w:val="24"/>
        </w:rPr>
        <w:t>ίας.</w:t>
      </w:r>
    </w:p>
    <w:p w14:paraId="523E4CAD" w14:textId="77777777" w:rsidR="000D1927" w:rsidRDefault="00D33BB9">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Και εγώ θα ήθελα τον λόγο, κύριε Πρόεδρε.</w:t>
      </w:r>
    </w:p>
    <w:p w14:paraId="523E4CAE" w14:textId="77777777" w:rsidR="000D1927" w:rsidRDefault="00D33BB9">
      <w:pPr>
        <w:spacing w:after="0"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bCs/>
          <w:szCs w:val="24"/>
        </w:rPr>
        <w:t>Ορίστε, κύριε Μαντά, έχετε τον λόγο.</w:t>
      </w:r>
    </w:p>
    <w:p w14:paraId="523E4CAF" w14:textId="77777777" w:rsidR="000D1927" w:rsidRDefault="00D33BB9">
      <w:pPr>
        <w:spacing w:after="0"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Κύριε Πρόεδρε, νομίζω ότι πρέπει να κουβεντιάσουμε λίγο το θέμα της διαδικασίας. Από ό,τι έχουμε συζητή</w:t>
      </w:r>
      <w:r>
        <w:rPr>
          <w:rFonts w:eastAsia="Times New Roman"/>
          <w:szCs w:val="24"/>
        </w:rPr>
        <w:t>σει, όχι με όλους, υπάρχει μια διάθεση</w:t>
      </w:r>
      <w:r w:rsidRPr="00F960A0">
        <w:rPr>
          <w:rFonts w:eastAsia="Times New Roman"/>
          <w:szCs w:val="24"/>
        </w:rPr>
        <w:t>,</w:t>
      </w:r>
      <w:r>
        <w:rPr>
          <w:rFonts w:eastAsia="Times New Roman"/>
          <w:szCs w:val="24"/>
        </w:rPr>
        <w:t xml:space="preserve"> αν μπορούσε να τελειώσουμε απόψε. </w:t>
      </w:r>
    </w:p>
    <w:p w14:paraId="523E4CB0" w14:textId="77777777" w:rsidR="000D1927" w:rsidRDefault="00D33BB9">
      <w:pPr>
        <w:spacing w:after="0" w:line="600" w:lineRule="auto"/>
        <w:ind w:firstLine="720"/>
        <w:jc w:val="both"/>
        <w:rPr>
          <w:rFonts w:eastAsia="Times New Roman"/>
          <w:bCs/>
          <w:szCs w:val="24"/>
        </w:rPr>
      </w:pPr>
      <w:r>
        <w:rPr>
          <w:rFonts w:eastAsia="Times New Roman"/>
          <w:szCs w:val="24"/>
        </w:rPr>
        <w:t xml:space="preserve">Βεβαίως, υπάρχουν αρκετές </w:t>
      </w:r>
      <w:r>
        <w:rPr>
          <w:rFonts w:eastAsia="Times New Roman"/>
          <w:bCs/>
          <w:szCs w:val="24"/>
        </w:rPr>
        <w:t xml:space="preserve">τροπολογίες. Νομίζω ότι μπορούμε να ξεκινήσουμε, αν δεν υπάρχει αντίρρηση, με την παρουσίαση των τροπολογιών που δεν έχουν παρουσιαστεί στις </w:t>
      </w:r>
      <w:r>
        <w:rPr>
          <w:rFonts w:eastAsia="Times New Roman"/>
          <w:bCs/>
          <w:szCs w:val="24"/>
        </w:rPr>
        <w:t>ε</w:t>
      </w:r>
      <w:r>
        <w:rPr>
          <w:rFonts w:eastAsia="Times New Roman"/>
          <w:bCs/>
          <w:szCs w:val="24"/>
        </w:rPr>
        <w:t>πιτροπές, για</w:t>
      </w:r>
      <w:r>
        <w:rPr>
          <w:rFonts w:eastAsia="Times New Roman"/>
          <w:bCs/>
          <w:szCs w:val="24"/>
        </w:rPr>
        <w:t xml:space="preserve"> να αποκτήσουμε και μια γνώση. Και έτσι, με μια προσπάθεια, εάν μπορέσουμε και εφόσον συμφωνούν όλοι, να ολοκληρώσουμε στην αποψινή συνεδρίαση. Αυτό ήθελα να πω.</w:t>
      </w:r>
    </w:p>
    <w:p w14:paraId="523E4CB1" w14:textId="77777777" w:rsidR="000D1927" w:rsidRDefault="00D33BB9">
      <w:pPr>
        <w:spacing w:after="0"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Να κάνουμε το εξής: Να δούμε πρώτα τον αριθμό των ομιλητών</w:t>
      </w:r>
      <w:r>
        <w:rPr>
          <w:rFonts w:eastAsia="Times New Roman"/>
          <w:bCs/>
          <w:szCs w:val="24"/>
        </w:rPr>
        <w:t>,</w:t>
      </w:r>
      <w:r>
        <w:rPr>
          <w:rFonts w:eastAsia="Times New Roman"/>
          <w:bCs/>
          <w:szCs w:val="24"/>
        </w:rPr>
        <w:t xml:space="preserve"> που θα εγγραφούν και θα το συζητήσουμε μετά. </w:t>
      </w:r>
    </w:p>
    <w:p w14:paraId="523E4CB2" w14:textId="77777777" w:rsidR="000D1927" w:rsidRDefault="00D33BB9">
      <w:pPr>
        <w:spacing w:after="0" w:line="600" w:lineRule="auto"/>
        <w:ind w:firstLine="720"/>
        <w:jc w:val="both"/>
        <w:rPr>
          <w:rFonts w:eastAsia="Times New Roman"/>
          <w:bCs/>
          <w:szCs w:val="24"/>
        </w:rPr>
      </w:pPr>
      <w:r>
        <w:rPr>
          <w:rFonts w:eastAsia="Times New Roman"/>
          <w:bCs/>
          <w:szCs w:val="24"/>
        </w:rPr>
        <w:t xml:space="preserve">Δεν συμφωνείτε με αυτό, κύριε Κουτσούκο; </w:t>
      </w:r>
    </w:p>
    <w:p w14:paraId="523E4CB3" w14:textId="77777777" w:rsidR="000D1927" w:rsidRDefault="00D33BB9">
      <w:pPr>
        <w:spacing w:after="0" w:line="600" w:lineRule="auto"/>
        <w:ind w:firstLine="720"/>
        <w:jc w:val="both"/>
        <w:rPr>
          <w:rFonts w:eastAsia="Times New Roman" w:cs="Times New Roman"/>
          <w:szCs w:val="24"/>
        </w:rPr>
      </w:pPr>
      <w:r>
        <w:rPr>
          <w:rFonts w:eastAsia="Times New Roman"/>
          <w:b/>
          <w:bCs/>
          <w:szCs w:val="24"/>
        </w:rPr>
        <w:t xml:space="preserve">ΓΕΡΑΣΙΜΟΣ </w:t>
      </w:r>
      <w:r>
        <w:rPr>
          <w:rFonts w:eastAsia="Times New Roman"/>
          <w:b/>
          <w:bCs/>
          <w:szCs w:val="24"/>
        </w:rPr>
        <w:t xml:space="preserve">(ΜΑΚΗΣ) </w:t>
      </w:r>
      <w:r>
        <w:rPr>
          <w:rFonts w:eastAsia="Times New Roman"/>
          <w:b/>
          <w:bCs/>
          <w:szCs w:val="24"/>
        </w:rPr>
        <w:t xml:space="preserve">ΜΠΑΛΑΟΥΡΑΣ: </w:t>
      </w:r>
      <w:r>
        <w:rPr>
          <w:rFonts w:eastAsia="Times New Roman"/>
          <w:bCs/>
          <w:szCs w:val="24"/>
        </w:rPr>
        <w:t xml:space="preserve">Κύριε Πρόεδρε, στην </w:t>
      </w:r>
      <w:r>
        <w:rPr>
          <w:rFonts w:eastAsia="Times New Roman"/>
          <w:bCs/>
          <w:szCs w:val="24"/>
        </w:rPr>
        <w:t>ε</w:t>
      </w:r>
      <w:r>
        <w:rPr>
          <w:rFonts w:eastAsia="Times New Roman"/>
          <w:bCs/>
          <w:szCs w:val="24"/>
        </w:rPr>
        <w:t xml:space="preserve">πιτροπή </w:t>
      </w:r>
      <w:proofErr w:type="spellStart"/>
      <w:r>
        <w:rPr>
          <w:rFonts w:eastAsia="Times New Roman"/>
          <w:bCs/>
          <w:szCs w:val="24"/>
        </w:rPr>
        <w:t>προήδρευα</w:t>
      </w:r>
      <w:proofErr w:type="spellEnd"/>
      <w:r>
        <w:rPr>
          <w:rFonts w:eastAsia="Times New Roman"/>
          <w:bCs/>
          <w:szCs w:val="24"/>
        </w:rPr>
        <w:t xml:space="preserve"> εγώ. Έχω κάνει διαβουλεύσεις με εκπροσώπους όλων σχεδόν των κομμάτων και δεν έχουν καμμία αντίρρησ</w:t>
      </w:r>
      <w:r>
        <w:rPr>
          <w:rFonts w:eastAsia="Times New Roman"/>
          <w:bCs/>
          <w:szCs w:val="24"/>
        </w:rPr>
        <w:t xml:space="preserve">η, αν μπορέσουμε, να τα καταφέρουμε μέχρι το βράδυ. </w:t>
      </w:r>
      <w:r>
        <w:rPr>
          <w:rFonts w:eastAsia="Times New Roman" w:cs="Times New Roman"/>
          <w:szCs w:val="24"/>
        </w:rPr>
        <w:t xml:space="preserve">Προφανώς, δεν θα προεδρεύετε στο τέλος, αλλά ενημερώστε το υπόλοιπο Προεδρείο. </w:t>
      </w:r>
    </w:p>
    <w:p w14:paraId="523E4CB4"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Είπα το εξής: Να δούμε τον κατάλογο όσων εγγραφούν και να αποφασίσουμε από κοινού να ενοποι</w:t>
      </w:r>
      <w:r>
        <w:rPr>
          <w:rFonts w:eastAsia="Times New Roman" w:cs="Times New Roman"/>
          <w:szCs w:val="24"/>
        </w:rPr>
        <w:t xml:space="preserve">ήσουμε τη συνεδρίαση. Αυτό είπα. Συμφωνούμε όλοι; </w:t>
      </w:r>
    </w:p>
    <w:p w14:paraId="523E4CB5"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Κύριε Πρόεδρε, θα παρακαλούσα να έχω το λόγο. </w:t>
      </w:r>
    </w:p>
    <w:p w14:paraId="523E4CB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έχετε τον λόγο. </w:t>
      </w:r>
    </w:p>
    <w:p w14:paraId="523E4CB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w:t>
      </w:r>
    </w:p>
    <w:p w14:paraId="523E4CB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Δεν έχω καμμία αντίρρηση να προσπαθήσουμε να τελειώσουμε απόψε. Το είχα εκφράσει εξάλλου και στον κύριο Πρόεδρο της </w:t>
      </w:r>
      <w:r>
        <w:rPr>
          <w:rFonts w:eastAsia="Times New Roman" w:cs="Times New Roman"/>
          <w:szCs w:val="24"/>
        </w:rPr>
        <w:t>επιτροπής</w:t>
      </w:r>
      <w:r>
        <w:rPr>
          <w:rFonts w:eastAsia="Times New Roman" w:cs="Times New Roman"/>
          <w:szCs w:val="24"/>
        </w:rPr>
        <w:t xml:space="preserve">, όταν είδα ότι έχει ολοκληρωθεί η συζήτηση και ότι σήμερα είχαμε κενό το πρωί. </w:t>
      </w:r>
    </w:p>
    <w:p w14:paraId="523E4CB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Όμως, μέχρι τώρα παραλαμβάνουμε τροπολογίες. Κατά </w:t>
      </w:r>
      <w:r>
        <w:rPr>
          <w:rFonts w:eastAsia="Times New Roman" w:cs="Times New Roman"/>
          <w:szCs w:val="24"/>
        </w:rPr>
        <w:t>συνέπεια, συμφωνώ με την πρόταση, με την προϋπόθεση ότι θα μας δώσετε –εφόσον ο κατάλογος εξελίσσεται κανονικά και μας επιτρέπει ο χρόνος να τελειώσουμε απόψε- τον λόγο για να μιλήσουμε επί των τροπολογιών και ορισμένων άρθρων, γιατί δεν είμαστε προετοιμασ</w:t>
      </w:r>
      <w:r>
        <w:rPr>
          <w:rFonts w:eastAsia="Times New Roman" w:cs="Times New Roman"/>
          <w:szCs w:val="24"/>
        </w:rPr>
        <w:t>μένοι.</w:t>
      </w:r>
    </w:p>
    <w:p w14:paraId="523E4CB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Ναι. </w:t>
      </w:r>
    </w:p>
    <w:p w14:paraId="523E4CBB"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Συμφωνείτε. </w:t>
      </w:r>
    </w:p>
    <w:p w14:paraId="523E4CB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Κύριε Πρόεδρε, θα παρακαλούσα να έχω τον λόγο. </w:t>
      </w:r>
    </w:p>
    <w:p w14:paraId="523E4CBD"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έχετε τον λόγο. </w:t>
      </w:r>
    </w:p>
    <w:p w14:paraId="523E4CBE"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w:t>
      </w:r>
      <w:r>
        <w:rPr>
          <w:rFonts w:eastAsia="Times New Roman" w:cs="Times New Roman"/>
          <w:szCs w:val="24"/>
        </w:rPr>
        <w:t>,</w:t>
      </w:r>
      <w:r>
        <w:rPr>
          <w:rFonts w:eastAsia="Times New Roman" w:cs="Times New Roman"/>
          <w:szCs w:val="24"/>
        </w:rPr>
        <w:t xml:space="preserve"> κυρίες και κύριοι συνά</w:t>
      </w:r>
      <w:r>
        <w:rPr>
          <w:rFonts w:eastAsia="Times New Roman" w:cs="Times New Roman"/>
          <w:szCs w:val="24"/>
        </w:rPr>
        <w:t xml:space="preserve">δελφοι, εδώ υπάρχει θέμα, υπάρχει ζήτημα κακής νομοθέτησης. Και έχει ευθύνες και το Προεδρείο της Βουλής, κύριε Πρόεδρε. </w:t>
      </w:r>
    </w:p>
    <w:p w14:paraId="523E4CB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Έχουν έρθει έως τώρα δέκα οκτώ </w:t>
      </w:r>
      <w:proofErr w:type="spellStart"/>
      <w:r>
        <w:rPr>
          <w:rFonts w:eastAsia="Times New Roman" w:cs="Times New Roman"/>
          <w:szCs w:val="24"/>
        </w:rPr>
        <w:t>τροπολογοίες</w:t>
      </w:r>
      <w:proofErr w:type="spellEnd"/>
      <w:r>
        <w:rPr>
          <w:rFonts w:eastAsia="Times New Roman" w:cs="Times New Roman"/>
          <w:szCs w:val="24"/>
        </w:rPr>
        <w:t>…</w:t>
      </w:r>
    </w:p>
    <w:p w14:paraId="523E4CC0"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Δεκαεννιά.</w:t>
      </w:r>
    </w:p>
    <w:p w14:paraId="523E4CC1"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Δεκαεννιά! Μόλις κατατέθηκε άλλη</w:t>
      </w:r>
      <w:r>
        <w:rPr>
          <w:rFonts w:eastAsia="Times New Roman" w:cs="Times New Roman"/>
          <w:szCs w:val="24"/>
        </w:rPr>
        <w:t xml:space="preserve"> μία. </w:t>
      </w:r>
    </w:p>
    <w:p w14:paraId="523E4CC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Αυτό είναι το σώμα του νομοσχεδίου και αυτές είναι οι τροπολογίες. Αυτό είναι ελαφρύ σαν πούπουλο και αυτό είναι βαρύ σαν κούτσουρο. Είναι δέκα εννέα τροπολογίες για θέματα –προσέξτε!- από την ασφαλιστική και φορολογική ενημερότητα του Μεγάρου Μουσι</w:t>
      </w:r>
      <w:r>
        <w:rPr>
          <w:rFonts w:eastAsia="Times New Roman" w:cs="Times New Roman"/>
          <w:szCs w:val="24"/>
        </w:rPr>
        <w:t>κής</w:t>
      </w:r>
      <w:r>
        <w:rPr>
          <w:rFonts w:eastAsia="Times New Roman" w:cs="Times New Roman"/>
          <w:szCs w:val="24"/>
        </w:rPr>
        <w:t>,</w:t>
      </w:r>
      <w:r>
        <w:rPr>
          <w:rFonts w:eastAsia="Times New Roman" w:cs="Times New Roman"/>
          <w:szCs w:val="24"/>
        </w:rPr>
        <w:t xml:space="preserve"> έως τα πέντε αεροσκάφη του Πολεμικού Ναυτικού και την αναβάθμισή τους, μέχρι το πόσο θα κοστίζει το πάρκινγκ στο γκαράζ του Ιδρύματος «Σταύρος Νιάρχος». Και έρχεστε εδώ να συζητήσουμε μέσα σε τέσσερις-πέντε ώρες με διαδικασίες «ψεκάστε, σκουπίστε, τελειώσ</w:t>
      </w:r>
      <w:r>
        <w:rPr>
          <w:rFonts w:eastAsia="Times New Roman" w:cs="Times New Roman"/>
          <w:szCs w:val="24"/>
        </w:rPr>
        <w:t xml:space="preserve">ατε» τόσο σοβαρά θέματα; </w:t>
      </w:r>
    </w:p>
    <w:p w14:paraId="523E4CC3"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Ποιος το είπε αυτό; </w:t>
      </w:r>
    </w:p>
    <w:p w14:paraId="523E4CC4"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Εγώ λέω, λοιπόν, κύριε Πρόεδρε, ότι και ως Προεδρείο της Βουλής έχετε την ευθύνη να αποτρέπετε τέτοιου είδους ρεύματα, </w:t>
      </w:r>
      <w:proofErr w:type="spellStart"/>
      <w:r>
        <w:rPr>
          <w:rFonts w:eastAsia="Times New Roman" w:cs="Times New Roman"/>
          <w:szCs w:val="24"/>
        </w:rPr>
        <w:t>τσουνάμια</w:t>
      </w:r>
      <w:proofErr w:type="spellEnd"/>
      <w:r>
        <w:rPr>
          <w:rFonts w:eastAsia="Times New Roman" w:cs="Times New Roman"/>
          <w:szCs w:val="24"/>
        </w:rPr>
        <w:t xml:space="preserve"> κακής νομοθέτησης. </w:t>
      </w:r>
    </w:p>
    <w:p w14:paraId="523E4CC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Εμείς λοιπ</w:t>
      </w:r>
      <w:r>
        <w:rPr>
          <w:rFonts w:eastAsia="Times New Roman" w:cs="Times New Roman"/>
          <w:szCs w:val="24"/>
        </w:rPr>
        <w:t>όν, ως Ποτάμι -και είναι δήλωση αυτό- αποχωρούμε. Διαμαρτυρόμαστε γι</w:t>
      </w:r>
      <w:r>
        <w:rPr>
          <w:rFonts w:eastAsia="Times New Roman" w:cs="Times New Roman"/>
          <w:szCs w:val="24"/>
        </w:rPr>
        <w:t>’</w:t>
      </w:r>
      <w:r>
        <w:rPr>
          <w:rFonts w:eastAsia="Times New Roman" w:cs="Times New Roman"/>
          <w:szCs w:val="24"/>
        </w:rPr>
        <w:t xml:space="preserve"> αυτήν την υποβάθμιση του Ελληνικού Κοινοβουλίου και καλούμε το Προεδρείο της Βουλής, αλλά και την Κυβέρνηση, που επισπεύδει με αυτόν τον λάθος τρόπο, να σκεφτούν ότι όταν ήσασταν αντιπολ</w:t>
      </w:r>
      <w:r>
        <w:rPr>
          <w:rFonts w:eastAsia="Times New Roman" w:cs="Times New Roman"/>
          <w:szCs w:val="24"/>
        </w:rPr>
        <w:t xml:space="preserve">ίτευση, βγαίνατε στα κεραμίδια και πετροβολούσατε όταν βρισκόσασταν ενώπιον τέτοιων συνθηκών και τέτοιων φαινομένων κακής νομοθέτησης. Τώρα, τα έχετε κάνει ψωμοτύρι. Αποχωρούμε και καταγγέλλουμε από αυτήν την διαδικασία. </w:t>
      </w:r>
    </w:p>
    <w:p w14:paraId="523E4CC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w:t>
      </w:r>
      <w:r>
        <w:rPr>
          <w:rFonts w:eastAsia="Times New Roman" w:cs="Times New Roman"/>
          <w:szCs w:val="24"/>
        </w:rPr>
        <w:t xml:space="preserve">άλιστα. Δεν θέλω να σας διακόψω τον οίστρο, αλλά από τις δώδεκα τροπολογίες, οι έξι έγιναν δεκτές στην </w:t>
      </w:r>
      <w:r>
        <w:rPr>
          <w:rFonts w:eastAsia="Times New Roman" w:cs="Times New Roman"/>
          <w:szCs w:val="24"/>
        </w:rPr>
        <w:t>επιτροπή</w:t>
      </w:r>
      <w:r>
        <w:rPr>
          <w:rFonts w:eastAsia="Times New Roman" w:cs="Times New Roman"/>
          <w:szCs w:val="24"/>
        </w:rPr>
        <w:t xml:space="preserve">. </w:t>
      </w:r>
    </w:p>
    <w:p w14:paraId="523E4CC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Θα αποχωρήσουμε.</w:t>
      </w:r>
    </w:p>
    <w:p w14:paraId="523E4CC8"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έχετε δικαίωμα να κάνετε ό,τι θέλετε.</w:t>
      </w:r>
    </w:p>
    <w:p w14:paraId="523E4CC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αποχωρεί από </w:t>
      </w:r>
      <w:r>
        <w:rPr>
          <w:rFonts w:eastAsia="Times New Roman" w:cs="Times New Roman"/>
          <w:szCs w:val="24"/>
        </w:rPr>
        <w:t xml:space="preserve">την Αίθουσα ο Βουλευτής του Ποταμιού κ. Γεώργιος </w:t>
      </w:r>
      <w:proofErr w:type="spellStart"/>
      <w:r>
        <w:rPr>
          <w:rFonts w:eastAsia="Times New Roman" w:cs="Times New Roman"/>
          <w:szCs w:val="24"/>
        </w:rPr>
        <w:t>Αμυράς</w:t>
      </w:r>
      <w:proofErr w:type="spellEnd"/>
      <w:r>
        <w:rPr>
          <w:rFonts w:eastAsia="Times New Roman" w:cs="Times New Roman"/>
          <w:szCs w:val="24"/>
        </w:rPr>
        <w:t xml:space="preserve"> ) </w:t>
      </w:r>
    </w:p>
    <w:p w14:paraId="523E4CC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Πρόεδρε, τον λόγο παρακαλώ.</w:t>
      </w:r>
    </w:p>
    <w:p w14:paraId="523E4CCB"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w:t>
      </w:r>
    </w:p>
    <w:p w14:paraId="523E4CC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εδώ πέρα έχουμε έναν βομβαρδισμό από τροπολογίες. </w:t>
      </w:r>
    </w:p>
    <w:p w14:paraId="523E4CCD"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με έχουν ενημερώσει ότι από τις δώδεκα, οι έξι έχουν γίνει δεκτές στην </w:t>
      </w:r>
      <w:r>
        <w:rPr>
          <w:rFonts w:eastAsia="Times New Roman" w:cs="Times New Roman"/>
          <w:szCs w:val="24"/>
        </w:rPr>
        <w:t>επιτροπή</w:t>
      </w:r>
      <w:r>
        <w:rPr>
          <w:rFonts w:eastAsia="Times New Roman" w:cs="Times New Roman"/>
          <w:szCs w:val="24"/>
        </w:rPr>
        <w:t xml:space="preserve">. </w:t>
      </w:r>
    </w:p>
    <w:p w14:paraId="523E4CCE"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 κύριε Πρόεδρε, δεν</w:t>
      </w:r>
      <w:r>
        <w:rPr>
          <w:rFonts w:eastAsia="Times New Roman" w:cs="Times New Roman"/>
          <w:szCs w:val="24"/>
        </w:rPr>
        <w:t xml:space="preserve"> είναι έτσι. </w:t>
      </w:r>
    </w:p>
    <w:p w14:paraId="523E4CCF"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Είναι είκοσι τροπολογίες στο σύνολο</w:t>
      </w:r>
      <w:r>
        <w:rPr>
          <w:rFonts w:eastAsia="Times New Roman" w:cs="Times New Roman"/>
          <w:szCs w:val="24"/>
        </w:rPr>
        <w:t>,</w:t>
      </w:r>
      <w:r>
        <w:rPr>
          <w:rFonts w:eastAsia="Times New Roman" w:cs="Times New Roman"/>
          <w:szCs w:val="24"/>
        </w:rPr>
        <w:t xml:space="preserve"> από τις οποίες οι έξι έγιναν δεκτές. </w:t>
      </w:r>
    </w:p>
    <w:p w14:paraId="523E4CD0"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Πρόεδρε, εγώ δεν διέκοψα κανέναν. </w:t>
      </w:r>
    </w:p>
    <w:p w14:paraId="523E4CD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Πρώτον, οι έξι τροπολογίες συζητήθηκαν χθες και στις </w:t>
      </w:r>
      <w:r>
        <w:rPr>
          <w:rFonts w:eastAsia="Times New Roman" w:cs="Times New Roman"/>
          <w:szCs w:val="24"/>
        </w:rPr>
        <w:t>επιτροπές</w:t>
      </w:r>
      <w:r>
        <w:rPr>
          <w:rFonts w:eastAsia="Times New Roman" w:cs="Times New Roman"/>
          <w:szCs w:val="24"/>
        </w:rPr>
        <w:t xml:space="preserve">, αυτές που </w:t>
      </w:r>
      <w:r>
        <w:rPr>
          <w:rFonts w:eastAsia="Times New Roman" w:cs="Times New Roman"/>
          <w:szCs w:val="24"/>
        </w:rPr>
        <w:t>ήταν μέχρι εχθές. Σήμερα, όμως, από τις 13.00΄ έχουν κατατεθεί δεκατρείς τροπολογίες και ενδεχομένως θα έρθουν και άλλες. Αυτό είναι απαράδεκτο. Και είναι τροπολογίες άλλων Υπουργείων, που δεν αφορούν το Υπουργείο Οικονομικών. Δεν γίνεται με μια τέτοια δια</w:t>
      </w:r>
      <w:r>
        <w:rPr>
          <w:rFonts w:eastAsia="Times New Roman" w:cs="Times New Roman"/>
          <w:szCs w:val="24"/>
        </w:rPr>
        <w:t>δικασία να συνεχιστεί αυτή η κατάσταση. Ή πρέπει να αποσυρθούν οι συγκεκριμένες τροπολογίες -υπάρχει νομοθέτηση και την επόμενη εβδομάδα, ας έρθουν κανονικά μέσα από τα νομοσχέδια ή δεν ξέρω τι άλλο μπορεί να γίνει, εάν είναι κάτι επείγον- διαφορετικά, αυτ</w:t>
      </w:r>
      <w:r>
        <w:rPr>
          <w:rFonts w:eastAsia="Times New Roman" w:cs="Times New Roman"/>
          <w:szCs w:val="24"/>
        </w:rPr>
        <w:t>ές οι τροπολογίες που κατατέθηκαν σήμερα το μεσημέρι πρέπει να αποσυρθούν, κατά τη γνώμη μας.</w:t>
      </w:r>
    </w:p>
    <w:p w14:paraId="523E4CD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Η διαδικασία δεν μπορεί να τελειώσει στις 24.00΄ και άμα συνεχιστεί αυτός ο βομβαρδισμός…</w:t>
      </w:r>
    </w:p>
    <w:p w14:paraId="523E4CD3"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Θα το δούμε. Μα, εγώ δεν προκατέλαβα τί</w:t>
      </w:r>
      <w:r>
        <w:rPr>
          <w:rFonts w:eastAsia="Times New Roman" w:cs="Times New Roman"/>
          <w:szCs w:val="24"/>
        </w:rPr>
        <w:t xml:space="preserve">ποτα,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p>
    <w:p w14:paraId="523E4CD4"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Δεν είπα ότι προκαταλάβατε. Γιατί εχθές είχαμε συμφωνήσει, αλλά έχοντας δεδομένο ένα σώμα και ξέροντας ότι δεν θα κατατεθούν άλλες τροπολογίες. Με τη σημερινή εξέλιξη των πραγμάτων αλλάζουν τα δεδομέ</w:t>
      </w:r>
      <w:r>
        <w:rPr>
          <w:rFonts w:eastAsia="Times New Roman" w:cs="Times New Roman"/>
          <w:szCs w:val="24"/>
        </w:rPr>
        <w:t xml:space="preserve">να. </w:t>
      </w:r>
    </w:p>
    <w:p w14:paraId="523E4CD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Και αν συνεχιστούν να κατατίθενται και άλλες τροπολογίες, θα εξαρτήσουμε και εμείς τη στάση μας, κύριε Πρόεδρε, από αυτήν την διαδικασία. </w:t>
      </w:r>
    </w:p>
    <w:p w14:paraId="523E4CD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εγώ δεν προκατέλαβα τη διαδικασία. Σας είπα εάν συμφωνήσουμε, συμφωνήσαμε.</w:t>
      </w:r>
      <w:r>
        <w:rPr>
          <w:rFonts w:eastAsia="Times New Roman" w:cs="Times New Roman"/>
          <w:szCs w:val="24"/>
        </w:rPr>
        <w:t xml:space="preserve"> Εάν, δεν συμφωνήσουμε</w:t>
      </w:r>
      <w:r>
        <w:rPr>
          <w:rFonts w:eastAsia="Times New Roman" w:cs="Times New Roman"/>
          <w:szCs w:val="24"/>
        </w:rPr>
        <w:t>,</w:t>
      </w:r>
      <w:r>
        <w:rPr>
          <w:rFonts w:eastAsia="Times New Roman" w:cs="Times New Roman"/>
          <w:szCs w:val="24"/>
        </w:rPr>
        <w:t xml:space="preserve"> έχουμε πεδίον δόξης </w:t>
      </w:r>
      <w:proofErr w:type="spellStart"/>
      <w:r>
        <w:rPr>
          <w:rFonts w:eastAsia="Times New Roman" w:cs="Times New Roman"/>
          <w:szCs w:val="24"/>
        </w:rPr>
        <w:t>λαμπρόν</w:t>
      </w:r>
      <w:proofErr w:type="spellEnd"/>
      <w:r>
        <w:rPr>
          <w:rFonts w:eastAsia="Times New Roman" w:cs="Times New Roman"/>
          <w:szCs w:val="24"/>
        </w:rPr>
        <w:t>,</w:t>
      </w:r>
      <w:r>
        <w:rPr>
          <w:rFonts w:eastAsia="Times New Roman" w:cs="Times New Roman"/>
          <w:szCs w:val="24"/>
        </w:rPr>
        <w:t xml:space="preserve"> για να συνεχίσουμε. </w:t>
      </w:r>
    </w:p>
    <w:p w14:paraId="523E4CD7"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Εξάλλου</w:t>
      </w:r>
      <w:r>
        <w:rPr>
          <w:rFonts w:eastAsia="Times New Roman"/>
          <w:color w:val="000000" w:themeColor="text1"/>
          <w:szCs w:val="24"/>
        </w:rPr>
        <w:t>,</w:t>
      </w:r>
      <w:r>
        <w:rPr>
          <w:rFonts w:eastAsia="Times New Roman"/>
          <w:color w:val="000000" w:themeColor="text1"/>
          <w:szCs w:val="24"/>
        </w:rPr>
        <w:t xml:space="preserve"> έχουμε ήδη αποφασίσει για δύο συνεδριάσεις στη </w:t>
      </w:r>
      <w:r>
        <w:rPr>
          <w:rFonts w:eastAsia="Times New Roman"/>
          <w:color w:val="000000" w:themeColor="text1"/>
          <w:szCs w:val="24"/>
        </w:rPr>
        <w:t>δ</w:t>
      </w:r>
      <w:r>
        <w:rPr>
          <w:rFonts w:eastAsia="Times New Roman"/>
          <w:color w:val="000000" w:themeColor="text1"/>
          <w:szCs w:val="24"/>
        </w:rPr>
        <w:t>ιάσκεψη. Εάν είναι το ζήτημα αυτό, δεν υπάρχει κανένα πρόβλημα.</w:t>
      </w:r>
    </w:p>
    <w:p w14:paraId="523E4CD8"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Ο κ. Τσιάρας έχει τον λόγο.</w:t>
      </w:r>
    </w:p>
    <w:p w14:paraId="523E4CD9"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ΤΣΙΑΡΑΣ:</w:t>
      </w:r>
      <w:r>
        <w:rPr>
          <w:rFonts w:eastAsia="Times New Roman"/>
          <w:color w:val="000000" w:themeColor="text1"/>
          <w:szCs w:val="24"/>
        </w:rPr>
        <w:t xml:space="preserve"> Κύριε Πρόεδρε, το να προσδιορίσουμε σήμερα πότε θα ολοκληρωθεί η συνεδρίαση για το συγκεκριμένο νομοσχέδιο είναι έλασσον ζήτημα σε αυτό που καθημερινά επαναλαμβάνεται από την πλευρά της Κυβέρνησης. Τριάντα τροπολογίες χθες, είκοσι σήμερα. Είναι μια διαδικ</w:t>
      </w:r>
      <w:r>
        <w:rPr>
          <w:rFonts w:eastAsia="Times New Roman"/>
          <w:color w:val="000000" w:themeColor="text1"/>
          <w:szCs w:val="24"/>
        </w:rPr>
        <w:t>ασία</w:t>
      </w:r>
      <w:r>
        <w:rPr>
          <w:rFonts w:eastAsia="Times New Roman"/>
          <w:color w:val="000000" w:themeColor="text1"/>
          <w:szCs w:val="24"/>
        </w:rPr>
        <w:t>,</w:t>
      </w:r>
      <w:r>
        <w:rPr>
          <w:rFonts w:eastAsia="Times New Roman"/>
          <w:color w:val="000000" w:themeColor="text1"/>
          <w:szCs w:val="24"/>
        </w:rPr>
        <w:t xml:space="preserve"> για την οποία εγώ πραγματικά απορώ, και απευθύνομαι στους συναδέλφους Βουλευτές του ΣΥΡΙΖΑ πώς μπορούν και τη δέχονται. Νομίζω ότι ξεπερνάει τα όρια και της κοινοβουλευτικής διαδικασίας, αλλά και της αξιοπρέπειας όλων ημών.</w:t>
      </w:r>
    </w:p>
    <w:p w14:paraId="523E4CDA"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Διότι υπάρχει ένα πρακτικό</w:t>
      </w:r>
      <w:r>
        <w:rPr>
          <w:rFonts w:eastAsia="Times New Roman"/>
          <w:color w:val="000000" w:themeColor="text1"/>
          <w:szCs w:val="24"/>
        </w:rPr>
        <w:t xml:space="preserve"> ζήτημα, κύριε Πρόεδρε. Οι δεκατέσσερις τροπολογίες κατετέθησαν μόλις προ ολίγου. Αλήθεια, εσείς, επιτελώντας το έργο του Αντιπροέδρου του Ελληνικού Κοινοβουλίου αυτήν τη στιγμή, το δέχεστε ως διαδικασία;</w:t>
      </w:r>
    </w:p>
    <w:p w14:paraId="523E4CDB"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Εμείς τι μπορούμε </w:t>
      </w:r>
      <w:r>
        <w:rPr>
          <w:rFonts w:eastAsia="Times New Roman"/>
          <w:color w:val="000000" w:themeColor="text1"/>
          <w:szCs w:val="24"/>
        </w:rPr>
        <w:t>να…</w:t>
      </w:r>
    </w:p>
    <w:p w14:paraId="523E4CDC"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ΤΣΙΑΡΑΣ:</w:t>
      </w:r>
      <w:r>
        <w:rPr>
          <w:rFonts w:eastAsia="Times New Roman"/>
          <w:color w:val="000000" w:themeColor="text1"/>
          <w:szCs w:val="24"/>
        </w:rPr>
        <w:t xml:space="preserve"> Ξέρετε, η λογική των έκτακτων συνθηκών μπορεί να υιοθετηθεί ως έναν βαθμό και όλοι το καταλαβαίνουμε…</w:t>
      </w:r>
    </w:p>
    <w:p w14:paraId="523E4CDD"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Θα έχετε τον χρόνο. Όσο χρόνο ζητήσετε, θα τον έχετε, λοιπόν.</w:t>
      </w:r>
    </w:p>
    <w:p w14:paraId="523E4CDE"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ΤΣΙΑΡΑΣ:</w:t>
      </w:r>
      <w:r>
        <w:rPr>
          <w:rFonts w:eastAsia="Times New Roman"/>
          <w:color w:val="000000" w:themeColor="text1"/>
          <w:szCs w:val="24"/>
        </w:rPr>
        <w:t xml:space="preserve"> …αλλά εδώ έ</w:t>
      </w:r>
      <w:r>
        <w:rPr>
          <w:rFonts w:eastAsia="Times New Roman"/>
          <w:color w:val="000000" w:themeColor="text1"/>
          <w:szCs w:val="24"/>
        </w:rPr>
        <w:t>χετε ξεπεράσει κάθε όριο.</w:t>
      </w:r>
    </w:p>
    <w:p w14:paraId="523E4CDF"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Ο κ. Παυλίδης έχει τον λόγο.</w:t>
      </w:r>
    </w:p>
    <w:p w14:paraId="523E4CE0"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ΤΣΙΑΡΑΣ:</w:t>
      </w:r>
      <w:r>
        <w:rPr>
          <w:rFonts w:eastAsia="Times New Roman"/>
          <w:color w:val="000000" w:themeColor="text1"/>
          <w:szCs w:val="24"/>
        </w:rPr>
        <w:t xml:space="preserve"> Είναι ζήτημα κοινοβουλευτικής αξιοπρέπειας.</w:t>
      </w:r>
    </w:p>
    <w:p w14:paraId="523E4CE1"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Ακούσαμε.</w:t>
      </w:r>
    </w:p>
    <w:p w14:paraId="523E4CE2"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Ο κ. Παυλίδης έχει τον λόγο.</w:t>
      </w:r>
    </w:p>
    <w:p w14:paraId="523E4CE3"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ΑΙΚΑΤΕΡΙΝΗ ΠΑΠΑΝΑΤΣΙΟΥ (Υφυπου</w:t>
      </w:r>
      <w:r>
        <w:rPr>
          <w:rFonts w:eastAsia="Times New Roman"/>
          <w:b/>
          <w:color w:val="000000" w:themeColor="text1"/>
          <w:szCs w:val="24"/>
        </w:rPr>
        <w:t>ργός Οικονομικών):</w:t>
      </w:r>
      <w:r>
        <w:rPr>
          <w:rFonts w:eastAsia="Times New Roman"/>
          <w:color w:val="000000" w:themeColor="text1"/>
          <w:szCs w:val="24"/>
        </w:rPr>
        <w:t xml:space="preserve"> Κύριε Πρόεδρε, μπορώ να έχω τον λόγο;</w:t>
      </w:r>
    </w:p>
    <w:p w14:paraId="523E4CE4"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Ορίστε, κυρία Υπουργέ.</w:t>
      </w:r>
    </w:p>
    <w:p w14:paraId="523E4CE5"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ΑΙΚΑΤΕΡΙΝΗ ΠΑΠΑΝΑΤΣΙΟΥ (Υφυπουργός Οικονομικών):</w:t>
      </w:r>
      <w:r>
        <w:rPr>
          <w:rFonts w:eastAsia="Times New Roman"/>
          <w:color w:val="000000" w:themeColor="text1"/>
          <w:szCs w:val="24"/>
        </w:rPr>
        <w:t xml:space="preserve"> Κατ</w:t>
      </w:r>
      <w:r>
        <w:rPr>
          <w:rFonts w:eastAsia="Times New Roman"/>
          <w:color w:val="000000" w:themeColor="text1"/>
          <w:szCs w:val="24"/>
        </w:rPr>
        <w:t>’ αρχάς</w:t>
      </w:r>
      <w:r>
        <w:rPr>
          <w:rFonts w:eastAsia="Times New Roman"/>
          <w:color w:val="000000" w:themeColor="text1"/>
          <w:szCs w:val="24"/>
        </w:rPr>
        <w:t xml:space="preserve"> για τις τροπολογίες που αφορούν το Υπουργείο Οικονομικών, εγώ θα ήθελα να πω το εξή</w:t>
      </w:r>
      <w:r>
        <w:rPr>
          <w:rFonts w:eastAsia="Times New Roman"/>
          <w:color w:val="000000" w:themeColor="text1"/>
          <w:szCs w:val="24"/>
        </w:rPr>
        <w:t xml:space="preserve">ς. Είναι ένα νομοσχέδιο που έχει κατατεθεί εδώ και καιρό στην </w:t>
      </w:r>
      <w:r>
        <w:rPr>
          <w:rFonts w:eastAsia="Times New Roman"/>
          <w:color w:val="000000" w:themeColor="text1"/>
          <w:szCs w:val="24"/>
        </w:rPr>
        <w:t>επιτροπή</w:t>
      </w:r>
      <w:r>
        <w:rPr>
          <w:rFonts w:eastAsia="Times New Roman"/>
          <w:color w:val="000000" w:themeColor="text1"/>
          <w:szCs w:val="24"/>
        </w:rPr>
        <w:t>…</w:t>
      </w:r>
    </w:p>
    <w:p w14:paraId="523E4CE6"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ΤΣΙΑΡΑΣ:</w:t>
      </w:r>
      <w:r>
        <w:rPr>
          <w:rFonts w:eastAsia="Times New Roman"/>
          <w:color w:val="000000" w:themeColor="text1"/>
          <w:szCs w:val="24"/>
        </w:rPr>
        <w:t xml:space="preserve"> Οι τροπολογίες δεν έχουν κατατεθεί</w:t>
      </w:r>
      <w:r>
        <w:rPr>
          <w:rFonts w:eastAsia="Times New Roman"/>
          <w:color w:val="000000" w:themeColor="text1"/>
          <w:szCs w:val="24"/>
        </w:rPr>
        <w:t>,</w:t>
      </w:r>
      <w:r>
        <w:rPr>
          <w:rFonts w:eastAsia="Times New Roman"/>
          <w:color w:val="000000" w:themeColor="text1"/>
          <w:szCs w:val="24"/>
        </w:rPr>
        <w:t xml:space="preserve"> εδώ και καιρό.</w:t>
      </w:r>
    </w:p>
    <w:p w14:paraId="523E4CE7"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Μα</w:t>
      </w:r>
      <w:r>
        <w:rPr>
          <w:rFonts w:eastAsia="Times New Roman"/>
          <w:color w:val="000000" w:themeColor="text1"/>
          <w:szCs w:val="24"/>
        </w:rPr>
        <w:t>,</w:t>
      </w:r>
      <w:r>
        <w:rPr>
          <w:rFonts w:eastAsia="Times New Roman"/>
          <w:color w:val="000000" w:themeColor="text1"/>
          <w:szCs w:val="24"/>
        </w:rPr>
        <w:t xml:space="preserve"> δεν έχει τεθεί αυτό το θέμα.</w:t>
      </w:r>
    </w:p>
    <w:p w14:paraId="523E4CE8"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ΑΙΚΑΤΕΡΙΝΗ ΠΑΠΑΝΑΤΣΙΟΥ (Υφυπουργός Οικονομικώ</w:t>
      </w:r>
      <w:r>
        <w:rPr>
          <w:rFonts w:eastAsia="Times New Roman"/>
          <w:b/>
          <w:color w:val="000000" w:themeColor="text1"/>
          <w:szCs w:val="24"/>
        </w:rPr>
        <w:t>ν):</w:t>
      </w:r>
      <w:r>
        <w:rPr>
          <w:rFonts w:eastAsia="Times New Roman"/>
          <w:color w:val="000000" w:themeColor="text1"/>
          <w:szCs w:val="24"/>
        </w:rPr>
        <w:t xml:space="preserve"> Δυο λεπτά. Το συγκεκριμένο νομοσχέδιο έχει κατατεθεί στη Γραμματεία της Κυβέρνησης εδώ και αρκετό καιρό. Περιμέναμε να φέρουμε και δεύτερο νομοσχέδιο. Ξέρουμε όλοι μας, όμως, εδώ ότι η Βουλή κλείνει και κάποια πράγματα πρέπει οπωσδήποτε να προχωρήσουν </w:t>
      </w:r>
      <w:r>
        <w:rPr>
          <w:rFonts w:eastAsia="Times New Roman"/>
          <w:color w:val="000000" w:themeColor="text1"/>
          <w:szCs w:val="24"/>
        </w:rPr>
        <w:t xml:space="preserve">αυτό το διάστημα. </w:t>
      </w:r>
      <w:r>
        <w:rPr>
          <w:rFonts w:eastAsia="Times New Roman"/>
          <w:color w:val="000000" w:themeColor="text1"/>
          <w:szCs w:val="24"/>
        </w:rPr>
        <w:t>Γι’</w:t>
      </w:r>
      <w:r>
        <w:rPr>
          <w:rFonts w:eastAsia="Times New Roman"/>
          <w:color w:val="000000" w:themeColor="text1"/>
          <w:szCs w:val="24"/>
        </w:rPr>
        <w:t xml:space="preserve"> αυτόν τον λόγο έρχονται και οι τροπολογίες στο συγκεκριμένο νομοσχέδιο, όπως θα έρθουν και στο επόμενο νομοσχέδιο</w:t>
      </w:r>
      <w:r>
        <w:rPr>
          <w:rFonts w:eastAsia="Times New Roman"/>
          <w:color w:val="000000" w:themeColor="text1"/>
          <w:szCs w:val="24"/>
        </w:rPr>
        <w:t>,</w:t>
      </w:r>
      <w:r>
        <w:rPr>
          <w:rFonts w:eastAsia="Times New Roman"/>
          <w:color w:val="000000" w:themeColor="text1"/>
          <w:szCs w:val="24"/>
        </w:rPr>
        <w:t xml:space="preserve"> που θα είναι την επόμενη εβδομάδα.</w:t>
      </w:r>
    </w:p>
    <w:p w14:paraId="523E4CE9"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Άρα, αν δούμε τις συγκεκριμένες τροπολογίες και τα θέματα που περιέχουν, θα </w:t>
      </w:r>
      <w:r>
        <w:rPr>
          <w:rFonts w:eastAsia="Times New Roman"/>
          <w:color w:val="000000" w:themeColor="text1"/>
          <w:szCs w:val="24"/>
        </w:rPr>
        <w:t>συμφωνήσουμε όλοι μας ότι έχουν κάποια διαδικασία επείγοντος</w:t>
      </w:r>
      <w:r>
        <w:rPr>
          <w:rFonts w:eastAsia="Times New Roman"/>
          <w:color w:val="000000" w:themeColor="text1"/>
          <w:szCs w:val="24"/>
        </w:rPr>
        <w:t>,</w:t>
      </w:r>
      <w:r>
        <w:rPr>
          <w:rFonts w:eastAsia="Times New Roman"/>
          <w:color w:val="000000" w:themeColor="text1"/>
          <w:szCs w:val="24"/>
        </w:rPr>
        <w:t xml:space="preserve"> που λύνει ζητήματα και ότι πρέπει να τις προχωρήσουμε τώρα. Νομίζω ότι όλοι μας το καταλαβαίνουμε. Είναι οι τελευταίες συνεδριάσεις πριν από το καλοκαίρι και ίσως τον Σεπτέμβρη να είναι αργά για</w:t>
      </w:r>
      <w:r>
        <w:rPr>
          <w:rFonts w:eastAsia="Times New Roman"/>
          <w:color w:val="000000" w:themeColor="text1"/>
          <w:szCs w:val="24"/>
        </w:rPr>
        <w:t xml:space="preserve"> κάποιες περιπτώσεις. Πολλά νομοσχέδι</w:t>
      </w:r>
      <w:r>
        <w:rPr>
          <w:rFonts w:eastAsia="Times New Roman"/>
          <w:color w:val="000000" w:themeColor="text1"/>
          <w:szCs w:val="24"/>
        </w:rPr>
        <w:t>α</w:t>
      </w:r>
      <w:r>
        <w:rPr>
          <w:rFonts w:eastAsia="Times New Roman"/>
          <w:color w:val="000000" w:themeColor="text1"/>
          <w:szCs w:val="24"/>
        </w:rPr>
        <w:t xml:space="preserve"> από κάποια άλλα Υπουργεία «κόπηκαν», δεν μπόρεσαν να μπουν στη διαδικασία. Γι</w:t>
      </w:r>
      <w:r>
        <w:rPr>
          <w:rFonts w:eastAsia="Times New Roman"/>
          <w:color w:val="000000" w:themeColor="text1"/>
          <w:szCs w:val="24"/>
        </w:rPr>
        <w:t>’</w:t>
      </w:r>
      <w:r>
        <w:rPr>
          <w:rFonts w:eastAsia="Times New Roman"/>
          <w:color w:val="000000" w:themeColor="text1"/>
          <w:szCs w:val="24"/>
        </w:rPr>
        <w:t xml:space="preserve"> αυτόν τον λόγο κι έχουμε αυτές τις τροπολογίες.</w:t>
      </w:r>
    </w:p>
    <w:p w14:paraId="523E4CEA"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Εκτός αν υπάρχει η άποψη να παρατείνουμε τη λειτουργία τη</w:t>
      </w:r>
      <w:r>
        <w:rPr>
          <w:rFonts w:eastAsia="Times New Roman"/>
          <w:color w:val="000000" w:themeColor="text1"/>
          <w:szCs w:val="24"/>
        </w:rPr>
        <w:t>ς Βουλής κατά μια βδομάδα.</w:t>
      </w:r>
    </w:p>
    <w:p w14:paraId="523E4CEB"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Ο κ. Γερμενής έχει τον λόγο.</w:t>
      </w:r>
    </w:p>
    <w:p w14:paraId="523E4CEC"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ΓΕΡΜΕΝΗΣ:</w:t>
      </w:r>
      <w:r>
        <w:rPr>
          <w:rFonts w:eastAsia="Times New Roman"/>
          <w:color w:val="000000" w:themeColor="text1"/>
          <w:szCs w:val="24"/>
        </w:rPr>
        <w:t xml:space="preserve"> Κύριε Πρόεδρε, αυτό που είπε ακριβώς τώρα η κυρία Υπουργός, δηλαδή «επειδή κλείνει η Βουλή σε δύο εβδομάδες», ανοίγει έναν δρόμο να έρχονται ανεξάρτητες τροπολογίες στα νομοσχέδια. </w:t>
      </w:r>
      <w:r>
        <w:rPr>
          <w:rFonts w:eastAsia="Times New Roman"/>
          <w:color w:val="000000" w:themeColor="text1"/>
          <w:szCs w:val="24"/>
        </w:rPr>
        <w:t>Ήδη προανήγγειλε τι θα γίνει την επόμενη εβδομάδα.</w:t>
      </w:r>
    </w:p>
    <w:p w14:paraId="523E4CED"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Εσείς ως Προεδρείο –το έχουμε πει και στη Διάσκεψη των Προέδρων με τον κ. </w:t>
      </w:r>
      <w:proofErr w:type="spellStart"/>
      <w:r>
        <w:rPr>
          <w:rFonts w:eastAsia="Times New Roman"/>
          <w:color w:val="000000" w:themeColor="text1"/>
          <w:szCs w:val="24"/>
        </w:rPr>
        <w:t>Βούτση</w:t>
      </w:r>
      <w:proofErr w:type="spellEnd"/>
      <w:r>
        <w:rPr>
          <w:rFonts w:eastAsia="Times New Roman"/>
          <w:color w:val="000000" w:themeColor="text1"/>
          <w:szCs w:val="24"/>
        </w:rPr>
        <w:t xml:space="preserve">- πρέπει να πάρετε μια θέση. Δεν είστε πρόεδροι της Κυβερνήσεως, είσαστε Αντιπρόεδροι όλης της Βουλής. Πρέπει κάποια στιγμή </w:t>
      </w:r>
      <w:r>
        <w:rPr>
          <w:rFonts w:eastAsia="Times New Roman"/>
          <w:color w:val="000000" w:themeColor="text1"/>
          <w:szCs w:val="24"/>
        </w:rPr>
        <w:t>το Προεδρείο να πάρει θέση. Δεν είναι δυνατόν να ακούμε την κυρία Υπουργό να προαναγγέλλει και άλλες τροπολογίες</w:t>
      </w:r>
      <w:r>
        <w:rPr>
          <w:rFonts w:eastAsia="Times New Roman"/>
          <w:color w:val="000000" w:themeColor="text1"/>
          <w:szCs w:val="24"/>
        </w:rPr>
        <w:t>,</w:t>
      </w:r>
      <w:r>
        <w:rPr>
          <w:rFonts w:eastAsia="Times New Roman"/>
          <w:color w:val="000000" w:themeColor="text1"/>
          <w:szCs w:val="24"/>
        </w:rPr>
        <w:t xml:space="preserve"> που θα έρθουν σε άλλα νομοσχέδια. Κάποτε σε αυτό –δεν το λέω προσωπικά σε εσάς- πρέπει να μπει φραγή από το Προεδρείο.</w:t>
      </w:r>
    </w:p>
    <w:p w14:paraId="523E4CEE"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w:t>
      </w:r>
      <w:r>
        <w:rPr>
          <w:rFonts w:eastAsia="Times New Roman"/>
          <w:b/>
          <w:color w:val="000000" w:themeColor="text1"/>
          <w:szCs w:val="24"/>
        </w:rPr>
        <w:t>ρεμένος):</w:t>
      </w:r>
      <w:r>
        <w:rPr>
          <w:rFonts w:eastAsia="Times New Roman"/>
          <w:color w:val="000000" w:themeColor="text1"/>
          <w:szCs w:val="24"/>
        </w:rPr>
        <w:t xml:space="preserve"> Εγώ δεν κατάλαβα κάτι τέτοιο, ότι προανήγγειλε άλλες τροπολογίες.</w:t>
      </w:r>
    </w:p>
    <w:p w14:paraId="523E4CEF"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ΓΕΡΜΕΝΗΣ:</w:t>
      </w:r>
      <w:r>
        <w:rPr>
          <w:rFonts w:eastAsia="Times New Roman"/>
          <w:color w:val="000000" w:themeColor="text1"/>
          <w:szCs w:val="24"/>
        </w:rPr>
        <w:t xml:space="preserve"> Τώρα το είπε. Είπε ότι πριν κλείσει η Βουλή θα έρθουν κι άλλες τροπολογίες.</w:t>
      </w:r>
    </w:p>
    <w:p w14:paraId="523E4CF0"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Το υπέθεσε.</w:t>
      </w:r>
    </w:p>
    <w:p w14:paraId="523E4CF1"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ΓΕΡΜΕΝΗΣ:</w:t>
      </w:r>
      <w:r>
        <w:rPr>
          <w:rFonts w:eastAsia="Times New Roman"/>
          <w:color w:val="000000" w:themeColor="text1"/>
          <w:szCs w:val="24"/>
        </w:rPr>
        <w:t xml:space="preserve"> Ήμασταν στην </w:t>
      </w:r>
      <w:r>
        <w:rPr>
          <w:rFonts w:eastAsia="Times New Roman"/>
          <w:color w:val="000000" w:themeColor="text1"/>
          <w:szCs w:val="24"/>
        </w:rPr>
        <w:t>επιτροπή</w:t>
      </w:r>
      <w:r>
        <w:rPr>
          <w:rFonts w:eastAsia="Times New Roman"/>
          <w:color w:val="000000" w:themeColor="text1"/>
          <w:szCs w:val="24"/>
        </w:rPr>
        <w:t>. Ήταν επτά-οκτώ τροπολογίες άσχετες μεταξύ τους. Είπαμε, ωραία. Τις συζητήσαμε. Είχαμε τον χρόνο μας.</w:t>
      </w:r>
    </w:p>
    <w:p w14:paraId="523E4CF2"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Εγώ λέω να ξεκινήσουμε.</w:t>
      </w:r>
    </w:p>
    <w:p w14:paraId="523E4CF3"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ΓΕΡΜΕΝΗΣ:</w:t>
      </w:r>
      <w:r>
        <w:rPr>
          <w:rFonts w:eastAsia="Times New Roman"/>
          <w:color w:val="000000" w:themeColor="text1"/>
          <w:szCs w:val="24"/>
        </w:rPr>
        <w:t xml:space="preserve"> Να ξεκινήσουμε, αλλά να ξέρουμε και ποια θα είναι η διαδικασία.</w:t>
      </w:r>
    </w:p>
    <w:p w14:paraId="523E4CF4"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ΗΛΙΑΣ ΠΑΝΑΓΙΩ</w:t>
      </w:r>
      <w:r>
        <w:rPr>
          <w:rFonts w:eastAsia="Times New Roman"/>
          <w:b/>
          <w:color w:val="000000" w:themeColor="text1"/>
          <w:szCs w:val="24"/>
        </w:rPr>
        <w:t>ΤΑΡΟΣ:</w:t>
      </w:r>
      <w:r>
        <w:rPr>
          <w:rFonts w:eastAsia="Times New Roman"/>
          <w:color w:val="000000" w:themeColor="text1"/>
          <w:szCs w:val="24"/>
        </w:rPr>
        <w:t xml:space="preserve"> Κι άμα έρθουν άλλες δέκα;</w:t>
      </w:r>
    </w:p>
    <w:p w14:paraId="523E4CF5"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Όσες τροπολογίες είναι άλλων Υπουργείων, θα έρθουν να τις παρουσιάσουν οι αρμόδιοι Υπουργοί.</w:t>
      </w:r>
    </w:p>
    <w:p w14:paraId="523E4CF6"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Κύριε Παυλίδη, έχετε τον λόγο για δεκαπέντε λεπτά.</w:t>
      </w:r>
    </w:p>
    <w:p w14:paraId="523E4CF7" w14:textId="77777777" w:rsidR="000D1927" w:rsidRDefault="00D33BB9">
      <w:pPr>
        <w:spacing w:after="0" w:line="600" w:lineRule="auto"/>
        <w:ind w:firstLine="720"/>
        <w:jc w:val="both"/>
        <w:rPr>
          <w:rFonts w:eastAsia="Times New Roman"/>
          <w:szCs w:val="24"/>
        </w:rPr>
      </w:pPr>
      <w:r>
        <w:rPr>
          <w:rFonts w:eastAsia="Times New Roman"/>
          <w:b/>
          <w:szCs w:val="24"/>
        </w:rPr>
        <w:t>ΚΩΝΣΤΑΝΤΙΝΟΣ ΠΑΥΛΙΔΗΣ:</w:t>
      </w:r>
      <w:r>
        <w:rPr>
          <w:rFonts w:eastAsia="Times New Roman"/>
          <w:szCs w:val="24"/>
        </w:rPr>
        <w:t xml:space="preserve"> Ευχαριστώ, κύριε Πρόεδρ</w:t>
      </w:r>
      <w:r>
        <w:rPr>
          <w:rFonts w:eastAsia="Times New Roman"/>
          <w:szCs w:val="24"/>
        </w:rPr>
        <w:t>ε.</w:t>
      </w:r>
    </w:p>
    <w:p w14:paraId="523E4CF8" w14:textId="77777777" w:rsidR="000D1927" w:rsidRDefault="00D33BB9">
      <w:pPr>
        <w:spacing w:after="0" w:line="600" w:lineRule="auto"/>
        <w:ind w:firstLine="720"/>
        <w:jc w:val="both"/>
        <w:rPr>
          <w:rFonts w:eastAsia="Times New Roman"/>
          <w:szCs w:val="24"/>
        </w:rPr>
      </w:pPr>
      <w:r>
        <w:rPr>
          <w:rFonts w:eastAsia="Times New Roman"/>
          <w:szCs w:val="24"/>
        </w:rPr>
        <w:t xml:space="preserve">Νομίζω, κύριοι συνάδελφοι, </w:t>
      </w:r>
      <w:r>
        <w:rPr>
          <w:rFonts w:eastAsia="Times New Roman"/>
          <w:szCs w:val="24"/>
        </w:rPr>
        <w:t xml:space="preserve">ότι </w:t>
      </w:r>
      <w:r>
        <w:rPr>
          <w:rFonts w:eastAsia="Times New Roman"/>
          <w:szCs w:val="24"/>
        </w:rPr>
        <w:t>ήταν το ελάχιστο ζήτημα</w:t>
      </w:r>
      <w:r>
        <w:rPr>
          <w:rFonts w:eastAsia="Times New Roman"/>
          <w:szCs w:val="24"/>
        </w:rPr>
        <w:t>,</w:t>
      </w:r>
      <w:r>
        <w:rPr>
          <w:rFonts w:eastAsia="Times New Roman"/>
          <w:szCs w:val="24"/>
        </w:rPr>
        <w:t xml:space="preserve"> το οποίο μέχρι τώρα απασχόλησε την Ολομέλεια. Εγώ θα υιοθετήσω τη λογική των έκτακτων τροπολογιών, με την έννοια ότι οι ημερολογιακές λήξεις ίσως καθορίζουν και μια ανάγκη κάποιων διοικητικών ή άλλ</w:t>
      </w:r>
      <w:r>
        <w:rPr>
          <w:rFonts w:eastAsia="Times New Roman"/>
          <w:szCs w:val="24"/>
        </w:rPr>
        <w:t xml:space="preserve">ων νομοθετικών λειτουργιών, οι οποίες αντικειμενικά, με τη θερινή λήξη της Βουλής, θα πρέπει να υιοθετηθούν </w:t>
      </w:r>
      <w:r>
        <w:rPr>
          <w:rFonts w:eastAsia="Times New Roman"/>
          <w:szCs w:val="24"/>
        </w:rPr>
        <w:t>-</w:t>
      </w:r>
      <w:r>
        <w:rPr>
          <w:rFonts w:eastAsia="Times New Roman"/>
          <w:szCs w:val="24"/>
        </w:rPr>
        <w:t>αν υπάρχουν</w:t>
      </w:r>
      <w:r>
        <w:rPr>
          <w:rFonts w:eastAsia="Times New Roman"/>
          <w:szCs w:val="24"/>
        </w:rPr>
        <w:t>-</w:t>
      </w:r>
      <w:r>
        <w:rPr>
          <w:rFonts w:eastAsia="Times New Roman"/>
          <w:szCs w:val="24"/>
        </w:rPr>
        <w:t xml:space="preserve"> κάποιες καταληκτικές ημερομηνίες. Τουλάχιστον αυτού του χαρακτήρα οι τροπολογίες είναι άμεσες, είναι αρκετά τα Υπουργεία και προφανώς θα έλθουν και σε νομοσχέδια</w:t>
      </w:r>
      <w:r>
        <w:rPr>
          <w:rFonts w:eastAsia="Times New Roman"/>
          <w:szCs w:val="24"/>
        </w:rPr>
        <w:t>,</w:t>
      </w:r>
      <w:r>
        <w:rPr>
          <w:rFonts w:eastAsia="Times New Roman"/>
          <w:szCs w:val="24"/>
        </w:rPr>
        <w:t xml:space="preserve"> τα οποία δεν είναι και συναφή.</w:t>
      </w:r>
    </w:p>
    <w:p w14:paraId="523E4CF9" w14:textId="77777777" w:rsidR="000D1927" w:rsidRDefault="00D33BB9">
      <w:pPr>
        <w:spacing w:after="0" w:line="600" w:lineRule="auto"/>
        <w:ind w:firstLine="720"/>
        <w:jc w:val="both"/>
        <w:rPr>
          <w:rFonts w:eastAsia="Times New Roman"/>
          <w:szCs w:val="24"/>
        </w:rPr>
      </w:pPr>
      <w:r>
        <w:rPr>
          <w:rFonts w:eastAsia="Times New Roman"/>
          <w:szCs w:val="24"/>
        </w:rPr>
        <w:t xml:space="preserve">Σε σχέση με το παρόν νομοσχέδιο, θέλω να τονίσω </w:t>
      </w:r>
      <w:proofErr w:type="spellStart"/>
      <w:r>
        <w:rPr>
          <w:rFonts w:eastAsia="Times New Roman"/>
          <w:szCs w:val="24"/>
        </w:rPr>
        <w:t>κατ</w:t>
      </w:r>
      <w:r>
        <w:rPr>
          <w:rFonts w:eastAsia="Times New Roman"/>
          <w:szCs w:val="24"/>
        </w:rPr>
        <w:t>’</w:t>
      </w:r>
      <w:r>
        <w:rPr>
          <w:rFonts w:eastAsia="Times New Roman"/>
          <w:szCs w:val="24"/>
        </w:rPr>
        <w:t>αρχήν</w:t>
      </w:r>
      <w:proofErr w:type="spellEnd"/>
      <w:r>
        <w:rPr>
          <w:rFonts w:eastAsia="Times New Roman"/>
          <w:szCs w:val="24"/>
        </w:rPr>
        <w:t xml:space="preserve"> ότι</w:t>
      </w:r>
      <w:r>
        <w:rPr>
          <w:rFonts w:eastAsia="Times New Roman"/>
          <w:szCs w:val="24"/>
        </w:rPr>
        <w:t xml:space="preserve"> επιβεβαιώθηκε ο θετικός χαρακτήρας του, κυρίαρχα στη διαβούλευση των φορέων και των παραγωγικών φορέων και των </w:t>
      </w:r>
      <w:proofErr w:type="spellStart"/>
      <w:r>
        <w:rPr>
          <w:rFonts w:eastAsia="Times New Roman"/>
          <w:szCs w:val="24"/>
        </w:rPr>
        <w:t>αυτοδιοικητικών</w:t>
      </w:r>
      <w:proofErr w:type="spellEnd"/>
      <w:r>
        <w:rPr>
          <w:rFonts w:eastAsia="Times New Roman"/>
          <w:szCs w:val="24"/>
        </w:rPr>
        <w:t xml:space="preserve"> εκπροσώπων. Αυτά έγκεινται στη μείωση του ΦΠΑ στα </w:t>
      </w:r>
      <w:proofErr w:type="spellStart"/>
      <w:r>
        <w:rPr>
          <w:rFonts w:eastAsia="Times New Roman"/>
          <w:szCs w:val="24"/>
        </w:rPr>
        <w:t>αγροκτηνοτροφικά</w:t>
      </w:r>
      <w:proofErr w:type="spellEnd"/>
      <w:r>
        <w:rPr>
          <w:rFonts w:eastAsia="Times New Roman"/>
          <w:szCs w:val="24"/>
        </w:rPr>
        <w:t xml:space="preserve"> προϊόντα, στην </w:t>
      </w:r>
      <w:proofErr w:type="spellStart"/>
      <w:r>
        <w:rPr>
          <w:rFonts w:eastAsia="Times New Roman"/>
          <w:szCs w:val="24"/>
        </w:rPr>
        <w:t>αγροτοκτηνοτροφική</w:t>
      </w:r>
      <w:proofErr w:type="spellEnd"/>
      <w:r>
        <w:rPr>
          <w:rFonts w:eastAsia="Times New Roman"/>
          <w:szCs w:val="24"/>
        </w:rPr>
        <w:t xml:space="preserve"> παραγωγική δραστηριότητα, σ</w:t>
      </w:r>
      <w:r>
        <w:rPr>
          <w:rFonts w:eastAsia="Times New Roman"/>
          <w:szCs w:val="24"/>
        </w:rPr>
        <w:t>την απαλλαγή πέραν του ενός τέλους επιτηδεύματος στα καταλύματα που λειτουργούν με ενιαία άδεια λειτουργίας, στην απαλλαγή του ΕΝΦΙΑ στις πληγείσες από το σεισμό περιοχές και της Λέσβου</w:t>
      </w:r>
      <w:r>
        <w:rPr>
          <w:rFonts w:eastAsia="Times New Roman"/>
          <w:szCs w:val="24"/>
        </w:rPr>
        <w:t>. Κ</w:t>
      </w:r>
      <w:r>
        <w:rPr>
          <w:rFonts w:eastAsia="Times New Roman"/>
          <w:szCs w:val="24"/>
        </w:rPr>
        <w:t>αι η τροπολογία που ήλθε από το αντίστοιχο Υπουργείο και αφορά την Κ</w:t>
      </w:r>
      <w:r>
        <w:rPr>
          <w:rFonts w:eastAsia="Times New Roman"/>
          <w:szCs w:val="24"/>
        </w:rPr>
        <w:t xml:space="preserve">ω και την επιστροφή των εισπραχθέντων </w:t>
      </w:r>
      <w:proofErr w:type="spellStart"/>
      <w:r>
        <w:rPr>
          <w:rFonts w:eastAsia="Times New Roman"/>
          <w:szCs w:val="24"/>
        </w:rPr>
        <w:t>παραβόλων</w:t>
      </w:r>
      <w:proofErr w:type="spellEnd"/>
      <w:r>
        <w:rPr>
          <w:rFonts w:eastAsia="Times New Roman"/>
          <w:szCs w:val="24"/>
        </w:rPr>
        <w:t xml:space="preserve"> στα ανασφάλιστα οχήματα μέχρι την λήξη της παράτασης της 14</w:t>
      </w:r>
      <w:r>
        <w:rPr>
          <w:rFonts w:eastAsia="Times New Roman"/>
          <w:szCs w:val="24"/>
          <w:vertAlign w:val="superscript"/>
        </w:rPr>
        <w:t>ης</w:t>
      </w:r>
      <w:r>
        <w:rPr>
          <w:rFonts w:eastAsia="Times New Roman"/>
          <w:szCs w:val="24"/>
        </w:rPr>
        <w:t xml:space="preserve"> Ιουλίου και στις παραχωρήσεις-μεταβιβάσεις της κυριότητας στην </w:t>
      </w:r>
      <w:r>
        <w:rPr>
          <w:rFonts w:eastAsia="Times New Roman"/>
          <w:szCs w:val="24"/>
        </w:rPr>
        <w:t>τοπική αυτοδιοίκηση</w:t>
      </w:r>
      <w:r>
        <w:rPr>
          <w:rFonts w:eastAsia="Times New Roman"/>
          <w:szCs w:val="24"/>
        </w:rPr>
        <w:t xml:space="preserve"> και σε άλλους δημόσιους οργανισμούς, δίνοντας έτσι μια αναπτυξι</w:t>
      </w:r>
      <w:r>
        <w:rPr>
          <w:rFonts w:eastAsia="Times New Roman"/>
          <w:szCs w:val="24"/>
        </w:rPr>
        <w:t xml:space="preserve">ακή δυναμική με την παραχώρηση αυτών των κτηρίων στην </w:t>
      </w:r>
      <w:r>
        <w:rPr>
          <w:rFonts w:eastAsia="Times New Roman"/>
          <w:szCs w:val="24"/>
        </w:rPr>
        <w:t xml:space="preserve">τοπική αυτοδιοίκηση </w:t>
      </w:r>
      <w:r>
        <w:rPr>
          <w:rFonts w:eastAsia="Times New Roman"/>
          <w:szCs w:val="24"/>
        </w:rPr>
        <w:t>και σε άλλους φορείς</w:t>
      </w:r>
      <w:r>
        <w:rPr>
          <w:rFonts w:eastAsia="Times New Roman"/>
          <w:szCs w:val="24"/>
        </w:rPr>
        <w:t>,</w:t>
      </w:r>
      <w:r>
        <w:rPr>
          <w:rFonts w:eastAsia="Times New Roman"/>
          <w:szCs w:val="24"/>
        </w:rPr>
        <w:t xml:space="preserve"> όπως είναι Υπουργείο και άλλοι δημόσιοι οργανισμοί.</w:t>
      </w:r>
    </w:p>
    <w:p w14:paraId="523E4CFA" w14:textId="77777777" w:rsidR="000D1927" w:rsidRDefault="00D33BB9">
      <w:pPr>
        <w:spacing w:after="0" w:line="600" w:lineRule="auto"/>
        <w:ind w:firstLine="720"/>
        <w:jc w:val="both"/>
        <w:rPr>
          <w:rFonts w:eastAsia="Times New Roman"/>
          <w:szCs w:val="24"/>
        </w:rPr>
      </w:pPr>
      <w:r>
        <w:rPr>
          <w:rFonts w:eastAsia="Times New Roman"/>
          <w:szCs w:val="24"/>
        </w:rPr>
        <w:t>Κυρίες και κύριοι συνάδελφοι, με το παρόν νομοσχέδιο</w:t>
      </w:r>
      <w:r>
        <w:rPr>
          <w:rFonts w:eastAsia="Times New Roman"/>
          <w:szCs w:val="24"/>
        </w:rPr>
        <w:t>,</w:t>
      </w:r>
      <w:r>
        <w:rPr>
          <w:rFonts w:eastAsia="Times New Roman"/>
          <w:szCs w:val="24"/>
        </w:rPr>
        <w:t xml:space="preserve"> που συζητάμε σήμερα, ερχόμαστε να νομοθετήσουμε για δύ</w:t>
      </w:r>
      <w:r>
        <w:rPr>
          <w:rFonts w:eastAsia="Times New Roman"/>
          <w:szCs w:val="24"/>
        </w:rPr>
        <w:t xml:space="preserve">ο θέματα διαφορετικής φύσης, αλλά εξέχουσας σημασίας. Αρχικά, μέσω του πρώτου μέρους του παρόντος νομοσχεδίου, καταβάλλεται περαιτέρω προσπάθεια να εναρμονιστεί η ελληνική νομοθεσία, σύμφωνα με τις διατάξεις της </w:t>
      </w:r>
      <w:r>
        <w:rPr>
          <w:rFonts w:eastAsia="Times New Roman"/>
          <w:szCs w:val="24"/>
        </w:rPr>
        <w:t xml:space="preserve">οδηγίας </w:t>
      </w:r>
      <w:r>
        <w:rPr>
          <w:rFonts w:eastAsia="Times New Roman"/>
          <w:szCs w:val="24"/>
        </w:rPr>
        <w:t>881/2016 του Συμβουλίου της 25</w:t>
      </w:r>
      <w:r>
        <w:rPr>
          <w:rFonts w:eastAsia="Times New Roman"/>
          <w:szCs w:val="24"/>
          <w:vertAlign w:val="superscript"/>
        </w:rPr>
        <w:t>ης</w:t>
      </w:r>
      <w:r>
        <w:rPr>
          <w:rFonts w:eastAsia="Times New Roman"/>
          <w:szCs w:val="24"/>
        </w:rPr>
        <w:t xml:space="preserve"> Μαρ</w:t>
      </w:r>
      <w:r>
        <w:rPr>
          <w:rFonts w:eastAsia="Times New Roman"/>
          <w:szCs w:val="24"/>
        </w:rPr>
        <w:t>τίου του 2016, ενώ παράλληλα επεκτείνεται με νέες διατάξεις η υποχρεωτική αυτόματη ανταλλαγή πληροφοριών στον τομέα της φορολογίας, η οποία έχει ενσωματωθεί στην ελληνική νομοθεσία. Στο δεύτερο δε μέρος θεσπίζονται ευνοϊκές διατάξεις</w:t>
      </w:r>
      <w:r>
        <w:rPr>
          <w:rFonts w:eastAsia="Times New Roman"/>
          <w:szCs w:val="24"/>
        </w:rPr>
        <w:t>,</w:t>
      </w:r>
      <w:r>
        <w:rPr>
          <w:rFonts w:eastAsia="Times New Roman"/>
          <w:szCs w:val="24"/>
        </w:rPr>
        <w:t xml:space="preserve"> που αφορούν το εγχώρι</w:t>
      </w:r>
      <w:r>
        <w:rPr>
          <w:rFonts w:eastAsia="Times New Roman"/>
          <w:szCs w:val="24"/>
        </w:rPr>
        <w:t>ο φορολογικό πεδίο και οι οποίες καλύπτουν ένα μεγάλο μέρος των φορολογούμενων πολιτών.</w:t>
      </w:r>
    </w:p>
    <w:p w14:paraId="523E4CFB" w14:textId="77777777" w:rsidR="000D1927" w:rsidRDefault="00D33BB9">
      <w:pPr>
        <w:spacing w:after="0" w:line="600" w:lineRule="auto"/>
        <w:ind w:firstLine="720"/>
        <w:jc w:val="both"/>
        <w:rPr>
          <w:rFonts w:eastAsia="Times New Roman"/>
          <w:szCs w:val="24"/>
        </w:rPr>
      </w:pPr>
      <w:r>
        <w:rPr>
          <w:rFonts w:eastAsia="Times New Roman"/>
          <w:szCs w:val="24"/>
        </w:rPr>
        <w:t>Με τις διατάξεις των άρθρων 1 έως 9 του πρώτου μέρους του παρόντος νομοσχεδίου, επιχειρείται να αντιμετωπιστούν μια σειρά από ζητήματα στο φορολογικό πεδίο σε ευρωπαϊκό</w:t>
      </w:r>
      <w:r>
        <w:rPr>
          <w:rFonts w:eastAsia="Times New Roman"/>
          <w:szCs w:val="24"/>
        </w:rPr>
        <w:t xml:space="preserve"> και διεθνές επίπεδο. Αρχικά</w:t>
      </w:r>
      <w:r>
        <w:rPr>
          <w:rFonts w:eastAsia="Times New Roman"/>
          <w:szCs w:val="24"/>
        </w:rPr>
        <w:t>,</w:t>
      </w:r>
      <w:r>
        <w:rPr>
          <w:rFonts w:eastAsia="Times New Roman"/>
          <w:szCs w:val="24"/>
        </w:rPr>
        <w:t xml:space="preserve"> αντιμετωπίζεται το πρόβλημα της φορολογικής απάτης και της φοροδιαφυγής</w:t>
      </w:r>
      <w:r>
        <w:rPr>
          <w:rFonts w:eastAsia="Times New Roman"/>
          <w:szCs w:val="24"/>
        </w:rPr>
        <w:t>,</w:t>
      </w:r>
      <w:r>
        <w:rPr>
          <w:rFonts w:eastAsia="Times New Roman"/>
          <w:szCs w:val="24"/>
        </w:rPr>
        <w:t xml:space="preserve"> που έχει ενταθεί σημαντικά και η επίλυσή του αποτελεί μείζονα προτεραιότητα, τόσο σε ευρωπαϊκό</w:t>
      </w:r>
      <w:r>
        <w:rPr>
          <w:rFonts w:eastAsia="Times New Roman"/>
          <w:szCs w:val="24"/>
        </w:rPr>
        <w:t>,</w:t>
      </w:r>
      <w:r>
        <w:rPr>
          <w:rFonts w:eastAsia="Times New Roman"/>
          <w:szCs w:val="24"/>
        </w:rPr>
        <w:t xml:space="preserve"> όσο και σε παγκόσμιο επίπεδο.</w:t>
      </w:r>
    </w:p>
    <w:p w14:paraId="523E4CFC" w14:textId="77777777" w:rsidR="000D1927" w:rsidRDefault="00D33BB9">
      <w:pPr>
        <w:spacing w:after="0" w:line="600" w:lineRule="auto"/>
        <w:ind w:firstLine="720"/>
        <w:jc w:val="both"/>
        <w:rPr>
          <w:rFonts w:eastAsia="Times New Roman"/>
          <w:szCs w:val="24"/>
        </w:rPr>
      </w:pPr>
      <w:r>
        <w:rPr>
          <w:rFonts w:eastAsia="Times New Roman"/>
          <w:szCs w:val="24"/>
        </w:rPr>
        <w:t>Λαμβάνοντας υπόψη το γεγονό</w:t>
      </w:r>
      <w:r>
        <w:rPr>
          <w:rFonts w:eastAsia="Times New Roman"/>
          <w:szCs w:val="24"/>
        </w:rPr>
        <w:t>ς ότι η αυτόματη ανταλλαγή πληροφοριών αποτελεί σημαντικό εργαλείο για τον σκοπό αυτό, θεωρούμε αναγκαίο να καθοριστεί ένα σχέδιο δράσης</w:t>
      </w:r>
      <w:r>
        <w:rPr>
          <w:rFonts w:eastAsia="Times New Roman"/>
          <w:szCs w:val="24"/>
        </w:rPr>
        <w:t>,</w:t>
      </w:r>
      <w:r>
        <w:rPr>
          <w:rFonts w:eastAsia="Times New Roman"/>
          <w:szCs w:val="24"/>
        </w:rPr>
        <w:t xml:space="preserve"> που θα ενισχύει περαιτέρω την καταπολέμηση της φορολογικής απάτης και της φοροδιαφυγής και θα προωθεί τη διαφάνεια και</w:t>
      </w:r>
      <w:r>
        <w:rPr>
          <w:rFonts w:eastAsia="Times New Roman"/>
          <w:szCs w:val="24"/>
        </w:rPr>
        <w:t xml:space="preserve"> την ανταλλαγή πληροφοριών σε φορολογικά θέματα.</w:t>
      </w:r>
    </w:p>
    <w:p w14:paraId="523E4CFD" w14:textId="77777777" w:rsidR="000D1927" w:rsidRDefault="00D33BB9">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δηγία που ενσωματώνουμε σήμερα, ρυθμίζει την υποχρεωτική αυτόματη ανταλλαγή πληροφοριών στον τομέα της φορολογίας και επιχειρείται να συμβάλει στην αποδοτικότερη και αποτελεσματικότερη είσπραξη των φόρων.</w:t>
      </w:r>
      <w:r>
        <w:rPr>
          <w:rFonts w:eastAsia="Times New Roman"/>
          <w:szCs w:val="24"/>
        </w:rPr>
        <w:t xml:space="preserve"> Βασικός στόχος της </w:t>
      </w:r>
      <w:r>
        <w:rPr>
          <w:rFonts w:eastAsia="Times New Roman"/>
          <w:szCs w:val="24"/>
        </w:rPr>
        <w:t xml:space="preserve">οδηγίας </w:t>
      </w:r>
      <w:r>
        <w:rPr>
          <w:rFonts w:eastAsia="Times New Roman"/>
          <w:szCs w:val="24"/>
        </w:rPr>
        <w:t>αυτής είναι η αντιμετώπιση συγκεκριμένων πρακτικών επιθετικού φορολογικού σχεδιασμού, κυρίαρχα των πολυεθνικών εταιρειών. Για να συμβεί αυτό, καθίσταται αναγκαίο</w:t>
      </w:r>
      <w:r>
        <w:rPr>
          <w:rFonts w:eastAsia="Times New Roman"/>
          <w:szCs w:val="24"/>
        </w:rPr>
        <w:t>,</w:t>
      </w:r>
      <w:r>
        <w:rPr>
          <w:rFonts w:eastAsia="Times New Roman"/>
          <w:szCs w:val="24"/>
        </w:rPr>
        <w:t xml:space="preserve"> οι φορολογικές αρχές των κρατών-μελών να έχουν στη διάθεσή τους ε</w:t>
      </w:r>
      <w:r>
        <w:rPr>
          <w:rFonts w:eastAsia="Times New Roman"/>
          <w:szCs w:val="24"/>
        </w:rPr>
        <w:t>παρκείς και κατάλληλες πληροφορίες σχετικά με τους ομίλους πολυεθνικών εταιρειών</w:t>
      </w:r>
      <w:r>
        <w:rPr>
          <w:rFonts w:eastAsia="Times New Roman"/>
          <w:szCs w:val="24"/>
        </w:rPr>
        <w:t>,</w:t>
      </w:r>
      <w:r>
        <w:rPr>
          <w:rFonts w:eastAsia="Times New Roman"/>
          <w:szCs w:val="24"/>
        </w:rPr>
        <w:t xml:space="preserve"> που έχουν ετήσια ανεπτυγμένα έσοδα, υπερβαίνοντας ένα ορισμένο ποσό, όσον αφορά στη διάρθρωση, στην πολιτική τιμών των </w:t>
      </w:r>
      <w:proofErr w:type="spellStart"/>
      <w:r>
        <w:rPr>
          <w:rFonts w:eastAsia="Times New Roman"/>
          <w:szCs w:val="24"/>
        </w:rPr>
        <w:t>ενδοομιλικών</w:t>
      </w:r>
      <w:proofErr w:type="spellEnd"/>
      <w:r>
        <w:rPr>
          <w:rFonts w:eastAsia="Times New Roman"/>
          <w:szCs w:val="24"/>
        </w:rPr>
        <w:t xml:space="preserve"> συναλλαγών και στις εσωτερικές συναλλαγές </w:t>
      </w:r>
      <w:r>
        <w:rPr>
          <w:rFonts w:eastAsia="Times New Roman"/>
          <w:szCs w:val="24"/>
        </w:rPr>
        <w:t>τους εντός και εκτός της Ευρωπαϊκής Ένωσης, προκειμένου να έχουν τη δυνατότητα να αντιδρούν σε επιζήμιες φορολογικές πρακτικές.</w:t>
      </w:r>
    </w:p>
    <w:p w14:paraId="523E4CFE" w14:textId="77777777" w:rsidR="000D1927" w:rsidRDefault="00D33BB9">
      <w:pPr>
        <w:spacing w:after="0" w:line="600" w:lineRule="auto"/>
        <w:ind w:firstLine="720"/>
        <w:jc w:val="both"/>
        <w:rPr>
          <w:rFonts w:eastAsia="Times New Roman"/>
          <w:szCs w:val="24"/>
        </w:rPr>
      </w:pPr>
      <w:r>
        <w:rPr>
          <w:rFonts w:eastAsia="Times New Roman"/>
          <w:szCs w:val="24"/>
        </w:rPr>
        <w:t>Οι όμιλοι συγκεκριμένα αυτοί, θα πρέπει να παρέχουν σε ετήσια βάση το ποσό των εσόδων τους, το κέρδος τους προ φόρου εισοδήματος</w:t>
      </w:r>
      <w:r>
        <w:rPr>
          <w:rFonts w:eastAsia="Times New Roman"/>
          <w:szCs w:val="24"/>
        </w:rPr>
        <w:t>, τον καταβληθέντα και τον οφειλόμενο φόρο εισοδήματος. Επίσης, θα πρέπει να αναφέρουν τον αριθμό των εργαζομένων που απασχολούν, το μετοχικό τους κεφάλαιο, τα συσσωρευμένα κέρδη και τα ενσώματα περιουσιακά στοιχεία σε κάθε περιοχή φορολογικής δραστηριότητ</w:t>
      </w:r>
      <w:r>
        <w:rPr>
          <w:rFonts w:eastAsia="Times New Roman"/>
          <w:szCs w:val="24"/>
        </w:rPr>
        <w:t>ας και δικαιοδοσίας.</w:t>
      </w:r>
    </w:p>
    <w:p w14:paraId="523E4CFF" w14:textId="77777777" w:rsidR="000D1927" w:rsidRDefault="00D33BB9">
      <w:pPr>
        <w:spacing w:after="0" w:line="600" w:lineRule="auto"/>
        <w:ind w:firstLine="720"/>
        <w:jc w:val="both"/>
        <w:rPr>
          <w:rFonts w:eastAsia="Times New Roman"/>
          <w:szCs w:val="24"/>
        </w:rPr>
      </w:pPr>
      <w:r>
        <w:rPr>
          <w:rFonts w:eastAsia="Times New Roman"/>
          <w:szCs w:val="24"/>
        </w:rPr>
        <w:t>Παράλληλα, στο πλαίσιο της εφαρμογής των κανόνων που εισάγονται με τις διατάξεις του παρόντος νόμου, τα κράτη-μέλη θα πρέπει να θεσπίσουν κανόνες για τις κυρώσεις</w:t>
      </w:r>
      <w:r>
        <w:rPr>
          <w:rFonts w:eastAsia="Times New Roman"/>
          <w:szCs w:val="24"/>
        </w:rPr>
        <w:t>,</w:t>
      </w:r>
      <w:r>
        <w:rPr>
          <w:rFonts w:eastAsia="Times New Roman"/>
          <w:szCs w:val="24"/>
        </w:rPr>
        <w:t xml:space="preserve"> που επισύρουν παραβάσεις του παρόντος νόμου και να εξασφαλίσουν την επι</w:t>
      </w:r>
      <w:r>
        <w:rPr>
          <w:rFonts w:eastAsia="Times New Roman"/>
          <w:szCs w:val="24"/>
        </w:rPr>
        <w:t>βολή των εν λόγω κυρώσεων.</w:t>
      </w:r>
    </w:p>
    <w:p w14:paraId="523E4D00" w14:textId="77777777" w:rsidR="000D1927" w:rsidRDefault="00D33BB9">
      <w:pPr>
        <w:spacing w:after="0" w:line="600" w:lineRule="auto"/>
        <w:ind w:firstLine="720"/>
        <w:jc w:val="both"/>
        <w:rPr>
          <w:rFonts w:eastAsia="Times New Roman"/>
          <w:szCs w:val="24"/>
        </w:rPr>
      </w:pPr>
      <w:r>
        <w:rPr>
          <w:rFonts w:eastAsia="Times New Roman"/>
          <w:szCs w:val="24"/>
        </w:rPr>
        <w:t xml:space="preserve">Στο δεύτερο δε μέρος του παρόντος νομοσχεδίου, εμπεριέχεται μια σειρά από ευνοϊκές διατάξεις που αφορούν, όπως </w:t>
      </w:r>
      <w:proofErr w:type="spellStart"/>
      <w:r>
        <w:rPr>
          <w:rFonts w:eastAsia="Times New Roman"/>
          <w:szCs w:val="24"/>
        </w:rPr>
        <w:t>προείπαμε</w:t>
      </w:r>
      <w:proofErr w:type="spellEnd"/>
      <w:r>
        <w:rPr>
          <w:rFonts w:eastAsia="Times New Roman"/>
          <w:szCs w:val="24"/>
        </w:rPr>
        <w:t>, το εγχώριο φορολογικό πεδίο και στοχεύουν να αντιμετωπίσουν και να βελτιώσουν μια σειρά από θέματα. Θα προσ</w:t>
      </w:r>
      <w:r>
        <w:rPr>
          <w:rFonts w:eastAsia="Times New Roman"/>
          <w:szCs w:val="24"/>
        </w:rPr>
        <w:t>παθήσω να παρουσιάσω εν συντομία τα σημαντικότερα άρθρα που περιλαμβάνονται στο δεύτερο μέρος του νομοσχεδίου.</w:t>
      </w:r>
    </w:p>
    <w:p w14:paraId="523E4D01" w14:textId="77777777" w:rsidR="000D1927" w:rsidRDefault="00D33BB9">
      <w:pPr>
        <w:spacing w:after="0" w:line="600" w:lineRule="auto"/>
        <w:ind w:firstLine="720"/>
        <w:jc w:val="both"/>
        <w:rPr>
          <w:rFonts w:eastAsia="Times New Roman"/>
          <w:szCs w:val="24"/>
        </w:rPr>
      </w:pPr>
      <w:r>
        <w:rPr>
          <w:rFonts w:eastAsia="Times New Roman"/>
          <w:szCs w:val="24"/>
        </w:rPr>
        <w:t>Στο άρθρο 10 περιλαμβάνονται διατάξεις</w:t>
      </w:r>
      <w:r>
        <w:rPr>
          <w:rFonts w:eastAsia="Times New Roman"/>
          <w:szCs w:val="24"/>
        </w:rPr>
        <w:t>,</w:t>
      </w:r>
      <w:r>
        <w:rPr>
          <w:rFonts w:eastAsia="Times New Roman"/>
          <w:szCs w:val="24"/>
        </w:rPr>
        <w:t xml:space="preserve"> που αφορούν σε μειώσεις του ΦΠΑ. Μειώνονται από το 24% στο 13%, ο ΦΠΑ για άνθη και μπουμπούκια </w:t>
      </w:r>
      <w:proofErr w:type="spellStart"/>
      <w:r>
        <w:rPr>
          <w:rFonts w:eastAsia="Times New Roman"/>
          <w:szCs w:val="24"/>
        </w:rPr>
        <w:t>ανθέων</w:t>
      </w:r>
      <w:proofErr w:type="spellEnd"/>
      <w:r>
        <w:rPr>
          <w:rFonts w:eastAsia="Times New Roman"/>
          <w:szCs w:val="24"/>
        </w:rPr>
        <w:t>, σπ</w:t>
      </w:r>
      <w:r>
        <w:rPr>
          <w:rFonts w:eastAsia="Times New Roman"/>
          <w:szCs w:val="24"/>
        </w:rPr>
        <w:t>έρματα και σπόρους και τροφές παρασκευασμένες για ζώα, για κτηνοτροφική κυρίαρχα δραστηριότητα, εξαιρούμενα από αυτά τα σκευασμένα προϊόντα, που είναι για σκύλους ή γάτες.</w:t>
      </w:r>
    </w:p>
    <w:p w14:paraId="523E4D02" w14:textId="77777777" w:rsidR="000D1927" w:rsidRDefault="00D33BB9">
      <w:pPr>
        <w:spacing w:after="0" w:line="600" w:lineRule="auto"/>
        <w:ind w:firstLine="720"/>
        <w:jc w:val="both"/>
        <w:rPr>
          <w:rFonts w:eastAsia="Times New Roman"/>
          <w:szCs w:val="24"/>
        </w:rPr>
      </w:pPr>
      <w:r>
        <w:rPr>
          <w:rFonts w:eastAsia="Times New Roman"/>
          <w:szCs w:val="24"/>
        </w:rPr>
        <w:t>Στο άρθρο 11 περιλαμβάνονται διατάξεις που αφορούν τροποποιήσεις του Κώδικα Είσπραξη</w:t>
      </w:r>
      <w:r>
        <w:rPr>
          <w:rFonts w:eastAsia="Times New Roman"/>
          <w:szCs w:val="24"/>
        </w:rPr>
        <w:t>ς Δημοσίων Εσόδων. Ειδικότερα, επεκτείνεται και για τα λεγόμενα ηλεκτρονικά πορτοφόλια και τις προπληρωμένες κάρτες ο ακατάσχετος λογαριασμός των 1.250 ευρώ.</w:t>
      </w:r>
    </w:p>
    <w:p w14:paraId="523E4D03" w14:textId="77777777" w:rsidR="000D1927" w:rsidRDefault="00D33BB9">
      <w:pPr>
        <w:spacing w:after="0" w:line="600" w:lineRule="auto"/>
        <w:ind w:firstLine="720"/>
        <w:jc w:val="both"/>
        <w:rPr>
          <w:rFonts w:eastAsia="Times New Roman"/>
          <w:szCs w:val="24"/>
        </w:rPr>
      </w:pPr>
      <w:r>
        <w:rPr>
          <w:rFonts w:eastAsia="Times New Roman"/>
          <w:szCs w:val="24"/>
        </w:rPr>
        <w:t xml:space="preserve">Το άρθρο 12 αναφέρεται στο </w:t>
      </w:r>
      <w:r>
        <w:rPr>
          <w:rFonts w:eastAsia="Times New Roman"/>
          <w:szCs w:val="24"/>
        </w:rPr>
        <w:t>τέλος επιτηδεύματος</w:t>
      </w:r>
      <w:r>
        <w:rPr>
          <w:rFonts w:eastAsia="Times New Roman"/>
          <w:szCs w:val="24"/>
        </w:rPr>
        <w:t xml:space="preserve">. Πιο συγκεκριμένα, σε περιπτώσεις απαλλαγής από το </w:t>
      </w:r>
      <w:r>
        <w:rPr>
          <w:rFonts w:eastAsia="Times New Roman"/>
          <w:szCs w:val="24"/>
        </w:rPr>
        <w:t>τέλος επιτηδεύματος</w:t>
      </w:r>
      <w:r>
        <w:rPr>
          <w:rFonts w:eastAsia="Times New Roman"/>
          <w:szCs w:val="24"/>
        </w:rPr>
        <w:t xml:space="preserve"> απαλλάσσονται τα τουριστικά καταλύματα</w:t>
      </w:r>
      <w:r>
        <w:rPr>
          <w:rFonts w:eastAsia="Times New Roman"/>
          <w:szCs w:val="24"/>
        </w:rPr>
        <w:t>,</w:t>
      </w:r>
      <w:r>
        <w:rPr>
          <w:rFonts w:eastAsia="Times New Roman"/>
          <w:szCs w:val="24"/>
        </w:rPr>
        <w:t xml:space="preserve"> που λειτουργούν σε διαφορετικούς χώρους, με την προϋπόθεση, όμως, να λειτουργούν με μία ενιαία άδεια λειτουργίας, καθώς και οι αγροτικές καλλιέργειες με την ίδια αντίληψη.</w:t>
      </w:r>
    </w:p>
    <w:p w14:paraId="523E4D04" w14:textId="77777777" w:rsidR="000D1927" w:rsidRDefault="00D33BB9">
      <w:pPr>
        <w:spacing w:after="0" w:line="600" w:lineRule="auto"/>
        <w:ind w:firstLine="720"/>
        <w:jc w:val="both"/>
        <w:rPr>
          <w:rFonts w:eastAsia="Times New Roman"/>
          <w:szCs w:val="24"/>
        </w:rPr>
      </w:pPr>
      <w:r>
        <w:rPr>
          <w:rFonts w:eastAsia="Times New Roman"/>
          <w:szCs w:val="24"/>
        </w:rPr>
        <w:t>Στο άρθρο 13 περιλαμβάνε</w:t>
      </w:r>
      <w:r>
        <w:rPr>
          <w:rFonts w:eastAsia="Times New Roman"/>
          <w:szCs w:val="24"/>
        </w:rPr>
        <w:t>ται η απαλλαγή του ΦΠΑ για τον Δήμο της Λέσβου και γίνονται διορθώσεις έκπτωσης και απαλλαγών. Συνοπτικά αναφέρω ότι απαλλάσσονται από τον ΕΝΦΙΑ οι περιπτώσεις ακινήτων εντός του Δήμου Λέσβου</w:t>
      </w:r>
      <w:r>
        <w:rPr>
          <w:rFonts w:eastAsia="Times New Roman"/>
          <w:szCs w:val="24"/>
        </w:rPr>
        <w:t>,</w:t>
      </w:r>
      <w:r>
        <w:rPr>
          <w:rFonts w:eastAsia="Times New Roman"/>
          <w:szCs w:val="24"/>
        </w:rPr>
        <w:t xml:space="preserve"> που έχουν αποδεδειγμένα υποστεί ζημιές, ανεξάρτητα από το ύψος </w:t>
      </w:r>
      <w:r>
        <w:rPr>
          <w:rFonts w:eastAsia="Times New Roman"/>
          <w:szCs w:val="24"/>
        </w:rPr>
        <w:t>αυτών και αυτό αφορά τα έτη 2017 και 2018. Έπεται και τροπολογία από το αντίστοιχο Υπουργείο</w:t>
      </w:r>
      <w:r>
        <w:rPr>
          <w:rFonts w:eastAsia="Times New Roman"/>
          <w:szCs w:val="24"/>
        </w:rPr>
        <w:t>,</w:t>
      </w:r>
      <w:r>
        <w:rPr>
          <w:rFonts w:eastAsia="Times New Roman"/>
          <w:szCs w:val="24"/>
        </w:rPr>
        <w:t xml:space="preserve"> με τα ίδια χαρακτηριστικά και για τον Δήμο της Κω. Κατά τη γνώμη μας, είναι αναγκαία η ρύθμιση που στοχεύει στην αποκατάσταση της κοινωνικής δικαιοσύνης και στην </w:t>
      </w:r>
      <w:r>
        <w:rPr>
          <w:rFonts w:eastAsia="Times New Roman"/>
          <w:szCs w:val="24"/>
        </w:rPr>
        <w:t>ανακούφιση των πολιτών του Δήμου Λέσβου και του Δήμου Κω.</w:t>
      </w:r>
    </w:p>
    <w:p w14:paraId="523E4D05" w14:textId="77777777" w:rsidR="000D1927" w:rsidRDefault="00D33BB9">
      <w:pPr>
        <w:spacing w:after="0" w:line="600" w:lineRule="auto"/>
        <w:ind w:firstLine="720"/>
        <w:jc w:val="both"/>
        <w:rPr>
          <w:rFonts w:eastAsia="Times New Roman"/>
          <w:szCs w:val="24"/>
        </w:rPr>
      </w:pPr>
      <w:r>
        <w:rPr>
          <w:rFonts w:eastAsia="Times New Roman"/>
          <w:szCs w:val="24"/>
        </w:rPr>
        <w:t>Το άρθρο 14 αφορά νομοτεχνική προσθήκη, προκειμένου η καταβολή του φόρου εισοδήματος να μην επεκτείνεται πέραν του φορολογικού έτους υποβολής της δήλωσης.</w:t>
      </w:r>
    </w:p>
    <w:p w14:paraId="523E4D06" w14:textId="77777777" w:rsidR="000D1927" w:rsidRDefault="00D33BB9">
      <w:pPr>
        <w:spacing w:after="0" w:line="600" w:lineRule="auto"/>
        <w:ind w:firstLine="720"/>
        <w:jc w:val="both"/>
        <w:rPr>
          <w:rFonts w:eastAsia="Times New Roman"/>
          <w:szCs w:val="24"/>
        </w:rPr>
      </w:pPr>
      <w:r>
        <w:rPr>
          <w:rFonts w:eastAsia="Times New Roman"/>
          <w:szCs w:val="24"/>
        </w:rPr>
        <w:t>Στο άρθρο 15 τροποποιείται ο Κώδικας Διατάξ</w:t>
      </w:r>
      <w:r>
        <w:rPr>
          <w:rFonts w:eastAsia="Times New Roman"/>
          <w:szCs w:val="24"/>
        </w:rPr>
        <w:t>εων Φορολογίας Κληρονομιών, Δωρεών, Γονικών Παροχών, Προικών και Κερδών από Τυχερά Παίγνια. Ειδικότερα, διευρύνεται ο κύκλος των δικαιούχων μη κερδοσκοπικού χαρακτήρα, νομικών προσώπων</w:t>
      </w:r>
      <w:r>
        <w:rPr>
          <w:rFonts w:eastAsia="Times New Roman"/>
          <w:szCs w:val="24"/>
        </w:rPr>
        <w:t>,</w:t>
      </w:r>
      <w:r>
        <w:rPr>
          <w:rFonts w:eastAsia="Times New Roman"/>
          <w:szCs w:val="24"/>
        </w:rPr>
        <w:t xml:space="preserve"> που φορολογούνται με τον ευνοϊκό φορολογικό συντελεστή 0,5% για την απ</w:t>
      </w:r>
      <w:r>
        <w:rPr>
          <w:rFonts w:eastAsia="Times New Roman"/>
          <w:szCs w:val="24"/>
        </w:rPr>
        <w:t>όκτηση περιουσίας σε αιτία θανάτου και καταλαμβάνει πλέον τα αντίστοιχα νομικά πρόσωπα</w:t>
      </w:r>
      <w:r>
        <w:rPr>
          <w:rFonts w:eastAsia="Times New Roman"/>
          <w:szCs w:val="24"/>
        </w:rPr>
        <w:t>,</w:t>
      </w:r>
      <w:r>
        <w:rPr>
          <w:rFonts w:eastAsia="Times New Roman"/>
          <w:szCs w:val="24"/>
        </w:rPr>
        <w:t xml:space="preserve"> που είναι εγκατεστημένα σε άλλα κράτη-μέλη της Ευρωπαϊκής Ένωσης, καθώς και του ευρωπαϊκού οικονομικού χώρου και φορολογούνται στην Ελλάδα. Η προτεινόμενη διάταξη έχει </w:t>
      </w:r>
      <w:r>
        <w:rPr>
          <w:rFonts w:eastAsia="Times New Roman"/>
          <w:szCs w:val="24"/>
        </w:rPr>
        <w:t>εφαρμογή και στην κτήση.</w:t>
      </w:r>
    </w:p>
    <w:p w14:paraId="523E4D07" w14:textId="77777777" w:rsidR="000D1927" w:rsidRDefault="00D33BB9">
      <w:pPr>
        <w:spacing w:after="0" w:line="600" w:lineRule="auto"/>
        <w:ind w:firstLine="720"/>
        <w:jc w:val="both"/>
        <w:rPr>
          <w:rFonts w:eastAsia="Times New Roman"/>
          <w:szCs w:val="24"/>
        </w:rPr>
      </w:pPr>
      <w:r>
        <w:rPr>
          <w:rFonts w:eastAsia="Times New Roman"/>
          <w:szCs w:val="24"/>
        </w:rPr>
        <w:t>Στο άρθρο 16 ρυθμίζεται το θέμα της αναπλήρωσης των μελών της Επιτροπής Έγκρισης Τραπεζικών Συναλλαγών. Επιπλέον, ανατίθεται η ευθύνη στην Επιτροπή Κεφαλαιαγοράς να πραγματοποιεί δειγματοληπτικούς ελέγχους και να επιβάλλει σχετικές</w:t>
      </w:r>
      <w:r>
        <w:rPr>
          <w:rFonts w:eastAsia="Times New Roman"/>
          <w:szCs w:val="24"/>
        </w:rPr>
        <w:t xml:space="preserve"> κυρώσεις στα εποπτευόμενα απ’ αυτήν πρόσωπα.</w:t>
      </w:r>
    </w:p>
    <w:p w14:paraId="523E4D08" w14:textId="77777777" w:rsidR="000D1927" w:rsidRDefault="00D33BB9">
      <w:pPr>
        <w:spacing w:after="0" w:line="600" w:lineRule="auto"/>
        <w:ind w:firstLine="720"/>
        <w:jc w:val="both"/>
        <w:rPr>
          <w:rFonts w:eastAsia="Times New Roman"/>
          <w:szCs w:val="24"/>
        </w:rPr>
      </w:pPr>
      <w:r>
        <w:rPr>
          <w:rFonts w:eastAsia="Times New Roman"/>
          <w:szCs w:val="24"/>
        </w:rPr>
        <w:t>Στο άρθρο 17 γίνεται διαχωρισμός υπηρεσιών της Ανεξάρτητης Αρχής Δημοσίων Εσόδων και του Υπουργείου Οικονομικών. Πρόκειται για μια τυπικού χαρακτήρα διάταξη, η οποία είναι αναγκαία λόγω της ανεξαρτητοποίησης τη</w:t>
      </w:r>
      <w:r>
        <w:rPr>
          <w:rFonts w:eastAsia="Times New Roman"/>
          <w:szCs w:val="24"/>
        </w:rPr>
        <w:t>ς ΑΑΔΕ από την 1</w:t>
      </w:r>
      <w:r>
        <w:rPr>
          <w:rFonts w:eastAsia="Times New Roman"/>
          <w:szCs w:val="24"/>
          <w:vertAlign w:val="superscript"/>
        </w:rPr>
        <w:t>η</w:t>
      </w:r>
      <w:r>
        <w:rPr>
          <w:rFonts w:eastAsia="Times New Roman"/>
          <w:szCs w:val="24"/>
        </w:rPr>
        <w:t xml:space="preserve"> Ιανουαρίου του 2017. Για τον λόγο αυτό κρίνεται επιβεβλημένος ο διαχωρισμός των υπηρεσιών της ΑΑΔΕ από τις υπηρεσίες του Υπουργείου Οικονομικών και η πρόβλεψή τους σε διαφορετική υποπερίπτωση του εν λόγω άρθρου.</w:t>
      </w:r>
    </w:p>
    <w:p w14:paraId="523E4D09" w14:textId="77777777" w:rsidR="000D1927" w:rsidRDefault="00D33BB9">
      <w:pPr>
        <w:spacing w:after="0" w:line="600" w:lineRule="auto"/>
        <w:ind w:firstLine="720"/>
        <w:jc w:val="both"/>
        <w:rPr>
          <w:rFonts w:eastAsia="Times New Roman"/>
          <w:szCs w:val="24"/>
        </w:rPr>
      </w:pPr>
      <w:r>
        <w:rPr>
          <w:rFonts w:eastAsia="Times New Roman"/>
          <w:szCs w:val="24"/>
        </w:rPr>
        <w:t>Τα άρθρα 20 έως 24 αφορούν</w:t>
      </w:r>
      <w:r>
        <w:rPr>
          <w:rFonts w:eastAsia="Times New Roman"/>
          <w:szCs w:val="24"/>
        </w:rPr>
        <w:t xml:space="preserve"> την Επιτροπή Κεφαλαιαγοράς. Στα άρθρα αυτά εισάγονται οι αναγκαίες ρυθμίσεις για την εφαρμογή του Κανονισμού 1011/2016</w:t>
      </w:r>
      <w:r>
        <w:rPr>
          <w:rFonts w:eastAsia="Times New Roman"/>
          <w:szCs w:val="24"/>
        </w:rPr>
        <w:t>,</w:t>
      </w:r>
      <w:r>
        <w:rPr>
          <w:rFonts w:eastAsia="Times New Roman"/>
          <w:szCs w:val="24"/>
        </w:rPr>
        <w:t xml:space="preserve"> σχετικά με τους δείκτες</w:t>
      </w:r>
      <w:r>
        <w:rPr>
          <w:rFonts w:eastAsia="Times New Roman"/>
          <w:szCs w:val="24"/>
        </w:rPr>
        <w:t>,</w:t>
      </w:r>
      <w:r>
        <w:rPr>
          <w:rFonts w:eastAsia="Times New Roman"/>
          <w:szCs w:val="24"/>
        </w:rPr>
        <w:t xml:space="preserve"> που χρησιμοποιούνται ως δείκτες αναφοράς σε χρηματοπιστωτικά μέσα και χρηματοπιστωτικές συμβάσεις ή για τη μέτ</w:t>
      </w:r>
      <w:r>
        <w:rPr>
          <w:rFonts w:eastAsia="Times New Roman"/>
          <w:szCs w:val="24"/>
        </w:rPr>
        <w:t xml:space="preserve">ρηση της απόδοσης των επενδυτικών κεφαλαίων. Επίσης, θεσπίζονται κανόνες για την επιβολή κυρώσεων σε περίπτωση παράβασης των διατάξεων του Κανονισμού 1011/2016. </w:t>
      </w:r>
    </w:p>
    <w:p w14:paraId="523E4D0A" w14:textId="77777777" w:rsidR="000D1927" w:rsidRDefault="00D33BB9">
      <w:pPr>
        <w:spacing w:after="0" w:line="600" w:lineRule="auto"/>
        <w:ind w:firstLine="720"/>
        <w:jc w:val="both"/>
        <w:rPr>
          <w:rFonts w:eastAsia="Times New Roman"/>
          <w:szCs w:val="24"/>
        </w:rPr>
      </w:pPr>
      <w:r>
        <w:rPr>
          <w:rFonts w:eastAsia="Times New Roman"/>
          <w:szCs w:val="24"/>
        </w:rPr>
        <w:t xml:space="preserve">Συγκεκριμένα, η αρμόδια </w:t>
      </w:r>
      <w:r>
        <w:rPr>
          <w:rFonts w:eastAsia="Times New Roman"/>
          <w:szCs w:val="24"/>
        </w:rPr>
        <w:t>α</w:t>
      </w:r>
      <w:r>
        <w:rPr>
          <w:rFonts w:eastAsia="Times New Roman"/>
          <w:szCs w:val="24"/>
        </w:rPr>
        <w:t>ρχή οφείλει να ανακοινώνει δημόσια κάθε κύρωση</w:t>
      </w:r>
      <w:r>
        <w:rPr>
          <w:rFonts w:eastAsia="Times New Roman"/>
          <w:szCs w:val="24"/>
        </w:rPr>
        <w:t>,</w:t>
      </w:r>
      <w:r>
        <w:rPr>
          <w:rFonts w:eastAsia="Times New Roman"/>
          <w:szCs w:val="24"/>
        </w:rPr>
        <w:t xml:space="preserve"> που έχει επιβληθεί γι</w:t>
      </w:r>
      <w:r>
        <w:rPr>
          <w:rFonts w:eastAsia="Times New Roman"/>
          <w:szCs w:val="24"/>
        </w:rPr>
        <w:t>α παραβάσεις των συγκεκριμένων άρθρων</w:t>
      </w:r>
      <w:r>
        <w:rPr>
          <w:rFonts w:eastAsia="Times New Roman"/>
          <w:szCs w:val="24"/>
        </w:rPr>
        <w:t>,</w:t>
      </w:r>
      <w:r>
        <w:rPr>
          <w:rFonts w:eastAsia="Times New Roman"/>
          <w:szCs w:val="24"/>
        </w:rPr>
        <w:t xml:space="preserve"> που αφορούν τον Κανονισμό, όπου έχουν εφαρμογή, εκτός εάν η δημοσιοποίηση αυτή ενδέχεται να διαταράξει σοβαρά τις χρηματοπιστωτικές αγορές ή να προκαλέσει δυσανάλογη ζημιά στα ενδιαφερόμενα μέρη. Οι κυρώσεις αυτές περ</w:t>
      </w:r>
      <w:r>
        <w:rPr>
          <w:rFonts w:eastAsia="Times New Roman"/>
          <w:szCs w:val="24"/>
        </w:rPr>
        <w:t>ιλαμβάνουν διοικητικά πρόστιμα</w:t>
      </w:r>
      <w:r>
        <w:rPr>
          <w:rFonts w:eastAsia="Times New Roman"/>
          <w:szCs w:val="24"/>
        </w:rPr>
        <w:t>,</w:t>
      </w:r>
      <w:r>
        <w:rPr>
          <w:rFonts w:eastAsia="Times New Roman"/>
          <w:szCs w:val="24"/>
        </w:rPr>
        <w:t xml:space="preserve"> που είναι αποτελεσματικά, αναλογικά και αποτρεπτικά.</w:t>
      </w:r>
    </w:p>
    <w:p w14:paraId="523E4D0B" w14:textId="77777777" w:rsidR="000D1927" w:rsidRDefault="00D33BB9">
      <w:pPr>
        <w:spacing w:after="0" w:line="600" w:lineRule="auto"/>
        <w:ind w:firstLine="720"/>
        <w:jc w:val="both"/>
        <w:rPr>
          <w:rFonts w:eastAsia="Times New Roman"/>
          <w:szCs w:val="24"/>
        </w:rPr>
      </w:pPr>
      <w:r>
        <w:rPr>
          <w:rFonts w:eastAsia="Times New Roman"/>
          <w:szCs w:val="24"/>
        </w:rPr>
        <w:t xml:space="preserve">Το άρθρο 25 αναλύει τη </w:t>
      </w:r>
      <w:proofErr w:type="spellStart"/>
      <w:r>
        <w:rPr>
          <w:rFonts w:eastAsia="Times New Roman"/>
          <w:szCs w:val="24"/>
        </w:rPr>
        <w:t>διδυμοποίηση</w:t>
      </w:r>
      <w:proofErr w:type="spellEnd"/>
      <w:r>
        <w:rPr>
          <w:rFonts w:eastAsia="Times New Roman"/>
          <w:szCs w:val="24"/>
        </w:rPr>
        <w:t>. Αναλυτικότερα, παρέχει τη δυνατότητα στην Ανεξάρτητη Αρχή Δημοσίων Εσόδων να αναλαμβάνει ως ανάδοχος ή ως εταίρος αναδόχων την υλοποίη</w:t>
      </w:r>
      <w:r>
        <w:rPr>
          <w:rFonts w:eastAsia="Times New Roman"/>
          <w:szCs w:val="24"/>
        </w:rPr>
        <w:t xml:space="preserve">ση έργων παροχής τεχνικής βοήθειας προς τρίτες χώρες, δηλαδή έργα </w:t>
      </w:r>
      <w:proofErr w:type="spellStart"/>
      <w:r>
        <w:rPr>
          <w:rFonts w:eastAsia="Times New Roman"/>
          <w:szCs w:val="24"/>
        </w:rPr>
        <w:t>διδυμοποίησης</w:t>
      </w:r>
      <w:proofErr w:type="spellEnd"/>
      <w:r>
        <w:rPr>
          <w:rFonts w:eastAsia="Times New Roman"/>
          <w:szCs w:val="24"/>
        </w:rPr>
        <w:t>.</w:t>
      </w:r>
    </w:p>
    <w:p w14:paraId="523E4D0C" w14:textId="77777777" w:rsidR="000D1927" w:rsidRDefault="00D33BB9">
      <w:pPr>
        <w:spacing w:after="0" w:line="600" w:lineRule="auto"/>
        <w:ind w:firstLine="720"/>
        <w:jc w:val="both"/>
        <w:rPr>
          <w:rFonts w:eastAsia="Times New Roman"/>
          <w:szCs w:val="24"/>
        </w:rPr>
      </w:pPr>
      <w:r>
        <w:rPr>
          <w:rFonts w:eastAsia="Times New Roman"/>
          <w:szCs w:val="24"/>
        </w:rPr>
        <w:t>Στο άρθρο 26 παραχωρούνται δημόσια ακίνητα στα πλαίσια της κοινωνικής και αναπτυξιακής πολιτικής του κράτους προς τον σκοπό του δημοσίου συμφέροντος και της εξοικονόμησης πόρω</w:t>
      </w:r>
      <w:r>
        <w:rPr>
          <w:rFonts w:eastAsia="Times New Roman"/>
          <w:szCs w:val="24"/>
        </w:rPr>
        <w:t xml:space="preserve">ν. Είναι ένα πάγιο αίτημα κυρίαρχα της </w:t>
      </w:r>
      <w:r>
        <w:rPr>
          <w:rFonts w:eastAsia="Times New Roman"/>
          <w:szCs w:val="24"/>
        </w:rPr>
        <w:t xml:space="preserve">τοπικής αυτοδιοίκησης </w:t>
      </w:r>
      <w:r>
        <w:rPr>
          <w:rFonts w:eastAsia="Times New Roman"/>
          <w:szCs w:val="24"/>
        </w:rPr>
        <w:t xml:space="preserve">να αξιοποιήσει δημόσια κτήρια και δημόσια περιουσία, καλύπτοντας κοινωνικές και αναπτυξιακές ανάγκες στις τοπικές κοινωνίες. </w:t>
      </w:r>
    </w:p>
    <w:p w14:paraId="523E4D0D" w14:textId="77777777" w:rsidR="000D1927" w:rsidRDefault="00D33BB9">
      <w:pPr>
        <w:spacing w:after="0" w:line="600" w:lineRule="auto"/>
        <w:ind w:firstLine="720"/>
        <w:jc w:val="both"/>
        <w:rPr>
          <w:rFonts w:eastAsia="Times New Roman"/>
          <w:szCs w:val="24"/>
        </w:rPr>
      </w:pPr>
      <w:r>
        <w:rPr>
          <w:rFonts w:eastAsia="Times New Roman"/>
          <w:szCs w:val="24"/>
        </w:rPr>
        <w:t xml:space="preserve">Η συντήρηση και η διαχείριση αυτών των ακινήτων ανατίθεται σε φορείς </w:t>
      </w:r>
      <w:r>
        <w:rPr>
          <w:rFonts w:eastAsia="Times New Roman"/>
          <w:szCs w:val="24"/>
        </w:rPr>
        <w:t xml:space="preserve">του ευρύτερου δημόσιου τομέα είτε υπηρεσίες ΟΤΑ είτε Υπουργεία, που δύνανται να τα διαχειριστούν και να τα συντηρήσουν για την κάλυψη στεγαστικών, λειτουργικών, οικονομικών και λοιπών αναγκών. </w:t>
      </w:r>
    </w:p>
    <w:p w14:paraId="523E4D0E" w14:textId="77777777" w:rsidR="000D1927" w:rsidRDefault="00D33BB9">
      <w:pPr>
        <w:spacing w:after="0" w:line="600" w:lineRule="auto"/>
        <w:ind w:firstLine="720"/>
        <w:jc w:val="both"/>
        <w:rPr>
          <w:rFonts w:eastAsia="Times New Roman"/>
          <w:szCs w:val="24"/>
        </w:rPr>
      </w:pPr>
      <w:r>
        <w:rPr>
          <w:rFonts w:eastAsia="Times New Roman"/>
          <w:szCs w:val="24"/>
        </w:rPr>
        <w:t>Ως παραδείγματα αναφέρω την παραχώρηση ακινήτου των παλαιών δι</w:t>
      </w:r>
      <w:r>
        <w:rPr>
          <w:rFonts w:eastAsia="Times New Roman"/>
          <w:szCs w:val="24"/>
        </w:rPr>
        <w:t>καστηρίων στην Περιφέρεια Ιονίων Νήσων για τη στέγαση της έδρας της και των υπηρεσιών της. Ταυτόχρονα, αναφέρω μια παραχώρηση –χωρίς ανταλλάγματα όλα αυτά- στο Υπουργείο Πολιτισμού και Αθλητισμού δημοσίου ακινήτου για την κάλυψη στεγαστικών αναγκών της Περ</w:t>
      </w:r>
      <w:r>
        <w:rPr>
          <w:rFonts w:eastAsia="Times New Roman"/>
          <w:szCs w:val="24"/>
        </w:rPr>
        <w:t xml:space="preserve">ιφερειακής Υπηρεσίας </w:t>
      </w:r>
      <w:proofErr w:type="spellStart"/>
      <w:r>
        <w:rPr>
          <w:rFonts w:eastAsia="Times New Roman"/>
          <w:szCs w:val="24"/>
        </w:rPr>
        <w:t>Νεοτέρων</w:t>
      </w:r>
      <w:proofErr w:type="spellEnd"/>
      <w:r>
        <w:rPr>
          <w:rFonts w:eastAsia="Times New Roman"/>
          <w:szCs w:val="24"/>
        </w:rPr>
        <w:t xml:space="preserve"> Μνημείων και Τεχνικών Έργων Ηπείρου, Βορείου Ιονίου και Δυτικής Μακεδονίας. Αντίστοιχες παραχωρήσεις γίνονται προς τον Δήμο Ερμούπολης Σύρου, προς τον Δήμο Νισύρου και αλλού, καλύπτοντας άλλες ανάγκες ή στην Έδεσσα με ένα ακίν</w:t>
      </w:r>
      <w:r>
        <w:rPr>
          <w:rFonts w:eastAsia="Times New Roman"/>
          <w:szCs w:val="24"/>
        </w:rPr>
        <w:t>ητο, πάλι με μεταβίβαση κυριότητας</w:t>
      </w:r>
      <w:r>
        <w:rPr>
          <w:rFonts w:eastAsia="Times New Roman"/>
          <w:szCs w:val="24"/>
        </w:rPr>
        <w:t>,</w:t>
      </w:r>
      <w:r>
        <w:rPr>
          <w:rFonts w:eastAsia="Times New Roman"/>
          <w:szCs w:val="24"/>
        </w:rPr>
        <w:t xml:space="preserve"> χωρίς ανταλλάγματα, για να στεγαστεί το νέο Δικαστικό Μέγαρο Έδεσσας.</w:t>
      </w:r>
    </w:p>
    <w:p w14:paraId="523E4D0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άρθρο 28 γίνεται λόγος για την αποδοχή δωρεών. Με την προτεινόμενη διάταξη καθίσταται δυνατή η άμεση αποδοχή δωρεών προς όφελος της υπηρεσίας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έχει ανάγκη</w:t>
      </w:r>
      <w:r>
        <w:rPr>
          <w:rFonts w:eastAsia="Times New Roman" w:cs="Times New Roman"/>
          <w:szCs w:val="24"/>
        </w:rPr>
        <w:t>,</w:t>
      </w:r>
      <w:r>
        <w:rPr>
          <w:rFonts w:eastAsia="Times New Roman" w:cs="Times New Roman"/>
          <w:szCs w:val="24"/>
        </w:rPr>
        <w:t xml:space="preserve"> χωρίς περιττό διοικητικό κόστος. Η πλειονότητα των δωρεών αφορούν σε κινητά ή υπηρεσίες, όχι μεγάλης αξίας, αναγκαίες, όμως, για τη λειτουργία συγκεκριμένων δημοσίων υπηρεσιών, λόγου χάρη καύσιμα για περιπολικά της Αστυνομίας ή του Λιμενικού </w:t>
      </w:r>
      <w:r>
        <w:rPr>
          <w:rFonts w:eastAsia="Times New Roman" w:cs="Times New Roman"/>
          <w:szCs w:val="24"/>
        </w:rPr>
        <w:t>Σώματος ή της Ελληνικής Ακτοφυλακής, αναλώσιμα για διάθεση σε προσφυγικές δομές, συντηρήσεις κτ</w:t>
      </w:r>
      <w:r>
        <w:rPr>
          <w:rFonts w:eastAsia="Times New Roman" w:cs="Times New Roman"/>
          <w:szCs w:val="24"/>
        </w:rPr>
        <w:t>η</w:t>
      </w:r>
      <w:r>
        <w:rPr>
          <w:rFonts w:eastAsia="Times New Roman" w:cs="Times New Roman"/>
          <w:szCs w:val="24"/>
        </w:rPr>
        <w:t>ρίων</w:t>
      </w:r>
      <w:r>
        <w:rPr>
          <w:rFonts w:eastAsia="Times New Roman" w:cs="Times New Roman"/>
          <w:szCs w:val="24"/>
        </w:rPr>
        <w:t>,</w:t>
      </w:r>
      <w:r>
        <w:rPr>
          <w:rFonts w:eastAsia="Times New Roman" w:cs="Times New Roman"/>
          <w:szCs w:val="24"/>
        </w:rPr>
        <w:t xml:space="preserve"> στα οποία στεγάζονται συγκεκριμένες δημόσιες υπηρεσίες. </w:t>
      </w:r>
    </w:p>
    <w:p w14:paraId="523E4D1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 άρθρο 29 αφορά τη λειτουργία του Νομικού Συμβουλίου του κράτους και συγκεκριμένα εισάγει τη </w:t>
      </w:r>
      <w:r>
        <w:rPr>
          <w:rFonts w:eastAsia="Times New Roman" w:cs="Times New Roman"/>
          <w:szCs w:val="24"/>
        </w:rPr>
        <w:t>δυνατότητα ανάθεσης υποθέσεων του δημόσιου σε ιδιώτες δικηγόρους</w:t>
      </w:r>
      <w:r>
        <w:rPr>
          <w:rFonts w:eastAsia="Times New Roman" w:cs="Times New Roman"/>
          <w:szCs w:val="24"/>
        </w:rPr>
        <w:t>,</w:t>
      </w:r>
      <w:r>
        <w:rPr>
          <w:rFonts w:eastAsia="Times New Roman" w:cs="Times New Roman"/>
          <w:szCs w:val="24"/>
        </w:rPr>
        <w:t xml:space="preserve"> σε πολύ συγκεκριμένες και περιορισμένες περιπτώσεις ήσσονος σημασίας και με τη συνεχή παρακολούθηση της πορείας αυτών από τους λειτουργούς του Νομικού Συμβουλίου του κράτους. </w:t>
      </w:r>
    </w:p>
    <w:p w14:paraId="523E4D1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Επίσης, με τη </w:t>
      </w:r>
      <w:r>
        <w:rPr>
          <w:rFonts w:eastAsia="Times New Roman" w:cs="Times New Roman"/>
          <w:szCs w:val="24"/>
        </w:rPr>
        <w:t>διάταξη αυτή</w:t>
      </w:r>
      <w:r>
        <w:rPr>
          <w:rFonts w:eastAsia="Times New Roman" w:cs="Times New Roman"/>
          <w:szCs w:val="24"/>
        </w:rPr>
        <w:t>,</w:t>
      </w:r>
      <w:r>
        <w:rPr>
          <w:rFonts w:eastAsia="Times New Roman" w:cs="Times New Roman"/>
          <w:szCs w:val="24"/>
        </w:rPr>
        <w:t xml:space="preserve"> προβλέπεται πιο απλή διαδικασία περαίωσης υποθέσεων στις τριμελ</w:t>
      </w:r>
      <w:r>
        <w:rPr>
          <w:rFonts w:eastAsia="Times New Roman" w:cs="Times New Roman"/>
          <w:szCs w:val="24"/>
        </w:rPr>
        <w:t>εί</w:t>
      </w:r>
      <w:r>
        <w:rPr>
          <w:rFonts w:eastAsia="Times New Roman" w:cs="Times New Roman"/>
          <w:szCs w:val="24"/>
        </w:rPr>
        <w:t xml:space="preserve">ς επιτροπές, σε συγκεκριμένες περιπτώσεις ελάσσονος ενδιαφέροντος. </w:t>
      </w:r>
    </w:p>
    <w:p w14:paraId="523E4D1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άρθρο 31 περιλαμβάνονται διατάξεις</w:t>
      </w:r>
      <w:r>
        <w:rPr>
          <w:rFonts w:eastAsia="Times New Roman" w:cs="Times New Roman"/>
          <w:szCs w:val="24"/>
        </w:rPr>
        <w:t>,</w:t>
      </w:r>
      <w:r>
        <w:rPr>
          <w:rFonts w:eastAsia="Times New Roman" w:cs="Times New Roman"/>
          <w:szCs w:val="24"/>
        </w:rPr>
        <w:t xml:space="preserve"> που αφορούν τα ανασφάλιστα οχήματα. Επιστρέφονται τα ποσά από τα παρά</w:t>
      </w:r>
      <w:r>
        <w:rPr>
          <w:rFonts w:eastAsia="Times New Roman" w:cs="Times New Roman"/>
          <w:szCs w:val="24"/>
        </w:rPr>
        <w:t>βολα</w:t>
      </w:r>
      <w:r>
        <w:rPr>
          <w:rFonts w:eastAsia="Times New Roman" w:cs="Times New Roman"/>
          <w:szCs w:val="24"/>
        </w:rPr>
        <w:t>,</w:t>
      </w:r>
      <w:r>
        <w:rPr>
          <w:rFonts w:eastAsia="Times New Roman" w:cs="Times New Roman"/>
          <w:szCs w:val="24"/>
        </w:rPr>
        <w:t xml:space="preserve"> που επιβλήθηκαν σε όσους συμμορφώθηκαν και ασφάλισαν τα ανασφάλιστα οχήματά τους μέχρι την παράταση της προθεσμίας της 14 Ιουλίου. Από εκεί και πέρα, τα παράβολα που επιβάλλονται για όσους δεν συμμορφώθηκαν μέχρι τη συγκεκριμένη παράταση έχουν μειωθε</w:t>
      </w:r>
      <w:r>
        <w:rPr>
          <w:rFonts w:eastAsia="Times New Roman" w:cs="Times New Roman"/>
          <w:szCs w:val="24"/>
        </w:rPr>
        <w:t xml:space="preserve">ί δραστικά και συγκεκριμένα το κόστος αυτής της υπόθεσης είναι </w:t>
      </w:r>
      <w:r>
        <w:rPr>
          <w:rFonts w:eastAsia="Times New Roman" w:cs="Times New Roman"/>
          <w:szCs w:val="24"/>
        </w:rPr>
        <w:t xml:space="preserve">συνολικά </w:t>
      </w:r>
      <w:r>
        <w:rPr>
          <w:rFonts w:eastAsia="Times New Roman" w:cs="Times New Roman"/>
          <w:szCs w:val="24"/>
        </w:rPr>
        <w:t>γύρω στα 3,2 εκατομμύρια ευρώ. Τα νέα παράβολα</w:t>
      </w:r>
      <w:r>
        <w:rPr>
          <w:rFonts w:eastAsia="Times New Roman" w:cs="Times New Roman"/>
          <w:szCs w:val="24"/>
        </w:rPr>
        <w:t>,</w:t>
      </w:r>
      <w:r>
        <w:rPr>
          <w:rFonts w:eastAsia="Times New Roman" w:cs="Times New Roman"/>
          <w:szCs w:val="24"/>
        </w:rPr>
        <w:t xml:space="preserve"> τα οποία καθορίζονται αφορούν στο ποσό των 100 ευρώ για τα δίκυκλα έως </w:t>
      </w:r>
      <w:r>
        <w:rPr>
          <w:rFonts w:eastAsia="Times New Roman" w:cs="Times New Roman"/>
          <w:szCs w:val="24"/>
        </w:rPr>
        <w:t>διακόσια πενήντα</w:t>
      </w:r>
      <w:r>
        <w:rPr>
          <w:rFonts w:eastAsia="Times New Roman" w:cs="Times New Roman"/>
          <w:szCs w:val="24"/>
        </w:rPr>
        <w:t xml:space="preserve"> κυβικά, 150 ευρώ για δίκυκλα πάνω από </w:t>
      </w:r>
      <w:r>
        <w:rPr>
          <w:rFonts w:eastAsia="Times New Roman" w:cs="Times New Roman"/>
          <w:szCs w:val="24"/>
        </w:rPr>
        <w:t>διακόσια π</w:t>
      </w:r>
      <w:r>
        <w:rPr>
          <w:rFonts w:eastAsia="Times New Roman" w:cs="Times New Roman"/>
          <w:szCs w:val="24"/>
        </w:rPr>
        <w:t xml:space="preserve">ενήντα </w:t>
      </w:r>
      <w:r>
        <w:rPr>
          <w:rFonts w:eastAsia="Times New Roman" w:cs="Times New Roman"/>
          <w:szCs w:val="24"/>
        </w:rPr>
        <w:t xml:space="preserve">κυβικά, 200 ευρώ για αυτοκίνητα έως </w:t>
      </w:r>
      <w:r>
        <w:rPr>
          <w:rFonts w:eastAsia="Times New Roman" w:cs="Times New Roman"/>
          <w:szCs w:val="24"/>
        </w:rPr>
        <w:t xml:space="preserve">χίλια </w:t>
      </w:r>
      <w:r>
        <w:rPr>
          <w:rFonts w:eastAsia="Times New Roman" w:cs="Times New Roman"/>
          <w:szCs w:val="24"/>
        </w:rPr>
        <w:t xml:space="preserve">κυβικά και 250 ευρώ για αυτοκίνητα πάνω από </w:t>
      </w:r>
      <w:r>
        <w:rPr>
          <w:rFonts w:eastAsia="Times New Roman" w:cs="Times New Roman"/>
          <w:szCs w:val="24"/>
        </w:rPr>
        <w:t xml:space="preserve">χίλια </w:t>
      </w:r>
      <w:r>
        <w:rPr>
          <w:rFonts w:eastAsia="Times New Roman" w:cs="Times New Roman"/>
          <w:szCs w:val="24"/>
        </w:rPr>
        <w:t xml:space="preserve">κυβικά. </w:t>
      </w:r>
    </w:p>
    <w:p w14:paraId="523E4D1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άρθρο 32 κυρώνεται η συμφωνία μεταξύ ελληνικού δημοσίου και της εφοπλιστικής κοινότητας για την παράταση για ακόμα ένα έτος, το 2018, της καταβο</w:t>
      </w:r>
      <w:r>
        <w:rPr>
          <w:rFonts w:eastAsia="Times New Roman" w:cs="Times New Roman"/>
          <w:szCs w:val="24"/>
        </w:rPr>
        <w:t xml:space="preserve">λής της οικειοθελούς παροχής τους. </w:t>
      </w:r>
    </w:p>
    <w:p w14:paraId="523E4D1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Με τα άρθρα 34 έως 44 επιχειρούνται τροποποιήσεις του υφιστάμενου νομοθετικού πλαισίου ως προς το δημόσιο λογιστικό, το ενιαίο μισθολόγιο και τις δαπάνες μετακίνησης</w:t>
      </w:r>
      <w:r>
        <w:rPr>
          <w:rFonts w:eastAsia="Times New Roman" w:cs="Times New Roman"/>
          <w:szCs w:val="24"/>
        </w:rPr>
        <w:t>,</w:t>
      </w:r>
      <w:r>
        <w:rPr>
          <w:rFonts w:eastAsia="Times New Roman" w:cs="Times New Roman"/>
          <w:szCs w:val="24"/>
        </w:rPr>
        <w:t xml:space="preserve"> με στόχο την ορθότερη και αποτελεσματική εφαρμογή του</w:t>
      </w:r>
      <w:r>
        <w:rPr>
          <w:rFonts w:eastAsia="Times New Roman" w:cs="Times New Roman"/>
          <w:szCs w:val="24"/>
        </w:rPr>
        <w:t xml:space="preserve">ς. </w:t>
      </w:r>
    </w:p>
    <w:p w14:paraId="523E4D1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Με το άρθρο 45 επιδιώκεται η διασφάλιση της πλήρους ανεξαρτησίας του Προέδρου του Διοικητικού Συμβουλίου και του προσωπικού της ΕΛΣΤΑΤ κατά την εκτέλεση των καθηκόντων τους. </w:t>
      </w:r>
    </w:p>
    <w:p w14:paraId="523E4D1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Να θυμίσω εδώ ότι αντίστοιχη διάταξη υπήρχε και στο άρθρο 18 του ν.3959/2011 </w:t>
      </w:r>
      <w:r>
        <w:rPr>
          <w:rFonts w:eastAsia="Times New Roman" w:cs="Times New Roman"/>
          <w:szCs w:val="24"/>
        </w:rPr>
        <w:t xml:space="preserve">για την Επιτροπή Ανταγωνισμού. Η συγκεκριμένη διάταξη έχει μόνο δύο διαφοροποιήσεις σε σχέση με την προηγούμενη διάταξη προστασίας της Επιτροπής Ανταγωνισμού: </w:t>
      </w:r>
      <w:r>
        <w:rPr>
          <w:rFonts w:eastAsia="Times New Roman" w:cs="Times New Roman"/>
          <w:szCs w:val="24"/>
        </w:rPr>
        <w:t>Π</w:t>
      </w:r>
      <w:r>
        <w:rPr>
          <w:rFonts w:eastAsia="Times New Roman" w:cs="Times New Roman"/>
          <w:szCs w:val="24"/>
        </w:rPr>
        <w:t>ρώτον, τα ποσά για τις δικηγορικές αμοιβές προβλέπονται και έχουν ένα ανώτατο ποσό, ένα ταβάνι μ</w:t>
      </w:r>
      <w:r>
        <w:rPr>
          <w:rFonts w:eastAsia="Times New Roman" w:cs="Times New Roman"/>
          <w:szCs w:val="24"/>
        </w:rPr>
        <w:t xml:space="preserve">έχρι το εξαπλάσιο των τιμών που αναφέρονται στον κώδικα των δικηγόρων και, δεύτερον, εάν υπάρξει έστω και μια καταδίκη στην ίδια ποινική υπόθεση, αυτόματα τα ποσά αυτά οφείλουν να επιστραφούν στο δημόσιο. </w:t>
      </w:r>
    </w:p>
    <w:p w14:paraId="523E4D1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άρθρο 46 καθορίζονται οι αποδοχές του προσωπικ</w:t>
      </w:r>
      <w:r>
        <w:rPr>
          <w:rFonts w:eastAsia="Times New Roman" w:cs="Times New Roman"/>
          <w:szCs w:val="24"/>
        </w:rPr>
        <w:t>ού της ΕΥΠ και προβλέπεται η υπαγωγή τους στις διατάξεις του νέου μισθολογίου των δημοσίων υπαλλήλων. Επιπλέον, προβλέπεται η χορήγηση επιδόματος υψηλού βαθμού ευθύνης και ασφάλειας</w:t>
      </w:r>
      <w:r>
        <w:rPr>
          <w:rFonts w:eastAsia="Times New Roman" w:cs="Times New Roman"/>
          <w:szCs w:val="24"/>
        </w:rPr>
        <w:t>,</w:t>
      </w:r>
      <w:r>
        <w:rPr>
          <w:rFonts w:eastAsia="Times New Roman" w:cs="Times New Roman"/>
          <w:szCs w:val="24"/>
        </w:rPr>
        <w:t xml:space="preserve"> το οποίο καθορίζεται με κοινή απόφαση των Υπουργών Εσωτερικών και Οικονομ</w:t>
      </w:r>
      <w:r>
        <w:rPr>
          <w:rFonts w:eastAsia="Times New Roman" w:cs="Times New Roman"/>
          <w:szCs w:val="24"/>
        </w:rPr>
        <w:t xml:space="preserve">ικών, καθώς και οι αποδοχές του Διοικητή και των υποδιοικητών της ΕΥΠ. </w:t>
      </w:r>
    </w:p>
    <w:p w14:paraId="523E4D1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Τέλος, στα άρθρα 47 και 48 γίνεται </w:t>
      </w:r>
      <w:proofErr w:type="spellStart"/>
      <w:r>
        <w:rPr>
          <w:rFonts w:eastAsia="Times New Roman" w:cs="Times New Roman"/>
          <w:szCs w:val="24"/>
        </w:rPr>
        <w:t>επικαιροποίηση</w:t>
      </w:r>
      <w:proofErr w:type="spellEnd"/>
      <w:r>
        <w:rPr>
          <w:rFonts w:eastAsia="Times New Roman" w:cs="Times New Roman"/>
          <w:szCs w:val="24"/>
        </w:rPr>
        <w:t xml:space="preserve"> και νέα διαμόρφωση του θεσμικού πλαισίου που αφορά στο Συμβούλιο Οικονομικών Εμπειρογνωμόνων</w:t>
      </w:r>
      <w:r>
        <w:rPr>
          <w:rFonts w:eastAsia="Times New Roman" w:cs="Times New Roman"/>
          <w:szCs w:val="24"/>
        </w:rPr>
        <w:t>,</w:t>
      </w:r>
      <w:r>
        <w:rPr>
          <w:rFonts w:eastAsia="Times New Roman" w:cs="Times New Roman"/>
          <w:szCs w:val="24"/>
        </w:rPr>
        <w:t xml:space="preserve"> με στόχο τη διασφάλιση της απρόσκοπτης λ</w:t>
      </w:r>
      <w:r>
        <w:rPr>
          <w:rFonts w:eastAsia="Times New Roman" w:cs="Times New Roman"/>
          <w:szCs w:val="24"/>
        </w:rPr>
        <w:t xml:space="preserve">ειτουργίας του. </w:t>
      </w:r>
    </w:p>
    <w:p w14:paraId="523E4D1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ότι η πλειονότητα των διατάξεων και των άρθρων του συγκεκριμένου νομοσχεδίου βρίσκονται σε θετική κατεύθυνση. Όπως </w:t>
      </w:r>
      <w:proofErr w:type="spellStart"/>
      <w:r>
        <w:rPr>
          <w:rFonts w:eastAsia="Times New Roman" w:cs="Times New Roman"/>
          <w:szCs w:val="24"/>
        </w:rPr>
        <w:t>προείπα</w:t>
      </w:r>
      <w:proofErr w:type="spellEnd"/>
      <w:r>
        <w:rPr>
          <w:rFonts w:eastAsia="Times New Roman" w:cs="Times New Roman"/>
          <w:szCs w:val="24"/>
        </w:rPr>
        <w:t xml:space="preserve"> και στην αρχή της ομιλίας μου, επιβεβαιώθηκε και από την δημόσια διαβούλευση των</w:t>
      </w:r>
      <w:r>
        <w:rPr>
          <w:rFonts w:eastAsia="Times New Roman" w:cs="Times New Roman"/>
          <w:szCs w:val="24"/>
        </w:rPr>
        <w:t xml:space="preserve"> παραγωγικών και των διοικητικών φορέων και καλώ το Σώμα στην υπερψήφιση του εν λόγω νομοσχεδίου. </w:t>
      </w:r>
    </w:p>
    <w:p w14:paraId="523E4D1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23E4D1B"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E4D1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523E4D1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Πριν δώσω τον λόγο στον εισηγητή της Ν</w:t>
      </w:r>
      <w:r>
        <w:rPr>
          <w:rFonts w:eastAsia="Times New Roman" w:cs="Times New Roman"/>
          <w:szCs w:val="24"/>
        </w:rPr>
        <w:t>έας Δημοκρατίας, επαναλαμβάνω ότι δεν υπάρχει κανένας λόγος συμπίεσης της διαδικασίας, επειδή είπε και ο κ. Κουτσούκος ότι συμφωνούσαμε να ενοποιηθούν οι δύο συνεδριάσεις. Όμως, επειδή δεν ξέραμε τον αριθμό των τροπολογιών, μπορούμε να συνεχίσουμε όπως απο</w:t>
      </w:r>
      <w:r>
        <w:rPr>
          <w:rFonts w:eastAsia="Times New Roman" w:cs="Times New Roman"/>
          <w:szCs w:val="24"/>
        </w:rPr>
        <w:t xml:space="preserve">φάσισε η Διάσκεψη των Προέδρων, δηλαδή σε δύο συνεδριάσεις, για να έχουμε χρόνο. Δεν υπάρχει κανένα θέμα πρόθεσης συμπίεσης της διαδικασίας. </w:t>
      </w:r>
    </w:p>
    <w:p w14:paraId="523E4D1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xml:space="preserve">, έχετε τον λόγο. </w:t>
      </w:r>
    </w:p>
    <w:p w14:paraId="523E4D1F"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Ευχαριστώ, κύριε Πρόεδρε. </w:t>
      </w:r>
    </w:p>
    <w:p w14:paraId="523E4D2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η Κυβέρνηση μετά το ναυάγιο του παράλληλου προγράμματος έχει επιλέξει την ασφάλεια του παράλληλου σύμπαντος στο οποίο κινείται. Μόνο που σε αυτό το παράλληλο σύμπαν δεν ζει και δεν κινείται ο απλός Έλληνας πολίτης</w:t>
      </w:r>
      <w:r>
        <w:rPr>
          <w:rFonts w:eastAsia="Times New Roman" w:cs="Times New Roman"/>
          <w:szCs w:val="24"/>
        </w:rPr>
        <w:t>,</w:t>
      </w:r>
      <w:r>
        <w:rPr>
          <w:rFonts w:eastAsia="Times New Roman" w:cs="Times New Roman"/>
          <w:szCs w:val="24"/>
        </w:rPr>
        <w:t xml:space="preserve"> που έχει πλήρη συναίσθηση των</w:t>
      </w:r>
      <w:r>
        <w:rPr>
          <w:rFonts w:eastAsia="Times New Roman" w:cs="Times New Roman"/>
          <w:szCs w:val="24"/>
        </w:rPr>
        <w:t xml:space="preserve"> αδιεξόδων</w:t>
      </w:r>
      <w:r>
        <w:rPr>
          <w:rFonts w:eastAsia="Times New Roman" w:cs="Times New Roman"/>
          <w:szCs w:val="24"/>
        </w:rPr>
        <w:t>,</w:t>
      </w:r>
      <w:r>
        <w:rPr>
          <w:rFonts w:eastAsia="Times New Roman" w:cs="Times New Roman"/>
          <w:szCs w:val="24"/>
        </w:rPr>
        <w:t xml:space="preserve"> στην οποία τον έχει οδηγήσει αυτή η Κυβέρνηση. </w:t>
      </w:r>
    </w:p>
    <w:p w14:paraId="523E4D2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Τις τελευταίες σαράντα οκτώ ώρες η Κυβέρνηση ΣΥΡΙΖΑ-ΑΝΕΛ ανεβάζει το έργο της εξόδου στις αγορές. Φαίνεται ότι οι Βουλευτές της Κυβέρνησης χρειάζονται τονωτικές και </w:t>
      </w:r>
      <w:proofErr w:type="spellStart"/>
      <w:r>
        <w:rPr>
          <w:rFonts w:eastAsia="Times New Roman" w:cs="Times New Roman"/>
          <w:szCs w:val="24"/>
        </w:rPr>
        <w:t>παραισθησιογόνες</w:t>
      </w:r>
      <w:proofErr w:type="spellEnd"/>
      <w:r>
        <w:rPr>
          <w:rFonts w:eastAsia="Times New Roman" w:cs="Times New Roman"/>
          <w:szCs w:val="24"/>
        </w:rPr>
        <w:t xml:space="preserve"> ενέσεις</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 xml:space="preserve">α ψηφίσουν τα νέα μέτρα από το </w:t>
      </w:r>
      <w:r>
        <w:rPr>
          <w:rFonts w:eastAsia="Times New Roman" w:cs="Times New Roman"/>
          <w:szCs w:val="24"/>
        </w:rPr>
        <w:t>φ</w:t>
      </w:r>
      <w:r>
        <w:rPr>
          <w:rFonts w:eastAsia="Times New Roman" w:cs="Times New Roman"/>
          <w:szCs w:val="24"/>
        </w:rPr>
        <w:t xml:space="preserve">θινόπωρο. </w:t>
      </w:r>
    </w:p>
    <w:p w14:paraId="523E4D2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Η Ελλάδα δεν βγήκε για πρώτη φορά χθες στις αγορές. Είχε βγει το 2014. Ουσιαστικά</w:t>
      </w:r>
      <w:r>
        <w:rPr>
          <w:rFonts w:eastAsia="Times New Roman" w:cs="Times New Roman"/>
          <w:szCs w:val="24"/>
        </w:rPr>
        <w:t>,</w:t>
      </w:r>
      <w:r>
        <w:rPr>
          <w:rFonts w:eastAsia="Times New Roman" w:cs="Times New Roman"/>
          <w:szCs w:val="24"/>
        </w:rPr>
        <w:t xml:space="preserve"> χάθηκαν τρία ολόκληρα χρόνια και υπεύθυνοι είστε εσείς. Έχει όμως εξαιρετική σημασία να υπενθυμίσουμε τι έλεγε ο κ. Τσίπρας όταν τ</w:t>
      </w:r>
      <w:r>
        <w:rPr>
          <w:rFonts w:eastAsia="Times New Roman" w:cs="Times New Roman"/>
          <w:szCs w:val="24"/>
        </w:rPr>
        <w:t xml:space="preserve">ο 2014 η </w:t>
      </w:r>
      <w:r>
        <w:rPr>
          <w:rFonts w:eastAsia="Times New Roman" w:cs="Times New Roman"/>
          <w:szCs w:val="24"/>
        </w:rPr>
        <w:t xml:space="preserve">κυβέρνηση </w:t>
      </w:r>
      <w:r>
        <w:rPr>
          <w:rFonts w:eastAsia="Times New Roman" w:cs="Times New Roman"/>
          <w:szCs w:val="24"/>
        </w:rPr>
        <w:t xml:space="preserve">Σαμαρά ολοκλήρωσε μια επιτυχημένη έξοδο στις αγορές. Ο κ. Τσίπρας, τότε, μιλούσε για πάρτι τοκογλύφων, χαρακτήριζε τα </w:t>
      </w:r>
      <w:proofErr w:type="spellStart"/>
      <w:r>
        <w:rPr>
          <w:rFonts w:eastAsia="Times New Roman" w:cs="Times New Roman"/>
          <w:szCs w:val="24"/>
        </w:rPr>
        <w:t>ανάδοχα</w:t>
      </w:r>
      <w:proofErr w:type="spellEnd"/>
      <w:r>
        <w:rPr>
          <w:rFonts w:eastAsia="Times New Roman" w:cs="Times New Roman"/>
          <w:szCs w:val="24"/>
        </w:rPr>
        <w:t xml:space="preserve"> χρηματοπιστωτικά ιδρύματα, αυτά που χρησιμοποίησε ο ίδιος, ως κοράκια. </w:t>
      </w:r>
    </w:p>
    <w:p w14:paraId="523E4D2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Αυτή είναι η σοβαρότητα και η συνέπεια του κυρίου Πρωθυπουργού. Ουσιαστικά, η Κυβέρνηση έχοντας χάσει πολύτιμο χρόνο και έχοντας φορτώσει 14,5 δισεκατομμύρια ευρώ στις πλάτες των πολιτών με ένα νέο, επώδυνο και αχρείαστο μνημόνιο προσπαθεί να βρεθεί εκεί π</w:t>
      </w:r>
      <w:r>
        <w:rPr>
          <w:rFonts w:eastAsia="Times New Roman" w:cs="Times New Roman"/>
          <w:szCs w:val="24"/>
        </w:rPr>
        <w:t xml:space="preserve">ου ήμασταν το 2014. </w:t>
      </w:r>
    </w:p>
    <w:p w14:paraId="523E4D2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αλήθεια και η πραγματικότητα, μαζί με ένα ακόμα στοιχείο, ότι η έξοδος στις αγορές του 2014 έγινε με </w:t>
      </w:r>
      <w:r>
        <w:rPr>
          <w:rFonts w:eastAsia="Times New Roman" w:cs="Times New Roman"/>
          <w:szCs w:val="24"/>
          <w:lang w:val="en-US"/>
        </w:rPr>
        <w:t>spread</w:t>
      </w:r>
      <w:r>
        <w:rPr>
          <w:rFonts w:eastAsia="Times New Roman" w:cs="Times New Roman"/>
          <w:szCs w:val="24"/>
        </w:rPr>
        <w:t xml:space="preserve"> στις 435 μονάδες βάσης, ενώ τώρα η Κυβέρνηση δανείστηκε με </w:t>
      </w:r>
      <w:r>
        <w:rPr>
          <w:rFonts w:eastAsia="Times New Roman" w:cs="Times New Roman"/>
          <w:szCs w:val="24"/>
          <w:lang w:val="en-US"/>
        </w:rPr>
        <w:t>spreads</w:t>
      </w:r>
      <w:r>
        <w:rPr>
          <w:rFonts w:eastAsia="Times New Roman" w:cs="Times New Roman"/>
          <w:szCs w:val="24"/>
        </w:rPr>
        <w:t xml:space="preserve"> στις 481 μονάδες βάσης, δηλαδή πιο ακριβά.</w:t>
      </w:r>
    </w:p>
    <w:p w14:paraId="523E4D2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Λέτε</w:t>
      </w:r>
      <w:r>
        <w:rPr>
          <w:rFonts w:eastAsia="Times New Roman" w:cs="Times New Roman"/>
          <w:szCs w:val="24"/>
        </w:rPr>
        <w:t xml:space="preserve">, επίσης, ότι αντλήσατε 3 δισεκατομμύρια ευρώ και αποκρύπτετε ότι το 50% και πλέον από αυτά θα πάνε για την ανταλλαγή των ομολόγων του 2014. </w:t>
      </w:r>
    </w:p>
    <w:p w14:paraId="523E4D2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υποτίθεται ότι αφορά την προσαρμογή ευρωπαϊκής </w:t>
      </w:r>
      <w:r>
        <w:rPr>
          <w:rFonts w:eastAsia="Times New Roman" w:cs="Times New Roman"/>
          <w:szCs w:val="24"/>
        </w:rPr>
        <w:t>οδη</w:t>
      </w:r>
      <w:r>
        <w:rPr>
          <w:rFonts w:eastAsia="Times New Roman" w:cs="Times New Roman"/>
          <w:szCs w:val="24"/>
        </w:rPr>
        <w:t>γίας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 πλαίσιο της συνολικής προσπάθειας που κάνει η Ευρωπαϊκή Ένωση για τον περιορισμό της φοροδιαφυγής, μέσα από τη συνεργασία και την ανταλλαγή πληροφοριών των φορολογικών </w:t>
      </w:r>
      <w:r>
        <w:rPr>
          <w:rFonts w:eastAsia="Times New Roman" w:cs="Times New Roman"/>
          <w:szCs w:val="24"/>
        </w:rPr>
        <w:t xml:space="preserve">αρχών </w:t>
      </w:r>
      <w:r>
        <w:rPr>
          <w:rFonts w:eastAsia="Times New Roman" w:cs="Times New Roman"/>
          <w:szCs w:val="24"/>
        </w:rPr>
        <w:t>των κρατών μελών. Λέω «υποτίθεται» γιατί η Κυβέρνηση σε ένα νομοσχέδιο μ</w:t>
      </w:r>
      <w:r>
        <w:rPr>
          <w:rFonts w:eastAsia="Times New Roman" w:cs="Times New Roman"/>
          <w:szCs w:val="24"/>
        </w:rPr>
        <w:t xml:space="preserve">ε τα εννέα άρθρα της </w:t>
      </w:r>
      <w:r>
        <w:rPr>
          <w:rFonts w:eastAsia="Times New Roman" w:cs="Times New Roman"/>
          <w:szCs w:val="24"/>
        </w:rPr>
        <w:t xml:space="preserve">οδηγίας </w:t>
      </w:r>
      <w:r>
        <w:rPr>
          <w:rFonts w:eastAsia="Times New Roman" w:cs="Times New Roman"/>
          <w:szCs w:val="24"/>
        </w:rPr>
        <w:t xml:space="preserve">κατάφερε να προσθέσει άλλα σαράντα δύο άσχετα μεταξύ τους άρθρα και διατάξεις. </w:t>
      </w:r>
    </w:p>
    <w:p w14:paraId="523E4D2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Η προσαρμογή της ελληνικής νομοθεσίας στις διατάξεις της </w:t>
      </w:r>
      <w:r>
        <w:rPr>
          <w:rFonts w:eastAsia="Times New Roman" w:cs="Times New Roman"/>
          <w:szCs w:val="24"/>
        </w:rPr>
        <w:t xml:space="preserve">οδηγίας </w:t>
      </w:r>
      <w:r>
        <w:rPr>
          <w:rFonts w:eastAsia="Times New Roman" w:cs="Times New Roman"/>
          <w:szCs w:val="24"/>
        </w:rPr>
        <w:t>ΕΕ 2016/881 δεν είναι τίποτα άλλο από την εναρμόνιση της ελληνικής νομοθεσίας με τ</w:t>
      </w:r>
      <w:r>
        <w:rPr>
          <w:rFonts w:eastAsia="Times New Roman" w:cs="Times New Roman"/>
          <w:szCs w:val="24"/>
        </w:rPr>
        <w:t xml:space="preserve">ις διατάξεις της </w:t>
      </w:r>
      <w:r>
        <w:rPr>
          <w:rFonts w:eastAsia="Times New Roman" w:cs="Times New Roman"/>
          <w:szCs w:val="24"/>
        </w:rPr>
        <w:t xml:space="preserve">οδηγίας </w:t>
      </w:r>
      <w:r>
        <w:rPr>
          <w:rFonts w:eastAsia="Times New Roman" w:cs="Times New Roman"/>
          <w:szCs w:val="24"/>
        </w:rPr>
        <w:t xml:space="preserve">ΕΕ </w:t>
      </w:r>
      <w:r>
        <w:rPr>
          <w:rFonts w:eastAsia="Times New Roman" w:cs="Times New Roman"/>
          <w:szCs w:val="24"/>
        </w:rPr>
        <w:t>2016/881 του Συμβουλίου της 25</w:t>
      </w:r>
      <w:r>
        <w:rPr>
          <w:rFonts w:eastAsia="Times New Roman" w:cs="Times New Roman"/>
          <w:szCs w:val="24"/>
          <w:vertAlign w:val="superscript"/>
        </w:rPr>
        <w:t>ης</w:t>
      </w:r>
      <w:r>
        <w:rPr>
          <w:rFonts w:eastAsia="Times New Roman" w:cs="Times New Roman"/>
          <w:szCs w:val="24"/>
        </w:rPr>
        <w:t xml:space="preserve"> Μαΐου 2016 για την τροποποίηση της </w:t>
      </w:r>
      <w:r>
        <w:rPr>
          <w:rFonts w:eastAsia="Times New Roman" w:cs="Times New Roman"/>
          <w:szCs w:val="24"/>
        </w:rPr>
        <w:t xml:space="preserve">οδηγίας </w:t>
      </w:r>
      <w:r>
        <w:rPr>
          <w:rFonts w:eastAsia="Times New Roman" w:cs="Times New Roman"/>
          <w:szCs w:val="24"/>
        </w:rPr>
        <w:t>2011/16</w:t>
      </w:r>
      <w:r>
        <w:rPr>
          <w:rFonts w:eastAsia="Times New Roman" w:cs="Times New Roman"/>
          <w:szCs w:val="24"/>
        </w:rPr>
        <w:t>/ΕΕ</w:t>
      </w:r>
      <w:r>
        <w:rPr>
          <w:rFonts w:eastAsia="Times New Roman" w:cs="Times New Roman"/>
          <w:szCs w:val="24"/>
        </w:rPr>
        <w:t xml:space="preserve"> σε ό,τι αφορά την υποχρεωτική αυτόματη ανταλλαγή πληροφοριών στο</w:t>
      </w:r>
      <w:r>
        <w:rPr>
          <w:rFonts w:eastAsia="Times New Roman" w:cs="Times New Roman"/>
          <w:szCs w:val="24"/>
        </w:rPr>
        <w:t>ν</w:t>
      </w:r>
      <w:r>
        <w:rPr>
          <w:rFonts w:eastAsia="Times New Roman" w:cs="Times New Roman"/>
          <w:szCs w:val="24"/>
        </w:rPr>
        <w:t xml:space="preserve"> τομέα της φορολογίας, η οποία έχει ενσωματωθεί στην ελληνική νομοθεσία με τ</w:t>
      </w:r>
      <w:r>
        <w:rPr>
          <w:rFonts w:eastAsia="Times New Roman" w:cs="Times New Roman"/>
          <w:szCs w:val="24"/>
        </w:rPr>
        <w:t xml:space="preserve">ις διατάξεις του ν.4170/2013. </w:t>
      </w:r>
    </w:p>
    <w:p w14:paraId="523E4D2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Τον νόμο αυτό τον είχε καταψηφίσει ο ΣΥΡΙΖΑ ως Αντιπολίτευση. Έρχεται τώρα και ψηφίζει την </w:t>
      </w:r>
      <w:r>
        <w:rPr>
          <w:rFonts w:eastAsia="Times New Roman" w:cs="Times New Roman"/>
          <w:szCs w:val="24"/>
        </w:rPr>
        <w:t>οδηγία</w:t>
      </w:r>
      <w:r>
        <w:rPr>
          <w:rFonts w:eastAsia="Times New Roman" w:cs="Times New Roman"/>
          <w:szCs w:val="24"/>
        </w:rPr>
        <w:t xml:space="preserve">, η οποία αποτελεί συνέχεια αυτού του νόμου. Η προσαρμογή της συγκεκριμένης </w:t>
      </w:r>
      <w:r>
        <w:rPr>
          <w:rFonts w:eastAsia="Times New Roman" w:cs="Times New Roman"/>
          <w:szCs w:val="24"/>
        </w:rPr>
        <w:t xml:space="preserve">οδηγίας </w:t>
      </w:r>
      <w:r>
        <w:rPr>
          <w:rFonts w:eastAsia="Times New Roman" w:cs="Times New Roman"/>
          <w:szCs w:val="24"/>
        </w:rPr>
        <w:t>έπρεπε να είχε γίνει μέχρι στις 4 Ιουνίου. Θ</w:t>
      </w:r>
      <w:r>
        <w:rPr>
          <w:rFonts w:eastAsia="Times New Roman" w:cs="Times New Roman"/>
          <w:szCs w:val="24"/>
        </w:rPr>
        <w:t>α μπορούσατε να την είχατε εντάξει στον ν.4474/2017</w:t>
      </w:r>
      <w:r>
        <w:rPr>
          <w:rFonts w:eastAsia="Times New Roman" w:cs="Times New Roman"/>
          <w:szCs w:val="24"/>
        </w:rPr>
        <w:t>,</w:t>
      </w:r>
      <w:r>
        <w:rPr>
          <w:rFonts w:eastAsia="Times New Roman" w:cs="Times New Roman"/>
          <w:szCs w:val="24"/>
        </w:rPr>
        <w:t xml:space="preserve"> που ψηφίσαμε πρόσφατα.</w:t>
      </w:r>
    </w:p>
    <w:p w14:paraId="523E4D2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θα υπερψηφίσει την προσαρμογή της ελληνικής νομοθεσίας στις διατάξεις της </w:t>
      </w:r>
      <w:r>
        <w:rPr>
          <w:rFonts w:eastAsia="Times New Roman" w:cs="Times New Roman"/>
          <w:szCs w:val="24"/>
        </w:rPr>
        <w:t>ευρωπαϊκής οδηγίας</w:t>
      </w:r>
      <w:r>
        <w:rPr>
          <w:rFonts w:eastAsia="Times New Roman" w:cs="Times New Roman"/>
          <w:szCs w:val="24"/>
        </w:rPr>
        <w:t xml:space="preserve"> 2016/881, αφού η συγκεκριμένη </w:t>
      </w:r>
      <w:r>
        <w:rPr>
          <w:rFonts w:eastAsia="Times New Roman" w:cs="Times New Roman"/>
          <w:szCs w:val="24"/>
        </w:rPr>
        <w:t xml:space="preserve">οδηγία </w:t>
      </w:r>
      <w:r>
        <w:rPr>
          <w:rFonts w:eastAsia="Times New Roman" w:cs="Times New Roman"/>
          <w:szCs w:val="24"/>
        </w:rPr>
        <w:t>έρχεται για να δημιουργήσει ένα π</w:t>
      </w:r>
      <w:r>
        <w:rPr>
          <w:rFonts w:eastAsia="Times New Roman" w:cs="Times New Roman"/>
          <w:szCs w:val="24"/>
        </w:rPr>
        <w:t xml:space="preserve">λαίσιο διαφανούς λειτουργίας και ελέγχου των ομίλων πολυεθνικών επιχειρήσεων. </w:t>
      </w:r>
    </w:p>
    <w:p w14:paraId="523E4D2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Μέσα σε αυτό το νέο πλαίσιο</w:t>
      </w:r>
      <w:r>
        <w:rPr>
          <w:rFonts w:eastAsia="Times New Roman" w:cs="Times New Roman"/>
          <w:szCs w:val="24"/>
        </w:rPr>
        <w:t>,</w:t>
      </w:r>
      <w:r>
        <w:rPr>
          <w:rFonts w:eastAsia="Times New Roman" w:cs="Times New Roman"/>
          <w:szCs w:val="24"/>
        </w:rPr>
        <w:t xml:space="preserve"> που θεσμοθετείται</w:t>
      </w:r>
      <w:r>
        <w:rPr>
          <w:rFonts w:eastAsia="Times New Roman" w:cs="Times New Roman"/>
          <w:szCs w:val="24"/>
        </w:rPr>
        <w:t>,</w:t>
      </w:r>
      <w:r>
        <w:rPr>
          <w:rFonts w:eastAsia="Times New Roman" w:cs="Times New Roman"/>
          <w:szCs w:val="24"/>
        </w:rPr>
        <w:t xml:space="preserve"> οι όμιλοι πολυεθνικών επιχειρήσεων υποχρεούνται να δίνουν στοιχεία σε ετήσια βάση και για κάθε χώρα</w:t>
      </w:r>
      <w:r>
        <w:rPr>
          <w:rFonts w:eastAsia="Times New Roman" w:cs="Times New Roman"/>
          <w:szCs w:val="24"/>
        </w:rPr>
        <w:t>,</w:t>
      </w:r>
      <w:r>
        <w:rPr>
          <w:rFonts w:eastAsia="Times New Roman" w:cs="Times New Roman"/>
          <w:szCs w:val="24"/>
        </w:rPr>
        <w:t xml:space="preserve"> στην οποία δραστηριοποιούνται για ένα πλήθος ζητημάτων, όπως το ποσό των εσόδων, το κέρδος προ φόρου εισοδήματος, τον καταβληθέντα και τον οφειλόμενο φόρο εισοδήματος, αλλά και στοιχεία που αφορούν τον αριθμό των εργαζομένων, το μετοχικό κεφάλαιο, τα συσσ</w:t>
      </w:r>
      <w:r>
        <w:rPr>
          <w:rFonts w:eastAsia="Times New Roman" w:cs="Times New Roman"/>
          <w:szCs w:val="24"/>
        </w:rPr>
        <w:t xml:space="preserve">ωρευμένα κέρδη και τα περιουσιακά τους στοιχεία σε κάθε χώρα. Ταυτόχρονα, στο εξής θα πρέπει να προσδιορίζουν κάθε επιχειρηματική οντότητα, δηλαδή τις θυγατρικές </w:t>
      </w:r>
      <w:r>
        <w:rPr>
          <w:rFonts w:eastAsia="Times New Roman" w:cs="Times New Roman"/>
          <w:szCs w:val="24"/>
        </w:rPr>
        <w:t>τους,</w:t>
      </w:r>
      <w:r>
        <w:rPr>
          <w:rFonts w:eastAsia="Times New Roman" w:cs="Times New Roman"/>
          <w:szCs w:val="24"/>
        </w:rPr>
        <w:t xml:space="preserve"> που δραστηριοποιούνται σε κάθε χώρα, και να αναφέρουν τις δραστηριότητές τους. </w:t>
      </w:r>
    </w:p>
    <w:p w14:paraId="523E4D2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Από κει </w:t>
      </w:r>
      <w:r>
        <w:rPr>
          <w:rFonts w:eastAsia="Times New Roman" w:cs="Times New Roman"/>
          <w:szCs w:val="24"/>
        </w:rPr>
        <w:t>και πέρα</w:t>
      </w:r>
      <w:r>
        <w:rPr>
          <w:rFonts w:eastAsia="Times New Roman" w:cs="Times New Roman"/>
          <w:szCs w:val="24"/>
        </w:rPr>
        <w:t>,</w:t>
      </w:r>
      <w:r>
        <w:rPr>
          <w:rFonts w:eastAsia="Times New Roman" w:cs="Times New Roman"/>
          <w:szCs w:val="24"/>
        </w:rPr>
        <w:t xml:space="preserve"> υπάρχουν συγκεκριμένα ζητήματα</w:t>
      </w:r>
      <w:r>
        <w:rPr>
          <w:rFonts w:eastAsia="Times New Roman" w:cs="Times New Roman"/>
          <w:szCs w:val="24"/>
        </w:rPr>
        <w:t>,</w:t>
      </w:r>
      <w:r>
        <w:rPr>
          <w:rFonts w:eastAsia="Times New Roman" w:cs="Times New Roman"/>
          <w:szCs w:val="24"/>
        </w:rPr>
        <w:t xml:space="preserve"> που έχουμε θέσει για άρθρα και διατάξεις του νομοσχεδίου</w:t>
      </w:r>
      <w:r>
        <w:rPr>
          <w:rFonts w:eastAsia="Times New Roman" w:cs="Times New Roman"/>
          <w:szCs w:val="24"/>
        </w:rPr>
        <w:t>,</w:t>
      </w:r>
      <w:r>
        <w:rPr>
          <w:rFonts w:eastAsia="Times New Roman" w:cs="Times New Roman"/>
          <w:szCs w:val="24"/>
        </w:rPr>
        <w:t xml:space="preserve"> στα οποία η Κυβέρνηση οφείλει είτε να δώσει απαντήσεις είτε να τα επανεξετάσει. </w:t>
      </w:r>
    </w:p>
    <w:p w14:paraId="523E4D2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Είναι σαφές ότι η διάταξη για τις περιπτώσεις επαγγελματικών εγκαταστάσεων</w:t>
      </w:r>
      <w:r>
        <w:rPr>
          <w:rFonts w:eastAsia="Times New Roman" w:cs="Times New Roman"/>
          <w:szCs w:val="24"/>
        </w:rPr>
        <w:t>,</w:t>
      </w:r>
      <w:r>
        <w:rPr>
          <w:rFonts w:eastAsia="Times New Roman" w:cs="Times New Roman"/>
          <w:szCs w:val="24"/>
        </w:rPr>
        <w:t xml:space="preserve"> που δεν λογίζονται ως υποκαταστήματα, καθώς σε αυτές ασκείται ενιαία με την έδρα το σύνολο της δραστηριότητας της επιχείρησης, είναι χρήσιμη, προκειμένου να καταργηθεί η επιβολή διπλού τέλους επιτηδεύματος, ιδιαίτερα για επιχειρήσεις στον τουρισμό.   </w:t>
      </w:r>
    </w:p>
    <w:p w14:paraId="523E4D2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Όπω</w:t>
      </w:r>
      <w:r>
        <w:rPr>
          <w:rFonts w:eastAsia="Times New Roman" w:cs="Times New Roman"/>
          <w:szCs w:val="24"/>
        </w:rPr>
        <w:t xml:space="preserve">ς όμως ανέφερα στην ομιλία μου στην </w:t>
      </w:r>
      <w:r>
        <w:rPr>
          <w:rFonts w:eastAsia="Times New Roman" w:cs="Times New Roman"/>
          <w:szCs w:val="24"/>
        </w:rPr>
        <w:t>επιτροπή</w:t>
      </w:r>
      <w:r>
        <w:rPr>
          <w:rFonts w:eastAsia="Times New Roman" w:cs="Times New Roman"/>
          <w:szCs w:val="24"/>
        </w:rPr>
        <w:t>, η διάταξη αυτή είναι ατελής</w:t>
      </w:r>
      <w:r>
        <w:rPr>
          <w:rFonts w:eastAsia="Times New Roman" w:cs="Times New Roman"/>
          <w:szCs w:val="24"/>
        </w:rPr>
        <w:t>,</w:t>
      </w:r>
      <w:r>
        <w:rPr>
          <w:rFonts w:eastAsia="Times New Roman" w:cs="Times New Roman"/>
          <w:szCs w:val="24"/>
        </w:rPr>
        <w:t xml:space="preserve"> υπό την έννοια ότι δεν συμπεριλαμβάνει τις περιπτώσεις που υπάγονται στην αγροτική δραστηριότητα και ασκούνται από ενιαία έδρα. Κατέθεσα συγκεκριμένη πρόταση για νομοτεχνική βελτίωσ</w:t>
      </w:r>
      <w:r>
        <w:rPr>
          <w:rFonts w:eastAsia="Times New Roman" w:cs="Times New Roman"/>
          <w:szCs w:val="24"/>
        </w:rPr>
        <w:t xml:space="preserve">η, την αναγκαιότητα της οποίας αποδέχθηκε η Κυβέρνηση. Η διατύπωση που κατέθεσα ήταν συγκεκριμένη και περιμένω να δω το τελικό κείμενο της νομοτεχνικής βελτίωσης. </w:t>
      </w:r>
    </w:p>
    <w:p w14:paraId="523E4D2E" w14:textId="77777777" w:rsidR="000D1927" w:rsidRDefault="00D33BB9">
      <w:pPr>
        <w:spacing w:after="0" w:line="600" w:lineRule="auto"/>
        <w:jc w:val="both"/>
        <w:rPr>
          <w:rFonts w:eastAsia="Times New Roman"/>
          <w:szCs w:val="24"/>
        </w:rPr>
      </w:pPr>
      <w:r>
        <w:rPr>
          <w:rFonts w:eastAsia="Times New Roman" w:cs="Times New Roman"/>
          <w:szCs w:val="24"/>
        </w:rPr>
        <w:t>Η Νέα Δημοκρατία αντιμετωπίζει με όρους ορθολογισμού το νομοθετικό έργο. Θεωρούμε συνεπώς θε</w:t>
      </w:r>
      <w:r>
        <w:rPr>
          <w:rFonts w:eastAsia="Times New Roman" w:cs="Times New Roman"/>
          <w:szCs w:val="24"/>
        </w:rPr>
        <w:t>τική τη διάταξη</w:t>
      </w:r>
      <w:r>
        <w:rPr>
          <w:rFonts w:eastAsia="Times New Roman" w:cs="Times New Roman"/>
          <w:szCs w:val="24"/>
        </w:rPr>
        <w:t>,</w:t>
      </w:r>
      <w:r>
        <w:rPr>
          <w:rFonts w:eastAsia="Times New Roman" w:cs="Times New Roman"/>
          <w:szCs w:val="24"/>
        </w:rPr>
        <w:t xml:space="preserve"> με την οποία απαλλάσσονται από τον ΕΝΦΙΑ για τα έτη 2017 και 2018 τα κτίσματα</w:t>
      </w:r>
      <w:r>
        <w:rPr>
          <w:rFonts w:eastAsia="Times New Roman" w:cs="Times New Roman"/>
          <w:szCs w:val="24"/>
        </w:rPr>
        <w:t>,</w:t>
      </w:r>
      <w:r>
        <w:rPr>
          <w:rFonts w:eastAsia="Times New Roman" w:cs="Times New Roman"/>
          <w:szCs w:val="24"/>
        </w:rPr>
        <w:t xml:space="preserve"> τα οποία βρίσκονται στις δημοτικές ενότητες του Δήμου Λέσβου της Περιφέρειας Βορείου Αιγαίου και έχουν αποδεδειγμένα υποστεί ζημίες από τον σεισμό της 12</w:t>
      </w:r>
      <w:r>
        <w:rPr>
          <w:rFonts w:eastAsia="Times New Roman" w:cs="Times New Roman"/>
          <w:szCs w:val="24"/>
          <w:vertAlign w:val="superscript"/>
        </w:rPr>
        <w:t>ης</w:t>
      </w:r>
      <w:r>
        <w:rPr>
          <w:rFonts w:eastAsia="Times New Roman" w:cs="Times New Roman"/>
          <w:szCs w:val="24"/>
        </w:rPr>
        <w:t xml:space="preserve"> Ιουν</w:t>
      </w:r>
      <w:r>
        <w:rPr>
          <w:rFonts w:eastAsia="Times New Roman" w:cs="Times New Roman"/>
          <w:szCs w:val="24"/>
        </w:rPr>
        <w:t xml:space="preserve">ίου. </w:t>
      </w:r>
      <w:r>
        <w:rPr>
          <w:rFonts w:eastAsia="Times New Roman"/>
          <w:szCs w:val="24"/>
        </w:rPr>
        <w:t>Θα πρέπει, όμως, να συμπεριληφθούν και πολίτες και επιχειρήσεις</w:t>
      </w:r>
      <w:r>
        <w:rPr>
          <w:rFonts w:eastAsia="Times New Roman"/>
          <w:szCs w:val="24"/>
        </w:rPr>
        <w:t>,</w:t>
      </w:r>
      <w:r>
        <w:rPr>
          <w:rFonts w:eastAsia="Times New Roman"/>
          <w:szCs w:val="24"/>
        </w:rPr>
        <w:t xml:space="preserve"> που υπέστησαν ζημιές από τον πρόσφατο σεισμό στην Κω.</w:t>
      </w:r>
    </w:p>
    <w:p w14:paraId="523E4D2F" w14:textId="77777777" w:rsidR="000D1927" w:rsidRDefault="00D33BB9">
      <w:pPr>
        <w:spacing w:after="0" w:line="600" w:lineRule="auto"/>
        <w:ind w:firstLine="720"/>
        <w:jc w:val="both"/>
        <w:rPr>
          <w:rFonts w:eastAsia="Times New Roman"/>
          <w:szCs w:val="24"/>
        </w:rPr>
      </w:pPr>
      <w:r>
        <w:rPr>
          <w:rFonts w:eastAsia="Times New Roman"/>
          <w:szCs w:val="24"/>
        </w:rPr>
        <w:t>Έθεσα, επίσης, δύο ερωτήματα προς την πολιτική ηγεσία του Υπουργείου Οικονομικών, τα οποία δεν απαντήθηκαν, σχετικά με το αν θα παρα</w:t>
      </w:r>
      <w:r>
        <w:rPr>
          <w:rFonts w:eastAsia="Times New Roman"/>
          <w:szCs w:val="24"/>
        </w:rPr>
        <w:t>ταθεί και για μετά το 2018 η εξαίρεση κατάργησης των μειωμένων συντελεστών ΦΠΑ</w:t>
      </w:r>
      <w:r>
        <w:rPr>
          <w:rFonts w:eastAsia="Times New Roman"/>
          <w:szCs w:val="24"/>
        </w:rPr>
        <w:t>,</w:t>
      </w:r>
      <w:r>
        <w:rPr>
          <w:rFonts w:eastAsia="Times New Roman"/>
          <w:szCs w:val="24"/>
        </w:rPr>
        <w:t xml:space="preserve"> που ισχύουν για την Κω και την Λέσβο και σχετικά με το αν θα ανασταλεί η επιβολή του τέλους διανυκτέρευσης στον τουρισμό γι</w:t>
      </w:r>
      <w:r>
        <w:rPr>
          <w:rFonts w:eastAsia="Times New Roman"/>
          <w:szCs w:val="24"/>
        </w:rPr>
        <w:t>’</w:t>
      </w:r>
      <w:r>
        <w:rPr>
          <w:rFonts w:eastAsia="Times New Roman"/>
          <w:szCs w:val="24"/>
        </w:rPr>
        <w:t xml:space="preserve"> αυτά τα νησιά, έναν φόρο που η Νέα Δημοκρατία έχει </w:t>
      </w:r>
      <w:r>
        <w:rPr>
          <w:rFonts w:eastAsia="Times New Roman"/>
          <w:szCs w:val="24"/>
        </w:rPr>
        <w:t>δεσμευτεί ότι θα τον καταργήσει.</w:t>
      </w:r>
    </w:p>
    <w:p w14:paraId="523E4D30" w14:textId="77777777" w:rsidR="000D1927" w:rsidRDefault="00D33BB9">
      <w:pPr>
        <w:spacing w:after="0" w:line="600" w:lineRule="auto"/>
        <w:ind w:firstLine="720"/>
        <w:jc w:val="both"/>
        <w:rPr>
          <w:rFonts w:eastAsia="Times New Roman"/>
          <w:szCs w:val="24"/>
        </w:rPr>
      </w:pPr>
      <w:r>
        <w:rPr>
          <w:rFonts w:eastAsia="Times New Roman"/>
          <w:szCs w:val="24"/>
        </w:rPr>
        <w:t>Επισήμανα, επίσης, σε ό,τι αφορά το ίδιο άρθρο</w:t>
      </w:r>
      <w:r>
        <w:rPr>
          <w:rFonts w:eastAsia="Times New Roman"/>
          <w:szCs w:val="24"/>
        </w:rPr>
        <w:t>,</w:t>
      </w:r>
      <w:r>
        <w:rPr>
          <w:rFonts w:eastAsia="Times New Roman"/>
          <w:szCs w:val="24"/>
        </w:rPr>
        <w:t xml:space="preserve"> το πρόβλημα που υπάρχει με την παράγραφο 2, αφού είναι ξεκάθαρο ότι για την παροχή των εκπτώσεων από τον ΕΝΦΙΑ θα ληφθούν υπόψη μόνο όσα δηλωθούν στις εμπρόθεσμες φορολογικές </w:t>
      </w:r>
      <w:r>
        <w:rPr>
          <w:rFonts w:eastAsia="Times New Roman"/>
          <w:szCs w:val="24"/>
        </w:rPr>
        <w:t>δηλώσεις Ε1. Αυτό σημαίνει ότι κινδυνεύουν να χάσουν την έκπτωση από τον ΕΝΦΙΑ άνθρωποι με χαμηλό εισόδημα, αφού δεν θα ληφθούν υπόψη οι διορθωτικές και οι τροποποιητικές δηλώσεις.</w:t>
      </w:r>
    </w:p>
    <w:p w14:paraId="523E4D31" w14:textId="77777777" w:rsidR="000D1927" w:rsidRDefault="00D33BB9">
      <w:pPr>
        <w:spacing w:after="0" w:line="600" w:lineRule="auto"/>
        <w:ind w:firstLine="720"/>
        <w:jc w:val="both"/>
        <w:rPr>
          <w:rFonts w:eastAsia="Times New Roman"/>
          <w:szCs w:val="24"/>
        </w:rPr>
      </w:pPr>
      <w:r>
        <w:rPr>
          <w:rFonts w:eastAsia="Times New Roman"/>
          <w:szCs w:val="24"/>
        </w:rPr>
        <w:t>Ουσιαστικά, η συγκεκριμένη ρύθμιση αποτελεί έναν εύσχημο τρόπο της Κυβέρνησ</w:t>
      </w:r>
      <w:r>
        <w:rPr>
          <w:rFonts w:eastAsia="Times New Roman"/>
          <w:szCs w:val="24"/>
        </w:rPr>
        <w:t>ης</w:t>
      </w:r>
      <w:r>
        <w:rPr>
          <w:rFonts w:eastAsia="Times New Roman"/>
          <w:szCs w:val="24"/>
        </w:rPr>
        <w:t>,</w:t>
      </w:r>
      <w:r>
        <w:rPr>
          <w:rFonts w:eastAsia="Times New Roman"/>
          <w:szCs w:val="24"/>
        </w:rPr>
        <w:t xml:space="preserve"> για να μειώσει τον αριθμό όσων δικαιούνται έκπτωση στον ΕΝΦΙΑ. Και αυτοί οι οποίοι απολάμβαναν έκπτωση στον ΕΝΦΙΑ είναι άνθρωποι με χαμηλά εισοδήματα. Είναι μια ακόμη αριστερή πολιτική από την «πρώτη φορά </w:t>
      </w:r>
      <w:r>
        <w:rPr>
          <w:rFonts w:eastAsia="Times New Roman"/>
          <w:szCs w:val="24"/>
        </w:rPr>
        <w:t>α</w:t>
      </w:r>
      <w:r>
        <w:rPr>
          <w:rFonts w:eastAsia="Times New Roman"/>
          <w:szCs w:val="24"/>
        </w:rPr>
        <w:t>ριστερά».</w:t>
      </w:r>
    </w:p>
    <w:p w14:paraId="523E4D32" w14:textId="77777777" w:rsidR="000D1927" w:rsidRDefault="00D33BB9">
      <w:pPr>
        <w:spacing w:after="0" w:line="600" w:lineRule="auto"/>
        <w:ind w:firstLine="720"/>
        <w:jc w:val="both"/>
        <w:rPr>
          <w:rFonts w:eastAsia="Times New Roman"/>
          <w:szCs w:val="24"/>
        </w:rPr>
      </w:pPr>
      <w:r>
        <w:rPr>
          <w:rFonts w:eastAsia="Times New Roman"/>
          <w:szCs w:val="24"/>
        </w:rPr>
        <w:t xml:space="preserve">Όπως </w:t>
      </w:r>
      <w:r>
        <w:rPr>
          <w:rFonts w:eastAsia="Times New Roman"/>
          <w:szCs w:val="24"/>
        </w:rPr>
        <w:t xml:space="preserve">έχει βρει και τον τρόπο για να </w:t>
      </w:r>
      <w:r>
        <w:rPr>
          <w:rFonts w:eastAsia="Times New Roman"/>
          <w:szCs w:val="24"/>
        </w:rPr>
        <w:t>μετατρέψει σε μόνιμη κατάσταση τους περιορισμούς στην κίνηση κεφαλαίων</w:t>
      </w:r>
      <w:r>
        <w:rPr>
          <w:rFonts w:eastAsia="Times New Roman"/>
          <w:szCs w:val="24"/>
        </w:rPr>
        <w:t>,</w:t>
      </w:r>
      <w:r>
        <w:rPr>
          <w:rFonts w:eastAsia="Times New Roman"/>
          <w:szCs w:val="24"/>
        </w:rPr>
        <w:t xml:space="preserve"> που έχουν την δική της υπογραφή, κάτι που είναι εμφανές</w:t>
      </w:r>
      <w:r>
        <w:rPr>
          <w:rFonts w:eastAsia="Times New Roman"/>
          <w:szCs w:val="24"/>
        </w:rPr>
        <w:t>,</w:t>
      </w:r>
      <w:r>
        <w:rPr>
          <w:rFonts w:eastAsia="Times New Roman"/>
          <w:szCs w:val="24"/>
        </w:rPr>
        <w:t xml:space="preserve"> εάν δει κανείς το άρθρο 16. </w:t>
      </w:r>
    </w:p>
    <w:p w14:paraId="523E4D33" w14:textId="77777777" w:rsidR="000D1927" w:rsidRDefault="00D33BB9">
      <w:pPr>
        <w:spacing w:after="0" w:line="600" w:lineRule="auto"/>
        <w:ind w:firstLine="720"/>
        <w:jc w:val="both"/>
        <w:rPr>
          <w:rFonts w:eastAsia="Times New Roman"/>
          <w:szCs w:val="24"/>
        </w:rPr>
      </w:pPr>
      <w:r>
        <w:rPr>
          <w:rFonts w:eastAsia="Times New Roman"/>
          <w:szCs w:val="24"/>
        </w:rPr>
        <w:t xml:space="preserve">Κατά τα άλλα, δεν χρειάζεται να θυμίσω δηλώσεις του κ. Τσίπρα, του κ. Σταθάκη, της κ. Κατσέλη που </w:t>
      </w:r>
      <w:r>
        <w:rPr>
          <w:rFonts w:eastAsia="Times New Roman"/>
          <w:szCs w:val="24"/>
        </w:rPr>
        <w:t xml:space="preserve">δεσμεύονται ότι τα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θα είχαν αρθεί εντός του 2015. Άλλωστε</w:t>
      </w:r>
      <w:r>
        <w:rPr>
          <w:rFonts w:eastAsia="Times New Roman"/>
          <w:szCs w:val="24"/>
        </w:rPr>
        <w:t>,</w:t>
      </w:r>
      <w:r>
        <w:rPr>
          <w:rFonts w:eastAsia="Times New Roman"/>
          <w:szCs w:val="24"/>
        </w:rPr>
        <w:t xml:space="preserve"> η αξία αυτών των δηλώσεων και των δεσμεύσεων είναι μικρότερη του κόστους του χαρτιού</w:t>
      </w:r>
      <w:r>
        <w:rPr>
          <w:rFonts w:eastAsia="Times New Roman"/>
          <w:szCs w:val="24"/>
        </w:rPr>
        <w:t>,</w:t>
      </w:r>
      <w:r>
        <w:rPr>
          <w:rFonts w:eastAsia="Times New Roman"/>
          <w:szCs w:val="24"/>
        </w:rPr>
        <w:t xml:space="preserve"> στο οποίο τυπώθηκαν, εκτός του ότι διαψεύστηκαν από την ίδια την πραγματικότητα. </w:t>
      </w:r>
    </w:p>
    <w:p w14:paraId="523E4D34" w14:textId="77777777" w:rsidR="000D1927" w:rsidRDefault="00D33BB9">
      <w:pPr>
        <w:spacing w:after="0" w:line="600" w:lineRule="auto"/>
        <w:ind w:firstLine="720"/>
        <w:jc w:val="both"/>
        <w:rPr>
          <w:rFonts w:eastAsia="Times New Roman"/>
          <w:szCs w:val="24"/>
        </w:rPr>
      </w:pPr>
      <w:r>
        <w:rPr>
          <w:rFonts w:eastAsia="Times New Roman"/>
          <w:szCs w:val="24"/>
        </w:rPr>
        <w:t>Είναι δεδομέν</w:t>
      </w:r>
      <w:r>
        <w:rPr>
          <w:rFonts w:eastAsia="Times New Roman"/>
          <w:szCs w:val="24"/>
        </w:rPr>
        <w:t>ο ότι αντιμετωπίζουμε θετικά τις διατάξεις</w:t>
      </w:r>
      <w:r>
        <w:rPr>
          <w:rFonts w:eastAsia="Times New Roman"/>
          <w:szCs w:val="24"/>
        </w:rPr>
        <w:t>,</w:t>
      </w:r>
      <w:r>
        <w:rPr>
          <w:rFonts w:eastAsia="Times New Roman"/>
          <w:szCs w:val="24"/>
        </w:rPr>
        <w:t xml:space="preserve"> με τις οποίες μετατάσσονται στον μειωμένο συντελεστή ΦΠΑ τα </w:t>
      </w:r>
      <w:proofErr w:type="spellStart"/>
      <w:r>
        <w:rPr>
          <w:rFonts w:eastAsia="Times New Roman"/>
          <w:szCs w:val="24"/>
        </w:rPr>
        <w:t>δρεπτά</w:t>
      </w:r>
      <w:proofErr w:type="spellEnd"/>
      <w:r>
        <w:rPr>
          <w:rFonts w:eastAsia="Times New Roman"/>
          <w:szCs w:val="24"/>
        </w:rPr>
        <w:t xml:space="preserve"> άνθη, οι σπόροι του ηλίανθου</w:t>
      </w:r>
      <w:r>
        <w:rPr>
          <w:rFonts w:eastAsia="Times New Roman"/>
          <w:szCs w:val="24"/>
        </w:rPr>
        <w:t>,</w:t>
      </w:r>
      <w:r>
        <w:rPr>
          <w:rFonts w:eastAsia="Times New Roman"/>
          <w:szCs w:val="24"/>
        </w:rPr>
        <w:t xml:space="preserve"> που θεωρούνται αγροτικό εφόδιο και ορισμένες κατηγορίες ζωοτροφών, αφού στον πυρήνα της φιλελεύθερης ιδεολογίας και</w:t>
      </w:r>
      <w:r>
        <w:rPr>
          <w:rFonts w:eastAsia="Times New Roman"/>
          <w:szCs w:val="24"/>
        </w:rPr>
        <w:t xml:space="preserve"> οικονομίας είναι η αποκλιμάκωση των φορολογικών επιβαρύνσεων. Η αρχική εξαίρεση ορισμένων αγροτικών εφοδίων και ζωοτροφών αναδεικνύει ωστόσο εκ νέου την προχειρότητα</w:t>
      </w:r>
      <w:r>
        <w:rPr>
          <w:rFonts w:eastAsia="Times New Roman"/>
          <w:szCs w:val="24"/>
        </w:rPr>
        <w:t>,</w:t>
      </w:r>
      <w:r>
        <w:rPr>
          <w:rFonts w:eastAsia="Times New Roman"/>
          <w:szCs w:val="24"/>
        </w:rPr>
        <w:t xml:space="preserve"> με την οποία η Κυβέρνηση ασκεί την νομοθετική της πρωτοβουλία. </w:t>
      </w:r>
    </w:p>
    <w:p w14:paraId="523E4D35" w14:textId="77777777" w:rsidR="000D1927" w:rsidRDefault="00D33BB9">
      <w:pPr>
        <w:spacing w:after="0" w:line="600" w:lineRule="auto"/>
        <w:ind w:firstLine="720"/>
        <w:jc w:val="both"/>
        <w:rPr>
          <w:rFonts w:eastAsia="Times New Roman"/>
          <w:szCs w:val="24"/>
        </w:rPr>
      </w:pPr>
      <w:r>
        <w:rPr>
          <w:rFonts w:eastAsia="Times New Roman"/>
          <w:szCs w:val="24"/>
        </w:rPr>
        <w:t>Η Νέα Δημοκρατία αντιμετ</w:t>
      </w:r>
      <w:r>
        <w:rPr>
          <w:rFonts w:eastAsia="Times New Roman"/>
          <w:szCs w:val="24"/>
        </w:rPr>
        <w:t>ωπίζει θετικά τις διατάξεις</w:t>
      </w:r>
      <w:r>
        <w:rPr>
          <w:rFonts w:eastAsia="Times New Roman"/>
          <w:szCs w:val="24"/>
        </w:rPr>
        <w:t>,</w:t>
      </w:r>
      <w:r>
        <w:rPr>
          <w:rFonts w:eastAsia="Times New Roman"/>
          <w:szCs w:val="24"/>
        </w:rPr>
        <w:t xml:space="preserve"> σύμφωνα με τις οποίες τα νομικά πρόσωπα</w:t>
      </w:r>
      <w:r>
        <w:rPr>
          <w:rFonts w:eastAsia="Times New Roman"/>
          <w:szCs w:val="24"/>
        </w:rPr>
        <w:t>,</w:t>
      </w:r>
      <w:r>
        <w:rPr>
          <w:rFonts w:eastAsia="Times New Roman"/>
          <w:szCs w:val="24"/>
        </w:rPr>
        <w:t xml:space="preserve"> που είναι εγκατεστημένα σε άλλα κράτη-μέλη της Ευρωπαϊκής Ένωσης, καθώς και του ευρωπαϊκού οικονομικού χώρου και φορολογούνται στην Ελλάδα εντάσσονται στους δικαιούχους μη κερδοσκοπικού </w:t>
      </w:r>
      <w:r>
        <w:rPr>
          <w:rFonts w:eastAsia="Times New Roman"/>
          <w:szCs w:val="24"/>
        </w:rPr>
        <w:t>χαρακτήρα νομικών προσώπων φορολογούνται με τον ευνοϊκός φορολογικό συντελεστή 0,5% για την απόκτηση περιουσίας λόγω αιτίας θανάτου.</w:t>
      </w:r>
    </w:p>
    <w:p w14:paraId="523E4D36" w14:textId="77777777" w:rsidR="000D1927" w:rsidRDefault="00D33BB9">
      <w:pPr>
        <w:spacing w:after="0" w:line="600" w:lineRule="auto"/>
        <w:ind w:firstLine="720"/>
        <w:jc w:val="both"/>
        <w:rPr>
          <w:rFonts w:eastAsia="Times New Roman"/>
          <w:szCs w:val="24"/>
        </w:rPr>
      </w:pPr>
      <w:r>
        <w:rPr>
          <w:rFonts w:eastAsia="Times New Roman"/>
          <w:szCs w:val="24"/>
        </w:rPr>
        <w:t>Το ίδιο ισχύει για τη διάταξη για την εμπέδωση ενός ενιαίου κανονιστικού πλαισίου για τη ρύθμιση, σύμφωνα με την οποία η κα</w:t>
      </w:r>
      <w:r>
        <w:rPr>
          <w:rFonts w:eastAsia="Times New Roman"/>
          <w:szCs w:val="24"/>
        </w:rPr>
        <w:t>ταβολή του φόρου εισοδήματος δεν θα εκτείνεται πέραν του φορολογικού έτους υποβολής της δήλωσης, ενώ ρυθμίζεται και ο χρόνος καταβολής των δόσεων για της δηλώσεις φορολογίας εισοδήματος νομικών προσώπων και νομικών οντοτήτων φορολογικού έτους 2016.</w:t>
      </w:r>
    </w:p>
    <w:p w14:paraId="523E4D37" w14:textId="77777777" w:rsidR="000D1927" w:rsidRDefault="00D33BB9">
      <w:pPr>
        <w:spacing w:after="0" w:line="600" w:lineRule="auto"/>
        <w:ind w:firstLine="720"/>
        <w:jc w:val="both"/>
        <w:rPr>
          <w:rFonts w:eastAsia="Times New Roman"/>
          <w:szCs w:val="24"/>
        </w:rPr>
      </w:pPr>
      <w:r>
        <w:rPr>
          <w:rFonts w:eastAsia="Times New Roman"/>
          <w:szCs w:val="24"/>
        </w:rPr>
        <w:t>Αυτό, ό</w:t>
      </w:r>
      <w:r>
        <w:rPr>
          <w:rFonts w:eastAsia="Times New Roman"/>
          <w:szCs w:val="24"/>
        </w:rPr>
        <w:t xml:space="preserve">μως, δεν σημαίνει ότι αγνοούμε τα προβλήματα που δημιουργεί η </w:t>
      </w:r>
      <w:proofErr w:type="spellStart"/>
      <w:r>
        <w:rPr>
          <w:rFonts w:eastAsia="Times New Roman"/>
          <w:szCs w:val="24"/>
        </w:rPr>
        <w:t>υπερφορολόγηση</w:t>
      </w:r>
      <w:proofErr w:type="spellEnd"/>
      <w:r>
        <w:rPr>
          <w:rFonts w:eastAsia="Times New Roman"/>
          <w:szCs w:val="24"/>
        </w:rPr>
        <w:t>, αφού οι πολίτες θα πρέπει να πληρώσουν 8 δισεκατομμύρια σε φόρους μέχρι το τέλος του χρόνου. Για να βοηθηθούν, όμως, πολίτες και επιχειρήσεις που καλούνται να εξοφλήσουν δυσβάστα</w:t>
      </w:r>
      <w:r>
        <w:rPr>
          <w:rFonts w:eastAsia="Times New Roman"/>
          <w:szCs w:val="24"/>
        </w:rPr>
        <w:t>κτες φορολογικές και ασφαλιστικές υποχρεώσεις μέσα σε ένα ασφυκτικό χρονικό πλαίσιο πρέπει να ξαναδούμε το θέμα των ρυθμίσεων και να αυξηθεί ο αριθμός των δώδεκα δόσεων</w:t>
      </w:r>
      <w:r>
        <w:rPr>
          <w:rFonts w:eastAsia="Times New Roman"/>
          <w:szCs w:val="24"/>
        </w:rPr>
        <w:t>,</w:t>
      </w:r>
      <w:r>
        <w:rPr>
          <w:rFonts w:eastAsia="Times New Roman"/>
          <w:szCs w:val="24"/>
        </w:rPr>
        <w:t xml:space="preserve"> που προβλέπεται σήμερα με την </w:t>
      </w:r>
      <w:proofErr w:type="spellStart"/>
      <w:r>
        <w:rPr>
          <w:rFonts w:eastAsia="Times New Roman"/>
          <w:szCs w:val="24"/>
        </w:rPr>
        <w:t>π</w:t>
      </w:r>
      <w:r>
        <w:rPr>
          <w:rFonts w:eastAsia="Times New Roman"/>
          <w:szCs w:val="24"/>
        </w:rPr>
        <w:t>ά</w:t>
      </w:r>
      <w:r>
        <w:rPr>
          <w:rFonts w:eastAsia="Times New Roman"/>
          <w:szCs w:val="24"/>
        </w:rPr>
        <w:t>γα</w:t>
      </w:r>
      <w:proofErr w:type="spellEnd"/>
      <w:r>
        <w:rPr>
          <w:rFonts w:eastAsia="Times New Roman"/>
          <w:szCs w:val="24"/>
        </w:rPr>
        <w:t xml:space="preserve"> ρύθμιση.</w:t>
      </w:r>
    </w:p>
    <w:p w14:paraId="523E4D38" w14:textId="77777777" w:rsidR="000D1927" w:rsidRDefault="00D33BB9">
      <w:pPr>
        <w:spacing w:after="0" w:line="600" w:lineRule="auto"/>
        <w:ind w:firstLine="720"/>
        <w:jc w:val="both"/>
        <w:rPr>
          <w:rFonts w:eastAsia="Times New Roman"/>
          <w:szCs w:val="24"/>
        </w:rPr>
      </w:pPr>
      <w:r>
        <w:rPr>
          <w:rFonts w:eastAsia="Times New Roman"/>
          <w:szCs w:val="24"/>
        </w:rPr>
        <w:t>Η επέκταση για ένα επιπλέον έτος της οικει</w:t>
      </w:r>
      <w:r>
        <w:rPr>
          <w:rFonts w:eastAsia="Times New Roman"/>
          <w:szCs w:val="24"/>
        </w:rPr>
        <w:t xml:space="preserve">οθελούς έκτακτης εισφοράς των Ελλήνων εφοπλιστών </w:t>
      </w:r>
      <w:r>
        <w:rPr>
          <w:rFonts w:eastAsia="Times New Roman"/>
          <w:szCs w:val="24"/>
        </w:rPr>
        <w:t>-</w:t>
      </w:r>
      <w:r>
        <w:rPr>
          <w:rFonts w:eastAsia="Times New Roman"/>
          <w:szCs w:val="24"/>
        </w:rPr>
        <w:t>και για το έτος 2018</w:t>
      </w:r>
      <w:r>
        <w:rPr>
          <w:rFonts w:eastAsia="Times New Roman"/>
          <w:szCs w:val="24"/>
        </w:rPr>
        <w:t>-</w:t>
      </w:r>
      <w:r>
        <w:rPr>
          <w:rFonts w:eastAsia="Times New Roman"/>
          <w:szCs w:val="24"/>
        </w:rPr>
        <w:t xml:space="preserve"> είναι μια από τις διατάξεις αυτού του νομοσχεδίου</w:t>
      </w:r>
      <w:r>
        <w:rPr>
          <w:rFonts w:eastAsia="Times New Roman"/>
          <w:szCs w:val="24"/>
        </w:rPr>
        <w:t>,</w:t>
      </w:r>
      <w:r>
        <w:rPr>
          <w:rFonts w:eastAsia="Times New Roman"/>
          <w:szCs w:val="24"/>
        </w:rPr>
        <w:t xml:space="preserve"> με εισπρακτικό δημοσιονομικ</w:t>
      </w:r>
      <w:r>
        <w:rPr>
          <w:rFonts w:eastAsia="Times New Roman"/>
          <w:szCs w:val="24"/>
        </w:rPr>
        <w:t>ό</w:t>
      </w:r>
      <w:r>
        <w:rPr>
          <w:rFonts w:eastAsia="Times New Roman"/>
          <w:szCs w:val="24"/>
        </w:rPr>
        <w:t xml:space="preserve"> αποτέλεσμα</w:t>
      </w:r>
      <w:r>
        <w:rPr>
          <w:rFonts w:eastAsia="Times New Roman"/>
          <w:szCs w:val="24"/>
        </w:rPr>
        <w:t>,</w:t>
      </w:r>
      <w:r>
        <w:rPr>
          <w:rFonts w:eastAsia="Times New Roman"/>
          <w:szCs w:val="24"/>
        </w:rPr>
        <w:t xml:space="preserve"> που μας βρίσκει σύμφωνους, αφού να υπενθυμίσω ότι με συμφωνία των δύο μερών η διάταξη αυτή τ</w:t>
      </w:r>
      <w:r>
        <w:rPr>
          <w:rFonts w:eastAsia="Times New Roman"/>
          <w:szCs w:val="24"/>
        </w:rPr>
        <w:t>έθηκε σε ισχύ από το 2014 επί κυβερνήσεως Νέας Δημοκρατίας.</w:t>
      </w:r>
    </w:p>
    <w:p w14:paraId="523E4D39" w14:textId="77777777" w:rsidR="000D1927" w:rsidRDefault="00D33BB9">
      <w:pPr>
        <w:spacing w:after="0" w:line="600" w:lineRule="auto"/>
        <w:ind w:firstLine="720"/>
        <w:jc w:val="both"/>
        <w:rPr>
          <w:rFonts w:eastAsia="Times New Roman"/>
          <w:szCs w:val="24"/>
        </w:rPr>
      </w:pPr>
      <w:r>
        <w:rPr>
          <w:rFonts w:eastAsia="Times New Roman"/>
          <w:szCs w:val="24"/>
        </w:rPr>
        <w:t xml:space="preserve">Σε αυτήν τη συγκυρία που δεν επιτρέπει δημοσιονομικές παρεκκλίσεις και αύξηση των δημοσίων δαπανών, η Κυβέρνηση κάνει νέες προσλήψεις </w:t>
      </w:r>
      <w:r>
        <w:rPr>
          <w:rFonts w:eastAsia="Times New Roman"/>
          <w:szCs w:val="24"/>
        </w:rPr>
        <w:t>σ</w:t>
      </w:r>
      <w:r>
        <w:rPr>
          <w:rFonts w:eastAsia="Times New Roman"/>
          <w:szCs w:val="24"/>
        </w:rPr>
        <w:t>το Συμβούλιο Οικονομικών Εμπειρογνωμόνων και συγκεκριμένα στη</w:t>
      </w:r>
      <w:r>
        <w:rPr>
          <w:rFonts w:eastAsia="Times New Roman"/>
          <w:szCs w:val="24"/>
        </w:rPr>
        <w:t xml:space="preserve"> Μονάδα Οικονομικής Έρευνας και Ανάλυσης, όπως επίσης και στο Γραφείο Επιχειρησιακής Υποστήριξης. Σε αυτές τις πρακτικές</w:t>
      </w:r>
      <w:r>
        <w:rPr>
          <w:rFonts w:eastAsia="Times New Roman"/>
          <w:szCs w:val="24"/>
        </w:rPr>
        <w:t>,</w:t>
      </w:r>
      <w:r>
        <w:rPr>
          <w:rFonts w:eastAsia="Times New Roman"/>
          <w:szCs w:val="24"/>
        </w:rPr>
        <w:t xml:space="preserve"> εμείς δεν συμπράττουμε. Η Κυβέρνηση ΣΥΡΙΖΑ-ΑΝΕΛ δεν μπορεί, όπως όλα δείχνουν, να απαλλαγεί από τις πελατειακές λογικές και την ιδιότυ</w:t>
      </w:r>
      <w:r>
        <w:rPr>
          <w:rFonts w:eastAsia="Times New Roman"/>
          <w:szCs w:val="24"/>
        </w:rPr>
        <w:t>πη αντίληψη</w:t>
      </w:r>
      <w:r>
        <w:rPr>
          <w:rFonts w:eastAsia="Times New Roman"/>
          <w:szCs w:val="24"/>
        </w:rPr>
        <w:t>,</w:t>
      </w:r>
      <w:r>
        <w:rPr>
          <w:rFonts w:eastAsia="Times New Roman"/>
          <w:szCs w:val="24"/>
        </w:rPr>
        <w:t xml:space="preserve"> που έχει για την αριστεία και την αξιοκρατία.</w:t>
      </w:r>
    </w:p>
    <w:p w14:paraId="523E4D3A" w14:textId="77777777" w:rsidR="000D1927" w:rsidRDefault="00D33BB9">
      <w:pPr>
        <w:spacing w:after="0" w:line="600" w:lineRule="auto"/>
        <w:ind w:firstLine="720"/>
        <w:jc w:val="both"/>
        <w:rPr>
          <w:rFonts w:eastAsia="Times New Roman"/>
          <w:szCs w:val="24"/>
        </w:rPr>
      </w:pPr>
      <w:r>
        <w:rPr>
          <w:rFonts w:eastAsia="Times New Roman"/>
          <w:szCs w:val="24"/>
        </w:rPr>
        <w:t>Για τους διορισμούς στο Νομικό Συμβούλιο του Κράτους τίθεται πλέον αυξημένο όριο στα σαράντα έτη και παράλληλα</w:t>
      </w:r>
      <w:r>
        <w:rPr>
          <w:rFonts w:eastAsia="Times New Roman"/>
          <w:szCs w:val="24"/>
        </w:rPr>
        <w:t>,</w:t>
      </w:r>
      <w:r>
        <w:rPr>
          <w:rFonts w:eastAsia="Times New Roman"/>
          <w:szCs w:val="24"/>
        </w:rPr>
        <w:t xml:space="preserve"> καταργούνται κριτήρια, όπως η απαίτηση διετούς άσκησης δικηγορίας</w:t>
      </w:r>
      <w:r>
        <w:rPr>
          <w:rFonts w:eastAsia="Times New Roman"/>
          <w:szCs w:val="24"/>
        </w:rPr>
        <w:t xml:space="preserve"> και </w:t>
      </w:r>
      <w:r>
        <w:rPr>
          <w:rFonts w:eastAsia="Times New Roman"/>
          <w:szCs w:val="24"/>
        </w:rPr>
        <w:t xml:space="preserve">στην περίπτωση </w:t>
      </w:r>
      <w:r>
        <w:rPr>
          <w:rFonts w:eastAsia="Times New Roman"/>
          <w:szCs w:val="24"/>
        </w:rPr>
        <w:t>που είναι κάτοχοι διδακτορικού διπλώματος νομικού τμήματος</w:t>
      </w:r>
      <w:r>
        <w:rPr>
          <w:rFonts w:eastAsia="Times New Roman"/>
          <w:szCs w:val="24"/>
        </w:rPr>
        <w:t>,</w:t>
      </w:r>
      <w:r>
        <w:rPr>
          <w:rFonts w:eastAsia="Times New Roman"/>
          <w:szCs w:val="24"/>
        </w:rPr>
        <w:t xml:space="preserve"> </w:t>
      </w:r>
      <w:r>
        <w:rPr>
          <w:rFonts w:eastAsia="Times New Roman"/>
          <w:szCs w:val="24"/>
        </w:rPr>
        <w:t>η ετήσια</w:t>
      </w:r>
      <w:r>
        <w:rPr>
          <w:rFonts w:eastAsia="Times New Roman"/>
          <w:szCs w:val="24"/>
        </w:rPr>
        <w:t xml:space="preserve"> άσκηση δικηγορίας.</w:t>
      </w:r>
    </w:p>
    <w:p w14:paraId="523E4D3B" w14:textId="77777777" w:rsidR="000D1927" w:rsidRDefault="00D33BB9">
      <w:pPr>
        <w:spacing w:after="0" w:line="600" w:lineRule="auto"/>
        <w:ind w:firstLine="720"/>
        <w:jc w:val="both"/>
        <w:rPr>
          <w:rFonts w:eastAsia="Times New Roman"/>
          <w:szCs w:val="24"/>
        </w:rPr>
      </w:pPr>
      <w:r>
        <w:rPr>
          <w:rFonts w:eastAsia="Times New Roman"/>
          <w:szCs w:val="24"/>
        </w:rPr>
        <w:t>Να καλωσορίσουμε, επίσης, τη διάψευση μιας ακόμα ψευδαίσθησης του ΣΥΡΙΖΑ, αυτή που αφορά τους κανόνες στο δημόσιο λογιστικό, τους οποίους είχατε καταψηφίσει όταν εμείς τους φέραμε με τον ν.4270/2014, αφού αντιστοιχούσαν σε βέλτιστες ευρωπαϊκές πρακτικές. Τ</w:t>
      </w:r>
      <w:r>
        <w:rPr>
          <w:rFonts w:eastAsia="Times New Roman"/>
          <w:szCs w:val="24"/>
        </w:rPr>
        <w:t xml:space="preserve">ώρα θα τους ψηφίσετε. </w:t>
      </w:r>
    </w:p>
    <w:p w14:paraId="523E4D3C" w14:textId="77777777" w:rsidR="000D1927" w:rsidRDefault="00D33BB9">
      <w:pPr>
        <w:spacing w:after="0" w:line="600" w:lineRule="auto"/>
        <w:ind w:firstLine="720"/>
        <w:jc w:val="both"/>
        <w:rPr>
          <w:rFonts w:eastAsia="Times New Roman" w:cs="Times New Roman"/>
          <w:szCs w:val="24"/>
        </w:rPr>
      </w:pPr>
      <w:r>
        <w:rPr>
          <w:rFonts w:eastAsia="Times New Roman"/>
          <w:szCs w:val="24"/>
        </w:rPr>
        <w:t>Προφανώς, τότε δεν αντιλαμβανόσασταν την ανάγκη να αναμορφωθούν οι κανόνες δημοσιονομικής διαχείρισης και εποπτείας, να εκσυγχρονιστεί, να εναρμονιστεί και να συντονιστεί το υφιστάμενο εθνικό δημοσιονομικό πλαίσιο με τις βέλτιστες ευ</w:t>
      </w:r>
      <w:r>
        <w:rPr>
          <w:rFonts w:eastAsia="Times New Roman"/>
          <w:szCs w:val="24"/>
        </w:rPr>
        <w:t>ρωπαϊκές και διεθνείς πρακτικές, ν</w:t>
      </w:r>
      <w:r>
        <w:rPr>
          <w:rFonts w:eastAsia="Times New Roman" w:cs="Times New Roman"/>
          <w:szCs w:val="24"/>
        </w:rPr>
        <w:t xml:space="preserve">α </w:t>
      </w:r>
      <w:proofErr w:type="spellStart"/>
      <w:r>
        <w:rPr>
          <w:rFonts w:eastAsia="Times New Roman" w:cs="Times New Roman"/>
          <w:szCs w:val="24"/>
        </w:rPr>
        <w:t>επικαιροποιηθούν</w:t>
      </w:r>
      <w:proofErr w:type="spellEnd"/>
      <w:r>
        <w:rPr>
          <w:rFonts w:eastAsia="Times New Roman" w:cs="Times New Roman"/>
          <w:szCs w:val="24"/>
        </w:rPr>
        <w:t xml:space="preserve"> οι ισχύουσες διατάξεις του δημόσιου λογιστικού και να αναδειχθεί και εμπεδωθεί η έννοια της δημοσιονομικής πειθαρχίας. </w:t>
      </w:r>
    </w:p>
    <w:p w14:paraId="523E4D3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Όλα αυτά ήταν τομές και παρεμβάσεις που έγιναν από την </w:t>
      </w:r>
      <w:r>
        <w:rPr>
          <w:rFonts w:eastAsia="Times New Roman" w:cs="Times New Roman"/>
          <w:szCs w:val="24"/>
        </w:rPr>
        <w:t xml:space="preserve">κυβέρνηση </w:t>
      </w:r>
      <w:r>
        <w:rPr>
          <w:rFonts w:eastAsia="Times New Roman" w:cs="Times New Roman"/>
          <w:szCs w:val="24"/>
        </w:rPr>
        <w:t xml:space="preserve">Σαμαρά. Μάλιστα, ο σημερινός Υπουργός Οικονομικών, τότε θεωρούσε ότι η θέσπιση κανόνων και στη δημοσιονομική πολιτική εντείνει το έλλειμμα δημοκρατικής νομιμοποίησης, τόσο σε ευρωπαϊκό όσο και σε εγχώριο επίπεδο. Ήταν η εποχή που ο κ. </w:t>
      </w:r>
      <w:proofErr w:type="spellStart"/>
      <w:r>
        <w:rPr>
          <w:rFonts w:eastAsia="Times New Roman" w:cs="Times New Roman"/>
          <w:szCs w:val="24"/>
        </w:rPr>
        <w:t>Τσακαλώτος</w:t>
      </w:r>
      <w:proofErr w:type="spellEnd"/>
      <w:r>
        <w:rPr>
          <w:rFonts w:eastAsia="Times New Roman" w:cs="Times New Roman"/>
          <w:szCs w:val="24"/>
        </w:rPr>
        <w:t xml:space="preserve"> ήταν μαρξι</w:t>
      </w:r>
      <w:r>
        <w:rPr>
          <w:rFonts w:eastAsia="Times New Roman" w:cs="Times New Roman"/>
          <w:szCs w:val="24"/>
        </w:rPr>
        <w:t xml:space="preserve">στής, γιατί τώρα φαντάζομαι έχει άλλη άποψη, μια και όλοι οι κυβερνητικοί Βουλευτές θα ψηφίσουν αυτά που καταψήφιζαν το 2014. </w:t>
      </w:r>
    </w:p>
    <w:p w14:paraId="523E4D3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κατά τη συνήθη πρακτική που έχει εγκαινιάσει η Κυβέρνηση</w:t>
      </w:r>
      <w:r>
        <w:rPr>
          <w:rFonts w:eastAsia="Times New Roman" w:cs="Times New Roman"/>
          <w:szCs w:val="24"/>
        </w:rPr>
        <w:t>,</w:t>
      </w:r>
      <w:r>
        <w:rPr>
          <w:rFonts w:eastAsia="Times New Roman" w:cs="Times New Roman"/>
          <w:szCs w:val="24"/>
        </w:rPr>
        <w:t xml:space="preserve"> είχαμε σωρεία άσχετων και εκπρόθεσμων τρο</w:t>
      </w:r>
      <w:r>
        <w:rPr>
          <w:rFonts w:eastAsia="Times New Roman" w:cs="Times New Roman"/>
          <w:szCs w:val="24"/>
        </w:rPr>
        <w:t>πολογιών. Μία από αυτές</w:t>
      </w:r>
      <w:r>
        <w:rPr>
          <w:rFonts w:eastAsia="Times New Roman" w:cs="Times New Roman"/>
          <w:szCs w:val="24"/>
        </w:rPr>
        <w:t>,</w:t>
      </w:r>
      <w:r>
        <w:rPr>
          <w:rFonts w:eastAsia="Times New Roman" w:cs="Times New Roman"/>
          <w:szCs w:val="24"/>
        </w:rPr>
        <w:t xml:space="preserve"> αφορά αλλαγές στη διεξαγωγή των εκλογών των επιμελητηρίων, χωρίς τη δυνατότητα να καταθέσουν εκπρόσωποι των επιμελητηρίων τις απόψεις τους. Η πρακτική αυτή δεν είναι απλώς αντικοινοβουλευτική, είναι απαράδεκτη. Φέρνετε μια τροπολογ</w:t>
      </w:r>
      <w:r>
        <w:rPr>
          <w:rFonts w:eastAsia="Times New Roman" w:cs="Times New Roman"/>
          <w:szCs w:val="24"/>
        </w:rPr>
        <w:t xml:space="preserve">ία, κυριολεκτικά </w:t>
      </w:r>
      <w:r>
        <w:rPr>
          <w:rFonts w:eastAsia="Times New Roman" w:cs="Times New Roman"/>
          <w:szCs w:val="24"/>
        </w:rPr>
        <w:t>«</w:t>
      </w:r>
      <w:r>
        <w:rPr>
          <w:rFonts w:eastAsia="Times New Roman" w:cs="Times New Roman"/>
          <w:szCs w:val="24"/>
        </w:rPr>
        <w:t>στο παρά πέντε</w:t>
      </w:r>
      <w:r>
        <w:rPr>
          <w:rFonts w:eastAsia="Times New Roman" w:cs="Times New Roman"/>
          <w:szCs w:val="24"/>
        </w:rPr>
        <w:t>»</w:t>
      </w:r>
      <w:r>
        <w:rPr>
          <w:rFonts w:eastAsia="Times New Roman" w:cs="Times New Roman"/>
          <w:szCs w:val="24"/>
        </w:rPr>
        <w:t xml:space="preserve"> και χωρίς να υπάρχει δυνατότητα να καταθέσουν τις απόψεις τους οι εκπρόσωποι της επιμελητηριακής κοινότητας. </w:t>
      </w:r>
    </w:p>
    <w:p w14:paraId="523E4D3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Σας καλώ σήμερα να την αποσύρετε και να την εντάξετε σε κανονικό νομοσχέδιο, προκειμένου να τηρηθεί η ορθή κοινο</w:t>
      </w:r>
      <w:r>
        <w:rPr>
          <w:rFonts w:eastAsia="Times New Roman" w:cs="Times New Roman"/>
          <w:szCs w:val="24"/>
        </w:rPr>
        <w:t xml:space="preserve">βουλευτική διαδικασία και τάξη. Αν δεν την αποσύρετε, θα πρέπει τουλάχιστον να ενσωματώσετε πλήρως τις προτάσεις που σας κατέθεσε εχθές στην </w:t>
      </w:r>
      <w:r>
        <w:rPr>
          <w:rFonts w:eastAsia="Times New Roman" w:cs="Times New Roman"/>
          <w:szCs w:val="24"/>
        </w:rPr>
        <w:t xml:space="preserve">επιτροπή </w:t>
      </w:r>
      <w:r>
        <w:rPr>
          <w:rFonts w:eastAsia="Times New Roman" w:cs="Times New Roman"/>
          <w:szCs w:val="24"/>
        </w:rPr>
        <w:t xml:space="preserve">Οικονομικών Υποθέσεων η Κεντρική Ένωση Επιμελητηρίων Ελλάδος. </w:t>
      </w:r>
    </w:p>
    <w:p w14:paraId="523E4D4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w:t>
      </w:r>
      <w:r>
        <w:rPr>
          <w:rFonts w:eastAsia="Times New Roman" w:cs="Times New Roman"/>
          <w:szCs w:val="24"/>
        </w:rPr>
        <w:t>τία είναι υπεύθυνη πολιτική δύναμη. Λειτουργεί εποικοδομητικά στο κοινοβουλευτικό έργο. Η δική μας λειτουργία, σε ό,τι αφορά στα ποιοτικά και πολιτικά χαρακτηριστικά δεν έχει καμ</w:t>
      </w:r>
      <w:r>
        <w:rPr>
          <w:rFonts w:eastAsia="Times New Roman" w:cs="Times New Roman"/>
          <w:szCs w:val="24"/>
        </w:rPr>
        <w:t>μ</w:t>
      </w:r>
      <w:r>
        <w:rPr>
          <w:rFonts w:eastAsia="Times New Roman" w:cs="Times New Roman"/>
          <w:szCs w:val="24"/>
        </w:rPr>
        <w:t>ία σχέση με την αντίστοιχη λειτουργία της σημερινής Κυβέρνησης όταν ήταν στην</w:t>
      </w:r>
      <w:r>
        <w:rPr>
          <w:rFonts w:eastAsia="Times New Roman" w:cs="Times New Roman"/>
          <w:szCs w:val="24"/>
        </w:rPr>
        <w:t xml:space="preserve"> αντιπολίτευση. Η συνέπεια και η αλήθεια επιβραβεύεται από τους πολίτες. Αντίθετα ο λαϊκισμός και το ψέμα έχουν ημερομηνία λήξης. Η ημερομηνία αυτή έχει παρέλθει. Τα ψέματα τελείωσαν. </w:t>
      </w:r>
    </w:p>
    <w:p w14:paraId="523E4D4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23E4D42"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E4D43"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(Γεώργιος Βαρεμένος): </w:t>
      </w:r>
      <w:r>
        <w:rPr>
          <w:rFonts w:eastAsia="Times New Roman" w:cs="Times New Roman"/>
          <w:szCs w:val="24"/>
        </w:rPr>
        <w:t xml:space="preserve">Ο κ. Ιωάννης Κουτσούκος έχει τον λόγο. </w:t>
      </w:r>
    </w:p>
    <w:p w14:paraId="523E4D44"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523E4D4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Συζητάμε ένα νομοσχέδιο που έχει κατά κύριο λόγο φορολογικές διατάξεις. Όμως οι φορολογικές διατάξεις αυτού του νομοσχεδίου, κυρίες και κ</w:t>
      </w:r>
      <w:r>
        <w:rPr>
          <w:rFonts w:eastAsia="Times New Roman" w:cs="Times New Roman"/>
          <w:szCs w:val="24"/>
        </w:rPr>
        <w:t>ύριοι συνάδελφοι, άπτονται οικονομικών δεδομένων που ανάγονται στις δεσμευτικές δουλείες της κυβερνητικής πολιτικής που γνωρίζουμε και έχετε ψηφίσει, αλλά και σε όσες επίσης δεν γνωρίζουμε</w:t>
      </w:r>
      <w:r>
        <w:rPr>
          <w:rFonts w:eastAsia="Times New Roman" w:cs="Times New Roman"/>
          <w:szCs w:val="24"/>
        </w:rPr>
        <w:t>. Τ</w:t>
      </w:r>
      <w:r>
        <w:rPr>
          <w:rFonts w:eastAsia="Times New Roman" w:cs="Times New Roman"/>
          <w:szCs w:val="24"/>
        </w:rPr>
        <w:t xml:space="preserve">ις γνωρίζει μόνο ο κ. </w:t>
      </w:r>
      <w:proofErr w:type="spellStart"/>
      <w:r>
        <w:rPr>
          <w:rFonts w:eastAsia="Times New Roman" w:cs="Times New Roman"/>
          <w:szCs w:val="24"/>
        </w:rPr>
        <w:t>Τσακαλώτος</w:t>
      </w:r>
      <w:proofErr w:type="spellEnd"/>
      <w:r>
        <w:rPr>
          <w:rFonts w:eastAsia="Times New Roman" w:cs="Times New Roman"/>
          <w:szCs w:val="24"/>
        </w:rPr>
        <w:t>, τον οποίο έχουμε καλέσει επανει</w:t>
      </w:r>
      <w:r>
        <w:rPr>
          <w:rFonts w:eastAsia="Times New Roman" w:cs="Times New Roman"/>
          <w:szCs w:val="24"/>
        </w:rPr>
        <w:t xml:space="preserve">λημμένως με γραπτές μας ερωτήσεις εδώ στη Βουλή να απαντήσει, τις οποίες στη συνέχεια μετατρέπουμε σε επίκαιρες και επικαλείται φόρτο εργασίας, με αποτέλεσμα να αναγκαζόμαστε να προστρέχουμε σε ξένες πηγές για να μαθαίνουμε ποια είναι τα </w:t>
      </w:r>
      <w:proofErr w:type="spellStart"/>
      <w:r>
        <w:rPr>
          <w:rFonts w:eastAsia="Times New Roman" w:cs="Times New Roman"/>
          <w:szCs w:val="24"/>
        </w:rPr>
        <w:t>εκατόν</w:t>
      </w:r>
      <w:proofErr w:type="spellEnd"/>
      <w:r>
        <w:rPr>
          <w:rFonts w:eastAsia="Times New Roman" w:cs="Times New Roman"/>
          <w:szCs w:val="24"/>
        </w:rPr>
        <w:t xml:space="preserve"> σαράντα </w:t>
      </w:r>
      <w:proofErr w:type="spellStart"/>
      <w:r>
        <w:rPr>
          <w:rFonts w:eastAsia="Times New Roman" w:cs="Times New Roman"/>
          <w:szCs w:val="24"/>
        </w:rPr>
        <w:t>προ</w:t>
      </w:r>
      <w:r>
        <w:rPr>
          <w:rFonts w:eastAsia="Times New Roman" w:cs="Times New Roman"/>
          <w:szCs w:val="24"/>
        </w:rPr>
        <w:t>απαιτούμενα</w:t>
      </w:r>
      <w:proofErr w:type="spellEnd"/>
      <w:r>
        <w:rPr>
          <w:rFonts w:eastAsia="Times New Roman" w:cs="Times New Roman"/>
          <w:szCs w:val="24"/>
        </w:rPr>
        <w:t xml:space="preserve"> του τεχνικού μνημονίου και του συμπληρωματικού μνημονίου της 1</w:t>
      </w:r>
      <w:r>
        <w:rPr>
          <w:rFonts w:eastAsia="Times New Roman" w:cs="Times New Roman"/>
          <w:szCs w:val="24"/>
          <w:vertAlign w:val="superscript"/>
        </w:rPr>
        <w:t>ης</w:t>
      </w:r>
      <w:r>
        <w:rPr>
          <w:rFonts w:eastAsia="Times New Roman" w:cs="Times New Roman"/>
          <w:szCs w:val="24"/>
        </w:rPr>
        <w:t xml:space="preserve"> Μαΐου, την ημέρα δηλαδή που ο ΣΥΡΙΖΑ πήγαινε στις εκδηλώσεις της Πρωτομαγιάς παλαιότερα. </w:t>
      </w:r>
    </w:p>
    <w:p w14:paraId="523E4D4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Και τώρα πάμε. </w:t>
      </w:r>
    </w:p>
    <w:p w14:paraId="523E4D4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 xml:space="preserve">ΙΑΝΝΗΣ ΚΟΥΤΣΟΥΚΟΣ: </w:t>
      </w:r>
      <w:r>
        <w:rPr>
          <w:rFonts w:eastAsia="Times New Roman" w:cs="Times New Roman"/>
          <w:szCs w:val="24"/>
        </w:rPr>
        <w:t>Δεν βλέπω να πηγαίνετε τώρα.</w:t>
      </w:r>
      <w:r>
        <w:rPr>
          <w:rFonts w:eastAsia="Times New Roman" w:cs="Times New Roman"/>
          <w:szCs w:val="24"/>
        </w:rPr>
        <w:t xml:space="preserve"> Δεν είδα την κ. </w:t>
      </w:r>
      <w:proofErr w:type="spellStart"/>
      <w:r>
        <w:rPr>
          <w:rFonts w:eastAsia="Times New Roman" w:cs="Times New Roman"/>
          <w:szCs w:val="24"/>
        </w:rPr>
        <w:t>Αχτσιόγλου</w:t>
      </w:r>
      <w:proofErr w:type="spellEnd"/>
      <w:r>
        <w:rPr>
          <w:rFonts w:eastAsia="Times New Roman" w:cs="Times New Roman"/>
          <w:szCs w:val="24"/>
        </w:rPr>
        <w:t xml:space="preserve">. Στο </w:t>
      </w:r>
      <w:r>
        <w:rPr>
          <w:rFonts w:eastAsia="Times New Roman" w:cs="Times New Roman"/>
          <w:szCs w:val="24"/>
        </w:rPr>
        <w:t>«</w:t>
      </w:r>
      <w:r>
        <w:rPr>
          <w:rFonts w:eastAsia="Times New Roman" w:cs="Times New Roman"/>
          <w:szCs w:val="24"/>
        </w:rPr>
        <w:t>ΧΙΛΤΟΝ</w:t>
      </w:r>
      <w:r>
        <w:rPr>
          <w:rFonts w:eastAsia="Times New Roman" w:cs="Times New Roman"/>
          <w:szCs w:val="24"/>
        </w:rPr>
        <w:t>»</w:t>
      </w:r>
      <w:r>
        <w:rPr>
          <w:rFonts w:eastAsia="Times New Roman" w:cs="Times New Roman"/>
          <w:szCs w:val="24"/>
        </w:rPr>
        <w:t xml:space="preserve"> την είδα την 1</w:t>
      </w:r>
      <w:r>
        <w:rPr>
          <w:rFonts w:eastAsia="Times New Roman" w:cs="Times New Roman"/>
          <w:szCs w:val="24"/>
          <w:vertAlign w:val="superscript"/>
        </w:rPr>
        <w:t>η</w:t>
      </w:r>
      <w:r>
        <w:rPr>
          <w:rFonts w:eastAsia="Times New Roman" w:cs="Times New Roman"/>
          <w:szCs w:val="24"/>
        </w:rPr>
        <w:t xml:space="preserve"> του Μάη. </w:t>
      </w:r>
    </w:p>
    <w:p w14:paraId="523E4D4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Ζητάμε να μάθουμε ποια είναι τα </w:t>
      </w:r>
      <w:proofErr w:type="spellStart"/>
      <w:r>
        <w:rPr>
          <w:rFonts w:eastAsia="Times New Roman" w:cs="Times New Roman"/>
          <w:szCs w:val="24"/>
        </w:rPr>
        <w:t>εκατόν</w:t>
      </w:r>
      <w:proofErr w:type="spellEnd"/>
      <w:r>
        <w:rPr>
          <w:rFonts w:eastAsia="Times New Roman" w:cs="Times New Roman"/>
          <w:szCs w:val="24"/>
        </w:rPr>
        <w:t xml:space="preserve"> δεκατρία </w:t>
      </w:r>
      <w:proofErr w:type="spellStart"/>
      <w:r>
        <w:rPr>
          <w:rFonts w:eastAsia="Times New Roman" w:cs="Times New Roman"/>
          <w:szCs w:val="24"/>
        </w:rPr>
        <w:t>προαπαιτούμενα</w:t>
      </w:r>
      <w:proofErr w:type="spellEnd"/>
      <w:r>
        <w:rPr>
          <w:rFonts w:eastAsia="Times New Roman" w:cs="Times New Roman"/>
          <w:szCs w:val="24"/>
        </w:rPr>
        <w:t xml:space="preserve"> που έθεσε η Ευρωπαϊκή Επιτροπή στην αξιολόγηση της διαπραγμάτευσης, όπως επίσης ζητάμε να δούμε ποιες είναι οι είκοσι μία καινούργιες δεσμεύσεις που ανέλαβε με την επιστολή του ο κ. </w:t>
      </w:r>
      <w:proofErr w:type="spellStart"/>
      <w:r>
        <w:rPr>
          <w:rFonts w:eastAsia="Times New Roman" w:cs="Times New Roman"/>
          <w:szCs w:val="24"/>
        </w:rPr>
        <w:t>Τσακαλώτος</w:t>
      </w:r>
      <w:proofErr w:type="spellEnd"/>
      <w:r>
        <w:rPr>
          <w:rFonts w:eastAsia="Times New Roman" w:cs="Times New Roman"/>
          <w:szCs w:val="24"/>
        </w:rPr>
        <w:t xml:space="preserve"> </w:t>
      </w:r>
      <w:r>
        <w:rPr>
          <w:rFonts w:eastAsia="Times New Roman" w:cs="Times New Roman"/>
          <w:szCs w:val="24"/>
        </w:rPr>
        <w:t xml:space="preserve">απέναντι στο ΔΝΤ. </w:t>
      </w:r>
    </w:p>
    <w:p w14:paraId="523E4D4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 επαναλαμβάνεται το έργο «επίκαιρη ερώτηση Κουτσούκου» και ελπίζω να μην επαναληφθεί το έργο «κώλυμα Υπουργού». </w:t>
      </w:r>
    </w:p>
    <w:p w14:paraId="523E4D4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περιεχόμενο των κύριων ρυθμίσεων αυτού του νομοσχεδίου, έχει επίσης ένα </w:t>
      </w:r>
      <w:r>
        <w:rPr>
          <w:rFonts w:eastAsia="Times New Roman" w:cs="Times New Roman"/>
          <w:szCs w:val="24"/>
        </w:rPr>
        <w:t xml:space="preserve">άλλο βασικό χαρακτηριστικό πέρα από αυτό που είπα. Αποτυπώνεται και ενσωματώνεται μια μεταλλαγμένη πολιτική και του ΣΥΡΙΖΑ και των ΑΝΕΛ. Και θα πω αναλυτικά πώς συντελείται αυτή η μετάλλαξη και πώς αποτυπώνεται σε συγκεκριμένες διατάξεις του νομοσχεδίου. </w:t>
      </w:r>
    </w:p>
    <w:p w14:paraId="523E4D4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Τώρα, σε αυτές τις δύο κύριες όψεις του νομοσχεδίου έχουν προστεθεί ορισμένες τακτοποιήσεις, επιμέρους διευθετήσεις, αλλά και διορθώσεις ημαρτημένων, δηλαδή δικών σας ρυθμίσεων που κάνατε στο παρελθόν και τώρα διαπιστώνετε ότι δεν ήταν σωστές και προσπαθεί</w:t>
      </w:r>
      <w:r>
        <w:rPr>
          <w:rFonts w:eastAsia="Times New Roman" w:cs="Times New Roman"/>
          <w:szCs w:val="24"/>
        </w:rPr>
        <w:t xml:space="preserve">τε να τις διορθώσετε. </w:t>
      </w:r>
    </w:p>
    <w:p w14:paraId="523E4D4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πρώτο χαρακτηριστικό, το γενικότερο, δηλαδή, πολιτικό πλαίσιο που δημιουργείται από τις δεσμεύσεις που έχει αναλάβει η χώρα μας, είναι αυτά που </w:t>
      </w:r>
      <w:proofErr w:type="spellStart"/>
      <w:r>
        <w:rPr>
          <w:rFonts w:eastAsia="Times New Roman" w:cs="Times New Roman"/>
          <w:szCs w:val="24"/>
        </w:rPr>
        <w:t>προνομοθετήσατε</w:t>
      </w:r>
      <w:proofErr w:type="spellEnd"/>
      <w:r>
        <w:rPr>
          <w:rFonts w:eastAsia="Times New Roman" w:cs="Times New Roman"/>
          <w:szCs w:val="24"/>
        </w:rPr>
        <w:t xml:space="preserve"> με το λεγόμενο «τέταρτο μνημόνιο» και αφορούν τα μέτρα ύ</w:t>
      </w:r>
      <w:r>
        <w:rPr>
          <w:rFonts w:eastAsia="Times New Roman" w:cs="Times New Roman"/>
          <w:szCs w:val="24"/>
        </w:rPr>
        <w:t>ψους 4,9 δισεκατομμύρια για το 2019 και το 2020, τα οποία θα λειτουργήσουν σωρευτικά πάνω στα 12,5 δισεκατομμύρια του τρίτου μνημονίου και οι δεσμεύσεις που έχετε αναλάβει για πρωτογενή πλεονάσματα 3,5% μέχρι το 2022 και άνω του 2% μέχρι το 2060. Αυτά επισ</w:t>
      </w:r>
      <w:r>
        <w:rPr>
          <w:rFonts w:eastAsia="Times New Roman" w:cs="Times New Roman"/>
          <w:szCs w:val="24"/>
        </w:rPr>
        <w:t xml:space="preserve">ήμως και στα χαρτιά νομοθετημένα! </w:t>
      </w:r>
    </w:p>
    <w:p w14:paraId="523E4D4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Μάθαμε προχθές από τις διαρροές στο ΔΝΤ ότι τίθεται ζήτημα </w:t>
      </w:r>
      <w:proofErr w:type="spellStart"/>
      <w:r>
        <w:rPr>
          <w:rFonts w:eastAsia="Times New Roman" w:cs="Times New Roman"/>
          <w:szCs w:val="24"/>
        </w:rPr>
        <w:t>εμπροσθοβαρούς</w:t>
      </w:r>
      <w:proofErr w:type="spellEnd"/>
      <w:r>
        <w:rPr>
          <w:rFonts w:eastAsia="Times New Roman" w:cs="Times New Roman"/>
          <w:szCs w:val="24"/>
        </w:rPr>
        <w:t xml:space="preserve"> εφαρμογής των περικοπών και </w:t>
      </w:r>
      <w:proofErr w:type="spellStart"/>
      <w:r>
        <w:rPr>
          <w:rFonts w:eastAsia="Times New Roman" w:cs="Times New Roman"/>
          <w:szCs w:val="24"/>
        </w:rPr>
        <w:t>οπισθοβαρούς</w:t>
      </w:r>
      <w:proofErr w:type="spellEnd"/>
      <w:r>
        <w:rPr>
          <w:rFonts w:eastAsia="Times New Roman" w:cs="Times New Roman"/>
          <w:szCs w:val="24"/>
        </w:rPr>
        <w:t xml:space="preserve"> εφαρμογής των λεγόμενων αντίμετρων. Έτσι διαβάσαμε. Περιμένουμε τον κ. </w:t>
      </w:r>
      <w:proofErr w:type="spellStart"/>
      <w:r>
        <w:rPr>
          <w:rFonts w:eastAsia="Times New Roman" w:cs="Times New Roman"/>
          <w:szCs w:val="24"/>
        </w:rPr>
        <w:t>Τσακαλώτο</w:t>
      </w:r>
      <w:proofErr w:type="spellEnd"/>
      <w:r>
        <w:rPr>
          <w:rFonts w:eastAsia="Times New Roman" w:cs="Times New Roman"/>
          <w:szCs w:val="24"/>
        </w:rPr>
        <w:t xml:space="preserve"> να το διαψεύσει. </w:t>
      </w:r>
    </w:p>
    <w:p w14:paraId="523E4D4E"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ΜΠΓΙΑΛΑΣ:</w:t>
      </w:r>
      <w:r>
        <w:rPr>
          <w:rFonts w:eastAsia="Times New Roman" w:cs="Times New Roman"/>
          <w:szCs w:val="24"/>
        </w:rPr>
        <w:t xml:space="preserve"> Αν δεν πιάσουμε τους στόχους. </w:t>
      </w:r>
    </w:p>
    <w:p w14:paraId="523E4D4F"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Κάτω από αυτό το πρίσμα, κάτω από αυτές τις δεσμεύσεις, η ρητορική, όπως την εκφέρει και ο κ. Τσίπρας, για το τέλος των μνημονίων από το 2018 ή το 2021, όπως λέει, φαντάζει ως αστείο, αν δεν απο</w:t>
      </w:r>
      <w:r>
        <w:rPr>
          <w:rFonts w:eastAsia="Times New Roman" w:cs="Times New Roman"/>
          <w:szCs w:val="24"/>
        </w:rPr>
        <w:t>τελεί ακόμα μια μεταλλασσόμενη απάτη σε αυταπάτη, όπως έγινε και με τις άλλες πολιτικές, τις οποίες είχε εξαγγείλει ο κ. Τσίπρας, πολύ δε περισσότερο που αυτή η επιτροπεία δεν πρόκειται να τελειώσει, καθώς για πρώτη φορά η δημόσια περιουσία είναι δεσμευμέν</w:t>
      </w:r>
      <w:r>
        <w:rPr>
          <w:rFonts w:eastAsia="Times New Roman" w:cs="Times New Roman"/>
          <w:szCs w:val="24"/>
        </w:rPr>
        <w:t xml:space="preserve">η για εκατό χρόνια. </w:t>
      </w:r>
    </w:p>
    <w:p w14:paraId="523E4D5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Είπα για τον μεταλλαγμένο ΣΥΡΙΖΑ και τους ΑΝΕΛ. Δείτε τις διατάξεις του νομοσχεδίου, που βάζουν τη σφραγίδα σε αυτή τη μετάλλαξη. Ας τις πάρουμε μία-μία. </w:t>
      </w:r>
    </w:p>
    <w:p w14:paraId="523E4D5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Ποιος είναι ο κορμός του νομοσχεδίου; Είναι η εφαρμογή της Οδηγίας (ΕΕ) 2016/881</w:t>
      </w:r>
      <w:r>
        <w:rPr>
          <w:rFonts w:eastAsia="Times New Roman" w:cs="Times New Roman"/>
          <w:szCs w:val="24"/>
        </w:rPr>
        <w:t xml:space="preserve"> της Ευρωπαϊκής Επιτροπής. Αυτή η </w:t>
      </w:r>
      <w:r>
        <w:rPr>
          <w:rFonts w:eastAsia="Times New Roman" w:cs="Times New Roman"/>
          <w:szCs w:val="24"/>
        </w:rPr>
        <w:t>ο</w:t>
      </w:r>
      <w:r>
        <w:rPr>
          <w:rFonts w:eastAsia="Times New Roman" w:cs="Times New Roman"/>
          <w:szCs w:val="24"/>
        </w:rPr>
        <w:t xml:space="preserve">δηγία συμπληρώνει την προηγούμενη, που ο ΣΥΡΙΖΑ είχε καταψηφίσει και είχε καταγγείλει από αυτό εδώ το Βήμα και τώρα έρχεται και υπερθεματίζει. </w:t>
      </w:r>
    </w:p>
    <w:p w14:paraId="523E4D5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Είναι ο </w:t>
      </w:r>
      <w:r>
        <w:rPr>
          <w:rFonts w:eastAsia="Times New Roman" w:cs="Times New Roman"/>
          <w:szCs w:val="24"/>
        </w:rPr>
        <w:t>κ</w:t>
      </w:r>
      <w:r>
        <w:rPr>
          <w:rFonts w:eastAsia="Times New Roman" w:cs="Times New Roman"/>
          <w:szCs w:val="24"/>
        </w:rPr>
        <w:t xml:space="preserve">ανονισμός 2016/2011, η εφαρμογή του οποίου ανατίθεται στην Επιτροπή </w:t>
      </w:r>
      <w:r>
        <w:rPr>
          <w:rFonts w:eastAsia="Times New Roman" w:cs="Times New Roman"/>
          <w:szCs w:val="24"/>
        </w:rPr>
        <w:t xml:space="preserve">Κεφαλαιαγοράς. </w:t>
      </w:r>
    </w:p>
    <w:p w14:paraId="523E4D5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Είναι οι διατάξεις του δημοσίου λογιστικού, δηλαδή ενός ολόκληρο</w:t>
      </w:r>
      <w:r>
        <w:rPr>
          <w:rFonts w:eastAsia="Times New Roman" w:cs="Times New Roman"/>
          <w:szCs w:val="24"/>
        </w:rPr>
        <w:t>υ</w:t>
      </w:r>
      <w:r>
        <w:rPr>
          <w:rFonts w:eastAsia="Times New Roman" w:cs="Times New Roman"/>
          <w:szCs w:val="24"/>
        </w:rPr>
        <w:t xml:space="preserve"> πλαισίου που εξορθολόγησε τη διαδικασία παρακολούθησης, εκτέλεσης και οργάνωσε με διαφάνεια την αξιοποίηση των δημοσίων οικονομικών, την οποία επίσης ο ΣΥΡΙΖΑ είχε καταγγείλε</w:t>
      </w:r>
      <w:r>
        <w:rPr>
          <w:rFonts w:eastAsia="Times New Roman" w:cs="Times New Roman"/>
          <w:szCs w:val="24"/>
        </w:rPr>
        <w:t xml:space="preserve">ι και βασικός του εισηγητής ήταν ο κ. </w:t>
      </w:r>
      <w:proofErr w:type="spellStart"/>
      <w:r>
        <w:rPr>
          <w:rFonts w:eastAsia="Times New Roman" w:cs="Times New Roman"/>
          <w:szCs w:val="24"/>
        </w:rPr>
        <w:t>Τσακαλώτος</w:t>
      </w:r>
      <w:proofErr w:type="spellEnd"/>
      <w:r>
        <w:rPr>
          <w:rFonts w:eastAsia="Times New Roman" w:cs="Times New Roman"/>
          <w:szCs w:val="24"/>
        </w:rPr>
        <w:t xml:space="preserve">. Αξίζει να δείτε τι έλεγε κατά την ψήφιση αυτού του νόμου. </w:t>
      </w:r>
    </w:p>
    <w:p w14:paraId="523E4D5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Επίσης, στην ίδια λογική είναι και οι διατάξεις που έχουν να κάνουν με την επέκταση κατά ένα έτος της συμφωνίας που είχε κάνει η προηγούμενη κυβέρν</w:t>
      </w:r>
      <w:r>
        <w:rPr>
          <w:rFonts w:eastAsia="Times New Roman" w:cs="Times New Roman"/>
          <w:szCs w:val="24"/>
        </w:rPr>
        <w:t xml:space="preserve">ηση το 2013 με τη ναυτιλιακή κοινότητα, την οποία επίσης είχατε καταγγείλει. </w:t>
      </w:r>
    </w:p>
    <w:p w14:paraId="523E4D5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πλέον χαρακτηριστικό παράδειγμα μιας μεταλλαγμένης πολιτικής και μιας πολιτικής ψευδολογιών αποτελεί η διάταξη του άρθρου 45 για τα δικαστικά έξο</w:t>
      </w:r>
      <w:r>
        <w:rPr>
          <w:rFonts w:eastAsia="Times New Roman" w:cs="Times New Roman"/>
          <w:szCs w:val="24"/>
        </w:rPr>
        <w:t xml:space="preserve">δα του πρώην Προέδρου της ΕΛΣΤΑΤ, καθώς δεν ξυπνήσατε μία μέρα και θυμηθήκατε ότι ο κ. Γεωργίου έχει υποβληθεί σε τεράστια ταλαιπωρία και έχει πληρώσει από την τσέπη του για να προστατευθεί έναντι όλων αυτών των ψευδολογιών, που έλεγαν ότι η χώρα δεν είχε </w:t>
      </w:r>
      <w:r>
        <w:rPr>
          <w:rFonts w:eastAsia="Times New Roman" w:cs="Times New Roman"/>
          <w:szCs w:val="24"/>
        </w:rPr>
        <w:t xml:space="preserve">ελλείμματα το 2008 ούτε το 2010, αλλά ότι τα έφτιαξε ο κ. Γεωργίου το 2009 για να βάλουμε τη χώρα στα μνημόνια. Και τώρα βάλατε την ουρά στα σκέλια και έρχεστε εκόντες άκοντες να αποζημιώσετε τον κ. Γεωργίου. </w:t>
      </w:r>
    </w:p>
    <w:p w14:paraId="523E4D5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Μόνο που πρέπει να σημειώσω πως η ζημιά από αυ</w:t>
      </w:r>
      <w:r>
        <w:rPr>
          <w:rFonts w:eastAsia="Times New Roman" w:cs="Times New Roman"/>
          <w:szCs w:val="24"/>
        </w:rPr>
        <w:t xml:space="preserve">τές τις ψευδολογίες από αυτούς τους «ψεκασμένους» που έκαναν καριέρες και έγιναν εξουσία είναι μεγάλη για τη χώρα. Και τώρα επιβαρύνετε και το λαό να πληρώσει και τα δικαστικά έξοδα. Από την τσέπη σας πρέπει να τα πληρώσετε, εσείς που λέγατε αυτά. </w:t>
      </w:r>
    </w:p>
    <w:p w14:paraId="523E4D5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ΜΑΝΤΑΣ:</w:t>
      </w:r>
      <w:r>
        <w:rPr>
          <w:rFonts w:eastAsia="Times New Roman" w:cs="Times New Roman"/>
          <w:szCs w:val="24"/>
        </w:rPr>
        <w:t xml:space="preserve"> Έχετε εξαντλήσει την αυστηρότητά σας, κύριε Κουτσούκο. </w:t>
      </w:r>
    </w:p>
    <w:p w14:paraId="523E4D58" w14:textId="77777777" w:rsidR="000D1927" w:rsidRDefault="00D33BB9">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b/>
          <w:szCs w:val="24"/>
        </w:rPr>
        <w:t xml:space="preserve"> </w:t>
      </w:r>
      <w:r>
        <w:rPr>
          <w:rFonts w:eastAsia="Times New Roman"/>
          <w:szCs w:val="24"/>
        </w:rPr>
        <w:t>Κυρίες και κύριοι συνάδελφοι, το γεγονός ότι εμείς θα υπερψηφίσουμε τις διατάξεις του κορμού του νομοσχεδίου που άπτονται της δικής μας πολιτικής λογικής, όπως την εξήγησα</w:t>
      </w:r>
      <w:r>
        <w:rPr>
          <w:rFonts w:eastAsia="Times New Roman"/>
          <w:szCs w:val="24"/>
        </w:rPr>
        <w:t xml:space="preserve"> νωρίτερα και της μεγάλης προσπάθειας που κάναμε να αντιμετωπίσουμε, με μεταρρυθμίσεις και αλλαγές, προβλήματα που οδήγησαν τη χώρα σε κρίση, δεν σημαίνει ότι ενστερνιζόμαστε τις απόψεις σας, ούτε πολύ περισσότερο ότι σας δίνουμε άφεση αμαρτιών. </w:t>
      </w:r>
    </w:p>
    <w:p w14:paraId="523E4D59" w14:textId="77777777" w:rsidR="000D1927" w:rsidRDefault="00D33BB9">
      <w:pPr>
        <w:spacing w:after="0" w:line="600" w:lineRule="auto"/>
        <w:ind w:firstLine="720"/>
        <w:jc w:val="both"/>
        <w:rPr>
          <w:rFonts w:eastAsia="Times New Roman"/>
          <w:szCs w:val="24"/>
        </w:rPr>
      </w:pPr>
      <w:r>
        <w:rPr>
          <w:rFonts w:eastAsia="Times New Roman"/>
          <w:szCs w:val="24"/>
        </w:rPr>
        <w:t>Θα ψηφίσο</w:t>
      </w:r>
      <w:r>
        <w:rPr>
          <w:rFonts w:eastAsia="Times New Roman"/>
          <w:szCs w:val="24"/>
        </w:rPr>
        <w:t xml:space="preserve">υμε, επίσης, κυρίες και κύριοι συνάδελφοι, τις διατάξεις που διορθώνουν τα δικά σας ημαρτημένα. Διότι, σας λέγαμε ότι κακώς πάτε τα αγροτικά εφόδια στον υψηλό συντελεστή, στο 24%. Είναι και σε βάρος της ρευστότητας του αγροτικού τομέα και θα δημιουργήσετε </w:t>
      </w:r>
      <w:r>
        <w:rPr>
          <w:rFonts w:eastAsia="Times New Roman"/>
          <w:szCs w:val="24"/>
        </w:rPr>
        <w:t xml:space="preserve">πιστωτικά υπόλοιπα. Δεν μας ακούγατε. Φέρατε διόρθωση. Τώρα διαπιστώσατε ότι κάτι σας ξέφυγε, το διορθώνετε κι αυτό. </w:t>
      </w:r>
    </w:p>
    <w:p w14:paraId="523E4D5A" w14:textId="77777777" w:rsidR="000D1927" w:rsidRDefault="00D33BB9">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Είστε πιο έμπειροι. </w:t>
      </w:r>
    </w:p>
    <w:p w14:paraId="523E4D5B" w14:textId="77777777" w:rsidR="000D1927" w:rsidRDefault="00D33BB9">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Θα το υποστηρίξουμε κι αυτό. Είναι ανάγκη, όμως, κυρίες και κύριοι συνάδελφοι, να</w:t>
      </w:r>
      <w:r>
        <w:rPr>
          <w:rFonts w:eastAsia="Times New Roman"/>
          <w:szCs w:val="24"/>
        </w:rPr>
        <w:t xml:space="preserve"> έρχεται ο άνθρωπος εδώ πέρα με τη γλάστρα, για να μας λέει ότι αυτά τα άνθη είχαν 13% κι άμα τα κόψουμε, τα </w:t>
      </w:r>
      <w:proofErr w:type="spellStart"/>
      <w:r>
        <w:rPr>
          <w:rFonts w:eastAsia="Times New Roman"/>
          <w:szCs w:val="24"/>
        </w:rPr>
        <w:t>δρεπτά</w:t>
      </w:r>
      <w:proofErr w:type="spellEnd"/>
      <w:r>
        <w:rPr>
          <w:rFonts w:eastAsia="Times New Roman"/>
          <w:szCs w:val="24"/>
        </w:rPr>
        <w:t xml:space="preserve"> άνθη δηλαδή, είναι στο 24% και πρέπει να το λύσουμε; </w:t>
      </w:r>
    </w:p>
    <w:p w14:paraId="523E4D5C" w14:textId="77777777" w:rsidR="000D1927" w:rsidRDefault="00D33BB9">
      <w:pPr>
        <w:spacing w:after="0" w:line="600" w:lineRule="auto"/>
        <w:ind w:firstLine="720"/>
        <w:jc w:val="both"/>
        <w:rPr>
          <w:rFonts w:eastAsia="Times New Roman"/>
          <w:szCs w:val="24"/>
        </w:rPr>
      </w:pPr>
      <w:r>
        <w:rPr>
          <w:rFonts w:eastAsia="Times New Roman"/>
          <w:szCs w:val="24"/>
        </w:rPr>
        <w:t xml:space="preserve">Εκεί πρέπει να φτάνουμε, να ταλαιπωρούμε τους ανθρώπους και μετά να έρχονται να μας λένε ευχαριστώ; Μου θυμίζει την καλύβα του Χότζα. Αυτή είναι μια σοβαρή και μια αριστερή πολιτική; Δεν νομίζω. Δεν σας τιμά αυτό. </w:t>
      </w:r>
    </w:p>
    <w:p w14:paraId="523E4D5D" w14:textId="77777777" w:rsidR="000D1927" w:rsidRDefault="00D33BB9">
      <w:pPr>
        <w:spacing w:after="0" w:line="600" w:lineRule="auto"/>
        <w:ind w:firstLine="720"/>
        <w:jc w:val="both"/>
        <w:rPr>
          <w:rFonts w:eastAsia="Times New Roman"/>
          <w:szCs w:val="24"/>
        </w:rPr>
      </w:pPr>
      <w:r>
        <w:rPr>
          <w:rFonts w:eastAsia="Times New Roman"/>
          <w:szCs w:val="24"/>
        </w:rPr>
        <w:t>Επίσης, στο ίδιο πλαίσιο θα υπερψηφίσουμε</w:t>
      </w:r>
      <w:r>
        <w:rPr>
          <w:rFonts w:eastAsia="Times New Roman"/>
          <w:szCs w:val="24"/>
        </w:rPr>
        <w:t xml:space="preserve"> και τις διορθωτικές παρεμβάσεις στον τραγέλαφο που δημιουργήθηκε με τα πρόστιμα στα ανασφάλιστα αυτοκίνητα, καθώς, επίσης, και με την κατάργηση του διπλού τέλους επιτηδεύματος σε κάποιο επάγγελμα, το οποίο εσείς επιβάλατε. </w:t>
      </w:r>
    </w:p>
    <w:p w14:paraId="523E4D5E" w14:textId="77777777" w:rsidR="000D1927" w:rsidRDefault="00D33BB9">
      <w:pPr>
        <w:spacing w:after="0" w:line="600" w:lineRule="auto"/>
        <w:ind w:firstLine="720"/>
        <w:jc w:val="both"/>
        <w:rPr>
          <w:rFonts w:eastAsia="Times New Roman"/>
          <w:szCs w:val="24"/>
        </w:rPr>
      </w:pPr>
      <w:r>
        <w:rPr>
          <w:rFonts w:eastAsia="Times New Roman"/>
          <w:szCs w:val="24"/>
        </w:rPr>
        <w:t>Υπερθεματίζουμε των ρυθμίσεων γ</w:t>
      </w:r>
      <w:r>
        <w:rPr>
          <w:rFonts w:eastAsia="Times New Roman"/>
          <w:szCs w:val="24"/>
        </w:rPr>
        <w:t xml:space="preserve">ια απαλλαγή από </w:t>
      </w:r>
      <w:r>
        <w:rPr>
          <w:rFonts w:eastAsia="Times New Roman"/>
          <w:szCs w:val="24"/>
        </w:rPr>
        <w:t xml:space="preserve">τον </w:t>
      </w:r>
      <w:r>
        <w:rPr>
          <w:rFonts w:eastAsia="Times New Roman"/>
          <w:szCs w:val="24"/>
        </w:rPr>
        <w:t xml:space="preserve">ΕΝΦΙΑ των σεισμόπληκτων της Λέσβου. Είπαμε στην </w:t>
      </w:r>
      <w:r>
        <w:rPr>
          <w:rFonts w:eastAsia="Times New Roman"/>
          <w:szCs w:val="24"/>
        </w:rPr>
        <w:t>ε</w:t>
      </w:r>
      <w:r>
        <w:rPr>
          <w:rFonts w:eastAsia="Times New Roman"/>
          <w:szCs w:val="24"/>
        </w:rPr>
        <w:t>πιτροπή ότι πρέπει να υπάρξει πρόνοια και για τους σεισμόπληκτους της Κω. Ο κ. Μανιάτης με κλιμάκιο του ΠΑΣΟΚ επισκέφθηκε την Κω, όπως επίσης και μεγάλο κυβερνητικό κλιμάκιο. Είναι διαπισ</w:t>
      </w:r>
      <w:r>
        <w:rPr>
          <w:rFonts w:eastAsia="Times New Roman"/>
          <w:szCs w:val="24"/>
        </w:rPr>
        <w:t xml:space="preserve">τωμένες οι ζημιές. Οι μηχανικοί τις έχουν καταγράψει. Να έρθει εδώ ολόκληρη νομοτεχνική βελτίωση, όχι μόνο για τον ΕΝΦΙΑ, αλλά και για τις άλλες διευκολύνσεις φορολογικού χαρακτήρα, που ξέρουμε ότι πρέπει να γίνουν στη συγκεκριμένη περίπτωση. </w:t>
      </w:r>
    </w:p>
    <w:p w14:paraId="523E4D5F" w14:textId="77777777" w:rsidR="000D1927" w:rsidRDefault="00D33BB9">
      <w:pPr>
        <w:spacing w:after="0" w:line="600" w:lineRule="auto"/>
        <w:ind w:firstLine="720"/>
        <w:jc w:val="both"/>
        <w:rPr>
          <w:rFonts w:eastAsia="Times New Roman"/>
          <w:szCs w:val="24"/>
        </w:rPr>
      </w:pPr>
      <w:r>
        <w:rPr>
          <w:rFonts w:eastAsia="Times New Roman"/>
          <w:szCs w:val="24"/>
        </w:rPr>
        <w:t>Επίσης, το ε</w:t>
      </w:r>
      <w:r>
        <w:rPr>
          <w:rFonts w:eastAsia="Times New Roman"/>
          <w:szCs w:val="24"/>
        </w:rPr>
        <w:t xml:space="preserve">ίπα και στην </w:t>
      </w:r>
      <w:r>
        <w:rPr>
          <w:rFonts w:eastAsia="Times New Roman"/>
          <w:szCs w:val="24"/>
        </w:rPr>
        <w:t>ε</w:t>
      </w:r>
      <w:r>
        <w:rPr>
          <w:rFonts w:eastAsia="Times New Roman"/>
          <w:szCs w:val="24"/>
        </w:rPr>
        <w:t xml:space="preserve">πιτροπή, εμείς συμφωνούμε με τη μεταβίβαση ακινήτων του </w:t>
      </w:r>
      <w:r>
        <w:rPr>
          <w:rFonts w:eastAsia="Times New Roman"/>
          <w:szCs w:val="24"/>
        </w:rPr>
        <w:t>δ</w:t>
      </w:r>
      <w:r>
        <w:rPr>
          <w:rFonts w:eastAsia="Times New Roman"/>
          <w:szCs w:val="24"/>
        </w:rPr>
        <w:t xml:space="preserve">ημοσίου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Στο προηγούμενο νομοθέτημά σας μεταφέρατε εννιά ακίνητα, αν θυμάμαι καλά. Σε αυτό το νομοθέτημα έχετε τρία-τέσσερα και προσθέσατε και μια τροπολογία. Σ</w:t>
      </w:r>
      <w:r>
        <w:rPr>
          <w:rFonts w:eastAsia="Times New Roman"/>
          <w:szCs w:val="24"/>
        </w:rPr>
        <w:t xml:space="preserve">ας είπα, λοιπόν, στην </w:t>
      </w:r>
      <w:r>
        <w:rPr>
          <w:rFonts w:eastAsia="Times New Roman"/>
          <w:szCs w:val="24"/>
        </w:rPr>
        <w:t>ε</w:t>
      </w:r>
      <w:r>
        <w:rPr>
          <w:rFonts w:eastAsia="Times New Roman"/>
          <w:szCs w:val="24"/>
        </w:rPr>
        <w:t xml:space="preserve">πιτροπή ότι αυτό γίνεται άναρχα. Γίνεται με έναν τρόπο που δεν μπορεί να ισχυριστεί κανένας ότι είναι διάφανος και ότι υπακούει σε κάποια κριτήρια. </w:t>
      </w:r>
    </w:p>
    <w:p w14:paraId="523E4D60" w14:textId="77777777" w:rsidR="000D1927" w:rsidRDefault="00D33BB9">
      <w:pPr>
        <w:spacing w:after="0" w:line="600" w:lineRule="auto"/>
        <w:ind w:firstLine="720"/>
        <w:jc w:val="both"/>
        <w:rPr>
          <w:rFonts w:eastAsia="Times New Roman"/>
          <w:szCs w:val="24"/>
        </w:rPr>
      </w:pPr>
      <w:r>
        <w:rPr>
          <w:rFonts w:eastAsia="Times New Roman"/>
          <w:szCs w:val="24"/>
        </w:rPr>
        <w:t xml:space="preserve">Εγώ κατέθεσα την προηγούμενη φορά την τροπολογία που αφορά το ακίνητο που διεκδικεί </w:t>
      </w:r>
      <w:r>
        <w:rPr>
          <w:rFonts w:eastAsia="Times New Roman"/>
          <w:szCs w:val="24"/>
        </w:rPr>
        <w:t xml:space="preserve">ο Δήμος Ήλιδας στην παραλία της </w:t>
      </w:r>
      <w:proofErr w:type="spellStart"/>
      <w:r>
        <w:rPr>
          <w:rFonts w:eastAsia="Times New Roman"/>
          <w:szCs w:val="24"/>
        </w:rPr>
        <w:t>Κουρούτας</w:t>
      </w:r>
      <w:proofErr w:type="spellEnd"/>
      <w:r>
        <w:rPr>
          <w:rFonts w:eastAsia="Times New Roman"/>
          <w:szCs w:val="24"/>
        </w:rPr>
        <w:t xml:space="preserve">. Είπε η κυρία Υπουργός ότι δεν το ήξερε. Τώρα που το ξέρει, λοιπόν, και μας επισκέφθηκε και ο κ. </w:t>
      </w:r>
      <w:proofErr w:type="spellStart"/>
      <w:r>
        <w:rPr>
          <w:rFonts w:eastAsia="Times New Roman"/>
          <w:szCs w:val="24"/>
        </w:rPr>
        <w:t>Τσακαλώτος</w:t>
      </w:r>
      <w:proofErr w:type="spellEnd"/>
      <w:r>
        <w:rPr>
          <w:rFonts w:eastAsia="Times New Roman"/>
          <w:szCs w:val="24"/>
        </w:rPr>
        <w:t>, ρωτήστε τον. Και να σας πω και κάτι ακόμα. Ρωτήστε τους Βουλευτές του ΣΥΡΙΖΑ της Ηλείας να σας πουν αν συ</w:t>
      </w:r>
      <w:r>
        <w:rPr>
          <w:rFonts w:eastAsia="Times New Roman"/>
          <w:szCs w:val="24"/>
        </w:rPr>
        <w:t xml:space="preserve">μφωνούν. </w:t>
      </w:r>
    </w:p>
    <w:p w14:paraId="523E4D61" w14:textId="77777777" w:rsidR="000D1927" w:rsidRDefault="00D33BB9">
      <w:pPr>
        <w:spacing w:after="0" w:line="600" w:lineRule="auto"/>
        <w:ind w:firstLine="720"/>
        <w:jc w:val="both"/>
        <w:rPr>
          <w:rFonts w:eastAsia="Times New Roman"/>
          <w:szCs w:val="24"/>
        </w:rPr>
      </w:pPr>
      <w:r>
        <w:rPr>
          <w:rFonts w:eastAsia="Times New Roman"/>
          <w:szCs w:val="24"/>
        </w:rPr>
        <w:t xml:space="preserve">Γιατί το κάνετε αυτό; Το κάνετε επειδή κάποιοι δήμαρχοι σας αρέσουν και κάποιοι δεν σας αρέσουν; Το κάνετε επειδή είσαστε πανικόβλητοι γιατί σας λένε οι τοπικές κοινωνίες ότι θα αποξενωθούν από την περιουσία του </w:t>
      </w:r>
      <w:r>
        <w:rPr>
          <w:rFonts w:eastAsia="Times New Roman"/>
          <w:szCs w:val="24"/>
        </w:rPr>
        <w:t>δ</w:t>
      </w:r>
      <w:r>
        <w:rPr>
          <w:rFonts w:eastAsia="Times New Roman"/>
          <w:szCs w:val="24"/>
        </w:rPr>
        <w:t xml:space="preserve">ημοσίου που πάει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w:t>
      </w:r>
      <w:r>
        <w:rPr>
          <w:rFonts w:eastAsia="Times New Roman"/>
          <w:szCs w:val="24"/>
        </w:rPr>
        <w:t xml:space="preserve">Και σε τελική ανάλυση, στην τροπολογία που έχετε καταθέσει, μεταφέρετε ακίνητο του </w:t>
      </w:r>
      <w:r>
        <w:rPr>
          <w:rFonts w:eastAsia="Times New Roman"/>
          <w:szCs w:val="24"/>
        </w:rPr>
        <w:t>δ</w:t>
      </w:r>
      <w:r>
        <w:rPr>
          <w:rFonts w:eastAsia="Times New Roman"/>
          <w:szCs w:val="24"/>
        </w:rPr>
        <w:t xml:space="preserve">ημοσίου στα Υπουργεία. </w:t>
      </w:r>
    </w:p>
    <w:p w14:paraId="523E4D62" w14:textId="77777777" w:rsidR="000D1927" w:rsidRDefault="00D33BB9">
      <w:pPr>
        <w:spacing w:after="0" w:line="600" w:lineRule="auto"/>
        <w:ind w:firstLine="720"/>
        <w:jc w:val="both"/>
        <w:rPr>
          <w:rFonts w:eastAsia="Times New Roman"/>
          <w:szCs w:val="24"/>
        </w:rPr>
      </w:pPr>
      <w:r>
        <w:rPr>
          <w:rFonts w:eastAsia="Times New Roman"/>
          <w:szCs w:val="24"/>
        </w:rPr>
        <w:t xml:space="preserve">Η σκέψη μου πάει ότι το κάνετε μόνο και μόνο για έναν λόγο. Το κάνετε για να φύγει από την εποπτεία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Αλλιώς, δεν εξηγείται. Δημόσιο </w:t>
      </w:r>
      <w:r>
        <w:rPr>
          <w:rFonts w:eastAsia="Times New Roman"/>
          <w:szCs w:val="24"/>
        </w:rPr>
        <w:t xml:space="preserve">είναι και ο κ. </w:t>
      </w:r>
      <w:proofErr w:type="spellStart"/>
      <w:r>
        <w:rPr>
          <w:rFonts w:eastAsia="Times New Roman"/>
          <w:szCs w:val="24"/>
        </w:rPr>
        <w:t>Τσακαλώτος</w:t>
      </w:r>
      <w:proofErr w:type="spellEnd"/>
      <w:r>
        <w:rPr>
          <w:rFonts w:eastAsia="Times New Roman"/>
          <w:szCs w:val="24"/>
        </w:rPr>
        <w:t>, Δημόσιο είναι και ο κ. Ξανθός, που του μεταφέρετε το ακίνητο. Δώστε μου εσείς μία εξήγηση.</w:t>
      </w:r>
    </w:p>
    <w:p w14:paraId="523E4D63" w14:textId="77777777" w:rsidR="000D1927" w:rsidRDefault="00D33BB9">
      <w:pPr>
        <w:spacing w:after="0" w:line="600" w:lineRule="auto"/>
        <w:ind w:firstLine="720"/>
        <w:jc w:val="both"/>
        <w:rPr>
          <w:rFonts w:eastAsia="Times New Roman"/>
          <w:szCs w:val="24"/>
        </w:rPr>
      </w:pPr>
      <w:r>
        <w:rPr>
          <w:rFonts w:eastAsia="Times New Roman"/>
          <w:szCs w:val="24"/>
        </w:rPr>
        <w:t xml:space="preserve">Θα επιμείνουμε, κυρίες και κύριοι συνάδελφοι -μιας κι έρχονται διατάξεις για των </w:t>
      </w:r>
      <w:r>
        <w:rPr>
          <w:rFonts w:eastAsia="Times New Roman"/>
          <w:szCs w:val="24"/>
        </w:rPr>
        <w:t>κ</w:t>
      </w:r>
      <w:r>
        <w:rPr>
          <w:rFonts w:eastAsia="Times New Roman"/>
          <w:szCs w:val="24"/>
        </w:rPr>
        <w:t xml:space="preserve">ώδικα </w:t>
      </w:r>
      <w:r>
        <w:rPr>
          <w:rFonts w:eastAsia="Times New Roman"/>
          <w:szCs w:val="24"/>
        </w:rPr>
        <w:t>ε</w:t>
      </w:r>
      <w:r>
        <w:rPr>
          <w:rFonts w:eastAsia="Times New Roman"/>
          <w:szCs w:val="24"/>
        </w:rPr>
        <w:t xml:space="preserve">ίσπραξης των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σόδων, δηλαδή την επέκταση</w:t>
      </w:r>
      <w:r>
        <w:rPr>
          <w:rFonts w:eastAsia="Times New Roman"/>
          <w:szCs w:val="24"/>
        </w:rPr>
        <w:t xml:space="preserve"> του ακατάσχετου και στο ηλεκτρονικό πορτοφόλι- στην άποψή μας ότι αυτό το ακατάσχετο πρέπει να είναι 1.500 ευρώ, όπως το είχαμε θεσπίσει εμείς, οι κακοί κι εσείς, οι καλοί, το κάνατε 1.200 ευρώ. </w:t>
      </w:r>
    </w:p>
    <w:p w14:paraId="523E4D64" w14:textId="77777777" w:rsidR="000D1927" w:rsidRDefault="00D33BB9">
      <w:pPr>
        <w:spacing w:after="0" w:line="600" w:lineRule="auto"/>
        <w:ind w:firstLine="720"/>
        <w:jc w:val="both"/>
        <w:rPr>
          <w:rFonts w:eastAsia="Times New Roman"/>
          <w:szCs w:val="24"/>
        </w:rPr>
      </w:pPr>
      <w:r>
        <w:rPr>
          <w:rFonts w:eastAsia="Times New Roman"/>
          <w:szCs w:val="24"/>
        </w:rPr>
        <w:t xml:space="preserve">Ακόμα, θα επιμείνουμε, κυρία Υπουργέ, μιας και τελειώνει η </w:t>
      </w:r>
      <w:r>
        <w:rPr>
          <w:rFonts w:eastAsia="Times New Roman"/>
          <w:szCs w:val="24"/>
        </w:rPr>
        <w:t xml:space="preserve">προθεσμία για την τοποθέτηση των </w:t>
      </w:r>
      <w:r>
        <w:rPr>
          <w:rFonts w:eastAsia="Times New Roman"/>
          <w:szCs w:val="24"/>
          <w:lang w:val="en-US"/>
        </w:rPr>
        <w:t>POS</w:t>
      </w:r>
      <w:r>
        <w:rPr>
          <w:rFonts w:eastAsia="Times New Roman"/>
          <w:szCs w:val="24"/>
        </w:rPr>
        <w:t>, στον ακατάσχετο επαγγελματικό λογαριασμό. Διότι δεν μπορεί τα έσοδα της ημέρας ο μικροεπαγγελματίας να τα έχει υποθηκευμένα στην τράπεζα ή σε όποιον χρωστάει. Ο ακατάσχετος επαγγελματικός λογαριασμός πρέπει να προσδιορ</w:t>
      </w:r>
      <w:r>
        <w:rPr>
          <w:rFonts w:eastAsia="Times New Roman"/>
          <w:szCs w:val="24"/>
        </w:rPr>
        <w:t>ιστεί, με δική σας απόφαση, σε τέτοιο ύψος που θα επιτρέπει την καθημερινή λειτουργία της επιχείρησης, δηλαδή, την πληρωμή των πιστωτών, των εξόδων της καθημερινής λειτουργίας. Αλλιώτικα, τους αναγκάζετε να βρουν διάφορους τρόπους φοροδιαφυγής. Κίνητρα στη</w:t>
      </w:r>
      <w:r>
        <w:rPr>
          <w:rFonts w:eastAsia="Times New Roman"/>
          <w:szCs w:val="24"/>
        </w:rPr>
        <w:t xml:space="preserve"> φοροδιαφυγή δίνετε και δεν ενισχύετε την εφαρμογή του λεγόμενου πλαστικού χρήματος. </w:t>
      </w:r>
    </w:p>
    <w:p w14:paraId="523E4D65" w14:textId="77777777" w:rsidR="000D1927" w:rsidRDefault="00D33BB9">
      <w:pPr>
        <w:spacing w:after="0" w:line="600" w:lineRule="auto"/>
        <w:ind w:firstLine="720"/>
        <w:jc w:val="both"/>
        <w:rPr>
          <w:rFonts w:eastAsia="Times New Roman"/>
          <w:szCs w:val="24"/>
        </w:rPr>
      </w:pPr>
      <w:r>
        <w:rPr>
          <w:rFonts w:eastAsia="Times New Roman"/>
          <w:szCs w:val="24"/>
        </w:rPr>
        <w:t>Επίσης, θα είμαστε θετικοί στις διατάξεις για το Νομικό Συμβούλιο του Κράτους, παρά το γεγονός ότι εμένα δεν με εμπνέει η άποψη ότι θα διορίζει τους δικηγόρους ο Πρόεδρος</w:t>
      </w:r>
      <w:r>
        <w:rPr>
          <w:rFonts w:eastAsia="Times New Roman"/>
          <w:szCs w:val="24"/>
        </w:rPr>
        <w:t xml:space="preserve"> του Νομικού Συμβουλίου. Έπρεπε να πάνε σύμφωνα με τη διαδικασία του κώδικα των δικηγόρων.</w:t>
      </w:r>
    </w:p>
    <w:p w14:paraId="523E4D66" w14:textId="77777777" w:rsidR="000D1927" w:rsidRDefault="00D33BB9">
      <w:pPr>
        <w:spacing w:after="0" w:line="600" w:lineRule="auto"/>
        <w:ind w:firstLine="720"/>
        <w:jc w:val="both"/>
        <w:rPr>
          <w:rFonts w:eastAsia="Times New Roman"/>
          <w:szCs w:val="24"/>
        </w:rPr>
      </w:pPr>
      <w:r>
        <w:rPr>
          <w:rFonts w:eastAsia="Times New Roman"/>
          <w:szCs w:val="24"/>
        </w:rPr>
        <w:t>Επίσης, σας έχουμε πει ότι σε ό,τι αφορά τις διατάξεις για το μισθολόγιο της ΕΥΠ, θέλουμε μία τοποθέτηση σε σχέση με το ύψος του επιδόματος επικινδυνότητας ως ποσοστ</w:t>
      </w:r>
      <w:r>
        <w:rPr>
          <w:rFonts w:eastAsia="Times New Roman"/>
          <w:szCs w:val="24"/>
        </w:rPr>
        <w:t>ό του βασικού κλιμακίου, όπως ίσχυε παλιότερα.</w:t>
      </w:r>
    </w:p>
    <w:p w14:paraId="523E4D67" w14:textId="77777777" w:rsidR="000D1927" w:rsidRDefault="00D33BB9">
      <w:pPr>
        <w:spacing w:after="0" w:line="600" w:lineRule="auto"/>
        <w:ind w:firstLine="720"/>
        <w:jc w:val="both"/>
        <w:rPr>
          <w:rFonts w:eastAsia="Times New Roman"/>
          <w:szCs w:val="24"/>
        </w:rPr>
      </w:pPr>
      <w:r>
        <w:rPr>
          <w:rFonts w:eastAsia="Times New Roman"/>
          <w:szCs w:val="24"/>
        </w:rPr>
        <w:t>Είναι φανερό, κυρίες και κύριοι συνάδελφοι -το έχουμε πει πάρα πολλές φορές- ότι διατάξεις που διευκολύνουν ημετέρους, που τακτοποιούν παρατυπίες της διοίκησης, οι οποίες έρχονται εδώ συστηματικά -ρέπει η κυβε</w:t>
      </w:r>
      <w:r>
        <w:rPr>
          <w:rFonts w:eastAsia="Times New Roman"/>
          <w:szCs w:val="24"/>
        </w:rPr>
        <w:t>ρνητική πολιτική σε τέτοιες παρατυπίες, ξεχνάνε να κάνουν αναρτήσεις δεσμεύσεων, ξεχνάνε να νομιμοποιήσουν δαπάνες κ.λπ.- μας βρίσκουν αντίθετους, όπως θα μας βρουν αντίθετους και διατάξεις που είναι σε βάρος της αξιοκρατίας.</w:t>
      </w:r>
    </w:p>
    <w:p w14:paraId="523E4D68" w14:textId="77777777" w:rsidR="000D1927" w:rsidRDefault="00D33BB9">
      <w:pPr>
        <w:spacing w:after="0" w:line="600" w:lineRule="auto"/>
        <w:ind w:firstLine="720"/>
        <w:jc w:val="both"/>
        <w:rPr>
          <w:rFonts w:eastAsia="Times New Roman"/>
          <w:szCs w:val="24"/>
        </w:rPr>
      </w:pPr>
      <w:r>
        <w:rPr>
          <w:rFonts w:eastAsia="Times New Roman"/>
          <w:szCs w:val="24"/>
        </w:rPr>
        <w:t>Συμπερασματικά, κυρίες και κύρ</w:t>
      </w:r>
      <w:r>
        <w:rPr>
          <w:rFonts w:eastAsia="Times New Roman"/>
          <w:szCs w:val="24"/>
        </w:rPr>
        <w:t xml:space="preserve">ιοι συνάδελφοι, η υπερψήφιση του κορμού του νομοσχεδίου –όπως είπα- που αφορά την ευρωπαϊκή </w:t>
      </w:r>
      <w:r>
        <w:rPr>
          <w:rFonts w:eastAsia="Times New Roman"/>
          <w:szCs w:val="24"/>
        </w:rPr>
        <w:t>ο</w:t>
      </w:r>
      <w:r>
        <w:rPr>
          <w:rFonts w:eastAsia="Times New Roman"/>
          <w:szCs w:val="24"/>
        </w:rPr>
        <w:t xml:space="preserve">δηγία, τον </w:t>
      </w:r>
      <w:r>
        <w:rPr>
          <w:rFonts w:eastAsia="Times New Roman"/>
          <w:szCs w:val="24"/>
        </w:rPr>
        <w:t>κ</w:t>
      </w:r>
      <w:r>
        <w:rPr>
          <w:rFonts w:eastAsia="Times New Roman"/>
          <w:szCs w:val="24"/>
        </w:rPr>
        <w:t>ανονισμό, αλλά και ρυθμίσεις που επεκτείνουν ή προσαρμόζουν δικές μας πολιτικές, δεν μπορεί να σημ</w:t>
      </w:r>
      <w:r>
        <w:rPr>
          <w:rFonts w:eastAsia="Times New Roman"/>
          <w:szCs w:val="24"/>
        </w:rPr>
        <w:t>αί</w:t>
      </w:r>
      <w:r>
        <w:rPr>
          <w:rFonts w:eastAsia="Times New Roman"/>
          <w:szCs w:val="24"/>
        </w:rPr>
        <w:t>νει σε κα</w:t>
      </w:r>
      <w:r>
        <w:rPr>
          <w:rFonts w:eastAsia="Times New Roman"/>
          <w:szCs w:val="24"/>
        </w:rPr>
        <w:t>μ</w:t>
      </w:r>
      <w:r>
        <w:rPr>
          <w:rFonts w:eastAsia="Times New Roman"/>
          <w:szCs w:val="24"/>
        </w:rPr>
        <w:t>μία περίπτωση απαλλαγή από τις ευθύνες σα</w:t>
      </w:r>
      <w:r>
        <w:rPr>
          <w:rFonts w:eastAsia="Times New Roman"/>
          <w:szCs w:val="24"/>
        </w:rPr>
        <w:t xml:space="preserve">ς για όσα σωρεύσατε με την πολιτική σας όλα αυτά τα χρόνια. </w:t>
      </w:r>
    </w:p>
    <w:p w14:paraId="523E4D69" w14:textId="77777777" w:rsidR="000D1927" w:rsidRDefault="00D33BB9">
      <w:pPr>
        <w:spacing w:after="0" w:line="600" w:lineRule="auto"/>
        <w:ind w:firstLine="720"/>
        <w:jc w:val="both"/>
        <w:rPr>
          <w:rFonts w:eastAsia="Times New Roman"/>
          <w:szCs w:val="24"/>
        </w:rPr>
      </w:pPr>
      <w:r>
        <w:rPr>
          <w:rFonts w:eastAsia="Times New Roman"/>
          <w:szCs w:val="24"/>
        </w:rPr>
        <w:t>Η δε αλλαγή της στάση</w:t>
      </w:r>
      <w:r>
        <w:rPr>
          <w:rFonts w:eastAsia="Times New Roman"/>
          <w:szCs w:val="24"/>
        </w:rPr>
        <w:t>ς</w:t>
      </w:r>
      <w:r>
        <w:rPr>
          <w:rFonts w:eastAsia="Times New Roman"/>
          <w:szCs w:val="24"/>
        </w:rPr>
        <w:t xml:space="preserve"> σας -αυτήν που αποκάλεσα μετάλλαξη- πρέπει να σημειώσω ότι δεν αποτελεί κανένα διαβατήριο για την κανονικότητα, αντίθετα αναδεικνύει το μέγεθος της ψευδολογίας, της πολιτικ</w:t>
      </w:r>
      <w:r>
        <w:rPr>
          <w:rFonts w:eastAsia="Times New Roman"/>
          <w:szCs w:val="24"/>
        </w:rPr>
        <w:t>ής απάτης και την επικινδυνότητα με την οποία αντιμετωπίσατε τα προβλήματα της χώρας.</w:t>
      </w:r>
    </w:p>
    <w:p w14:paraId="523E4D6A" w14:textId="77777777" w:rsidR="000D1927" w:rsidRDefault="00D33BB9">
      <w:pPr>
        <w:spacing w:after="0" w:line="600" w:lineRule="auto"/>
        <w:ind w:firstLine="720"/>
        <w:jc w:val="both"/>
        <w:rPr>
          <w:rFonts w:eastAsia="Times New Roman"/>
          <w:szCs w:val="24"/>
        </w:rPr>
      </w:pPr>
      <w:r>
        <w:rPr>
          <w:rFonts w:eastAsia="Times New Roman"/>
          <w:szCs w:val="24"/>
        </w:rPr>
        <w:t xml:space="preserve">Εγώ δεν χρειάζεται να αναφερθώ σε κανένα </w:t>
      </w:r>
      <w:r>
        <w:rPr>
          <w:rFonts w:eastAsia="Times New Roman"/>
          <w:szCs w:val="24"/>
          <w:lang w:val="en-US"/>
        </w:rPr>
        <w:t>best</w:t>
      </w:r>
      <w:r>
        <w:rPr>
          <w:rFonts w:eastAsia="Times New Roman"/>
          <w:szCs w:val="24"/>
        </w:rPr>
        <w:t xml:space="preserve"> </w:t>
      </w:r>
      <w:r>
        <w:rPr>
          <w:rFonts w:eastAsia="Times New Roman"/>
          <w:szCs w:val="24"/>
          <w:lang w:val="en-US"/>
        </w:rPr>
        <w:t>seller</w:t>
      </w:r>
      <w:r>
        <w:rPr>
          <w:rFonts w:eastAsia="Times New Roman"/>
          <w:szCs w:val="24"/>
        </w:rPr>
        <w:t xml:space="preserve">. Ο κ. </w:t>
      </w:r>
      <w:proofErr w:type="spellStart"/>
      <w:r>
        <w:rPr>
          <w:rFonts w:eastAsia="Times New Roman"/>
          <w:szCs w:val="24"/>
        </w:rPr>
        <w:t>Τσακαλώτος</w:t>
      </w:r>
      <w:proofErr w:type="spellEnd"/>
      <w:r>
        <w:rPr>
          <w:rFonts w:eastAsia="Times New Roman"/>
          <w:szCs w:val="24"/>
        </w:rPr>
        <w:t xml:space="preserve"> τα ξέρει αυτά, που κρατούσε τη τσάντα του κ. </w:t>
      </w:r>
      <w:proofErr w:type="spellStart"/>
      <w:r>
        <w:rPr>
          <w:rFonts w:eastAsia="Times New Roman"/>
          <w:szCs w:val="24"/>
        </w:rPr>
        <w:t>Βαρουφάκη</w:t>
      </w:r>
      <w:proofErr w:type="spellEnd"/>
      <w:r>
        <w:rPr>
          <w:rFonts w:eastAsia="Times New Roman"/>
          <w:szCs w:val="24"/>
        </w:rPr>
        <w:t xml:space="preserve"> και μερικοί από εσάς. Λυπάμαι που οι περισσότ</w:t>
      </w:r>
      <w:r>
        <w:rPr>
          <w:rFonts w:eastAsia="Times New Roman"/>
          <w:szCs w:val="24"/>
        </w:rPr>
        <w:t>εροι δεν τα ξέρατε.</w:t>
      </w:r>
    </w:p>
    <w:p w14:paraId="523E4D6B" w14:textId="77777777" w:rsidR="000D1927" w:rsidRDefault="00D33BB9">
      <w:pPr>
        <w:spacing w:after="0" w:line="600" w:lineRule="auto"/>
        <w:ind w:firstLine="720"/>
        <w:jc w:val="both"/>
        <w:rPr>
          <w:rFonts w:eastAsia="Times New Roman"/>
          <w:szCs w:val="24"/>
        </w:rPr>
      </w:pPr>
      <w:r>
        <w:rPr>
          <w:rFonts w:eastAsia="Times New Roman"/>
          <w:szCs w:val="24"/>
        </w:rPr>
        <w:t xml:space="preserve">Κυρίες και κύριοι συνάδελφοι, απαύγασμα των αντιφάσεών σας αποτελεί η Υπουργική Απόφαση, με υπογραφή του κ. </w:t>
      </w:r>
      <w:proofErr w:type="spellStart"/>
      <w:r>
        <w:rPr>
          <w:rFonts w:eastAsia="Times New Roman"/>
          <w:szCs w:val="24"/>
        </w:rPr>
        <w:t>Χουλιαράκη</w:t>
      </w:r>
      <w:proofErr w:type="spellEnd"/>
      <w:r>
        <w:rPr>
          <w:rFonts w:eastAsia="Times New Roman"/>
          <w:szCs w:val="24"/>
        </w:rPr>
        <w:t>, για την έξοδο της χώρας στις αγορές, με αναφορά στους κανόνες της συλλογικής δράσης και στο αγγλικό δίκαιο. Είναι αυ</w:t>
      </w:r>
      <w:r>
        <w:rPr>
          <w:rFonts w:eastAsia="Times New Roman"/>
          <w:szCs w:val="24"/>
        </w:rPr>
        <w:t xml:space="preserve">τή εδώ η Υπουργική Απόφαση. </w:t>
      </w:r>
    </w:p>
    <w:p w14:paraId="523E4D6C" w14:textId="77777777" w:rsidR="000D1927" w:rsidRDefault="00D33BB9">
      <w:pPr>
        <w:spacing w:after="0" w:line="600" w:lineRule="auto"/>
        <w:ind w:firstLine="720"/>
        <w:jc w:val="both"/>
        <w:rPr>
          <w:rFonts w:eastAsia="Times New Roman"/>
          <w:szCs w:val="24"/>
        </w:rPr>
      </w:pPr>
      <w:r>
        <w:rPr>
          <w:rFonts w:eastAsia="Times New Roman"/>
          <w:szCs w:val="24"/>
        </w:rPr>
        <w:t xml:space="preserve">Θα την καταθέσω στα Πρακτικά με την παράκληση να μοιραστεί στους συναδέλφους του ΣΥΡΙΖΑ για να την διαβάσουν καλά. Και θα περιμένω τη μετάνοια του κ. </w:t>
      </w:r>
      <w:proofErr w:type="spellStart"/>
      <w:r>
        <w:rPr>
          <w:rFonts w:eastAsia="Times New Roman"/>
          <w:szCs w:val="24"/>
        </w:rPr>
        <w:t>Τσακαλώτου</w:t>
      </w:r>
      <w:proofErr w:type="spellEnd"/>
      <w:r>
        <w:rPr>
          <w:rFonts w:eastAsia="Times New Roman"/>
          <w:szCs w:val="24"/>
        </w:rPr>
        <w:t xml:space="preserve"> που κατέθετε ερωτήσεις σε βάρος του κ. Βενιζέλου, ακριβώς γι’ αυτά</w:t>
      </w:r>
      <w:r>
        <w:rPr>
          <w:rFonts w:eastAsia="Times New Roman"/>
          <w:szCs w:val="24"/>
        </w:rPr>
        <w:t xml:space="preserve"> τα δύο χαρακτηριστικά, τη ρήτρα συλλογικής δράσης και το αγγλικό δίκαιο.</w:t>
      </w:r>
    </w:p>
    <w:p w14:paraId="523E4D6D" w14:textId="77777777" w:rsidR="000D1927" w:rsidRDefault="00D33BB9">
      <w:pPr>
        <w:spacing w:after="0" w:line="600" w:lineRule="auto"/>
        <w:ind w:firstLine="720"/>
        <w:jc w:val="both"/>
        <w:rPr>
          <w:rFonts w:eastAsia="Times New Roman"/>
          <w:szCs w:val="24"/>
        </w:rPr>
      </w:pPr>
      <w:r>
        <w:rPr>
          <w:rFonts w:eastAsia="Times New Roman"/>
          <w:szCs w:val="24"/>
        </w:rPr>
        <w:t xml:space="preserve">(Στο σημείο αυτό ο Βουλευτής κ. Γιάννης Κουτσούκος καταθέτει για τα Πρακτικά την προαναφερθείσα υπουργική απόφαση, </w:t>
      </w:r>
      <w:r>
        <w:rPr>
          <w:rFonts w:eastAsia="Times New Roman"/>
          <w:szCs w:val="24"/>
        </w:rPr>
        <w:t>η οποία</w:t>
      </w:r>
      <w:r>
        <w:rPr>
          <w:rFonts w:eastAsia="Times New Roman"/>
          <w:szCs w:val="24"/>
        </w:rPr>
        <w:t xml:space="preserve"> βρίσκεται στο </w:t>
      </w:r>
      <w:r>
        <w:rPr>
          <w:rFonts w:eastAsia="Times New Roman"/>
          <w:szCs w:val="24"/>
        </w:rPr>
        <w:t>α</w:t>
      </w:r>
      <w:r>
        <w:rPr>
          <w:rFonts w:eastAsia="Times New Roman"/>
          <w:szCs w:val="24"/>
        </w:rPr>
        <w:t xml:space="preserve">ρχείο του Τμήματος Γραμματείας της </w:t>
      </w:r>
      <w:r>
        <w:rPr>
          <w:rFonts w:eastAsia="Times New Roman"/>
          <w:szCs w:val="24"/>
        </w:rPr>
        <w:t>Διεύθυνσης Στενογραφίας και Πρακτικών της Βουλής)</w:t>
      </w:r>
    </w:p>
    <w:p w14:paraId="523E4D6E" w14:textId="77777777" w:rsidR="000D1927" w:rsidRDefault="00D33BB9">
      <w:pPr>
        <w:spacing w:after="0" w:line="600" w:lineRule="auto"/>
        <w:ind w:firstLine="720"/>
        <w:jc w:val="both"/>
        <w:rPr>
          <w:rFonts w:eastAsia="Times New Roman"/>
          <w:szCs w:val="24"/>
        </w:rPr>
      </w:pPr>
      <w:r>
        <w:rPr>
          <w:rFonts w:eastAsia="Times New Roman"/>
          <w:szCs w:val="24"/>
        </w:rPr>
        <w:t>Και για να μην σας τρώω το χρόνο, κυρίες και κύριοι συνάδελφοι, η αγωνιώδης προσπάθεια που κάνετε –έκανε φιλότιμη προσπάθεια ο εισηγητής σας- να αναδείξετε δευτερεύουσες διατάξεις του νομοσχεδίου ως επιστρο</w:t>
      </w:r>
      <w:r>
        <w:rPr>
          <w:rFonts w:eastAsia="Times New Roman"/>
          <w:szCs w:val="24"/>
        </w:rPr>
        <w:t>φή στην κανονικότητα, δεν μπορούν να αποκρύψουν αυτούς τους τυχοδιωκτισμούς με τους οποίους σωρεύσατε ένα τεράστιο βάρος στη χώρα.</w:t>
      </w:r>
    </w:p>
    <w:p w14:paraId="523E4D6F" w14:textId="77777777" w:rsidR="000D1927" w:rsidRDefault="00D33BB9">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w:t>
      </w:r>
      <w:r>
        <w:rPr>
          <w:rFonts w:eastAsia="Times New Roman"/>
          <w:szCs w:val="24"/>
        </w:rPr>
        <w:t>ου χρόνου</w:t>
      </w:r>
      <w:r>
        <w:rPr>
          <w:rFonts w:eastAsia="Times New Roman"/>
          <w:szCs w:val="24"/>
        </w:rPr>
        <w:t xml:space="preserve"> ομιλίας του κυρίου Βουλευτή)</w:t>
      </w:r>
    </w:p>
    <w:p w14:paraId="523E4D70" w14:textId="77777777" w:rsidR="000D1927" w:rsidRDefault="00D33BB9">
      <w:pPr>
        <w:spacing w:after="0" w:line="600" w:lineRule="auto"/>
        <w:ind w:firstLine="720"/>
        <w:jc w:val="both"/>
        <w:rPr>
          <w:rFonts w:eastAsia="Times New Roman"/>
          <w:szCs w:val="24"/>
        </w:rPr>
      </w:pPr>
      <w:r>
        <w:rPr>
          <w:rFonts w:eastAsia="Times New Roman"/>
          <w:szCs w:val="24"/>
        </w:rPr>
        <w:t>Εμείς θα επιμείνουμε σε μια πολιτική εθνι</w:t>
      </w:r>
      <w:r>
        <w:rPr>
          <w:rFonts w:eastAsia="Times New Roman"/>
          <w:szCs w:val="24"/>
        </w:rPr>
        <w:t xml:space="preserve">κής συνεννόησης και μεγάλων αλλαγών που μπορούν να βγάλουν τη χώρα από το αδιέξοδο. Και θα επιμείνουμε σταθερά. </w:t>
      </w:r>
    </w:p>
    <w:p w14:paraId="523E4D71" w14:textId="77777777" w:rsidR="000D1927" w:rsidRDefault="00D33BB9">
      <w:pPr>
        <w:spacing w:after="0" w:line="600" w:lineRule="auto"/>
        <w:ind w:firstLine="720"/>
        <w:jc w:val="both"/>
        <w:rPr>
          <w:rFonts w:eastAsia="Times New Roman"/>
          <w:szCs w:val="24"/>
        </w:rPr>
      </w:pPr>
      <w:r>
        <w:rPr>
          <w:rFonts w:eastAsia="Times New Roman"/>
          <w:szCs w:val="24"/>
        </w:rPr>
        <w:t>Και για να τελειώσω. Στις δεκατρείς ή δεκαπέντε τροπολογίες –έχω χάσει και το λογαριασμό- θα αναφερθώ αναλυτικά όπως και στα άρθρα. Λυπάμαι, όμ</w:t>
      </w:r>
      <w:r>
        <w:rPr>
          <w:rFonts w:eastAsia="Times New Roman"/>
          <w:szCs w:val="24"/>
        </w:rPr>
        <w:t>ως, πάρα πολύ που κάθε φορά μας φέρνετε στη δύσκολη θέση να επιχειρούμε με διαδικαστικούς τρόπους να αντιμετωπίσουμε μια πολιτική που σας έχει γίνει συνήθεια, να νομοθετείτε, δηλαδή, με αυτόν τον τρόπο</w:t>
      </w:r>
      <w:r>
        <w:rPr>
          <w:rFonts w:eastAsia="Times New Roman"/>
          <w:szCs w:val="24"/>
        </w:rPr>
        <w:t>,</w:t>
      </w:r>
      <w:r>
        <w:rPr>
          <w:rFonts w:eastAsia="Times New Roman"/>
          <w:szCs w:val="24"/>
        </w:rPr>
        <w:t xml:space="preserve"> τον οποίο </w:t>
      </w:r>
      <w:r>
        <w:rPr>
          <w:rFonts w:eastAsia="Times New Roman"/>
          <w:szCs w:val="24"/>
        </w:rPr>
        <w:t xml:space="preserve">παλαιότερα </w:t>
      </w:r>
      <w:r>
        <w:rPr>
          <w:rFonts w:eastAsia="Times New Roman"/>
          <w:szCs w:val="24"/>
        </w:rPr>
        <w:t>καταγγ</w:t>
      </w:r>
      <w:r>
        <w:rPr>
          <w:rFonts w:eastAsia="Times New Roman"/>
          <w:szCs w:val="24"/>
        </w:rPr>
        <w:t>έλ</w:t>
      </w:r>
      <w:r>
        <w:rPr>
          <w:rFonts w:eastAsia="Times New Roman"/>
          <w:szCs w:val="24"/>
        </w:rPr>
        <w:t>λατε.</w:t>
      </w:r>
    </w:p>
    <w:p w14:paraId="523E4D72" w14:textId="77777777" w:rsidR="000D1927" w:rsidRDefault="00D33BB9">
      <w:pPr>
        <w:spacing w:after="0" w:line="600" w:lineRule="auto"/>
        <w:ind w:firstLine="720"/>
        <w:jc w:val="both"/>
        <w:rPr>
          <w:rFonts w:eastAsia="Times New Roman"/>
          <w:szCs w:val="24"/>
        </w:rPr>
      </w:pPr>
      <w:r>
        <w:rPr>
          <w:rFonts w:eastAsia="Times New Roman"/>
          <w:szCs w:val="24"/>
        </w:rPr>
        <w:t>Δεν έχω κανέναν άλ</w:t>
      </w:r>
      <w:r>
        <w:rPr>
          <w:rFonts w:eastAsia="Times New Roman"/>
          <w:szCs w:val="24"/>
        </w:rPr>
        <w:t>λον τρόπο να σας εμποδίσω, παρά να σας πω ότι πρέπει να κάνετε μία προσπάθεια να επανέλθετε στην κανονικότητα του κοινοβουλευτικού βίου και στην κανονικότητα της ορθής νομοθέτησης, την οποία υποτίθεται ότι υποστηρίζετε στα λόγια, αλλά δυστυχώς την καταστρα</w:t>
      </w:r>
      <w:r>
        <w:rPr>
          <w:rFonts w:eastAsia="Times New Roman"/>
          <w:szCs w:val="24"/>
        </w:rPr>
        <w:t>τηγείτε συστηματικά στην πράξη.</w:t>
      </w:r>
    </w:p>
    <w:p w14:paraId="523E4D73" w14:textId="77777777" w:rsidR="000D1927" w:rsidRDefault="00D33BB9">
      <w:pPr>
        <w:spacing w:after="0" w:line="600" w:lineRule="auto"/>
        <w:ind w:firstLine="720"/>
        <w:jc w:val="both"/>
        <w:rPr>
          <w:rFonts w:eastAsia="Times New Roman"/>
          <w:szCs w:val="24"/>
        </w:rPr>
      </w:pPr>
      <w:r>
        <w:rPr>
          <w:rFonts w:eastAsia="Times New Roman"/>
          <w:szCs w:val="24"/>
        </w:rPr>
        <w:t>Ευχαριστώ, κύριε Πρόεδρε, για τη μικρή ανοχή.</w:t>
      </w:r>
    </w:p>
    <w:p w14:paraId="523E4D74"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Και εμείς ευχαριστούμε.</w:t>
      </w:r>
    </w:p>
    <w:p w14:paraId="523E4D75" w14:textId="77777777" w:rsidR="000D1927" w:rsidRDefault="00D33BB9">
      <w:pPr>
        <w:spacing w:after="0" w:line="600" w:lineRule="auto"/>
        <w:ind w:firstLine="720"/>
        <w:jc w:val="both"/>
        <w:rPr>
          <w:rFonts w:eastAsia="Times New Roman"/>
          <w:szCs w:val="24"/>
        </w:rPr>
      </w:pPr>
      <w:r>
        <w:rPr>
          <w:rFonts w:eastAsia="Times New Roman"/>
          <w:szCs w:val="24"/>
        </w:rPr>
        <w:t>Τον λόγο έχει ο κ. Γερμενής από τη Χρυσή Αυγή.</w:t>
      </w:r>
    </w:p>
    <w:p w14:paraId="523E4D76" w14:textId="77777777" w:rsidR="000D1927" w:rsidRDefault="00D33BB9">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στην προσπάθειά της να </w:t>
      </w:r>
      <w:r>
        <w:rPr>
          <w:rFonts w:eastAsia="Times New Roman"/>
          <w:szCs w:val="24"/>
        </w:rPr>
        <w:t>εξασφαλίσει την πολιτική της επιβίωση, έχει μετατραπεί σε ένα πειθήνιο όργανο που δρα με βάση τις εντολές και την υπεράσπιση των συμφερόντων των διεθνών τοκογλύφων.</w:t>
      </w:r>
    </w:p>
    <w:p w14:paraId="523E4D7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Αυτό αποδεικνύει το άρθρο 45 του νομοσχεδίου, το οποίο θα έπρεπε να είχε αποσυρθεί άμεσα, ε</w:t>
      </w:r>
      <w:r>
        <w:rPr>
          <w:rFonts w:eastAsia="Times New Roman" w:cs="Times New Roman"/>
          <w:szCs w:val="24"/>
        </w:rPr>
        <w:t xml:space="preserve">άν είχε απομείνει και το ελάχιστο ψήγμα ευθιξίας στο αρμόδιο Υπουργείο. </w:t>
      </w:r>
    </w:p>
    <w:p w14:paraId="523E4D7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η εντολή-απαίτηση του Διοικητή της Ευρωπαϊκής Κεντρικής Τράπεζας, Μάριο </w:t>
      </w:r>
      <w:proofErr w:type="spellStart"/>
      <w:r>
        <w:rPr>
          <w:rFonts w:eastAsia="Times New Roman" w:cs="Times New Roman"/>
          <w:szCs w:val="24"/>
        </w:rPr>
        <w:t>Ντράγκι</w:t>
      </w:r>
      <w:proofErr w:type="spellEnd"/>
      <w:r>
        <w:rPr>
          <w:rFonts w:eastAsia="Times New Roman" w:cs="Times New Roman"/>
          <w:szCs w:val="24"/>
        </w:rPr>
        <w:t>,</w:t>
      </w:r>
      <w:r>
        <w:rPr>
          <w:rFonts w:eastAsia="Times New Roman" w:cs="Times New Roman"/>
          <w:szCs w:val="24"/>
        </w:rPr>
        <w:t xml:space="preserve"> προς τον Έλληνα Υπουργό Οικονομικών </w:t>
      </w:r>
      <w:proofErr w:type="spellStart"/>
      <w:r>
        <w:rPr>
          <w:rFonts w:eastAsia="Times New Roman" w:cs="Times New Roman"/>
          <w:szCs w:val="24"/>
        </w:rPr>
        <w:t>Τσακαλώτο</w:t>
      </w:r>
      <w:proofErr w:type="spellEnd"/>
      <w:r>
        <w:rPr>
          <w:rFonts w:eastAsia="Times New Roman" w:cs="Times New Roman"/>
          <w:szCs w:val="24"/>
        </w:rPr>
        <w:t xml:space="preserve"> στο τελευταίο </w:t>
      </w:r>
      <w:proofErr w:type="spellStart"/>
      <w:r>
        <w:rPr>
          <w:rFonts w:eastAsia="Times New Roman" w:cs="Times New Roman"/>
          <w:szCs w:val="24"/>
        </w:rPr>
        <w:t>Eurogroup</w:t>
      </w:r>
      <w:proofErr w:type="spellEnd"/>
      <w:r>
        <w:rPr>
          <w:rFonts w:eastAsia="Times New Roman" w:cs="Times New Roman"/>
          <w:szCs w:val="24"/>
        </w:rPr>
        <w:t xml:space="preserve"> αναφέρει ότι ο νυν</w:t>
      </w:r>
      <w:r>
        <w:rPr>
          <w:rFonts w:eastAsia="Times New Roman" w:cs="Times New Roman"/>
          <w:szCs w:val="24"/>
        </w:rPr>
        <w:t xml:space="preserve"> και ο πρώην Πρόεδρος της ΕΛΣΤΑΤ θα πρέπει να αποζημιωθούν για όλα τα έξοδα από τις νομικές πράξεις που έχουν γίνει εναντίον εκείνων και του προσωπικού τους. </w:t>
      </w:r>
    </w:p>
    <w:p w14:paraId="523E4D7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 καταθέτω στα Πρακτικά. Είναι στην αγγλική. </w:t>
      </w:r>
    </w:p>
    <w:p w14:paraId="523E4D7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Γερμενής </w:t>
      </w:r>
      <w:r>
        <w:rPr>
          <w:rFonts w:eastAsia="Times New Roman" w:cs="Times New Roman"/>
          <w:szCs w:val="24"/>
        </w:rPr>
        <w:t xml:space="preserve">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23E4D7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Αναφέρει ρητά την εντολή, που δίνει ο </w:t>
      </w:r>
      <w:proofErr w:type="spellStart"/>
      <w:r>
        <w:rPr>
          <w:rFonts w:eastAsia="Times New Roman" w:cs="Times New Roman"/>
          <w:szCs w:val="24"/>
        </w:rPr>
        <w:t>Μοσκοβισί</w:t>
      </w:r>
      <w:proofErr w:type="spellEnd"/>
      <w:r>
        <w:rPr>
          <w:rFonts w:eastAsia="Times New Roman" w:cs="Times New Roman"/>
          <w:szCs w:val="24"/>
        </w:rPr>
        <w:t xml:space="preserve"> προς τον </w:t>
      </w:r>
      <w:proofErr w:type="spellStart"/>
      <w:r>
        <w:rPr>
          <w:rFonts w:eastAsia="Times New Roman" w:cs="Times New Roman"/>
          <w:szCs w:val="24"/>
        </w:rPr>
        <w:t>Τσακαλώτο</w:t>
      </w:r>
      <w:proofErr w:type="spellEnd"/>
      <w:r>
        <w:rPr>
          <w:rFonts w:eastAsia="Times New Roman" w:cs="Times New Roman"/>
          <w:szCs w:val="24"/>
        </w:rPr>
        <w:t xml:space="preserve">, ο οποίος </w:t>
      </w:r>
      <w:proofErr w:type="spellStart"/>
      <w:r>
        <w:rPr>
          <w:rFonts w:eastAsia="Times New Roman" w:cs="Times New Roman"/>
          <w:szCs w:val="24"/>
        </w:rPr>
        <w:t>Τσακαλώτος</w:t>
      </w:r>
      <w:proofErr w:type="spellEnd"/>
      <w:r>
        <w:rPr>
          <w:rFonts w:eastAsia="Times New Roman" w:cs="Times New Roman"/>
          <w:szCs w:val="24"/>
        </w:rPr>
        <w:t xml:space="preserve"> σε χρόνο</w:t>
      </w:r>
      <w:r>
        <w:rPr>
          <w:rFonts w:eastAsia="Times New Roman" w:cs="Times New Roman"/>
          <w:szCs w:val="24"/>
        </w:rPr>
        <w:t xml:space="preserve"> μηδέν φτιάχνει το άρθρο 45 με την εντολή του προϊστάμενού του, με το οποίο στην ουσία το ελληνικό </w:t>
      </w:r>
      <w:r>
        <w:rPr>
          <w:rFonts w:eastAsia="Times New Roman" w:cs="Times New Roman"/>
          <w:szCs w:val="24"/>
        </w:rPr>
        <w:t>δ</w:t>
      </w:r>
      <w:r>
        <w:rPr>
          <w:rFonts w:eastAsia="Times New Roman" w:cs="Times New Roman"/>
          <w:szCs w:val="24"/>
        </w:rPr>
        <w:t xml:space="preserve">ημόσιο καλύπτει νομικά, οικονομικά και ηθικά έναν υπόδικο για κακουργήματα, ο οποίος αυτή τη στιγμή ελέγχεται εξονυχιστικά από την ελληνική δικαιοσύνη. </w:t>
      </w:r>
    </w:p>
    <w:p w14:paraId="523E4D7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Η ε</w:t>
      </w:r>
      <w:r>
        <w:rPr>
          <w:rFonts w:eastAsia="Times New Roman" w:cs="Times New Roman"/>
          <w:szCs w:val="24"/>
        </w:rPr>
        <w:t xml:space="preserve">πίμαχη διάταξη είναι απροκάλυπτα φωτογραφική υπέρ του πρώην Προέδρου της ΕΛΣΤΑΤ Γεωργίου. Συγκεκριμένα, ο Έλληνας φορολογούμενος θα πληρώσει τα δικαστικά έξοδα και τις αμοιβές των συνηγόρων του Γεωργίου. Εφόσον το ελληνικό </w:t>
      </w:r>
      <w:r>
        <w:rPr>
          <w:rFonts w:eastAsia="Times New Roman" w:cs="Times New Roman"/>
          <w:szCs w:val="24"/>
        </w:rPr>
        <w:t>δ</w:t>
      </w:r>
      <w:r>
        <w:rPr>
          <w:rFonts w:eastAsia="Times New Roman" w:cs="Times New Roman"/>
          <w:szCs w:val="24"/>
        </w:rPr>
        <w:t>ημόσιο αναλαμβάνει να καλύψει τα</w:t>
      </w:r>
      <w:r>
        <w:rPr>
          <w:rFonts w:eastAsia="Times New Roman" w:cs="Times New Roman"/>
          <w:szCs w:val="24"/>
        </w:rPr>
        <w:t xml:space="preserve"> έξοδα, για ποιον λόγο, ενώ υπάρχει Νομικό Συμβούλιο του Κράτους, δεν αναλαμβάνει αυτό τη δικαστική του κάλυψη;</w:t>
      </w:r>
    </w:p>
    <w:p w14:paraId="523E4D7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Εδώ πρόκειται για θέατρο του παραλόγου, καθώς το ελληνικό </w:t>
      </w:r>
      <w:r>
        <w:rPr>
          <w:rFonts w:eastAsia="Times New Roman" w:cs="Times New Roman"/>
          <w:szCs w:val="24"/>
        </w:rPr>
        <w:t>δ</w:t>
      </w:r>
      <w:r>
        <w:rPr>
          <w:rFonts w:eastAsia="Times New Roman" w:cs="Times New Roman"/>
          <w:szCs w:val="24"/>
        </w:rPr>
        <w:t>ημόσιο αρχικά καταγγέλλει τον Γεωργίου για αδικήματα σε βαθμό κακουργήματος και στη σ</w:t>
      </w:r>
      <w:r>
        <w:rPr>
          <w:rFonts w:eastAsia="Times New Roman" w:cs="Times New Roman"/>
          <w:szCs w:val="24"/>
        </w:rPr>
        <w:t xml:space="preserve">υνέχεια αναλαμβάνει να καλύψει τα δικαστικά του έξοδα. </w:t>
      </w:r>
    </w:p>
    <w:p w14:paraId="523E4D7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Συνεπώς οι δανειστές άσκησαν στην ουσία με το έγγραφο που κατέθεσα για να το διαβάσετε, ωμό εκβιασμό, θέτοντας ως </w:t>
      </w:r>
      <w:proofErr w:type="spellStart"/>
      <w:r>
        <w:rPr>
          <w:rFonts w:eastAsia="Times New Roman" w:cs="Times New Roman"/>
          <w:szCs w:val="24"/>
        </w:rPr>
        <w:t>προαπαιτούμενο</w:t>
      </w:r>
      <w:proofErr w:type="spellEnd"/>
      <w:r>
        <w:rPr>
          <w:rFonts w:eastAsia="Times New Roman" w:cs="Times New Roman"/>
          <w:szCs w:val="24"/>
        </w:rPr>
        <w:t xml:space="preserve"> για να πάρετε τη δόση του μνημονίου την πλήρη κάλυψη του Γεωργίου. Και </w:t>
      </w:r>
      <w:r>
        <w:rPr>
          <w:rFonts w:eastAsia="Times New Roman" w:cs="Times New Roman"/>
          <w:szCs w:val="24"/>
        </w:rPr>
        <w:t xml:space="preserve">εσείς, βέβαια, σπεύσατε να τους ικανοποιήσετε. </w:t>
      </w:r>
    </w:p>
    <w:p w14:paraId="523E4D7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Η επίμαχη διάταξη, εκτός των άλλων, είναι και αντισυνταγματική, εφόσον έρχεται σε αντιπαράθεση με τις παραγράφους 1 και 2 του άρθρου 4 του Συντάγματος, βάσει των οποίων όλοι οι Έλληνες είναι ίσοι ενώπιον του </w:t>
      </w:r>
      <w:r>
        <w:rPr>
          <w:rFonts w:eastAsia="Times New Roman" w:cs="Times New Roman"/>
          <w:szCs w:val="24"/>
        </w:rPr>
        <w:t xml:space="preserve">νόμου και έχουν τα ίδια δικαιώματα και τις ίδιες υποχρεώσεις. </w:t>
      </w:r>
    </w:p>
    <w:p w14:paraId="523E4D8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 γεγονός το γνωρίζουν πολύ καλά και οι συντάκτες του άρθρου 45, πράγμα που αποδεικνύεται από το ότι η αιτιολογική έκθεση αποφεύγει επιμελώς να αναφέρει τον αληθινό σκοπό της διάταξης, που είν</w:t>
      </w:r>
      <w:r>
        <w:rPr>
          <w:rFonts w:eastAsia="Times New Roman" w:cs="Times New Roman"/>
          <w:szCs w:val="24"/>
        </w:rPr>
        <w:t>αι η κάλυψη των νομικών εξόδων και κατ’ ουσία η παροχή προστασίας και ασυλίας στα συγκεκριμένα πρόσωπα και αρκείται σε μια αόριστη αναφορά περί της διασφάλισης της πλήρους ανεξαρτησίας των στελεχών της ΕΛΣΤΑΤ.</w:t>
      </w:r>
    </w:p>
    <w:p w14:paraId="523E4D8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συγκεκριμένη ρύθμιση θα αποτελέσει </w:t>
      </w:r>
      <w:proofErr w:type="spellStart"/>
      <w:r>
        <w:rPr>
          <w:rFonts w:eastAsia="Times New Roman" w:cs="Times New Roman"/>
          <w:szCs w:val="24"/>
        </w:rPr>
        <w:t>δεδικασμένο</w:t>
      </w:r>
      <w:proofErr w:type="spellEnd"/>
      <w:r>
        <w:rPr>
          <w:rFonts w:eastAsia="Times New Roman" w:cs="Times New Roman"/>
          <w:szCs w:val="24"/>
        </w:rPr>
        <w:t xml:space="preserve"> για πολλές άλλες περιπτώσεις υψηλόβαθμων στελεχών, κρατικών αξιωματούχων, βλέπε ΤΑΙΠΕΔ. Θα μπορούν δηλαδή ανενόχλητα να εξυπηρετούν ξένα συμφέροντα, χωρίς να φοβούνται την πιθανότητα να λο</w:t>
      </w:r>
      <w:r>
        <w:rPr>
          <w:rFonts w:eastAsia="Times New Roman" w:cs="Times New Roman"/>
          <w:szCs w:val="24"/>
        </w:rPr>
        <w:t xml:space="preserve">γοδοτήσουν ενώπιον της ελληνικής δικαιοσύνης. Πρόκειται για υπέρτατη απόδειξη της πλήρους απώλειας εθνικής κυριαρχίας και της μετατροπής της Κυβέρνησης ΣΥΡΙΖΑ-ΑΝΕΛ σε υπηρέτες των επιταγών των τοκογλύφων. </w:t>
      </w:r>
    </w:p>
    <w:p w14:paraId="523E4D8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 υπό ψήφιση σχέδιο νόμου έχει έναν τίτλο παραπλα</w:t>
      </w:r>
      <w:r>
        <w:rPr>
          <w:rFonts w:eastAsia="Times New Roman" w:cs="Times New Roman"/>
          <w:szCs w:val="24"/>
        </w:rPr>
        <w:t xml:space="preserve">νητικό, εφόσον από τα 52 άρθρα μόνο τα πρώτα 9 αναφέρονται στην προσαρμογή της εθνικής νομοθεσίας με την </w:t>
      </w:r>
      <w:r>
        <w:rPr>
          <w:rFonts w:eastAsia="Times New Roman" w:cs="Times New Roman"/>
          <w:szCs w:val="24"/>
        </w:rPr>
        <w:t>ο</w:t>
      </w:r>
      <w:r>
        <w:rPr>
          <w:rFonts w:eastAsia="Times New Roman" w:cs="Times New Roman"/>
          <w:szCs w:val="24"/>
        </w:rPr>
        <w:t xml:space="preserve">δηγία 2016/881. Τα υπόλοιπα 43 άρθρα αποτελούν στην ουσία ένα ακόμη πολυνομοσχέδιο-σκούπα από αυτά τα οποία συνηθίζει να φέρνει η Κυβέρνηση. </w:t>
      </w:r>
    </w:p>
    <w:p w14:paraId="523E4D8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Συγκεκρι</w:t>
      </w:r>
      <w:r>
        <w:rPr>
          <w:rFonts w:eastAsia="Times New Roman" w:cs="Times New Roman"/>
          <w:szCs w:val="24"/>
        </w:rPr>
        <w:t xml:space="preserve">μένα, εισάγει διατάξεις εντελώς ασύνδετες μεταξύ τους με τρόπο αποσπασματικό, πρόχειρο και επιπόλαιο. Γίνεται με τον τρόπο αυτόν προσπάθεια να επιλυθούν θέματα και να αντιμετωπιστούν προβλήματα, τα οποία έχουν προκύψει εξαιτίας της </w:t>
      </w:r>
      <w:proofErr w:type="spellStart"/>
      <w:r>
        <w:rPr>
          <w:rFonts w:eastAsia="Times New Roman" w:cs="Times New Roman"/>
          <w:szCs w:val="24"/>
        </w:rPr>
        <w:t>μνημονιακής</w:t>
      </w:r>
      <w:proofErr w:type="spellEnd"/>
      <w:r>
        <w:rPr>
          <w:rFonts w:eastAsia="Times New Roman" w:cs="Times New Roman"/>
          <w:szCs w:val="24"/>
        </w:rPr>
        <w:t xml:space="preserve"> πολιτικής πο</w:t>
      </w:r>
      <w:r>
        <w:rPr>
          <w:rFonts w:eastAsia="Times New Roman" w:cs="Times New Roman"/>
          <w:szCs w:val="24"/>
        </w:rPr>
        <w:t xml:space="preserve">υ ακολουθείτε ως Κυβέρνηση. </w:t>
      </w:r>
    </w:p>
    <w:p w14:paraId="523E4D8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Αυτή η ανεπάρκεια του κυβερνητικού σχήματος έχει ως αποτέλεσμα πολλές νομοθετικές πρωτοβουλίες να δημιουργούν περισσότερα προβλήματα από αυτά που υποτίθεται ότι λύνουν. Αποτέλεσμα είναι οι πολίτες να επιβαρύνονται και να ταλαιπ</w:t>
      </w:r>
      <w:r>
        <w:rPr>
          <w:rFonts w:eastAsia="Times New Roman" w:cs="Times New Roman"/>
          <w:szCs w:val="24"/>
        </w:rPr>
        <w:t>ωρούνται και ο κρατικός μηχανισμός να μην μπορεί να ανταπεξέλθει στις υποχρεώσεις του. Στην προσπάθειά σας να συμμαζέψετε τα ασυμμάζευτα εισάγετε λοιπές διατάξεις σε άσχετα νομοσχέδια και τροπολογίες της τελευταίας στιγμής.</w:t>
      </w:r>
    </w:p>
    <w:p w14:paraId="523E4D8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δεύτερο μέρος του νομοσχεδίο</w:t>
      </w:r>
      <w:r>
        <w:rPr>
          <w:rFonts w:eastAsia="Times New Roman" w:cs="Times New Roman"/>
          <w:szCs w:val="24"/>
        </w:rPr>
        <w:t>υ και στο άρθρο 11, σύμφωνα με την αιτιολογική έκθεση, στην ουσία επεκτείνετε το ακατάσχετο. Ξεχνάτε, όμως, ότι εσείς φέρατε το ν.4336/2015, όπου έγιναν τροποποιήσεις στο άρθρο 31 του ΚΕΔΕ και εμείς τότε είχαμε αναφέρει ότι δεν πρέπει να μειωθεί το ακατάσχ</w:t>
      </w:r>
      <w:r>
        <w:rPr>
          <w:rFonts w:eastAsia="Times New Roman" w:cs="Times New Roman"/>
          <w:szCs w:val="24"/>
        </w:rPr>
        <w:t>ετο. Υπήρχε το όριο στα 1.500 ευρώ, το πήγατε στα 1.000 και τώρα το γυρίζετε πάλι στα 1.250. Αν μας ακούγατε τότε, θα είχατε διορθώσει από τότε τα πράγματα, πριν μερικούς μήνες που είχατε φέρει το συγκεκριμένο νομοσχέδιο.</w:t>
      </w:r>
    </w:p>
    <w:p w14:paraId="523E4D8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Επιπρόσθετα, μειώθηκε το ακατάσχετ</w:t>
      </w:r>
      <w:r>
        <w:rPr>
          <w:rFonts w:eastAsia="Times New Roman" w:cs="Times New Roman"/>
          <w:szCs w:val="24"/>
        </w:rPr>
        <w:t>ο ποσό στις καταθέσεις φυσικών προσώπων σε πιστωτικά ιδρύματα για ένα και μοναδικό ατομικό ή κοινό λογαριασμό, όπως είπαμε από τα 1.500 ευρώ σε 1.250 ευρώ. Εμείς λέμε ότι πρέπει να ξαναγυρίσει στα 1.500. Όσο και να προσπαθείτε να αποδείξετε με φαιδρά λόγια</w:t>
      </w:r>
      <w:r>
        <w:rPr>
          <w:rFonts w:eastAsia="Times New Roman" w:cs="Times New Roman"/>
          <w:szCs w:val="24"/>
        </w:rPr>
        <w:t xml:space="preserve"> ότι ενδιαφέρεστε για το κοινωνικό σύνολο, οι νομοθετικές σας επιλογές αποδεικνύουν το αντίθετο.</w:t>
      </w:r>
    </w:p>
    <w:p w14:paraId="523E4D8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 άρθρο 13 φανερώνει τη νησιωτική σας πολιτική και την αντίληψή σας αναφορικά με τις κοινωνικές παροχές. Συνεχίζετε απροκάλυπτα να εξαπατάτε τον ελληνικό λαό.</w:t>
      </w:r>
      <w:r>
        <w:rPr>
          <w:rFonts w:eastAsia="Times New Roman" w:cs="Times New Roman"/>
          <w:szCs w:val="24"/>
        </w:rPr>
        <w:t xml:space="preserve"> Το 2015 ο ελληνικός λαός σας ψήφισε, πιστεύοντας τις προεκλογικές σας υποσχέσεις για κατάργηση του ΕΝΦΙΑ και κάθε αντίστοιχου φοροεισπρακτικού μέσου. Και εσείς, πριν ένα μήνα, επιβάλατε σκληρότερα φορολογικά μέτρα, διατηρώντας και για το 2018 τον ΕΝΦΙΑ, μ</w:t>
      </w:r>
      <w:r>
        <w:rPr>
          <w:rFonts w:eastAsia="Times New Roman" w:cs="Times New Roman"/>
          <w:szCs w:val="24"/>
        </w:rPr>
        <w:t xml:space="preserve">ε αποτέλεσμα οι Έλληνες πολίτες να πληρώνουν για άλλη μία φορά τον παράνομο αυτόν φόρο, έτσι ώστε να επιτευχθεί ο στόχος των 2,65 δισεκατομμυρίων ευρώ. </w:t>
      </w:r>
    </w:p>
    <w:p w14:paraId="523E4D8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Η εξαίρεση που κάνετε για τους πληγέντες της Λέσβου είναι αυτονόητη, αλλά το ίδιο θα έπρεπε να γίνει κα</w:t>
      </w:r>
      <w:r>
        <w:rPr>
          <w:rFonts w:eastAsia="Times New Roman" w:cs="Times New Roman"/>
          <w:szCs w:val="24"/>
        </w:rPr>
        <w:t xml:space="preserve">ι για τη Χίο και για όλη την ελληνική επικράτεια και νομίζω ότι με αυτή τη θέση είχαν συμφωνήσει όλα τα κόμματα της Αντιπολίτευσης στην </w:t>
      </w:r>
      <w:r>
        <w:rPr>
          <w:rFonts w:eastAsia="Times New Roman" w:cs="Times New Roman"/>
          <w:szCs w:val="24"/>
        </w:rPr>
        <w:t>ε</w:t>
      </w:r>
      <w:r>
        <w:rPr>
          <w:rFonts w:eastAsia="Times New Roman" w:cs="Times New Roman"/>
          <w:szCs w:val="24"/>
        </w:rPr>
        <w:t>πιτροπή.</w:t>
      </w:r>
    </w:p>
    <w:p w14:paraId="523E4D8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Με το άρθρο 16 διορίζετε επιπλέον πρόσωπα ως αναπληρωτές στην Επιτροπή Έγκρισης Τραπεζικών Συναλλαγών, καθώς κ</w:t>
      </w:r>
      <w:r>
        <w:rPr>
          <w:rFonts w:eastAsia="Times New Roman" w:cs="Times New Roman"/>
          <w:szCs w:val="24"/>
        </w:rPr>
        <w:t xml:space="preserve">αι αναπληρωτές για τη θέση εκπροσώπου της Ελληνικής Ένωσης Τραπεζών. Η ρύθμιση αυτή επιβαρύνει τον κρατικό </w:t>
      </w:r>
      <w:r>
        <w:rPr>
          <w:rFonts w:eastAsia="Times New Roman" w:cs="Times New Roman"/>
          <w:szCs w:val="24"/>
        </w:rPr>
        <w:t>π</w:t>
      </w:r>
      <w:r>
        <w:rPr>
          <w:rFonts w:eastAsia="Times New Roman" w:cs="Times New Roman"/>
          <w:szCs w:val="24"/>
        </w:rPr>
        <w:t xml:space="preserve">ροϋπολογισμό και δεν κρίνεται αναγκαία. </w:t>
      </w:r>
    </w:p>
    <w:p w14:paraId="523E4D8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Φαίνεται ότι διορίζετε εδώ δικούς σας ανθρώπους, με σκοπό να ελέγχετε νομικές αποφάσεις. Δεν λησμονούμε άλλ</w:t>
      </w:r>
      <w:r>
        <w:rPr>
          <w:rFonts w:eastAsia="Times New Roman" w:cs="Times New Roman"/>
          <w:szCs w:val="24"/>
        </w:rPr>
        <w:t xml:space="preserve">ωστε την περιβόητη απόφαση της Επιτροπής Έγκρισης Τραπεζικών Συναλλαγών, όπου σε μία νύχτα και εν μέσω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επετράπη η μεταφορά κεφαλαίων δικών σας ανθρώπων στο εξωτερικό. </w:t>
      </w:r>
    </w:p>
    <w:p w14:paraId="523E4D8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τον ρόλο της Επιτροπής Κεφαλαιαγοράς, </w:t>
      </w:r>
      <w:proofErr w:type="spellStart"/>
      <w:r>
        <w:rPr>
          <w:rFonts w:eastAsia="Times New Roman" w:cs="Times New Roman"/>
          <w:szCs w:val="24"/>
        </w:rPr>
        <w:t>σημειωτέον</w:t>
      </w:r>
      <w:proofErr w:type="spellEnd"/>
      <w:r>
        <w:rPr>
          <w:rFonts w:eastAsia="Times New Roman" w:cs="Times New Roman"/>
          <w:szCs w:val="24"/>
        </w:rPr>
        <w:t xml:space="preserve"> ότι τα </w:t>
      </w:r>
      <w:r>
        <w:rPr>
          <w:rFonts w:eastAsia="Times New Roman" w:cs="Times New Roman"/>
          <w:szCs w:val="24"/>
        </w:rPr>
        <w:t xml:space="preserve">μέλη της </w:t>
      </w:r>
      <w:r>
        <w:rPr>
          <w:rFonts w:eastAsia="Times New Roman" w:cs="Times New Roman"/>
          <w:szCs w:val="24"/>
        </w:rPr>
        <w:t>ε</w:t>
      </w:r>
      <w:r>
        <w:rPr>
          <w:rFonts w:eastAsia="Times New Roman" w:cs="Times New Roman"/>
          <w:szCs w:val="24"/>
        </w:rPr>
        <w:t xml:space="preserve">πιτροπής διορίζονται από τον Υπουργό. Φαίνεται ότι αυξάνονται οι αρμοδιότητες και τα προνόμιά της, τα οποία όμως, αφαιρούνται από άλλους φορείς και θεσμούς. </w:t>
      </w:r>
    </w:p>
    <w:p w14:paraId="523E4D8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με το άρθρο 16 δίδεται στην </w:t>
      </w:r>
      <w:r>
        <w:rPr>
          <w:rFonts w:eastAsia="Times New Roman" w:cs="Times New Roman"/>
          <w:szCs w:val="24"/>
        </w:rPr>
        <w:t>ε</w:t>
      </w:r>
      <w:r>
        <w:rPr>
          <w:rFonts w:eastAsia="Times New Roman" w:cs="Times New Roman"/>
          <w:szCs w:val="24"/>
        </w:rPr>
        <w:t>πιτροπή και η δυνατότητα δειγματολογικού ελέγ</w:t>
      </w:r>
      <w:r>
        <w:rPr>
          <w:rFonts w:eastAsia="Times New Roman" w:cs="Times New Roman"/>
          <w:szCs w:val="24"/>
        </w:rPr>
        <w:t>χου στα τραπεζικά ιδρύματα, άρα και η επιβολή κυρώσεων. Οι αρμοδιότητες, όμως, αυτές, σύμφωνα με το</w:t>
      </w:r>
      <w:r>
        <w:rPr>
          <w:rFonts w:eastAsia="Times New Roman" w:cs="Times New Roman"/>
          <w:szCs w:val="24"/>
        </w:rPr>
        <w:t>ν</w:t>
      </w:r>
      <w:r>
        <w:rPr>
          <w:rFonts w:eastAsia="Times New Roman" w:cs="Times New Roman"/>
          <w:szCs w:val="24"/>
        </w:rPr>
        <w:t xml:space="preserve"> ν.4350/2015 είχαν δοθεί τότε στην Τράπεζα της Ελλάδος. </w:t>
      </w:r>
    </w:p>
    <w:p w14:paraId="523E4D8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Όμως με τα άρθρα 20 έως 24, η </w:t>
      </w:r>
      <w:r>
        <w:rPr>
          <w:rFonts w:eastAsia="Times New Roman" w:cs="Times New Roman"/>
          <w:szCs w:val="24"/>
        </w:rPr>
        <w:t>ε</w:t>
      </w:r>
      <w:r>
        <w:rPr>
          <w:rFonts w:eastAsia="Times New Roman" w:cs="Times New Roman"/>
          <w:szCs w:val="24"/>
        </w:rPr>
        <w:t>πιτροπή μεταμορφώνεται σε ΣΔΟΕ. Ειδικότερα αναφέρω ότι της δίδεται α</w:t>
      </w:r>
      <w:r>
        <w:rPr>
          <w:rFonts w:eastAsia="Times New Roman" w:cs="Times New Roman"/>
          <w:szCs w:val="24"/>
        </w:rPr>
        <w:t xml:space="preserve">ρμοδιότητα άμεσης πρόσβασης σε έγγραφα, ακόμη και σε διενέργεια επιτόπιων ελέγχων. Παράλληλα, η </w:t>
      </w:r>
      <w:r>
        <w:rPr>
          <w:rFonts w:eastAsia="Times New Roman" w:cs="Times New Roman"/>
          <w:szCs w:val="24"/>
        </w:rPr>
        <w:t>ε</w:t>
      </w:r>
      <w:r>
        <w:rPr>
          <w:rFonts w:eastAsia="Times New Roman" w:cs="Times New Roman"/>
          <w:szCs w:val="24"/>
        </w:rPr>
        <w:t>πιτροπή δύναται να λαμβάνει τηλεφωνικές συνομιλίες.</w:t>
      </w:r>
    </w:p>
    <w:p w14:paraId="523E4D8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Εδώ πρέπει να αναφέρουμε ότι δεν εξηγείται πουθενά ο τρόπος καταγραφής αυτών των συνομιλιών, δηλαδή αν πρόκ</w:t>
      </w:r>
      <w:r>
        <w:rPr>
          <w:rFonts w:eastAsia="Times New Roman" w:cs="Times New Roman"/>
          <w:szCs w:val="24"/>
        </w:rPr>
        <w:t xml:space="preserve">ειται για νόμιμη ή μη καταγραφή. Επιπλέον, θα έχει τη δικαιοδοσία να λαμβάνει πληροφορίες από τρίτα πρόσωπα, ανεξάρτητα αν τα πρόσωπα αυτά καλύπτονται από επαγγελματικό απόρρητο. </w:t>
      </w:r>
    </w:p>
    <w:p w14:paraId="523E4D8F"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Όλα αυτά κρίνονται ιδιαίτερα επικίνδυνα και θα πρέπει να τα χειρίζονται άτομα αμερόληπτα, που δεν θα υποκύπτουν σε πιέσεις. Πώς θα γίνει αυτό, όμως, από τη στιγμή που τα μέλη της  δεν </w:t>
      </w:r>
      <w:r>
        <w:rPr>
          <w:rFonts w:eastAsia="Times New Roman"/>
          <w:bCs/>
          <w:shd w:val="clear" w:color="auto" w:fill="FFFFFF"/>
        </w:rPr>
        <w:t>είναι</w:t>
      </w:r>
      <w:r>
        <w:rPr>
          <w:rFonts w:eastAsia="Times New Roman" w:cs="Times New Roman"/>
          <w:bCs/>
          <w:shd w:val="clear" w:color="auto" w:fill="FFFFFF"/>
        </w:rPr>
        <w:t xml:space="preserve"> ανεξάρτητα, αλλά διορίζονται από τον ίδιο τον Υπουργό; Με ποιον τρ</w:t>
      </w:r>
      <w:r>
        <w:rPr>
          <w:rFonts w:eastAsia="Times New Roman" w:cs="Times New Roman"/>
          <w:bCs/>
          <w:shd w:val="clear" w:color="auto" w:fill="FFFFFF"/>
        </w:rPr>
        <w:t xml:space="preserve">όπο εγγυάστε ότι δεν θα προβεί σε αυθαιρεσίες η  και πώς ελέγχεται η νομιμότητα και συνταγματικότητα των αποφάσεών της; </w:t>
      </w:r>
    </w:p>
    <w:p w14:paraId="523E4D90"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Οι εισαγόμενες διατάξεις φαίνεται να προλειαίνουν το έδαφος για τη σύσταση νέας Διεύθυνσης Οικονομικού Ελέγχου, η οποία θα απαντά απευθ</w:t>
      </w:r>
      <w:r>
        <w:rPr>
          <w:rFonts w:eastAsia="Times New Roman" w:cs="Times New Roman"/>
          <w:bCs/>
          <w:shd w:val="clear" w:color="auto" w:fill="FFFFFF"/>
        </w:rPr>
        <w:t xml:space="preserve">είας στον Υπουργό. Υποβαθμίζουν τον ρόλο της δικαιοσύνης, υποκαθιστώντας την, σε σημείο που να μην μπορεί να ελέγξει τις δικαστικές αποφάσεις. </w:t>
      </w:r>
    </w:p>
    <w:p w14:paraId="523E4D91"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Επιτροπή Κεφαλαιαγοράς θα μπορεί να παρακάμπτει τη δικαιοσύνη και να υπακούει, όταν της το ζητηθεί, στον Υπουρ</w:t>
      </w:r>
      <w:r>
        <w:rPr>
          <w:rFonts w:eastAsia="Times New Roman" w:cs="Times New Roman"/>
          <w:bCs/>
          <w:shd w:val="clear" w:color="auto" w:fill="FFFFFF"/>
        </w:rPr>
        <w:t xml:space="preserve">γό. Επίσης, και η Επιτροπή Στρατηγικής του </w:t>
      </w:r>
      <w:r>
        <w:rPr>
          <w:rFonts w:eastAsia="Times New Roman"/>
          <w:bCs/>
          <w:shd w:val="clear" w:color="auto" w:fill="FFFFFF"/>
        </w:rPr>
        <w:t>άρθρο</w:t>
      </w:r>
      <w:r>
        <w:rPr>
          <w:rFonts w:eastAsia="Times New Roman" w:cs="Times New Roman"/>
          <w:bCs/>
          <w:shd w:val="clear" w:color="auto" w:fill="FFFFFF"/>
        </w:rPr>
        <w:t xml:space="preserve">υ 17, για την καταπολέμηση ξεπλύματος μαύρου χρήματος, </w:t>
      </w:r>
      <w:r>
        <w:rPr>
          <w:rFonts w:eastAsia="Times New Roman"/>
          <w:bCs/>
          <w:shd w:val="clear" w:color="auto" w:fill="FFFFFF"/>
        </w:rPr>
        <w:t>έχει</w:t>
      </w:r>
      <w:r>
        <w:rPr>
          <w:rFonts w:eastAsia="Times New Roman" w:cs="Times New Roman"/>
          <w:bCs/>
          <w:shd w:val="clear" w:color="auto" w:fill="FFFFFF"/>
        </w:rPr>
        <w:t xml:space="preserve"> συσταθεί βασισμένη στους κομματικούς στόχους του ΣΥΡΙΖΑ. </w:t>
      </w:r>
    </w:p>
    <w:p w14:paraId="523E4D92"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25 υπάρχουν παραθυράκια που προβλέπουν τη χορήγηση </w:t>
      </w:r>
      <w:r>
        <w:rPr>
          <w:rFonts w:eastAsia="Times New Roman" w:cs="Times New Roman"/>
          <w:bCs/>
          <w:shd w:val="clear" w:color="auto" w:fill="FFFFFF"/>
        </w:rPr>
        <w:t>μπόνους</w:t>
      </w:r>
      <w:r>
        <w:rPr>
          <w:rFonts w:eastAsia="Times New Roman" w:cs="Times New Roman"/>
          <w:bCs/>
          <w:shd w:val="clear" w:color="auto" w:fill="FFFFFF"/>
        </w:rPr>
        <w:t xml:space="preserve"> στον </w:t>
      </w:r>
      <w:r>
        <w:rPr>
          <w:rFonts w:eastAsia="Times New Roman" w:cs="Times New Roman"/>
          <w:bCs/>
          <w:shd w:val="clear" w:color="auto" w:fill="FFFFFF"/>
        </w:rPr>
        <w:t>δ</w:t>
      </w:r>
      <w:r>
        <w:rPr>
          <w:rFonts w:eastAsia="Times New Roman" w:cs="Times New Roman"/>
          <w:bCs/>
          <w:shd w:val="clear" w:color="auto" w:fill="FFFFFF"/>
        </w:rPr>
        <w:t xml:space="preserve">ιοικητή της ΑΑΔΕ. Η </w:t>
      </w:r>
      <w:r>
        <w:rPr>
          <w:rFonts w:eastAsia="Times New Roman"/>
          <w:bCs/>
          <w:shd w:val="clear" w:color="auto" w:fill="FFFFFF"/>
        </w:rPr>
        <w:t>Κυβέρνηση</w:t>
      </w:r>
      <w:r>
        <w:rPr>
          <w:rFonts w:eastAsia="Times New Roman" w:cs="Times New Roman"/>
          <w:bCs/>
          <w:shd w:val="clear" w:color="auto" w:fill="FFFFFF"/>
        </w:rPr>
        <w:t xml:space="preserve"> από τη μια επιβάλλει όλο και πιο σκληρά μέτρα, καταστρέφοντας τα ελληνικά νοικοκυριά και τις επιχειρήσεις και από την άλλη προσφέρει απλόχερα έξτρα χρηματική αμοιβή στον </w:t>
      </w:r>
      <w:r>
        <w:rPr>
          <w:rFonts w:eastAsia="Times New Roman" w:cs="Times New Roman"/>
          <w:bCs/>
          <w:shd w:val="clear" w:color="auto" w:fill="FFFFFF"/>
        </w:rPr>
        <w:t>δ</w:t>
      </w:r>
      <w:r>
        <w:rPr>
          <w:rFonts w:eastAsia="Times New Roman" w:cs="Times New Roman"/>
          <w:bCs/>
          <w:shd w:val="clear" w:color="auto" w:fill="FFFFFF"/>
        </w:rPr>
        <w:t>ιοικητή της ΑΑΔΕ. Και όχι μόνον αυτό, αλλά στο οικονομι</w:t>
      </w:r>
      <w:r>
        <w:rPr>
          <w:rFonts w:eastAsia="Times New Roman" w:cs="Times New Roman"/>
          <w:bCs/>
          <w:shd w:val="clear" w:color="auto" w:fill="FFFFFF"/>
        </w:rPr>
        <w:t xml:space="preserve">κό αυτό παιχνίδι μπαίνουν ακόμα και οι συνταξιούχοι υπάλληλοι της </w:t>
      </w:r>
      <w:r>
        <w:rPr>
          <w:rFonts w:eastAsia="Times New Roman"/>
          <w:bCs/>
          <w:shd w:val="clear" w:color="auto" w:fill="FFFFFF"/>
        </w:rPr>
        <w:t>συγκεκριμένης</w:t>
      </w:r>
      <w:r>
        <w:rPr>
          <w:rFonts w:eastAsia="Times New Roman" w:cs="Times New Roman"/>
          <w:bCs/>
          <w:shd w:val="clear" w:color="auto" w:fill="FFFFFF"/>
        </w:rPr>
        <w:t xml:space="preserve"> </w:t>
      </w:r>
      <w:r>
        <w:rPr>
          <w:rFonts w:eastAsia="Times New Roman" w:cs="Times New Roman"/>
          <w:bCs/>
          <w:shd w:val="clear" w:color="auto" w:fill="FFFFFF"/>
        </w:rPr>
        <w:t>α</w:t>
      </w:r>
      <w:r>
        <w:rPr>
          <w:rFonts w:eastAsia="Times New Roman" w:cs="Times New Roman"/>
          <w:bCs/>
          <w:shd w:val="clear" w:color="auto" w:fill="FFFFFF"/>
        </w:rPr>
        <w:t xml:space="preserve">ρχής, οι οποίοι θα αμείβονται -ακούστε εδώ- για τις παρεχόμενες υπηρεσίες κατά την υλοποίηση των έργων που θα αναλαμβάνει η </w:t>
      </w:r>
      <w:r>
        <w:rPr>
          <w:rFonts w:eastAsia="Times New Roman" w:cs="Times New Roman"/>
          <w:bCs/>
          <w:shd w:val="clear" w:color="auto" w:fill="FFFFFF"/>
        </w:rPr>
        <w:t>α</w:t>
      </w:r>
      <w:r>
        <w:rPr>
          <w:rFonts w:eastAsia="Times New Roman" w:cs="Times New Roman"/>
          <w:bCs/>
          <w:shd w:val="clear" w:color="auto" w:fill="FFFFFF"/>
        </w:rPr>
        <w:t xml:space="preserve">ρχή. </w:t>
      </w:r>
    </w:p>
    <w:p w14:paraId="523E4D93" w14:textId="77777777" w:rsidR="000D1927" w:rsidRDefault="00D33BB9">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Επιπλέον, στα </w:t>
      </w:r>
      <w:r>
        <w:rPr>
          <w:rFonts w:eastAsia="Times New Roman"/>
          <w:bCs/>
          <w:shd w:val="clear" w:color="auto" w:fill="FFFFFF"/>
        </w:rPr>
        <w:t>άρθρα 47 και 48 προβλέπεται γι</w:t>
      </w:r>
      <w:r>
        <w:rPr>
          <w:rFonts w:eastAsia="Times New Roman"/>
          <w:bCs/>
          <w:shd w:val="clear" w:color="auto" w:fill="FFFFFF"/>
        </w:rPr>
        <w:t xml:space="preserve">α τους εμπειρογνώμονες -και εδώ πάλι πρόσωπα της επιλογής του Υπουργού- ετήσια δαπάνη άνω των 200.000 ευρώ για προγράμματα ερευνητικά και εκπαίδευσης, καθώς και έξοδα μετακίνησης και σύσταση νέων θέσεων. </w:t>
      </w:r>
    </w:p>
    <w:p w14:paraId="523E4D94" w14:textId="77777777" w:rsidR="000D1927" w:rsidRDefault="00D33BB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Το παρόν νομοσχέδιο φανερώνει για άλλη μια φορά την</w:t>
      </w:r>
      <w:r>
        <w:rPr>
          <w:rFonts w:eastAsia="Times New Roman"/>
          <w:bCs/>
          <w:shd w:val="clear" w:color="auto" w:fill="FFFFFF"/>
        </w:rPr>
        <w:t xml:space="preserve"> κυβερνητική σας πολιτική, από τη μια την πρόθεσή σας να ικανοποιήσετε κάθε </w:t>
      </w:r>
      <w:proofErr w:type="spellStart"/>
      <w:r>
        <w:rPr>
          <w:rFonts w:eastAsia="Times New Roman"/>
          <w:bCs/>
          <w:shd w:val="clear" w:color="auto" w:fill="FFFFFF"/>
        </w:rPr>
        <w:t>μνημονιακή</w:t>
      </w:r>
      <w:proofErr w:type="spellEnd"/>
      <w:r>
        <w:rPr>
          <w:rFonts w:eastAsia="Times New Roman"/>
          <w:bCs/>
          <w:shd w:val="clear" w:color="auto" w:fill="FFFFFF"/>
        </w:rPr>
        <w:t xml:space="preserve"> επιταγή και από την άλλη να δημιουργήσετε τον δικό σας κομματικό στρατό, προκειμένου στις επόμενες εκλογές να μην δείτε τα ποσοστά σας να συρρικνώνονται. </w:t>
      </w:r>
    </w:p>
    <w:p w14:paraId="523E4D95" w14:textId="77777777" w:rsidR="000D1927" w:rsidRDefault="00D33BB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Σ’ αυτή τη βάσ</w:t>
      </w:r>
      <w:r>
        <w:rPr>
          <w:rFonts w:eastAsia="Times New Roman"/>
          <w:bCs/>
          <w:shd w:val="clear" w:color="auto" w:fill="FFFFFF"/>
        </w:rPr>
        <w:t>η κυμαίνεται και το άρθρο 29, σύμφωνα με το οποίο η νομική δικαστική εκπροσώπηση του ελληνικού δημοσίου θα γίνεται από ιδιώτες δικηγόρους. Έτσι, μειώνονται οι αρμοδιότητες του Νομικού Συμβουλίου του Κράτους και κατά συνέπεια υποβαθμίζεται ο ρόλος του. Βέβα</w:t>
      </w:r>
      <w:r>
        <w:rPr>
          <w:rFonts w:eastAsia="Times New Roman"/>
          <w:bCs/>
          <w:shd w:val="clear" w:color="auto" w:fill="FFFFFF"/>
        </w:rPr>
        <w:t>ια, εδώ πρέπει να μας πείτε και ποιοι είναι οι ιδιώτες δικηγόροι και ποια θα είναι τα συγκεκριμένα ιδιωτικά γραφεία που θα πάρουν αυτές τις δουλίτσες!</w:t>
      </w:r>
    </w:p>
    <w:p w14:paraId="523E4D96" w14:textId="77777777" w:rsidR="000D1927" w:rsidRDefault="00D33BB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Ουσιαστικά, για ακόμη μια φορά χρησιμοποιείτε ένα άσχετο νομοσχέδιο για να προωθηθούν διατάξεις και νόμοι</w:t>
      </w:r>
      <w:r>
        <w:rPr>
          <w:rFonts w:eastAsia="Times New Roman"/>
          <w:bCs/>
          <w:shd w:val="clear" w:color="auto" w:fill="FFFFFF"/>
        </w:rPr>
        <w:t xml:space="preserve"> που συνάδουν στη λογική και την ιδεολογία σας, πάντα με τη σύμφωνη γνώμη των δανειστών-αφεντικών σας και τις επιθυμίες της νέας τάξης πραγμάτων. </w:t>
      </w:r>
    </w:p>
    <w:p w14:paraId="523E4D97" w14:textId="77777777" w:rsidR="000D1927" w:rsidRDefault="00D33BB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Κλείνοντας, θέλω να πω ότι δεν νομίζω να είναι κανένας Βουλευτής σε αυτή την Αίθουσα υπερήφανος για την εβδομ</w:t>
      </w:r>
      <w:r>
        <w:rPr>
          <w:rFonts w:eastAsia="Times New Roman"/>
          <w:bCs/>
          <w:shd w:val="clear" w:color="auto" w:fill="FFFFFF"/>
        </w:rPr>
        <w:t xml:space="preserve">άδα που κλείνει, όταν κάθε μέρα είχαμε από επτά και οκτώ </w:t>
      </w:r>
      <w:r>
        <w:rPr>
          <w:rFonts w:eastAsia="Times New Roman"/>
          <w:bCs/>
          <w:shd w:val="clear" w:color="auto" w:fill="FFFFFF"/>
        </w:rPr>
        <w:t>ε</w:t>
      </w:r>
      <w:r>
        <w:rPr>
          <w:rFonts w:eastAsia="Times New Roman"/>
          <w:bCs/>
          <w:shd w:val="clear" w:color="auto" w:fill="FFFFFF"/>
        </w:rPr>
        <w:t xml:space="preserve">πιτροπές. Ειδικά στις μικρότερες Κοινοβουλευτικές Ομάδες αναγκάζονταν πολλοί από εμάς να βρισκόμαστε σε δύο και τρεις </w:t>
      </w:r>
      <w:r>
        <w:rPr>
          <w:rFonts w:eastAsia="Times New Roman"/>
          <w:bCs/>
          <w:shd w:val="clear" w:color="auto" w:fill="FFFFFF"/>
        </w:rPr>
        <w:t>ε</w:t>
      </w:r>
      <w:r>
        <w:rPr>
          <w:rFonts w:eastAsia="Times New Roman"/>
          <w:bCs/>
          <w:shd w:val="clear" w:color="auto" w:fill="FFFFFF"/>
        </w:rPr>
        <w:t xml:space="preserve">πιτροπές την ίδια ημέρα. </w:t>
      </w:r>
    </w:p>
    <w:p w14:paraId="523E4D98" w14:textId="77777777" w:rsidR="000D1927" w:rsidRDefault="00D33BB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Έτσι αντιλαμβάνεστε εσείς το δημοκρατικό σας φρόνημα;</w:t>
      </w:r>
      <w:r>
        <w:rPr>
          <w:rFonts w:eastAsia="Times New Roman"/>
          <w:bCs/>
          <w:shd w:val="clear" w:color="auto" w:fill="FFFFFF"/>
        </w:rPr>
        <w:t xml:space="preserve"> Έτσι αντιλαμβάνεστε τον τρόπο να παίρνετε θέσεις σε νομοσχέδια; Βέβαια, πολλοί από εσάς, όπως και στο παρελθόν, όταν ψηφίζατε τα μνημόνια, λέγατε ότι δεν έχουμε διαβάσει τα μνημόνια, δεν έχουμε διαβάσει τα πολυνομοσχέδια, δεν ξέρουμε τι ψηφίζουμε. </w:t>
      </w:r>
    </w:p>
    <w:p w14:paraId="523E4D9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Τελειώ</w:t>
      </w:r>
      <w:r>
        <w:rPr>
          <w:rFonts w:eastAsia="Times New Roman" w:cs="Times New Roman"/>
          <w:szCs w:val="24"/>
        </w:rPr>
        <w:t xml:space="preserve">νοντας –και κατεβαίνω από το Βήμα- θα ήθελα να πω ότι οφείλετε εσείς ως Προεδρείο να μας πείτε πώς θα κινηθεί η σημερινή συζήτηση. Ακόμα οι εισηγητές δεν ξέρουν πώς θα κινηθούν. Θα έχουν δευτερολογία; Θα έχουν </w:t>
      </w:r>
      <w:proofErr w:type="spellStart"/>
      <w:r>
        <w:rPr>
          <w:rFonts w:eastAsia="Times New Roman" w:cs="Times New Roman"/>
          <w:szCs w:val="24"/>
        </w:rPr>
        <w:t>τριτολογία</w:t>
      </w:r>
      <w:proofErr w:type="spellEnd"/>
      <w:r>
        <w:rPr>
          <w:rFonts w:eastAsia="Times New Roman" w:cs="Times New Roman"/>
          <w:szCs w:val="24"/>
        </w:rPr>
        <w:t>; Θα μιλήσουν για τις δεκαεννιά τροπ</w:t>
      </w:r>
      <w:r>
        <w:rPr>
          <w:rFonts w:eastAsia="Times New Roman" w:cs="Times New Roman"/>
          <w:szCs w:val="24"/>
        </w:rPr>
        <w:t xml:space="preserve">ολογίες που έχει φέρει η Κυβέρνηση; Πώς θα τοποθετηθούμε; Μέχρι στιγμής, τοποθετηθήκαμε –σε δεκαπέντε λεπτά τι να τοποθετηθείς- σε πενήντα δύο άρθρα και στην </w:t>
      </w:r>
      <w:r>
        <w:rPr>
          <w:rFonts w:eastAsia="Times New Roman" w:cs="Times New Roman"/>
          <w:szCs w:val="24"/>
        </w:rPr>
        <w:t>ε</w:t>
      </w:r>
      <w:r>
        <w:rPr>
          <w:rFonts w:eastAsia="Times New Roman" w:cs="Times New Roman"/>
          <w:szCs w:val="24"/>
        </w:rPr>
        <w:t>πιτροπή σε άλλες επτά τροπολογίες. Τώρα, έχουμε δεκαεννιά τροπολογίες. Μέχρι να κατέβω από το Βήμ</w:t>
      </w:r>
      <w:r>
        <w:rPr>
          <w:rFonts w:eastAsia="Times New Roman" w:cs="Times New Roman"/>
          <w:szCs w:val="24"/>
        </w:rPr>
        <w:t xml:space="preserve">α μπορεί να έρθουν κι άλλες τροπολογίες και δεν υπάρχει τοποθέτηση. </w:t>
      </w:r>
    </w:p>
    <w:p w14:paraId="523E4D9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έχετε την ευκαιρία και αύριο να τοποθετηθείτε. </w:t>
      </w:r>
    </w:p>
    <w:p w14:paraId="523E4D9B"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Σας καλώ, κύριε Πρόεδρε –όχι εσάς προσωπικά- να διευκρινίσετε ποια θα είναι η διαδικ</w:t>
      </w:r>
      <w:r>
        <w:rPr>
          <w:rFonts w:eastAsia="Times New Roman" w:cs="Times New Roman"/>
          <w:szCs w:val="24"/>
        </w:rPr>
        <w:t xml:space="preserve">ασία που θα ακολουθήσει. </w:t>
      </w:r>
    </w:p>
    <w:p w14:paraId="523E4D9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έχω κάνει ήδη. Έχουμε και αύριο συνεδρίαση. </w:t>
      </w:r>
    </w:p>
    <w:p w14:paraId="523E4D9D"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Εντάξει. </w:t>
      </w:r>
    </w:p>
    <w:p w14:paraId="523E4D9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23E4D9F"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23E4DA0" w14:textId="77777777" w:rsidR="000D1927" w:rsidRDefault="00D33BB9">
      <w:pPr>
        <w:spacing w:after="0" w:line="600" w:lineRule="auto"/>
        <w:ind w:firstLine="720"/>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θέλετε τον λόγο; </w:t>
      </w:r>
    </w:p>
    <w:p w14:paraId="523E4DA1"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Μάλιστα, κύριε Πρόεδρε. </w:t>
      </w:r>
    </w:p>
    <w:p w14:paraId="523E4DA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Κύριε Πρόεδρε, κατά τη διάρκεια της διαδικασίας τονίσαμε και καυτηριάσαμε αυτήν τη βιομηχανία τροπολογιών. Δυστυχώς, αυτό συνεχίστηκε. Στις 18.31</w:t>
      </w:r>
      <w:r>
        <w:rPr>
          <w:rFonts w:eastAsia="Times New Roman" w:cs="Times New Roman"/>
          <w:szCs w:val="24"/>
        </w:rPr>
        <w:t>΄</w:t>
      </w:r>
      <w:r>
        <w:rPr>
          <w:rFonts w:eastAsia="Times New Roman" w:cs="Times New Roman"/>
          <w:szCs w:val="24"/>
        </w:rPr>
        <w:t xml:space="preserve"> κατατέθηκε κι άλλη τροπολογία, όπου διαμορφώνει γραφείο Προέδρου της ΕΛΣΤΑΤ και το στελεχώνει με προσωπικό. Αν αυτό έχει κάποιον επείγοντα χαρακτήρα, να μας το πείτε. </w:t>
      </w:r>
    </w:p>
    <w:p w14:paraId="523E4DA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Η Κυβέρνηση δεν νομοθετεί πρόχειρα. Ξέρει πολύ καλά τι κάνει. Αυτή η διαδικασία, η κατά</w:t>
      </w:r>
      <w:r>
        <w:rPr>
          <w:rFonts w:eastAsia="Times New Roman" w:cs="Times New Roman"/>
          <w:szCs w:val="24"/>
        </w:rPr>
        <w:t>θεση της τροπολογίας αυτής αλλά και των άλλων τροπολογιών που θα ακολουθήσουν</w:t>
      </w:r>
      <w:r>
        <w:rPr>
          <w:rFonts w:eastAsia="Times New Roman" w:cs="Times New Roman"/>
          <w:szCs w:val="24"/>
        </w:rPr>
        <w:t>,</w:t>
      </w:r>
      <w:r>
        <w:rPr>
          <w:rFonts w:eastAsia="Times New Roman" w:cs="Times New Roman"/>
          <w:szCs w:val="24"/>
        </w:rPr>
        <w:t xml:space="preserve"> είναι μια διαδικασία που έκανε το ποτήρι να ξεχειλίσει. </w:t>
      </w:r>
    </w:p>
    <w:p w14:paraId="523E4DA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Εμείς να συμμετέχουμε σε μια διαδικασία, που υποτιμά τη νοημοσύνη μας, δεν θα το κάνουμε, κύριε Πρόεδρε. Γι’ αυτό, αποχω</w:t>
      </w:r>
      <w:r>
        <w:rPr>
          <w:rFonts w:eastAsia="Times New Roman" w:cs="Times New Roman"/>
          <w:szCs w:val="24"/>
        </w:rPr>
        <w:t xml:space="preserve">ρούμε από τη διαδικασία συζήτησης του συγκεκριμένου νομοσχεδίου και της βιομηχανίας τροπολογιών. </w:t>
      </w:r>
    </w:p>
    <w:p w14:paraId="523E4DA5"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(Στο σημείο αυτό οι Βουλευτές του ΚΚΕ αποχωρούν από την Αίθουσα)</w:t>
      </w:r>
    </w:p>
    <w:p w14:paraId="523E4DA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Πάντως, κύριε </w:t>
      </w:r>
      <w:proofErr w:type="spellStart"/>
      <w:r>
        <w:rPr>
          <w:rFonts w:eastAsia="Times New Roman" w:cs="Times New Roman"/>
          <w:szCs w:val="24"/>
        </w:rPr>
        <w:t>Καραθανασόπουλε</w:t>
      </w:r>
      <w:proofErr w:type="spellEnd"/>
      <w:r>
        <w:rPr>
          <w:rFonts w:eastAsia="Times New Roman" w:cs="Times New Roman"/>
          <w:szCs w:val="24"/>
        </w:rPr>
        <w:t>, το ΚΚΕ δεν έχει ορίσει ειδικό αγορητή από πριν.</w:t>
      </w:r>
    </w:p>
    <w:p w14:paraId="523E4DA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Ειδικός αγορητής ήμουν εγώ, κύριε Πρόεδρε. Και στην </w:t>
      </w:r>
      <w:r>
        <w:rPr>
          <w:rFonts w:eastAsia="Times New Roman" w:cs="Times New Roman"/>
          <w:szCs w:val="24"/>
        </w:rPr>
        <w:t>ε</w:t>
      </w:r>
      <w:r>
        <w:rPr>
          <w:rFonts w:eastAsia="Times New Roman" w:cs="Times New Roman"/>
          <w:szCs w:val="24"/>
        </w:rPr>
        <w:t xml:space="preserve">πιτροπή ήμουν ειδικός αγορητής. Εγώ ήμουν γενικός εισηγητής στην </w:t>
      </w:r>
      <w:r>
        <w:rPr>
          <w:rFonts w:eastAsia="Times New Roman" w:cs="Times New Roman"/>
          <w:szCs w:val="24"/>
        </w:rPr>
        <w:t>ε</w:t>
      </w:r>
      <w:r>
        <w:rPr>
          <w:rFonts w:eastAsia="Times New Roman" w:cs="Times New Roman"/>
          <w:szCs w:val="24"/>
        </w:rPr>
        <w:t>πιτροπή. Σήμερα, μπορούσα να π</w:t>
      </w:r>
      <w:r>
        <w:rPr>
          <w:rFonts w:eastAsia="Times New Roman" w:cs="Times New Roman"/>
          <w:szCs w:val="24"/>
        </w:rPr>
        <w:t xml:space="preserve">αίξω τον ρόλο και του ειδικού αγορητή και του κοινοβουλευτικού εκπροσώπου. </w:t>
      </w:r>
    </w:p>
    <w:p w14:paraId="523E4DA8"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 τη διαδικασία, η διευκρίνιση νομίζω πως είναι κατανοητή. </w:t>
      </w:r>
    </w:p>
    <w:p w14:paraId="523E4DA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Καμμένος, ειδικός αγορητής των Ανεξαρτήτων Ελλήνων. </w:t>
      </w:r>
    </w:p>
    <w:p w14:paraId="523E4DA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ΔΗΜ</w:t>
      </w:r>
      <w:r>
        <w:rPr>
          <w:rFonts w:eastAsia="Times New Roman" w:cs="Times New Roman"/>
          <w:b/>
          <w:szCs w:val="24"/>
        </w:rPr>
        <w:t>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Ευχαριστώ, κύριε Πρόεδρε. </w:t>
      </w:r>
    </w:p>
    <w:p w14:paraId="523E4DA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με το σημερινό νομοσχέδιο, όπως είναι γνωστό, ενσωματώνουμε στην ελληνική νομοθεσία τις διατάξεις της </w:t>
      </w:r>
      <w:r>
        <w:rPr>
          <w:rFonts w:eastAsia="Times New Roman" w:cs="Times New Roman"/>
          <w:szCs w:val="24"/>
        </w:rPr>
        <w:t>ο</w:t>
      </w:r>
      <w:r>
        <w:rPr>
          <w:rFonts w:eastAsia="Times New Roman" w:cs="Times New Roman"/>
          <w:szCs w:val="24"/>
        </w:rPr>
        <w:t>δηγίας 2016/881. Δεν είμαι ενήμερος για την τελευταία τροπο</w:t>
      </w:r>
      <w:r>
        <w:rPr>
          <w:rFonts w:eastAsia="Times New Roman" w:cs="Times New Roman"/>
          <w:szCs w:val="24"/>
        </w:rPr>
        <w:t xml:space="preserve">λογία που ανέφερε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για την ΕΛΣΤΑΤ. Θα τη δούμε. Ελπίζω να τη δούμε σχετικά σύντομα για να δούμε και το σκεπτικό. Όπως έχουμε πει, το συγκεκριμένο νομοσχέδιο είναι σημαντικό για την πάταξη της φοροδιαφυγής και της </w:t>
      </w:r>
      <w:proofErr w:type="spellStart"/>
      <w:r>
        <w:rPr>
          <w:rFonts w:eastAsia="Times New Roman" w:cs="Times New Roman"/>
          <w:szCs w:val="24"/>
        </w:rPr>
        <w:t>φοροαποφυγής</w:t>
      </w:r>
      <w:proofErr w:type="spellEnd"/>
      <w:r>
        <w:rPr>
          <w:rFonts w:eastAsia="Times New Roman" w:cs="Times New Roman"/>
          <w:szCs w:val="24"/>
        </w:rPr>
        <w:t>. Είναι κά</w:t>
      </w:r>
      <w:r>
        <w:rPr>
          <w:rFonts w:eastAsia="Times New Roman" w:cs="Times New Roman"/>
          <w:szCs w:val="24"/>
        </w:rPr>
        <w:t xml:space="preserve">τι, το οποίο έπρεπε να έχει γίνει πολλά χρόνια πριν και στην Ευρώπη. Και η Ευρώπη, όμως, είναι αρκετά πίσω στο ζήτημα του ελέγχου και εσωτερικά για τον τρόπο που οι εταιρείες της και τα δικά της νομικά πρόσωπα –εισηγμένες εταιρείες και όχι- φοροδιαφεύγουν </w:t>
      </w:r>
      <w:r>
        <w:rPr>
          <w:rFonts w:eastAsia="Times New Roman" w:cs="Times New Roman"/>
          <w:szCs w:val="24"/>
        </w:rPr>
        <w:t xml:space="preserve">και </w:t>
      </w:r>
      <w:proofErr w:type="spellStart"/>
      <w:r>
        <w:rPr>
          <w:rFonts w:eastAsia="Times New Roman" w:cs="Times New Roman"/>
          <w:szCs w:val="24"/>
        </w:rPr>
        <w:t>φοροαποφεύγουν</w:t>
      </w:r>
      <w:proofErr w:type="spellEnd"/>
      <w:r>
        <w:rPr>
          <w:rFonts w:eastAsia="Times New Roman" w:cs="Times New Roman"/>
          <w:szCs w:val="24"/>
        </w:rPr>
        <w:t xml:space="preserve"> νόμιμα, εντός Ευρωπαϊκής Ένωσης, αλλά και εκτός αυτής. </w:t>
      </w:r>
    </w:p>
    <w:p w14:paraId="523E4DA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Να θυμίσω στους πιο πολλούς –έχουμε μιλήσει πολύ στην Επιτροπή, δεν θέλω να πω τα ίδια- το θέμα του Γιβραλτάρ. Το θυμάστε όλοι. Αυτές τις μέρες με το </w:t>
      </w:r>
      <w:r>
        <w:rPr>
          <w:rFonts w:eastAsia="Times New Roman" w:cs="Times New Roman"/>
          <w:szCs w:val="24"/>
          <w:lang w:val="en-US"/>
        </w:rPr>
        <w:t>Brexit</w:t>
      </w:r>
      <w:r>
        <w:rPr>
          <w:rFonts w:eastAsia="Times New Roman" w:cs="Times New Roman"/>
          <w:szCs w:val="24"/>
        </w:rPr>
        <w:t xml:space="preserve"> υπήρχε ένα θέμα με το Κο</w:t>
      </w:r>
      <w:r>
        <w:rPr>
          <w:rFonts w:eastAsia="Times New Roman" w:cs="Times New Roman"/>
          <w:szCs w:val="24"/>
        </w:rPr>
        <w:t>ινοβούλιο του Γιβραλτάρ. Τι θα γίνει με το Γιβραλτάρ; Ποια θα είναι η δικαιοδοσία του Κοινοβουλίου, τα τελωνειακά, τα φορολογικά μέχρι και ο ΦΠΑ;</w:t>
      </w:r>
    </w:p>
    <w:p w14:paraId="523E4DA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 Γιβραλτάρ, όπως ξέρουμε, ανήκει στο Ηνωμένο Βασίλειο. Έχει δικό του Κοινοβούλιο, αλλά ανήκει στο Ηνωμένο Βα</w:t>
      </w:r>
      <w:r>
        <w:rPr>
          <w:rFonts w:eastAsia="Times New Roman" w:cs="Times New Roman"/>
          <w:szCs w:val="24"/>
        </w:rPr>
        <w:t xml:space="preserve">σίλειο, το οποίο βγαίνει από την Ευρωπαϊκή Ένωση. </w:t>
      </w:r>
    </w:p>
    <w:p w14:paraId="523E4DA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 Γιβραλτάρ αυτή τη στιγμή έχει ειδικό φορολογικό καθεστώς αυτόνομο, μέσα στην Ευρώπη, εκτός της Ευρώπης. Ενώ ήταν στην Ευρωπαϊκή Ένωση η Μεγάλη Βρετανία, το Γιβραλτάρ ήταν εντός, εκτός και επί τα αυτά. Τ</w:t>
      </w:r>
      <w:r>
        <w:rPr>
          <w:rFonts w:eastAsia="Times New Roman" w:cs="Times New Roman"/>
          <w:szCs w:val="24"/>
        </w:rPr>
        <w:t xml:space="preserve">ο λέω, διότι θα απασχολήσει και τους Ευρωπαίους τώρα με τη διαδικασία του </w:t>
      </w:r>
      <w:r>
        <w:rPr>
          <w:rFonts w:eastAsia="Times New Roman" w:cs="Times New Roman"/>
          <w:szCs w:val="24"/>
          <w:lang w:val="en-US"/>
        </w:rPr>
        <w:t>Brexit</w:t>
      </w:r>
      <w:r>
        <w:rPr>
          <w:rFonts w:eastAsia="Times New Roman" w:cs="Times New Roman"/>
          <w:szCs w:val="24"/>
        </w:rPr>
        <w:t xml:space="preserve">. </w:t>
      </w:r>
    </w:p>
    <w:p w14:paraId="523E4DAF" w14:textId="77777777" w:rsidR="000D1927" w:rsidRDefault="00D33BB9">
      <w:pPr>
        <w:spacing w:after="0" w:line="600" w:lineRule="auto"/>
        <w:jc w:val="both"/>
        <w:rPr>
          <w:rFonts w:eastAsia="Times New Roman"/>
          <w:szCs w:val="24"/>
        </w:rPr>
      </w:pPr>
      <w:r>
        <w:rPr>
          <w:rFonts w:eastAsia="Times New Roman" w:cs="Times New Roman"/>
          <w:szCs w:val="24"/>
        </w:rPr>
        <w:t>Πρέπει να γνωρίζουμε, επίσης, ότι υπάρχουν πάρα πολλές χώρες εντός Ευρώπης. Θα της αναγνώσω για τα Πρακτικά. Είναι οι βασικές τέσσερις, οι οποίες έχουν φέρει τη φορολογική κ</w:t>
      </w:r>
      <w:r>
        <w:rPr>
          <w:rFonts w:eastAsia="Times New Roman" w:cs="Times New Roman"/>
          <w:szCs w:val="24"/>
        </w:rPr>
        <w:t xml:space="preserve">αταστροφή μέσα στην Ευρώπη. Είναι η Δανία, η Γαλλία, η Ολλανδία και το Ηνωμένο Βασίλειο. </w:t>
      </w:r>
      <w:r>
        <w:rPr>
          <w:rFonts w:eastAsia="Times New Roman"/>
          <w:szCs w:val="24"/>
        </w:rPr>
        <w:t xml:space="preserve">Αυτές είναι άρρηκτα δεμένες με τις χώρες οι οποίες είναι </w:t>
      </w:r>
      <w:r>
        <w:rPr>
          <w:rFonts w:eastAsia="Times New Roman"/>
          <w:szCs w:val="24"/>
          <w:lang w:val="en-US"/>
        </w:rPr>
        <w:t>offshore</w:t>
      </w:r>
      <w:r>
        <w:rPr>
          <w:rFonts w:eastAsia="Times New Roman"/>
          <w:szCs w:val="24"/>
        </w:rPr>
        <w:t xml:space="preserve"> και</w:t>
      </w:r>
      <w:r>
        <w:rPr>
          <w:rFonts w:eastAsia="Times New Roman"/>
          <w:szCs w:val="24"/>
        </w:rPr>
        <w:t xml:space="preserve"> είναι η Νέα Καληδονία, η Γαλλική Πολυνησία, τα Γαλλικά Νότια, οι νήσοι </w:t>
      </w:r>
      <w:proofErr w:type="spellStart"/>
      <w:r>
        <w:rPr>
          <w:rFonts w:eastAsia="Times New Roman"/>
          <w:szCs w:val="24"/>
        </w:rPr>
        <w:t>Ουαλί</w:t>
      </w:r>
      <w:proofErr w:type="spellEnd"/>
      <w:r>
        <w:rPr>
          <w:rFonts w:eastAsia="Times New Roman"/>
          <w:szCs w:val="24"/>
        </w:rPr>
        <w:t xml:space="preserve"> και </w:t>
      </w:r>
      <w:proofErr w:type="spellStart"/>
      <w:r>
        <w:rPr>
          <w:rFonts w:eastAsia="Times New Roman"/>
          <w:szCs w:val="24"/>
        </w:rPr>
        <w:t>Φουτουνά</w:t>
      </w:r>
      <w:proofErr w:type="spellEnd"/>
      <w:r>
        <w:rPr>
          <w:rFonts w:eastAsia="Times New Roman"/>
          <w:szCs w:val="24"/>
        </w:rPr>
        <w:t>, Σαιν Π</w:t>
      </w:r>
      <w:r>
        <w:rPr>
          <w:rFonts w:eastAsia="Times New Roman"/>
          <w:szCs w:val="24"/>
        </w:rPr>
        <w:t xml:space="preserve">ιερ και Μικελόν, ο Άγιος Βαρθολομαίος, η Αρούμπα, το </w:t>
      </w:r>
      <w:proofErr w:type="spellStart"/>
      <w:r>
        <w:rPr>
          <w:rFonts w:eastAsia="Times New Roman"/>
          <w:szCs w:val="24"/>
        </w:rPr>
        <w:t>Μποναίρ</w:t>
      </w:r>
      <w:proofErr w:type="spellEnd"/>
      <w:r>
        <w:rPr>
          <w:rFonts w:eastAsia="Times New Roman"/>
          <w:szCs w:val="24"/>
        </w:rPr>
        <w:t xml:space="preserve">, το </w:t>
      </w:r>
      <w:proofErr w:type="spellStart"/>
      <w:r>
        <w:rPr>
          <w:rFonts w:eastAsia="Times New Roman"/>
          <w:szCs w:val="24"/>
        </w:rPr>
        <w:t>Κουρασάο</w:t>
      </w:r>
      <w:proofErr w:type="spellEnd"/>
      <w:r>
        <w:rPr>
          <w:rFonts w:eastAsia="Times New Roman"/>
          <w:szCs w:val="24"/>
        </w:rPr>
        <w:t xml:space="preserve">, η Σάμπα, ο Άγιος Ευστάθιος, </w:t>
      </w:r>
      <w:r>
        <w:rPr>
          <w:rFonts w:eastAsia="Times New Roman"/>
          <w:szCs w:val="24"/>
        </w:rPr>
        <w:t>ο</w:t>
      </w:r>
      <w:r>
        <w:rPr>
          <w:rFonts w:eastAsia="Times New Roman"/>
          <w:szCs w:val="24"/>
        </w:rPr>
        <w:t xml:space="preserve"> Άγιος Μαρτίνος (ολλανδικό), η Ανγκουίλα, τα νησιά </w:t>
      </w:r>
      <w:proofErr w:type="spellStart"/>
      <w:r>
        <w:rPr>
          <w:rFonts w:eastAsia="Times New Roman"/>
          <w:szCs w:val="24"/>
        </w:rPr>
        <w:t>Κέυμαν</w:t>
      </w:r>
      <w:proofErr w:type="spellEnd"/>
      <w:r>
        <w:rPr>
          <w:rFonts w:eastAsia="Times New Roman"/>
          <w:szCs w:val="24"/>
        </w:rPr>
        <w:t>, τα νησιά Φώκλαντ, που έχει γίνει και η φασαρία στην Αργεντινή, η νότια Γεωργία, το Μονσεράτ κ</w:t>
      </w:r>
      <w:r>
        <w:rPr>
          <w:rFonts w:eastAsia="Times New Roman"/>
          <w:szCs w:val="24"/>
        </w:rPr>
        <w:t>αι πολλές άλλες.</w:t>
      </w:r>
    </w:p>
    <w:p w14:paraId="523E4DB0" w14:textId="77777777" w:rsidR="000D1927" w:rsidRDefault="00D33BB9">
      <w:pPr>
        <w:spacing w:after="0" w:line="600" w:lineRule="auto"/>
        <w:ind w:firstLine="720"/>
        <w:jc w:val="both"/>
        <w:rPr>
          <w:rFonts w:eastAsia="Times New Roman"/>
          <w:szCs w:val="24"/>
        </w:rPr>
      </w:pPr>
      <w:r>
        <w:rPr>
          <w:rFonts w:eastAsia="Times New Roman"/>
          <w:szCs w:val="24"/>
        </w:rPr>
        <w:t xml:space="preserve">Όποιος έχει πάνω του ένα πενηντάρικο –θα σας κάνω άλλη μια αποκάλυψη, το ξέρετε, απλώς δεν το έχετε δει ποτέ- εκεί που έχει το νούμερο το </w:t>
      </w:r>
      <w:r>
        <w:rPr>
          <w:rFonts w:eastAsia="Times New Roman"/>
          <w:szCs w:val="24"/>
          <w:lang w:val="en-US"/>
        </w:rPr>
        <w:t>X</w:t>
      </w:r>
      <w:r>
        <w:rPr>
          <w:rFonts w:eastAsia="Times New Roman"/>
          <w:szCs w:val="24"/>
        </w:rPr>
        <w:t xml:space="preserve">, το </w:t>
      </w:r>
      <w:r>
        <w:rPr>
          <w:rFonts w:eastAsia="Times New Roman"/>
          <w:szCs w:val="24"/>
          <w:lang w:val="en-US"/>
        </w:rPr>
        <w:t>W</w:t>
      </w:r>
      <w:r>
        <w:rPr>
          <w:rFonts w:eastAsia="Times New Roman"/>
          <w:szCs w:val="24"/>
        </w:rPr>
        <w:t xml:space="preserve"> κ.λπ. από κάτω λέει 50 ευρώ και δίπλα έχει δύο κουτάκια. Δεν τα έχει προσέξει ποτέ κανένας. </w:t>
      </w:r>
      <w:r>
        <w:rPr>
          <w:rFonts w:eastAsia="Times New Roman"/>
          <w:szCs w:val="24"/>
        </w:rPr>
        <w:t xml:space="preserve">Στα κουτάκια αυτά είναι οι χώρες, οι οποίες είναι </w:t>
      </w:r>
      <w:proofErr w:type="spellStart"/>
      <w:r>
        <w:rPr>
          <w:rFonts w:eastAsia="Times New Roman"/>
          <w:szCs w:val="24"/>
        </w:rPr>
        <w:t>εξωευρωπαϊκές</w:t>
      </w:r>
      <w:proofErr w:type="spellEnd"/>
      <w:r>
        <w:rPr>
          <w:rFonts w:eastAsia="Times New Roman"/>
          <w:szCs w:val="24"/>
        </w:rPr>
        <w:t xml:space="preserve"> με δικά τους φορολογικά καθεστώτα. Ανήκουν στην Ευρωπαϊκή Ένωση. Τις τύπωσαν στο πενηντάρικο μόνο για λόγους που δεν είναι της παρούσης. Όμως το </w:t>
      </w:r>
      <w:r>
        <w:rPr>
          <w:rFonts w:eastAsia="Times New Roman"/>
          <w:szCs w:val="24"/>
          <w:lang w:val="en-US"/>
        </w:rPr>
        <w:t>Reunion</w:t>
      </w:r>
      <w:r>
        <w:rPr>
          <w:rFonts w:eastAsia="Times New Roman"/>
          <w:szCs w:val="24"/>
        </w:rPr>
        <w:t xml:space="preserve">, τα νησιά αυτά και κάποια κομμάτια της </w:t>
      </w:r>
      <w:r>
        <w:rPr>
          <w:rFonts w:eastAsia="Times New Roman"/>
          <w:szCs w:val="24"/>
        </w:rPr>
        <w:t>Μαδαγασκάρης ανήκουν ακόμα στην Ευρωπαϊκή Ένωση.</w:t>
      </w:r>
    </w:p>
    <w:p w14:paraId="523E4DB1" w14:textId="77777777" w:rsidR="000D1927" w:rsidRDefault="00D33BB9">
      <w:pPr>
        <w:spacing w:after="0" w:line="600" w:lineRule="auto"/>
        <w:ind w:firstLine="720"/>
        <w:jc w:val="both"/>
        <w:rPr>
          <w:rFonts w:eastAsia="Times New Roman"/>
          <w:szCs w:val="24"/>
        </w:rPr>
      </w:pPr>
      <w:r>
        <w:rPr>
          <w:rFonts w:eastAsia="Times New Roman"/>
          <w:szCs w:val="24"/>
        </w:rPr>
        <w:t xml:space="preserve">Τι θέλω να πω; Αυτή η </w:t>
      </w:r>
      <w:r>
        <w:rPr>
          <w:rFonts w:eastAsia="Times New Roman"/>
          <w:szCs w:val="24"/>
        </w:rPr>
        <w:t>ο</w:t>
      </w:r>
      <w:r>
        <w:rPr>
          <w:rFonts w:eastAsia="Times New Roman"/>
          <w:szCs w:val="24"/>
        </w:rPr>
        <w:t>δηγία έχει μια πολύ μεγάλη σημασία εάν κάποιος αρχίσει να ασχοληθεί μαζί της σοβαρά και η Ευρώπη αυτήν τη  στιγμή δεν πρόκειται να ασχοληθεί σοβαρά. Είναι έτσι φτιαγμένα τα χρηματοοικο</w:t>
      </w:r>
      <w:r>
        <w:rPr>
          <w:rFonts w:eastAsia="Times New Roman"/>
          <w:szCs w:val="24"/>
        </w:rPr>
        <w:t>νομικά στην Ευρώπη -έτσι τα έφτιαξαν και τα δουλέψαμε κι εγώ είκοσι πέντε χρόνια στο εξωτερικό, σχεδόν τα μισά από αυτά στο εξωτερικό- όπου μία χώρα, για παράδειγμα, φορολογεί τα μερίσματα των μετόχων, μία άλλη χώρα δεν φορολογεί τα εσωτερικά δάνεια από ετ</w:t>
      </w:r>
      <w:r>
        <w:rPr>
          <w:rFonts w:eastAsia="Times New Roman"/>
          <w:szCs w:val="24"/>
        </w:rPr>
        <w:t>αιρεία σε εταιρεία. Η μαμά εταιρεία της Ολλανδίας δανείζει την κόρη εταιρεία της Ελλάδας. Ο τόκος που πληρώνει η κόρη εταιρεία στη μαμά εταιρεία για τη χώρα τη μία βγαίνει σαν έξοδο, ενώ για την άλλη χώρα είναι έσοδο και δεν φορολογείται τίποτα από όλα αυτ</w:t>
      </w:r>
      <w:r>
        <w:rPr>
          <w:rFonts w:eastAsia="Times New Roman"/>
          <w:szCs w:val="24"/>
        </w:rPr>
        <w:t xml:space="preserve">ά. Να μη σας μπλέξω. Όμως είναι έτσι στημένο το όλο σύστημα, έτσι ώστε κάποιος να αγοράζει μετοχές ή να κάνει </w:t>
      </w:r>
      <w:proofErr w:type="spellStart"/>
      <w:r>
        <w:rPr>
          <w:rFonts w:eastAsia="Times New Roman"/>
          <w:szCs w:val="24"/>
        </w:rPr>
        <w:t>ενδοομιλικές</w:t>
      </w:r>
      <w:proofErr w:type="spellEnd"/>
      <w:r>
        <w:rPr>
          <w:rFonts w:eastAsia="Times New Roman"/>
          <w:szCs w:val="24"/>
        </w:rPr>
        <w:t xml:space="preserve"> συναλλαγές χωρίς να πληρώνει πουθενά φόρο, διότι έτσι είναι το σύστημα. Θα προσπαθήσουν να το αλλάξουν. Ας ελπίσουμε κάποια στιγμή να</w:t>
      </w:r>
      <w:r>
        <w:rPr>
          <w:rFonts w:eastAsia="Times New Roman"/>
          <w:szCs w:val="24"/>
        </w:rPr>
        <w:t xml:space="preserve"> το αλλάξουν.</w:t>
      </w:r>
    </w:p>
    <w:p w14:paraId="523E4DB2" w14:textId="77777777" w:rsidR="000D1927" w:rsidRDefault="00D33BB9">
      <w:pPr>
        <w:spacing w:after="0" w:line="600" w:lineRule="auto"/>
        <w:ind w:firstLine="720"/>
        <w:jc w:val="both"/>
        <w:rPr>
          <w:rFonts w:eastAsia="Times New Roman"/>
          <w:szCs w:val="24"/>
        </w:rPr>
      </w:pPr>
      <w:r>
        <w:rPr>
          <w:rFonts w:eastAsia="Times New Roman"/>
          <w:szCs w:val="24"/>
        </w:rPr>
        <w:t>Όσον αφορά στις τροπολογίες, είναι αρκετές από αυτές -τις διάβασα σχεδόν όλες, είχα τον χρόνο και τώρα- πολύ σημαντικές. Μια-δυο παρατηρήσεις θα κάνω.</w:t>
      </w:r>
    </w:p>
    <w:p w14:paraId="523E4DB3" w14:textId="77777777" w:rsidR="000D1927" w:rsidRDefault="00D33BB9">
      <w:pPr>
        <w:spacing w:after="0" w:line="600" w:lineRule="auto"/>
        <w:ind w:firstLine="720"/>
        <w:jc w:val="both"/>
        <w:rPr>
          <w:rFonts w:eastAsia="Times New Roman"/>
          <w:szCs w:val="24"/>
        </w:rPr>
      </w:pPr>
      <w:r>
        <w:rPr>
          <w:rFonts w:eastAsia="Times New Roman"/>
          <w:szCs w:val="24"/>
        </w:rPr>
        <w:t>Σε ό,τι αφορά το Υπουργείο Τουρισμού, δεν μπορούμε να συζητήσουμε τώρα για τα ιαματικά λουτ</w:t>
      </w:r>
      <w:r>
        <w:rPr>
          <w:rFonts w:eastAsia="Times New Roman"/>
          <w:szCs w:val="24"/>
        </w:rPr>
        <w:t>ρά και πού πρέπει να γίνουν.</w:t>
      </w:r>
    </w:p>
    <w:p w14:paraId="523E4DB4" w14:textId="77777777" w:rsidR="000D1927" w:rsidRDefault="00D33BB9">
      <w:pPr>
        <w:spacing w:after="0" w:line="600" w:lineRule="auto"/>
        <w:ind w:firstLine="720"/>
        <w:jc w:val="both"/>
        <w:rPr>
          <w:rFonts w:eastAsia="Times New Roman"/>
          <w:szCs w:val="24"/>
        </w:rPr>
      </w:pPr>
      <w:r>
        <w:rPr>
          <w:rFonts w:eastAsia="Times New Roman"/>
          <w:szCs w:val="24"/>
        </w:rPr>
        <w:t>Στο κομμάτ</w:t>
      </w:r>
      <w:r>
        <w:rPr>
          <w:rFonts w:eastAsia="Times New Roman"/>
          <w:szCs w:val="24"/>
        </w:rPr>
        <w:t>ι</w:t>
      </w:r>
      <w:r>
        <w:rPr>
          <w:rFonts w:eastAsia="Times New Roman"/>
          <w:szCs w:val="24"/>
        </w:rPr>
        <w:t xml:space="preserve"> το οποίο αφορά το Μέγαρο Μουσικής, έχω διαφωνήσει. Δεν μπορεί κάθε χρόνο να δίνουμε φορολογική ενημερότητα. Τους χαρίσαμε 250 εκατομμύρια. Ναι, θα πούμε πάλι, όπως λέμε και στην Πολεμική Βιομηχανία. Όμως δεν μπορεί </w:t>
      </w:r>
      <w:r>
        <w:rPr>
          <w:rFonts w:eastAsia="Times New Roman"/>
          <w:szCs w:val="24"/>
        </w:rPr>
        <w:t>να τους έχουμε δανείσει, να τους έχουμε χαρίσει 250 εκατομμύρια ευρώ στο Μέγαρο, να μην έχουμε δει ισολογισμό, να έχουμε πρόεδρο αυτόν που το έβαλε μέσα 250 εκατομμύρια και να μην μπορεί να βγάλει κέρδη και να έχει μια ενημερότητα και του δίνουμε ξανά ενημ</w:t>
      </w:r>
      <w:r>
        <w:rPr>
          <w:rFonts w:eastAsia="Times New Roman"/>
          <w:szCs w:val="24"/>
        </w:rPr>
        <w:t>ερότητα. Άρα τι τους χαρίσαμε 250 εκατομμύρια; Δεν είναι για φωνές τέτοια ώρα, αλλά ειλικρινά κάποια στιγμή πρέπει να πούμε ως εδώ στο Μέγαρο. Ας φύγει στο ΤΑΙΠΕΔ. Δεν με νοιάζει που θα πάει. Τα 250 εκατομμύρια τα πληρώνει ο Έλληνας φορολογούμενος. Είναι ε</w:t>
      </w:r>
      <w:r>
        <w:rPr>
          <w:rFonts w:eastAsia="Times New Roman"/>
          <w:szCs w:val="24"/>
        </w:rPr>
        <w:t>γγυήσεις παλαιών ετών όλων των τραπεζών. Εκπέσανε. Τα πληρώσαμε. Καλώς τα πληρώσαμε. Τέλειωσε. Έχουμε δώσει, αν δεν κάνω λάθος, τρίτη φορά φορολογική ενημερότητα και ασφαλιστική. Άρα τι κάνουν αυτοί; Συνεχίζουν να χάνουν λεφτά; Δεν έχουν ενημερότητα; Και τ</w:t>
      </w:r>
      <w:r>
        <w:rPr>
          <w:rFonts w:eastAsia="Times New Roman"/>
          <w:szCs w:val="24"/>
        </w:rPr>
        <w:t>α λεφτά που τους χαρίσαμε τι τα έκαναν;</w:t>
      </w:r>
    </w:p>
    <w:p w14:paraId="523E4DB5" w14:textId="77777777" w:rsidR="000D1927" w:rsidRDefault="00D33BB9">
      <w:pPr>
        <w:spacing w:after="0" w:line="600" w:lineRule="auto"/>
        <w:ind w:firstLine="720"/>
        <w:jc w:val="both"/>
        <w:rPr>
          <w:rFonts w:eastAsia="Times New Roman"/>
          <w:szCs w:val="24"/>
        </w:rPr>
      </w:pPr>
      <w:r>
        <w:rPr>
          <w:rFonts w:eastAsia="Times New Roman"/>
          <w:szCs w:val="24"/>
        </w:rPr>
        <w:t>Εδώ είναι ο ερώτημα, κύριε Κουτσούκο. Το ξέρω ότι κι εσείς από παλιά έχετε την απορία. Την έχω κι εγώ πολλά χρόνια, γιατί στήθηκε επί ΠΑΣΟΚ</w:t>
      </w:r>
      <w:r>
        <w:rPr>
          <w:rFonts w:eastAsia="Times New Roman"/>
          <w:szCs w:val="24"/>
        </w:rPr>
        <w:t>.</w:t>
      </w:r>
      <w:r>
        <w:rPr>
          <w:rFonts w:eastAsia="Times New Roman"/>
          <w:szCs w:val="24"/>
        </w:rPr>
        <w:t xml:space="preserve"> Στήθηκε εννοώ σαν Ίδρυμα και ορθώς στήθηκε. Όμως να μη συνεχίσουμε να το πλ</w:t>
      </w:r>
      <w:r>
        <w:rPr>
          <w:rFonts w:eastAsia="Times New Roman"/>
          <w:szCs w:val="24"/>
        </w:rPr>
        <w:t>ηρώνουμε. Ειλικρινά, δεν θα πω τώρα ότι είναι η τελευταία φορά. Όμως θα ήθελα να είναι η τελευταία. Την επόμενη θα έχουμε πρόβλημα. Πρέπει να γίνει διαχειριστικός έλεγχος. Δεν γίνεται να μην έχουν ενημερότητα, ενώ τους χαρίσαμε 250 εκατομμύρια. Δεν γίνεται</w:t>
      </w:r>
      <w:r>
        <w:rPr>
          <w:rFonts w:eastAsia="Times New Roman"/>
          <w:szCs w:val="24"/>
        </w:rPr>
        <w:t>. Δεν είναι καθόλου λογικό.</w:t>
      </w:r>
    </w:p>
    <w:p w14:paraId="523E4DB6" w14:textId="77777777" w:rsidR="000D1927" w:rsidRDefault="00D33BB9">
      <w:pPr>
        <w:spacing w:after="0" w:line="600" w:lineRule="auto"/>
        <w:ind w:firstLine="720"/>
        <w:jc w:val="both"/>
        <w:rPr>
          <w:rFonts w:eastAsia="Times New Roman"/>
          <w:szCs w:val="24"/>
        </w:rPr>
      </w:pPr>
      <w:r>
        <w:rPr>
          <w:rFonts w:eastAsia="Times New Roman"/>
          <w:szCs w:val="24"/>
        </w:rPr>
        <w:t xml:space="preserve">Για το «Σταύρος Νιάρχος» είναι λογικό. Για τους ΟΤΑ η τροπολογία είναι εντάξει. Για τα τουριστικά ακίνητα το ηλεκτρονικό σύστημα θέλει πάρα πολλή δουλειά για να εναρμονιστεί και με τις ευρωπαϊκές οδηγίες και </w:t>
      </w:r>
      <w:r>
        <w:rPr>
          <w:rFonts w:eastAsia="Times New Roman"/>
          <w:szCs w:val="24"/>
        </w:rPr>
        <w:t xml:space="preserve">με τη </w:t>
      </w:r>
      <w:r>
        <w:rPr>
          <w:rFonts w:eastAsia="Times New Roman"/>
          <w:szCs w:val="24"/>
        </w:rPr>
        <w:t>νομοθεσία. Είν</w:t>
      </w:r>
      <w:r>
        <w:rPr>
          <w:rFonts w:eastAsia="Times New Roman"/>
          <w:szCs w:val="24"/>
        </w:rPr>
        <w:t xml:space="preserve">αι κάτι πάρα πολύ δύσκολο. Για τον ΕΝΦΙΑ δεν έχουμε να πούμε κάτι. </w:t>
      </w:r>
    </w:p>
    <w:p w14:paraId="523E4DB7" w14:textId="77777777" w:rsidR="000D1927" w:rsidRDefault="00D33BB9">
      <w:pPr>
        <w:spacing w:after="0" w:line="600" w:lineRule="auto"/>
        <w:ind w:firstLine="720"/>
        <w:jc w:val="both"/>
        <w:rPr>
          <w:rFonts w:eastAsia="Times New Roman"/>
          <w:szCs w:val="24"/>
        </w:rPr>
      </w:pPr>
      <w:r>
        <w:rPr>
          <w:rFonts w:eastAsia="Times New Roman"/>
          <w:szCs w:val="24"/>
        </w:rPr>
        <w:t>Ελπίζω να μη γίνει άλλη φυσική καταστροφή στην Ελλάδα και ελπίζω, όπως είδα και τις φωτιές και στη Λακωνία, να γίνει δουλειά. Κάναμε μια μεγάλη μελέτη και μια μέρα 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είχε τη</w:t>
      </w:r>
      <w:r>
        <w:rPr>
          <w:rFonts w:eastAsia="Times New Roman"/>
          <w:szCs w:val="24"/>
        </w:rPr>
        <w:t>ν καλοσύνη να απαντήσει σε μία επίκαιρη ερώτηση ενός συναδέλφου του ΣΥΡΙΖΑ από τον νόμο. Γίνεται πολλή δουλειά, έτσι ώστε οι πληγέντες και από τους σεισμούς, αλλά και από τις φωτιές, να έχουν μια ευνοϊκή μεταχείριση, έτσι ώστε να τα βγάλουν πέρα και στη Λα</w:t>
      </w:r>
      <w:r>
        <w:rPr>
          <w:rFonts w:eastAsia="Times New Roman"/>
          <w:szCs w:val="24"/>
        </w:rPr>
        <w:t xml:space="preserve">κωνία και στη Λέσβο και στην Κω. </w:t>
      </w:r>
    </w:p>
    <w:p w14:paraId="523E4DB8" w14:textId="77777777" w:rsidR="000D1927" w:rsidRDefault="00D33BB9">
      <w:pPr>
        <w:spacing w:after="0" w:line="600" w:lineRule="auto"/>
        <w:ind w:firstLine="720"/>
        <w:jc w:val="both"/>
        <w:rPr>
          <w:rFonts w:eastAsia="Times New Roman"/>
          <w:szCs w:val="24"/>
        </w:rPr>
      </w:pPr>
      <w:r>
        <w:rPr>
          <w:rFonts w:eastAsia="Times New Roman"/>
          <w:szCs w:val="24"/>
        </w:rPr>
        <w:t>Το επόμενο ζήτημα ήταν του Υπουργείου Εθνικής Άμυνας. Είναι ζητήματα φορολογικής ενημερότητας, αλλά ό,τι έχει να κάνει και με τα αεροσκάφη της ναυτικής συνεργασίας είναι πολύ σημαντικές τροπολογίες και πρέπει να υπερψηφιστ</w:t>
      </w:r>
      <w:r>
        <w:rPr>
          <w:rFonts w:eastAsia="Times New Roman"/>
          <w:szCs w:val="24"/>
        </w:rPr>
        <w:t>ούν.</w:t>
      </w:r>
    </w:p>
    <w:p w14:paraId="523E4DB9" w14:textId="77777777" w:rsidR="000D1927" w:rsidRDefault="00D33BB9">
      <w:pPr>
        <w:spacing w:after="0" w:line="600" w:lineRule="auto"/>
        <w:ind w:firstLine="720"/>
        <w:jc w:val="both"/>
        <w:rPr>
          <w:rFonts w:eastAsia="Times New Roman"/>
          <w:szCs w:val="24"/>
        </w:rPr>
      </w:pPr>
      <w:r>
        <w:rPr>
          <w:rFonts w:eastAsia="Times New Roman"/>
          <w:szCs w:val="24"/>
        </w:rPr>
        <w:t xml:space="preserve">Δεν έχω να προσθέσω κάτι άλλο. Θα περιμένω και την τελευταία που δεν τη διάβασα. Ισχύει ότι έχει έλθει άλλη μια τροπολογία για την ΕΛΣΤΑΤ; Δεν την έχουμε δει. Δεν την έχουμε διαβάσει. </w:t>
      </w:r>
    </w:p>
    <w:p w14:paraId="523E4DB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Δεν μπορώ να πω κάτι γι’ αυτή την τροπολογία, εάν δεν την διαβάσω.</w:t>
      </w:r>
      <w:r>
        <w:rPr>
          <w:rFonts w:eastAsia="Times New Roman" w:cs="Times New Roman"/>
          <w:szCs w:val="24"/>
        </w:rPr>
        <w:t xml:space="preserve"> Τις υπόλοιπες τις υπερψηφίζουμε, όπως έχουμε πει, μαζί με όλα άρθρα του εν λόγω νομοσχεδίου. </w:t>
      </w:r>
    </w:p>
    <w:p w14:paraId="523E4DB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23E4DB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p>
    <w:p w14:paraId="523E4DB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Κατσιαντώνης</w:t>
      </w:r>
      <w:proofErr w:type="spellEnd"/>
      <w:r>
        <w:rPr>
          <w:rFonts w:eastAsia="Times New Roman" w:cs="Times New Roman"/>
          <w:szCs w:val="24"/>
        </w:rPr>
        <w:t xml:space="preserve">, ειδικός αγορητής από την Ένωση Κεντρώων, έχει τον λόγο. </w:t>
      </w:r>
    </w:p>
    <w:p w14:paraId="523E4DBE"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ΓΕΩΡΓΙΟΣ ΚΑΤΣΙΑΝΤΩΝΗ</w:t>
      </w:r>
      <w:r>
        <w:rPr>
          <w:rFonts w:eastAsia="Times New Roman" w:cs="Times New Roman"/>
          <w:b/>
          <w:szCs w:val="24"/>
        </w:rPr>
        <w:t xml:space="preserve">Σ: </w:t>
      </w:r>
      <w:r>
        <w:rPr>
          <w:rFonts w:eastAsia="Times New Roman" w:cs="Times New Roman"/>
          <w:szCs w:val="24"/>
        </w:rPr>
        <w:t xml:space="preserve">Σας ευχαριστώ, κύριε Πρόεδρε. </w:t>
      </w:r>
    </w:p>
    <w:p w14:paraId="523E4DB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εδώ για να συζητήσουμε ένα πολυνομοσχέδιο που έχει φέρει η Κυβέρνηση με το πρόσχημα της ενσωμάτωσης στην ελληνική έννομη τάξη της σχετικής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 xml:space="preserve">δηγίας. Και από κοντά φέρνει </w:t>
      </w:r>
      <w:r>
        <w:rPr>
          <w:rFonts w:eastAsia="Times New Roman" w:cs="Times New Roman"/>
          <w:szCs w:val="24"/>
        </w:rPr>
        <w:t xml:space="preserve">έτερες διατάξεις, που στο μεγαλύτερο μέρος τους αφορούν για μία ακόμη φορά βολέματα και τακτοποιήσεις ημετέρων. </w:t>
      </w:r>
    </w:p>
    <w:p w14:paraId="523E4DC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Φυσικά, για να ρίξει στάχτη στα μάτια του κόσμου, βάζει και ορισμένες διατάξεις που εγώ θα τις αποκαλούσα «τυράκια», κατά περίπτωση, για να βολέψει μία μικρή μερίδα επαγγελματιών. Αυτό συμβαίνει, για παράδειγμα, με τις διατάξεις που αφορούν στη μείωση του </w:t>
      </w:r>
      <w:r>
        <w:rPr>
          <w:rFonts w:eastAsia="Times New Roman" w:cs="Times New Roman"/>
          <w:szCs w:val="24"/>
        </w:rPr>
        <w:t xml:space="preserve">ΦΠΑ στα </w:t>
      </w:r>
      <w:proofErr w:type="spellStart"/>
      <w:r>
        <w:rPr>
          <w:rFonts w:eastAsia="Times New Roman" w:cs="Times New Roman"/>
          <w:szCs w:val="24"/>
        </w:rPr>
        <w:t>δρεπτά</w:t>
      </w:r>
      <w:proofErr w:type="spellEnd"/>
      <w:r>
        <w:rPr>
          <w:rFonts w:eastAsia="Times New Roman" w:cs="Times New Roman"/>
          <w:szCs w:val="24"/>
        </w:rPr>
        <w:t xml:space="preserve"> άνθη και στις </w:t>
      </w:r>
      <w:r>
        <w:rPr>
          <w:rFonts w:eastAsia="Times New Roman" w:cs="Times New Roman"/>
          <w:szCs w:val="24"/>
        </w:rPr>
        <w:t>ζωοτροφές</w:t>
      </w:r>
      <w:r>
        <w:rPr>
          <w:rFonts w:eastAsia="Times New Roman" w:cs="Times New Roman"/>
          <w:szCs w:val="24"/>
        </w:rPr>
        <w:t>, στην προστασία του ακατάσχετου των λογαριασμών που τηρούνται στα εν γένει ιδρύματα πληρωμών, στη μη επιβολή τέλους επιτηδεύματος για τα υποκαταστήματα επαγγελματικών εγκαταστάσεων, στη φορολογική ανακούφιση των εκ το</w:t>
      </w:r>
      <w:r>
        <w:rPr>
          <w:rFonts w:eastAsia="Times New Roman" w:cs="Times New Roman"/>
          <w:szCs w:val="24"/>
        </w:rPr>
        <w:t xml:space="preserve">υ σεισμού πληγέντων της Λέσβου </w:t>
      </w:r>
      <w:r>
        <w:rPr>
          <w:rFonts w:eastAsia="Times New Roman" w:cs="Times New Roman"/>
          <w:szCs w:val="24"/>
        </w:rPr>
        <w:t>-</w:t>
      </w:r>
      <w:r>
        <w:rPr>
          <w:rFonts w:eastAsia="Times New Roman" w:cs="Times New Roman"/>
          <w:szCs w:val="24"/>
        </w:rPr>
        <w:t>όπου πιστεύω ότι τελικά αυτό θα ισχύσει και για την Κω και τη Ρόδο</w:t>
      </w:r>
      <w:r>
        <w:rPr>
          <w:rFonts w:eastAsia="Times New Roman" w:cs="Times New Roman"/>
          <w:szCs w:val="24"/>
        </w:rPr>
        <w:t>-,</w:t>
      </w:r>
      <w:r>
        <w:rPr>
          <w:rFonts w:eastAsia="Times New Roman" w:cs="Times New Roman"/>
          <w:szCs w:val="24"/>
        </w:rPr>
        <w:t xml:space="preserve"> στη συμμόρφωση της χώρας στη σχετική απόφαση του Ευρωπαϊκού Δικαστηρίου να πάψει πλέον να φορολογεί με ληστρικό τρόπο τα μη κερδοσκοπικά νομικά πρόσωπα για</w:t>
      </w:r>
      <w:r>
        <w:rPr>
          <w:rFonts w:eastAsia="Times New Roman" w:cs="Times New Roman"/>
          <w:szCs w:val="24"/>
        </w:rPr>
        <w:t xml:space="preserve"> την απόκτηση περιουσίας αιτία θανάτου ή δωρεάς, στην εξειδίκευση των εξουσιών, αρμοδιοτήτων και υποχρεώσεων της Επιτροπής Κεφαλαιαγοράς, στις παραχωρήσεις δημοσίων ακινήτων, προκειμένου να επιτευχθούν στόχοι δημοσίου συμφέροντος, στην απλοποίηση της διαδι</w:t>
      </w:r>
      <w:r>
        <w:rPr>
          <w:rFonts w:eastAsia="Times New Roman" w:cs="Times New Roman"/>
          <w:szCs w:val="24"/>
        </w:rPr>
        <w:t xml:space="preserve">κασίας αποδοχής δωρεών μικρής αξίας υπέρ του δημοσίου, στην αναγνώριση της προϋπηρεσίας των υπαλλήλων που προσφέρουν εργασία σε φορείς των κρατών-μελών της Ευρωπαϊκής Ένωσης, στη διεύρυνση των υπαγομένων υπαλλήλων στο ενιαίο μισθολόγιο, όπως του πολιτικού </w:t>
      </w:r>
      <w:r>
        <w:rPr>
          <w:rFonts w:eastAsia="Times New Roman" w:cs="Times New Roman"/>
          <w:szCs w:val="24"/>
        </w:rPr>
        <w:t>προσωπικού της ΕΥΠ, στα θέματα της δημοσιονομικής δέσμευσης για δαπάνες μισθοδοσίας φορέων κεντρικής διοίκησης και δαπάνες συντάξεων δημοσίου, στην ανάθεση στη ΔΟΥ της είσπραξης εσόδων ειδικών δημοσίων υπηρεσιών και ειδικών ταμείων. Τέλος, στις προβλεπόμεν</w:t>
      </w:r>
      <w:r>
        <w:rPr>
          <w:rFonts w:eastAsia="Times New Roman" w:cs="Times New Roman"/>
          <w:szCs w:val="24"/>
        </w:rPr>
        <w:t xml:space="preserve">ες κυρώσεις, σε περίπτωση αποκλίσεων από τους δημοσιονομικούς στόχους για τους φορείς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w:t>
      </w:r>
    </w:p>
    <w:p w14:paraId="523E4DC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Όμως έχουμε πολλές λοιπές διατάξεις στο δεύτερο μέρος του νομοσχεδίου, οι οποίες, όπως </w:t>
      </w:r>
      <w:proofErr w:type="spellStart"/>
      <w:r>
        <w:rPr>
          <w:rFonts w:eastAsia="Times New Roman" w:cs="Times New Roman"/>
          <w:szCs w:val="24"/>
        </w:rPr>
        <w:t>προείπα</w:t>
      </w:r>
      <w:proofErr w:type="spellEnd"/>
      <w:r>
        <w:rPr>
          <w:rFonts w:eastAsia="Times New Roman" w:cs="Times New Roman"/>
          <w:szCs w:val="24"/>
        </w:rPr>
        <w:t xml:space="preserve"> δείχνουν ότι έχετε ξανά διάθεση, κύριοι της Κυβέρνησης</w:t>
      </w:r>
      <w:r>
        <w:rPr>
          <w:rFonts w:eastAsia="Times New Roman" w:cs="Times New Roman"/>
          <w:szCs w:val="24"/>
        </w:rPr>
        <w:t>, να βολέψετε δικά σας παιδιά στο δημόσιο και βέβαια με αυτόν τον τρόπο να επιβαρυνθεί ο κρατικός προϋπολογισμός.</w:t>
      </w:r>
    </w:p>
    <w:p w14:paraId="523E4DC2"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23E4DC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Αρχίζουμε με τις επιπλέον 270.000 ευρώ ανά έτος που θα επιβαρυνθούν τα κρατικά ταμεία από την απρόσμενη κ</w:t>
      </w:r>
      <w:r>
        <w:rPr>
          <w:rFonts w:eastAsia="Times New Roman" w:cs="Times New Roman"/>
          <w:szCs w:val="24"/>
        </w:rPr>
        <w:t>αι την άνευ ουσίας ανασύσταση του Συμβουλίου Οικονομικών Εμπειρογνώμων. Προσπαθείτε να μας πείσετε ότι το παροπλισμένο και ξεχασμένο ΣΟΕ θα συμβάλει στην οικονομική στρατηγική της χώρας, θα αξιολογεί εναλλακτικές προτάσεις οικονομικής πολιτικής, θα αναλύει</w:t>
      </w:r>
      <w:r>
        <w:rPr>
          <w:rFonts w:eastAsia="Times New Roman" w:cs="Times New Roman"/>
          <w:szCs w:val="24"/>
        </w:rPr>
        <w:t xml:space="preserve"> το δημοσιονομικό και μακροοικονομικό της αποτέλεσμα και θα διαμορφώνει την οικονομική πολιτική της χώρας στην Ευρωπαϊκή Ένωση. </w:t>
      </w:r>
    </w:p>
    <w:p w14:paraId="523E4DC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Αλήθεια, οι ακριβοπληρωμένοι σύμβουλοι του οικονομικού επιτελείου αυτή τη δουλειά δεν κάνουν; Γιατί τώρα ξαφνικά πρέπει να το κ</w:t>
      </w:r>
      <w:r>
        <w:rPr>
          <w:rFonts w:eastAsia="Times New Roman" w:cs="Times New Roman"/>
          <w:szCs w:val="24"/>
        </w:rPr>
        <w:t xml:space="preserve">άνει και το ΣΟΕ; Η απάντηση είναι προφανώς πολύ απλή: Γιατί θέλετε να βολέψετε δικούς σας ανθρώπους σε διοικητικές θέσεις, ορίζοντας το διοικητικό συμβούλιο για το ΣΟΕ. </w:t>
      </w:r>
    </w:p>
    <w:p w14:paraId="523E4DC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Επιπλέον, θέλετε να προσλάβετε δεκαπέντε άτομα στη </w:t>
      </w:r>
      <w:proofErr w:type="spellStart"/>
      <w:r>
        <w:rPr>
          <w:rFonts w:eastAsia="Times New Roman" w:cs="Times New Roman"/>
          <w:szCs w:val="24"/>
        </w:rPr>
        <w:t>συνιστώμενη</w:t>
      </w:r>
      <w:proofErr w:type="spellEnd"/>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έ</w:t>
      </w:r>
      <w:r>
        <w:rPr>
          <w:rFonts w:eastAsia="Times New Roman" w:cs="Times New Roman"/>
          <w:szCs w:val="24"/>
        </w:rPr>
        <w:t xml:space="preserve">ρευνας ως επιστημονικό προσωπικό, εκ των οποίων οι δώδεκα θα έρθουν με τριετείς συμβάσεις και οι τρεις με τις διατάξεις της κινητικότητας. </w:t>
      </w:r>
    </w:p>
    <w:p w14:paraId="523E4DC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Γιατί δεν τους ζητάτε όλους από το ανθρώπινο δυναμικό της δημόσιας διοίκησης;</w:t>
      </w:r>
    </w:p>
    <w:p w14:paraId="523E4DC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Και φυσικά τα βολέματα δεν τελειώνουν </w:t>
      </w:r>
      <w:r>
        <w:rPr>
          <w:rFonts w:eastAsia="Times New Roman" w:cs="Times New Roman"/>
          <w:szCs w:val="24"/>
        </w:rPr>
        <w:t xml:space="preserve">εδώ, αφού θέλετε και άλλους τρεις επ’ αμοιβή μεταπτυχιακούς φοιτητές για πρακτική άσκηση για δεκαοκτώ ολόκληρους μήνες. </w:t>
      </w:r>
    </w:p>
    <w:p w14:paraId="523E4DC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Όλα αυτά, ενώ το κράτος δικαίου, όπως λέτε ότι είστε, έχει κόψει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έχει στείλει τις συντάξεις στα τάρταρα και έχε</w:t>
      </w:r>
      <w:r>
        <w:rPr>
          <w:rFonts w:eastAsia="Times New Roman" w:cs="Times New Roman"/>
          <w:szCs w:val="24"/>
        </w:rPr>
        <w:t>ι κυριολεκτικά τσακίσει τους ελεύθερους επαγγελματίες. Η ανάγκη σας να τακτοποιήσετε όσους περισσότερους μπορείτε, φαίνεται και από την πρόβλεψη για τις λειτουργικές δαπάνες του ΣΟΕ, που αφορούν από συνδρομές επιστημονικών περιοδικών μέχρι υποδείγματα οικο</w:t>
      </w:r>
      <w:r>
        <w:rPr>
          <w:rFonts w:eastAsia="Times New Roman" w:cs="Times New Roman"/>
          <w:szCs w:val="24"/>
        </w:rPr>
        <w:t xml:space="preserve">νομικών προβλέψεων και βάσεων δεδομένων, ώστε να μπορέσετε να μοιράσετε την πίτα των κρατικών διαθέσιμων στους ολίγους της αρεσκείας σας. Είναι μάλλον λίγα τα 272 χιλιάδες ευρώ και η προσωπική μου γνώμη είναι ότι αυτά τα ποσά θα πολλαπλασιαστούν. </w:t>
      </w:r>
    </w:p>
    <w:p w14:paraId="523E4DC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ίδιο</w:t>
      </w:r>
      <w:r>
        <w:rPr>
          <w:rFonts w:eastAsia="Times New Roman" w:cs="Times New Roman"/>
          <w:szCs w:val="24"/>
        </w:rPr>
        <w:t xml:space="preserve"> μήκος κύματος και η αύξηση δαπανών για την κάλυψη της δαπάνης νομικής υποστήριξης του προέδρου και του προσωπικού της ΕΛΣΤΑΤ από δικηγόρο της επιλογής τους. Μα δεν απασχολεί δικηγόρους η ΕΛΣΤΑΤ, ώστε να προασπίζει το δίκιο και την ανεξαρτησία τους; </w:t>
      </w:r>
      <w:r>
        <w:rPr>
          <w:rFonts w:eastAsia="Times New Roman" w:cs="Times New Roman"/>
          <w:szCs w:val="24"/>
        </w:rPr>
        <w:t>Β</w:t>
      </w:r>
      <w:r>
        <w:rPr>
          <w:rFonts w:eastAsia="Times New Roman" w:cs="Times New Roman"/>
          <w:szCs w:val="24"/>
        </w:rPr>
        <w:t>έβαια</w:t>
      </w:r>
      <w:r>
        <w:rPr>
          <w:rFonts w:eastAsia="Times New Roman" w:cs="Times New Roman"/>
          <w:szCs w:val="24"/>
        </w:rPr>
        <w:t>, η δαπάνη στην περίπτωση αυτή, όπως και η σχετική επιβάρυνση, δεν είναι δυνατόν να προβλεφθεί.</w:t>
      </w:r>
    </w:p>
    <w:p w14:paraId="523E4DC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 Μία από τα ίδια και με την επάνοδο στην υπηρεσία, κυριολεκτικά «από το παράθυρο», για συνταξιούχους, πρώην υπαλλήλους της Ανεξάρτητης Αρχής Δημοσίων Εσόδων. Γι</w:t>
      </w:r>
      <w:r>
        <w:rPr>
          <w:rFonts w:eastAsia="Times New Roman" w:cs="Times New Roman"/>
          <w:szCs w:val="24"/>
        </w:rPr>
        <w:t>’ αυτούς φέρνετε αυτόκλητοι -ούτε λίγο ούτε πολύ- επάνοδο στην ενεργό δράση μέσω της συμμετοχής τους, μαζί με το εν ενεργεία προσωπικό της αρχής, σε έργα παροχής τεχνικής βοήθειας σε τρίτες χώρες.</w:t>
      </w:r>
    </w:p>
    <w:p w14:paraId="523E4DC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 Δεν μας λέτε, όμως, πόσους θα χρειαστείτε, την αμοιβή τους</w:t>
      </w:r>
      <w:r>
        <w:rPr>
          <w:rFonts w:eastAsia="Times New Roman" w:cs="Times New Roman"/>
          <w:szCs w:val="24"/>
        </w:rPr>
        <w:t xml:space="preserve"> και τι θα κάνουν και ποιους θα συνδράμουν. Ακόμη και αν υποθέσουμε ότι τα κάνετε όλα αυτά με καλή πρόθεση και φέρνετε τη διάταξη αυτή, γιατί δεν σκέφτεστε λίγο εμπορικά, εργασιακά και αναπτυξιακά; Θα μπορούσατε αντί για συνταξιούχους της αρχής να αναζητήσ</w:t>
      </w:r>
      <w:r>
        <w:rPr>
          <w:rFonts w:eastAsia="Times New Roman" w:cs="Times New Roman"/>
          <w:szCs w:val="24"/>
        </w:rPr>
        <w:t>ετε κάποιους εκ των χιλιάδων άνεργων νέων με τα βαρβάτα πτυχία και μεταπτυχιακά, να εμπλουτίσουν τις γνώσεις τους κοντά στο εν ενεργεία προσωπικό, γιατί με αυτόν τον τρόπο απλώς θα βοηθούσατε ουσιαστικά να ενταχθούν στην αγορά εργασίας, μέσα από ένα τόσο σ</w:t>
      </w:r>
      <w:r>
        <w:rPr>
          <w:rFonts w:eastAsia="Times New Roman" w:cs="Times New Roman"/>
          <w:szCs w:val="24"/>
        </w:rPr>
        <w:t xml:space="preserve">ημαντικό επικείμενο βήμα, να παρέχουν τεχνική βοήθεια σε τρίτες χώρες. Και αφού τα ποσά για την υλοποίηση της τεχνικής βοήθειας διατίθενται από την Ευρωπαϊκή Ένωση, θα μπορούσατε να μειώσετε και την ανεργία, χωρίς να επιβαρυνθεί το κράτος ούτε με 1 ευρώ. </w:t>
      </w:r>
    </w:p>
    <w:p w14:paraId="523E4DC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ίδιο μήκος κύματος και η από το παράθυρο επιχειρούμενη αύξηση στις απολαβές του διοικητή της Ανεξάρτητης Αρχής Δημοσίων Εσόδων. Θέλετε να του δώσετε μπόνους όχι μετά την υπέρβαση των στόχων που έχει υποχρέωση να εκπληρώσει, βάσει του συμβολαίου απασχόλ</w:t>
      </w:r>
      <w:r>
        <w:rPr>
          <w:rFonts w:eastAsia="Times New Roman" w:cs="Times New Roman"/>
          <w:szCs w:val="24"/>
        </w:rPr>
        <w:t xml:space="preserve">ησής του, αλλά μετά την επίτευξη των στόχων κατά περίπτωση. </w:t>
      </w:r>
    </w:p>
    <w:p w14:paraId="523E4DC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Θα ήθελα να διευκρινιστεί εν προκειμένω αν οι αμοιβές για τον εν λόγω διοικητή όπως θα προκύψουν τελικά, θα υπερβούν αυτές του προέδρου του Αρείου Πάγου, εκτός και εάν προοιωνίζεται και αύξηση σε</w:t>
      </w:r>
      <w:r>
        <w:rPr>
          <w:rFonts w:eastAsia="Times New Roman" w:cs="Times New Roman"/>
          <w:szCs w:val="24"/>
        </w:rPr>
        <w:t xml:space="preserve"> αυτήν την αμοιβή μέσα από αυτήν σας την κίνηση.</w:t>
      </w:r>
    </w:p>
    <w:p w14:paraId="523E4DC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Άλλη μία σκανδαλώδης διάταξη είναι αυτή</w:t>
      </w:r>
      <w:r>
        <w:rPr>
          <w:rFonts w:eastAsia="Times New Roman" w:cs="Times New Roman"/>
          <w:szCs w:val="24"/>
        </w:rPr>
        <w:t>,</w:t>
      </w:r>
      <w:r>
        <w:rPr>
          <w:rFonts w:eastAsia="Times New Roman" w:cs="Times New Roman"/>
          <w:szCs w:val="24"/>
        </w:rPr>
        <w:t xml:space="preserve"> που αφορά στο μπόνους επιτυχίας για τον ειδικό εκκαθαριστή δημόσιας επιχείρησης.</w:t>
      </w:r>
    </w:p>
    <w:p w14:paraId="523E4DC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 Αλήθεια, για ποιον λόγο πρέπει να πάρει μπόνους γιατί απλώς έκανε τη δουλειά του; Θα</w:t>
      </w:r>
      <w:r>
        <w:rPr>
          <w:rFonts w:eastAsia="Times New Roman" w:cs="Times New Roman"/>
          <w:szCs w:val="24"/>
        </w:rPr>
        <w:t xml:space="preserve"> πρέπει, δηλαδή, να δίνουμε μπόνους σε όλους τους δημοσίους υπαλλήλους γιατί απλώς φέρνουν εις πέρας τα καθήκοντά τους; Και γιατί προβλέπεται εξαίρεση ειδικά για την ειδική εκκαθάριση της «Μεταλλουργικής Βιομηχανίας Ηπείρου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η ισχύς της οποίας αρχίζε</w:t>
      </w:r>
      <w:r>
        <w:rPr>
          <w:rFonts w:eastAsia="Times New Roman" w:cs="Times New Roman"/>
          <w:szCs w:val="24"/>
        </w:rPr>
        <w:t>ι από την 1η Ιανουαρίου 2017; Τι είναι αυτό που καθιστά αναγκαία την αναδρομική έναρξη ισχύος γι’ αυτήν την υπό εκκαθάριση εταιρεία;</w:t>
      </w:r>
    </w:p>
    <w:p w14:paraId="523E4DD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Καταλαβαίνετε όλοι πλέον νομίζω γιατί στην αρχή είπα ότι είναι ιδιαίτερα ύποπτες πολλές από αυτές τις διατάξεις. Όπως και ν</w:t>
      </w:r>
      <w:r>
        <w:rPr>
          <w:rFonts w:eastAsia="Times New Roman" w:cs="Times New Roman"/>
          <w:szCs w:val="24"/>
        </w:rPr>
        <w:t>α έχει, δεν χορταίνουμε να ανακαλύπτουμε πονηρές προθέσεις μέσα σε κάθε νομοσχέδιο</w:t>
      </w:r>
      <w:r>
        <w:rPr>
          <w:rFonts w:eastAsia="Times New Roman" w:cs="Times New Roman"/>
          <w:szCs w:val="24"/>
        </w:rPr>
        <w:t>,</w:t>
      </w:r>
      <w:r>
        <w:rPr>
          <w:rFonts w:eastAsia="Times New Roman" w:cs="Times New Roman"/>
          <w:szCs w:val="24"/>
        </w:rPr>
        <w:t xml:space="preserve"> που φέρνετε με πρόφαση ή χωρίς. Και φυσικά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για να παραπλανήσετε την κοινή γνώμη αναφέρεστε και στο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για την έξοδο της χώρας στις αγορές, που </w:t>
      </w:r>
      <w:r>
        <w:rPr>
          <w:rFonts w:eastAsia="Times New Roman" w:cs="Times New Roman"/>
          <w:szCs w:val="24"/>
        </w:rPr>
        <w:t>όμως ήρθε με πολύ ακριβό τίμημα σε σχέση με την αντίστοιχη του 2014, τότε που εσείς χλευάζατε και κατηγορούσατε ότι η αντίστοιχη έξοδος στις αγορές ήταν επιζήμια για τον ελληνικό λαό και ότι, όταν εσείς έρθετε στην εξουσία, θα τα αλλάξετε όλα.</w:t>
      </w:r>
    </w:p>
    <w:p w14:paraId="523E4DD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Τελικά, όχι </w:t>
      </w:r>
      <w:r>
        <w:rPr>
          <w:rFonts w:eastAsia="Times New Roman" w:cs="Times New Roman"/>
          <w:szCs w:val="24"/>
        </w:rPr>
        <w:t>μόνο τίποτα δεν έχει αλλάξει, αλλά αντίθετα έχετε φέρει τη χώρα στην οικονομική και κοινωνική κατάρρευση.</w:t>
      </w:r>
    </w:p>
    <w:p w14:paraId="523E4DD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Ο ίδιος ο Υπουργός Οικονομικών σας, ο κ. </w:t>
      </w:r>
      <w:proofErr w:type="spellStart"/>
      <w:r>
        <w:rPr>
          <w:rFonts w:eastAsia="Times New Roman" w:cs="Times New Roman"/>
          <w:szCs w:val="24"/>
        </w:rPr>
        <w:t>Βαρουφάκης</w:t>
      </w:r>
      <w:proofErr w:type="spellEnd"/>
      <w:r>
        <w:rPr>
          <w:rFonts w:eastAsia="Times New Roman" w:cs="Times New Roman"/>
          <w:szCs w:val="24"/>
        </w:rPr>
        <w:t xml:space="preserve">, σας εγκαλεί και σας καλεί να ζητήσετε συγγνώμη από την προηγούμενη </w:t>
      </w:r>
      <w:r>
        <w:rPr>
          <w:rFonts w:eastAsia="Times New Roman" w:cs="Times New Roman"/>
          <w:szCs w:val="24"/>
        </w:rPr>
        <w:t>κ</w:t>
      </w:r>
      <w:r>
        <w:rPr>
          <w:rFonts w:eastAsia="Times New Roman" w:cs="Times New Roman"/>
          <w:szCs w:val="24"/>
        </w:rPr>
        <w:t>υβέρνηση. Πραγματικά αυτό στη</w:t>
      </w:r>
      <w:r>
        <w:rPr>
          <w:rFonts w:eastAsia="Times New Roman" w:cs="Times New Roman"/>
          <w:szCs w:val="24"/>
        </w:rPr>
        <w:t>ν πολιτική ζωή της χώρας δεν νομίζω να έχει ξαναγίνει ούτε ακόμη και από πολιτικούς που μεταπήδησαν σε άλλους πολιτικούς χώρους κατά καιρούς.</w:t>
      </w:r>
    </w:p>
    <w:p w14:paraId="523E4DD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Θα ήθελα πολύ να γνώριζα, όπως και όλος ο ελληνικός λαός, τι κρύβει τελικά στο συρτάρι του ο κ. </w:t>
      </w:r>
      <w:proofErr w:type="spellStart"/>
      <w:r>
        <w:rPr>
          <w:rFonts w:eastAsia="Times New Roman" w:cs="Times New Roman"/>
          <w:szCs w:val="24"/>
        </w:rPr>
        <w:t>Βαρουφάκης</w:t>
      </w:r>
      <w:proofErr w:type="spellEnd"/>
      <w:r>
        <w:rPr>
          <w:rFonts w:eastAsia="Times New Roman" w:cs="Times New Roman"/>
          <w:szCs w:val="24"/>
        </w:rPr>
        <w:t>. Προφαν</w:t>
      </w:r>
      <w:r>
        <w:rPr>
          <w:rFonts w:eastAsia="Times New Roman" w:cs="Times New Roman"/>
          <w:szCs w:val="24"/>
        </w:rPr>
        <w:t>ώς, έρχεται η ώρα που θα μάθουμε την αλήθεια.</w:t>
      </w:r>
    </w:p>
    <w:p w14:paraId="523E4DD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23E4DD5" w14:textId="77777777" w:rsidR="000D1927" w:rsidRDefault="00D33BB9">
      <w:pPr>
        <w:spacing w:after="0"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Τον λόγο έχει ο Υφυπουργός κ. Κόκκαλης να παρουσιάσει μια τροπολογία.</w:t>
      </w:r>
    </w:p>
    <w:p w14:paraId="523E4DD6" w14:textId="77777777" w:rsidR="000D1927" w:rsidRDefault="00D33BB9">
      <w:pPr>
        <w:spacing w:after="0" w:line="600" w:lineRule="auto"/>
        <w:ind w:firstLine="720"/>
        <w:jc w:val="both"/>
        <w:rPr>
          <w:rFonts w:eastAsia="Times New Roman"/>
          <w:bCs/>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 xml:space="preserve">Ευχαριστώ, </w:t>
      </w:r>
      <w:r>
        <w:rPr>
          <w:rFonts w:eastAsia="Times New Roman"/>
          <w:bCs/>
        </w:rPr>
        <w:t>κύριε Πρόε</w:t>
      </w:r>
      <w:r>
        <w:rPr>
          <w:rFonts w:eastAsia="Times New Roman"/>
          <w:bCs/>
        </w:rPr>
        <w:t>δρε.</w:t>
      </w:r>
    </w:p>
    <w:p w14:paraId="523E4DD7" w14:textId="77777777" w:rsidR="000D1927" w:rsidRDefault="00D33BB9">
      <w:pPr>
        <w:spacing w:after="0" w:line="600" w:lineRule="auto"/>
        <w:ind w:firstLine="720"/>
        <w:jc w:val="both"/>
        <w:rPr>
          <w:rFonts w:eastAsia="Times New Roman"/>
          <w:bCs/>
        </w:rPr>
      </w:pPr>
      <w:r>
        <w:rPr>
          <w:rFonts w:eastAsia="Times New Roman"/>
          <w:bCs/>
        </w:rPr>
        <w:t>Αναφέρομαι στην τροπολογία με γενικό αριθμό 1158 και ειδικό 189. Με την κατατεθείσα τροπολογία επιλύονται συγκεκριμένα και σημαντικότατα θέματα στις πέντε παραγράφους αυτής.</w:t>
      </w:r>
    </w:p>
    <w:p w14:paraId="523E4DD8" w14:textId="77777777" w:rsidR="000D1927" w:rsidRDefault="00D33BB9">
      <w:pPr>
        <w:spacing w:after="0" w:line="600" w:lineRule="auto"/>
        <w:ind w:firstLine="720"/>
        <w:jc w:val="both"/>
        <w:rPr>
          <w:rFonts w:eastAsia="Times New Roman"/>
          <w:bCs/>
        </w:rPr>
      </w:pPr>
      <w:r>
        <w:rPr>
          <w:rFonts w:eastAsia="Times New Roman"/>
          <w:bCs/>
        </w:rPr>
        <w:t xml:space="preserve">Στην πρώτη παράγραφο επιδιώκεται η εξόφληση των </w:t>
      </w:r>
      <w:proofErr w:type="spellStart"/>
      <w:r>
        <w:rPr>
          <w:rFonts w:eastAsia="Times New Roman"/>
          <w:bCs/>
        </w:rPr>
        <w:t>οφειλομένων</w:t>
      </w:r>
      <w:proofErr w:type="spellEnd"/>
      <w:r>
        <w:rPr>
          <w:rFonts w:eastAsia="Times New Roman"/>
          <w:bCs/>
        </w:rPr>
        <w:t xml:space="preserve"> σε γεωτεχνικούς κ</w:t>
      </w:r>
      <w:r>
        <w:rPr>
          <w:rFonts w:eastAsia="Times New Roman"/>
          <w:bCs/>
        </w:rPr>
        <w:t>αι κτηνιάτρους από τα έτη 2015-2016 κατά την άσκηση των καθηκόντων τους και συγκεκριμένα, για τους ελέγχους</w:t>
      </w:r>
      <w:r>
        <w:rPr>
          <w:rFonts w:eastAsia="Times New Roman"/>
          <w:bCs/>
        </w:rPr>
        <w:t>,</w:t>
      </w:r>
      <w:r>
        <w:rPr>
          <w:rFonts w:eastAsia="Times New Roman"/>
          <w:bCs/>
        </w:rPr>
        <w:t xml:space="preserve"> που είχαν κάνει σε περιφερειακές ενότητες και λόγω της αδυναμίας των περιφερειακών ενοτήτων να τους εξοφλήσουν.</w:t>
      </w:r>
    </w:p>
    <w:p w14:paraId="523E4DD9" w14:textId="77777777" w:rsidR="000D1927" w:rsidRDefault="00D33BB9">
      <w:pPr>
        <w:spacing w:after="0" w:line="600" w:lineRule="auto"/>
        <w:ind w:firstLine="720"/>
        <w:jc w:val="both"/>
        <w:rPr>
          <w:rFonts w:eastAsia="Times New Roman"/>
          <w:bCs/>
        </w:rPr>
      </w:pPr>
      <w:r>
        <w:rPr>
          <w:rFonts w:eastAsia="Times New Roman"/>
          <w:bCs/>
        </w:rPr>
        <w:t>Στη δεύτερη παράγραφο γίνεται μια π</w:t>
      </w:r>
      <w:r>
        <w:rPr>
          <w:rFonts w:eastAsia="Times New Roman"/>
          <w:bCs/>
        </w:rPr>
        <w:t>αρέκκλιση, αλλά αυτή η παρέκκλιση από τη προβλεπόμενη νόμιμη διαδικασία, από τον ν.4325/2015, προβλέπεται λόγω συγκεκριμένου και ύψιστου δημοσίου συμφέροντος, όπως είναι η δακοκτονία, η οποία είναι πολύ σημαντική στην καλλιέργεια της ελιάς. Τι λέει η συγκε</w:t>
      </w:r>
      <w:r>
        <w:rPr>
          <w:rFonts w:eastAsia="Times New Roman"/>
          <w:bCs/>
        </w:rPr>
        <w:t>κριμένη παράγραφος; Ότι προκειμένου να επιτευχθεί γρήγορα το πρόγραμμα της δακοκτονίας και να μην έχουμε καθυστερήσεις, δύναται να ανατίθεται στους προσωρινούς μειοδότες μέχρι την ολοκλήρωση των διαγωνισμών και την υπογραφή των οικείων συμβάσεων.</w:t>
      </w:r>
    </w:p>
    <w:p w14:paraId="523E4DDA" w14:textId="77777777" w:rsidR="000D1927" w:rsidRDefault="00D33BB9">
      <w:pPr>
        <w:spacing w:after="0" w:line="600" w:lineRule="auto"/>
        <w:ind w:firstLine="720"/>
        <w:jc w:val="both"/>
        <w:rPr>
          <w:rFonts w:eastAsia="Times New Roman"/>
          <w:bCs/>
        </w:rPr>
      </w:pPr>
      <w:r>
        <w:rPr>
          <w:rFonts w:eastAsia="Times New Roman"/>
          <w:bCs/>
        </w:rPr>
        <w:t xml:space="preserve">Επίσης, με την τέταρτη παράγραφο λύνεται το θέμα με την παραχώρηση αγροτικών εκτάσεων σε συγκεκριμένες περιοχές, οι οποίες επί χρόνια δίνονταν σε κατ’ επάγγελμα αγρότες και σε ανέργους, όπως είναι η </w:t>
      </w:r>
      <w:r>
        <w:rPr>
          <w:rFonts w:eastAsia="Times New Roman"/>
          <w:bCs/>
        </w:rPr>
        <w:t>λ</w:t>
      </w:r>
      <w:r>
        <w:rPr>
          <w:rFonts w:eastAsia="Times New Roman"/>
          <w:bCs/>
        </w:rPr>
        <w:t xml:space="preserve">ίμνη Κάρλα, το </w:t>
      </w:r>
      <w:r>
        <w:rPr>
          <w:rFonts w:eastAsia="Times New Roman"/>
          <w:bCs/>
        </w:rPr>
        <w:t>έ</w:t>
      </w:r>
      <w:r>
        <w:rPr>
          <w:rFonts w:eastAsia="Times New Roman"/>
          <w:bCs/>
        </w:rPr>
        <w:t xml:space="preserve">λος </w:t>
      </w:r>
      <w:proofErr w:type="spellStart"/>
      <w:r>
        <w:rPr>
          <w:rFonts w:eastAsia="Times New Roman"/>
          <w:bCs/>
        </w:rPr>
        <w:t>Κλειδίου</w:t>
      </w:r>
      <w:proofErr w:type="spellEnd"/>
      <w:r>
        <w:rPr>
          <w:rFonts w:eastAsia="Times New Roman"/>
          <w:bCs/>
        </w:rPr>
        <w:t xml:space="preserve"> και η </w:t>
      </w:r>
      <w:proofErr w:type="spellStart"/>
      <w:r>
        <w:rPr>
          <w:rFonts w:eastAsia="Times New Roman"/>
          <w:bCs/>
        </w:rPr>
        <w:t>Αγουλινίτσα</w:t>
      </w:r>
      <w:proofErr w:type="spellEnd"/>
      <w:r>
        <w:rPr>
          <w:rFonts w:eastAsia="Times New Roman"/>
          <w:bCs/>
        </w:rPr>
        <w:t>. Παρατείν</w:t>
      </w:r>
      <w:r>
        <w:rPr>
          <w:rFonts w:eastAsia="Times New Roman"/>
          <w:bCs/>
        </w:rPr>
        <w:t>εται η παραχώρηση με απόφαση του οικείου περιφερειάρχη. Με την τροπολογία δίνεται η εξουσιοδότηση στον περιφερειάρχη μέχρι 31 Οκτωβρίου 2017. Να τονίσω σε αυτό το σημείο ότι από το 2018 ο σχεδιασμός είναι αυτές οι εκτάσεις να δίνονται και σε συνεργατικά σχ</w:t>
      </w:r>
      <w:r>
        <w:rPr>
          <w:rFonts w:eastAsia="Times New Roman"/>
          <w:bCs/>
        </w:rPr>
        <w:t>ήματα και ομάδες παραγωγών μέσω του οργανισμού ΟΔΙΑΓΕ του Υπουργείου Αγροτικής Ανάπτυξης.</w:t>
      </w:r>
    </w:p>
    <w:p w14:paraId="523E4DDB" w14:textId="77777777" w:rsidR="000D1927" w:rsidRDefault="00D33BB9">
      <w:pPr>
        <w:spacing w:after="0" w:line="600" w:lineRule="auto"/>
        <w:ind w:firstLine="720"/>
        <w:jc w:val="both"/>
        <w:rPr>
          <w:rFonts w:eastAsia="Times New Roman"/>
          <w:bCs/>
        </w:rPr>
      </w:pPr>
      <w:r>
        <w:rPr>
          <w:rFonts w:eastAsia="Times New Roman"/>
          <w:bCs/>
        </w:rPr>
        <w:t>Τέλος, αντικαθίσταται το άρθρο 37 του ν.4384/2016 και αποσαφηνίζεται πλήρως τι σημαίνει, τι μπορεί και τι επιχειρεί μια ομάδα παραγωγών. Έχει πλέον δικαιοπρακτική ικα</w:t>
      </w:r>
      <w:r>
        <w:rPr>
          <w:rFonts w:eastAsia="Times New Roman"/>
          <w:bCs/>
        </w:rPr>
        <w:t>νότητα και αποτελεί εταιρεία και του αστικού δικαίου με τους περιορισμούς της ευρωπαϊκού κανονισμού. Συνεπώς, δύναται να συμμετέχει και να κινείται ευέλικτα σε οποιοδήποτε επιχειρησιακό πρόγραμμα.</w:t>
      </w:r>
    </w:p>
    <w:p w14:paraId="523E4DDC" w14:textId="77777777" w:rsidR="000D1927" w:rsidRDefault="00D33BB9">
      <w:pPr>
        <w:spacing w:after="0" w:line="600" w:lineRule="auto"/>
        <w:ind w:firstLine="720"/>
        <w:jc w:val="both"/>
        <w:rPr>
          <w:rFonts w:eastAsia="Times New Roman"/>
          <w:bCs/>
        </w:rPr>
      </w:pPr>
      <w:r>
        <w:rPr>
          <w:rFonts w:eastAsia="Times New Roman"/>
          <w:bCs/>
        </w:rPr>
        <w:t>Ευχαριστώ, κύριε Πρόεδρε.</w:t>
      </w:r>
    </w:p>
    <w:p w14:paraId="523E4DDD" w14:textId="77777777" w:rsidR="000D1927" w:rsidRDefault="00D33BB9">
      <w:pPr>
        <w:tabs>
          <w:tab w:val="left" w:pos="1800"/>
        </w:tabs>
        <w:spacing w:after="0" w:line="600" w:lineRule="auto"/>
        <w:ind w:firstLine="720"/>
        <w:jc w:val="both"/>
        <w:rPr>
          <w:rFonts w:eastAsia="Times New Roman"/>
          <w:szCs w:val="24"/>
        </w:rPr>
      </w:pPr>
      <w:r>
        <w:rPr>
          <w:rFonts w:eastAsia="Times New Roman"/>
          <w:b/>
          <w:bCs/>
          <w:szCs w:val="24"/>
        </w:rPr>
        <w:t>ΠΡΟΕΔΡΕΥΩΝ</w:t>
      </w:r>
      <w:r>
        <w:rPr>
          <w:rFonts w:eastAsia="Times New Roman"/>
          <w:b/>
          <w:bCs/>
        </w:rPr>
        <w:t xml:space="preserve"> (Γεώργιος Βαρεμένος):</w:t>
      </w:r>
      <w:r>
        <w:rPr>
          <w:rFonts w:eastAsia="Times New Roman"/>
          <w:szCs w:val="24"/>
        </w:rPr>
        <w:t xml:space="preserve"> </w:t>
      </w:r>
      <w:r>
        <w:rPr>
          <w:rFonts w:eastAsia="Times New Roman"/>
          <w:szCs w:val="24"/>
        </w:rPr>
        <w:t xml:space="preserve">Τον λόγο έχει η Υφυπουργός κ. </w:t>
      </w:r>
      <w:proofErr w:type="spellStart"/>
      <w:r>
        <w:rPr>
          <w:rFonts w:eastAsia="Times New Roman"/>
          <w:szCs w:val="24"/>
        </w:rPr>
        <w:t>Παπανάτσιου</w:t>
      </w:r>
      <w:proofErr w:type="spellEnd"/>
      <w:r>
        <w:rPr>
          <w:rFonts w:eastAsia="Times New Roman"/>
          <w:szCs w:val="24"/>
        </w:rPr>
        <w:t>.</w:t>
      </w:r>
    </w:p>
    <w:p w14:paraId="523E4DDE" w14:textId="77777777" w:rsidR="000D1927" w:rsidRDefault="00D33BB9">
      <w:pPr>
        <w:tabs>
          <w:tab w:val="left" w:pos="1800"/>
        </w:tabs>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Θα αναφερθώ κι εγώ στις τροπολογίες του Υπουργείου Οικονομικών. </w:t>
      </w:r>
    </w:p>
    <w:p w14:paraId="523E4DDF" w14:textId="77777777" w:rsidR="000D1927" w:rsidRDefault="00D33BB9">
      <w:pPr>
        <w:tabs>
          <w:tab w:val="left" w:pos="1800"/>
        </w:tabs>
        <w:spacing w:after="0" w:line="600" w:lineRule="auto"/>
        <w:ind w:firstLine="720"/>
        <w:jc w:val="both"/>
        <w:rPr>
          <w:rFonts w:eastAsia="Times New Roman"/>
          <w:szCs w:val="24"/>
        </w:rPr>
      </w:pPr>
      <w:r>
        <w:rPr>
          <w:rFonts w:eastAsia="Times New Roman"/>
          <w:szCs w:val="24"/>
        </w:rPr>
        <w:t>Με την τροπολογία με γενικό αριθμό 1154 και ειδικό 185 παρέχεται μέχρι τις 29-12-2017 φορολογική κα</w:t>
      </w:r>
      <w:r>
        <w:rPr>
          <w:rFonts w:eastAsia="Times New Roman"/>
          <w:szCs w:val="24"/>
        </w:rPr>
        <w:t xml:space="preserve">ι ασφαλιστική ενημερότητα στον </w:t>
      </w:r>
      <w:r>
        <w:rPr>
          <w:rFonts w:eastAsia="Times New Roman"/>
          <w:szCs w:val="24"/>
        </w:rPr>
        <w:t>ο</w:t>
      </w:r>
      <w:r>
        <w:rPr>
          <w:rFonts w:eastAsia="Times New Roman"/>
          <w:szCs w:val="24"/>
        </w:rPr>
        <w:t>ργανισμό Μεγάρου Μουσικής Αθηνών, προκειμένου να διευκολυνθεί η είσπραξη της κρατικής επιχορήγησης ή άλλων οφειλόμενων από τρίτους ποσό, έτσι ώστε να γίνει δυνατή η πληρωμή της μισθοδοσίας των εργαζομένων του, αλλά και η εξυ</w:t>
      </w:r>
      <w:r>
        <w:rPr>
          <w:rFonts w:eastAsia="Times New Roman"/>
          <w:szCs w:val="24"/>
        </w:rPr>
        <w:t>πηρέτηση των συμβατικών υποχρεώσεών του.</w:t>
      </w:r>
    </w:p>
    <w:p w14:paraId="523E4DE0" w14:textId="77777777" w:rsidR="000D1927" w:rsidRDefault="00D33BB9">
      <w:pPr>
        <w:spacing w:after="0" w:line="600" w:lineRule="auto"/>
        <w:jc w:val="both"/>
        <w:rPr>
          <w:rFonts w:eastAsia="Times New Roman" w:cs="Times New Roman"/>
          <w:szCs w:val="24"/>
        </w:rPr>
      </w:pPr>
      <w:r>
        <w:rPr>
          <w:rFonts w:eastAsia="Times New Roman" w:cs="Times New Roman"/>
          <w:szCs w:val="24"/>
        </w:rPr>
        <w:t xml:space="preserve">Εξυπακούεται ότι η ρύθμιση δεν συνεπάγεται την απαλλαγή του </w:t>
      </w:r>
      <w:r>
        <w:rPr>
          <w:rFonts w:eastAsia="Times New Roman" w:cs="Times New Roman"/>
          <w:szCs w:val="24"/>
        </w:rPr>
        <w:t>ο</w:t>
      </w:r>
      <w:r>
        <w:rPr>
          <w:rFonts w:eastAsia="Times New Roman" w:cs="Times New Roman"/>
          <w:szCs w:val="24"/>
        </w:rPr>
        <w:t>ργανισμού από την υποχρέωση εκπλήρωσης των φορολογικών και ασφαλιστικών υποχρεώσεών του.</w:t>
      </w:r>
    </w:p>
    <w:p w14:paraId="523E4DE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Με την </w:t>
      </w:r>
      <w:r>
        <w:rPr>
          <w:rFonts w:eastAsia="Times New Roman" w:cs="Times New Roman"/>
          <w:bCs/>
          <w:szCs w:val="24"/>
        </w:rPr>
        <w:t>τροπολογία</w:t>
      </w:r>
      <w:r>
        <w:rPr>
          <w:rFonts w:eastAsia="Times New Roman" w:cs="Times New Roman"/>
          <w:szCs w:val="24"/>
        </w:rPr>
        <w:t xml:space="preserve"> με γενικό αριθμό 1156 και ειδικό 187 γίνεται η </w:t>
      </w:r>
      <w:r>
        <w:rPr>
          <w:rFonts w:eastAsia="Times New Roman" w:cs="Times New Roman"/>
          <w:szCs w:val="24"/>
        </w:rPr>
        <w:t xml:space="preserve">παραχώρηση κτηρίου στην Ανεξάρτητη Αρχή Δημοσίων Εσόδων, χωρίς αντάλλαγμα, για τριάντα χρόνια, για να στεγαστεί η </w:t>
      </w:r>
      <w:r>
        <w:rPr>
          <w:rFonts w:eastAsia="Times New Roman" w:cs="Times New Roman"/>
          <w:szCs w:val="24"/>
        </w:rPr>
        <w:t>φ</w:t>
      </w:r>
      <w:r>
        <w:rPr>
          <w:rFonts w:eastAsia="Times New Roman" w:cs="Times New Roman"/>
          <w:szCs w:val="24"/>
        </w:rPr>
        <w:t xml:space="preserve">ορολογική και </w:t>
      </w:r>
      <w:r>
        <w:rPr>
          <w:rFonts w:eastAsia="Times New Roman" w:cs="Times New Roman"/>
          <w:szCs w:val="24"/>
        </w:rPr>
        <w:t>τ</w:t>
      </w:r>
      <w:r>
        <w:rPr>
          <w:rFonts w:eastAsia="Times New Roman" w:cs="Times New Roman"/>
          <w:szCs w:val="24"/>
        </w:rPr>
        <w:t xml:space="preserve">ελωνειακή </w:t>
      </w:r>
      <w:r>
        <w:rPr>
          <w:rFonts w:eastAsia="Times New Roman" w:cs="Times New Roman"/>
          <w:szCs w:val="24"/>
        </w:rPr>
        <w:t>α</w:t>
      </w:r>
      <w:r>
        <w:rPr>
          <w:rFonts w:eastAsia="Times New Roman" w:cs="Times New Roman"/>
          <w:szCs w:val="24"/>
        </w:rPr>
        <w:t>καδημία.</w:t>
      </w:r>
    </w:p>
    <w:p w14:paraId="523E4DE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Πάμε στην </w:t>
      </w:r>
      <w:r>
        <w:rPr>
          <w:rFonts w:eastAsia="Times New Roman" w:cs="Times New Roman"/>
          <w:bCs/>
          <w:szCs w:val="24"/>
        </w:rPr>
        <w:t>τροπολογία</w:t>
      </w:r>
      <w:r>
        <w:rPr>
          <w:rFonts w:eastAsia="Times New Roman" w:cs="Times New Roman"/>
          <w:szCs w:val="24"/>
        </w:rPr>
        <w:t xml:space="preserve"> με γενικό αριθμό 1157 και ειδικό 188. Με το άρθρο 6 του ν.4384/2016 περί αγροτικών συ</w:t>
      </w:r>
      <w:r>
        <w:rPr>
          <w:rFonts w:eastAsia="Times New Roman" w:cs="Times New Roman"/>
          <w:szCs w:val="24"/>
        </w:rPr>
        <w:t>νεταιρισμών προβλέφθηκε η δυνατότητα συμμετοχής σε αγροτικούς συνεταιρισμούς άλλων αγροτικών συνεταιρισμών ή νομικών προσώπων σαν μελών αυτών με μία ψήφο. Δηλαδή, έτσι έχουμε σε έναν συνεταιρισμό, εκτός από τα φυσικά πρόσωπα, να είναι μέλη και άλλοι συνετα</w:t>
      </w:r>
      <w:r>
        <w:rPr>
          <w:rFonts w:eastAsia="Times New Roman" w:cs="Times New Roman"/>
          <w:szCs w:val="24"/>
        </w:rPr>
        <w:t xml:space="preserve">ιρισμοί με μια ψήφο ή κάποιο νομικό πρόσωπο, αν δεν είναι συνεταιρισμός. </w:t>
      </w:r>
    </w:p>
    <w:p w14:paraId="523E4DE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Με την προτεινόμενη διάταξη στον ν.4308/2014 στα ελληνικά λογιστικά πρότυπα επεκτείνεται το δικαίωμα των αγροτικών συνεταιρισμών για έκδοση ετήσιας εκκαθάρισης από τις πωλήσεις των α</w:t>
      </w:r>
      <w:r>
        <w:rPr>
          <w:rFonts w:eastAsia="Times New Roman" w:cs="Times New Roman"/>
          <w:szCs w:val="24"/>
        </w:rPr>
        <w:t>γροτικών προϊόντων και προς τους αγροτικούς συνεταιρισμούς ή τα νομικά πρόσωπα μέλη τους πλέον των αγροτών φυσικών προσώπων.</w:t>
      </w:r>
    </w:p>
    <w:p w14:paraId="523E4DE4" w14:textId="77777777" w:rsidR="000D1927" w:rsidRDefault="00D33BB9">
      <w:pPr>
        <w:spacing w:after="0" w:line="600" w:lineRule="auto"/>
        <w:ind w:firstLine="720"/>
        <w:jc w:val="both"/>
        <w:rPr>
          <w:rFonts w:eastAsia="Times New Roman" w:cs="Times New Roman"/>
          <w:szCs w:val="24"/>
        </w:rPr>
      </w:pPr>
      <w:r>
        <w:rPr>
          <w:rFonts w:eastAsia="Times New Roman" w:cs="Times New Roman"/>
          <w:bCs/>
          <w:szCs w:val="24"/>
        </w:rPr>
        <w:t>Η τροπολογία</w:t>
      </w:r>
      <w:r>
        <w:rPr>
          <w:rFonts w:eastAsia="Times New Roman" w:cs="Times New Roman"/>
          <w:szCs w:val="24"/>
        </w:rPr>
        <w:t xml:space="preserve"> με γενικό αριθμό 1159 και ειδικό 190 είναι συνέχεια της προηγούμενης και αφορά τη ρύθμιση του ΦΠΑ και τους παραγγελιοδ</w:t>
      </w:r>
      <w:r>
        <w:rPr>
          <w:rFonts w:eastAsia="Times New Roman" w:cs="Times New Roman"/>
          <w:szCs w:val="24"/>
        </w:rPr>
        <w:t xml:space="preserve">όχους στο πρώτο άρθρο. Το δεύτερο είναι ΦΠΑ και αντιστροφή απόδοσης. </w:t>
      </w:r>
    </w:p>
    <w:p w14:paraId="523E4DE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πρώτο άρθρο, λοιπόν, τροποποιείται η διάταξη που ορίζει τις υποχρεώσεις των παραγγελιοδόχων αγροτικών συνεταιρισμών έναντι του ΦΠΑ για τους αγροτικούς συνεταιρισμούς και τα νομικά πρ</w:t>
      </w:r>
      <w:r>
        <w:rPr>
          <w:rFonts w:eastAsia="Times New Roman" w:cs="Times New Roman"/>
          <w:szCs w:val="24"/>
        </w:rPr>
        <w:t xml:space="preserve">όσωπα μέλη τους, πλέον των αγροτών φυσικών προσώπων. Επεκτείνεται, δηλαδή, και στα νομικά πρόσωπα. </w:t>
      </w:r>
    </w:p>
    <w:p w14:paraId="523E4DE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 δεύτερο άρθρο είναι καινούργιο άρθρο του ΦΠΑ. Θεσπίζεται για λόγους καταπολέμησης της απάτης και της φοροδιαφυγής και αποτελεί ενσωμάτωση του άρθρο 199Α </w:t>
      </w:r>
      <w:r>
        <w:rPr>
          <w:rFonts w:eastAsia="Times New Roman" w:cs="Times New Roman"/>
          <w:szCs w:val="24"/>
        </w:rPr>
        <w:t xml:space="preserve">της </w:t>
      </w:r>
      <w:r>
        <w:rPr>
          <w:rFonts w:eastAsia="Times New Roman" w:cs="Times New Roman"/>
          <w:szCs w:val="24"/>
        </w:rPr>
        <w:t>ο</w:t>
      </w:r>
      <w:r>
        <w:rPr>
          <w:rFonts w:eastAsia="Times New Roman" w:cs="Times New Roman"/>
          <w:szCs w:val="24"/>
        </w:rPr>
        <w:t>δηγίας ΦΠΑ. Σκοπό έχει να μεταφέρει το βάρος της απόδοσης του ΦΠΑ στον λιανοπωλητή των συσκευών κινητών τηλεφώνων, ταμπλετών, φορητών υπολογιστών και κονσόλων και ηλεκτρονικών παιχνιδιών. Αυτό θα έχει σαν αποτέλεσμα να εξουδετερωθεί ένα μεγάλο φαινόμε</w:t>
      </w:r>
      <w:r>
        <w:rPr>
          <w:rFonts w:eastAsia="Times New Roman" w:cs="Times New Roman"/>
          <w:szCs w:val="24"/>
        </w:rPr>
        <w:t>νο απάτης σε βάρος του ΦΠΑ με εξαφανισμένους εμπόρους, εισαγωγείς των πιο πάνω προϊόντων, που καθημερινώς παίρνει και μεγαλύτερες διαστάσεις.</w:t>
      </w:r>
    </w:p>
    <w:p w14:paraId="523E4DE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με γενικό αριθμό 1160 και ειδικό 191 αφορά την </w:t>
      </w:r>
      <w:r>
        <w:rPr>
          <w:rFonts w:eastAsia="Times New Roman" w:cs="Times New Roman"/>
          <w:szCs w:val="24"/>
        </w:rPr>
        <w:t>«</w:t>
      </w:r>
      <w:r>
        <w:rPr>
          <w:rFonts w:eastAsia="Times New Roman" w:cs="Times New Roman"/>
          <w:szCs w:val="24"/>
        </w:rPr>
        <w:t>ΕΤΑΔ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Με προτεινόμενη ρύθμιση της παρ</w:t>
      </w:r>
      <w:r>
        <w:rPr>
          <w:rFonts w:eastAsia="Times New Roman" w:cs="Times New Roman"/>
          <w:szCs w:val="24"/>
        </w:rPr>
        <w:t>αγράφου</w:t>
      </w:r>
      <w:r>
        <w:rPr>
          <w:rFonts w:eastAsia="Times New Roman" w:cs="Times New Roman"/>
          <w:szCs w:val="24"/>
        </w:rPr>
        <w:t xml:space="preserve"> 1 παραχωρείται από την ΕΤΑΔ στη Γενική Γραμματεία Δημόσιας Περιουσίας του Υπουργείου Οικονομικών η διαχείριση και η διοίκηση των κοινόχρηστων χώρων, εκτός συναλλαγής ζωνών αιγιαλού και παραλίας για την ορθολογικότερη διαχείριση και αξιοποίησή τους, χωρίς </w:t>
      </w:r>
      <w:r>
        <w:rPr>
          <w:rFonts w:eastAsia="Times New Roman" w:cs="Times New Roman"/>
          <w:szCs w:val="24"/>
        </w:rPr>
        <w:t xml:space="preserve">να θίγονται τα εμπράγματα δικαιώματα της </w:t>
      </w:r>
      <w:r>
        <w:rPr>
          <w:rFonts w:eastAsia="Times New Roman" w:cs="Times New Roman"/>
          <w:szCs w:val="24"/>
        </w:rPr>
        <w:t>«</w:t>
      </w:r>
      <w:r>
        <w:rPr>
          <w:rFonts w:eastAsia="Times New Roman" w:cs="Times New Roman"/>
          <w:szCs w:val="24"/>
        </w:rPr>
        <w:t>ΕΤΑΔ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με την προτεινόμενη ρύθμιση της παραγράφου 2 ορίζεται ότι τυχόν ληξιπρόθεσμες οφειλές εισπράττονται κατ’ εφαρμογή των διατάξεων του ΚΕΔΕ, διασφαλίζοντας με αυτόν τον τρόπο την άμεση είσπραξη των εσό</w:t>
      </w:r>
      <w:r>
        <w:rPr>
          <w:rFonts w:eastAsia="Times New Roman" w:cs="Times New Roman"/>
          <w:szCs w:val="24"/>
        </w:rPr>
        <w:t>δων της.</w:t>
      </w:r>
    </w:p>
    <w:p w14:paraId="523E4DE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zCs w:val="24"/>
        </w:rPr>
        <w:t>τροπολογία</w:t>
      </w:r>
      <w:r>
        <w:rPr>
          <w:rFonts w:eastAsia="Times New Roman" w:cs="Times New Roman"/>
          <w:szCs w:val="24"/>
        </w:rPr>
        <w:t xml:space="preserve"> με γενικό αριθμό 1163 και ειδικό 193 παραχωρούνται, χωρίς αντάλλαγμα, καταγεγραμμένα δημόσια ακίνητα σε φορείς του δημοσίου και των ΟΤΑ για την κάλυψη στεγαστικών και λειτουργικών τους αναγκών, με σκοπό την εξοικονόμηση πόρων και τ</w:t>
      </w:r>
      <w:r>
        <w:rPr>
          <w:rFonts w:eastAsia="Times New Roman" w:cs="Times New Roman"/>
          <w:szCs w:val="24"/>
        </w:rPr>
        <w:t xml:space="preserve">η διαχείριση και συντήρησή τους. Αυτά είναι στον Δήμο </w:t>
      </w:r>
      <w:proofErr w:type="spellStart"/>
      <w:r>
        <w:rPr>
          <w:rFonts w:eastAsia="Times New Roman" w:cs="Times New Roman"/>
          <w:szCs w:val="24"/>
        </w:rPr>
        <w:t>Πωγωνίου</w:t>
      </w:r>
      <w:proofErr w:type="spellEnd"/>
      <w:r>
        <w:rPr>
          <w:rFonts w:eastAsia="Times New Roman" w:cs="Times New Roman"/>
          <w:szCs w:val="24"/>
        </w:rPr>
        <w:t xml:space="preserve"> του Νομού Ιωαννίνων. Παραχωρείται για την κάλυψη στεγαστικών αναγκών και υπηρεσιών στον Δήμο </w:t>
      </w:r>
      <w:proofErr w:type="spellStart"/>
      <w:r>
        <w:rPr>
          <w:rFonts w:eastAsia="Times New Roman" w:cs="Times New Roman"/>
          <w:szCs w:val="24"/>
        </w:rPr>
        <w:t>Πωγωνίου</w:t>
      </w:r>
      <w:proofErr w:type="spellEnd"/>
      <w:r>
        <w:rPr>
          <w:rFonts w:eastAsia="Times New Roman" w:cs="Times New Roman"/>
          <w:szCs w:val="24"/>
        </w:rPr>
        <w:t xml:space="preserve"> η κυριότητα του δημοσίου ακινήτου με ΑΒΚ 422. Στον Δήμο </w:t>
      </w:r>
      <w:proofErr w:type="spellStart"/>
      <w:r>
        <w:rPr>
          <w:rFonts w:eastAsia="Times New Roman" w:cs="Times New Roman"/>
          <w:szCs w:val="24"/>
        </w:rPr>
        <w:t>Μακρακώμης</w:t>
      </w:r>
      <w:proofErr w:type="spellEnd"/>
      <w:r>
        <w:rPr>
          <w:rFonts w:eastAsia="Times New Roman" w:cs="Times New Roman"/>
          <w:szCs w:val="24"/>
        </w:rPr>
        <w:t xml:space="preserve"> του Νομού Φθιώτιδας παρα</w:t>
      </w:r>
      <w:r>
        <w:rPr>
          <w:rFonts w:eastAsia="Times New Roman" w:cs="Times New Roman"/>
          <w:szCs w:val="24"/>
        </w:rPr>
        <w:t xml:space="preserve">χωρείται το ακίνητο με ΑΒΚ 2057 για κάλυψη στεγαστικών αναγκών και υπηρεσιών του Δήμου </w:t>
      </w:r>
      <w:proofErr w:type="spellStart"/>
      <w:r>
        <w:rPr>
          <w:rFonts w:eastAsia="Times New Roman" w:cs="Times New Roman"/>
          <w:szCs w:val="24"/>
        </w:rPr>
        <w:t>Μακρακώμης</w:t>
      </w:r>
      <w:proofErr w:type="spellEnd"/>
      <w:r>
        <w:rPr>
          <w:rFonts w:eastAsia="Times New Roman" w:cs="Times New Roman"/>
          <w:szCs w:val="24"/>
        </w:rPr>
        <w:t>. Επίσης, στο Υπουργείο Εσωτερικών παραχωρείται η κυριότητα του δημοσίου ακινήτου με ΑΒΚ 2054 για την κάλυψη στεγαστικών αναγκών του Αστυνομικού Τμήματος Αμφίκ</w:t>
      </w:r>
      <w:r>
        <w:rPr>
          <w:rFonts w:eastAsia="Times New Roman" w:cs="Times New Roman"/>
          <w:szCs w:val="24"/>
        </w:rPr>
        <w:t>λειας Ελάτειας.</w:t>
      </w:r>
    </w:p>
    <w:p w14:paraId="523E4DE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Επίσης, παραχωρείται, χωρίς αντάλλαγμα, κατά πλήρη κυριότητα προς το Υπουργείο Υγείας το ανήκον στο </w:t>
      </w:r>
      <w:r>
        <w:rPr>
          <w:rFonts w:eastAsia="Times New Roman" w:cs="Times New Roman"/>
          <w:szCs w:val="24"/>
        </w:rPr>
        <w:t>δ</w:t>
      </w:r>
      <w:r>
        <w:rPr>
          <w:rFonts w:eastAsia="Times New Roman" w:cs="Times New Roman"/>
          <w:szCs w:val="24"/>
        </w:rPr>
        <w:t xml:space="preserve">ημόσιο ποσοστό 2/3 εξ αδιαιρέτου επί του δημοσίου ακινήτου με ΑΒΚ 3035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β</w:t>
      </w:r>
      <w:r>
        <w:rPr>
          <w:rFonts w:eastAsia="Times New Roman" w:cs="Times New Roman"/>
          <w:szCs w:val="24"/>
        </w:rPr>
        <w:t xml:space="preserve">ιβλίου </w:t>
      </w:r>
      <w:r>
        <w:rPr>
          <w:rFonts w:eastAsia="Times New Roman" w:cs="Times New Roman"/>
          <w:szCs w:val="24"/>
        </w:rPr>
        <w:t>κ</w:t>
      </w:r>
      <w:r>
        <w:rPr>
          <w:rFonts w:eastAsia="Times New Roman" w:cs="Times New Roman"/>
          <w:szCs w:val="24"/>
        </w:rPr>
        <w:t>αταγραφής Κτηματικής Υπηρεσίας Αθηνών με όλα τα</w:t>
      </w:r>
      <w:r>
        <w:rPr>
          <w:rFonts w:eastAsia="Times New Roman" w:cs="Times New Roman"/>
          <w:szCs w:val="24"/>
        </w:rPr>
        <w:t xml:space="preserve"> συστατικά και παραρτήματά του.</w:t>
      </w:r>
    </w:p>
    <w:p w14:paraId="523E4DEA" w14:textId="77777777" w:rsidR="000D1927" w:rsidRDefault="00D33BB9">
      <w:pPr>
        <w:spacing w:after="0" w:line="600" w:lineRule="auto"/>
        <w:ind w:firstLine="709"/>
        <w:jc w:val="both"/>
        <w:rPr>
          <w:rFonts w:eastAsia="Times New Roman" w:cs="Times New Roman"/>
          <w:szCs w:val="24"/>
        </w:rPr>
      </w:pPr>
      <w:r>
        <w:rPr>
          <w:rFonts w:eastAsia="Times New Roman" w:cs="Times New Roman"/>
          <w:szCs w:val="24"/>
        </w:rPr>
        <w:t xml:space="preserve">Είναι θεωρούμενο αποκλειστικά για τη στέγαση της δομής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αστικού τύπου της </w:t>
      </w:r>
      <w:r>
        <w:rPr>
          <w:rFonts w:eastAsia="Times New Roman" w:cs="Times New Roman"/>
          <w:szCs w:val="24"/>
          <w:lang w:val="en-US"/>
        </w:rPr>
        <w:t>A</w:t>
      </w:r>
      <w:r>
        <w:rPr>
          <w:rFonts w:eastAsia="Times New Roman" w:cs="Times New Roman"/>
          <w:szCs w:val="24"/>
        </w:rPr>
        <w:t xml:space="preserve">΄ ΥΠΑ Αττικής. Ο Υπουργός Υγείας αποφασίζει την καταχώρηση της αποδοχής της καταχώρησης του ακινήτου στο </w:t>
      </w:r>
      <w:r>
        <w:rPr>
          <w:rFonts w:eastAsia="Times New Roman" w:cs="Times New Roman"/>
          <w:szCs w:val="24"/>
        </w:rPr>
        <w:t>αρμόδιο Κτηματολόγιο ή Υποθηκοφυλακείο.</w:t>
      </w:r>
    </w:p>
    <w:p w14:paraId="523E4DE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Με την τροπολογία με γενικό αριθμό 1164 και ειδικό 194 συστήνεται </w:t>
      </w:r>
      <w:r>
        <w:rPr>
          <w:rFonts w:eastAsia="Times New Roman" w:cs="Times New Roman"/>
          <w:szCs w:val="24"/>
        </w:rPr>
        <w:t>σ</w:t>
      </w:r>
      <w:r>
        <w:rPr>
          <w:rFonts w:eastAsia="Times New Roman" w:cs="Times New Roman"/>
          <w:szCs w:val="24"/>
        </w:rPr>
        <w:t xml:space="preserve">υντονιστική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α</w:t>
      </w:r>
      <w:r>
        <w:rPr>
          <w:rFonts w:eastAsia="Times New Roman" w:cs="Times New Roman"/>
          <w:szCs w:val="24"/>
        </w:rPr>
        <w:t xml:space="preserve">ναθεώρηση των </w:t>
      </w:r>
      <w:r>
        <w:rPr>
          <w:rFonts w:eastAsia="Times New Roman" w:cs="Times New Roman"/>
          <w:szCs w:val="24"/>
        </w:rPr>
        <w:t>α</w:t>
      </w:r>
      <w:r>
        <w:rPr>
          <w:rFonts w:eastAsia="Times New Roman" w:cs="Times New Roman"/>
          <w:szCs w:val="24"/>
        </w:rPr>
        <w:t xml:space="preserve">ντικειμενικών </w:t>
      </w:r>
      <w:r>
        <w:rPr>
          <w:rFonts w:eastAsia="Times New Roman" w:cs="Times New Roman"/>
          <w:szCs w:val="24"/>
        </w:rPr>
        <w:t>α</w:t>
      </w:r>
      <w:r>
        <w:rPr>
          <w:rFonts w:eastAsia="Times New Roman" w:cs="Times New Roman"/>
          <w:szCs w:val="24"/>
        </w:rPr>
        <w:t xml:space="preserve">ξιών </w:t>
      </w:r>
      <w:r>
        <w:rPr>
          <w:rFonts w:eastAsia="Times New Roman" w:cs="Times New Roman"/>
          <w:szCs w:val="24"/>
        </w:rPr>
        <w:t>α</w:t>
      </w:r>
      <w:r>
        <w:rPr>
          <w:rFonts w:eastAsia="Times New Roman" w:cs="Times New Roman"/>
          <w:szCs w:val="24"/>
        </w:rPr>
        <w:t>κινήτων και την αξιοποίηση της βάσης δεδομένων της Τράπεζας Αξιών Ακινήτων. Αυτή εί</w:t>
      </w:r>
      <w:r>
        <w:rPr>
          <w:rFonts w:eastAsia="Times New Roman" w:cs="Times New Roman"/>
          <w:szCs w:val="24"/>
        </w:rPr>
        <w:t>ναι μία δέσμευση που έχουμε μέχρι τέλος του έτους να αναπροσαρμόσουμε τις αντικειμενικές αξίες, να τις αναπροσαρμόσουμε με βάση τις εμπορικές που υπάρχουν και προκειμένου να κάνουμε την αναθεώρηση των αντικειμενικών αξιών με αντικειμενικό συντονισμό των δρ</w:t>
      </w:r>
      <w:r>
        <w:rPr>
          <w:rFonts w:eastAsia="Times New Roman" w:cs="Times New Roman"/>
          <w:szCs w:val="24"/>
        </w:rPr>
        <w:t xml:space="preserve">άσεων που απαιτούνται για την υλοποίηση ενός σύγχρονου, ολοκληρωμένου πληροφοριακού συστήματος μαζικής εκτίμησης αξιών ακινήτου. Και για την όσο το δυνατόν ακριβέστερη προσέγγιση των αγοραίων τιμών τους, συνιστάται η συγκεκριμένη </w:t>
      </w:r>
      <w:r>
        <w:rPr>
          <w:rFonts w:eastAsia="Times New Roman" w:cs="Times New Roman"/>
          <w:szCs w:val="24"/>
        </w:rPr>
        <w:t>ε</w:t>
      </w:r>
      <w:r>
        <w:rPr>
          <w:rFonts w:eastAsia="Times New Roman" w:cs="Times New Roman"/>
          <w:szCs w:val="24"/>
        </w:rPr>
        <w:t xml:space="preserve">πιτροπή από το Υπουργείο </w:t>
      </w:r>
      <w:r>
        <w:rPr>
          <w:rFonts w:eastAsia="Times New Roman" w:cs="Times New Roman"/>
          <w:szCs w:val="24"/>
        </w:rPr>
        <w:t>Οικονομικών. Είναι Διαρκής Επιτροπή η οποία θα κάνει τις αλλαγές των αντικειμενικών αξιών και σε βάθος χρόνου, δεν είναι μία επιτροπή που έχει ημερομηνία λήξεως.</w:t>
      </w:r>
    </w:p>
    <w:p w14:paraId="523E4DE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Επιχειρείται επίσης, η αξιοποίηση της βάσης δεδομένων με ονομασία Τράπεζα Αξιών Ακινήτων, που </w:t>
      </w:r>
      <w:r>
        <w:rPr>
          <w:rFonts w:eastAsia="Times New Roman" w:cs="Times New Roman"/>
          <w:szCs w:val="24"/>
        </w:rPr>
        <w:t xml:space="preserve">έχει δημιουργηθεί στο ολοκληρωμένο </w:t>
      </w:r>
      <w:r>
        <w:rPr>
          <w:rFonts w:eastAsia="Times New Roman" w:cs="Times New Roman"/>
          <w:szCs w:val="24"/>
        </w:rPr>
        <w:t>π</w:t>
      </w:r>
      <w:r>
        <w:rPr>
          <w:rFonts w:eastAsia="Times New Roman" w:cs="Times New Roman"/>
          <w:szCs w:val="24"/>
        </w:rPr>
        <w:t xml:space="preserve">ληροφοριακό </w:t>
      </w:r>
      <w:r>
        <w:rPr>
          <w:rFonts w:eastAsia="Times New Roman" w:cs="Times New Roman"/>
          <w:szCs w:val="24"/>
        </w:rPr>
        <w:t>σ</w:t>
      </w:r>
      <w:r>
        <w:rPr>
          <w:rFonts w:eastAsia="Times New Roman" w:cs="Times New Roman"/>
          <w:szCs w:val="24"/>
        </w:rPr>
        <w:t xml:space="preserve">ύστημα Ψηφιακής Υπηρεσίας Δημόσιας Περιουσίας και Εθνικών Κληροδοτημάτων, προκειμένου τα στοιχεία που θα συγκεντρώνονται διαρκώς σε αυτήν, να αποτελούν το υπόβαθρο ενός σύγχρονου ψηφιακού συστήματος εκτίμησης ακινήτων. Δημιουργούμε, δηλαδή, μία υποδομή, η </w:t>
      </w:r>
      <w:r>
        <w:rPr>
          <w:rFonts w:eastAsia="Times New Roman" w:cs="Times New Roman"/>
          <w:szCs w:val="24"/>
        </w:rPr>
        <w:t xml:space="preserve">οποία δεν θα σταματήσει μέχρι τις 31 Δεκεμβρίου για την αλλαγή των αντικειμενικών αξιών με τις εμπορικές, αλλά σε βάθος χρόνου θα μπορεί να αλλάζει με τις όποιες αλλαγές γίνονται. </w:t>
      </w:r>
    </w:p>
    <w:p w14:paraId="523E4DE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Με την τροπολογία 1165 και ειδικό 195, με το πρώτο άρθρο απαλλάσσονται από </w:t>
      </w:r>
      <w:r>
        <w:rPr>
          <w:rFonts w:eastAsia="Times New Roman" w:cs="Times New Roman"/>
          <w:szCs w:val="24"/>
        </w:rPr>
        <w:t>το φόρο τα χρηματικά ή κάθε είδους έπαθλα που προσφέρονται μέσω προγράμματος δημοσίων κληρώσεων στους τυχερούς, που πραγματοποιούν συναλλαγές με τη χρήση μέσων πληρωμών με κάρτα ή με άλλο ηλεκτρονικό μέσο. Με αυτόν τον τρόπο θεσπίζεται ένα πρόσθετο κίνητρο</w:t>
      </w:r>
      <w:r>
        <w:rPr>
          <w:rFonts w:eastAsia="Times New Roman" w:cs="Times New Roman"/>
          <w:szCs w:val="24"/>
        </w:rPr>
        <w:t xml:space="preserve"> προς το καταναλωτικό κοινό, προκειμένου να παγιωθεί στη συνείδησή του η χρήση των ηλεκτρονικών μέσων πληρωμής σαν το βασικό μέσο πληρωμής στις συναλλαγές. Και επιπλέον, ενισχύεται ο στόχος για την πάταξη της φοροδιαφυγής. Όλοι θυμόμαστε ότι στον νόμο για </w:t>
      </w:r>
      <w:r>
        <w:rPr>
          <w:rFonts w:eastAsia="Times New Roman" w:cs="Times New Roman"/>
          <w:szCs w:val="24"/>
        </w:rPr>
        <w:t>το «πλαστικό χρήμα» υπήρχε ένα ποσό 12 εκατομμυρίων κατ’ έτος, το οποίο μοιράζουμε με τη λοταρία, έρχεται σε λίγες μέρες και η υπουργική απόφαση. Και στο επόμενο διάστημα, από το Σεπτέμβριο και μετά, θα ξεκινήσουν και οι κληρώσεις, αφού μας στείλουν και οι</w:t>
      </w:r>
      <w:r>
        <w:rPr>
          <w:rFonts w:eastAsia="Times New Roman" w:cs="Times New Roman"/>
          <w:szCs w:val="24"/>
        </w:rPr>
        <w:t xml:space="preserve"> τράπεζες τα στοιχεία, για να προχωρήσουμε.</w:t>
      </w:r>
    </w:p>
    <w:p w14:paraId="523E4DE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Με το δεύτερο άρθρο, αντικαθίσταται ο όρος «καταναλωτής» με τη φράση «κληρωτής που ενεργεί για λόγους που δεν εμπίπτουν στην εμπορική, επιχειρηματική ή επαγγελματική του δραστηριότητα», προκειμένου να εναρμονιστε</w:t>
      </w:r>
      <w:r>
        <w:rPr>
          <w:rFonts w:eastAsia="Times New Roman" w:cs="Times New Roman"/>
          <w:szCs w:val="24"/>
        </w:rPr>
        <w:t xml:space="preserve">ί το πεδίο εφαρμογής με τις λοιπές διατάξεις του ν.4446/2016 και να αποφευχθεί τυχόν σύγχυση ως προς το πεδίο εφαρμογής του νόμου τόσο στους υπόχρεους προς συμμόρφωση όσο και στους ελεγκτικούς μηχανισμούς της διοίκησης. </w:t>
      </w:r>
    </w:p>
    <w:p w14:paraId="523E4DE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Επίσης, στο τρίτο άρθρο διενεργείτα</w:t>
      </w:r>
      <w:r>
        <w:rPr>
          <w:rFonts w:eastAsia="Times New Roman" w:cs="Times New Roman"/>
          <w:szCs w:val="24"/>
        </w:rPr>
        <w:t>ι άμεσα επιστροφή φόρου εισοδήματος νομικών προσώπων και ΦΠΑ φυσικών και νομικών προσώπων για αιτήματα</w:t>
      </w:r>
      <w:r>
        <w:rPr>
          <w:rFonts w:eastAsia="Times New Roman" w:cs="Times New Roman"/>
          <w:szCs w:val="24"/>
        </w:rPr>
        <w:t>,</w:t>
      </w:r>
      <w:r>
        <w:rPr>
          <w:rFonts w:eastAsia="Times New Roman" w:cs="Times New Roman"/>
          <w:szCs w:val="24"/>
        </w:rPr>
        <w:t xml:space="preserve"> που ανέρχονται μέχρι του ποσού των 10.000 ευρώ ανά δικαιούχο και ανά φορολογία, αναφορικά με εκκρεμείς υποθέσεις ελέγχου, δηλαδή</w:t>
      </w:r>
      <w:r>
        <w:rPr>
          <w:rFonts w:eastAsia="Times New Roman" w:cs="Times New Roman"/>
          <w:szCs w:val="24"/>
        </w:rPr>
        <w:t>,</w:t>
      </w:r>
      <w:r>
        <w:rPr>
          <w:rFonts w:eastAsia="Times New Roman" w:cs="Times New Roman"/>
          <w:szCs w:val="24"/>
        </w:rPr>
        <w:t xml:space="preserve"> υποθέσεις για τις οποί</w:t>
      </w:r>
      <w:r>
        <w:rPr>
          <w:rFonts w:eastAsia="Times New Roman" w:cs="Times New Roman"/>
          <w:szCs w:val="24"/>
        </w:rPr>
        <w:t>ες δεν έχει εκδοθεί προσωρινός διορθωτικός προσδιορισμός φόρου. Προβλέπει τη δυνατότητα δείγματος των επιστροφών αυτών σε μεταγενέστερο χρόνο. Με αυτόν τον τρόπο προσπαθούμε να ξεμπλοκάρουμε πάρα πολλά χρήματα που είναι για επιστροφή, ούτως ώστε και οι πολ</w:t>
      </w:r>
      <w:r>
        <w:rPr>
          <w:rFonts w:eastAsia="Times New Roman" w:cs="Times New Roman"/>
          <w:szCs w:val="24"/>
        </w:rPr>
        <w:t xml:space="preserve">ίτες ή οι επιτηδευματίες να μπορούν να πάρουν την επιστροφή που δικαιούνται από το </w:t>
      </w:r>
      <w:r>
        <w:rPr>
          <w:rFonts w:eastAsia="Times New Roman" w:cs="Times New Roman"/>
          <w:szCs w:val="24"/>
        </w:rPr>
        <w:t>δ</w:t>
      </w:r>
      <w:r>
        <w:rPr>
          <w:rFonts w:eastAsia="Times New Roman" w:cs="Times New Roman"/>
          <w:szCs w:val="24"/>
        </w:rPr>
        <w:t>ημόσιο, όπως επίσης να αποδεσμευθούν οι εργαζόμενοι</w:t>
      </w:r>
      <w:r>
        <w:rPr>
          <w:rFonts w:eastAsia="Times New Roman" w:cs="Times New Roman"/>
          <w:szCs w:val="24"/>
        </w:rPr>
        <w:t>,</w:t>
      </w:r>
      <w:r>
        <w:rPr>
          <w:rFonts w:eastAsia="Times New Roman" w:cs="Times New Roman"/>
          <w:szCs w:val="24"/>
        </w:rPr>
        <w:t xml:space="preserve"> που ελέγχουν αυτή τη στιγμή τις συγκεκριμένες επιστροφές φόρου, ούτως ώστε να μπορέσουν να ασχοληθούν με μεγαλύτερες υπ</w:t>
      </w:r>
      <w:r>
        <w:rPr>
          <w:rFonts w:eastAsia="Times New Roman" w:cs="Times New Roman"/>
          <w:szCs w:val="24"/>
        </w:rPr>
        <w:t xml:space="preserve">οθέσεις και να </w:t>
      </w:r>
      <w:proofErr w:type="spellStart"/>
      <w:r>
        <w:rPr>
          <w:rFonts w:eastAsia="Times New Roman" w:cs="Times New Roman"/>
          <w:szCs w:val="24"/>
        </w:rPr>
        <w:t>απεμπλακούν</w:t>
      </w:r>
      <w:proofErr w:type="spellEnd"/>
      <w:r>
        <w:rPr>
          <w:rFonts w:eastAsia="Times New Roman" w:cs="Times New Roman"/>
          <w:szCs w:val="24"/>
        </w:rPr>
        <w:t xml:space="preserve"> και μεγαλύτερα ποσά, δηλαδή όσο το δυνατόν περισσότερες ληξιπρόθεσμες οφειλές να πάνε στους δικαιούχους τους. </w:t>
      </w:r>
    </w:p>
    <w:p w14:paraId="523E4DF0"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Με το τέταρτο άρθρο δίνεται η δυνατότητα στους κατ’ επάγγελμα αγρότες να υποβάλλουν τροποποιητικές δηλώσεις από 1</w:t>
      </w:r>
      <w:r>
        <w:rPr>
          <w:rFonts w:eastAsia="Times New Roman"/>
          <w:color w:val="000000" w:themeColor="text1"/>
          <w:szCs w:val="24"/>
        </w:rPr>
        <w:t>-</w:t>
      </w:r>
      <w:r>
        <w:rPr>
          <w:rFonts w:eastAsia="Times New Roman"/>
          <w:color w:val="000000" w:themeColor="text1"/>
          <w:szCs w:val="24"/>
        </w:rPr>
        <w:t>8</w:t>
      </w:r>
      <w:r>
        <w:rPr>
          <w:rFonts w:eastAsia="Times New Roman"/>
          <w:color w:val="000000" w:themeColor="text1"/>
          <w:szCs w:val="24"/>
        </w:rPr>
        <w:t>-</w:t>
      </w:r>
      <w:r>
        <w:rPr>
          <w:rFonts w:eastAsia="Times New Roman"/>
          <w:color w:val="000000" w:themeColor="text1"/>
          <w:szCs w:val="24"/>
        </w:rPr>
        <w:t>20</w:t>
      </w:r>
      <w:r>
        <w:rPr>
          <w:rFonts w:eastAsia="Times New Roman"/>
          <w:color w:val="000000" w:themeColor="text1"/>
          <w:szCs w:val="24"/>
        </w:rPr>
        <w:t>17 μέχρι 31</w:t>
      </w:r>
      <w:r>
        <w:rPr>
          <w:rFonts w:eastAsia="Times New Roman"/>
          <w:color w:val="000000" w:themeColor="text1"/>
          <w:szCs w:val="24"/>
        </w:rPr>
        <w:t>-</w:t>
      </w:r>
      <w:r>
        <w:rPr>
          <w:rFonts w:eastAsia="Times New Roman"/>
          <w:color w:val="000000" w:themeColor="text1"/>
          <w:szCs w:val="24"/>
        </w:rPr>
        <w:t>10</w:t>
      </w:r>
      <w:r>
        <w:rPr>
          <w:rFonts w:eastAsia="Times New Roman"/>
          <w:color w:val="000000" w:themeColor="text1"/>
          <w:szCs w:val="24"/>
        </w:rPr>
        <w:t>-</w:t>
      </w:r>
      <w:r>
        <w:rPr>
          <w:rFonts w:eastAsia="Times New Roman"/>
          <w:color w:val="000000" w:themeColor="text1"/>
          <w:szCs w:val="24"/>
        </w:rPr>
        <w:t>2017 χωρίς την επιβολή κυρώσεων εκπροθέσμου υποβολής. Τυχόν οφειλόμενος φόρος θα καταβληθεί σε μέχρι δύο δόσεις, δηλαδή μέχρι την τελευταία εργάσιμη ημέρα των μηνών Σεπτεμβρίου και Νοεμβρίου, αναλόγως του χρόνου υποβολής της δήλωσης. Κατά τη</w:t>
      </w:r>
      <w:r>
        <w:rPr>
          <w:rFonts w:eastAsia="Times New Roman"/>
          <w:color w:val="000000" w:themeColor="text1"/>
          <w:szCs w:val="24"/>
        </w:rPr>
        <w:t>ν περίοδο αυτή θα αντιμετωπιστούν και οι δυσχέρειες που προέκυψαν λόγω του γεγονότος ότι για πρώτη φορά τέθηκε σε εφαρμογή η διαδικασία συμπλήρωσης και διασταύρωσης των ηλεκτρονικών αρχείων των κατ’ επάγγελμα αγροτών, συμπεριλαμβανομένων και των νέων αγροτ</w:t>
      </w:r>
      <w:r>
        <w:rPr>
          <w:rFonts w:eastAsia="Times New Roman"/>
          <w:color w:val="000000" w:themeColor="text1"/>
          <w:szCs w:val="24"/>
        </w:rPr>
        <w:t>ών</w:t>
      </w:r>
      <w:r>
        <w:rPr>
          <w:rFonts w:eastAsia="Times New Roman"/>
          <w:color w:val="000000" w:themeColor="text1"/>
          <w:szCs w:val="24"/>
        </w:rPr>
        <w:t>,</w:t>
      </w:r>
      <w:r>
        <w:rPr>
          <w:rFonts w:eastAsia="Times New Roman"/>
          <w:color w:val="000000" w:themeColor="text1"/>
          <w:szCs w:val="24"/>
        </w:rPr>
        <w:t xml:space="preserve"> που έκαναν έναρξη αγροτικής δραστηριότητας εντός του έτους 2016 από το Υπουργείο Αγροτικής Ανάπτυξης και Τροφίμων, προκειμένου στη συνέχεια να προωθηθούν στις αρμόδιες υπηρεσίες της Ανεξάρτητης Αρχής Δημοσίων Εσόδων για να </w:t>
      </w:r>
      <w:proofErr w:type="spellStart"/>
      <w:r>
        <w:rPr>
          <w:rFonts w:eastAsia="Times New Roman"/>
          <w:color w:val="000000" w:themeColor="text1"/>
          <w:szCs w:val="24"/>
        </w:rPr>
        <w:t>προσυμπληρωθούν</w:t>
      </w:r>
      <w:proofErr w:type="spellEnd"/>
      <w:r>
        <w:rPr>
          <w:rFonts w:eastAsia="Times New Roman"/>
          <w:color w:val="000000" w:themeColor="text1"/>
          <w:szCs w:val="24"/>
        </w:rPr>
        <w:t xml:space="preserve"> οι κωδικοί 03</w:t>
      </w:r>
      <w:r>
        <w:rPr>
          <w:rFonts w:eastAsia="Times New Roman"/>
          <w:color w:val="000000" w:themeColor="text1"/>
          <w:szCs w:val="24"/>
        </w:rPr>
        <w:t xml:space="preserve">7 και 038 της δήλωσης. </w:t>
      </w:r>
    </w:p>
    <w:p w14:paraId="523E4DF1"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Εδώ ερχόμαστε να λύσουμε ένα πρόβλημα που προκλήθηκε, επειδή είναι η πρώτη φορά εφαρμογής του αφορολόγητου στους κατά κύριο επάγγελμα αγρότες, με δυσκολίες που υπήρχαν από το αρμόδιο Υπουργείο Αγροτικής Ανάπτυξης, ούτως ώστε το </w:t>
      </w:r>
      <w:r>
        <w:rPr>
          <w:rFonts w:eastAsia="Times New Roman"/>
          <w:color w:val="000000" w:themeColor="text1"/>
          <w:szCs w:val="24"/>
        </w:rPr>
        <w:t>α</w:t>
      </w:r>
      <w:r>
        <w:rPr>
          <w:rFonts w:eastAsia="Times New Roman"/>
          <w:color w:val="000000" w:themeColor="text1"/>
          <w:szCs w:val="24"/>
        </w:rPr>
        <w:t>ρχείο του να μπορέσει να καλύψει όλες τις περιπτώσεις.</w:t>
      </w:r>
    </w:p>
    <w:p w14:paraId="523E4DF2"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Στο πέμπτο άρθρο παρέχεται η δυνατότητα στους φορολογούμενους να καταβάλουν τον φόρο του ΕΝΦΙΑ σε πέντε δόσεις από 29</w:t>
      </w:r>
      <w:r>
        <w:rPr>
          <w:rFonts w:eastAsia="Times New Roman"/>
          <w:color w:val="000000" w:themeColor="text1"/>
          <w:szCs w:val="24"/>
        </w:rPr>
        <w:t>-</w:t>
      </w:r>
      <w:r>
        <w:rPr>
          <w:rFonts w:eastAsia="Times New Roman"/>
          <w:color w:val="000000" w:themeColor="text1"/>
          <w:szCs w:val="24"/>
        </w:rPr>
        <w:t>9</w:t>
      </w:r>
      <w:r>
        <w:rPr>
          <w:rFonts w:eastAsia="Times New Roman"/>
          <w:color w:val="000000" w:themeColor="text1"/>
          <w:szCs w:val="24"/>
        </w:rPr>
        <w:t>-</w:t>
      </w:r>
      <w:r>
        <w:rPr>
          <w:rFonts w:eastAsia="Times New Roman"/>
          <w:color w:val="000000" w:themeColor="text1"/>
          <w:szCs w:val="24"/>
        </w:rPr>
        <w:t>2017 έως και 31</w:t>
      </w:r>
      <w:r>
        <w:rPr>
          <w:rFonts w:eastAsia="Times New Roman"/>
          <w:color w:val="000000" w:themeColor="text1"/>
          <w:szCs w:val="24"/>
        </w:rPr>
        <w:t>-</w:t>
      </w:r>
      <w:r>
        <w:rPr>
          <w:rFonts w:eastAsia="Times New Roman"/>
          <w:color w:val="000000" w:themeColor="text1"/>
          <w:szCs w:val="24"/>
        </w:rPr>
        <w:t>1</w:t>
      </w:r>
      <w:r>
        <w:rPr>
          <w:rFonts w:eastAsia="Times New Roman"/>
          <w:color w:val="000000" w:themeColor="text1"/>
          <w:szCs w:val="24"/>
        </w:rPr>
        <w:t>-</w:t>
      </w:r>
      <w:r>
        <w:rPr>
          <w:rFonts w:eastAsia="Times New Roman"/>
          <w:color w:val="000000" w:themeColor="text1"/>
          <w:szCs w:val="24"/>
        </w:rPr>
        <w:t>2018. Εξασφαλίζεται ο απαραίτητος χρόνος για την έκδοση των δηλ</w:t>
      </w:r>
      <w:r>
        <w:rPr>
          <w:rFonts w:eastAsia="Times New Roman"/>
          <w:color w:val="000000" w:themeColor="text1"/>
          <w:szCs w:val="24"/>
        </w:rPr>
        <w:t>ώσεων ΕΝΦΙΑ, μετά την παράταση της προθεσμίας υποβολής των δηλώσεων φορολογίας εισοδήματος μέχρι και 21</w:t>
      </w:r>
      <w:r>
        <w:rPr>
          <w:rFonts w:eastAsia="Times New Roman"/>
          <w:color w:val="000000" w:themeColor="text1"/>
          <w:szCs w:val="24"/>
        </w:rPr>
        <w:t>-</w:t>
      </w:r>
      <w:r>
        <w:rPr>
          <w:rFonts w:eastAsia="Times New Roman"/>
          <w:color w:val="000000" w:themeColor="text1"/>
          <w:szCs w:val="24"/>
        </w:rPr>
        <w:t>7</w:t>
      </w:r>
      <w:r>
        <w:rPr>
          <w:rFonts w:eastAsia="Times New Roman"/>
          <w:color w:val="000000" w:themeColor="text1"/>
          <w:szCs w:val="24"/>
        </w:rPr>
        <w:t>-</w:t>
      </w:r>
      <w:r>
        <w:rPr>
          <w:rFonts w:eastAsia="Times New Roman"/>
          <w:color w:val="000000" w:themeColor="text1"/>
          <w:szCs w:val="24"/>
        </w:rPr>
        <w:t xml:space="preserve">2017, καθώς είναι </w:t>
      </w:r>
      <w:proofErr w:type="spellStart"/>
      <w:r>
        <w:rPr>
          <w:rFonts w:eastAsia="Times New Roman"/>
          <w:color w:val="000000" w:themeColor="text1"/>
          <w:szCs w:val="24"/>
        </w:rPr>
        <w:t>προαπαιτούμενη</w:t>
      </w:r>
      <w:proofErr w:type="spellEnd"/>
      <w:r>
        <w:rPr>
          <w:rFonts w:eastAsia="Times New Roman"/>
          <w:color w:val="000000" w:themeColor="text1"/>
          <w:szCs w:val="24"/>
        </w:rPr>
        <w:t xml:space="preserve"> η εκκαθάριση των δηλώσεων φορολογίας εισοδήματος για την παροχή μειώσεων και απαλλαγών από τον ΕΝΦΙΑ σε εκείνους που </w:t>
      </w:r>
      <w:r>
        <w:rPr>
          <w:rFonts w:eastAsia="Times New Roman"/>
          <w:color w:val="000000" w:themeColor="text1"/>
          <w:szCs w:val="24"/>
        </w:rPr>
        <w:t>το δικαιούνται.</w:t>
      </w:r>
    </w:p>
    <w:p w14:paraId="523E4DF3"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Στο έκτο άρθρο εξομοιώνεται η φορολόγηση μεταβίβασης τίτλων σε μη οργανωμένη αγορά με αυτή σε οργανωμένη αγορά. Επομένως, τυχόν κέρδη από μεταβίβαση τίτλων που διαπραγματεύονται σε μη οργανωμένη αγορά και αποκτούν τα φυσικά πρόσωπα φορολογο</w:t>
      </w:r>
      <w:r>
        <w:rPr>
          <w:rFonts w:eastAsia="Times New Roman"/>
          <w:color w:val="000000" w:themeColor="text1"/>
          <w:szCs w:val="24"/>
        </w:rPr>
        <w:t>ύνται με τις διατάξεις περί υπεραξίας, καθ’ όσον τα φυσικά πρόσωπα αποκτούν κέρδος από τις μεταβιβάσεις αυτές σαν επενδυτές και όχι σαν ασκούντες επιχειρηματική δραστηριότητα.</w:t>
      </w:r>
    </w:p>
    <w:p w14:paraId="523E4DF4"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Από εκεί και μετά, θα ήθελα να πω για κάποιες άλλες που είναι βουλευτικές τροπολ</w:t>
      </w:r>
      <w:r>
        <w:rPr>
          <w:rFonts w:eastAsia="Times New Roman"/>
          <w:color w:val="000000" w:themeColor="text1"/>
          <w:szCs w:val="24"/>
        </w:rPr>
        <w:t>ογίες, προς το παρόν.</w:t>
      </w:r>
    </w:p>
    <w:p w14:paraId="523E4DF5"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Βλέπουμε θετικά τις δύο τροπολογίες που έχει καταθέσει ο κ. Θεοχάρης. Δεν ξέρουμε, όμως, αν θα μπορέσουμε σήμερα να τις κάνουμε αποδεκτές, με την έννοια ότι πρέπει να δούμε κάποιες λεπτομέρειες.</w:t>
      </w:r>
    </w:p>
    <w:p w14:paraId="523E4DF6"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Όσον αφορά την τροπολογία</w:t>
      </w:r>
      <w:r>
        <w:rPr>
          <w:rFonts w:eastAsia="Times New Roman"/>
          <w:color w:val="000000" w:themeColor="text1"/>
          <w:szCs w:val="24"/>
        </w:rPr>
        <w:t>,</w:t>
      </w:r>
      <w:r>
        <w:rPr>
          <w:rFonts w:eastAsia="Times New Roman"/>
          <w:color w:val="000000" w:themeColor="text1"/>
          <w:szCs w:val="24"/>
        </w:rPr>
        <w:t xml:space="preserve"> που κατέθεσε</w:t>
      </w:r>
      <w:r>
        <w:rPr>
          <w:rFonts w:eastAsia="Times New Roman"/>
          <w:color w:val="000000" w:themeColor="text1"/>
          <w:szCs w:val="24"/>
        </w:rPr>
        <w:t xml:space="preserve"> ο κ. Κουτσούκος, την οποία είχε καταθέσει και την προηγούμενη φορά, θα ήθελα να πω ότι η με αριθμό 230/2017 απόφαση του </w:t>
      </w:r>
      <w:r>
        <w:rPr>
          <w:rFonts w:eastAsia="Times New Roman"/>
          <w:color w:val="000000" w:themeColor="text1"/>
          <w:szCs w:val="24"/>
        </w:rPr>
        <w:t>δ</w:t>
      </w:r>
      <w:r>
        <w:rPr>
          <w:rFonts w:eastAsia="Times New Roman"/>
          <w:color w:val="000000" w:themeColor="text1"/>
          <w:szCs w:val="24"/>
        </w:rPr>
        <w:t xml:space="preserve">ημοτικού </w:t>
      </w:r>
      <w:r>
        <w:rPr>
          <w:rFonts w:eastAsia="Times New Roman"/>
          <w:color w:val="000000" w:themeColor="text1"/>
          <w:szCs w:val="24"/>
        </w:rPr>
        <w:t>σ</w:t>
      </w:r>
      <w:r>
        <w:rPr>
          <w:rFonts w:eastAsia="Times New Roman"/>
          <w:color w:val="000000" w:themeColor="text1"/>
          <w:szCs w:val="24"/>
        </w:rPr>
        <w:t xml:space="preserve">υμβουλίου του Δήμου Ήλιδας αποδέχτηκε την απόφαση της Εταιρείας Ακινήτων Δημοσίου, την </w:t>
      </w:r>
      <w:r>
        <w:rPr>
          <w:rFonts w:eastAsia="Times New Roman"/>
          <w:color w:val="000000" w:themeColor="text1"/>
          <w:szCs w:val="24"/>
        </w:rPr>
        <w:t>«</w:t>
      </w:r>
      <w:r>
        <w:rPr>
          <w:rFonts w:eastAsia="Times New Roman"/>
          <w:color w:val="000000" w:themeColor="text1"/>
          <w:szCs w:val="24"/>
        </w:rPr>
        <w:t>ΕΤΑΔ Α</w:t>
      </w:r>
      <w:r>
        <w:rPr>
          <w:rFonts w:eastAsia="Times New Roman"/>
          <w:color w:val="000000" w:themeColor="text1"/>
          <w:szCs w:val="24"/>
        </w:rPr>
        <w:t>.</w:t>
      </w:r>
      <w:r>
        <w:rPr>
          <w:rFonts w:eastAsia="Times New Roman"/>
          <w:color w:val="000000" w:themeColor="text1"/>
          <w:szCs w:val="24"/>
        </w:rPr>
        <w:t>Ε</w:t>
      </w:r>
      <w:r>
        <w:rPr>
          <w:rFonts w:eastAsia="Times New Roman"/>
          <w:color w:val="000000" w:themeColor="text1"/>
          <w:szCs w:val="24"/>
        </w:rPr>
        <w:t>.»</w:t>
      </w:r>
      <w:r>
        <w:rPr>
          <w:rFonts w:eastAsia="Times New Roman"/>
          <w:color w:val="000000" w:themeColor="text1"/>
          <w:szCs w:val="24"/>
        </w:rPr>
        <w:t>, με θέμα</w:t>
      </w:r>
      <w:r>
        <w:rPr>
          <w:rFonts w:eastAsia="Times New Roman"/>
          <w:color w:val="000000" w:themeColor="text1"/>
          <w:szCs w:val="24"/>
        </w:rPr>
        <w:t>:</w:t>
      </w:r>
      <w:r>
        <w:rPr>
          <w:rFonts w:eastAsia="Times New Roman"/>
          <w:color w:val="000000" w:themeColor="text1"/>
          <w:szCs w:val="24"/>
        </w:rPr>
        <w:t xml:space="preserve"> «Εκμίσθωση τμήματος εμβαδού 22.590 τ.μ. του ΑΒΚ 5 δημοσίου ακινήτου Ν. Ηλείας (Κάμπινγκ </w:t>
      </w:r>
      <w:proofErr w:type="spellStart"/>
      <w:r>
        <w:rPr>
          <w:rFonts w:eastAsia="Times New Roman"/>
          <w:color w:val="000000" w:themeColor="text1"/>
          <w:szCs w:val="24"/>
        </w:rPr>
        <w:t>Κουρούτας</w:t>
      </w:r>
      <w:proofErr w:type="spellEnd"/>
      <w:r>
        <w:rPr>
          <w:rFonts w:eastAsia="Times New Roman"/>
          <w:color w:val="000000" w:themeColor="text1"/>
          <w:szCs w:val="24"/>
        </w:rPr>
        <w:t xml:space="preserve">) στον Δήμο Ήλιδας» και με την απόφαση του </w:t>
      </w:r>
      <w:r>
        <w:rPr>
          <w:rFonts w:eastAsia="Times New Roman"/>
          <w:color w:val="000000" w:themeColor="text1"/>
          <w:szCs w:val="24"/>
        </w:rPr>
        <w:t>δ</w:t>
      </w:r>
      <w:r>
        <w:rPr>
          <w:rFonts w:eastAsia="Times New Roman"/>
          <w:color w:val="000000" w:themeColor="text1"/>
          <w:szCs w:val="24"/>
        </w:rPr>
        <w:t xml:space="preserve">ιοικητικού </w:t>
      </w:r>
      <w:r>
        <w:rPr>
          <w:rFonts w:eastAsia="Times New Roman"/>
          <w:color w:val="000000" w:themeColor="text1"/>
          <w:szCs w:val="24"/>
        </w:rPr>
        <w:t>σ</w:t>
      </w:r>
      <w:r>
        <w:rPr>
          <w:rFonts w:eastAsia="Times New Roman"/>
          <w:color w:val="000000" w:themeColor="text1"/>
          <w:szCs w:val="24"/>
        </w:rPr>
        <w:t xml:space="preserve">υμβουλίου της </w:t>
      </w:r>
      <w:r>
        <w:rPr>
          <w:rFonts w:eastAsia="Times New Roman"/>
          <w:color w:val="000000" w:themeColor="text1"/>
          <w:szCs w:val="24"/>
        </w:rPr>
        <w:t>«</w:t>
      </w:r>
      <w:r>
        <w:rPr>
          <w:rFonts w:eastAsia="Times New Roman"/>
          <w:color w:val="000000" w:themeColor="text1"/>
          <w:szCs w:val="24"/>
        </w:rPr>
        <w:t>ΕΤΑΔ</w:t>
      </w:r>
      <w:r>
        <w:rPr>
          <w:rFonts w:eastAsia="Times New Roman"/>
          <w:color w:val="000000" w:themeColor="text1"/>
          <w:szCs w:val="24"/>
        </w:rPr>
        <w:t xml:space="preserve"> Α.Ε.»</w:t>
      </w:r>
      <w:r>
        <w:rPr>
          <w:rFonts w:eastAsia="Times New Roman"/>
          <w:color w:val="000000" w:themeColor="text1"/>
          <w:szCs w:val="24"/>
        </w:rPr>
        <w:t>, η οποία ελήφθη στη με αριθμό 522/14-6-17 συνεδρίασή του, αποφασίστηκε η απε</w:t>
      </w:r>
      <w:r>
        <w:rPr>
          <w:rFonts w:eastAsia="Times New Roman"/>
          <w:color w:val="000000" w:themeColor="text1"/>
          <w:szCs w:val="24"/>
        </w:rPr>
        <w:t xml:space="preserve">υθείας εκμίσθωση τμήματος εμβαδού </w:t>
      </w:r>
      <w:proofErr w:type="spellStart"/>
      <w:r>
        <w:rPr>
          <w:rFonts w:eastAsia="Times New Roman"/>
          <w:color w:val="000000" w:themeColor="text1"/>
          <w:szCs w:val="24"/>
        </w:rPr>
        <w:t>εικοσιδύο</w:t>
      </w:r>
      <w:proofErr w:type="spellEnd"/>
      <w:r>
        <w:rPr>
          <w:rFonts w:eastAsia="Times New Roman"/>
          <w:color w:val="000000" w:themeColor="text1"/>
          <w:szCs w:val="24"/>
        </w:rPr>
        <w:t xml:space="preserve"> χιλιάδων πεντακοσίων ενενήντα</w:t>
      </w:r>
      <w:r>
        <w:rPr>
          <w:rFonts w:eastAsia="Times New Roman"/>
          <w:color w:val="000000" w:themeColor="text1"/>
          <w:szCs w:val="24"/>
        </w:rPr>
        <w:t xml:space="preserve"> τ</w:t>
      </w:r>
      <w:r>
        <w:rPr>
          <w:rFonts w:eastAsia="Times New Roman"/>
          <w:color w:val="000000" w:themeColor="text1"/>
          <w:szCs w:val="24"/>
        </w:rPr>
        <w:t>ετραγωνικών μέτρων</w:t>
      </w:r>
      <w:r>
        <w:rPr>
          <w:rFonts w:eastAsia="Times New Roman"/>
          <w:color w:val="000000" w:themeColor="text1"/>
          <w:szCs w:val="24"/>
        </w:rPr>
        <w:t xml:space="preserve">. του κάμπινγκ της </w:t>
      </w:r>
      <w:proofErr w:type="spellStart"/>
      <w:r>
        <w:rPr>
          <w:rFonts w:eastAsia="Times New Roman"/>
          <w:color w:val="000000" w:themeColor="text1"/>
          <w:szCs w:val="24"/>
        </w:rPr>
        <w:t>Κουρούτας</w:t>
      </w:r>
      <w:proofErr w:type="spellEnd"/>
      <w:r>
        <w:rPr>
          <w:rFonts w:eastAsia="Times New Roman"/>
          <w:color w:val="000000" w:themeColor="text1"/>
          <w:szCs w:val="24"/>
        </w:rPr>
        <w:t xml:space="preserve"> στον Δήμο Ήλιδας. Η διάρκεια μίσθωσης του κάμπινγκ λήγει στις 31</w:t>
      </w:r>
      <w:r>
        <w:rPr>
          <w:rFonts w:eastAsia="Times New Roman"/>
          <w:color w:val="000000" w:themeColor="text1"/>
          <w:szCs w:val="24"/>
        </w:rPr>
        <w:t>-</w:t>
      </w:r>
      <w:r>
        <w:rPr>
          <w:rFonts w:eastAsia="Times New Roman"/>
          <w:color w:val="000000" w:themeColor="text1"/>
          <w:szCs w:val="24"/>
        </w:rPr>
        <w:t>10</w:t>
      </w:r>
      <w:r>
        <w:rPr>
          <w:rFonts w:eastAsia="Times New Roman"/>
          <w:color w:val="000000" w:themeColor="text1"/>
          <w:szCs w:val="24"/>
        </w:rPr>
        <w:t>-</w:t>
      </w:r>
      <w:r>
        <w:rPr>
          <w:rFonts w:eastAsia="Times New Roman"/>
          <w:color w:val="000000" w:themeColor="text1"/>
          <w:szCs w:val="24"/>
        </w:rPr>
        <w:t>2017 και όσον αφορά το οικονομικό αντάλλαγμα, θα ισχύσουν οι ίδιοι</w:t>
      </w:r>
      <w:r>
        <w:rPr>
          <w:rFonts w:eastAsia="Times New Roman"/>
          <w:color w:val="000000" w:themeColor="text1"/>
          <w:szCs w:val="24"/>
        </w:rPr>
        <w:t xml:space="preserve"> όροι με το 2016. Οπότε ο </w:t>
      </w:r>
      <w:r>
        <w:rPr>
          <w:rFonts w:eastAsia="Times New Roman"/>
          <w:color w:val="000000" w:themeColor="text1"/>
          <w:szCs w:val="24"/>
        </w:rPr>
        <w:t>δ</w:t>
      </w:r>
      <w:r>
        <w:rPr>
          <w:rFonts w:eastAsia="Times New Roman"/>
          <w:color w:val="000000" w:themeColor="text1"/>
          <w:szCs w:val="24"/>
        </w:rPr>
        <w:t>ήμος θα καταβάλλει το 20% των ακαθαρίστων εσόδων, με ελάχιστο εγγυημένο μίσθωμα 13.400 ευρώ, που θα πρέπει να καταβληθεί μέχρι 15</w:t>
      </w:r>
      <w:r>
        <w:rPr>
          <w:rFonts w:eastAsia="Times New Roman"/>
          <w:color w:val="000000" w:themeColor="text1"/>
          <w:szCs w:val="24"/>
        </w:rPr>
        <w:t>-</w:t>
      </w:r>
      <w:r>
        <w:rPr>
          <w:rFonts w:eastAsia="Times New Roman"/>
          <w:color w:val="000000" w:themeColor="text1"/>
          <w:szCs w:val="24"/>
        </w:rPr>
        <w:t>11</w:t>
      </w:r>
      <w:r>
        <w:rPr>
          <w:rFonts w:eastAsia="Times New Roman"/>
          <w:color w:val="000000" w:themeColor="text1"/>
          <w:szCs w:val="24"/>
        </w:rPr>
        <w:t>-</w:t>
      </w:r>
      <w:r>
        <w:rPr>
          <w:rFonts w:eastAsia="Times New Roman"/>
          <w:color w:val="000000" w:themeColor="text1"/>
          <w:szCs w:val="24"/>
        </w:rPr>
        <w:t>2017.</w:t>
      </w:r>
    </w:p>
    <w:p w14:paraId="523E4DF7"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Επίσης, η </w:t>
      </w:r>
      <w:r>
        <w:rPr>
          <w:rFonts w:eastAsia="Times New Roman"/>
          <w:color w:val="000000" w:themeColor="text1"/>
          <w:szCs w:val="24"/>
        </w:rPr>
        <w:t>«</w:t>
      </w:r>
      <w:r>
        <w:rPr>
          <w:rFonts w:eastAsia="Times New Roman"/>
          <w:color w:val="000000" w:themeColor="text1"/>
          <w:szCs w:val="24"/>
        </w:rPr>
        <w:t>ΕΤΑΔ</w:t>
      </w:r>
      <w:r>
        <w:rPr>
          <w:rFonts w:eastAsia="Times New Roman"/>
          <w:color w:val="000000" w:themeColor="text1"/>
          <w:szCs w:val="24"/>
        </w:rPr>
        <w:t>»</w:t>
      </w:r>
      <w:r>
        <w:rPr>
          <w:rFonts w:eastAsia="Times New Roman"/>
          <w:color w:val="000000" w:themeColor="text1"/>
          <w:szCs w:val="24"/>
        </w:rPr>
        <w:t xml:space="preserve"> αποφάσισε πως η τεχνική υπηρεσία της, σε συνεργασία με την αντίστοιχη του</w:t>
      </w:r>
      <w:r>
        <w:rPr>
          <w:rFonts w:eastAsia="Times New Roman"/>
          <w:color w:val="000000" w:themeColor="text1"/>
          <w:szCs w:val="24"/>
        </w:rPr>
        <w:t xml:space="preserve"> Δήμου Ήλιδας, θα προβεί στη σύνταξη μελέτης για την επισκευή και συντήρηση του κάμπινγκ, που θα υποβληθεί στην </w:t>
      </w:r>
      <w:r>
        <w:rPr>
          <w:rFonts w:eastAsia="Times New Roman"/>
          <w:color w:val="000000" w:themeColor="text1"/>
          <w:szCs w:val="24"/>
        </w:rPr>
        <w:t>«</w:t>
      </w:r>
      <w:r>
        <w:rPr>
          <w:rFonts w:eastAsia="Times New Roman"/>
          <w:color w:val="000000" w:themeColor="text1"/>
          <w:szCs w:val="24"/>
        </w:rPr>
        <w:t>ΕΤΑΔ</w:t>
      </w:r>
      <w:r>
        <w:rPr>
          <w:rFonts w:eastAsia="Times New Roman"/>
          <w:color w:val="000000" w:themeColor="text1"/>
          <w:szCs w:val="24"/>
        </w:rPr>
        <w:t>»</w:t>
      </w:r>
      <w:r>
        <w:rPr>
          <w:rFonts w:eastAsia="Times New Roman"/>
          <w:color w:val="000000" w:themeColor="text1"/>
          <w:szCs w:val="24"/>
        </w:rPr>
        <w:t xml:space="preserve"> στο πρώτο δεκαπενθήμερο του Σεπτεμβρίου προς έγκριση και, παράλληλα, θα προετοιμαστεί η προγραμματική σύμβαση συνεργασίας </w:t>
      </w:r>
      <w:r>
        <w:rPr>
          <w:rFonts w:eastAsia="Times New Roman"/>
          <w:color w:val="000000" w:themeColor="text1"/>
          <w:szCs w:val="24"/>
        </w:rPr>
        <w:t>«</w:t>
      </w:r>
      <w:r>
        <w:rPr>
          <w:rFonts w:eastAsia="Times New Roman"/>
          <w:color w:val="000000" w:themeColor="text1"/>
          <w:szCs w:val="24"/>
        </w:rPr>
        <w:t>ΕΤΑΔ</w:t>
      </w:r>
      <w:r>
        <w:rPr>
          <w:rFonts w:eastAsia="Times New Roman"/>
          <w:color w:val="000000" w:themeColor="text1"/>
          <w:szCs w:val="24"/>
        </w:rPr>
        <w:t>»</w:t>
      </w:r>
      <w:r>
        <w:rPr>
          <w:rFonts w:eastAsia="Times New Roman"/>
          <w:color w:val="000000" w:themeColor="text1"/>
          <w:szCs w:val="24"/>
        </w:rPr>
        <w:t xml:space="preserve"> και Δήμο</w:t>
      </w:r>
      <w:r>
        <w:rPr>
          <w:rFonts w:eastAsia="Times New Roman"/>
          <w:color w:val="000000" w:themeColor="text1"/>
          <w:szCs w:val="24"/>
        </w:rPr>
        <w:t>υ Ήλιδας ως προς την καθαριότητα, τη συντήρηση του πρασίνου και την υποστήριξη της λειτουργίας του κάμπινγκ.</w:t>
      </w:r>
    </w:p>
    <w:p w14:paraId="523E4DF8" w14:textId="77777777" w:rsidR="000D1927" w:rsidRDefault="00D33BB9">
      <w:pPr>
        <w:spacing w:after="0" w:line="600" w:lineRule="auto"/>
        <w:ind w:firstLine="720"/>
        <w:jc w:val="both"/>
        <w:rPr>
          <w:rFonts w:eastAsia="Times New Roman"/>
          <w:szCs w:val="24"/>
        </w:rPr>
      </w:pPr>
      <w:r>
        <w:rPr>
          <w:rFonts w:eastAsia="Times New Roman"/>
          <w:szCs w:val="24"/>
        </w:rPr>
        <w:t xml:space="preserve">Εδώ, δηλαδή, έχουμε μια συνέργεια της </w:t>
      </w:r>
      <w:r>
        <w:rPr>
          <w:rFonts w:eastAsia="Times New Roman"/>
          <w:szCs w:val="24"/>
        </w:rPr>
        <w:t>«</w:t>
      </w:r>
      <w:r>
        <w:rPr>
          <w:rFonts w:eastAsia="Times New Roman"/>
          <w:szCs w:val="24"/>
        </w:rPr>
        <w:t>ΕΤΑΔ</w:t>
      </w:r>
      <w:r>
        <w:rPr>
          <w:rFonts w:eastAsia="Times New Roman"/>
          <w:szCs w:val="24"/>
        </w:rPr>
        <w:t>»</w:t>
      </w:r>
      <w:r>
        <w:rPr>
          <w:rFonts w:eastAsia="Times New Roman"/>
          <w:szCs w:val="24"/>
        </w:rPr>
        <w:t xml:space="preserve"> με τον Δήμο </w:t>
      </w:r>
      <w:proofErr w:type="spellStart"/>
      <w:r>
        <w:rPr>
          <w:rFonts w:eastAsia="Times New Roman"/>
          <w:szCs w:val="24"/>
        </w:rPr>
        <w:t>Ηλίδας</w:t>
      </w:r>
      <w:proofErr w:type="spellEnd"/>
      <w:r>
        <w:rPr>
          <w:rFonts w:eastAsia="Times New Roman"/>
          <w:szCs w:val="24"/>
        </w:rPr>
        <w:t xml:space="preserve">, που νομίζουμε ότι θα φέρει τα καλύτερα αποτελέσματα, μια και ο συγκεκριμένος </w:t>
      </w:r>
      <w:r>
        <w:rPr>
          <w:rFonts w:eastAsia="Times New Roman"/>
          <w:szCs w:val="24"/>
        </w:rPr>
        <w:t>δ</w:t>
      </w:r>
      <w:r>
        <w:rPr>
          <w:rFonts w:eastAsia="Times New Roman"/>
          <w:szCs w:val="24"/>
        </w:rPr>
        <w:t>ήμος</w:t>
      </w:r>
      <w:r>
        <w:rPr>
          <w:rFonts w:eastAsia="Times New Roman"/>
          <w:szCs w:val="24"/>
        </w:rPr>
        <w:t xml:space="preserve"> δεν είχε τη δυνατότητα να μπορέσει να φέρει το κάμπινγκ στη μορφή που θα θέλαμε, για να έχει τα καλύτερα έσοδα για την περιοχή.</w:t>
      </w:r>
    </w:p>
    <w:p w14:paraId="523E4DF9" w14:textId="77777777" w:rsidR="000D1927" w:rsidRDefault="00D33BB9">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523E4DFA" w14:textId="77777777" w:rsidR="000D1927" w:rsidRDefault="00D33BB9">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Για το Άγιο Όρος;</w:t>
      </w:r>
    </w:p>
    <w:p w14:paraId="523E4DFB" w14:textId="77777777" w:rsidR="000D1927" w:rsidRDefault="00D33BB9">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w:t>
      </w:r>
      <w:r>
        <w:rPr>
          <w:rFonts w:eastAsia="Times New Roman"/>
          <w:b/>
          <w:szCs w:val="24"/>
        </w:rPr>
        <w:t>ικών):</w:t>
      </w:r>
      <w:r>
        <w:rPr>
          <w:rFonts w:eastAsia="Times New Roman"/>
          <w:szCs w:val="24"/>
        </w:rPr>
        <w:t xml:space="preserve"> Δεν έχω δει τις τελευταίες ακόμα. Όταν θα τις δω, θα σας απαντήσω.</w:t>
      </w:r>
    </w:p>
    <w:p w14:paraId="523E4DFC" w14:textId="77777777" w:rsidR="000D1927" w:rsidRDefault="00D33BB9">
      <w:pPr>
        <w:spacing w:after="0"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Κύριε Πρόεδρε, μπορώ να έχω τον λόγο;</w:t>
      </w:r>
    </w:p>
    <w:p w14:paraId="523E4DFD" w14:textId="77777777" w:rsidR="000D1927" w:rsidRDefault="00D33BB9">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w:t>
      </w:r>
      <w:proofErr w:type="spellStart"/>
      <w:r>
        <w:rPr>
          <w:rFonts w:eastAsia="Times New Roman"/>
          <w:szCs w:val="24"/>
        </w:rPr>
        <w:t>Μπαλαούρα</w:t>
      </w:r>
      <w:proofErr w:type="spellEnd"/>
      <w:r>
        <w:rPr>
          <w:rFonts w:eastAsia="Times New Roman"/>
          <w:szCs w:val="24"/>
        </w:rPr>
        <w:t>.</w:t>
      </w:r>
    </w:p>
    <w:p w14:paraId="523E4DFE" w14:textId="77777777" w:rsidR="000D1927" w:rsidRDefault="00D33BB9">
      <w:pPr>
        <w:spacing w:after="0"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Με την τροπολογία 1169/199</w:t>
      </w:r>
      <w:r>
        <w:rPr>
          <w:rFonts w:eastAsia="Times New Roman"/>
          <w:szCs w:val="24"/>
        </w:rPr>
        <w:t>,</w:t>
      </w:r>
      <w:r>
        <w:rPr>
          <w:rFonts w:eastAsia="Times New Roman"/>
          <w:szCs w:val="24"/>
        </w:rPr>
        <w:t xml:space="preserve"> που κατέθεσα επιχειρείται να αποκατασταθεί η αρχή της ίσης μεταχείρισης και της ίσης φορολογικής αντιμετώπισης σε περιπτώσεις που </w:t>
      </w:r>
      <w:r>
        <w:rPr>
          <w:rFonts w:eastAsia="Times New Roman"/>
          <w:szCs w:val="24"/>
        </w:rPr>
        <w:t>Τ</w:t>
      </w:r>
      <w:r>
        <w:rPr>
          <w:rFonts w:eastAsia="Times New Roman"/>
          <w:szCs w:val="24"/>
        </w:rPr>
        <w:t xml:space="preserve">αμεία </w:t>
      </w:r>
      <w:r>
        <w:rPr>
          <w:rFonts w:eastAsia="Times New Roman"/>
          <w:szCs w:val="24"/>
        </w:rPr>
        <w:t>Α</w:t>
      </w:r>
      <w:r>
        <w:rPr>
          <w:rFonts w:eastAsia="Times New Roman"/>
          <w:szCs w:val="24"/>
        </w:rPr>
        <w:t>λληλοβοήθειας καταβάλλουν σε ασφαλισμένους τους εφάπαξ παροχές, οι οποίες δεν θα υπολογίζονται στο εισόδημα από μισθω</w:t>
      </w:r>
      <w:r>
        <w:rPr>
          <w:rFonts w:eastAsia="Times New Roman"/>
          <w:szCs w:val="24"/>
        </w:rPr>
        <w:t xml:space="preserve">τή εργασία ή συντάξεις, όπως αυτό συμβαίνει με τα </w:t>
      </w:r>
      <w:r>
        <w:rPr>
          <w:rFonts w:eastAsia="Times New Roman"/>
          <w:szCs w:val="24"/>
        </w:rPr>
        <w:t>τ</w:t>
      </w:r>
      <w:r>
        <w:rPr>
          <w:rFonts w:eastAsia="Times New Roman"/>
          <w:szCs w:val="24"/>
        </w:rPr>
        <w:t xml:space="preserve">αμεία του </w:t>
      </w:r>
      <w:r>
        <w:rPr>
          <w:rFonts w:eastAsia="Times New Roman"/>
          <w:szCs w:val="24"/>
        </w:rPr>
        <w:t>δ</w:t>
      </w:r>
      <w:r>
        <w:rPr>
          <w:rFonts w:eastAsia="Times New Roman"/>
          <w:szCs w:val="24"/>
        </w:rPr>
        <w:t>ημοσίου. Αυτή η τροπολογία έχει τη συναίνεση και πολλών άλλων Βουλευτών από άλλα κόμματα και νομίζω ότι πρέπει να την κάνει αποδεκτή η Υπουργός.</w:t>
      </w:r>
    </w:p>
    <w:p w14:paraId="523E4DFF" w14:textId="77777777" w:rsidR="000D1927" w:rsidRDefault="00D33BB9">
      <w:pPr>
        <w:spacing w:after="0" w:line="600" w:lineRule="auto"/>
        <w:ind w:firstLine="720"/>
        <w:jc w:val="both"/>
        <w:rPr>
          <w:rFonts w:eastAsia="Times New Roman"/>
          <w:szCs w:val="24"/>
        </w:rPr>
      </w:pPr>
      <w:r>
        <w:rPr>
          <w:rFonts w:eastAsia="Times New Roman"/>
          <w:szCs w:val="24"/>
        </w:rPr>
        <w:t>Μια παρατήρηση, κύριε Πρόεδρε, όσον αφορά την τρο</w:t>
      </w:r>
      <w:r>
        <w:rPr>
          <w:rFonts w:eastAsia="Times New Roman"/>
          <w:szCs w:val="24"/>
        </w:rPr>
        <w:t xml:space="preserve">πολογία που ήδη ανέφερε η Υφυπουργός, την 1164/194 για την αξιοποίηση της βάσης δεδομένων αξίας ακινήτων, για τις αντικειμενικές αξίες νομίζω ότι υπάρχει μια παράλειψη και παρακαλώ πολύ να το δείτε. Πρέπει να προστεθεί στα μέλη της </w:t>
      </w:r>
      <w:r>
        <w:rPr>
          <w:rFonts w:eastAsia="Times New Roman"/>
          <w:szCs w:val="24"/>
        </w:rPr>
        <w:t>μ</w:t>
      </w:r>
      <w:r>
        <w:rPr>
          <w:rFonts w:eastAsia="Times New Roman"/>
          <w:szCs w:val="24"/>
        </w:rPr>
        <w:t xml:space="preserve">όνιμης </w:t>
      </w:r>
      <w:r>
        <w:rPr>
          <w:rFonts w:eastAsia="Times New Roman"/>
          <w:szCs w:val="24"/>
        </w:rPr>
        <w:t>ε</w:t>
      </w:r>
      <w:r>
        <w:rPr>
          <w:rFonts w:eastAsia="Times New Roman"/>
          <w:szCs w:val="24"/>
        </w:rPr>
        <w:t>πιτροπής και το</w:t>
      </w:r>
      <w:r>
        <w:rPr>
          <w:rFonts w:eastAsia="Times New Roman"/>
          <w:szCs w:val="24"/>
        </w:rPr>
        <w:t xml:space="preserve"> Υπουργείο Υποδομών. Και θα έλεγα, επίσης, -είναι δευτερεύον αυτό που θα πω τώρα- ότι οι συμμετέχοντες, δηλαδή Υπουργός Οικονομικών κ.λπ., πρέπει να οριστούν -δεν ξέρω αν νομοτεχνικά στέκει αυτό που θα πω- με τους αναπληρωτές τους. Καμιά φορά έχουμε δυσκολ</w:t>
      </w:r>
      <w:r>
        <w:rPr>
          <w:rFonts w:eastAsia="Times New Roman"/>
          <w:szCs w:val="24"/>
        </w:rPr>
        <w:t>ίες.</w:t>
      </w:r>
    </w:p>
    <w:p w14:paraId="523E4E00" w14:textId="77777777" w:rsidR="000D1927" w:rsidRDefault="00D33BB9">
      <w:pPr>
        <w:spacing w:after="0" w:line="600" w:lineRule="auto"/>
        <w:ind w:firstLine="720"/>
        <w:jc w:val="both"/>
        <w:rPr>
          <w:rFonts w:eastAsia="Times New Roman"/>
          <w:szCs w:val="24"/>
        </w:rPr>
      </w:pPr>
      <w:r>
        <w:rPr>
          <w:rFonts w:eastAsia="Times New Roman"/>
          <w:szCs w:val="24"/>
        </w:rPr>
        <w:t>Ευχαριστώ πολύ.</w:t>
      </w:r>
    </w:p>
    <w:p w14:paraId="523E4E01" w14:textId="77777777" w:rsidR="000D1927" w:rsidRDefault="00D33BB9">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523E4E02" w14:textId="77777777" w:rsidR="000D1927" w:rsidRDefault="00D33BB9">
      <w:pPr>
        <w:spacing w:after="0" w:line="600" w:lineRule="auto"/>
        <w:ind w:firstLine="720"/>
        <w:jc w:val="both"/>
        <w:rPr>
          <w:rFonts w:eastAsia="Times New Roman"/>
          <w:szCs w:val="24"/>
        </w:rPr>
      </w:pPr>
      <w:r>
        <w:rPr>
          <w:rFonts w:eastAsia="Times New Roman"/>
          <w:szCs w:val="24"/>
        </w:rPr>
        <w:t>Κύριε Αντωνίου έχετε τον λόγο.</w:t>
      </w:r>
    </w:p>
    <w:p w14:paraId="523E4E03" w14:textId="77777777" w:rsidR="000D1927" w:rsidRDefault="00D33BB9">
      <w:pPr>
        <w:spacing w:after="0"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Ευχαριστώ, κύριε Πρόεδρε.</w:t>
      </w:r>
    </w:p>
    <w:p w14:paraId="523E4E04" w14:textId="77777777" w:rsidR="000D1927" w:rsidRDefault="00D33BB9">
      <w:pPr>
        <w:spacing w:after="0" w:line="600" w:lineRule="auto"/>
        <w:ind w:firstLine="720"/>
        <w:jc w:val="both"/>
        <w:rPr>
          <w:rFonts w:eastAsia="Times New Roman"/>
          <w:szCs w:val="24"/>
        </w:rPr>
      </w:pPr>
      <w:r>
        <w:rPr>
          <w:rFonts w:eastAsia="Times New Roman"/>
          <w:szCs w:val="24"/>
        </w:rPr>
        <w:t xml:space="preserve">Κυρίες και κύριοι Βουλευτές με το νομοσχέδιο που συζητάμε σήμερα αντιμετωπίζουμε σε πρώτο επίπεδο την εναρμόνιση </w:t>
      </w:r>
      <w:r>
        <w:rPr>
          <w:rFonts w:eastAsia="Times New Roman"/>
          <w:szCs w:val="24"/>
        </w:rPr>
        <w:t>της ελληνικής νομοθεσίας στις διατάξεις της αντίστοιχης ευρωπαϊκής, που αφορά την αυτόματη ανταλλαγή πληροφοριών σε επίπεδο φορολογικών αρχών των κρατών-μελών της Ευρωπαϊκής Ένωσης.</w:t>
      </w:r>
    </w:p>
    <w:p w14:paraId="523E4E05" w14:textId="77777777" w:rsidR="000D1927" w:rsidRDefault="00D33BB9">
      <w:pPr>
        <w:spacing w:after="0" w:line="600" w:lineRule="auto"/>
        <w:ind w:firstLine="720"/>
        <w:jc w:val="both"/>
        <w:rPr>
          <w:rFonts w:eastAsia="Times New Roman"/>
          <w:szCs w:val="24"/>
        </w:rPr>
      </w:pPr>
      <w:r>
        <w:rPr>
          <w:rFonts w:eastAsia="Times New Roman"/>
          <w:szCs w:val="24"/>
        </w:rPr>
        <w:t xml:space="preserve">Στόχος της </w:t>
      </w:r>
      <w:r>
        <w:rPr>
          <w:rFonts w:eastAsia="Times New Roman"/>
          <w:szCs w:val="24"/>
        </w:rPr>
        <w:t>ο</w:t>
      </w:r>
      <w:r>
        <w:rPr>
          <w:rFonts w:eastAsia="Times New Roman"/>
          <w:szCs w:val="24"/>
        </w:rPr>
        <w:t>δηγίας είναι η αντιμετώπιση συγκεκριμένων πρακτικών επιθετικού</w:t>
      </w:r>
      <w:r>
        <w:rPr>
          <w:rFonts w:eastAsia="Times New Roman"/>
          <w:szCs w:val="24"/>
        </w:rPr>
        <w:t xml:space="preserve"> φορολογικού σχεδιασμού των μεγάλων πολυεθνικών επιχειρήσεων και ως τέτοιες ορίζονται όμιλοι με κύκλο εργασιών πάνω από 750 εκατομμύρια ευρώ.</w:t>
      </w:r>
    </w:p>
    <w:p w14:paraId="523E4E06" w14:textId="77777777" w:rsidR="000D1927" w:rsidRDefault="00D33BB9">
      <w:pPr>
        <w:spacing w:after="0" w:line="600" w:lineRule="auto"/>
        <w:ind w:firstLine="720"/>
        <w:jc w:val="both"/>
        <w:rPr>
          <w:rFonts w:eastAsia="Times New Roman"/>
          <w:szCs w:val="24"/>
        </w:rPr>
      </w:pPr>
      <w:r>
        <w:rPr>
          <w:rFonts w:eastAsia="Times New Roman"/>
          <w:szCs w:val="24"/>
        </w:rPr>
        <w:t>Η καταπολέμηση της φοροδιαφυγής και της φορολογικής απάτης στο σύγχρονο διεθνοποιημένο οικονομικό περιβάλλον απαιτ</w:t>
      </w:r>
      <w:r>
        <w:rPr>
          <w:rFonts w:eastAsia="Times New Roman"/>
          <w:szCs w:val="24"/>
        </w:rPr>
        <w:t xml:space="preserve">εί ένα ολοκληρωμένο σύστημα διαχείρισης πληροφοριών, όσον αφορά τη διάρθρωση, τις πολιτικές τιμών </w:t>
      </w:r>
      <w:proofErr w:type="spellStart"/>
      <w:r>
        <w:rPr>
          <w:rFonts w:eastAsia="Times New Roman"/>
          <w:szCs w:val="24"/>
        </w:rPr>
        <w:t>ενδοομιλικών</w:t>
      </w:r>
      <w:proofErr w:type="spellEnd"/>
      <w:r>
        <w:rPr>
          <w:rFonts w:eastAsia="Times New Roman"/>
          <w:szCs w:val="24"/>
        </w:rPr>
        <w:t xml:space="preserve"> συναλλαγών και των εσωτερικών συναλλαγών τους εντός και εκτός Ευρωπαϊκής Ένωσης. </w:t>
      </w:r>
    </w:p>
    <w:p w14:paraId="523E4E07" w14:textId="77777777" w:rsidR="000D1927" w:rsidRDefault="00D33BB9">
      <w:pPr>
        <w:spacing w:after="0" w:line="600" w:lineRule="auto"/>
        <w:ind w:firstLine="720"/>
        <w:jc w:val="both"/>
        <w:rPr>
          <w:rFonts w:eastAsia="Times New Roman"/>
          <w:szCs w:val="24"/>
        </w:rPr>
      </w:pPr>
      <w:r>
        <w:rPr>
          <w:rFonts w:eastAsia="Times New Roman"/>
          <w:szCs w:val="24"/>
        </w:rPr>
        <w:t>Στόχος είναι η ενίσχυση της διαφάνειας των οικονομικών συναλλαγ</w:t>
      </w:r>
      <w:r>
        <w:rPr>
          <w:rFonts w:eastAsia="Times New Roman"/>
          <w:szCs w:val="24"/>
        </w:rPr>
        <w:t>ών, η αποτροπή της τεχνητής μεταφοράς σημαντικών πηγών εισοδήματος και κερδών σε περιβάλλοντα με φορολογικά πλεονεκτήματα, καθώς και η αποτροπή της απώλειας φορολογικών εσόδων στις χώρες όπου πραγματοποιούνται τα κέρδη. Επομένως, η αναγκαιότητα και η σκοπι</w:t>
      </w:r>
      <w:r>
        <w:rPr>
          <w:rFonts w:eastAsia="Times New Roman"/>
          <w:szCs w:val="24"/>
        </w:rPr>
        <w:t>μότητα της εναρμόνισης της νομοθεσίας της χώρας μας, σε σχέση με αυτό το θέμα, είναι ιδιαίτερα σημαντική και επείγουσα.</w:t>
      </w:r>
    </w:p>
    <w:p w14:paraId="523E4E08" w14:textId="77777777" w:rsidR="000D1927" w:rsidRDefault="00D33BB9">
      <w:pPr>
        <w:spacing w:after="0" w:line="600" w:lineRule="auto"/>
        <w:ind w:firstLine="720"/>
        <w:jc w:val="both"/>
        <w:rPr>
          <w:rFonts w:eastAsia="Times New Roman"/>
          <w:szCs w:val="24"/>
        </w:rPr>
      </w:pPr>
      <w:r>
        <w:rPr>
          <w:rFonts w:eastAsia="Times New Roman"/>
          <w:szCs w:val="24"/>
        </w:rPr>
        <w:t>Στο δεύτερο μέρος του νομοσχεδίου εισάγονται προς ψήφιση σημαντικές και θετικές ρυθμίσεις που αγγίζουν τους πολίτες και την καθημερινότη</w:t>
      </w:r>
      <w:r>
        <w:rPr>
          <w:rFonts w:eastAsia="Times New Roman"/>
          <w:szCs w:val="24"/>
        </w:rPr>
        <w:t xml:space="preserve">τά τους. Αυτό αναγνωρίστηκε και επισημάνθηκε και κατά τη διάρκεια της ακρόασης των φορέων, στη σχετική διαδικασία που προηγήθηκε στην </w:t>
      </w:r>
      <w:r>
        <w:rPr>
          <w:rFonts w:eastAsia="Times New Roman"/>
          <w:szCs w:val="24"/>
        </w:rPr>
        <w:t>ε</w:t>
      </w:r>
      <w:r>
        <w:rPr>
          <w:rFonts w:eastAsia="Times New Roman"/>
          <w:szCs w:val="24"/>
        </w:rPr>
        <w:t xml:space="preserve">πιτροπή. </w:t>
      </w:r>
    </w:p>
    <w:p w14:paraId="523E4E09" w14:textId="77777777" w:rsidR="000D1927" w:rsidRDefault="00D33BB9">
      <w:pPr>
        <w:spacing w:after="0" w:line="600" w:lineRule="auto"/>
        <w:ind w:firstLine="720"/>
        <w:jc w:val="both"/>
        <w:rPr>
          <w:rFonts w:eastAsia="Times New Roman"/>
          <w:szCs w:val="24"/>
        </w:rPr>
      </w:pPr>
      <w:r>
        <w:rPr>
          <w:rFonts w:eastAsia="Times New Roman"/>
          <w:szCs w:val="24"/>
        </w:rPr>
        <w:t>Σταχυολογώντας τις πιο σημαντικές διατάξεις, αναφέρω τις παρακάτω:</w:t>
      </w:r>
    </w:p>
    <w:p w14:paraId="523E4E0A" w14:textId="77777777" w:rsidR="000D1927" w:rsidRDefault="00D33BB9">
      <w:pPr>
        <w:spacing w:after="0" w:line="600" w:lineRule="auto"/>
        <w:ind w:firstLine="720"/>
        <w:jc w:val="both"/>
        <w:rPr>
          <w:rFonts w:eastAsia="Times New Roman"/>
          <w:szCs w:val="24"/>
        </w:rPr>
      </w:pPr>
      <w:r>
        <w:rPr>
          <w:rFonts w:eastAsia="Times New Roman"/>
          <w:szCs w:val="24"/>
        </w:rPr>
        <w:t>Πρώτα-πρώτα, η μετάταξη σημαντικών κατηγοριώ</w:t>
      </w:r>
      <w:r>
        <w:rPr>
          <w:rFonts w:eastAsia="Times New Roman"/>
          <w:szCs w:val="24"/>
        </w:rPr>
        <w:t xml:space="preserve">ν προϊόντων, από τον υψηλότερο στο χαμηλότερο συντελεστή. Αναφέρομαι στα </w:t>
      </w:r>
      <w:proofErr w:type="spellStart"/>
      <w:r>
        <w:rPr>
          <w:rFonts w:eastAsia="Times New Roman"/>
          <w:szCs w:val="24"/>
        </w:rPr>
        <w:t>δρεπτά</w:t>
      </w:r>
      <w:proofErr w:type="spellEnd"/>
      <w:r>
        <w:rPr>
          <w:rFonts w:eastAsia="Times New Roman"/>
          <w:szCs w:val="24"/>
        </w:rPr>
        <w:t xml:space="preserve"> άνθη, τις σύνθετες ζωοτροφές, που κυρίως αφορούν την κτηνοτροφία μας, στην οποία κατά 70% το κόστος παραγωγής αφορά τις ζωοτροφές. </w:t>
      </w:r>
    </w:p>
    <w:p w14:paraId="523E4E0B" w14:textId="77777777" w:rsidR="000D1927" w:rsidRDefault="00D33BB9">
      <w:pPr>
        <w:spacing w:after="0" w:line="600" w:lineRule="auto"/>
        <w:ind w:firstLine="720"/>
        <w:jc w:val="both"/>
        <w:rPr>
          <w:rFonts w:eastAsia="Times New Roman"/>
          <w:szCs w:val="24"/>
        </w:rPr>
      </w:pPr>
      <w:r>
        <w:rPr>
          <w:rFonts w:eastAsia="Times New Roman"/>
          <w:szCs w:val="24"/>
        </w:rPr>
        <w:t>Επίσης, η διεύρυνση της προστασίας των καταθ</w:t>
      </w:r>
      <w:r>
        <w:rPr>
          <w:rFonts w:eastAsia="Times New Roman"/>
          <w:szCs w:val="24"/>
        </w:rPr>
        <w:t>έσεων έως ποσού 1.250 ευρώ για τις τοποθετήσεις σε λογαριασμό πληρωμών στα εγκατεστημένα στην Ελλάδα ιδρύματα ηλεκτρονικού χρήματος.</w:t>
      </w:r>
    </w:p>
    <w:p w14:paraId="523E4E0C" w14:textId="77777777" w:rsidR="000D1927" w:rsidRDefault="00D33BB9">
      <w:pPr>
        <w:spacing w:after="0" w:line="600" w:lineRule="auto"/>
        <w:ind w:firstLine="720"/>
        <w:jc w:val="both"/>
        <w:rPr>
          <w:rFonts w:eastAsia="Times New Roman"/>
          <w:szCs w:val="24"/>
        </w:rPr>
      </w:pPr>
      <w:r>
        <w:rPr>
          <w:rFonts w:eastAsia="Times New Roman"/>
          <w:szCs w:val="24"/>
        </w:rPr>
        <w:t>Καθορίζονται ρητώς οι περιπτώσεις επαγγελματικών εγκαταστάσεων</w:t>
      </w:r>
      <w:r>
        <w:rPr>
          <w:rFonts w:eastAsia="Times New Roman"/>
          <w:szCs w:val="24"/>
        </w:rPr>
        <w:t>,</w:t>
      </w:r>
      <w:r>
        <w:rPr>
          <w:rFonts w:eastAsia="Times New Roman"/>
          <w:szCs w:val="24"/>
        </w:rPr>
        <w:t xml:space="preserve"> που δεν λογίζονται ως υποκαταστήματα για τις ανάγκες επιβολ</w:t>
      </w:r>
      <w:r>
        <w:rPr>
          <w:rFonts w:eastAsia="Times New Roman"/>
          <w:szCs w:val="24"/>
        </w:rPr>
        <w:t xml:space="preserve">ής του τέλους επιτηδεύματος. </w:t>
      </w:r>
    </w:p>
    <w:p w14:paraId="523E4E0D" w14:textId="77777777" w:rsidR="000D1927" w:rsidRDefault="00D33BB9">
      <w:pPr>
        <w:spacing w:after="0" w:line="600" w:lineRule="auto"/>
        <w:ind w:firstLine="720"/>
        <w:jc w:val="both"/>
        <w:rPr>
          <w:rFonts w:eastAsia="Times New Roman"/>
          <w:szCs w:val="24"/>
        </w:rPr>
      </w:pPr>
      <w:r>
        <w:rPr>
          <w:rFonts w:eastAsia="Times New Roman"/>
          <w:szCs w:val="24"/>
        </w:rPr>
        <w:t>Προβλέπεται η πλήρης απαλλαγή από τον ΕΝΦΙΑ για τα έτη 2017 και 2018 για τα κτίσματα που βρίσκονται στις πληγείσες από τον σεισμό του Ιουνίου περιοχές της Λέσβου και, επίσης, απ’ ό,τι μας ενημέρωσε και η κυρία Υπουργός, έρχεται και απαλλαγή για τις πληγείσ</w:t>
      </w:r>
      <w:r>
        <w:rPr>
          <w:rFonts w:eastAsia="Times New Roman"/>
          <w:szCs w:val="24"/>
        </w:rPr>
        <w:t xml:space="preserve">ες περιοχές από τον σεισμό της Κω. </w:t>
      </w:r>
    </w:p>
    <w:p w14:paraId="523E4E0E" w14:textId="77777777" w:rsidR="000D1927" w:rsidRDefault="00D33BB9">
      <w:pPr>
        <w:spacing w:after="0" w:line="600" w:lineRule="auto"/>
        <w:ind w:firstLine="720"/>
        <w:jc w:val="both"/>
        <w:rPr>
          <w:rFonts w:eastAsia="Times New Roman"/>
          <w:szCs w:val="24"/>
        </w:rPr>
      </w:pPr>
      <w:r>
        <w:rPr>
          <w:rFonts w:eastAsia="Times New Roman"/>
          <w:szCs w:val="24"/>
        </w:rPr>
        <w:t xml:space="preserve">Διευρύνεται ο κύκλος των δικαιούχων μη κερδοσκοπικού χαρακτήρα νομικών προσώπων που φορολογούνται με τον ευνοϊκό φορολογικό συντελεστή 0,5% για την αιτία θανάτου απόκτηση περιουσίας. Η προτεινόμενη διάταξη έχει εφαρμογή </w:t>
      </w:r>
      <w:r>
        <w:rPr>
          <w:rFonts w:eastAsia="Times New Roman"/>
          <w:szCs w:val="24"/>
        </w:rPr>
        <w:t xml:space="preserve">και στην κτήση περιουσίας αιτία δωρεάς. </w:t>
      </w:r>
    </w:p>
    <w:p w14:paraId="523E4E0F" w14:textId="77777777" w:rsidR="000D1927" w:rsidRDefault="00D33BB9">
      <w:pPr>
        <w:spacing w:after="0" w:line="600" w:lineRule="auto"/>
        <w:ind w:firstLine="720"/>
        <w:jc w:val="both"/>
        <w:rPr>
          <w:rFonts w:eastAsia="Times New Roman"/>
          <w:szCs w:val="24"/>
        </w:rPr>
      </w:pPr>
      <w:r>
        <w:rPr>
          <w:rFonts w:eastAsia="Times New Roman"/>
          <w:szCs w:val="24"/>
        </w:rPr>
        <w:t>Στο πλαίσιο της διαχείρισης της δημόσιας περιουσίας παραχωρούνται δημόσια ακίνητα που η συντήρηση και διαχείρισή τους επιβάρυναν ως σήμερα το δημόσιο σε φορείς του ευρύτερου δημόσιου τομέα, υπηρεσίες, ΟΤΑ, περιφέρει</w:t>
      </w:r>
      <w:r>
        <w:rPr>
          <w:rFonts w:eastAsia="Times New Roman"/>
          <w:szCs w:val="24"/>
        </w:rPr>
        <w:t xml:space="preserve">ες, ώστε να καλύψουν στεγαστικές, λειτουργικές, οικονομικές και λοιπές ανάγκες. </w:t>
      </w:r>
    </w:p>
    <w:p w14:paraId="523E4E10" w14:textId="77777777" w:rsidR="000D1927" w:rsidRDefault="00D33BB9">
      <w:pPr>
        <w:spacing w:after="0" w:line="600" w:lineRule="auto"/>
        <w:ind w:firstLine="720"/>
        <w:jc w:val="both"/>
        <w:rPr>
          <w:rFonts w:eastAsia="Times New Roman"/>
          <w:szCs w:val="24"/>
        </w:rPr>
      </w:pPr>
      <w:r>
        <w:rPr>
          <w:rFonts w:eastAsia="Times New Roman"/>
          <w:szCs w:val="24"/>
        </w:rPr>
        <w:t>Προβλέπεται άμεση αποδοχή δωρεάς προς τις δημόσιες υπηρεσίες μέχρι ποσού των 40.000 ευρώ, χωρίς προσυπογραφή ή έγκριση από τον Υπουργό Οικονομικών. Η πλειονότητα των δωρεών αφ</w:t>
      </w:r>
      <w:r>
        <w:rPr>
          <w:rFonts w:eastAsia="Times New Roman"/>
          <w:szCs w:val="24"/>
        </w:rPr>
        <w:t>ορούν σε κινητά ή υπηρεσίες, όπως, παραδείγματος χάρ</w:t>
      </w:r>
      <w:r>
        <w:rPr>
          <w:rFonts w:eastAsia="Times New Roman"/>
          <w:szCs w:val="24"/>
        </w:rPr>
        <w:t>ιν</w:t>
      </w:r>
      <w:r>
        <w:rPr>
          <w:rFonts w:eastAsia="Times New Roman"/>
          <w:szCs w:val="24"/>
        </w:rPr>
        <w:t xml:space="preserve">, καύσιμα σε περιπολικά της Ελληνικής Αστυνομίας, του Λιμενικού Σώματος κ.λπ. ή αναλώσιμα σε προσφυγικές δομές. </w:t>
      </w:r>
    </w:p>
    <w:p w14:paraId="523E4E11" w14:textId="77777777" w:rsidR="000D1927" w:rsidRDefault="00D33BB9">
      <w:pPr>
        <w:spacing w:after="0" w:line="600" w:lineRule="auto"/>
        <w:ind w:firstLine="720"/>
        <w:jc w:val="both"/>
        <w:rPr>
          <w:rFonts w:eastAsia="Times New Roman"/>
          <w:szCs w:val="24"/>
        </w:rPr>
      </w:pPr>
      <w:r>
        <w:rPr>
          <w:rFonts w:eastAsia="Times New Roman"/>
          <w:szCs w:val="24"/>
        </w:rPr>
        <w:t xml:space="preserve">Εκλογικεύεται το σύστημα προστίμων για τα ένα εκατομμύριο </w:t>
      </w:r>
      <w:proofErr w:type="spellStart"/>
      <w:r>
        <w:rPr>
          <w:rFonts w:eastAsia="Times New Roman"/>
          <w:szCs w:val="24"/>
        </w:rPr>
        <w:t>εκατόν</w:t>
      </w:r>
      <w:proofErr w:type="spellEnd"/>
      <w:r>
        <w:rPr>
          <w:rFonts w:eastAsia="Times New Roman"/>
          <w:szCs w:val="24"/>
        </w:rPr>
        <w:t xml:space="preserve"> πενήντα χιλιάδες ανασφάλ</w:t>
      </w:r>
      <w:r>
        <w:rPr>
          <w:rFonts w:eastAsia="Times New Roman"/>
          <w:szCs w:val="24"/>
        </w:rPr>
        <w:t>ιστα οχήματα</w:t>
      </w:r>
      <w:r>
        <w:rPr>
          <w:rFonts w:eastAsia="Times New Roman"/>
          <w:szCs w:val="24"/>
        </w:rPr>
        <w:t>,</w:t>
      </w:r>
      <w:r>
        <w:rPr>
          <w:rFonts w:eastAsia="Times New Roman"/>
          <w:szCs w:val="24"/>
        </w:rPr>
        <w:t xml:space="preserve"> που διαπιστώθηκαν μετά τη διασταύρωση των σχετικών ελέγχων. Προβλέφθηκε εξαίρεση από την έκδοση ηλεκτρονικού </w:t>
      </w:r>
      <w:proofErr w:type="spellStart"/>
      <w:r>
        <w:rPr>
          <w:rFonts w:eastAsia="Times New Roman"/>
          <w:szCs w:val="24"/>
        </w:rPr>
        <w:t>παραβόλου</w:t>
      </w:r>
      <w:proofErr w:type="spellEnd"/>
      <w:r>
        <w:rPr>
          <w:rFonts w:eastAsia="Times New Roman"/>
          <w:szCs w:val="24"/>
        </w:rPr>
        <w:t xml:space="preserve"> για ειδικές περιπτώσεις και θεσμοθετείται ηλεκτρονικό παράβολο ανάλογο με τα κυβικά και το είδος του οχήματος από εκατό έως</w:t>
      </w:r>
      <w:r>
        <w:rPr>
          <w:rFonts w:eastAsia="Times New Roman"/>
          <w:szCs w:val="24"/>
        </w:rPr>
        <w:t xml:space="preserve"> διακόσια πενήντα ευρώ. </w:t>
      </w:r>
    </w:p>
    <w:p w14:paraId="523E4E12" w14:textId="77777777" w:rsidR="000D1927" w:rsidRDefault="00D33BB9">
      <w:pPr>
        <w:spacing w:after="0" w:line="600" w:lineRule="auto"/>
        <w:ind w:firstLine="720"/>
        <w:jc w:val="both"/>
        <w:rPr>
          <w:rFonts w:eastAsia="Times New Roman"/>
          <w:szCs w:val="24"/>
        </w:rPr>
      </w:pPr>
      <w:r>
        <w:rPr>
          <w:rFonts w:eastAsia="Times New Roman"/>
          <w:szCs w:val="24"/>
        </w:rPr>
        <w:t xml:space="preserve">Επίσης, με την ίδια νομοθετική πρόταση προβλέπεται η επιστροφή των καταβληθέντων ηλεκτρονικών </w:t>
      </w:r>
      <w:proofErr w:type="spellStart"/>
      <w:r>
        <w:rPr>
          <w:rFonts w:eastAsia="Times New Roman"/>
          <w:szCs w:val="24"/>
        </w:rPr>
        <w:t>παραβόλων</w:t>
      </w:r>
      <w:proofErr w:type="spellEnd"/>
      <w:r>
        <w:rPr>
          <w:rFonts w:eastAsia="Times New Roman"/>
          <w:szCs w:val="24"/>
        </w:rPr>
        <w:t xml:space="preserve"> που εκδόθηκαν ήδη και πληρώθηκαν από τους ιδιοκτήτες των οχημάτων.</w:t>
      </w:r>
    </w:p>
    <w:p w14:paraId="523E4E13" w14:textId="77777777" w:rsidR="000D1927" w:rsidRDefault="00D33BB9">
      <w:pPr>
        <w:spacing w:after="0" w:line="600" w:lineRule="auto"/>
        <w:ind w:firstLine="720"/>
        <w:jc w:val="both"/>
        <w:rPr>
          <w:rFonts w:eastAsia="Times New Roman"/>
          <w:szCs w:val="24"/>
        </w:rPr>
      </w:pPr>
      <w:r>
        <w:rPr>
          <w:rFonts w:eastAsia="Times New Roman"/>
          <w:szCs w:val="24"/>
        </w:rPr>
        <w:t>Κυρίες και κύριοι συνάδελφοι, θέλω να αναφερθώ λίγο στις τρο</w:t>
      </w:r>
      <w:r>
        <w:rPr>
          <w:rFonts w:eastAsia="Times New Roman"/>
          <w:szCs w:val="24"/>
        </w:rPr>
        <w:t>πολογίες, για τις οποίες έγινε και πολύς θόρυβος στην αρχή της συνεδρίασης. Οι περισσότερες απ’ αυτές τις τροπολογίες έχουν όντως επείγοντα και επιτακτικό χαρακτήρα όσον αφορά στη ρύθμισή τους και δικαιολογούν τον χαρακτήρα του επείγοντος λόγω της προσεχού</w:t>
      </w:r>
      <w:r>
        <w:rPr>
          <w:rFonts w:eastAsia="Times New Roman"/>
          <w:szCs w:val="24"/>
        </w:rPr>
        <w:t xml:space="preserve">ς διακοπής της κοινοβουλευτικής διαδικασίας τον Αύγουστο. Επίσης, στο σύνολό τους ρυθμίζουν με ευνοϊκό τρόπο ζητήματα καθημερινότητας συγκεκριμένων κατηγοριών φορολογουμένων. </w:t>
      </w:r>
    </w:p>
    <w:p w14:paraId="523E4E14" w14:textId="77777777" w:rsidR="000D1927" w:rsidRDefault="00D33BB9">
      <w:pPr>
        <w:spacing w:after="0" w:line="600" w:lineRule="auto"/>
        <w:ind w:firstLine="720"/>
        <w:jc w:val="both"/>
        <w:rPr>
          <w:rFonts w:eastAsia="Times New Roman"/>
          <w:szCs w:val="24"/>
        </w:rPr>
      </w:pPr>
      <w:r>
        <w:rPr>
          <w:rFonts w:eastAsia="Times New Roman"/>
          <w:szCs w:val="24"/>
        </w:rPr>
        <w:t>Σταχυολογώντας, θα πω ότι λύνεται το θέμα με τα προβλήματα που είχαν δημιουργηθε</w:t>
      </w:r>
      <w:r>
        <w:rPr>
          <w:rFonts w:eastAsia="Times New Roman"/>
          <w:szCs w:val="24"/>
        </w:rPr>
        <w:t xml:space="preserve">ί με τους </w:t>
      </w:r>
      <w:proofErr w:type="spellStart"/>
      <w:r>
        <w:rPr>
          <w:rFonts w:eastAsia="Times New Roman"/>
          <w:szCs w:val="24"/>
        </w:rPr>
        <w:t>προσυμπληρωμένους</w:t>
      </w:r>
      <w:proofErr w:type="spellEnd"/>
      <w:r>
        <w:rPr>
          <w:rFonts w:eastAsia="Times New Roman"/>
          <w:szCs w:val="24"/>
        </w:rPr>
        <w:t xml:space="preserve"> κωδικούς 037 και 038 όσον αφορά το ποιοι είναι κατά κύριο επάγγελμα αγρότες. Λύνεται το ζήτημα με τους κατόχους οχημάτων</w:t>
      </w:r>
      <w:r>
        <w:rPr>
          <w:rFonts w:eastAsia="Times New Roman"/>
          <w:szCs w:val="24"/>
        </w:rPr>
        <w:t>,</w:t>
      </w:r>
      <w:r>
        <w:rPr>
          <w:rFonts w:eastAsia="Times New Roman"/>
          <w:szCs w:val="24"/>
        </w:rPr>
        <w:t xml:space="preserve"> που είχαν καταστραφεί ή διαλυθεί πριν το 2004 και τα οποία διαγράφονται από το μητρώο αδειών κυκλοφορίας ο</w:t>
      </w:r>
      <w:r>
        <w:rPr>
          <w:rFonts w:eastAsia="Times New Roman"/>
          <w:szCs w:val="24"/>
        </w:rPr>
        <w:t>χημάτων. Απαλλάσσονται από τον φόρο τα κάθε είδους έπαθλα</w:t>
      </w:r>
      <w:r>
        <w:rPr>
          <w:rFonts w:eastAsia="Times New Roman"/>
          <w:szCs w:val="24"/>
        </w:rPr>
        <w:t>,</w:t>
      </w:r>
      <w:r>
        <w:rPr>
          <w:rFonts w:eastAsia="Times New Roman"/>
          <w:szCs w:val="24"/>
        </w:rPr>
        <w:t xml:space="preserve"> που προσφέρονται σε όσους πραγματοποιήσουν αλλαγές με κάρτα ή ηλεκτρονικά μέσα πληρωμής. Δημιουργείται </w:t>
      </w:r>
      <w:r>
        <w:rPr>
          <w:rFonts w:eastAsia="Times New Roman"/>
          <w:szCs w:val="24"/>
        </w:rPr>
        <w:t>ε</w:t>
      </w:r>
      <w:r>
        <w:rPr>
          <w:rFonts w:eastAsia="Times New Roman"/>
          <w:szCs w:val="24"/>
        </w:rPr>
        <w:t xml:space="preserve">πιτροπή για την </w:t>
      </w:r>
      <w:r>
        <w:rPr>
          <w:rFonts w:eastAsia="Times New Roman"/>
          <w:szCs w:val="24"/>
        </w:rPr>
        <w:t>α</w:t>
      </w:r>
      <w:r>
        <w:rPr>
          <w:rFonts w:eastAsia="Times New Roman"/>
          <w:szCs w:val="24"/>
        </w:rPr>
        <w:t xml:space="preserve">ναθεώρηση των </w:t>
      </w:r>
      <w:r>
        <w:rPr>
          <w:rFonts w:eastAsia="Times New Roman"/>
          <w:szCs w:val="24"/>
        </w:rPr>
        <w:t>α</w:t>
      </w:r>
      <w:r>
        <w:rPr>
          <w:rFonts w:eastAsia="Times New Roman"/>
          <w:szCs w:val="24"/>
        </w:rPr>
        <w:t xml:space="preserve">ντικειμενικών </w:t>
      </w:r>
      <w:r>
        <w:rPr>
          <w:rFonts w:eastAsia="Times New Roman"/>
          <w:szCs w:val="24"/>
        </w:rPr>
        <w:t>α</w:t>
      </w:r>
      <w:r>
        <w:rPr>
          <w:rFonts w:eastAsia="Times New Roman"/>
          <w:szCs w:val="24"/>
        </w:rPr>
        <w:t xml:space="preserve">ξιών των </w:t>
      </w:r>
      <w:r>
        <w:rPr>
          <w:rFonts w:eastAsia="Times New Roman"/>
          <w:szCs w:val="24"/>
        </w:rPr>
        <w:t>α</w:t>
      </w:r>
      <w:r>
        <w:rPr>
          <w:rFonts w:eastAsia="Times New Roman"/>
          <w:szCs w:val="24"/>
        </w:rPr>
        <w:t xml:space="preserve">κινήτων. Ρυθμίζεται η καταβολή των οφειλόμενων στους γεωτεχνικούς υπαλλήλους, κυρίως των ΔΑΟΚ, που διενεργούσαν </w:t>
      </w:r>
      <w:proofErr w:type="spellStart"/>
      <w:r>
        <w:rPr>
          <w:rFonts w:eastAsia="Times New Roman"/>
          <w:szCs w:val="24"/>
        </w:rPr>
        <w:t>φυτοϋγειονομικούς</w:t>
      </w:r>
      <w:proofErr w:type="spellEnd"/>
      <w:r>
        <w:rPr>
          <w:rFonts w:eastAsia="Times New Roman"/>
          <w:szCs w:val="24"/>
        </w:rPr>
        <w:t xml:space="preserve"> ελέγχους στα αγροτικά μας προϊόντα που ήταν προς εξαγωγή. Αυτή ήταν μια εκκρεμότητα που δυσκόλευε τη δουλειά τους, η οποία ήτα</w:t>
      </w:r>
      <w:r>
        <w:rPr>
          <w:rFonts w:eastAsia="Times New Roman"/>
          <w:szCs w:val="24"/>
        </w:rPr>
        <w:t xml:space="preserve">ν εκτός ωραρίου συν τα σαββατοκύριακα. </w:t>
      </w:r>
    </w:p>
    <w:p w14:paraId="523E4E15" w14:textId="77777777" w:rsidR="000D1927" w:rsidRDefault="00D33BB9">
      <w:pPr>
        <w:spacing w:after="0" w:line="600" w:lineRule="auto"/>
        <w:ind w:firstLine="720"/>
        <w:jc w:val="both"/>
        <w:rPr>
          <w:rFonts w:eastAsia="Times New Roman"/>
          <w:szCs w:val="24"/>
        </w:rPr>
      </w:pPr>
      <w:r>
        <w:rPr>
          <w:rFonts w:eastAsia="Times New Roman"/>
          <w:szCs w:val="24"/>
        </w:rPr>
        <w:t xml:space="preserve">Κυρίες και κύριοι συνάδελφοι, το τελευταίο διάστημα έχουμε μια σειρά θεμάτων και γεγονότων που εδραιώνουν διεθνώς την εμπιστοσύνη στην ελληνική οικονομία. Το κλείσιμο της δεύτερης αξιολόγησης, η επιτυχής δοκιμαστική </w:t>
      </w:r>
      <w:r>
        <w:rPr>
          <w:rFonts w:eastAsia="Times New Roman"/>
          <w:szCs w:val="24"/>
        </w:rPr>
        <w:t>έξοδος στις αγορές, η βελτίωση των δεικτών της ελληνικής οικονομίας επιτρέπουν τη σταδιακή επάνοδο της ελληνικής οικονομίας στην κανονικότητα, όσο και αν γίνεται προσπάθεια αυτά τα θετικά γεγονότα να υποβαθμιστούν από την Αντιπολίτευση, σε αντίθεση με τα θ</w:t>
      </w:r>
      <w:r>
        <w:rPr>
          <w:rFonts w:eastAsia="Times New Roman"/>
          <w:szCs w:val="24"/>
        </w:rPr>
        <w:t xml:space="preserve">ετικά σχόλια του διεθνούς Τύπου και θεσμικών πολιτικών και οικονομικών παραγόντων. </w:t>
      </w:r>
    </w:p>
    <w:p w14:paraId="523E4E16" w14:textId="77777777" w:rsidR="000D1927" w:rsidRDefault="00D33BB9">
      <w:pPr>
        <w:spacing w:after="0" w:line="600" w:lineRule="auto"/>
        <w:ind w:firstLine="720"/>
        <w:jc w:val="both"/>
        <w:rPr>
          <w:rFonts w:eastAsia="Times New Roman"/>
          <w:szCs w:val="24"/>
        </w:rPr>
      </w:pPr>
      <w:r>
        <w:rPr>
          <w:rFonts w:eastAsia="Times New Roman"/>
          <w:szCs w:val="24"/>
        </w:rPr>
        <w:t>Δεν πανηγυρίζουμε ούτε εφησυχάζουμε. Ξέρουμε ότι έχουμε ακόμα δρόμο και δυσκολίες μπροστά μας, όμως είναι πλέον γεγονός ότι τα πολύ δύσκολα τα έχουμε αφήσει πίσω και μπορού</w:t>
      </w:r>
      <w:r>
        <w:rPr>
          <w:rFonts w:eastAsia="Times New Roman"/>
          <w:szCs w:val="24"/>
        </w:rPr>
        <w:t>με να είμαστε περισσότερο αισιόδοξοι για το μέλλον.</w:t>
      </w:r>
    </w:p>
    <w:p w14:paraId="523E4E1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Επίσης, εμείς θα παλεύουμε για τις λύσεις στα δύσκολα προβλήματα που μας κληροδότησε η δική σας ιστορική περίοδος, κύριοι συνάδελφοι της Αντιπολίτευσης, και εσείς θα ασχοληθείτε με το τι έγραψε και το τι </w:t>
      </w:r>
      <w:r>
        <w:rPr>
          <w:rFonts w:eastAsia="Times New Roman" w:cs="Times New Roman"/>
          <w:szCs w:val="24"/>
        </w:rPr>
        <w:t xml:space="preserve">κατέγραψε ο κ. </w:t>
      </w:r>
      <w:proofErr w:type="spellStart"/>
      <w:r>
        <w:rPr>
          <w:rFonts w:eastAsia="Times New Roman" w:cs="Times New Roman"/>
          <w:szCs w:val="24"/>
        </w:rPr>
        <w:t>Βαρουφάκης</w:t>
      </w:r>
      <w:proofErr w:type="spellEnd"/>
      <w:r>
        <w:rPr>
          <w:rFonts w:eastAsia="Times New Roman" w:cs="Times New Roman"/>
          <w:szCs w:val="24"/>
        </w:rPr>
        <w:t xml:space="preserve">. </w:t>
      </w:r>
    </w:p>
    <w:p w14:paraId="523E4E1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23E4E19"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E4E1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523E4E1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σας ενημερώσω ότι έχουν εγγραφεί δώδεκα ομιλητές. Σύμφωνα με τον υπολογ</w:t>
      </w:r>
      <w:r>
        <w:rPr>
          <w:rFonts w:eastAsia="Times New Roman" w:cs="Times New Roman"/>
          <w:szCs w:val="24"/>
        </w:rPr>
        <w:t>ισμό του χρόνου που έγινε, μπορούμε να ολοκληρώσουμε τη συνεδρίαση απόψε γύρω στις 22.00</w:t>
      </w:r>
      <w:r>
        <w:rPr>
          <w:rFonts w:eastAsia="Times New Roman" w:cs="Times New Roman"/>
          <w:szCs w:val="24"/>
        </w:rPr>
        <w:t>΄</w:t>
      </w:r>
      <w:r>
        <w:rPr>
          <w:rFonts w:eastAsia="Times New Roman" w:cs="Times New Roman"/>
          <w:szCs w:val="24"/>
        </w:rPr>
        <w:t xml:space="preserve">, αφού έχουν ολοκληρώσει την ομιλία τους οι εισηγητές, οι ειδικοί αγορητές, οι εγγεγραμμένοι ομιλητές, όσοι κοινοβουλευτικοί εκπρόσωποι επιθυμούν και ο Υπουργός. </w:t>
      </w:r>
    </w:p>
    <w:p w14:paraId="523E4E1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Θα σ</w:t>
      </w:r>
      <w:r>
        <w:rPr>
          <w:rFonts w:eastAsia="Times New Roman" w:cs="Times New Roman"/>
          <w:szCs w:val="24"/>
        </w:rPr>
        <w:t>υνεχίσουμε αύριο με τις δευτερολογίες των εισηγητών και των ειδικών αγορητών, με σχετική άνεση χρόνου, για να τοποθετηθούν και επί των τροπολογιών. Απ’ ό,τι βλέπετε, υπάρχει μια άνεση χρόνου για να τοποθετηθούν όλοι. Θα μπορούσαν να τοποθετηθούν αύριο με ά</w:t>
      </w:r>
      <w:r>
        <w:rPr>
          <w:rFonts w:eastAsia="Times New Roman" w:cs="Times New Roman"/>
          <w:szCs w:val="24"/>
        </w:rPr>
        <w:t xml:space="preserve">νεση χρόνου και τα κόμματα που αποχώρησαν. Απ’ ό,τι κατάλαβα υπάρχει συγκατάνευση σε αυτά που είπα. </w:t>
      </w:r>
    </w:p>
    <w:p w14:paraId="523E4E1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Σταϊκούρας</w:t>
      </w:r>
      <w:proofErr w:type="spellEnd"/>
      <w:r>
        <w:rPr>
          <w:rFonts w:eastAsia="Times New Roman" w:cs="Times New Roman"/>
          <w:szCs w:val="24"/>
        </w:rPr>
        <w:t xml:space="preserve">. </w:t>
      </w:r>
    </w:p>
    <w:p w14:paraId="523E4E1E"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Κυρίες και κύριοι συνάδελφοι, συζητούμε σήμερα σχέδιο νόμου του Υπουργείου Οικονομικών για την προσαρμο</w:t>
      </w:r>
      <w:r>
        <w:rPr>
          <w:rFonts w:eastAsia="Times New Roman" w:cs="Times New Roman"/>
          <w:szCs w:val="24"/>
        </w:rPr>
        <w:t xml:space="preserve">γή της ελληνικής νομοθεσίας σε ευρωπαϊκή </w:t>
      </w:r>
      <w:r>
        <w:rPr>
          <w:rFonts w:eastAsia="Times New Roman" w:cs="Times New Roman"/>
          <w:szCs w:val="24"/>
        </w:rPr>
        <w:t>ο</w:t>
      </w:r>
      <w:r>
        <w:rPr>
          <w:rFonts w:eastAsia="Times New Roman" w:cs="Times New Roman"/>
          <w:szCs w:val="24"/>
        </w:rPr>
        <w:t xml:space="preserve">δηγία. Για πολλοστή φορά -και είναι πάγια τακτική της Κυβέρνησης στα νομοσχέδια- ενσωματώνονται πολλές άσχετες, σημαντικές, φωτογραφικές διατάξεις και τροπολογίες. </w:t>
      </w:r>
    </w:p>
    <w:p w14:paraId="523E4E1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Στο παρόν σχέδιο νόμου μόλις δέκα από τα πενήντα </w:t>
      </w:r>
      <w:r>
        <w:rPr>
          <w:rFonts w:eastAsia="Times New Roman" w:cs="Times New Roman"/>
          <w:szCs w:val="24"/>
        </w:rPr>
        <w:t>δύο άρθρα και καμμία από τις περίπου είκοσι τροπολογίες δεν σχετίζονται με τον πυρήνα του νομοσχεδίου. Ανάμεσα στα σαράντα δύο άσχετα άρθρα και σε κάποιες τροπολογίες -εκπρόθεσμες οι περισσότερες- υπάρχουν ορισμένες διατάξεις που ρυθμίζουν θέματα κυρίως μι</w:t>
      </w:r>
      <w:r>
        <w:rPr>
          <w:rFonts w:eastAsia="Times New Roman" w:cs="Times New Roman"/>
          <w:szCs w:val="24"/>
        </w:rPr>
        <w:t xml:space="preserve">σθολογικά φορέων του </w:t>
      </w:r>
      <w:r>
        <w:rPr>
          <w:rFonts w:eastAsia="Times New Roman" w:cs="Times New Roman"/>
          <w:szCs w:val="24"/>
        </w:rPr>
        <w:t>δ</w:t>
      </w:r>
      <w:r>
        <w:rPr>
          <w:rFonts w:eastAsia="Times New Roman" w:cs="Times New Roman"/>
          <w:szCs w:val="24"/>
        </w:rPr>
        <w:t xml:space="preserve">ημοσίου. Και δεν είναι το μόνο νομοσχέδιο. Όλα τα νομοσχέδια των δύο τελευταίων εβδομάδων έχουν αύξηση δαπανών. Και στις περισσότερες περιπτώσεις το Γενικό Λογιστήριο του </w:t>
      </w:r>
      <w:r>
        <w:rPr>
          <w:rFonts w:eastAsia="Times New Roman" w:cs="Times New Roman"/>
          <w:szCs w:val="24"/>
        </w:rPr>
        <w:t>Κ</w:t>
      </w:r>
      <w:r>
        <w:rPr>
          <w:rFonts w:eastAsia="Times New Roman" w:cs="Times New Roman"/>
          <w:szCs w:val="24"/>
        </w:rPr>
        <w:t xml:space="preserve">ράτους δεν μπορεί να αποτιμήσει την αύξηση των δαπανών. </w:t>
      </w:r>
    </w:p>
    <w:p w14:paraId="523E4E2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Δίνον</w:t>
      </w:r>
      <w:r>
        <w:rPr>
          <w:rFonts w:eastAsia="Times New Roman" w:cs="Times New Roman"/>
          <w:szCs w:val="24"/>
        </w:rPr>
        <w:t>ται νέα επιδόματα. Αυξάνονται υπάρχοντα επιδόματα. Χορηγούνται υπερωρίες. Αναλαμβάνονται υποχρεώσεις χωρίς τις σχετικές αποφάσεις. Συστήνονται νέες θέσεις. Πραγματοποιούνται πληρωμές απλώς με απόφαση αρμόδιου Υπουργού. Το αποτέλεσμα τελικά είναι να αυξάνετ</w:t>
      </w:r>
      <w:r>
        <w:rPr>
          <w:rFonts w:eastAsia="Times New Roman" w:cs="Times New Roman"/>
          <w:szCs w:val="24"/>
        </w:rPr>
        <w:t xml:space="preserve">αι η μισθολογική δαπάνη του </w:t>
      </w:r>
      <w:r>
        <w:rPr>
          <w:rFonts w:eastAsia="Times New Roman" w:cs="Times New Roman"/>
          <w:szCs w:val="24"/>
        </w:rPr>
        <w:t>δ</w:t>
      </w:r>
      <w:r>
        <w:rPr>
          <w:rFonts w:eastAsia="Times New Roman" w:cs="Times New Roman"/>
          <w:szCs w:val="24"/>
        </w:rPr>
        <w:t xml:space="preserve">ημοσίου όταν οι δαπάνες για κοινωνικές παροχές, όπως έδειξε η τελευταία έκθεση της ΕΛΣΤΑΤ, μειώνονται. Αποδεικνύεται έτσι, για ακόμη μια φορά, ότι τα αριστερά πρόσημα είναι απλά ένας μύθος. </w:t>
      </w:r>
    </w:p>
    <w:p w14:paraId="523E4E2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σχ</w:t>
      </w:r>
      <w:r>
        <w:rPr>
          <w:rFonts w:eastAsia="Times New Roman" w:cs="Times New Roman"/>
          <w:szCs w:val="24"/>
        </w:rPr>
        <w:t xml:space="preserve">έδιο νόμου, όμως, υπάρχουν και ορισμένες θετικές διατάξεις. Κάποιες διορθώνουν πρόσφατα κυβερνητικά σφάλματα, όπως ήταν η αύξηση του ΦΠΑ στα αγροτικά προϊόντα. Κάποιες άλλες εδράζονται σε νόμους, το περιεχόμενο των οποίων η σημερινή κυβερνητική </w:t>
      </w:r>
      <w:r>
        <w:rPr>
          <w:rFonts w:eastAsia="Times New Roman" w:cs="Times New Roman"/>
          <w:szCs w:val="24"/>
        </w:rPr>
        <w:t>π</w:t>
      </w:r>
      <w:r>
        <w:rPr>
          <w:rFonts w:eastAsia="Times New Roman" w:cs="Times New Roman"/>
          <w:szCs w:val="24"/>
        </w:rPr>
        <w:t xml:space="preserve">λειοψηφία </w:t>
      </w:r>
      <w:r>
        <w:rPr>
          <w:rFonts w:eastAsia="Times New Roman" w:cs="Times New Roman"/>
          <w:szCs w:val="24"/>
        </w:rPr>
        <w:t xml:space="preserve">ως αντιπολίτευση είχε καταψηφίσει. </w:t>
      </w:r>
    </w:p>
    <w:p w14:paraId="523E4E2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Συγκεκριμένα και ενδεικτικά, υιοθετείται και επεκτείνεται το πεδίο εφαρμογής της υποχρεωτικής ανταλλαγής πληροφοριών μεταξύ κρατών - μελών, το οποίο υιοθετήθηκε με τον ν.4170/2013 και το οποίο ο ΣΥΡΙΖΑ, ως αντιπολίτευση,</w:t>
      </w:r>
      <w:r>
        <w:rPr>
          <w:rFonts w:eastAsia="Times New Roman" w:cs="Times New Roman"/>
          <w:szCs w:val="24"/>
        </w:rPr>
        <w:t xml:space="preserve"> είχε καταψηφίσει. </w:t>
      </w:r>
    </w:p>
    <w:p w14:paraId="523E4E2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Εμπλουτίζεται το θεσμικό πλαίσιο για τις περιουσίες, τις δωρεές και τις κληρονομιές υπέρ του </w:t>
      </w:r>
      <w:r>
        <w:rPr>
          <w:rFonts w:eastAsia="Times New Roman" w:cs="Times New Roman"/>
          <w:szCs w:val="24"/>
        </w:rPr>
        <w:t>δ</w:t>
      </w:r>
      <w:r>
        <w:rPr>
          <w:rFonts w:eastAsia="Times New Roman" w:cs="Times New Roman"/>
          <w:szCs w:val="24"/>
        </w:rPr>
        <w:t xml:space="preserve">ημοσίου, το οποίο διαμορφώθηκε με τον ν.4182/2013, που επίσης ο ΣΥΡΙΖΑ, ως αντιπολίτευση, είχε καταψηφίσει. </w:t>
      </w:r>
    </w:p>
    <w:p w14:paraId="523E4E2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Ενισχύεται -και είναι θετικό αυτό</w:t>
      </w:r>
      <w:r>
        <w:rPr>
          <w:rFonts w:eastAsia="Times New Roman" w:cs="Times New Roman"/>
          <w:szCs w:val="24"/>
        </w:rPr>
        <w:t>- το θεσμικό πλαίσιο για τη δημοσιονομική πειθαρχία, το οποίο διαμορφώθηκε με τον ν.4270/2014, που επίσης ο ΣΥΡΙΖΑ -εισηγητής τότε ήταν ο Υπουργός Οικονομικών- είχε καταψηφίσει.</w:t>
      </w:r>
    </w:p>
    <w:p w14:paraId="523E4E2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Ενισχύεται το Μητρώο Δημοσιονομικών Ελεγκτών</w:t>
      </w:r>
      <w:r>
        <w:rPr>
          <w:rFonts w:eastAsia="Times New Roman" w:cs="Times New Roman"/>
          <w:szCs w:val="24"/>
        </w:rPr>
        <w:t>,</w:t>
      </w:r>
      <w:r>
        <w:rPr>
          <w:rFonts w:eastAsia="Times New Roman" w:cs="Times New Roman"/>
          <w:szCs w:val="24"/>
        </w:rPr>
        <w:t xml:space="preserve"> που θεσμοθετήθηκε με τον ν.4151/</w:t>
      </w:r>
      <w:r>
        <w:rPr>
          <w:rFonts w:eastAsia="Times New Roman" w:cs="Times New Roman"/>
          <w:szCs w:val="24"/>
        </w:rPr>
        <w:t xml:space="preserve">2013, που επίσης ο ΣΥΡΙΖΑ, με εισηγητή τον Υπουργό Οικονομικών, ως αντιπολίτευση, είχε καταψηφίσει. </w:t>
      </w:r>
    </w:p>
    <w:p w14:paraId="523E4E2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Συνεπώς, υπενθυμίζεται ότι η προηγούμενη κυβέρνηση την περίοδο 2012-2014 -και το συνεχίζει η σημερινή Κυβέρνηση και είναι θετικό αυτό- προχώρησε σε σημαντι</w:t>
      </w:r>
      <w:r>
        <w:rPr>
          <w:rFonts w:eastAsia="Times New Roman" w:cs="Times New Roman"/>
          <w:szCs w:val="24"/>
        </w:rPr>
        <w:t xml:space="preserve">κές παρεμβάσεις για την ενίσχυση της δημοσιονομικής εξυγίανσης, προσαρμογής και πειθαρχίας. Ενδεικτικά αναφέρω την </w:t>
      </w:r>
      <w:proofErr w:type="spellStart"/>
      <w:r>
        <w:rPr>
          <w:rFonts w:eastAsia="Times New Roman" w:cs="Times New Roman"/>
          <w:szCs w:val="24"/>
        </w:rPr>
        <w:t>επικαιροποίηση</w:t>
      </w:r>
      <w:proofErr w:type="spellEnd"/>
      <w:r>
        <w:rPr>
          <w:rFonts w:eastAsia="Times New Roman" w:cs="Times New Roman"/>
          <w:szCs w:val="24"/>
        </w:rPr>
        <w:t xml:space="preserve"> και βελτίωση του συστήματος δημοσιονομικών ελέγχων, την ενίσχυση των εκλεκτικών μηχανισμών για τη διαχείριση των δημοσίων πόρω</w:t>
      </w:r>
      <w:r>
        <w:rPr>
          <w:rFonts w:eastAsia="Times New Roman" w:cs="Times New Roman"/>
          <w:szCs w:val="24"/>
        </w:rPr>
        <w:t xml:space="preserve">ν, την ενεργοποίηση μηχανισμών παρακολούθησης και επιβολής κυρώσεων σε ΔΕΚΟ και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w:t>
      </w:r>
    </w:p>
    <w:p w14:paraId="523E4E2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Επίσης, την εδραίωση της τακτικής, έγκυρης ενημέρωσης για την πορεία εκτέλεσης του κρατικού προϋπολογισμού, την εφαρμογή διαδικασιών αποπληρωμής των ληξιπρόθεσμων οφειλών του </w:t>
      </w:r>
      <w:r>
        <w:rPr>
          <w:rFonts w:eastAsia="Times New Roman" w:cs="Times New Roman"/>
          <w:szCs w:val="24"/>
        </w:rPr>
        <w:t>δ</w:t>
      </w:r>
      <w:r>
        <w:rPr>
          <w:rFonts w:eastAsia="Times New Roman" w:cs="Times New Roman"/>
          <w:szCs w:val="24"/>
        </w:rPr>
        <w:t>ημοσίου, τη σύσταση τμημάτων εσωτερικού ελέγχου σε όλα τα Υπουργεία και στις αποκεντρωμένες διοικήσεις της χώρας, την περαιτέρω θεσμική θωράκιση της καταπολέμησης της απάτης, την αναβάθμιση του ρόλου του Γραφείου Προϋπολογισμού του Κράτους στη Βουλή και τη</w:t>
      </w:r>
      <w:r>
        <w:rPr>
          <w:rFonts w:eastAsia="Times New Roman" w:cs="Times New Roman"/>
          <w:szCs w:val="24"/>
        </w:rPr>
        <w:t xml:space="preserve"> θέσπιση ανεξάρτητου δημοσιονομικού συμβουλίου. </w:t>
      </w:r>
    </w:p>
    <w:p w14:paraId="523E4E2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Συμπερασματικά, τέσσερις νόμοι που ο ΣΥΡΙΖΑ είχε καταψηφίσει ως αξιωματική αντιπολίτευση, σήμερα τους υιοθετεί, τους ενισχύει, τους εμπλουτίζει. </w:t>
      </w:r>
    </w:p>
    <w:p w14:paraId="523E4E2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Αποδεικνύεται, έτσι, για ακόμη μια φορά, ότι οι ψευδαισθήσεις</w:t>
      </w:r>
      <w:r>
        <w:rPr>
          <w:rFonts w:eastAsia="Times New Roman" w:cs="Times New Roman"/>
          <w:szCs w:val="24"/>
        </w:rPr>
        <w:t xml:space="preserve">, οι αυταπάτες και τα ψέματα έχουν κοντά ποδάρια, όπως κοντά ποδάρια έχουν και οι θριαμβολογίες της Κυβέρνησης για την έξοδο στις αγορές μετά από τρία χρόνια και αφού στο μεσοδιάστημα -αυτά τα δυόμισι χρόνια- η χώρα φορτώθηκε με δύο αχρείαστα μνημόνια και </w:t>
      </w:r>
      <w:r>
        <w:rPr>
          <w:rFonts w:eastAsia="Times New Roman" w:cs="Times New Roman"/>
          <w:szCs w:val="24"/>
        </w:rPr>
        <w:t xml:space="preserve">οι πολίτες με 14,5 δισεκατομμύρια ευρώ νέα μέτρα λιτότητας εξαιτίας της ανικανότητας και της ανευθυνότητάς της. </w:t>
      </w:r>
    </w:p>
    <w:p w14:paraId="523E4E2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Η Κυβέρνηση, όμως, πέτυχε τον στόχο της; </w:t>
      </w:r>
    </w:p>
    <w:p w14:paraId="523E4E2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Πρώτον, άντλησε συνολικά 3 δισεκατομμύρια ευρώ, όσα και τον Απρίλιο του 2014. Μόνο που τότε όλο το πο</w:t>
      </w:r>
      <w:r>
        <w:rPr>
          <w:rFonts w:eastAsia="Times New Roman" w:cs="Times New Roman"/>
          <w:szCs w:val="24"/>
        </w:rPr>
        <w:t>σό αφορούσε νέα έκδοση, ενώ σήμερα νέο χρήμα είναι περίπου 1,4 δισεκατομμύρια ευρώ. Μεγάλη διαφορά.</w:t>
      </w:r>
    </w:p>
    <w:p w14:paraId="523E4E2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Δεύτερον, προσφέρθηκαν 6,5 δισεκατομμύρια ευρώ όταν τον Απρίλιο του 2014 είχε προσφερθεί τριπλάσιο ποσό. </w:t>
      </w:r>
    </w:p>
    <w:p w14:paraId="523E4E2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Τρίτον -και πλέον το αναγράφουν όλοι- η εξαγορά το</w:t>
      </w:r>
      <w:r>
        <w:rPr>
          <w:rFonts w:eastAsia="Times New Roman" w:cs="Times New Roman"/>
          <w:szCs w:val="24"/>
        </w:rPr>
        <w:t xml:space="preserve">υ ομολόγου του 2014 σε τιμή αρκετά υψηλότερη της ονομαστικής αξίας, επιδότησε το νέο επιτόκιο, με αποτέλεσμα να αυξάνεται το πραγματικό κόστος δανεισμού, το οποίο διαμορφώθηκε τελικά στα επίπεδα του 2014. </w:t>
      </w:r>
    </w:p>
    <w:p w14:paraId="523E4E2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Τέταρτον, το επιτόκιο της έκδοσης είναι πολύ υψηλό</w:t>
      </w:r>
      <w:r>
        <w:rPr>
          <w:rFonts w:eastAsia="Times New Roman" w:cs="Times New Roman"/>
          <w:szCs w:val="24"/>
        </w:rPr>
        <w:t>τερο από το κόστος με το οποίο δανείζεται η χώρα μέσω των δόσεων του δανείου. Υπενθυμίζεται ότι η Κυβέρνηση, εξαιτίας της καθυστέρησης της ολοκλήρωσης της αξιολόγησης, δεν έχει αντλήσει περίπου 15 δισεκατομμύρια ευρώ που προβλέπονταν μέσα από το μνημόνιο σ</w:t>
      </w:r>
      <w:r>
        <w:rPr>
          <w:rFonts w:eastAsia="Times New Roman" w:cs="Times New Roman"/>
          <w:szCs w:val="24"/>
        </w:rPr>
        <w:t xml:space="preserve">τη δανειακή σύμβαση με επιτόκιο περίπου 1%. Και τώρα αντλεί 3 δισεκατομμύρια με επιτόκιο περίπου 4,6%. </w:t>
      </w:r>
    </w:p>
    <w:p w14:paraId="523E4E2F" w14:textId="77777777" w:rsidR="000D1927" w:rsidRDefault="00D33BB9">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το επιτόκιο της έκδοσης είναι πολύ υψηλότερο από αυτό που δικαιολογεί το διεθνές οικονομικό περιβάλλον και το σημερινό κόστος δανεισμού άλλων ε</w:t>
      </w:r>
      <w:r>
        <w:rPr>
          <w:rFonts w:eastAsia="Times New Roman" w:cs="Times New Roman"/>
          <w:szCs w:val="24"/>
        </w:rPr>
        <w:t>υρωπαϊκών χωρών. Οι διαφορές επιτοκίων, οι διαφορές αποδόσεων της Ελλάδος από άλλες χώρες -όποια χώρα θέλετε να πάρουμε, Πορτογαλία, Κύπρο, Ιταλία, Γερμανία- έχουν διευρυνθεί σε σχέση με το 2014, αφού τα ελληνικά ομόλογα δεν ακολούθησαν τα ευρωπαϊκά στη με</w:t>
      </w:r>
      <w:r>
        <w:rPr>
          <w:rFonts w:eastAsia="Times New Roman" w:cs="Times New Roman"/>
          <w:szCs w:val="24"/>
        </w:rPr>
        <w:t xml:space="preserve">ίωση των αποδόσεων. </w:t>
      </w:r>
    </w:p>
    <w:p w14:paraId="523E4E30" w14:textId="77777777" w:rsidR="000D1927" w:rsidRDefault="00D33BB9">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αν υπήρχε θετική αξιολόγηση από τους θεσμούς για τη βιωσιμότητα του χρέους και η χώρα είχε ενταχθεί στο πρόγραμμα ποσοτικής χαλάρωσης, οι όροι θα ήταν καλύτεροι. Δυστυχώς, όμως, όλα αυτά δεν έγιναν με αποκλειστική ευθύνη της Κυβ</w:t>
      </w:r>
      <w:r>
        <w:rPr>
          <w:rFonts w:eastAsia="Times New Roman" w:cs="Times New Roman"/>
          <w:szCs w:val="24"/>
        </w:rPr>
        <w:t xml:space="preserve">έρνησης. </w:t>
      </w:r>
    </w:p>
    <w:p w14:paraId="523E4E3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Συμπερασματικά, είναι θετικό το γεγονός ότι η χώρα βγήκε στις αγορές και αποκαταστάθηκε μια κάποια κανονικότητα. Σε καμμία περίπτωση, όμως, όπως απέδειξα με συγκεκριμένα επιχειρήματα, με συγκεκριμένα στοιχεία, η έκδοση δεν είναι για πανηγύρια, ει</w:t>
      </w:r>
      <w:r>
        <w:rPr>
          <w:rFonts w:eastAsia="Times New Roman" w:cs="Times New Roman"/>
          <w:szCs w:val="24"/>
        </w:rPr>
        <w:t xml:space="preserve">δικά όταν οι δηλώσεις της νυν ηγεσίας του Υπουργείου Οικονομικών, τότε, το 2014, την κατατρέχουν. Τις καταθέτω για τα Πρακτικά. </w:t>
      </w:r>
    </w:p>
    <w:p w14:paraId="523E4E32" w14:textId="77777777" w:rsidR="000D1927" w:rsidRDefault="00D33BB9">
      <w:pPr>
        <w:spacing w:after="0" w:line="600" w:lineRule="auto"/>
        <w:ind w:left="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w:t>
      </w:r>
    </w:p>
    <w:p w14:paraId="523E4E33" w14:textId="77777777" w:rsidR="000D1927" w:rsidRDefault="00D33BB9">
      <w:pPr>
        <w:spacing w:after="0" w:line="600" w:lineRule="auto"/>
        <w:jc w:val="both"/>
        <w:rPr>
          <w:rFonts w:eastAsia="Times New Roman" w:cs="Times New Roman"/>
          <w:szCs w:val="24"/>
        </w:rPr>
      </w:pPr>
      <w:r>
        <w:rPr>
          <w:rFonts w:eastAsia="Times New Roman" w:cs="Times New Roman"/>
          <w:szCs w:val="24"/>
        </w:rPr>
        <w:t xml:space="preserve">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w:t>
      </w:r>
      <w:r>
        <w:rPr>
          <w:rFonts w:eastAsia="Times New Roman" w:cs="Times New Roman"/>
          <w:szCs w:val="24"/>
        </w:rPr>
        <w:t>χείο του Τμήματος Γραμματείας της Διεύθυνσης Στενογραφίας και Πρακτικών της Βουλής)</w:t>
      </w:r>
    </w:p>
    <w:p w14:paraId="523E4E3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Σε κάθε περίπτωση, η έξοδος στις αγορές πρέπει να αποτελεί βήμα μιας δομημένης στρατηγικής, να γίνεται με ασφάλεια και διαχρονική συνέχεια και να μην είναι μια ευκαιριακή κ</w:t>
      </w:r>
      <w:r>
        <w:rPr>
          <w:rFonts w:eastAsia="Times New Roman" w:cs="Times New Roman"/>
          <w:szCs w:val="24"/>
        </w:rPr>
        <w:t>ίνηση για λόγους επικοινωνιακούς και κομματικούς.</w:t>
      </w:r>
    </w:p>
    <w:p w14:paraId="523E4E3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23E4E36" w14:textId="77777777" w:rsidR="000D1927" w:rsidRDefault="00D33BB9">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3E4E3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523E4E3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Ο κ. Μίχος από τη Χρυσή Αυγή έχει τον λόγο.</w:t>
      </w:r>
    </w:p>
    <w:p w14:paraId="523E4E39" w14:textId="77777777" w:rsidR="000D1927" w:rsidRDefault="00D33BB9">
      <w:pPr>
        <w:spacing w:after="0" w:line="600" w:lineRule="auto"/>
        <w:ind w:firstLine="720"/>
        <w:jc w:val="both"/>
        <w:rPr>
          <w:rFonts w:eastAsia="Times New Roman"/>
          <w:szCs w:val="24"/>
        </w:rPr>
      </w:pPr>
      <w:r>
        <w:rPr>
          <w:rFonts w:eastAsia="Times New Roman"/>
          <w:b/>
          <w:szCs w:val="24"/>
        </w:rPr>
        <w:t xml:space="preserve">ΝΙΚΟΛΑΟΣ ΜΙΧΟΣ: </w:t>
      </w:r>
      <w:r>
        <w:rPr>
          <w:rFonts w:eastAsia="Times New Roman"/>
          <w:szCs w:val="24"/>
        </w:rPr>
        <w:t>Ευχαριστώ, κύριε</w:t>
      </w:r>
      <w:r>
        <w:rPr>
          <w:rFonts w:eastAsia="Times New Roman"/>
          <w:szCs w:val="24"/>
        </w:rPr>
        <w:t xml:space="preserve"> Πρόεδρε.</w:t>
      </w:r>
    </w:p>
    <w:p w14:paraId="523E4E3A" w14:textId="77777777" w:rsidR="000D1927" w:rsidRDefault="00D33BB9">
      <w:pPr>
        <w:spacing w:after="0" w:line="600" w:lineRule="auto"/>
        <w:ind w:firstLine="720"/>
        <w:jc w:val="both"/>
        <w:rPr>
          <w:rFonts w:eastAsia="Times New Roman"/>
          <w:szCs w:val="24"/>
        </w:rPr>
      </w:pPr>
      <w:r>
        <w:rPr>
          <w:rFonts w:eastAsia="Times New Roman"/>
          <w:szCs w:val="24"/>
        </w:rPr>
        <w:t xml:space="preserve">Με την προτεινόμενη ρύθμιση επιδιώκεται ο κλάδος των </w:t>
      </w:r>
      <w:proofErr w:type="spellStart"/>
      <w:r>
        <w:rPr>
          <w:rFonts w:eastAsia="Times New Roman"/>
          <w:szCs w:val="24"/>
        </w:rPr>
        <w:t>δρεπτών</w:t>
      </w:r>
      <w:proofErr w:type="spellEnd"/>
      <w:r>
        <w:rPr>
          <w:rFonts w:eastAsia="Times New Roman"/>
          <w:szCs w:val="24"/>
        </w:rPr>
        <w:t xml:space="preserve"> </w:t>
      </w:r>
      <w:proofErr w:type="spellStart"/>
      <w:r>
        <w:rPr>
          <w:rFonts w:eastAsia="Times New Roman"/>
          <w:szCs w:val="24"/>
        </w:rPr>
        <w:t>ανθέων</w:t>
      </w:r>
      <w:proofErr w:type="spellEnd"/>
      <w:r>
        <w:rPr>
          <w:rFonts w:eastAsia="Times New Roman"/>
          <w:szCs w:val="24"/>
        </w:rPr>
        <w:t xml:space="preserve"> να ενισχυθεί μέσω της μείωσης του φορολογικού συντελεστή ΦΠΑ. Επαναφέρεται πάλι ο μειωμένος συντελεστής ΦΠΑ και στους σπόρους που προορίζονται για σπορά, του ηλίανθου ή αλλιώς το</w:t>
      </w:r>
      <w:r>
        <w:rPr>
          <w:rFonts w:eastAsia="Times New Roman"/>
          <w:szCs w:val="24"/>
        </w:rPr>
        <w:t xml:space="preserve"> ηλιοτρόπιο.</w:t>
      </w:r>
    </w:p>
    <w:p w14:paraId="523E4E3B" w14:textId="77777777" w:rsidR="000D1927" w:rsidRDefault="00D33BB9">
      <w:pPr>
        <w:spacing w:after="0" w:line="600" w:lineRule="auto"/>
        <w:ind w:firstLine="720"/>
        <w:jc w:val="both"/>
        <w:rPr>
          <w:rFonts w:eastAsia="Times New Roman"/>
          <w:szCs w:val="24"/>
        </w:rPr>
      </w:pPr>
      <w:r>
        <w:rPr>
          <w:rFonts w:eastAsia="Times New Roman"/>
          <w:szCs w:val="24"/>
        </w:rPr>
        <w:t xml:space="preserve">Τέλος, επαναφέρεται ο μειωμένος συντελεστής ΦΠΑ στις τροφές που παρασκευάζονται για ζώα, που υπάγονται στη δασμολογική κλάση 2309. </w:t>
      </w:r>
    </w:p>
    <w:p w14:paraId="523E4E3C" w14:textId="77777777" w:rsidR="000D1927" w:rsidRDefault="00D33BB9">
      <w:pPr>
        <w:spacing w:after="0" w:line="600" w:lineRule="auto"/>
        <w:ind w:firstLine="720"/>
        <w:jc w:val="both"/>
        <w:rPr>
          <w:rFonts w:eastAsia="Times New Roman"/>
          <w:szCs w:val="24"/>
        </w:rPr>
      </w:pPr>
      <w:r>
        <w:rPr>
          <w:rFonts w:eastAsia="Times New Roman"/>
          <w:szCs w:val="24"/>
        </w:rPr>
        <w:t xml:space="preserve">Με το συγκεκριμένο άρθρο αποκαθίσταται μια αδικία σε τρεις κατηγορίες </w:t>
      </w:r>
      <w:proofErr w:type="spellStart"/>
      <w:r>
        <w:rPr>
          <w:rFonts w:eastAsia="Times New Roman"/>
          <w:szCs w:val="24"/>
        </w:rPr>
        <w:t>αγροτοκτηνοτροφικής</w:t>
      </w:r>
      <w:proofErr w:type="spellEnd"/>
      <w:r>
        <w:rPr>
          <w:rFonts w:eastAsia="Times New Roman"/>
          <w:szCs w:val="24"/>
        </w:rPr>
        <w:t xml:space="preserve"> παραγωγής. </w:t>
      </w:r>
    </w:p>
    <w:p w14:paraId="523E4E3D" w14:textId="77777777" w:rsidR="000D1927" w:rsidRDefault="00D33BB9">
      <w:pPr>
        <w:spacing w:after="0" w:line="600" w:lineRule="auto"/>
        <w:ind w:firstLine="720"/>
        <w:jc w:val="both"/>
        <w:rPr>
          <w:rFonts w:eastAsia="Times New Roman"/>
          <w:szCs w:val="24"/>
        </w:rPr>
      </w:pPr>
      <w:r>
        <w:rPr>
          <w:rFonts w:eastAsia="Times New Roman"/>
          <w:szCs w:val="24"/>
        </w:rPr>
        <w:t>Πράγματι,</w:t>
      </w:r>
      <w:r>
        <w:rPr>
          <w:rFonts w:eastAsia="Times New Roman"/>
          <w:szCs w:val="24"/>
        </w:rPr>
        <w:t xml:space="preserve"> ήταν αδικημένοι οι καλλιεργητές </w:t>
      </w:r>
      <w:proofErr w:type="spellStart"/>
      <w:r>
        <w:rPr>
          <w:rFonts w:eastAsia="Times New Roman"/>
          <w:szCs w:val="24"/>
        </w:rPr>
        <w:t>δρεπτών</w:t>
      </w:r>
      <w:proofErr w:type="spellEnd"/>
      <w:r>
        <w:rPr>
          <w:rFonts w:eastAsia="Times New Roman"/>
          <w:szCs w:val="24"/>
        </w:rPr>
        <w:t xml:space="preserve"> φυτών, γιατί ο ΦΠΑ ήταν στο 24% και αυτό φυσικά επιβάρυνε και τον καταναλωτή. Το υψηλό καλλιεργητικό κόστος λειτουργούσε αποτρεπτικά σε κάθε προσπάθεια εξαγωγικού προσανατολισμού σε αυτόν τον κλάδο θετικής παραγωγής</w:t>
      </w:r>
      <w:r>
        <w:rPr>
          <w:rFonts w:eastAsia="Times New Roman"/>
          <w:szCs w:val="24"/>
        </w:rPr>
        <w:t xml:space="preserve">. </w:t>
      </w:r>
    </w:p>
    <w:p w14:paraId="523E4E3E" w14:textId="77777777" w:rsidR="000D1927" w:rsidRDefault="00D33BB9">
      <w:pPr>
        <w:spacing w:after="0" w:line="600" w:lineRule="auto"/>
        <w:ind w:firstLine="720"/>
        <w:jc w:val="both"/>
        <w:rPr>
          <w:rFonts w:eastAsia="Times New Roman"/>
          <w:szCs w:val="24"/>
        </w:rPr>
      </w:pPr>
      <w:r>
        <w:rPr>
          <w:rFonts w:eastAsia="Times New Roman"/>
          <w:szCs w:val="24"/>
        </w:rPr>
        <w:t>Πώς να ανταγωνιστούμε την Ολλανδία που ο ΦΠΑ δεν είναι πάνω από 10%; Εξάγει σε ολόκληρη την Ευρώπη από τη στιγμή που η Ελλάδα προσφέρεται για τη γη της, για τον ήλιο, για τα νερά, για τα πάντα.</w:t>
      </w:r>
    </w:p>
    <w:p w14:paraId="523E4E3F" w14:textId="77777777" w:rsidR="000D1927" w:rsidRDefault="00D33BB9">
      <w:pPr>
        <w:spacing w:after="0" w:line="600" w:lineRule="auto"/>
        <w:ind w:firstLine="720"/>
        <w:jc w:val="both"/>
        <w:rPr>
          <w:rFonts w:eastAsia="Times New Roman"/>
          <w:szCs w:val="24"/>
        </w:rPr>
      </w:pPr>
      <w:r>
        <w:rPr>
          <w:rFonts w:eastAsia="Times New Roman"/>
          <w:szCs w:val="24"/>
        </w:rPr>
        <w:t>Δεν έχει πάρει ως παράδειγμα καμμία κυβέρνηση το Ισραήλ</w:t>
      </w:r>
      <w:r>
        <w:rPr>
          <w:rFonts w:eastAsia="Times New Roman"/>
          <w:szCs w:val="24"/>
        </w:rPr>
        <w:t>,</w:t>
      </w:r>
      <w:r>
        <w:rPr>
          <w:rFonts w:eastAsia="Times New Roman"/>
          <w:szCs w:val="24"/>
        </w:rPr>
        <w:t xml:space="preserve"> που μετέτρεψε την έρημο σε γόνιμη γη, πώς βοήθησε αυτό το κράτος τους αγρότες και τους κτηνοτρόφους και σε τι παραγωγή έχει φτάσει μέχρι σήμερα.</w:t>
      </w:r>
    </w:p>
    <w:p w14:paraId="523E4E40" w14:textId="77777777" w:rsidR="000D1927" w:rsidRDefault="00D33BB9">
      <w:pPr>
        <w:spacing w:after="0" w:line="600" w:lineRule="auto"/>
        <w:ind w:firstLine="720"/>
        <w:jc w:val="both"/>
        <w:rPr>
          <w:rFonts w:eastAsia="Times New Roman"/>
          <w:szCs w:val="24"/>
        </w:rPr>
      </w:pPr>
      <w:r>
        <w:rPr>
          <w:rFonts w:eastAsia="Times New Roman"/>
          <w:szCs w:val="24"/>
        </w:rPr>
        <w:t>Η επαναφορά του μειωμένου συντελεστή ΦΠΑ κινείται προς μια σωστή κατεύθυνση. Πριν, όμως, οφείλει η Κυβέρνηση ν</w:t>
      </w:r>
      <w:r>
        <w:rPr>
          <w:rFonts w:eastAsia="Times New Roman"/>
          <w:szCs w:val="24"/>
        </w:rPr>
        <w:t>α αντιμετωπίσει τα προβλήματα της αγροτικής παραγωγής συνολικά. Όταν τα φορολογικά μέτρα, τα οποία επιβάλλει, γονατίζουν τους αγρότες, τα ασφαλιστικά βάρη επιδεινώνουν την ήδη βεβαρημένη οικονομική τους κατάσταση, μια θετική μεν, αλλά αποσπασματική διάταξη</w:t>
      </w:r>
      <w:r>
        <w:rPr>
          <w:rFonts w:eastAsia="Times New Roman"/>
          <w:szCs w:val="24"/>
        </w:rPr>
        <w:t xml:space="preserve"> δεν είναι αρκετή για να ενισχύσει τον αγροτικό τομέα και να δώσει κίνητρα στους Έλληνες πολίτες να ασχοληθούν με την αγροτική παραγωγή.</w:t>
      </w:r>
    </w:p>
    <w:p w14:paraId="523E4E41" w14:textId="77777777" w:rsidR="000D1927" w:rsidRDefault="00D33BB9">
      <w:pPr>
        <w:spacing w:after="0" w:line="600" w:lineRule="auto"/>
        <w:ind w:firstLine="720"/>
        <w:jc w:val="both"/>
        <w:rPr>
          <w:rFonts w:eastAsia="Times New Roman"/>
          <w:szCs w:val="24"/>
        </w:rPr>
      </w:pPr>
      <w:r>
        <w:rPr>
          <w:rFonts w:eastAsia="Times New Roman"/>
          <w:szCs w:val="24"/>
        </w:rPr>
        <w:t>Το 2015 η σημερινή Κυβέρνηση αύξησε την προκαταβολή φόρου από το 27,5% στο 55% -και μάλιστα αναδρομικά- για τα εισοδήμα</w:t>
      </w:r>
      <w:r>
        <w:rPr>
          <w:rFonts w:eastAsia="Times New Roman"/>
          <w:szCs w:val="24"/>
        </w:rPr>
        <w:t xml:space="preserve">τα του 2014, ενώ έπεσε το πρώτο ψαλίδι στο επίδομα πετρελαίου. </w:t>
      </w:r>
    </w:p>
    <w:p w14:paraId="523E4E42" w14:textId="77777777" w:rsidR="000D1927" w:rsidRDefault="00D33BB9">
      <w:pPr>
        <w:spacing w:after="0" w:line="600" w:lineRule="auto"/>
        <w:ind w:firstLine="720"/>
        <w:jc w:val="both"/>
        <w:rPr>
          <w:rFonts w:eastAsia="Times New Roman"/>
          <w:szCs w:val="24"/>
        </w:rPr>
      </w:pPr>
      <w:r>
        <w:rPr>
          <w:rFonts w:eastAsia="Times New Roman"/>
          <w:szCs w:val="24"/>
        </w:rPr>
        <w:t>Το 2016 οι ασφαλιστικές εισφορές θα αυξηθούν, καθώς ο συντελεστής από το 7% που είναι σήμερα, θα πάει στο 10%. Θα αυξηθεί εκ νέου ο συντελεστής του υπολογισμού της προκαταβολής, αλλά και ο συν</w:t>
      </w:r>
      <w:r>
        <w:rPr>
          <w:rFonts w:eastAsia="Times New Roman"/>
          <w:szCs w:val="24"/>
        </w:rPr>
        <w:t>τελεστής υπολογισμού του φόρου εισοδήματος.</w:t>
      </w:r>
    </w:p>
    <w:p w14:paraId="523E4E43" w14:textId="77777777" w:rsidR="000D1927" w:rsidRDefault="00D33BB9">
      <w:pPr>
        <w:spacing w:after="0" w:line="600" w:lineRule="auto"/>
        <w:ind w:firstLine="720"/>
        <w:jc w:val="both"/>
        <w:rPr>
          <w:rFonts w:eastAsia="Times New Roman"/>
          <w:szCs w:val="24"/>
        </w:rPr>
      </w:pPr>
      <w:r>
        <w:rPr>
          <w:rFonts w:eastAsia="Times New Roman"/>
          <w:szCs w:val="24"/>
        </w:rPr>
        <w:t>Το 2017 νέα αύξηση στο συντελεστή του φόρου εισοδήματος, νέα αύξηση της προκαταβολής, ενώ τελειώνει η επιδότηση στο πετρέλαιο.</w:t>
      </w:r>
    </w:p>
    <w:p w14:paraId="523E4E44" w14:textId="77777777" w:rsidR="000D1927" w:rsidRDefault="00D33BB9">
      <w:pPr>
        <w:spacing w:after="0" w:line="600" w:lineRule="auto"/>
        <w:ind w:firstLine="720"/>
        <w:jc w:val="both"/>
        <w:rPr>
          <w:rFonts w:eastAsia="Times New Roman"/>
          <w:szCs w:val="24"/>
        </w:rPr>
      </w:pPr>
      <w:r>
        <w:rPr>
          <w:rFonts w:eastAsia="Times New Roman"/>
          <w:szCs w:val="24"/>
        </w:rPr>
        <w:t>Οι εφοπλιστές δεν πληρώνουν, δεν έχουν ΦΠΑ. Οι αγρότες και οι κτηνοτρόφοι γιατί να έχ</w:t>
      </w:r>
      <w:r>
        <w:rPr>
          <w:rFonts w:eastAsia="Times New Roman"/>
          <w:szCs w:val="24"/>
        </w:rPr>
        <w:t>ουν; Μιλάμε για πρωτογενή παραγωγή. Εσείς προεκλογικά είχατε κάνει σημαία την πρωτογενή παραγωγή. Δεν χρειάζεται κάτι. Η Ελλάδα έχει τα πάντα. Η γη υπάρχει, είναι έτοιμη. Οι αγρότες έχουν όρεξη για δουλειά. Γιατί δεν τους αφήνετε να δουλέψουν; Γιατί τους φ</w:t>
      </w:r>
      <w:r>
        <w:rPr>
          <w:rFonts w:eastAsia="Times New Roman"/>
          <w:szCs w:val="24"/>
        </w:rPr>
        <w:t>ορολογείτε; Ναι μεν είναι μια αρχή αυτή, αλλά δεν φτάνει μόνο αυτό.</w:t>
      </w:r>
    </w:p>
    <w:p w14:paraId="523E4E45" w14:textId="77777777" w:rsidR="000D1927" w:rsidRDefault="00D33BB9">
      <w:pPr>
        <w:spacing w:after="0" w:line="600" w:lineRule="auto"/>
        <w:ind w:firstLine="720"/>
        <w:jc w:val="both"/>
        <w:rPr>
          <w:rFonts w:eastAsia="Times New Roman"/>
          <w:szCs w:val="24"/>
        </w:rPr>
      </w:pPr>
      <w:r>
        <w:rPr>
          <w:rFonts w:eastAsia="Times New Roman"/>
          <w:szCs w:val="24"/>
        </w:rPr>
        <w:t>Φτάσατε σε σημείο να φορολογήσετε το άχυρο, τη μηδική, το πίτουρο, που, αν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το άχυρο και το πίτουρο είναι τροφές β’ και γ’ κατηγορίας, είναι ένα συμπλήρωμα, είναι για το</w:t>
      </w:r>
      <w:r>
        <w:rPr>
          <w:rFonts w:eastAsia="Times New Roman"/>
          <w:szCs w:val="24"/>
        </w:rPr>
        <w:t xml:space="preserve">υς φτωχούς, για τους συνταξιούχους, για να ταΐζουν τα ζώα τους. </w:t>
      </w:r>
      <w:r>
        <w:rPr>
          <w:rFonts w:eastAsia="Times New Roman"/>
          <w:szCs w:val="24"/>
        </w:rPr>
        <w:t>Τ</w:t>
      </w:r>
      <w:r>
        <w:rPr>
          <w:rFonts w:eastAsia="Times New Roman"/>
          <w:szCs w:val="24"/>
        </w:rPr>
        <w:t>ους πήγατε στο 24%; Έχει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κανένας από εδώ μέσα πώς ζουν αυτοί οι άνθρωποι στα χωριά, πώς τρέφουν τα ζώα τους; </w:t>
      </w:r>
    </w:p>
    <w:p w14:paraId="523E4E46" w14:textId="77777777" w:rsidR="000D1927" w:rsidRDefault="00D33BB9">
      <w:pPr>
        <w:spacing w:after="0" w:line="600" w:lineRule="auto"/>
        <w:ind w:firstLine="720"/>
        <w:jc w:val="both"/>
        <w:rPr>
          <w:rFonts w:eastAsia="Times New Roman"/>
          <w:szCs w:val="24"/>
        </w:rPr>
      </w:pPr>
      <w:r>
        <w:rPr>
          <w:rFonts w:eastAsia="Times New Roman"/>
          <w:szCs w:val="24"/>
        </w:rPr>
        <w:t xml:space="preserve">Μήπως γνωρίζετε ότι σε ορισμένα χωριά οι αγρότες και οι κτηνοτρόφοι «κρατάνε Θερμοπύλες» σε συνοριακά χωριά; </w:t>
      </w:r>
    </w:p>
    <w:p w14:paraId="523E4E47" w14:textId="77777777" w:rsidR="000D1927" w:rsidRDefault="00D33BB9">
      <w:pPr>
        <w:spacing w:after="0" w:line="600" w:lineRule="auto"/>
        <w:ind w:firstLine="720"/>
        <w:jc w:val="both"/>
        <w:rPr>
          <w:rFonts w:eastAsia="Times New Roman"/>
          <w:szCs w:val="24"/>
        </w:rPr>
      </w:pPr>
      <w:r>
        <w:rPr>
          <w:rFonts w:eastAsia="Times New Roman"/>
          <w:szCs w:val="24"/>
        </w:rPr>
        <w:t>Σε χωριά κάτω των χιλίων κατοίκων από εκεί που ήταν στον ΟΓΑ, τους πήγατε στο ΤΕΒΕ. Γιατί; Πώς θα βοηθήσετε αυτούς τους ανθρώπους;</w:t>
      </w:r>
    </w:p>
    <w:p w14:paraId="523E4E48" w14:textId="77777777" w:rsidR="000D1927" w:rsidRDefault="00D33BB9">
      <w:pPr>
        <w:spacing w:after="0" w:line="600" w:lineRule="auto"/>
        <w:ind w:firstLine="720"/>
        <w:jc w:val="both"/>
        <w:rPr>
          <w:rFonts w:eastAsia="Times New Roman"/>
          <w:szCs w:val="24"/>
        </w:rPr>
      </w:pPr>
      <w:r>
        <w:rPr>
          <w:rFonts w:eastAsia="Times New Roman"/>
          <w:szCs w:val="24"/>
        </w:rPr>
        <w:t>Μιλάτε για αντα</w:t>
      </w:r>
      <w:r>
        <w:rPr>
          <w:rFonts w:eastAsia="Times New Roman"/>
          <w:szCs w:val="24"/>
        </w:rPr>
        <w:t xml:space="preserve">γωνισμό. Πώς θα ανταγωνιστούμε ακόμα και κράτη όπως είναι η Γερμανία, που το κοστολόγιο για να σπείρει εκεί ο αγρότης ένα στρέμμα πατάτας έχει 150 ευρώ και εδώ έχει 600 έως 700; </w:t>
      </w:r>
    </w:p>
    <w:p w14:paraId="523E4E49" w14:textId="77777777" w:rsidR="000D1927" w:rsidRDefault="00D33BB9">
      <w:pPr>
        <w:spacing w:after="0" w:line="600" w:lineRule="auto"/>
        <w:ind w:firstLine="720"/>
        <w:jc w:val="both"/>
        <w:rPr>
          <w:rFonts w:eastAsia="Times New Roman"/>
          <w:szCs w:val="24"/>
        </w:rPr>
      </w:pPr>
      <w:r>
        <w:rPr>
          <w:rFonts w:eastAsia="Times New Roman"/>
          <w:szCs w:val="24"/>
        </w:rPr>
        <w:t>Πώς θα ανταγωνιστούμε την Ισπανία ή την Ιταλία που το ΦΠΑ -και είναι μόνο μ</w:t>
      </w:r>
      <w:r>
        <w:rPr>
          <w:rFonts w:eastAsia="Times New Roman"/>
          <w:szCs w:val="24"/>
        </w:rPr>
        <w:t>ί</w:t>
      </w:r>
      <w:r>
        <w:rPr>
          <w:rFonts w:eastAsia="Times New Roman"/>
          <w:szCs w:val="24"/>
        </w:rPr>
        <w:t>α</w:t>
      </w:r>
      <w:r>
        <w:rPr>
          <w:rFonts w:eastAsia="Times New Roman"/>
          <w:szCs w:val="24"/>
        </w:rPr>
        <w:t xml:space="preserve"> φορολογία- είναι από 6% έως 8%;</w:t>
      </w:r>
    </w:p>
    <w:p w14:paraId="523E4E4A" w14:textId="77777777" w:rsidR="000D1927" w:rsidRDefault="00D33BB9">
      <w:pPr>
        <w:spacing w:after="0" w:line="600" w:lineRule="auto"/>
        <w:ind w:firstLine="720"/>
        <w:jc w:val="both"/>
        <w:rPr>
          <w:rFonts w:eastAsia="Times New Roman"/>
          <w:szCs w:val="24"/>
        </w:rPr>
      </w:pPr>
      <w:r>
        <w:rPr>
          <w:rFonts w:eastAsia="Times New Roman"/>
          <w:szCs w:val="24"/>
        </w:rPr>
        <w:t>Εάν δεν κάνετε κάποια πράγματα, όπως το να συνεχίσετε κάποιες απαλλαγές, να βοηθήσετε τους αγρότες, να ρίξετε και άλλο τις φορολογίες και  εάν δεν δώσετε λεφτά να κινηθεί ο αγρότης και ο κτηνοτρόφος, αν δεν πάρετε πίσω αυτά</w:t>
      </w:r>
      <w:r>
        <w:rPr>
          <w:rFonts w:eastAsia="Times New Roman"/>
          <w:szCs w:val="24"/>
        </w:rPr>
        <w:t xml:space="preserve"> τα μέτρα που έχετε πάρει μέχρι σήμερα, δεν πρόκειται να σταθούν στα πόδια τους.</w:t>
      </w:r>
    </w:p>
    <w:p w14:paraId="523E4E4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Όχι μόνο θα τα παρατήσουν και θα εγκαταλείψουν τις δουλειές τους, αλλά θα εγκαταλείψουν και τα χωριά τους και τα χωριά θα πάνε σε χέρια άλλων. Εκτός κι αν αυτός είναι ο σκοπός</w:t>
      </w:r>
      <w:r>
        <w:rPr>
          <w:rFonts w:eastAsia="Times New Roman" w:cs="Times New Roman"/>
          <w:szCs w:val="24"/>
        </w:rPr>
        <w:t xml:space="preserve"> της Κυβέρνησής σας, αλλά και των προηγούμενων. Διότι δεν φταίει μόνο η δική σας Κυβέρνηση για όλα αυτά που έχουν γίνει. Φταίνε και οι προηγούμενες. </w:t>
      </w:r>
    </w:p>
    <w:p w14:paraId="523E4E4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23E4E4D"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23E4E4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Κι εμείς ε</w:t>
      </w:r>
      <w:r>
        <w:rPr>
          <w:rFonts w:eastAsia="Times New Roman" w:cs="Times New Roman"/>
          <w:szCs w:val="24"/>
        </w:rPr>
        <w:t xml:space="preserve">υχαριστούμε. </w:t>
      </w:r>
    </w:p>
    <w:p w14:paraId="523E4E4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Τον λόγο έχει ο Ανεξάρτητος Βουλευτής κ. Γεώργιος - Δημήτριος Καρράς.</w:t>
      </w:r>
    </w:p>
    <w:p w14:paraId="523E4E50"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Ευχαριστώ, κύριε Πρόεδρε.</w:t>
      </w:r>
    </w:p>
    <w:p w14:paraId="523E4E5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Σε όλα τα νομοσχέδια, προκειμένου να τα προσεγγίσω, με απασχολεί να αναζητήσω τη φιλοσοφία, τη σκοπιμότητα και το απο</w:t>
      </w:r>
      <w:r>
        <w:rPr>
          <w:rFonts w:eastAsia="Times New Roman" w:cs="Times New Roman"/>
          <w:szCs w:val="24"/>
        </w:rPr>
        <w:t xml:space="preserve">τέλεσμα. </w:t>
      </w:r>
    </w:p>
    <w:p w14:paraId="523E4E5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Ως προς το πρώτο μέρος του νομοσχεδίου που συζητάμε σήμερα, βεβαίως δεν υπάρχει ιδιαίτερος σχολιασμός, για τον λόγο ότι αφορά υποχρεωτική αυτόματη ανταλλαγή πληροφοριών μεταξύ των κρατών-μελών της Ευρωπαϊκής Ένωσης για την αποφυγή της φοροδιαφυγή</w:t>
      </w:r>
      <w:r>
        <w:rPr>
          <w:rFonts w:eastAsia="Times New Roman" w:cs="Times New Roman"/>
          <w:szCs w:val="24"/>
        </w:rPr>
        <w:t xml:space="preserve">ς και της </w:t>
      </w:r>
      <w:proofErr w:type="spellStart"/>
      <w:r>
        <w:rPr>
          <w:rFonts w:eastAsia="Times New Roman" w:cs="Times New Roman"/>
          <w:szCs w:val="24"/>
        </w:rPr>
        <w:t>φοροαποφυγής</w:t>
      </w:r>
      <w:proofErr w:type="spellEnd"/>
      <w:r>
        <w:rPr>
          <w:rFonts w:eastAsia="Times New Roman" w:cs="Times New Roman"/>
          <w:szCs w:val="24"/>
        </w:rPr>
        <w:t>. Δεν το σχολιάζω.</w:t>
      </w:r>
    </w:p>
    <w:p w14:paraId="523E4E5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Όμως, στο δεύτερο μέρος, εντόπισα ορισμένες διατάξεις, οι οποίες με προβλημάτισαν όχι μόνο για την προχειρότητα, αλλά και για την έλλειψη συντονισμού στην κυβερνητική πολιτική, όπως εκδηλώνεται. Έχω σταθεί, λοιπόν, </w:t>
      </w:r>
      <w:r>
        <w:rPr>
          <w:rFonts w:eastAsia="Times New Roman" w:cs="Times New Roman"/>
          <w:szCs w:val="24"/>
        </w:rPr>
        <w:t xml:space="preserve">σε τρία σημεία. </w:t>
      </w:r>
    </w:p>
    <w:p w14:paraId="523E4E5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 πρώτο σημείο αφορά το άρθρο 26, όπου έχουμε μεταβιβάσεις ακινήτων του </w:t>
      </w:r>
      <w:r>
        <w:rPr>
          <w:rFonts w:eastAsia="Times New Roman" w:cs="Times New Roman"/>
          <w:szCs w:val="24"/>
        </w:rPr>
        <w:t>δ</w:t>
      </w:r>
      <w:r>
        <w:rPr>
          <w:rFonts w:eastAsia="Times New Roman" w:cs="Times New Roman"/>
          <w:szCs w:val="24"/>
        </w:rPr>
        <w:t xml:space="preserve">ημοσίου για εξυπηρέτηση σκοπών των τοπικών δήμων. Όταν αφορά ένα ακίνητο για αστυνομικό τμήμα, ουδείς θα </w:t>
      </w:r>
      <w:proofErr w:type="spellStart"/>
      <w:r>
        <w:rPr>
          <w:rFonts w:eastAsia="Times New Roman" w:cs="Times New Roman"/>
          <w:szCs w:val="24"/>
        </w:rPr>
        <w:t>αντιλέξει</w:t>
      </w:r>
      <w:proofErr w:type="spellEnd"/>
      <w:r>
        <w:rPr>
          <w:rFonts w:eastAsia="Times New Roman" w:cs="Times New Roman"/>
          <w:szCs w:val="24"/>
        </w:rPr>
        <w:t>. Όταν αφορά ένα ακίνητο -όπως για τον Συνεταιρισμό</w:t>
      </w:r>
      <w:r>
        <w:rPr>
          <w:rFonts w:eastAsia="Times New Roman" w:cs="Times New Roman"/>
          <w:szCs w:val="24"/>
        </w:rPr>
        <w:t xml:space="preserve"> της Ιεράπετρας- αποθήκες για τη συγκέντρωση της αγροτικής παραγωγής κι εδώ δεν θα </w:t>
      </w:r>
      <w:proofErr w:type="spellStart"/>
      <w:r>
        <w:rPr>
          <w:rFonts w:eastAsia="Times New Roman" w:cs="Times New Roman"/>
          <w:szCs w:val="24"/>
        </w:rPr>
        <w:t>αντιλέξει</w:t>
      </w:r>
      <w:proofErr w:type="spellEnd"/>
      <w:r>
        <w:rPr>
          <w:rFonts w:eastAsia="Times New Roman" w:cs="Times New Roman"/>
          <w:szCs w:val="24"/>
        </w:rPr>
        <w:t xml:space="preserve"> κανείς. </w:t>
      </w:r>
    </w:p>
    <w:p w14:paraId="523E4E5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Όμως, με απασχολεί μια παράγραφος του ιδίου άρθρου, του άρθρου 26, που γράφει «Μεταβιβάζεται το ανατολικό τμήμα της </w:t>
      </w:r>
      <w:proofErr w:type="spellStart"/>
      <w:r>
        <w:rPr>
          <w:rFonts w:eastAsia="Times New Roman" w:cs="Times New Roman"/>
          <w:szCs w:val="24"/>
        </w:rPr>
        <w:t>νησίδος</w:t>
      </w:r>
      <w:proofErr w:type="spellEnd"/>
      <w:r>
        <w:rPr>
          <w:rFonts w:eastAsia="Times New Roman" w:cs="Times New Roman"/>
          <w:szCs w:val="24"/>
        </w:rPr>
        <w:t xml:space="preserve"> Γυαλί, για να ενισχυθούν τα οι</w:t>
      </w:r>
      <w:r>
        <w:rPr>
          <w:rFonts w:eastAsia="Times New Roman" w:cs="Times New Roman"/>
          <w:szCs w:val="24"/>
        </w:rPr>
        <w:t>κονομικά του Δήμου Νισύρου». Έτυχε να ξέρω τι αφορά το Γυαλί. Κύριε Μανιάτη, κι εσείς το ξέρετε. Το Γυαλί είναι ένα μικρό ηφαιστειογενές νησί -πράγματι διοικητικά ανήκει στον Δήμο Νισύρου- και είναι ένα από τα τρία σημεία της Ελλάδος που παράγουμε στρατηγι</w:t>
      </w:r>
      <w:r>
        <w:rPr>
          <w:rFonts w:eastAsia="Times New Roman" w:cs="Times New Roman"/>
          <w:szCs w:val="24"/>
        </w:rPr>
        <w:t xml:space="preserve">κά ορυκτά. Ποια είναι αυτά; Η ελαφρόπετρα, ο </w:t>
      </w:r>
      <w:proofErr w:type="spellStart"/>
      <w:r>
        <w:rPr>
          <w:rFonts w:eastAsia="Times New Roman" w:cs="Times New Roman"/>
          <w:szCs w:val="24"/>
        </w:rPr>
        <w:t>περλίτης</w:t>
      </w:r>
      <w:proofErr w:type="spellEnd"/>
      <w:r>
        <w:rPr>
          <w:rFonts w:eastAsia="Times New Roman" w:cs="Times New Roman"/>
          <w:szCs w:val="24"/>
        </w:rPr>
        <w:t xml:space="preserve"> και η </w:t>
      </w:r>
      <w:proofErr w:type="spellStart"/>
      <w:r>
        <w:rPr>
          <w:rFonts w:eastAsia="Times New Roman" w:cs="Times New Roman"/>
          <w:szCs w:val="24"/>
        </w:rPr>
        <w:t>ποζολάνη</w:t>
      </w:r>
      <w:proofErr w:type="spellEnd"/>
      <w:r>
        <w:rPr>
          <w:rFonts w:eastAsia="Times New Roman" w:cs="Times New Roman"/>
          <w:szCs w:val="24"/>
        </w:rPr>
        <w:t xml:space="preserve">. Είναι σπάνιες πρώτες ύλες για παραγωγή τσιμέντου. </w:t>
      </w:r>
    </w:p>
    <w:p w14:paraId="523E4E5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Λέω, λοιπόν, «Κάποια σκοπιμότητα θα έχει η διάταξη». Πηγαίνω στην αιτιολογική έκθεση και επικρατεί σιωπή ως προς το γιατί παραχωρείται.</w:t>
      </w:r>
      <w:r>
        <w:rPr>
          <w:rFonts w:eastAsia="Times New Roman" w:cs="Times New Roman"/>
          <w:szCs w:val="24"/>
        </w:rPr>
        <w:t xml:space="preserve"> Πηγαίνω εν συνεχεία στην ακρόαση των φορέων, το παρακολουθώ και βλέπω ότι δεν γίνεται κα</w:t>
      </w:r>
      <w:r>
        <w:rPr>
          <w:rFonts w:eastAsia="Times New Roman" w:cs="Times New Roman"/>
          <w:szCs w:val="24"/>
        </w:rPr>
        <w:t>μ</w:t>
      </w:r>
      <w:r>
        <w:rPr>
          <w:rFonts w:eastAsia="Times New Roman" w:cs="Times New Roman"/>
          <w:szCs w:val="24"/>
        </w:rPr>
        <w:t xml:space="preserve">μία συζήτηση. Αναφέρονται ακροθιγώς και </w:t>
      </w:r>
      <w:proofErr w:type="spellStart"/>
      <w:r>
        <w:rPr>
          <w:rFonts w:eastAsia="Times New Roman" w:cs="Times New Roman"/>
          <w:szCs w:val="24"/>
        </w:rPr>
        <w:t>νεφελωδώς</w:t>
      </w:r>
      <w:proofErr w:type="spellEnd"/>
      <w:r>
        <w:rPr>
          <w:rFonts w:eastAsia="Times New Roman" w:cs="Times New Roman"/>
          <w:szCs w:val="24"/>
        </w:rPr>
        <w:t xml:space="preserve"> κάποιοι τίτλοι από την οθωμανική εποχή, αναφέρονται κάποια σφάλματα για την εποχή που προσαρτήθηκαν τα Δωδεκάνησα στ</w:t>
      </w:r>
      <w:r>
        <w:rPr>
          <w:rFonts w:eastAsia="Times New Roman" w:cs="Times New Roman"/>
          <w:szCs w:val="24"/>
        </w:rPr>
        <w:t xml:space="preserve">ην ελληνική πολιτεία, στην ελληνική επικράτεια. Μόνο μία παρατήρηση έγινε, ότι θα ενδυναμωθούν τα οικονομικά του </w:t>
      </w:r>
      <w:r>
        <w:rPr>
          <w:rFonts w:eastAsia="Times New Roman" w:cs="Times New Roman"/>
          <w:szCs w:val="24"/>
        </w:rPr>
        <w:t>δ</w:t>
      </w:r>
      <w:r>
        <w:rPr>
          <w:rFonts w:eastAsia="Times New Roman" w:cs="Times New Roman"/>
          <w:szCs w:val="24"/>
        </w:rPr>
        <w:t xml:space="preserve">ήμου αν μεταφερθεί το ορυχείο εκεί. </w:t>
      </w:r>
    </w:p>
    <w:p w14:paraId="523E4E5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Θέλω να πω κάτι. Εγώ δεν είμαι αντίθετος με αυτές τις μεταβιβάσεις. Όμως, είμαι αντίθετος με τον τρόπο πο</w:t>
      </w:r>
      <w:r>
        <w:rPr>
          <w:rFonts w:eastAsia="Times New Roman" w:cs="Times New Roman"/>
          <w:szCs w:val="24"/>
        </w:rPr>
        <w:t xml:space="preserve">υ γίνονται από το Υπουργείο Οικονομικών μονομερώς, που υποβάλλονται αιτήματα, προφανώς τοπικά, και ικανοποιούνται ασμένως, χωρίς να εξετάζεται η ουσία. </w:t>
      </w:r>
    </w:p>
    <w:p w14:paraId="523E4E5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ΣΤ΄ </w:t>
      </w:r>
      <w:r>
        <w:rPr>
          <w:rFonts w:eastAsia="Times New Roman" w:cs="Times New Roman"/>
          <w:szCs w:val="24"/>
        </w:rPr>
        <w:t xml:space="preserve">Αντιπρόεδρος της Βουλής κ. </w:t>
      </w:r>
      <w:r w:rsidRPr="009B1E2D">
        <w:rPr>
          <w:rFonts w:eastAsia="Times New Roman" w:cs="Times New Roman"/>
          <w:b/>
          <w:szCs w:val="24"/>
        </w:rPr>
        <w:t>ΓΕΩΡΓΙΟΣ ΛΑΜΠΡΟΥΛΗΣ</w:t>
      </w:r>
      <w:r>
        <w:rPr>
          <w:rFonts w:eastAsia="Times New Roman" w:cs="Times New Roman"/>
          <w:szCs w:val="24"/>
        </w:rPr>
        <w:t>)</w:t>
      </w:r>
    </w:p>
    <w:p w14:paraId="523E4E5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 Γυαλί είναι το νησί που βγάζει ορυκτό το οποίο εφοδιάζει την παγκόσμια τσιμεντοβιομηχανία. Η μεταβίβαση στον </w:t>
      </w:r>
      <w:r>
        <w:rPr>
          <w:rFonts w:eastAsia="Times New Roman" w:cs="Times New Roman"/>
          <w:szCs w:val="24"/>
        </w:rPr>
        <w:t>δ</w:t>
      </w:r>
      <w:r>
        <w:rPr>
          <w:rFonts w:eastAsia="Times New Roman" w:cs="Times New Roman"/>
          <w:szCs w:val="24"/>
        </w:rPr>
        <w:t xml:space="preserve">ήμο δεν θα βοηθήσει περιβαλλοντικά. </w:t>
      </w:r>
    </w:p>
    <w:p w14:paraId="523E4E5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να πω το εξής: Ξεχάσατε ότι είναι κηρυγμένος αρχαιολογικός χώρος, ότι είναι κηρυγμένο τοπίου ιδιαιτέρου φυσικού κάλους και προστατεύεται πολλαπλώς. Αποδεχθήκατε ένα αίτημα και θα είχατε άλλη λύση, αν θέλατε, κύριοι Υπουργοί. Ποια θα ήταν η λύση; Η λύ</w:t>
      </w:r>
      <w:r>
        <w:rPr>
          <w:rFonts w:eastAsia="Times New Roman" w:cs="Times New Roman"/>
          <w:szCs w:val="24"/>
        </w:rPr>
        <w:t xml:space="preserve">ση θα ήταν το μισθωτικό δικαίωμα το οποίο έχει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να διατηρηθεί και</w:t>
      </w:r>
      <w:r>
        <w:rPr>
          <w:rFonts w:eastAsia="Times New Roman" w:cs="Times New Roman"/>
          <w:szCs w:val="24"/>
        </w:rPr>
        <w:t xml:space="preserve"> το μίσθωμα να το παίρνει ο </w:t>
      </w:r>
      <w:r>
        <w:rPr>
          <w:rFonts w:eastAsia="Times New Roman" w:cs="Times New Roman"/>
          <w:szCs w:val="24"/>
        </w:rPr>
        <w:t>δ</w:t>
      </w:r>
      <w:r>
        <w:rPr>
          <w:rFonts w:eastAsia="Times New Roman" w:cs="Times New Roman"/>
          <w:szCs w:val="24"/>
        </w:rPr>
        <w:t>ήμος. Καμμία αντίρρηση! Όμως, δεν συμφωνώ με τον τρόπο που κάνετε τη μεταβίβαση. Μόνο στην Κίμωλο έχει ακόμα στην Ελλάδα αντίστοιχα ορυκτά -αν θέλετε ν</w:t>
      </w:r>
      <w:r>
        <w:rPr>
          <w:rFonts w:eastAsia="Times New Roman" w:cs="Times New Roman"/>
          <w:szCs w:val="24"/>
        </w:rPr>
        <w:t xml:space="preserve">α ξέρετε στην Κυβέρνηση- και αυτά πάλι ηφαιστιογενή, γιατί προέρχονται από το Ηφαίστειο της Μήλου. Εδώ προέρχονται από τα Ηφαίστεια της Νισύρου και του Γυαλιού. </w:t>
      </w:r>
    </w:p>
    <w:p w14:paraId="523E4E5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Αφήσατε, λοιπόν, τα εξής: Πώς θα ελέγχονται οι περιβαλλοντικοί όροι; Είναι το πρώτο ερώτημά μο</w:t>
      </w:r>
      <w:r>
        <w:rPr>
          <w:rFonts w:eastAsia="Times New Roman" w:cs="Times New Roman"/>
          <w:szCs w:val="24"/>
        </w:rPr>
        <w:t xml:space="preserve">υ. </w:t>
      </w:r>
    </w:p>
    <w:p w14:paraId="523E4E5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Σήμερα με τα μισθωτήρια αυτά των ορυχείων που παραχωρεί το </w:t>
      </w:r>
      <w:r>
        <w:rPr>
          <w:rFonts w:eastAsia="Times New Roman" w:cs="Times New Roman"/>
          <w:szCs w:val="24"/>
        </w:rPr>
        <w:t>δ</w:t>
      </w:r>
      <w:r>
        <w:rPr>
          <w:rFonts w:eastAsia="Times New Roman" w:cs="Times New Roman"/>
          <w:szCs w:val="24"/>
        </w:rPr>
        <w:t>ημόσιο, συμβατικοί όροι είναι και οι περιβαλλοντικοί, συμβατικοί όροι είναι και οι όροι των τεχνικών μελετών εκμετάλλευσης. Πώς θα ελέγχονται αυτά, όταν δεν έχετε κα</w:t>
      </w:r>
      <w:r>
        <w:rPr>
          <w:rFonts w:eastAsia="Times New Roman" w:cs="Times New Roman"/>
          <w:szCs w:val="24"/>
        </w:rPr>
        <w:t>μ</w:t>
      </w:r>
      <w:r>
        <w:rPr>
          <w:rFonts w:eastAsia="Times New Roman" w:cs="Times New Roman"/>
          <w:szCs w:val="24"/>
        </w:rPr>
        <w:t>μία συνεννόηση με το Υπουρ</w:t>
      </w:r>
      <w:r>
        <w:rPr>
          <w:rFonts w:eastAsia="Times New Roman" w:cs="Times New Roman"/>
          <w:szCs w:val="24"/>
        </w:rPr>
        <w:t>γείο Περιβάλλοντος, όταν δεν έχετε κα</w:t>
      </w:r>
      <w:r>
        <w:rPr>
          <w:rFonts w:eastAsia="Times New Roman" w:cs="Times New Roman"/>
          <w:szCs w:val="24"/>
        </w:rPr>
        <w:t>μ</w:t>
      </w:r>
      <w:r>
        <w:rPr>
          <w:rFonts w:eastAsia="Times New Roman" w:cs="Times New Roman"/>
          <w:szCs w:val="24"/>
        </w:rPr>
        <w:t xml:space="preserve">μία συνεννόηση με τη στρατηγική; </w:t>
      </w:r>
    </w:p>
    <w:p w14:paraId="523E4E5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Υπάρχει ένα νομοσχέδιο σε διαβούλευση, κυρία Υφυπουργέ, για τον ορυκτό πλούτο. Δεν περιμένατε να το δείτε για να τα συνδέσετε; Αύριο θα έχετε προβλήματα. </w:t>
      </w:r>
      <w:r>
        <w:rPr>
          <w:rFonts w:eastAsia="Times New Roman" w:cs="Times New Roman"/>
          <w:szCs w:val="24"/>
        </w:rPr>
        <w:t>Σ</w:t>
      </w:r>
      <w:r>
        <w:rPr>
          <w:rFonts w:eastAsia="Times New Roman" w:cs="Times New Roman"/>
          <w:szCs w:val="24"/>
        </w:rPr>
        <w:t>ας λέω ότι αυτά αφορούν τη δι</w:t>
      </w:r>
      <w:r>
        <w:rPr>
          <w:rFonts w:eastAsia="Times New Roman" w:cs="Times New Roman"/>
          <w:szCs w:val="24"/>
        </w:rPr>
        <w:t xml:space="preserve">ατήρηση της παραγωγικής βάσης της χώρας. Δεν έχουμε πολλά να προτείνουμε. Έχουμε ελάχιστα. Έχουμε ορυκτό πλούτο, έχουμε τουρισμό και κάποια υποτυπώδη αγροτική παραγωγή. Καταφέραμε την βιομηχανία να την εξοβελίσουμε από την ελληνική οικονομική ζωή. </w:t>
      </w:r>
    </w:p>
    <w:p w14:paraId="523E4E5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Δείτε τ</w:t>
      </w:r>
      <w:r>
        <w:rPr>
          <w:rFonts w:eastAsia="Times New Roman" w:cs="Times New Roman"/>
          <w:szCs w:val="24"/>
        </w:rPr>
        <w:t xml:space="preserve">α σας παρακαλώ πολύ αυτά. Δεν έχω τίποτα με τον </w:t>
      </w:r>
      <w:r>
        <w:rPr>
          <w:rFonts w:eastAsia="Times New Roman" w:cs="Times New Roman"/>
          <w:szCs w:val="24"/>
        </w:rPr>
        <w:t>δ</w:t>
      </w:r>
      <w:r>
        <w:rPr>
          <w:rFonts w:eastAsia="Times New Roman" w:cs="Times New Roman"/>
          <w:szCs w:val="24"/>
        </w:rPr>
        <w:t xml:space="preserve">ήμο, δεν έχω τίποτα με τους κατοίκους εκεί. Όμως, επειδή αυτά ενισχύουν την οικονομική ανάπτυξη, τη διατήρηση μιας ανταγωνιστικότητας στον τομέα των ορυκτών της Ελλάδος, θα έχετε προβλήματα. </w:t>
      </w:r>
    </w:p>
    <w:p w14:paraId="523E4E5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Τα λέω εκ προοι</w:t>
      </w:r>
      <w:r>
        <w:rPr>
          <w:rFonts w:eastAsia="Times New Roman" w:cs="Times New Roman"/>
          <w:szCs w:val="24"/>
        </w:rPr>
        <w:t xml:space="preserve">μίου και συγχωρείστε με που τα επαναλαμβάνω. Τα λέω και με εγωισμό, αν θέλετε, γιατί έχω σε αυτόν τον τομέα σαράντα χρόνια εμπειρίας και μπορώ να κρίνω. </w:t>
      </w:r>
    </w:p>
    <w:p w14:paraId="523E4E6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Τη διάταξη αυτή θα πρέπει να την τροποποιήσετε. Να παραχωρήσετε τα έσοδα του </w:t>
      </w:r>
      <w:r>
        <w:rPr>
          <w:rFonts w:eastAsia="Times New Roman" w:cs="Times New Roman"/>
          <w:szCs w:val="24"/>
        </w:rPr>
        <w:t>δ</w:t>
      </w:r>
      <w:r>
        <w:rPr>
          <w:rFonts w:eastAsia="Times New Roman" w:cs="Times New Roman"/>
          <w:szCs w:val="24"/>
        </w:rPr>
        <w:t xml:space="preserve">ημοσίου στον </w:t>
      </w:r>
      <w:r>
        <w:rPr>
          <w:rFonts w:eastAsia="Times New Roman" w:cs="Times New Roman"/>
          <w:szCs w:val="24"/>
        </w:rPr>
        <w:t>δ</w:t>
      </w:r>
      <w:r>
        <w:rPr>
          <w:rFonts w:eastAsia="Times New Roman" w:cs="Times New Roman"/>
          <w:szCs w:val="24"/>
        </w:rPr>
        <w:t>ήμο</w:t>
      </w:r>
      <w:r>
        <w:rPr>
          <w:rFonts w:eastAsia="Times New Roman" w:cs="Times New Roman"/>
          <w:szCs w:val="24"/>
        </w:rPr>
        <w:t>, ως αν</w:t>
      </w:r>
      <w:r>
        <w:rPr>
          <w:rFonts w:eastAsia="Times New Roman" w:cs="Times New Roman"/>
          <w:szCs w:val="24"/>
        </w:rPr>
        <w:t>ταποδοτική.</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ήμος δεν έχει ούτε τεχνικές υπηρεσίες, δεν έχει τίποτα- γιατί αύριο θα έχετε άλλα αιτήματα, από άλλες περιοχές, ενώ χρειάζεται κεντρικός κυβερνητικός σχεδιασμός για τον ορυκτό πλούτο. Δεν χρειάζονται αποσπασματικές και μεμονωμένες ενέργειες.</w:t>
      </w:r>
      <w:r>
        <w:rPr>
          <w:rFonts w:eastAsia="Times New Roman" w:cs="Times New Roman"/>
          <w:szCs w:val="24"/>
        </w:rPr>
        <w:t xml:space="preserve"> Θα είναι μια αποτυχία και εις βάρος του </w:t>
      </w:r>
      <w:r>
        <w:rPr>
          <w:rFonts w:eastAsia="Times New Roman" w:cs="Times New Roman"/>
          <w:szCs w:val="24"/>
        </w:rPr>
        <w:t>δ</w:t>
      </w:r>
      <w:r>
        <w:rPr>
          <w:rFonts w:eastAsia="Times New Roman" w:cs="Times New Roman"/>
          <w:szCs w:val="24"/>
        </w:rPr>
        <w:t xml:space="preserve">ήμου. </w:t>
      </w:r>
      <w:r>
        <w:rPr>
          <w:rFonts w:eastAsia="Times New Roman" w:cs="Times New Roman"/>
          <w:szCs w:val="24"/>
        </w:rPr>
        <w:t>Ξ</w:t>
      </w:r>
      <w:r>
        <w:rPr>
          <w:rFonts w:eastAsia="Times New Roman" w:cs="Times New Roman"/>
          <w:szCs w:val="24"/>
        </w:rPr>
        <w:t xml:space="preserve">έρετε γιατί αύριο; Διότι ο </w:t>
      </w:r>
      <w:r>
        <w:rPr>
          <w:rFonts w:eastAsia="Times New Roman" w:cs="Times New Roman"/>
          <w:szCs w:val="24"/>
        </w:rPr>
        <w:t>δ</w:t>
      </w:r>
      <w:r>
        <w:rPr>
          <w:rFonts w:eastAsia="Times New Roman" w:cs="Times New Roman"/>
          <w:szCs w:val="24"/>
        </w:rPr>
        <w:t xml:space="preserve">ήμος θα λειτουργήσει για την απόκτηση ωφελειών οικονομικών και δεν θα μπορούν να τηρηθούν περιβαλλοντικοί όροι. </w:t>
      </w:r>
    </w:p>
    <w:p w14:paraId="523E4E6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Θα θυμίσω κάτι. Το Γυαλί είναι το νησί που έφερε τον οψιδιανό. Ξέρ</w:t>
      </w:r>
      <w:r>
        <w:rPr>
          <w:rFonts w:eastAsia="Times New Roman" w:cs="Times New Roman"/>
          <w:szCs w:val="24"/>
        </w:rPr>
        <w:t xml:space="preserve">ετε ότι ήταν το πρώτο ορυκτό με το οποίο έγιναν τα πρώτα εργαλεία στη λίθινη εποχή, που έφερε τον πολιτισμό. Να μην το καταστρέψουμε με άκρατη εκμετάλλευση. </w:t>
      </w:r>
    </w:p>
    <w:p w14:paraId="523E4E6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Είπα νομίζω αρκετά γι’ αυτό. </w:t>
      </w:r>
    </w:p>
    <w:p w14:paraId="523E4E63"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Να τον ακούσετε τον κ. Καρρά σε αυτ</w:t>
      </w:r>
      <w:r>
        <w:rPr>
          <w:rFonts w:eastAsia="Times New Roman" w:cs="Times New Roman"/>
          <w:szCs w:val="24"/>
        </w:rPr>
        <w:t>ό που λέει, κύριε Υπουργέ. Έχει απόλυτο δίκιο.</w:t>
      </w:r>
    </w:p>
    <w:p w14:paraId="523E4E64"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 </w:t>
      </w:r>
    </w:p>
    <w:p w14:paraId="523E4E6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Καρρά. </w:t>
      </w:r>
    </w:p>
    <w:p w14:paraId="523E4E6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Πάμε στο επόμενο θέμα. Πάλι περιβαλλοντικό θέμα. Βλέπω μ</w:t>
      </w:r>
      <w:r>
        <w:rPr>
          <w:rFonts w:eastAsia="Times New Roman" w:cs="Times New Roman"/>
          <w:szCs w:val="24"/>
        </w:rPr>
        <w:t>ί</w:t>
      </w:r>
      <w:r>
        <w:rPr>
          <w:rFonts w:eastAsia="Times New Roman" w:cs="Times New Roman"/>
          <w:szCs w:val="24"/>
        </w:rPr>
        <w:t>α ιδιαίτερη αδιαφορία για το περιβάλλο</w:t>
      </w:r>
      <w:r>
        <w:rPr>
          <w:rFonts w:eastAsia="Times New Roman" w:cs="Times New Roman"/>
          <w:szCs w:val="24"/>
        </w:rPr>
        <w:t xml:space="preserve">ν σε αυτό το νομοσχέδιο. </w:t>
      </w:r>
    </w:p>
    <w:p w14:paraId="523E4E6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Τι βλέπω; Τα άρθρα 53 και 54. Τι μας λέτε</w:t>
      </w:r>
      <w:r>
        <w:rPr>
          <w:rFonts w:eastAsia="Times New Roman" w:cs="Times New Roman"/>
          <w:szCs w:val="24"/>
        </w:rPr>
        <w:t xml:space="preserve"> σε αυτά</w:t>
      </w:r>
      <w:r>
        <w:rPr>
          <w:rFonts w:eastAsia="Times New Roman" w:cs="Times New Roman"/>
          <w:szCs w:val="24"/>
        </w:rPr>
        <w:t>; Μας λέτε: «Οι δήμοι δεν φρόντισαν να έχουν περιβαλλοντικούς όρους για να λειτουργούν τις ιαματικές πηγές, για τον ιαματικό τουρισμό. Τι να κάνουμε; Δεν τα κατάφεραν. Ας λειτουργήσ</w:t>
      </w:r>
      <w:r>
        <w:rPr>
          <w:rFonts w:eastAsia="Times New Roman" w:cs="Times New Roman"/>
          <w:szCs w:val="24"/>
        </w:rPr>
        <w:t>ουν δ</w:t>
      </w:r>
      <w:r>
        <w:rPr>
          <w:rFonts w:eastAsia="Times New Roman" w:cs="Times New Roman"/>
          <w:szCs w:val="24"/>
        </w:rPr>
        <w:t>ύ</w:t>
      </w:r>
      <w:r>
        <w:rPr>
          <w:rFonts w:eastAsia="Times New Roman" w:cs="Times New Roman"/>
          <w:szCs w:val="24"/>
        </w:rPr>
        <w:t xml:space="preserve">ο χρόνια ακόμα.». </w:t>
      </w:r>
    </w:p>
    <w:p w14:paraId="523E4E6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Στο άρθρο 53 </w:t>
      </w:r>
      <w:r>
        <w:rPr>
          <w:rFonts w:eastAsia="Times New Roman" w:cs="Times New Roman"/>
          <w:szCs w:val="24"/>
        </w:rPr>
        <w:t xml:space="preserve">μας </w:t>
      </w:r>
      <w:r>
        <w:rPr>
          <w:rFonts w:eastAsia="Times New Roman" w:cs="Times New Roman"/>
          <w:szCs w:val="24"/>
        </w:rPr>
        <w:t>λέ</w:t>
      </w:r>
      <w:r>
        <w:rPr>
          <w:rFonts w:eastAsia="Times New Roman" w:cs="Times New Roman"/>
          <w:szCs w:val="24"/>
        </w:rPr>
        <w:t>τ</w:t>
      </w:r>
      <w:r>
        <w:rPr>
          <w:rFonts w:eastAsia="Times New Roman" w:cs="Times New Roman"/>
          <w:szCs w:val="24"/>
        </w:rPr>
        <w:t xml:space="preserve">ε: «Για τα τουριστικά καταλύματα ότι οι ιδιώτες δεν πήραν περιβαλλοντικούς όρους. Ας λειτουργήσουν.». </w:t>
      </w:r>
    </w:p>
    <w:p w14:paraId="523E4E6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Έχω προτείνει προ δύο ετών στην Αίθουσα τη λύση. Να αφήσετε την έννοια των εγκρίσεων περιβαλλοντικών μελετών</w:t>
      </w:r>
      <w:r>
        <w:rPr>
          <w:rFonts w:eastAsia="Times New Roman" w:cs="Times New Roman"/>
          <w:szCs w:val="24"/>
        </w:rPr>
        <w:t xml:space="preserve"> -το προβλέπει ο νόμος του κ. Μανιάτη</w:t>
      </w:r>
      <w:r>
        <w:rPr>
          <w:rFonts w:eastAsia="Times New Roman" w:cs="Times New Roman"/>
          <w:szCs w:val="24"/>
        </w:rPr>
        <w:t xml:space="preserve"> να δεχθείτε</w:t>
      </w:r>
      <w:r>
        <w:rPr>
          <w:rFonts w:eastAsia="Times New Roman" w:cs="Times New Roman"/>
          <w:szCs w:val="24"/>
        </w:rPr>
        <w:t xml:space="preserve">- τις πρότυπες περιβαλλοντικές δεσμεύσεις. Να βγάλετε, σε συνεννόηση με το Υπουργείο Περιβάλλοντος, όρους περιβαλλοντικούς που θα είναι άμεσης εφαρμογής, δεν θα έχουν την ανάγκη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έγκρισης και θα μπορε</w:t>
      </w:r>
      <w:r>
        <w:rPr>
          <w:rFonts w:eastAsia="Times New Roman" w:cs="Times New Roman"/>
          <w:szCs w:val="24"/>
        </w:rPr>
        <w:t xml:space="preserve">ί να ελέγχεται η εφαρμογή τους και η προστασία του περιβάλλοντος. </w:t>
      </w:r>
    </w:p>
    <w:p w14:paraId="523E4E6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Τελειώνοντας, θέλω να κάνω ένα σχόλιο για την προχειρότητα της νομοθεσίας. Πηγαίνω στο άρθρο 43. Λέει το άρθρο 43 ότι καταργείται κάθε διάταξη για μη μισθολογική παροχή, η οποία ισχύει. Συγ</w:t>
      </w:r>
      <w:r>
        <w:rPr>
          <w:rFonts w:eastAsia="Times New Roman" w:cs="Times New Roman"/>
          <w:szCs w:val="24"/>
        </w:rPr>
        <w:t>κεκριμένα, δίνει το παράδειγμα ότι καταργούνται προγράμματα για</w:t>
      </w:r>
      <w:r>
        <w:rPr>
          <w:rFonts w:eastAsia="Times New Roman" w:cs="Times New Roman"/>
          <w:szCs w:val="24"/>
        </w:rPr>
        <w:t xml:space="preserve"> (ιδιωτικά)</w:t>
      </w:r>
      <w:r>
        <w:rPr>
          <w:rFonts w:eastAsia="Times New Roman" w:cs="Times New Roman"/>
          <w:szCs w:val="24"/>
        </w:rPr>
        <w:t xml:space="preserve"> ασφαλιστήρια συμβόλαια και προγράμματα για ιατροφαρμακευτική περίθαλψη που παρέχεται σε προσωπικό ορισμένων υπηρεσιών. </w:t>
      </w:r>
    </w:p>
    <w:p w14:paraId="523E4E6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Ξέρετε κάτι, κύριε Υπουργέ των Οικονομικών; Παρακαλώ προσέξτε</w:t>
      </w:r>
      <w:r>
        <w:rPr>
          <w:rFonts w:eastAsia="Times New Roman" w:cs="Times New Roman"/>
          <w:szCs w:val="24"/>
        </w:rPr>
        <w:t xml:space="preserve"> το αυτό. Χθες ψηφίστηκε διάταξη στο νόμο του Υπουργείου Εσωτερικών που παρέχει ασφαλιστικά συμβόλαια και μη μισθολογικές παροχές στο προσωπικό της ΕΕΤΑΑ. Δεν θέλει η Κυβέρνηση να το ακούσει. Δεν με ενδιαφέρει. </w:t>
      </w:r>
    </w:p>
    <w:p w14:paraId="523E4E6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Κάνω την ερώτηση: Σήμερα τα καταργείτε. Η κα</w:t>
      </w:r>
      <w:r>
        <w:rPr>
          <w:rFonts w:eastAsia="Times New Roman" w:cs="Times New Roman"/>
          <w:szCs w:val="24"/>
        </w:rPr>
        <w:t xml:space="preserve">τάργηση ισχύει και για εκείνα που νομοθετούσε η Βουλή εν </w:t>
      </w:r>
      <w:proofErr w:type="spellStart"/>
      <w:r>
        <w:rPr>
          <w:rFonts w:eastAsia="Times New Roman" w:cs="Times New Roman"/>
          <w:szCs w:val="24"/>
        </w:rPr>
        <w:t>ολομελεία</w:t>
      </w:r>
      <w:proofErr w:type="spellEnd"/>
      <w:r>
        <w:rPr>
          <w:rFonts w:eastAsia="Times New Roman" w:cs="Times New Roman"/>
          <w:szCs w:val="24"/>
        </w:rPr>
        <w:t xml:space="preserve"> με πρόταση της Κυβέρνησης χθες;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αποφασίστε τι θέλετε. Θέλετε να έχουν μη μισθολογικές παροχές; Θέλετε να έχουν ξεχωριστά ασφαλιστήρια συμβόλαια ή δεν θέλετε να έχουν; </w:t>
      </w:r>
      <w:r>
        <w:rPr>
          <w:rFonts w:eastAsia="Times New Roman" w:cs="Times New Roman"/>
          <w:szCs w:val="24"/>
        </w:rPr>
        <w:t>Α</w:t>
      </w:r>
      <w:r>
        <w:rPr>
          <w:rFonts w:eastAsia="Times New Roman" w:cs="Times New Roman"/>
          <w:szCs w:val="24"/>
        </w:rPr>
        <w:t>ν</w:t>
      </w:r>
      <w:r>
        <w:rPr>
          <w:rFonts w:eastAsia="Times New Roman" w:cs="Times New Roman"/>
          <w:szCs w:val="24"/>
        </w:rPr>
        <w:t xml:space="preserve"> θέλετε να έχουν, θέλετε να έχουν κάποιοι επιλεκτικά, ούτως ώστε να ανταποκρίνονται στην κυβερνώσα παράταξη ή όχι; </w:t>
      </w:r>
    </w:p>
    <w:p w14:paraId="523E4E6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Δεν περιμένω απάντηση, διότι καταλαβαίνω ότι δεν έχετε. </w:t>
      </w:r>
    </w:p>
    <w:p w14:paraId="523E4E6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23E4E6F" w14:textId="77777777" w:rsidR="000D1927" w:rsidRDefault="00D33BB9">
      <w:pPr>
        <w:spacing w:after="0"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Δημοκρατικής Συμπαρά</w:t>
      </w:r>
      <w:r>
        <w:rPr>
          <w:rFonts w:eastAsia="Times New Roman" w:cs="Times New Roman"/>
          <w:szCs w:val="24"/>
        </w:rPr>
        <w:t>ταξης ΠΑΣΟΚ - ΔΗΜΑΡ)</w:t>
      </w:r>
    </w:p>
    <w:p w14:paraId="523E4E70"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κύριε Καρρά. </w:t>
      </w:r>
    </w:p>
    <w:p w14:paraId="523E4E7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Χρήστος </w:t>
      </w:r>
      <w:proofErr w:type="spellStart"/>
      <w:r>
        <w:rPr>
          <w:rFonts w:eastAsia="Times New Roman" w:cs="Times New Roman"/>
          <w:szCs w:val="24"/>
        </w:rPr>
        <w:t>Μπγιάλας</w:t>
      </w:r>
      <w:proofErr w:type="spellEnd"/>
      <w:r>
        <w:rPr>
          <w:rFonts w:eastAsia="Times New Roman" w:cs="Times New Roman"/>
          <w:szCs w:val="24"/>
        </w:rPr>
        <w:t xml:space="preserve"> από το ΣΥΡΙΖΑ. </w:t>
      </w:r>
    </w:p>
    <w:p w14:paraId="523E4E72" w14:textId="77777777" w:rsidR="000D1927" w:rsidRDefault="00D33BB9">
      <w:pPr>
        <w:spacing w:after="0"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 xml:space="preserve">Ευχαριστώ, κύριε Πρόεδρε. </w:t>
      </w:r>
    </w:p>
    <w:p w14:paraId="523E4E73" w14:textId="77777777" w:rsidR="000D1927" w:rsidRDefault="00D33BB9">
      <w:pPr>
        <w:spacing w:after="0" w:line="600" w:lineRule="auto"/>
        <w:ind w:firstLine="720"/>
        <w:jc w:val="both"/>
        <w:rPr>
          <w:rFonts w:eastAsia="Times New Roman"/>
          <w:szCs w:val="24"/>
        </w:rPr>
      </w:pPr>
      <w:r>
        <w:rPr>
          <w:rFonts w:eastAsia="Times New Roman"/>
          <w:szCs w:val="24"/>
        </w:rPr>
        <w:t xml:space="preserve">Στην Ολομέλεια σήμερα συζητάμε την </w:t>
      </w:r>
      <w:r>
        <w:rPr>
          <w:rFonts w:eastAsia="Times New Roman"/>
          <w:szCs w:val="24"/>
        </w:rPr>
        <w:t>κ</w:t>
      </w:r>
      <w:r>
        <w:rPr>
          <w:rFonts w:eastAsia="Times New Roman"/>
          <w:szCs w:val="24"/>
        </w:rPr>
        <w:t>ύρωση μ</w:t>
      </w:r>
      <w:r>
        <w:rPr>
          <w:rFonts w:eastAsia="Times New Roman"/>
          <w:szCs w:val="24"/>
        </w:rPr>
        <w:t>ί</w:t>
      </w:r>
      <w:r>
        <w:rPr>
          <w:rFonts w:eastAsia="Times New Roman"/>
          <w:szCs w:val="24"/>
        </w:rPr>
        <w:t xml:space="preserve">ας </w:t>
      </w:r>
      <w:r>
        <w:rPr>
          <w:rFonts w:eastAsia="Times New Roman"/>
          <w:szCs w:val="24"/>
        </w:rPr>
        <w:t>σ</w:t>
      </w:r>
      <w:r>
        <w:rPr>
          <w:rFonts w:eastAsia="Times New Roman"/>
          <w:szCs w:val="24"/>
        </w:rPr>
        <w:t xml:space="preserve">ύμβασης, η οποία θεωρώ ότι είναι σημαντική, απ’ ό,τι  ακούστηκε και απ’ όλες τις πλευρές, όλων των κομμάτων. Στην </w:t>
      </w:r>
      <w:r>
        <w:rPr>
          <w:rFonts w:eastAsia="Times New Roman"/>
          <w:szCs w:val="24"/>
        </w:rPr>
        <w:t>κ</w:t>
      </w:r>
      <w:r>
        <w:rPr>
          <w:rFonts w:eastAsia="Times New Roman"/>
          <w:szCs w:val="24"/>
        </w:rPr>
        <w:t xml:space="preserve">ύρωση της </w:t>
      </w:r>
      <w:r>
        <w:rPr>
          <w:rFonts w:eastAsia="Times New Roman"/>
          <w:szCs w:val="24"/>
        </w:rPr>
        <w:t>σ</w:t>
      </w:r>
      <w:r>
        <w:rPr>
          <w:rFonts w:eastAsia="Times New Roman"/>
          <w:szCs w:val="24"/>
        </w:rPr>
        <w:t>ύμβασης θα ψηφιστεί η αυτόματη ανταλλαγή πληροφοριών για ζητήματα φοροδιαφυγής, κάτι το οποίο νομίζω ότι χρειάζονται όλες οι χώρες</w:t>
      </w:r>
      <w:r>
        <w:rPr>
          <w:rFonts w:eastAsia="Times New Roman"/>
          <w:szCs w:val="24"/>
        </w:rPr>
        <w:t xml:space="preserve">. Βέβαια, δυστυχώς, αυτές οι </w:t>
      </w:r>
      <w:r>
        <w:rPr>
          <w:rFonts w:eastAsia="Times New Roman"/>
          <w:szCs w:val="24"/>
        </w:rPr>
        <w:t>κ</w:t>
      </w:r>
      <w:r>
        <w:rPr>
          <w:rFonts w:eastAsia="Times New Roman"/>
          <w:szCs w:val="24"/>
        </w:rPr>
        <w:t>υρώσεις κι αυτές οι αποφάσεις των ανθρώπων που είναι οι πιο ισχυροί ανά τον κόσμο έρχονται με μ</w:t>
      </w:r>
      <w:r>
        <w:rPr>
          <w:rFonts w:eastAsia="Times New Roman"/>
          <w:szCs w:val="24"/>
        </w:rPr>
        <w:t>ί</w:t>
      </w:r>
      <w:r>
        <w:rPr>
          <w:rFonts w:eastAsia="Times New Roman"/>
          <w:szCs w:val="24"/>
        </w:rPr>
        <w:t xml:space="preserve">α σχετική αργοπορία. Είναι, όμως, θετικό. </w:t>
      </w:r>
    </w:p>
    <w:p w14:paraId="523E4E74" w14:textId="77777777" w:rsidR="000D1927" w:rsidRDefault="00D33BB9">
      <w:pPr>
        <w:spacing w:after="0" w:line="600" w:lineRule="auto"/>
        <w:ind w:firstLine="720"/>
        <w:jc w:val="both"/>
        <w:rPr>
          <w:rFonts w:eastAsia="Times New Roman"/>
          <w:szCs w:val="24"/>
        </w:rPr>
      </w:pPr>
      <w:r>
        <w:rPr>
          <w:rFonts w:eastAsia="Times New Roman"/>
          <w:szCs w:val="24"/>
        </w:rPr>
        <w:t>Από εκεί και πέρα, όμως, το νομοσχέδιο έχει μια σειρά άλλες διατάξεις, οι οποίες διορθώ</w:t>
      </w:r>
      <w:r>
        <w:rPr>
          <w:rFonts w:eastAsia="Times New Roman"/>
          <w:szCs w:val="24"/>
        </w:rPr>
        <w:t xml:space="preserve">νουν στρεβλές καταστάσεις, εξυπηρετούν κοινωνικές ομάδες, βοηθούν τους ανθρώπους και τους συμπολίτες μας. </w:t>
      </w:r>
    </w:p>
    <w:p w14:paraId="523E4E75" w14:textId="77777777" w:rsidR="000D1927" w:rsidRDefault="00D33BB9">
      <w:pPr>
        <w:spacing w:after="0" w:line="600" w:lineRule="auto"/>
        <w:ind w:firstLine="720"/>
        <w:jc w:val="both"/>
        <w:rPr>
          <w:rFonts w:eastAsia="Times New Roman"/>
          <w:szCs w:val="24"/>
        </w:rPr>
      </w:pPr>
      <w:r>
        <w:rPr>
          <w:rFonts w:eastAsia="Times New Roman"/>
          <w:szCs w:val="24"/>
        </w:rPr>
        <w:t>Ενδεικτικά αναφέρω τη μείωση του ΦΠΑ στα αγροτικά εφόδια, τα οποία, εκ παραδρομής, δεν είχαν συμπεριληφθεί στον προηγούμενο νόμο, το τέλος επιτηδεύμα</w:t>
      </w:r>
      <w:r>
        <w:rPr>
          <w:rFonts w:eastAsia="Times New Roman"/>
          <w:szCs w:val="24"/>
        </w:rPr>
        <w:t xml:space="preserve">τος σε υποκαταστήματα τα οποία είναι έως τριάντα μέρες, αλλά και σε τουριστικά καταλύματα που συνιστούν με την ίδια άδεια λειτουργίας. </w:t>
      </w:r>
    </w:p>
    <w:p w14:paraId="523E4E76" w14:textId="77777777" w:rsidR="000D1927" w:rsidRDefault="00D33BB9">
      <w:pPr>
        <w:spacing w:after="0" w:line="600" w:lineRule="auto"/>
        <w:ind w:firstLine="720"/>
        <w:jc w:val="both"/>
        <w:rPr>
          <w:rFonts w:eastAsia="Times New Roman"/>
          <w:szCs w:val="24"/>
        </w:rPr>
      </w:pPr>
      <w:r>
        <w:rPr>
          <w:rFonts w:eastAsia="Times New Roman"/>
          <w:szCs w:val="24"/>
        </w:rPr>
        <w:t>Έχουμε μ</w:t>
      </w:r>
      <w:r>
        <w:rPr>
          <w:rFonts w:eastAsia="Times New Roman"/>
          <w:szCs w:val="24"/>
        </w:rPr>
        <w:t>ί</w:t>
      </w:r>
      <w:r>
        <w:rPr>
          <w:rFonts w:eastAsia="Times New Roman"/>
          <w:szCs w:val="24"/>
        </w:rPr>
        <w:t xml:space="preserve">α σημαντική διάταξη για τα ανασφάλιστα, για να σταματήσει πλέον αυτό το καρκίνωμα. </w:t>
      </w:r>
      <w:r>
        <w:rPr>
          <w:rFonts w:eastAsia="Times New Roman"/>
          <w:szCs w:val="24"/>
        </w:rPr>
        <w:t>Β</w:t>
      </w:r>
      <w:r>
        <w:rPr>
          <w:rFonts w:eastAsia="Times New Roman"/>
          <w:szCs w:val="24"/>
        </w:rPr>
        <w:t>έβαια, έχουμε μ</w:t>
      </w:r>
      <w:r>
        <w:rPr>
          <w:rFonts w:eastAsia="Times New Roman"/>
          <w:szCs w:val="24"/>
        </w:rPr>
        <w:t>ί</w:t>
      </w:r>
      <w:r>
        <w:rPr>
          <w:rFonts w:eastAsia="Times New Roman"/>
          <w:szCs w:val="24"/>
        </w:rPr>
        <w:t>α ακόμα τρο</w:t>
      </w:r>
      <w:r>
        <w:rPr>
          <w:rFonts w:eastAsia="Times New Roman"/>
          <w:szCs w:val="24"/>
        </w:rPr>
        <w:t>πολογία –δεν έχει έρθει ακόμα ο Υπουργός για να την υποστηρίξει, αλλά μας διανεμήθηκε- όπου υπάρχει η οριστική διαγραφή των οχημάτων των οποίων οι πινακίδες είχαν παραδοθεί προ του Μάρτη του 2004. Βρίσκονταν σε ακινησία, αλλά παρ’ όλα αυτά βρίσκονταν στους</w:t>
      </w:r>
      <w:r>
        <w:rPr>
          <w:rFonts w:eastAsia="Times New Roman"/>
          <w:szCs w:val="24"/>
        </w:rPr>
        <w:t xml:space="preserve"> φορολογούμενους και εμφανίζονταν και στο </w:t>
      </w:r>
      <w:r>
        <w:rPr>
          <w:rFonts w:eastAsia="Times New Roman"/>
          <w:szCs w:val="24"/>
          <w:lang w:val="en-US"/>
        </w:rPr>
        <w:t>TAXIS</w:t>
      </w:r>
      <w:r>
        <w:rPr>
          <w:rFonts w:eastAsia="Times New Roman"/>
          <w:szCs w:val="24"/>
        </w:rPr>
        <w:t xml:space="preserve"> κι έτσι υπάρχει μ</w:t>
      </w:r>
      <w:r>
        <w:rPr>
          <w:rFonts w:eastAsia="Times New Roman"/>
          <w:szCs w:val="24"/>
        </w:rPr>
        <w:t>ί</w:t>
      </w:r>
      <w:r>
        <w:rPr>
          <w:rFonts w:eastAsia="Times New Roman"/>
          <w:szCs w:val="24"/>
        </w:rPr>
        <w:t xml:space="preserve">α στρεβλή κατάσταση του Μητρώου Οχημάτων. </w:t>
      </w:r>
    </w:p>
    <w:p w14:paraId="523E4E77" w14:textId="77777777" w:rsidR="000D1927" w:rsidRDefault="00D33BB9">
      <w:pPr>
        <w:spacing w:after="0" w:line="600" w:lineRule="auto"/>
        <w:ind w:firstLine="720"/>
        <w:jc w:val="both"/>
        <w:rPr>
          <w:rFonts w:eastAsia="Times New Roman"/>
          <w:szCs w:val="24"/>
        </w:rPr>
      </w:pPr>
      <w:r>
        <w:rPr>
          <w:rFonts w:eastAsia="Times New Roman"/>
          <w:szCs w:val="24"/>
        </w:rPr>
        <w:t>Πέρα από αυτά, όμως, θα ήθελα να αναφερθώ ενδεικτικά σε κάποιες τροπολογίες, όπως για την αναπροσαρμογή των αντικειμενικών αξιών και τη σύσταση επι</w:t>
      </w:r>
      <w:r>
        <w:rPr>
          <w:rFonts w:eastAsia="Times New Roman"/>
          <w:szCs w:val="24"/>
        </w:rPr>
        <w:t xml:space="preserve">τροπής. Αυτό το οποίο θα ήθελα να επισημάνω, κυρία Υπουργέ και κύριε Υπουργέ, είναι ότι εδώ στις νέες αντικειμενικές αξίες, οι οποίες θα βγουν με βάση τις εμπορικές, θα πρέπει να επισημανθεί στην </w:t>
      </w:r>
      <w:r>
        <w:rPr>
          <w:rFonts w:eastAsia="Times New Roman"/>
          <w:szCs w:val="24"/>
        </w:rPr>
        <w:t>ε</w:t>
      </w:r>
      <w:r>
        <w:rPr>
          <w:rFonts w:eastAsia="Times New Roman"/>
          <w:szCs w:val="24"/>
        </w:rPr>
        <w:t>πιτροπή ότι τον τελευταίο χρόνο στον οποίο στο «πόθεν έσχες» συμπεριλαμβάνεται η πραγματική αξία, έχει παρουσιαστεί το φαινόμενο πάρα πολλά συμβόλαια να γίνονται σε συμφωνία του πωλητή με τον αγοραστή και να δηλώνεται πολύ χαμηλό αντίτιμο, μόνο και μόνο γι</w:t>
      </w:r>
      <w:r>
        <w:rPr>
          <w:rFonts w:eastAsia="Times New Roman"/>
          <w:szCs w:val="24"/>
        </w:rPr>
        <w:t xml:space="preserve">α να υπάρχει η κάλυψη του «πόθεν έσχες». </w:t>
      </w:r>
    </w:p>
    <w:p w14:paraId="523E4E78" w14:textId="77777777" w:rsidR="000D1927" w:rsidRDefault="00D33BB9">
      <w:pPr>
        <w:spacing w:after="0" w:line="600" w:lineRule="auto"/>
        <w:ind w:firstLine="720"/>
        <w:jc w:val="both"/>
        <w:rPr>
          <w:rFonts w:eastAsia="Times New Roman"/>
          <w:szCs w:val="24"/>
        </w:rPr>
      </w:pPr>
      <w:r>
        <w:rPr>
          <w:rFonts w:eastAsia="Times New Roman"/>
          <w:szCs w:val="24"/>
        </w:rPr>
        <w:t>Έχουμε έτσι τεράστιες διαφορές ανάμεσα στις αντικειμενικές αξίες, στην πραγματική που είναι η εμπορική και δεν φαίνεται πουθενά και στην τιμή η οποία εμφανίζεται στο συμβόλαιο. Γιατί βλέπουμε ότι στην τροπολογία αν</w:t>
      </w:r>
      <w:r>
        <w:rPr>
          <w:rFonts w:eastAsia="Times New Roman"/>
          <w:szCs w:val="24"/>
        </w:rPr>
        <w:t xml:space="preserve">αφέρεται ότι η </w:t>
      </w:r>
      <w:r>
        <w:rPr>
          <w:rFonts w:eastAsia="Times New Roman"/>
          <w:szCs w:val="24"/>
        </w:rPr>
        <w:t>ε</w:t>
      </w:r>
      <w:r>
        <w:rPr>
          <w:rFonts w:eastAsia="Times New Roman"/>
          <w:szCs w:val="24"/>
        </w:rPr>
        <w:t xml:space="preserve">πιτροπή θα πάρει στοιχεία από τις μεταβιβάσεις των συμβολαίων. Σας επισημαίνω -είναι μέσα από την πραγματική κατάσταση που επικρατεί αυτή τη στιγμή- ότι οι πραγματικές αξίες, οι εμπορικές αξίες με αυτές που εμφανίζονται στα συμβόλαια έχουν </w:t>
      </w:r>
      <w:r>
        <w:rPr>
          <w:rFonts w:eastAsia="Times New Roman"/>
          <w:szCs w:val="24"/>
        </w:rPr>
        <w:t xml:space="preserve">τεράστια απόκλιση προς τα κάτω. </w:t>
      </w:r>
    </w:p>
    <w:p w14:paraId="523E4E79" w14:textId="77777777" w:rsidR="000D1927" w:rsidRDefault="00D33BB9">
      <w:pPr>
        <w:spacing w:after="0" w:line="600" w:lineRule="auto"/>
        <w:ind w:firstLine="720"/>
        <w:jc w:val="both"/>
        <w:rPr>
          <w:rFonts w:eastAsia="Times New Roman"/>
          <w:szCs w:val="24"/>
        </w:rPr>
      </w:pPr>
      <w:r>
        <w:rPr>
          <w:rFonts w:eastAsia="Times New Roman"/>
          <w:szCs w:val="24"/>
        </w:rPr>
        <w:t>Έχουμε την εξής πολύ θετική τροπολογία, η οποία δημιουργεί επιστροφή φόρων έως 10.000 ευρώ σε φόρους εισοδήματος στα νομικά πρόσωπα, αλλά και σε ΦΠΑ, σε όλες τις κατηγορίες των επαγγελματιών. Είναι μ</w:t>
      </w:r>
      <w:r>
        <w:rPr>
          <w:rFonts w:eastAsia="Times New Roman"/>
          <w:szCs w:val="24"/>
        </w:rPr>
        <w:t>ί</w:t>
      </w:r>
      <w:r>
        <w:rPr>
          <w:rFonts w:eastAsia="Times New Roman"/>
          <w:szCs w:val="24"/>
        </w:rPr>
        <w:t>α πολύ καλή τροπολογία,</w:t>
      </w:r>
      <w:r>
        <w:rPr>
          <w:rFonts w:eastAsia="Times New Roman"/>
          <w:szCs w:val="24"/>
        </w:rPr>
        <w:t xml:space="preserve"> ώστε να σταματήσει αυτός ο Γολγοθάς ανθρώπων οι οποίοι παλεύουν κι αγωνίζονται και κάνουν εξαγωγές, είτε με διαφορά συντελεστών ΦΠΑ είτε λόγω εξαγωγών, έχουν να πάρουν μ</w:t>
      </w:r>
      <w:r>
        <w:rPr>
          <w:rFonts w:eastAsia="Times New Roman"/>
          <w:szCs w:val="24"/>
        </w:rPr>
        <w:t>ί</w:t>
      </w:r>
      <w:r>
        <w:rPr>
          <w:rFonts w:eastAsia="Times New Roman"/>
          <w:szCs w:val="24"/>
        </w:rPr>
        <w:t>α επιστροφή 3.000 έως 10.000 ευρώ, να μη μπορούν να τα πάρουν, να μπαίνουν σε τακτικό</w:t>
      </w:r>
      <w:r>
        <w:rPr>
          <w:rFonts w:eastAsia="Times New Roman"/>
          <w:szCs w:val="24"/>
        </w:rPr>
        <w:t xml:space="preserve"> έλεγχο, να δημιουργούνται τεράστια προβλήματα και η ρευστότητα αυτών των επιχειρήσεων να δυσκολεύεται.</w:t>
      </w:r>
    </w:p>
    <w:p w14:paraId="523E4E7A" w14:textId="77777777" w:rsidR="000D1927" w:rsidRDefault="00D33BB9">
      <w:pPr>
        <w:spacing w:after="0" w:line="600" w:lineRule="auto"/>
        <w:ind w:firstLine="720"/>
        <w:jc w:val="both"/>
        <w:rPr>
          <w:rFonts w:eastAsia="Times New Roman"/>
          <w:szCs w:val="24"/>
        </w:rPr>
      </w:pPr>
      <w:r>
        <w:rPr>
          <w:rFonts w:eastAsia="Times New Roman"/>
          <w:szCs w:val="24"/>
        </w:rPr>
        <w:t>Εδώ, όμως, θα ήθελα να επισημάνω το εξής. Χωρίς κανέναν έλεγχο, ναι, αλλά να γίνεται απλή διασταύρωση των τιμολογίων, ειδικά όταν πρόκειται για επιστροφ</w:t>
      </w:r>
      <w:r>
        <w:rPr>
          <w:rFonts w:eastAsia="Times New Roman"/>
          <w:szCs w:val="24"/>
        </w:rPr>
        <w:t xml:space="preserve">ές εξαγωγών. Νομίζω ότι είναι απαραίτητο. Αυτό μπορεί να γίνει αυθημερόν, μέσα σε πέντε λεπτά, από τον αρμόδιο υπάλληλο με απλή διασταύρωση των τιμολογίων, για να μην εμφανιστούν τα φαινόμενα των επιστροφών ΦΠΑ που είχαν οι αγρότες του ειδικού καθεστώτος. </w:t>
      </w:r>
    </w:p>
    <w:p w14:paraId="523E4E7B" w14:textId="77777777" w:rsidR="000D1927" w:rsidRDefault="00D33BB9">
      <w:pPr>
        <w:spacing w:after="0" w:line="600" w:lineRule="auto"/>
        <w:ind w:firstLine="720"/>
        <w:jc w:val="both"/>
        <w:rPr>
          <w:rFonts w:eastAsia="Times New Roman"/>
          <w:szCs w:val="24"/>
        </w:rPr>
      </w:pPr>
      <w:r>
        <w:rPr>
          <w:rFonts w:eastAsia="Times New Roman"/>
          <w:szCs w:val="24"/>
        </w:rPr>
        <w:t>Είχαμε φαινόμενα όπου πέντε στρέμματα μηλιές στη Λάρισα, στο τρίτο έτος παραγωγής τους, να έχουν αξία 300.000 ευρώ, για τα οποία ζητούσαν επιστροφή ΦΠΑ. Είχε αναφερθεί κάποτε στα δημοσιεύματα, τότε ήταν 11% και ζητούσε 33.000 επιστροφή αγρότης με πέντε στ</w:t>
      </w:r>
      <w:r>
        <w:rPr>
          <w:rFonts w:eastAsia="Times New Roman"/>
          <w:szCs w:val="24"/>
        </w:rPr>
        <w:t>ρέμματα μήλα. Αυτά ως επισημάνσεις όσον αφορά τις τροπολογίες.</w:t>
      </w:r>
    </w:p>
    <w:p w14:paraId="523E4E7C" w14:textId="77777777" w:rsidR="000D1927" w:rsidRDefault="00D33BB9">
      <w:pPr>
        <w:spacing w:after="0" w:line="600" w:lineRule="auto"/>
        <w:ind w:firstLine="720"/>
        <w:jc w:val="both"/>
        <w:rPr>
          <w:rFonts w:eastAsia="Times New Roman"/>
          <w:szCs w:val="24"/>
        </w:rPr>
      </w:pPr>
      <w:r>
        <w:rPr>
          <w:rFonts w:eastAsia="Times New Roman"/>
          <w:szCs w:val="24"/>
        </w:rPr>
        <w:t xml:space="preserve">Αναφέρθηκαν πολλά πράγματα. </w:t>
      </w:r>
      <w:r>
        <w:rPr>
          <w:rFonts w:eastAsia="Times New Roman"/>
          <w:szCs w:val="24"/>
        </w:rPr>
        <w:t>Ε</w:t>
      </w:r>
      <w:r>
        <w:rPr>
          <w:rFonts w:eastAsia="Times New Roman"/>
          <w:szCs w:val="24"/>
        </w:rPr>
        <w:t>ίδαμε ότι οι ομιλητές της Αντιπολίτευσης, επειδή δεν έχουν να πουν κάτι ιδιαίτερο για το νομοσχέδιο, αναφέρονται σε ζητήματα τα οποία άπτονται της προχθεσινής εξόδο</w:t>
      </w:r>
      <w:r>
        <w:rPr>
          <w:rFonts w:eastAsia="Times New Roman"/>
          <w:szCs w:val="24"/>
        </w:rPr>
        <w:t xml:space="preserve">υ της χώρας μας στις αγορές. </w:t>
      </w:r>
    </w:p>
    <w:p w14:paraId="523E4E7D" w14:textId="77777777" w:rsidR="000D1927" w:rsidRDefault="00D33BB9">
      <w:pPr>
        <w:spacing w:after="0" w:line="600" w:lineRule="auto"/>
        <w:ind w:firstLine="720"/>
        <w:jc w:val="both"/>
        <w:rPr>
          <w:rFonts w:eastAsia="Times New Roman"/>
          <w:szCs w:val="24"/>
        </w:rPr>
      </w:pPr>
      <w:r>
        <w:rPr>
          <w:rFonts w:eastAsia="Times New Roman"/>
          <w:szCs w:val="24"/>
        </w:rPr>
        <w:t>Ακούσαμε εδώ ότι ήταν μ</w:t>
      </w:r>
      <w:r>
        <w:rPr>
          <w:rFonts w:eastAsia="Times New Roman"/>
          <w:szCs w:val="24"/>
        </w:rPr>
        <w:t>ί</w:t>
      </w:r>
      <w:r>
        <w:rPr>
          <w:rFonts w:eastAsia="Times New Roman"/>
          <w:szCs w:val="24"/>
        </w:rPr>
        <w:t>α αποτυχημένη έξοδος, ότι δεν ήταν σωστή. Συμφωνούν με την έξοδο στις αγορές. Δεν ήταν, όμως, -ας πούμε- η ενδεδειγμένη. Όλα αυτά δεν έχουν κα</w:t>
      </w:r>
      <w:r>
        <w:rPr>
          <w:rFonts w:eastAsia="Times New Roman"/>
          <w:szCs w:val="24"/>
        </w:rPr>
        <w:t>μ</w:t>
      </w:r>
      <w:r>
        <w:rPr>
          <w:rFonts w:eastAsia="Times New Roman"/>
          <w:szCs w:val="24"/>
        </w:rPr>
        <w:t>μία σχέση με αυτά τα οποία υπάρχουν στον διεθνή Τύπο – διάβ</w:t>
      </w:r>
      <w:r>
        <w:rPr>
          <w:rFonts w:eastAsia="Times New Roman"/>
          <w:szCs w:val="24"/>
        </w:rPr>
        <w:t>ασα χθες όλο τον διεθνή Τύπο- ο οποίος δεν είναι και φιλικά προσκείμενος ούτε προς την ιδεολογική πλατφόρμα του ΣΥΡΙΖΑ ούτε προς την Κυβέρνηση του ΣΥΡΙΖΑ. Παρ’ όλα αυτά, όμως,  όλα τα διεθνή μέσα αναφέρονται με θετικό πρόσημο. Αναφέρουν ότι ήταν μ</w:t>
      </w:r>
      <w:r>
        <w:rPr>
          <w:rFonts w:eastAsia="Times New Roman"/>
          <w:szCs w:val="24"/>
        </w:rPr>
        <w:t>ί</w:t>
      </w:r>
      <w:r>
        <w:rPr>
          <w:rFonts w:eastAsia="Times New Roman"/>
          <w:szCs w:val="24"/>
        </w:rPr>
        <w:t>α επιτυχ</w:t>
      </w:r>
      <w:r>
        <w:rPr>
          <w:rFonts w:eastAsia="Times New Roman"/>
          <w:szCs w:val="24"/>
        </w:rPr>
        <w:t xml:space="preserve">ία του Τσίπρα και του </w:t>
      </w:r>
      <w:proofErr w:type="spellStart"/>
      <w:r>
        <w:rPr>
          <w:rFonts w:eastAsia="Times New Roman"/>
          <w:szCs w:val="24"/>
        </w:rPr>
        <w:t>Τσακαλώτου</w:t>
      </w:r>
      <w:proofErr w:type="spellEnd"/>
      <w:r>
        <w:rPr>
          <w:rFonts w:eastAsia="Times New Roman"/>
          <w:szCs w:val="24"/>
        </w:rPr>
        <w:t xml:space="preserve"> και υπάρχουν συγκεκριμένα δημοσιεύματα γι’ αυτό. Αναφέρονται στο μεγάλο και εύστοχο άλμα που έκανε η Ελλάδα και ας μην έχει πάρει και το </w:t>
      </w:r>
      <w:r>
        <w:rPr>
          <w:rFonts w:eastAsia="Times New Roman"/>
          <w:szCs w:val="24"/>
          <w:lang w:val="en-US"/>
        </w:rPr>
        <w:t>QE</w:t>
      </w:r>
      <w:r>
        <w:rPr>
          <w:rFonts w:eastAsia="Times New Roman"/>
          <w:szCs w:val="24"/>
        </w:rPr>
        <w:t xml:space="preserve">. Αναφέρουν όλα αυτά τα κολακευτικά σχόλια. </w:t>
      </w:r>
    </w:p>
    <w:p w14:paraId="523E4E7E" w14:textId="77777777" w:rsidR="000D1927" w:rsidRDefault="00D33BB9">
      <w:pPr>
        <w:spacing w:after="0" w:line="600" w:lineRule="auto"/>
        <w:ind w:firstLine="720"/>
        <w:jc w:val="both"/>
        <w:rPr>
          <w:rFonts w:eastAsia="Times New Roman"/>
          <w:szCs w:val="24"/>
        </w:rPr>
      </w:pPr>
      <w:r>
        <w:rPr>
          <w:rFonts w:eastAsia="Times New Roman"/>
          <w:szCs w:val="24"/>
        </w:rPr>
        <w:t>Επισημαίνουν, βέβαια, ότι πρέπει να είμ</w:t>
      </w:r>
      <w:r>
        <w:rPr>
          <w:rFonts w:eastAsia="Times New Roman"/>
          <w:szCs w:val="24"/>
        </w:rPr>
        <w:t xml:space="preserve">αστε εδώ. </w:t>
      </w:r>
      <w:r>
        <w:rPr>
          <w:rFonts w:eastAsia="Times New Roman"/>
          <w:szCs w:val="24"/>
        </w:rPr>
        <w:t>Τ</w:t>
      </w:r>
      <w:r>
        <w:rPr>
          <w:rFonts w:eastAsia="Times New Roman"/>
          <w:szCs w:val="24"/>
        </w:rPr>
        <w:t xml:space="preserve">ο στρατηγικό σχέδιο εξόδου της χώρας στις αγορές και άρα εξόδου από τα μνημόνια για τον Αύγουστο του 2018 πρέπει να τηρηθεί απαρέγκλιτα. Είναι στην ίδια γραμμή με τις δηλώσεις που ο Υπουργός Οικονομικών, ο Ευκλείδης </w:t>
      </w:r>
      <w:proofErr w:type="spellStart"/>
      <w:r>
        <w:rPr>
          <w:rFonts w:eastAsia="Times New Roman"/>
          <w:szCs w:val="24"/>
        </w:rPr>
        <w:t>Τσακαλώτος</w:t>
      </w:r>
      <w:proofErr w:type="spellEnd"/>
      <w:r>
        <w:rPr>
          <w:rFonts w:eastAsia="Times New Roman"/>
          <w:szCs w:val="24"/>
        </w:rPr>
        <w:t>, έκανε προχθές μόλ</w:t>
      </w:r>
      <w:r>
        <w:rPr>
          <w:rFonts w:eastAsia="Times New Roman"/>
          <w:szCs w:val="24"/>
        </w:rPr>
        <w:t>ις έκλεισαν οι προσφορές.</w:t>
      </w:r>
    </w:p>
    <w:p w14:paraId="523E4E7F" w14:textId="77777777" w:rsidR="000D1927" w:rsidRDefault="00D33BB9">
      <w:pPr>
        <w:spacing w:after="0" w:line="600" w:lineRule="auto"/>
        <w:ind w:firstLine="720"/>
        <w:jc w:val="both"/>
        <w:rPr>
          <w:rFonts w:eastAsia="Times New Roman"/>
          <w:szCs w:val="24"/>
        </w:rPr>
      </w:pPr>
      <w:r>
        <w:rPr>
          <w:rFonts w:eastAsia="Times New Roman"/>
          <w:szCs w:val="24"/>
        </w:rPr>
        <w:t>Β</w:t>
      </w:r>
      <w:r>
        <w:rPr>
          <w:rFonts w:eastAsia="Times New Roman"/>
          <w:szCs w:val="24"/>
        </w:rPr>
        <w:t xml:space="preserve">έβαια ας δει κάποιος και τη συνέντευξη του Υπουργού της κυβέρνησης Σαμαρά, του κ. Γκίκα </w:t>
      </w:r>
      <w:proofErr w:type="spellStart"/>
      <w:r>
        <w:rPr>
          <w:rFonts w:eastAsia="Times New Roman"/>
          <w:szCs w:val="24"/>
        </w:rPr>
        <w:t>Χαρδούβελη</w:t>
      </w:r>
      <w:proofErr w:type="spellEnd"/>
      <w:r>
        <w:rPr>
          <w:rFonts w:eastAsia="Times New Roman"/>
          <w:szCs w:val="24"/>
        </w:rPr>
        <w:t>. Λέει ότι ήταν πολύ επιτυχημένη η έξοδος. Έχει δηλαδή, τελείως διαφορετική άποψη με αυτά που μας παρουσιάζετε εσείς αυτή τη στιγμή</w:t>
      </w:r>
      <w:r>
        <w:rPr>
          <w:rFonts w:eastAsia="Times New Roman"/>
          <w:szCs w:val="24"/>
        </w:rPr>
        <w:t xml:space="preserve">. </w:t>
      </w:r>
    </w:p>
    <w:p w14:paraId="523E4E80" w14:textId="77777777" w:rsidR="000D1927" w:rsidRDefault="00D33BB9">
      <w:pPr>
        <w:spacing w:after="0" w:line="600" w:lineRule="auto"/>
        <w:ind w:firstLine="720"/>
        <w:jc w:val="both"/>
        <w:rPr>
          <w:rFonts w:eastAsia="Times New Roman"/>
          <w:szCs w:val="24"/>
        </w:rPr>
      </w:pPr>
      <w:r>
        <w:rPr>
          <w:rFonts w:eastAsia="Times New Roman"/>
          <w:szCs w:val="24"/>
        </w:rPr>
        <w:t xml:space="preserve">Αυτό, όμως, λέγεται για έναν λόγο. Διότι, με την έξοδο στις αγορές, με το ότι έκλεισε η αξιολόγηση, έχει καταρρεύσει όλη η αντιπολιτευτική σας γραμμή, έχει καταρρεύσει όλο το αντιπολιτευτικό σας αφήγημα. </w:t>
      </w:r>
      <w:r>
        <w:rPr>
          <w:rFonts w:eastAsia="Times New Roman"/>
          <w:szCs w:val="24"/>
        </w:rPr>
        <w:t>Γ</w:t>
      </w:r>
      <w:r>
        <w:rPr>
          <w:rFonts w:eastAsia="Times New Roman"/>
          <w:szCs w:val="24"/>
        </w:rPr>
        <w:t>ι’ αυτό μας αναμασάτε τα ίδια και τα ίδια.</w:t>
      </w:r>
    </w:p>
    <w:p w14:paraId="523E4E81" w14:textId="77777777" w:rsidR="000D1927" w:rsidRDefault="00D33BB9">
      <w:pPr>
        <w:spacing w:after="0" w:line="600" w:lineRule="auto"/>
        <w:ind w:firstLine="720"/>
        <w:jc w:val="both"/>
        <w:rPr>
          <w:rFonts w:eastAsia="Times New Roman"/>
          <w:szCs w:val="24"/>
        </w:rPr>
      </w:pPr>
      <w:r>
        <w:rPr>
          <w:rFonts w:eastAsia="Times New Roman"/>
          <w:szCs w:val="24"/>
        </w:rPr>
        <w:t>Κύριο</w:t>
      </w:r>
      <w:r>
        <w:rPr>
          <w:rFonts w:eastAsia="Times New Roman"/>
          <w:szCs w:val="24"/>
        </w:rPr>
        <w:t xml:space="preserve">ι συνάδελφοι της Αντιπολίτευσης, βρείτε ένα νέο αφήγημα πλέον. Καθίστε, σκεφθείτε και βρείτε έναν νέο αντιπολιτευτικό στόχο και ένα νέο αντιπολιτευτικό αφήγημα. Αυτά που κάνετε δεν οδηγούν πουθενά. </w:t>
      </w:r>
    </w:p>
    <w:p w14:paraId="523E4E82" w14:textId="77777777" w:rsidR="000D1927" w:rsidRDefault="00D33BB9">
      <w:pPr>
        <w:spacing w:after="0" w:line="600" w:lineRule="auto"/>
        <w:ind w:firstLine="720"/>
        <w:jc w:val="both"/>
        <w:rPr>
          <w:rFonts w:eastAsia="Times New Roman"/>
          <w:szCs w:val="24"/>
        </w:rPr>
      </w:pPr>
      <w:r>
        <w:rPr>
          <w:rFonts w:eastAsia="Times New Roman"/>
          <w:szCs w:val="24"/>
        </w:rPr>
        <w:t>Θέλω να κάνω και μ</w:t>
      </w:r>
      <w:r>
        <w:rPr>
          <w:rFonts w:eastAsia="Times New Roman"/>
          <w:szCs w:val="24"/>
        </w:rPr>
        <w:t>ί</w:t>
      </w:r>
      <w:r>
        <w:rPr>
          <w:rFonts w:eastAsia="Times New Roman"/>
          <w:szCs w:val="24"/>
        </w:rPr>
        <w:t>α επισήμανση για να κλείσω, κύριε Πρόε</w:t>
      </w:r>
      <w:r>
        <w:rPr>
          <w:rFonts w:eastAsia="Times New Roman"/>
          <w:szCs w:val="24"/>
        </w:rPr>
        <w:t xml:space="preserve">δρε. Ακούσαμε εδώ από τον κ. </w:t>
      </w:r>
      <w:proofErr w:type="spellStart"/>
      <w:r>
        <w:rPr>
          <w:rFonts w:eastAsia="Times New Roman"/>
          <w:szCs w:val="24"/>
        </w:rPr>
        <w:t>Σταϊκούρα</w:t>
      </w:r>
      <w:proofErr w:type="spellEnd"/>
      <w:r>
        <w:rPr>
          <w:rFonts w:eastAsia="Times New Roman"/>
          <w:szCs w:val="24"/>
        </w:rPr>
        <w:t xml:space="preserve"> ότι το νομοσχέδιο αυτό δίνει επιδόματα. Πάντως ένα είναι σίγουρο. Επίδομα σφραγίδας δεν δίνει, να το ξεκαθαρίσουμε. Γιατί το ακούσαμε και αυτό αυτές τις μέρες. Δεν δίνει, όμως, ούτε επίδομα προσέλευσης, το οποίο έδινα</w:t>
      </w:r>
      <w:r>
        <w:rPr>
          <w:rFonts w:eastAsia="Times New Roman"/>
          <w:szCs w:val="24"/>
        </w:rPr>
        <w:t>ν οι δικές σας κυβερνήσεις. Το ξεχάσαμε; Δίνατε επιδόματα έγκαιρης προσέλευσης! Αυτά δεν δίνονται. Δίνονται αυτά τα οποία έχουν δικαίωμα να πάρουν οι εργαζόμενοι, αυτοί οι οποίοι μοχθούν κάθε μέρα για το δημόσιο συμφέρον.</w:t>
      </w:r>
    </w:p>
    <w:p w14:paraId="523E4E83" w14:textId="77777777" w:rsidR="000D1927" w:rsidRDefault="00D33BB9">
      <w:pPr>
        <w:spacing w:after="0" w:line="600" w:lineRule="auto"/>
        <w:ind w:firstLine="720"/>
        <w:jc w:val="both"/>
        <w:rPr>
          <w:rFonts w:eastAsia="Times New Roman"/>
          <w:szCs w:val="24"/>
        </w:rPr>
      </w:pPr>
      <w:r>
        <w:rPr>
          <w:rFonts w:eastAsia="Times New Roman"/>
          <w:szCs w:val="24"/>
        </w:rPr>
        <w:t>Σας ευχαριστώ.</w:t>
      </w:r>
    </w:p>
    <w:p w14:paraId="523E4E84" w14:textId="77777777" w:rsidR="000D1927" w:rsidRDefault="00D33BB9">
      <w:pPr>
        <w:spacing w:after="0"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του ΣΥΡΙΖΑ)</w:t>
      </w:r>
    </w:p>
    <w:p w14:paraId="523E4E85"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Πριν περάσουμε στην επόμενη ομιλήτρια, θα δώσουμε τον λόγο στον Αναπληρωτή Υπουργό Εσωτερικών κ. </w:t>
      </w:r>
      <w:proofErr w:type="spellStart"/>
      <w:r>
        <w:rPr>
          <w:rFonts w:eastAsia="Times New Roman"/>
          <w:szCs w:val="24"/>
        </w:rPr>
        <w:t>Τόσκα</w:t>
      </w:r>
      <w:proofErr w:type="spellEnd"/>
      <w:r>
        <w:rPr>
          <w:rFonts w:eastAsia="Times New Roman"/>
          <w:szCs w:val="24"/>
        </w:rPr>
        <w:t xml:space="preserve"> για να υποστηρίξει τη μία τροπολογία.</w:t>
      </w:r>
    </w:p>
    <w:p w14:paraId="523E4E86" w14:textId="77777777" w:rsidR="000D1927" w:rsidRDefault="00D33BB9">
      <w:pPr>
        <w:spacing w:after="0" w:line="600" w:lineRule="auto"/>
        <w:ind w:firstLine="720"/>
        <w:jc w:val="both"/>
        <w:rPr>
          <w:rFonts w:eastAsia="Times New Roman"/>
          <w:szCs w:val="24"/>
        </w:rPr>
      </w:pPr>
      <w:r>
        <w:rPr>
          <w:rFonts w:eastAsia="Times New Roman"/>
          <w:szCs w:val="24"/>
        </w:rPr>
        <w:t>Ορίστε, κύριε Υπουργέ, έχετε τον λόγο.</w:t>
      </w:r>
    </w:p>
    <w:p w14:paraId="523E4E87" w14:textId="77777777" w:rsidR="000D1927" w:rsidRDefault="00D33BB9">
      <w:pPr>
        <w:spacing w:after="0" w:line="600" w:lineRule="auto"/>
        <w:ind w:firstLine="720"/>
        <w:jc w:val="both"/>
        <w:rPr>
          <w:rFonts w:eastAsia="Times New Roman"/>
          <w:szCs w:val="24"/>
        </w:rPr>
      </w:pPr>
      <w:r>
        <w:rPr>
          <w:rFonts w:eastAsia="Times New Roman"/>
          <w:b/>
          <w:szCs w:val="24"/>
        </w:rPr>
        <w:t>ΝΙΚΟΛΑΟΣ ΤΟΣΚΑΣ (</w:t>
      </w:r>
      <w:r>
        <w:rPr>
          <w:rFonts w:eastAsia="Times New Roman"/>
          <w:b/>
          <w:szCs w:val="24"/>
        </w:rPr>
        <w:t xml:space="preserve">Αναπληρωτής Υπουργός Εσωτερικών): </w:t>
      </w:r>
      <w:r>
        <w:rPr>
          <w:rFonts w:eastAsia="Times New Roman"/>
          <w:szCs w:val="24"/>
        </w:rPr>
        <w:t>Ευχαριστώ, κύριε Πρόεδρε.</w:t>
      </w:r>
    </w:p>
    <w:p w14:paraId="523E4E88" w14:textId="77777777" w:rsidR="000D1927" w:rsidRDefault="00D33BB9">
      <w:pPr>
        <w:spacing w:after="0" w:line="600" w:lineRule="auto"/>
        <w:ind w:firstLine="720"/>
        <w:jc w:val="both"/>
        <w:rPr>
          <w:rFonts w:eastAsia="Times New Roman"/>
          <w:szCs w:val="24"/>
        </w:rPr>
      </w:pPr>
      <w:r>
        <w:rPr>
          <w:rFonts w:eastAsia="Times New Roman"/>
          <w:szCs w:val="24"/>
        </w:rPr>
        <w:t>Κυρίες και κύριοι, θα υποστηρίξω την τροπολογία με γενικό αριθμό 1153 και ειδικό 184. Από πέρυσι τον Αύγουστο με την ψήφιση του ν.4412 για τις δημόσιες συμβάσεις μπήκαμε σε μια νέα φάση εκτεταμένη</w:t>
      </w:r>
      <w:r>
        <w:rPr>
          <w:rFonts w:eastAsia="Times New Roman"/>
          <w:szCs w:val="24"/>
        </w:rPr>
        <w:t>ς και με αλλεπάλληλες ρυθμίσεις αναδιοργάνωσης του δημοσιονομικού συστήματος της χώρας, με την κατάργηση της υπηρεσίας δημοσιονομικού ελέγχου και τη μεταφορά των ελεγκτικών αρμοδιοτήτων στις γενικές διευθύνσεις των οικονομικών υπηρεσιών των Υπουργείων.</w:t>
      </w:r>
    </w:p>
    <w:p w14:paraId="523E4E89" w14:textId="77777777" w:rsidR="000D1927" w:rsidRDefault="00D33BB9">
      <w:pPr>
        <w:spacing w:after="0" w:line="600" w:lineRule="auto"/>
        <w:ind w:firstLine="720"/>
        <w:jc w:val="both"/>
        <w:rPr>
          <w:rFonts w:eastAsia="Times New Roman"/>
          <w:szCs w:val="24"/>
        </w:rPr>
      </w:pPr>
      <w:r>
        <w:rPr>
          <w:rFonts w:eastAsia="Times New Roman"/>
          <w:szCs w:val="24"/>
        </w:rPr>
        <w:t>Μέσ</w:t>
      </w:r>
      <w:r>
        <w:rPr>
          <w:rFonts w:eastAsia="Times New Roman"/>
          <w:szCs w:val="24"/>
        </w:rPr>
        <w:t>α σε όλο το δημόσιο τομέα υπήρξαν ιδιαίτερες δυσκολίες και στα εποπτευόμενα από εμάς Σώματα Ασφαλείας, στα οποία θα πρέπει να λάβουμε υπόψη τη μεγάλη διασπορά των υπηρεσιών τους σε όλη την επικράτεια και την ανάγκη να ανταποκρίνονται ταχύτατα στις όποιες α</w:t>
      </w:r>
      <w:r>
        <w:rPr>
          <w:rFonts w:eastAsia="Times New Roman"/>
          <w:szCs w:val="24"/>
        </w:rPr>
        <w:t>παιτήσεις του επιχειρησιακού τους ρόλου.</w:t>
      </w:r>
    </w:p>
    <w:p w14:paraId="523E4E8A" w14:textId="77777777" w:rsidR="000D1927" w:rsidRDefault="00D33BB9">
      <w:pPr>
        <w:spacing w:after="0" w:line="600" w:lineRule="auto"/>
        <w:ind w:firstLine="720"/>
        <w:jc w:val="both"/>
        <w:rPr>
          <w:rFonts w:eastAsia="Times New Roman"/>
          <w:szCs w:val="24"/>
        </w:rPr>
      </w:pPr>
      <w:r>
        <w:rPr>
          <w:rFonts w:eastAsia="Times New Roman"/>
          <w:szCs w:val="24"/>
        </w:rPr>
        <w:t>Αντίστοιχες δυσκολίες είχαν βέβαια και οι ελεγκτικές υπηρεσίες, οι οποίες συχνά και με υπερβάλλοντα ζήλο μερικές φορές απέρριπταν κάποιες δαπάνες για ψύλλου πήδημα, που λέει ο λόγος.</w:t>
      </w:r>
    </w:p>
    <w:p w14:paraId="523E4E8B" w14:textId="77777777" w:rsidR="000D1927" w:rsidRDefault="00D33BB9">
      <w:pPr>
        <w:spacing w:after="0" w:line="600" w:lineRule="auto"/>
        <w:ind w:firstLine="720"/>
        <w:jc w:val="both"/>
        <w:rPr>
          <w:rFonts w:eastAsia="Times New Roman"/>
          <w:szCs w:val="24"/>
        </w:rPr>
      </w:pPr>
      <w:r>
        <w:rPr>
          <w:rFonts w:eastAsia="Times New Roman"/>
          <w:szCs w:val="24"/>
        </w:rPr>
        <w:t>Για να μη δημιουργηθεί η εσφαλμέ</w:t>
      </w:r>
      <w:r>
        <w:rPr>
          <w:rFonts w:eastAsia="Times New Roman"/>
          <w:szCs w:val="24"/>
        </w:rPr>
        <w:t>νη εντύπωση ότι αυτές οι αρρυθμίες προκλήθηκαν τάχα επί των ημερών της παρούσας Κυβέρνησης, διευκρινίζω ότι έχουμε και δαπάνες που δεν έχουν τακτοποιηθεί από πλευράς δημόσιου λογιστικού από το 2014.</w:t>
      </w:r>
    </w:p>
    <w:p w14:paraId="523E4E8C" w14:textId="77777777" w:rsidR="000D1927" w:rsidRDefault="00D33BB9">
      <w:pPr>
        <w:spacing w:after="0" w:line="600" w:lineRule="auto"/>
        <w:ind w:firstLine="720"/>
        <w:jc w:val="both"/>
        <w:rPr>
          <w:rFonts w:eastAsia="Times New Roman"/>
          <w:szCs w:val="24"/>
        </w:rPr>
      </w:pPr>
      <w:r>
        <w:rPr>
          <w:rFonts w:eastAsia="Times New Roman"/>
          <w:szCs w:val="24"/>
        </w:rPr>
        <w:t xml:space="preserve">Ερχόμαστε, λοιπόν, τώρα να κλείσουμε, με τροπολογία που </w:t>
      </w:r>
      <w:r>
        <w:rPr>
          <w:rFonts w:eastAsia="Times New Roman"/>
          <w:szCs w:val="24"/>
        </w:rPr>
        <w:t>καταθέτουμε, αυτό το άσκοπο κενό προς όφελος σε τελευταία ανάλυση της εθνικής μας οικονομίας, διοχετεύοντας το χρήμα που υπάρχει στον κρατικό προϋπολογισμό για την κάλυψη των ληξιπρόθεσμων οφειλών που υπάρχουν -και που μέχρι τώρα υπήρχαν- με τη μορφή παγωμ</w:t>
      </w:r>
      <w:r>
        <w:rPr>
          <w:rFonts w:eastAsia="Times New Roman"/>
          <w:szCs w:val="24"/>
        </w:rPr>
        <w:t>ένων πιστώσεων.</w:t>
      </w:r>
    </w:p>
    <w:p w14:paraId="523E4E8D" w14:textId="77777777" w:rsidR="000D1927" w:rsidRDefault="00D33BB9">
      <w:pPr>
        <w:spacing w:after="0" w:line="600" w:lineRule="auto"/>
        <w:ind w:firstLine="720"/>
        <w:jc w:val="both"/>
        <w:rPr>
          <w:rFonts w:eastAsia="Times New Roman"/>
          <w:szCs w:val="24"/>
        </w:rPr>
      </w:pPr>
      <w:r>
        <w:rPr>
          <w:rFonts w:eastAsia="Times New Roman"/>
          <w:szCs w:val="24"/>
        </w:rPr>
        <w:t>Έτσι τακτοποιούμε μέρος των δαπανών που αφορούσαν υλικά και εφόδια πρώτης ανάγκης, εφόδια που είναι απόλυτα απαραίτητα, όπως είναι τα καύσιμα κίνησης, ανταλλακτικά, ελαστικά αυτοκινήτων, καθαριότητα και σίτιση αλλοδαπών προσωρινά κρατουμένω</w:t>
      </w:r>
      <w:r>
        <w:rPr>
          <w:rFonts w:eastAsia="Times New Roman"/>
          <w:szCs w:val="24"/>
        </w:rPr>
        <w:t>ν κ.λπ.</w:t>
      </w:r>
      <w:r>
        <w:rPr>
          <w:rFonts w:eastAsia="Times New Roman"/>
          <w:szCs w:val="24"/>
        </w:rPr>
        <w:t>.</w:t>
      </w:r>
    </w:p>
    <w:p w14:paraId="523E4E8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Από κει και πέρα, υπάρχει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proofErr w:type="spellStart"/>
      <w:r>
        <w:rPr>
          <w:rFonts w:eastAsia="Times New Roman" w:cs="Times New Roman"/>
          <w:szCs w:val="24"/>
        </w:rPr>
        <w:t>α;</w:t>
      </w:r>
      <w:r>
        <w:rPr>
          <w:rFonts w:eastAsia="Times New Roman" w:cs="Times New Roman"/>
          <w:szCs w:val="24"/>
        </w:rPr>
        <w:t>πόφαση</w:t>
      </w:r>
      <w:proofErr w:type="spellEnd"/>
      <w:r>
        <w:rPr>
          <w:rFonts w:eastAsia="Times New Roman" w:cs="Times New Roman"/>
          <w:szCs w:val="24"/>
        </w:rPr>
        <w:t xml:space="preserve"> των Υπουργείων Οικονομίας και Οικονομικών, που περιγράφει ένα πλαίσιο, στο οποίο θα κινηθούν οι αρμόδιες υπηρεσίες και το οποίο θα αρχίσει να εφαρμόζεται πρακτικά από την 9</w:t>
      </w:r>
      <w:r w:rsidRPr="0068690D">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Σεπτεμβρίου του τρέχοντος έτους. </w:t>
      </w:r>
    </w:p>
    <w:p w14:paraId="523E4E8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Πρέπει, βέβαια, να επισημανθεί ότι και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όπως η Εθνική Ανεξάρτητη Αρχή Δημοσίων Συμβάσεων, επέμεναν κατά καιρούς σε διάφορα σχήματα, που είναι δύσκολο αν όχι αδύνατον, να εφαρμοστούν. Παραδείγματος χάριν, </w:t>
      </w:r>
      <w:r>
        <w:rPr>
          <w:rFonts w:eastAsia="Times New Roman" w:cs="Times New Roman"/>
          <w:szCs w:val="24"/>
        </w:rPr>
        <w:t>στο όνομα του κεντρικού προγραμματισμού και της κεντρικής ευθύνης επιμένουν στη διενέργεια κεντρικών διαγωνιστικών διαδικασιών, ενώ υπάρχουν περιπτώσεις που αυτοί είναι πρακτικά αδύνατον να υλοποιηθούν. Για παράδειγμα, στα καύσιμα δεν υπάρχουν εταιρείες δι</w:t>
      </w:r>
      <w:r>
        <w:rPr>
          <w:rFonts w:eastAsia="Times New Roman" w:cs="Times New Roman"/>
          <w:szCs w:val="24"/>
        </w:rPr>
        <w:t xml:space="preserve">ανομής που να καλύπτουν πανελλαδικά το δίκτυο διανομής. Δεν προσέρχονται σε τέτοιους διαγωνισμούς και υπάρχουν αυτά τα προβλήματα. </w:t>
      </w:r>
    </w:p>
    <w:p w14:paraId="523E4E9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Είναι αλήθεια ότι με την τροπολογία που προωθούμε έχουμε δημιουργήσει ασφυκτικά περιθώρια προσαρμογής στην Ελληνική Αστυνομί</w:t>
      </w:r>
      <w:r>
        <w:rPr>
          <w:rFonts w:eastAsia="Times New Roman" w:cs="Times New Roman"/>
          <w:szCs w:val="24"/>
        </w:rPr>
        <w:t xml:space="preserve">α και το Πυροσβεστικό Σώμα. Πρέπει ουσιαστικά να εκδώσουμε διαπιστωτική πράξη κυριολεκτικά σχεδόν χθες, ενώ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ορίζει ότι η έναρξη εφαρμογής θα γίνει την 9</w:t>
      </w:r>
      <w:r w:rsidRPr="00BB3E43">
        <w:rPr>
          <w:rFonts w:eastAsia="Times New Roman" w:cs="Times New Roman"/>
          <w:szCs w:val="24"/>
          <w:vertAlign w:val="superscript"/>
        </w:rPr>
        <w:t>η</w:t>
      </w:r>
      <w:r>
        <w:rPr>
          <w:rFonts w:eastAsia="Times New Roman" w:cs="Times New Roman"/>
          <w:szCs w:val="24"/>
        </w:rPr>
        <w:t xml:space="preserve"> Σεπτεμβρίου του 2017. </w:t>
      </w:r>
    </w:p>
    <w:p w14:paraId="523E4E9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κύριε Πρόεδρε, αγαπητές και αγαπητοί </w:t>
      </w:r>
      <w:r>
        <w:rPr>
          <w:rFonts w:eastAsia="Times New Roman" w:cs="Times New Roman"/>
          <w:szCs w:val="24"/>
        </w:rPr>
        <w:t>κυρίες και κύριοι συνάδελφοι με οικονομική αρμοδιότητα, ότι δεν θα έχετε αντίρρηση η λήξη της προθεσμίας που αναφέρεται στην τροπολογία, να ορισθεί η 9</w:t>
      </w:r>
      <w:r w:rsidRPr="00BB3E43">
        <w:rPr>
          <w:rFonts w:eastAsia="Times New Roman" w:cs="Times New Roman"/>
          <w:szCs w:val="24"/>
          <w:vertAlign w:val="superscript"/>
        </w:rPr>
        <w:t>η</w:t>
      </w:r>
      <w:r>
        <w:rPr>
          <w:rFonts w:eastAsia="Times New Roman" w:cs="Times New Roman"/>
          <w:szCs w:val="24"/>
        </w:rPr>
        <w:t xml:space="preserve">  Σεπτεμβρίου, για να είμαστε σωστά ευθυγραμμισμένοι. </w:t>
      </w:r>
    </w:p>
    <w:p w14:paraId="523E4E9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Αυτή είναι μ</w:t>
      </w:r>
      <w:r>
        <w:rPr>
          <w:rFonts w:eastAsia="Times New Roman" w:cs="Times New Roman"/>
          <w:szCs w:val="24"/>
        </w:rPr>
        <w:t>ί</w:t>
      </w:r>
      <w:r>
        <w:rPr>
          <w:rFonts w:eastAsia="Times New Roman" w:cs="Times New Roman"/>
          <w:szCs w:val="24"/>
        </w:rPr>
        <w:t>α ελάχιστη διόρθωση που θέλω να προτ</w:t>
      </w:r>
      <w:r>
        <w:rPr>
          <w:rFonts w:eastAsia="Times New Roman" w:cs="Times New Roman"/>
          <w:szCs w:val="24"/>
        </w:rPr>
        <w:t xml:space="preserve">είνω στο σημείο και μόνο αυτό. Επαναλαμβάνω ότι μπορούν απροβλημάτιστα να τη δεχθούν οι παριστάμενοι κύριοι συνάδελφοι για να μην δέχομαι κι εγώ παράπονα ότι μεταχειριζόμαστε σκληρά τους υφισταμένους μας. </w:t>
      </w:r>
    </w:p>
    <w:p w14:paraId="523E4E9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23E4E94" w14:textId="77777777" w:rsidR="000D1927" w:rsidRDefault="00D33BB9">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 xml:space="preserve">Καλώς. Ευχαριστούμε τον κ. </w:t>
      </w:r>
      <w:proofErr w:type="spellStart"/>
      <w:r>
        <w:rPr>
          <w:rFonts w:eastAsia="Times New Roman" w:cs="Times New Roman"/>
          <w:szCs w:val="24"/>
        </w:rPr>
        <w:t>Τόσκα</w:t>
      </w:r>
      <w:proofErr w:type="spellEnd"/>
      <w:r>
        <w:rPr>
          <w:rFonts w:eastAsia="Times New Roman" w:cs="Times New Roman"/>
          <w:szCs w:val="24"/>
        </w:rPr>
        <w:t>.</w:t>
      </w:r>
    </w:p>
    <w:p w14:paraId="523E4E9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Τόσκα</w:t>
      </w:r>
      <w:proofErr w:type="spellEnd"/>
      <w:r>
        <w:rPr>
          <w:rFonts w:eastAsia="Times New Roman" w:cs="Times New Roman"/>
          <w:szCs w:val="24"/>
        </w:rPr>
        <w:t xml:space="preserve">, να δώσετε την τροπολογία για να διανεμηθεί στους Βουλευτές. </w:t>
      </w:r>
    </w:p>
    <w:p w14:paraId="523E4E9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Τώρα 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w:t>
      </w:r>
    </w:p>
    <w:p w14:paraId="523E4E9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πολύ, κύριε Πρόεδρε. </w:t>
      </w:r>
    </w:p>
    <w:p w14:paraId="523E4E9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Σήμερα διαπιστώσαμε επικίνδυνα καιρικά φαινόμενα. Έβρεξε πολλές τ</w:t>
      </w:r>
      <w:r>
        <w:rPr>
          <w:rFonts w:eastAsia="Times New Roman" w:cs="Times New Roman"/>
          <w:szCs w:val="24"/>
        </w:rPr>
        <w:t xml:space="preserve">ροπολογίες και καθώς παρακολουθούμε τους Υπουργούς να παρελαύνουν και να τις αναπτύσσουν και κυρίως παρακολουθώντας την Υφυπουργό κυρία </w:t>
      </w:r>
      <w:proofErr w:type="spellStart"/>
      <w:r>
        <w:rPr>
          <w:rFonts w:eastAsia="Times New Roman" w:cs="Times New Roman"/>
          <w:szCs w:val="24"/>
        </w:rPr>
        <w:t>Παπανάτσιου</w:t>
      </w:r>
      <w:proofErr w:type="spellEnd"/>
      <w:r>
        <w:rPr>
          <w:rFonts w:eastAsia="Times New Roman" w:cs="Times New Roman"/>
          <w:szCs w:val="24"/>
        </w:rPr>
        <w:t xml:space="preserve"> να τις λέει χωρίς να παίρνει ανάσα, δεν μπορούμε να μην σκεφθούμε την ηρωική εποχή των ΣΥΡΙΖΑ-ΑΝΕΛ, όταν με </w:t>
      </w:r>
      <w:r>
        <w:rPr>
          <w:rFonts w:eastAsia="Times New Roman" w:cs="Times New Roman"/>
          <w:szCs w:val="24"/>
        </w:rPr>
        <w:t>την παραμικρή τροπολογία εδώ μέσα γινόταν ο κακός χαμός. Ο κ. Λαφαζάνης σηκωνόταν επάνω και μιλούσε για πραξικοπήματα, για χούντες με κοινοβουλευτικούς μανδύες. Τότε είχατε τον κ. Λαφαζάνη εδώ Κοινοβουλευτικό Εκπρόσωπο να τα λέει όλα αυτά, στα κανάλια είχα</w:t>
      </w:r>
      <w:r>
        <w:rPr>
          <w:rFonts w:eastAsia="Times New Roman" w:cs="Times New Roman"/>
          <w:szCs w:val="24"/>
        </w:rPr>
        <w:t xml:space="preserve">τε τον κ. </w:t>
      </w:r>
      <w:proofErr w:type="spellStart"/>
      <w:r>
        <w:rPr>
          <w:rFonts w:eastAsia="Times New Roman" w:cs="Times New Roman"/>
          <w:szCs w:val="24"/>
        </w:rPr>
        <w:t>Βαρουφάκη</w:t>
      </w:r>
      <w:proofErr w:type="spellEnd"/>
      <w:r>
        <w:rPr>
          <w:rFonts w:eastAsia="Times New Roman" w:cs="Times New Roman"/>
          <w:szCs w:val="24"/>
        </w:rPr>
        <w:t xml:space="preserve">. Τώρα βρίζεστε και με τους δυο, αύριο μπορεί να είστε ξανά μαζί. Είναι γνωστά αυτά. </w:t>
      </w:r>
    </w:p>
    <w:p w14:paraId="523E4E9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Καθώς πλησιάζει το τέλος του Ιουλίου και μαζί με αυτό οι Έλληνες βρίσκονται αντιμέτωποι με την καταληκτική ημερομηνία καταβολής των ληστρικών φορολογικ</w:t>
      </w:r>
      <w:r>
        <w:rPr>
          <w:rFonts w:eastAsia="Times New Roman" w:cs="Times New Roman"/>
          <w:szCs w:val="24"/>
        </w:rPr>
        <w:t xml:space="preserve">ών τους υποχρεώσεων, ακούμε, κυρίες και κύριοι συνάδελφοι, τα κυβερνητικά στελέχη με επικεφαλής τον ίδιο τον Πρωθυπουργό, να αραδιάζουν τα πιο εξοργιστικά επιχειρήματα και τις πιο ανόητες δικαιολογίες. </w:t>
      </w:r>
    </w:p>
    <w:p w14:paraId="523E4E9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Τι μας λέει αυτές τις μέρες ο κ. Τσίπρας, δίνοντας συ</w:t>
      </w:r>
      <w:r>
        <w:rPr>
          <w:rFonts w:eastAsia="Times New Roman" w:cs="Times New Roman"/>
          <w:szCs w:val="24"/>
        </w:rPr>
        <w:t xml:space="preserve">νεντεύξεις εντός και εκτός συνόρων από το πρωί έως το βράδυ; «Έκανα λάθη, ήταν λανθασμένες οι επιλογές μου ως προς την επιλογή προσώπων. Υποτίμησα τους διεθνείς συσχετισμούς. Υπερτίμησα την ποσοτική χαλάρωση. Είμαι ψεύτης, αλλά δεν είμαι κλέφτης». </w:t>
      </w:r>
    </w:p>
    <w:p w14:paraId="523E4E9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 xml:space="preserve"> άλλη μεγαλύτερη ομολογία αποτυχίας; Πότε λέμε, δηλαδή, ότι ένας ηγέτης, ένας αρχηγός είναι αποτυχημένος; Δεν το λέμε όταν δεν ξέρει να διαλέγει συνεργάτες, δεν ξέρει να αξιολογεί το διεθνές περιβάλλον, προβαίνει σε λανθασμένες εκτιμήσεις, δεν προβλέπει, ό</w:t>
      </w:r>
      <w:r>
        <w:rPr>
          <w:rFonts w:eastAsia="Times New Roman" w:cs="Times New Roman"/>
          <w:szCs w:val="24"/>
        </w:rPr>
        <w:t xml:space="preserve">ταν η πολιτική είναι η τέχνη του </w:t>
      </w:r>
      <w:proofErr w:type="spellStart"/>
      <w:r>
        <w:rPr>
          <w:rFonts w:eastAsia="Times New Roman" w:cs="Times New Roman"/>
          <w:szCs w:val="24"/>
        </w:rPr>
        <w:t>προβλέπειν</w:t>
      </w:r>
      <w:proofErr w:type="spellEnd"/>
      <w:r>
        <w:rPr>
          <w:rFonts w:eastAsia="Times New Roman" w:cs="Times New Roman"/>
          <w:szCs w:val="24"/>
        </w:rPr>
        <w:t xml:space="preserve">; </w:t>
      </w:r>
    </w:p>
    <w:p w14:paraId="523E4E9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μας λέει μετά από όλα αυτά αυτές τις μέρες ο κ. Τσίπρας; «Α, δεν υπάρχει θέμα, διότι μετά πήγα ξανά σε εκλογές και ο λαός επιβράβευσε τα λάθη και τις αποτυχίες μου. Δηλαδή, είμαι μεν αποτυχημένος –λέει ο κ. </w:t>
      </w:r>
      <w:r>
        <w:rPr>
          <w:rFonts w:eastAsia="Times New Roman" w:cs="Times New Roman"/>
          <w:szCs w:val="24"/>
        </w:rPr>
        <w:t>Τσίπρας- σε όλα, αλλά ξέρω καλά την τέχνη να κοροϊδεύω και να εξαπατώ τον λαό». Άλλωστε, και οι παραστάσεις που δίνονταν εδώ από τον κ. Λαφαζάνη και τους λοιπούς του ΣΥΡΙΖΑ τον ηρωικό καιρό, ήταν μια παράσταση, πράγματι, γιατί δημιουργούσαν με αυτό το μένο</w:t>
      </w:r>
      <w:r>
        <w:rPr>
          <w:rFonts w:eastAsia="Times New Roman" w:cs="Times New Roman"/>
          <w:szCs w:val="24"/>
        </w:rPr>
        <w:t xml:space="preserve">ς και την ορμή την αίσθηση στο λαό ότι αυτοί εδώ θα έρθουν να τα αλλάξουν όλα, να σκίσουν τα μνημόνια ντάλα μεσημέρι, όπως λέγατε. </w:t>
      </w:r>
    </w:p>
    <w:p w14:paraId="523E4E9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Λέει, επίσης, ο κ. Τσίπρας ότι στις εκλογές του Ιανουαρίου του 2015 ο λαός του έδωσε εντολή για σκληρή διαπραγμάτευση και ότ</w:t>
      </w:r>
      <w:r>
        <w:rPr>
          <w:rFonts w:eastAsia="Times New Roman" w:cs="Times New Roman"/>
          <w:szCs w:val="24"/>
        </w:rPr>
        <w:t>ι μετά, αφού τα έκανε σαλάτα και έφτασε τη χώρα στο χείλος της καταστροφής, ο λαός, ερωτηθείς ξανά τον Σεπτέμβριο του 2015, του είπε «μπράβο που απέτυχες σε όλα, αλλά συνέχισε, είσαι πολύ ωραίος».</w:t>
      </w:r>
    </w:p>
    <w:p w14:paraId="523E4E9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Η αλήθεια, βέβαια, είναι ότι ο λαός δεν σας έδωσε τον Γενάρ</w:t>
      </w:r>
      <w:r>
        <w:rPr>
          <w:rFonts w:eastAsia="Times New Roman" w:cs="Times New Roman"/>
          <w:szCs w:val="24"/>
        </w:rPr>
        <w:t xml:space="preserve">η του 2015 εντολή για σκληρή διαπραγμάτευση. Σας έδωσε εντολή να σκίσετε τα μνημόνια  ντάλα μεσημέρι, να καταργήσετε τον ΕΝΦΙΑ, να βαράτε τα νταούλια και να χορεύουν όλοι οι εχθροί και οι αγορές, να διώξετε το ΔΝΤ και τους </w:t>
      </w:r>
      <w:proofErr w:type="spellStart"/>
      <w:r>
        <w:rPr>
          <w:rFonts w:eastAsia="Times New Roman" w:cs="Times New Roman"/>
          <w:szCs w:val="24"/>
        </w:rPr>
        <w:t>τ</w:t>
      </w:r>
      <w:r>
        <w:rPr>
          <w:rFonts w:eastAsia="Times New Roman" w:cs="Times New Roman"/>
          <w:szCs w:val="24"/>
        </w:rPr>
        <w:t>ροϊκανούς</w:t>
      </w:r>
      <w:proofErr w:type="spellEnd"/>
      <w:r>
        <w:rPr>
          <w:rFonts w:eastAsia="Times New Roman" w:cs="Times New Roman"/>
          <w:szCs w:val="24"/>
        </w:rPr>
        <w:t xml:space="preserve"> και τον Σεπτέμβρη, ότα</w:t>
      </w:r>
      <w:r>
        <w:rPr>
          <w:rFonts w:eastAsia="Times New Roman" w:cs="Times New Roman"/>
          <w:szCs w:val="24"/>
        </w:rPr>
        <w:t xml:space="preserve">ν πήγατε στις εκλογές, κυρίες και κύριοι συνάδελφοι, δεν τους είπατε αυτά που θα κάνετε. Τους λέγατε πάλι για παράλληλο πρόγραμμα. Δεν τους είπατε ούτε για τα </w:t>
      </w:r>
      <w:proofErr w:type="spellStart"/>
      <w:r>
        <w:rPr>
          <w:rFonts w:eastAsia="Times New Roman" w:cs="Times New Roman"/>
          <w:szCs w:val="24"/>
        </w:rPr>
        <w:t>υπερταμεία</w:t>
      </w:r>
      <w:proofErr w:type="spellEnd"/>
      <w:r>
        <w:rPr>
          <w:rFonts w:eastAsia="Times New Roman" w:cs="Times New Roman"/>
          <w:szCs w:val="24"/>
        </w:rPr>
        <w:t xml:space="preserve"> των εκατό χρόνων, ούτε ότι θα τους κόψετε τις επικουρικές, ούτε ότι θα δώσετε όλα τα δ</w:t>
      </w:r>
      <w:r>
        <w:rPr>
          <w:rFonts w:eastAsia="Times New Roman" w:cs="Times New Roman"/>
          <w:szCs w:val="24"/>
        </w:rPr>
        <w:t xml:space="preserve">άνειά τους και τα εξυπηρετούμενα και τα μη εξυπηρετούμενα στα κοράκια της καταστροφής στα ξένα </w:t>
      </w:r>
      <w:r>
        <w:rPr>
          <w:rFonts w:eastAsia="Times New Roman" w:cs="Times New Roman"/>
          <w:szCs w:val="24"/>
          <w:lang w:val="en-US"/>
        </w:rPr>
        <w:t>funs</w:t>
      </w:r>
      <w:r>
        <w:rPr>
          <w:rFonts w:eastAsia="Times New Roman" w:cs="Times New Roman"/>
          <w:szCs w:val="24"/>
        </w:rPr>
        <w:t xml:space="preserve">. </w:t>
      </w:r>
    </w:p>
    <w:p w14:paraId="523E4E9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Επομένως, ο λαός δεν επικύρωσε τον Σεπτέμβρη αυτά τα οποία λέει ο κ. Τσίπρας τώρα. Διότι, αν λέτε ότι του λαού του είχατε πει ότι θα του κόψετε τις </w:t>
      </w:r>
      <w:r>
        <w:rPr>
          <w:rFonts w:eastAsia="Times New Roman" w:cs="Times New Roman"/>
          <w:szCs w:val="24"/>
        </w:rPr>
        <w:t>επικουρικές και ήρθε τρέχοντας και σας ψήφισε, τότε υποτιμάτε τη νοημοσύνη του ελληνικού λαού και η τιμωρία για κάτι τέτοιο πάντοτε είναι σκληρή.</w:t>
      </w:r>
    </w:p>
    <w:p w14:paraId="523E4EA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μας λέτε αυτό το τελευταίο διάστημα; Ότι πρέπει να χοροπηδάμε από τη χαρά μας, γιατί βγήκαμε από τη διαδικα</w:t>
      </w:r>
      <w:r>
        <w:rPr>
          <w:rFonts w:eastAsia="Times New Roman" w:cs="Times New Roman"/>
          <w:szCs w:val="24"/>
        </w:rPr>
        <w:t>σία του υπερβολικού ελλείμματος και γιατί βγήκαμε στις αγορές. Συγγνώμη, με ποια διαδικασία υπερβολικού ελλείμματος θα μπορούσαμε να είχαμε παραμείνει, όταν έχουμε πλεονάσματα και όταν είμαστε σε μνημόνια τόσα χρόνια; Διότι η διαδικασία του υπερβολικού ελλ</w:t>
      </w:r>
      <w:r>
        <w:rPr>
          <w:rFonts w:eastAsia="Times New Roman" w:cs="Times New Roman"/>
          <w:szCs w:val="24"/>
        </w:rPr>
        <w:t xml:space="preserve">είμματος, για να καταλαβαίνει και όποιος ακούει, είναι </w:t>
      </w:r>
      <w:proofErr w:type="spellStart"/>
      <w:r>
        <w:rPr>
          <w:rFonts w:eastAsia="Times New Roman" w:cs="Times New Roman"/>
          <w:szCs w:val="24"/>
        </w:rPr>
        <w:t>τιμωρητικά</w:t>
      </w:r>
      <w:proofErr w:type="spellEnd"/>
      <w:r>
        <w:rPr>
          <w:rFonts w:eastAsia="Times New Roman" w:cs="Times New Roman"/>
          <w:szCs w:val="24"/>
        </w:rPr>
        <w:t xml:space="preserve"> μέτρα. Τι άλλα </w:t>
      </w:r>
      <w:proofErr w:type="spellStart"/>
      <w:r>
        <w:rPr>
          <w:rFonts w:eastAsia="Times New Roman" w:cs="Times New Roman"/>
          <w:szCs w:val="24"/>
        </w:rPr>
        <w:t>τιμωρητικά</w:t>
      </w:r>
      <w:proofErr w:type="spellEnd"/>
      <w:r>
        <w:rPr>
          <w:rFonts w:eastAsia="Times New Roman" w:cs="Times New Roman"/>
          <w:szCs w:val="24"/>
        </w:rPr>
        <w:t xml:space="preserve"> μέτρα, δηλαδή, από τόσα μνημόνια θα μας είχαν επιβάλει, ώστε να πανηγυρίζετε τώρα ότι δεν μας τιμώρησαν κι άλλο; </w:t>
      </w:r>
    </w:p>
    <w:p w14:paraId="523E4EA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Όσον αφορά τις αγορές, τώρα έχουμε το καινούργιο α</w:t>
      </w:r>
      <w:r>
        <w:rPr>
          <w:rFonts w:eastAsia="Times New Roman" w:cs="Times New Roman"/>
          <w:szCs w:val="24"/>
        </w:rPr>
        <w:t xml:space="preserve">φήγημα. «Η δική μας έξοδος είναι καλύτερη», λέει ο ΣΥΡΙΖΑ. Ποιανού είναι καλύτερη η έξοδος. </w:t>
      </w:r>
      <w:r>
        <w:rPr>
          <w:rFonts w:eastAsia="Times New Roman" w:cs="Times New Roman"/>
          <w:szCs w:val="24"/>
        </w:rPr>
        <w:t>Ο</w:t>
      </w:r>
      <w:r>
        <w:rPr>
          <w:rFonts w:eastAsia="Times New Roman" w:cs="Times New Roman"/>
          <w:szCs w:val="24"/>
        </w:rPr>
        <w:t xml:space="preserve"> παριστάμενος Υπουργός εδώ ο κ. </w:t>
      </w:r>
      <w:proofErr w:type="spellStart"/>
      <w:r>
        <w:rPr>
          <w:rFonts w:eastAsia="Times New Roman" w:cs="Times New Roman"/>
          <w:szCs w:val="24"/>
        </w:rPr>
        <w:t>Τσακαλώτος</w:t>
      </w:r>
      <w:proofErr w:type="spellEnd"/>
      <w:r>
        <w:rPr>
          <w:rFonts w:eastAsia="Times New Roman" w:cs="Times New Roman"/>
          <w:szCs w:val="24"/>
        </w:rPr>
        <w:t>, που έλεγε, όταν βγήκε η Ελλάδα στις αγορές το 2014, ότι η πλειοψηφία της ελληνικής κοινωνίας δεν πρόκειται να δει κανέν</w:t>
      </w:r>
      <w:r>
        <w:rPr>
          <w:rFonts w:eastAsia="Times New Roman" w:cs="Times New Roman"/>
          <w:szCs w:val="24"/>
        </w:rPr>
        <w:t xml:space="preserve">α καλό, διότι η σκληρή πραγματικότητα είναι άλλη και ότι είναι επικοινωνιακές ενέργειες και διάφορα τέτοια, προφανώς… </w:t>
      </w:r>
    </w:p>
    <w:p w14:paraId="523E4EA2"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Όλα σωστά είναι.</w:t>
      </w:r>
    </w:p>
    <w:p w14:paraId="523E4EA3"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Όλα σωστά.</w:t>
      </w:r>
    </w:p>
    <w:p w14:paraId="523E4EA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Τώρα, λοιπόν, που βγαίνετε εσείς στις αγορές, ο </w:t>
      </w:r>
      <w:r>
        <w:rPr>
          <w:rFonts w:eastAsia="Times New Roman" w:cs="Times New Roman"/>
          <w:szCs w:val="24"/>
        </w:rPr>
        <w:t xml:space="preserve">ελληνικός λαός είναι πολύ ευχαριστημένος, δεν πληρώνει φόρους, δεν βασανίζεται, δεν τρέχει να ψάχνει για τον ΕΦΚΑ, δεν ξέρει τίποτε, είναι όλοι ευχαριστημένοι και βγήκαν στις αγορές και πανηγυρίζουν. </w:t>
      </w:r>
    </w:p>
    <w:p w14:paraId="523E4EA5" w14:textId="77777777" w:rsidR="000D1927" w:rsidRDefault="00D33BB9">
      <w:pPr>
        <w:spacing w:after="0" w:line="600" w:lineRule="auto"/>
        <w:ind w:firstLine="720"/>
        <w:jc w:val="both"/>
        <w:rPr>
          <w:rFonts w:eastAsia="Times New Roman" w:cs="Times New Roman"/>
          <w:iCs/>
          <w:szCs w:val="24"/>
        </w:rPr>
      </w:pPr>
      <w:r>
        <w:rPr>
          <w:rFonts w:eastAsia="Times New Roman" w:cs="Times New Roman"/>
          <w:szCs w:val="24"/>
        </w:rPr>
        <w:t>Η δική σας έξοδος, λοιπόν, λέτε ότι είναι καλύτερη. Αυτ</w:t>
      </w:r>
      <w:r>
        <w:rPr>
          <w:rFonts w:eastAsia="Times New Roman" w:cs="Times New Roman"/>
          <w:szCs w:val="24"/>
        </w:rPr>
        <w:t xml:space="preserve">ό λέτε. </w:t>
      </w:r>
      <w:r>
        <w:rPr>
          <w:rFonts w:eastAsia="Times New Roman" w:cs="Times New Roman"/>
          <w:szCs w:val="24"/>
        </w:rPr>
        <w:t>Μ</w:t>
      </w:r>
      <w:r>
        <w:rPr>
          <w:rFonts w:eastAsia="Times New Roman" w:cs="Times New Roman"/>
          <w:szCs w:val="24"/>
        </w:rPr>
        <w:t xml:space="preserve">άλιστα, επειδή δεν μπορείτε να το πείτε πλήρως αυτό, τι λέτε; Η δεύτερη έξοδος των </w:t>
      </w:r>
      <w:proofErr w:type="spellStart"/>
      <w:r>
        <w:rPr>
          <w:rFonts w:eastAsia="Times New Roman" w:cs="Times New Roman"/>
          <w:szCs w:val="24"/>
        </w:rPr>
        <w:t>ΣαμαροΒενιζέλων</w:t>
      </w:r>
      <w:proofErr w:type="spellEnd"/>
      <w:r>
        <w:rPr>
          <w:rFonts w:eastAsia="Times New Roman" w:cs="Times New Roman"/>
          <w:szCs w:val="24"/>
        </w:rPr>
        <w:t xml:space="preserve"> ήταν κακή, όχι η πρώτη. </w:t>
      </w:r>
      <w:r>
        <w:rPr>
          <w:rFonts w:eastAsia="Times New Roman" w:cs="Times New Roman"/>
          <w:szCs w:val="24"/>
        </w:rPr>
        <w:t>Γ</w:t>
      </w:r>
      <w:r>
        <w:rPr>
          <w:rFonts w:eastAsia="Times New Roman" w:cs="Times New Roman"/>
          <w:szCs w:val="24"/>
        </w:rPr>
        <w:t>ιατί ήταν κακή και αποτυχημένη η δεύτερη έξοδος, που το λέτε και το λέει και ο κ. Δραγασάκης; Γιατί; Βγήκε μ</w:t>
      </w:r>
      <w:r>
        <w:rPr>
          <w:rFonts w:eastAsia="Times New Roman" w:cs="Times New Roman"/>
          <w:szCs w:val="24"/>
        </w:rPr>
        <w:t>ί</w:t>
      </w:r>
      <w:r>
        <w:rPr>
          <w:rFonts w:eastAsia="Times New Roman" w:cs="Times New Roman"/>
          <w:szCs w:val="24"/>
        </w:rPr>
        <w:t>α χαρά με 3,5%</w:t>
      </w:r>
      <w:r>
        <w:rPr>
          <w:rFonts w:eastAsia="Times New Roman" w:cs="Times New Roman"/>
          <w:szCs w:val="24"/>
        </w:rPr>
        <w:t xml:space="preserve"> επιτόκιο, μέσα σε μ</w:t>
      </w:r>
      <w:r>
        <w:rPr>
          <w:rFonts w:eastAsia="Times New Roman" w:cs="Times New Roman"/>
          <w:szCs w:val="24"/>
        </w:rPr>
        <w:t>ί</w:t>
      </w:r>
      <w:r>
        <w:rPr>
          <w:rFonts w:eastAsia="Times New Roman" w:cs="Times New Roman"/>
          <w:szCs w:val="24"/>
        </w:rPr>
        <w:t xml:space="preserve">α διεθνή αναταραχή και απέδειξε η Ελλάδα τότε ότι σε μικρό χρονικό διάστημα μπορεί να βγει και να ξαναβγεί στις αγορές και αυτό να έχει συνέχεια. Άσε που εμείς είχαμε πάρει δύο τράπεζες και εσείς πήρατε όλο το κεφάλαιο μαζί σας, πέντε </w:t>
      </w:r>
      <w:r>
        <w:rPr>
          <w:rFonts w:eastAsia="Times New Roman" w:cs="Times New Roman"/>
          <w:szCs w:val="24"/>
        </w:rPr>
        <w:t xml:space="preserve">τράπεζες, </w:t>
      </w:r>
      <w:r>
        <w:rPr>
          <w:rFonts w:eastAsia="Times New Roman" w:cs="Times New Roman"/>
          <w:szCs w:val="24"/>
          <w:lang w:val="en-US"/>
        </w:rPr>
        <w:t>Merrill</w:t>
      </w:r>
      <w:r>
        <w:rPr>
          <w:rFonts w:eastAsia="Times New Roman" w:cs="Times New Roman"/>
          <w:szCs w:val="24"/>
        </w:rPr>
        <w:t xml:space="preserve"> </w:t>
      </w:r>
      <w:r>
        <w:rPr>
          <w:rFonts w:eastAsia="Times New Roman" w:cs="Times New Roman"/>
          <w:szCs w:val="24"/>
          <w:lang w:val="en-US"/>
        </w:rPr>
        <w:t>Lynch</w:t>
      </w:r>
      <w:r>
        <w:rPr>
          <w:rFonts w:eastAsia="Times New Roman" w:cs="Times New Roman"/>
          <w:szCs w:val="24"/>
        </w:rPr>
        <w:t xml:space="preserve"> και τον έναν και τον άλλον, για να βγείτε στις αγορές. </w:t>
      </w:r>
      <w:r>
        <w:rPr>
          <w:rFonts w:eastAsia="Times New Roman" w:cs="Times New Roman"/>
          <w:szCs w:val="24"/>
        </w:rPr>
        <w:t>Ά</w:t>
      </w:r>
      <w:r>
        <w:rPr>
          <w:rFonts w:eastAsia="Times New Roman" w:cs="Times New Roman"/>
          <w:szCs w:val="24"/>
        </w:rPr>
        <w:t xml:space="preserve">λλο που λέτε ότι δεν μπήκαν στα ομόλογα, στο μισό ποσό δηλαδή, τα </w:t>
      </w:r>
      <w:proofErr w:type="spellStart"/>
      <w:r>
        <w:rPr>
          <w:rFonts w:eastAsia="Times New Roman" w:cs="Times New Roman"/>
          <w:szCs w:val="24"/>
        </w:rPr>
        <w:t>hedge</w:t>
      </w:r>
      <w:proofErr w:type="spellEnd"/>
      <w:r>
        <w:rPr>
          <w:rFonts w:eastAsia="Times New Roman" w:cs="Times New Roman"/>
          <w:szCs w:val="24"/>
        </w:rPr>
        <w:t xml:space="preserve"> </w:t>
      </w:r>
      <w:proofErr w:type="spellStart"/>
      <w:r>
        <w:rPr>
          <w:rFonts w:eastAsia="Times New Roman" w:cs="Times New Roman"/>
          <w:bCs/>
          <w:szCs w:val="24"/>
        </w:rPr>
        <w:t>fund</w:t>
      </w:r>
      <w:proofErr w:type="spellEnd"/>
      <w:r>
        <w:rPr>
          <w:rFonts w:eastAsia="Times New Roman" w:cs="Times New Roman"/>
          <w:bCs/>
          <w:szCs w:val="24"/>
          <w:lang w:val="en-US"/>
        </w:rPr>
        <w:t>s</w:t>
      </w:r>
      <w:r>
        <w:rPr>
          <w:rFonts w:eastAsia="Times New Roman" w:cs="Times New Roman"/>
          <w:bCs/>
          <w:szCs w:val="24"/>
        </w:rPr>
        <w:t xml:space="preserve">. </w:t>
      </w:r>
      <w:r>
        <w:rPr>
          <w:rFonts w:eastAsia="Times New Roman" w:cs="Times New Roman"/>
          <w:iCs/>
          <w:szCs w:val="24"/>
        </w:rPr>
        <w:t xml:space="preserve">Περισσότερο μπήκαν τα </w:t>
      </w:r>
      <w:proofErr w:type="spellStart"/>
      <w:r>
        <w:rPr>
          <w:rFonts w:eastAsia="Times New Roman" w:cs="Times New Roman"/>
          <w:iCs/>
          <w:szCs w:val="24"/>
        </w:rPr>
        <w:t>hedge</w:t>
      </w:r>
      <w:proofErr w:type="spellEnd"/>
      <w:r>
        <w:rPr>
          <w:rFonts w:eastAsia="Times New Roman" w:cs="Times New Roman"/>
          <w:iCs/>
          <w:szCs w:val="24"/>
        </w:rPr>
        <w:t xml:space="preserve"> </w:t>
      </w:r>
      <w:proofErr w:type="spellStart"/>
      <w:r>
        <w:rPr>
          <w:rFonts w:eastAsia="Times New Roman" w:cs="Times New Roman"/>
          <w:iCs/>
          <w:szCs w:val="24"/>
        </w:rPr>
        <w:t>funds</w:t>
      </w:r>
      <w:proofErr w:type="spellEnd"/>
      <w:r>
        <w:rPr>
          <w:rFonts w:eastAsia="Times New Roman" w:cs="Times New Roman"/>
          <w:iCs/>
          <w:szCs w:val="24"/>
        </w:rPr>
        <w:t xml:space="preserve">, τώρα με τη δική σας έξοδο, παρά με την έξοδο των </w:t>
      </w:r>
      <w:proofErr w:type="spellStart"/>
      <w:r>
        <w:rPr>
          <w:rFonts w:eastAsia="Times New Roman" w:cs="Times New Roman"/>
          <w:iCs/>
          <w:szCs w:val="24"/>
        </w:rPr>
        <w:t>ΣαμαροΒενιζέλ</w:t>
      </w:r>
      <w:r>
        <w:rPr>
          <w:rFonts w:eastAsia="Times New Roman" w:cs="Times New Roman"/>
          <w:iCs/>
          <w:szCs w:val="24"/>
        </w:rPr>
        <w:t>ων</w:t>
      </w:r>
      <w:proofErr w:type="spellEnd"/>
      <w:r>
        <w:rPr>
          <w:rFonts w:eastAsia="Times New Roman" w:cs="Times New Roman"/>
          <w:iCs/>
          <w:szCs w:val="24"/>
        </w:rPr>
        <w:t>.</w:t>
      </w:r>
    </w:p>
    <w:p w14:paraId="523E4EA6" w14:textId="77777777" w:rsidR="000D1927" w:rsidRDefault="00D33BB9">
      <w:pPr>
        <w:spacing w:after="0" w:line="600" w:lineRule="auto"/>
        <w:ind w:firstLine="720"/>
        <w:jc w:val="both"/>
        <w:rPr>
          <w:rFonts w:eastAsia="Times New Roman" w:cs="Times New Roman"/>
          <w:iCs/>
          <w:szCs w:val="24"/>
        </w:rPr>
      </w:pPr>
      <w:r>
        <w:rPr>
          <w:rFonts w:eastAsia="Times New Roman" w:cs="Times New Roman"/>
          <w:iCs/>
          <w:szCs w:val="24"/>
        </w:rPr>
        <w:t>Επίσης, θέλω να πω στον κύριο συνάδελφο που είπε ότι ο διεθνής Τύπος τους χειροκροτεί κ</w:t>
      </w:r>
      <w:r>
        <w:rPr>
          <w:rFonts w:eastAsia="Times New Roman" w:cs="Times New Roman"/>
          <w:iCs/>
          <w:szCs w:val="24"/>
        </w:rPr>
        <w:t>.</w:t>
      </w:r>
      <w:r>
        <w:rPr>
          <w:rFonts w:eastAsia="Times New Roman" w:cs="Times New Roman"/>
          <w:iCs/>
          <w:szCs w:val="24"/>
        </w:rPr>
        <w:t>λπ., το εξής: Κύριε συνάδελφε, όταν βγήκαμε στις αγορές το 2014, ο διεθνής Τύπος διθυράμβους έκανε πάλι. Έλεγε ότι το ρεύμα γυρίζει για την Ελλάδα, επενδυτές σκίζον</w:t>
      </w:r>
      <w:r>
        <w:rPr>
          <w:rFonts w:eastAsia="Times New Roman" w:cs="Times New Roman"/>
          <w:iCs/>
          <w:szCs w:val="24"/>
        </w:rPr>
        <w:t>ται για τα ελληνικά ομόλογα, αλλά τότε δεν τα διαβάζατε εσείς, είχατε άλλα πράγματα στο νου σας.</w:t>
      </w:r>
    </w:p>
    <w:p w14:paraId="523E4EA7" w14:textId="77777777" w:rsidR="000D1927" w:rsidRDefault="00D33BB9">
      <w:pPr>
        <w:spacing w:after="0" w:line="600" w:lineRule="auto"/>
        <w:ind w:firstLine="720"/>
        <w:jc w:val="both"/>
        <w:rPr>
          <w:rFonts w:eastAsia="Times New Roman" w:cs="Times New Roman"/>
          <w:iCs/>
          <w:szCs w:val="24"/>
        </w:rPr>
      </w:pPr>
      <w:r>
        <w:rPr>
          <w:rFonts w:eastAsia="Times New Roman" w:cs="Times New Roman"/>
          <w:iCs/>
          <w:szCs w:val="24"/>
        </w:rPr>
        <w:t xml:space="preserve">(Στο σημείο αυτό </w:t>
      </w:r>
      <w:r>
        <w:rPr>
          <w:rFonts w:eastAsia="Times New Roman" w:cs="Times New Roman"/>
          <w:iCs/>
          <w:szCs w:val="24"/>
        </w:rPr>
        <w:t>κ</w:t>
      </w:r>
      <w:r>
        <w:rPr>
          <w:rFonts w:eastAsia="Times New Roman" w:cs="Times New Roman"/>
          <w:iCs/>
          <w:szCs w:val="24"/>
        </w:rPr>
        <w:t>τυπάει το κουδούνι λήξεως του χρόνου ομιλίας της κυρίας Βουλευτού)</w:t>
      </w:r>
    </w:p>
    <w:p w14:paraId="523E4EA8" w14:textId="77777777" w:rsidR="000D1927" w:rsidRDefault="00D33BB9">
      <w:pPr>
        <w:spacing w:after="0" w:line="600" w:lineRule="auto"/>
        <w:ind w:firstLine="720"/>
        <w:jc w:val="both"/>
        <w:rPr>
          <w:rFonts w:eastAsia="Times New Roman" w:cs="Times New Roman"/>
          <w:iCs/>
          <w:szCs w:val="24"/>
        </w:rPr>
      </w:pPr>
      <w:r>
        <w:rPr>
          <w:rFonts w:eastAsia="Times New Roman" w:cs="Times New Roman"/>
          <w:iCs/>
          <w:szCs w:val="24"/>
        </w:rPr>
        <w:t>Κύριε Πρόεδρε, μισό λεπτό να ολοκληρώσω τη φράση μου, παρακαλώ.</w:t>
      </w:r>
    </w:p>
    <w:p w14:paraId="523E4EA9" w14:textId="77777777" w:rsidR="000D1927" w:rsidRDefault="00D33BB9">
      <w:pPr>
        <w:spacing w:after="0" w:line="600" w:lineRule="auto"/>
        <w:ind w:firstLine="720"/>
        <w:jc w:val="both"/>
        <w:rPr>
          <w:rFonts w:eastAsia="Times New Roman" w:cs="Times New Roman"/>
          <w:iCs/>
          <w:szCs w:val="24"/>
        </w:rPr>
      </w:pPr>
      <w:r>
        <w:rPr>
          <w:rFonts w:eastAsia="Times New Roman" w:cs="Times New Roman"/>
          <w:iCs/>
          <w:szCs w:val="24"/>
        </w:rPr>
        <w:t xml:space="preserve">Κατόπιν </w:t>
      </w:r>
      <w:r>
        <w:rPr>
          <w:rFonts w:eastAsia="Times New Roman" w:cs="Times New Roman"/>
          <w:iCs/>
          <w:szCs w:val="24"/>
        </w:rPr>
        <w:t>τούτου, κοιτάξτε να δείτε, το βασικό αυτή τη στιγμή είναι εάν η Ελλάδα βρίσκεται σε κάποιον δρόμο που να μπορεί να έχει πράγματι τη δυνατότητα να βγει από την επιτροπεία. Με όλα αυτά τα μνημόνια, όμως, με τις φορολογικές υποχρεώσεις και με όλα αυτά τα οποί</w:t>
      </w:r>
      <w:r>
        <w:rPr>
          <w:rFonts w:eastAsia="Times New Roman" w:cs="Times New Roman"/>
          <w:iCs/>
          <w:szCs w:val="24"/>
        </w:rPr>
        <w:t>α φέρνετε σωρηδόν, αυτό δεν μπορεί να αποτελεί προοπτική για τη χώρα.</w:t>
      </w:r>
    </w:p>
    <w:p w14:paraId="523E4EAA"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Επομένως, το μόνο που μένει </w:t>
      </w:r>
      <w:r>
        <w:rPr>
          <w:rFonts w:eastAsia="Times New Roman"/>
          <w:bCs/>
          <w:shd w:val="clear" w:color="auto" w:fill="FFFFFF"/>
        </w:rPr>
        <w:t>είναι</w:t>
      </w:r>
      <w:r>
        <w:rPr>
          <w:rFonts w:eastAsia="Times New Roman" w:cs="Times New Roman"/>
          <w:bCs/>
          <w:shd w:val="clear" w:color="auto" w:fill="FFFFFF"/>
        </w:rPr>
        <w:t xml:space="preserve"> η προπαγάνδα και ο επικοινωνιακός χειρισμός αυτής της ιστορίας περί αγορών, που σήμερα </w:t>
      </w:r>
      <w:r>
        <w:rPr>
          <w:rFonts w:eastAsia="Times New Roman"/>
          <w:bCs/>
          <w:shd w:val="clear" w:color="auto" w:fill="FFFFFF"/>
        </w:rPr>
        <w:t>είναι</w:t>
      </w:r>
      <w:r>
        <w:rPr>
          <w:rFonts w:eastAsia="Times New Roman" w:cs="Times New Roman"/>
          <w:bCs/>
          <w:shd w:val="clear" w:color="auto" w:fill="FFFFFF"/>
        </w:rPr>
        <w:t xml:space="preserve"> καλές και σας ευνοούν και τότε ήταν κακές και τις αποκαλούσατε «το μαντρόσκυλο του συστήματος». Τα θυμάστε αυτά, πιστεύω, κύριε </w:t>
      </w:r>
      <w:proofErr w:type="spellStart"/>
      <w:r>
        <w:rPr>
          <w:rFonts w:eastAsia="Times New Roman" w:cs="Times New Roman"/>
          <w:bCs/>
          <w:shd w:val="clear" w:color="auto" w:fill="FFFFFF"/>
        </w:rPr>
        <w:t>Τσακαλώτε</w:t>
      </w:r>
      <w:proofErr w:type="spellEnd"/>
      <w:r>
        <w:rPr>
          <w:rFonts w:eastAsia="Times New Roman" w:cs="Times New Roman"/>
          <w:bCs/>
          <w:shd w:val="clear" w:color="auto" w:fill="FFFFFF"/>
        </w:rPr>
        <w:t xml:space="preserve">. Λέγατε ότι </w:t>
      </w:r>
      <w:r>
        <w:rPr>
          <w:rFonts w:eastAsia="Times New Roman"/>
          <w:bCs/>
          <w:shd w:val="clear" w:color="auto" w:fill="FFFFFF"/>
        </w:rPr>
        <w:t>είναι</w:t>
      </w:r>
      <w:r>
        <w:rPr>
          <w:rFonts w:eastAsia="Times New Roman" w:cs="Times New Roman"/>
          <w:bCs/>
          <w:shd w:val="clear" w:color="auto" w:fill="FFFFFF"/>
        </w:rPr>
        <w:t xml:space="preserve"> διεθνείς απατεώνες, ότι </w:t>
      </w:r>
      <w:r>
        <w:rPr>
          <w:rFonts w:eastAsia="Times New Roman"/>
          <w:bCs/>
          <w:shd w:val="clear" w:color="auto" w:fill="FFFFFF"/>
        </w:rPr>
        <w:t>είναι</w:t>
      </w:r>
      <w:r>
        <w:rPr>
          <w:rFonts w:eastAsia="Times New Roman" w:cs="Times New Roman"/>
          <w:bCs/>
          <w:shd w:val="clear" w:color="auto" w:fill="FFFFFF"/>
        </w:rPr>
        <w:t xml:space="preserve"> το μαντρόσκυλο του συστήματος και ο κ. Τσίπρας έλεγε ότι η </w:t>
      </w:r>
      <w:r>
        <w:rPr>
          <w:rFonts w:eastAsia="Times New Roman"/>
          <w:bCs/>
          <w:shd w:val="clear" w:color="auto" w:fill="FFFFFF"/>
        </w:rPr>
        <w:t xml:space="preserve">Κυβέρνησή </w:t>
      </w:r>
      <w:r>
        <w:rPr>
          <w:rFonts w:eastAsia="Times New Roman"/>
          <w:bCs/>
          <w:shd w:val="clear" w:color="auto" w:fill="FFFFFF"/>
        </w:rPr>
        <w:t>του</w:t>
      </w:r>
      <w:r>
        <w:rPr>
          <w:rFonts w:eastAsia="Times New Roman" w:cs="Times New Roman"/>
          <w:bCs/>
          <w:shd w:val="clear" w:color="auto" w:fill="FFFFFF"/>
        </w:rPr>
        <w:t xml:space="preserve"> θα γυρίσει τις πλάτες στις αγορές και θα πετάξει στα σκουπίδια τους διεθνείς οίκους. Αυτά έλεγε ο κ. Τσίπρας. Απλώς λέτε ψέματα. Βρίσκεστε όχι σε αυταπάτη, αλλά σε μ</w:t>
      </w:r>
      <w:r>
        <w:rPr>
          <w:rFonts w:eastAsia="Times New Roman" w:cs="Times New Roman"/>
          <w:bCs/>
          <w:shd w:val="clear" w:color="auto" w:fill="FFFFFF"/>
        </w:rPr>
        <w:t>ί</w:t>
      </w:r>
      <w:r>
        <w:rPr>
          <w:rFonts w:eastAsia="Times New Roman" w:cs="Times New Roman"/>
          <w:bCs/>
          <w:shd w:val="clear" w:color="auto" w:fill="FFFFFF"/>
        </w:rPr>
        <w:t xml:space="preserve">α διαρκή απάτη και λέτε συνεχώς ψέματα. </w:t>
      </w:r>
    </w:p>
    <w:p w14:paraId="523E4EAB"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κύριε Πρόεδρε.   </w:t>
      </w:r>
    </w:p>
    <w:p w14:paraId="523E4EAC"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ΧΡΗΣΤΟΣ ΑΝΤΩΝΙΟΥ</w:t>
      </w:r>
      <w:r>
        <w:rPr>
          <w:rFonts w:eastAsia="Times New Roman" w:cs="Times New Roman"/>
          <w:b/>
          <w:bCs/>
          <w:shd w:val="clear" w:color="auto" w:fill="FFFFFF"/>
        </w:rPr>
        <w:t>:</w:t>
      </w:r>
      <w:r>
        <w:rPr>
          <w:rFonts w:eastAsia="Times New Roman" w:cs="Times New Roman"/>
          <w:bCs/>
          <w:shd w:val="clear" w:color="auto" w:fill="FFFFFF"/>
        </w:rPr>
        <w:t xml:space="preserve"> Για το νομοσχέδιο δεν είπατε τίποτα όμως.</w:t>
      </w:r>
    </w:p>
    <w:p w14:paraId="523E4EAD"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ΣΟΦΙΑ ΒΟΥΛΤΕΨΗ:</w:t>
      </w:r>
      <w:r>
        <w:rPr>
          <w:rFonts w:eastAsia="Times New Roman" w:cs="Times New Roman"/>
          <w:bCs/>
          <w:shd w:val="clear" w:color="auto" w:fill="FFFFFF"/>
        </w:rPr>
        <w:t xml:space="preserve"> Ό,τι θέλω λέω από το Βήμα της </w:t>
      </w:r>
      <w:r>
        <w:rPr>
          <w:rFonts w:eastAsia="Times New Roman"/>
          <w:bCs/>
          <w:shd w:val="clear" w:color="auto" w:fill="FFFFFF"/>
        </w:rPr>
        <w:t>Βουλή</w:t>
      </w:r>
      <w:r>
        <w:rPr>
          <w:rFonts w:eastAsia="Times New Roman" w:cs="Times New Roman"/>
          <w:bCs/>
          <w:shd w:val="clear" w:color="auto" w:fill="FFFFFF"/>
        </w:rPr>
        <w:t xml:space="preserve">ς. Το ξέρετε. </w:t>
      </w:r>
    </w:p>
    <w:p w14:paraId="523E4EAE"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Πριν δώσω τον λόγο στην κ</w:t>
      </w:r>
      <w:r>
        <w:rPr>
          <w:rFonts w:eastAsia="Times New Roman" w:cs="Times New Roman"/>
          <w:bCs/>
          <w:shd w:val="clear" w:color="auto" w:fill="FFFFFF"/>
        </w:rPr>
        <w:t>.</w:t>
      </w:r>
      <w:r>
        <w:rPr>
          <w:rFonts w:eastAsia="Times New Roman" w:cs="Times New Roman"/>
          <w:bCs/>
          <w:shd w:val="clear" w:color="auto" w:fill="FFFFFF"/>
        </w:rPr>
        <w:t xml:space="preserve"> </w:t>
      </w:r>
      <w:proofErr w:type="spellStart"/>
      <w:r>
        <w:rPr>
          <w:rFonts w:eastAsia="Times New Roman" w:cs="Times New Roman"/>
          <w:bCs/>
          <w:shd w:val="clear" w:color="auto" w:fill="FFFFFF"/>
        </w:rPr>
        <w:t>Μεγαλοοικονόμου</w:t>
      </w:r>
      <w:proofErr w:type="spellEnd"/>
      <w:r>
        <w:rPr>
          <w:rFonts w:eastAsia="Times New Roman" w:cs="Times New Roman"/>
          <w:bCs/>
          <w:shd w:val="clear" w:color="auto" w:fill="FFFFFF"/>
        </w:rPr>
        <w:t xml:space="preserve">, ζήτησε τον λόγο ο κ. </w:t>
      </w:r>
      <w:proofErr w:type="spellStart"/>
      <w:r>
        <w:rPr>
          <w:rFonts w:eastAsia="Times New Roman" w:cs="Times New Roman"/>
          <w:bCs/>
          <w:shd w:val="clear" w:color="auto" w:fill="FFFFFF"/>
        </w:rPr>
        <w:t>Τσακαλώτος</w:t>
      </w:r>
      <w:proofErr w:type="spellEnd"/>
      <w:r>
        <w:rPr>
          <w:rFonts w:eastAsia="Times New Roman" w:cs="Times New Roman"/>
          <w:bCs/>
          <w:shd w:val="clear" w:color="auto" w:fill="FFFFFF"/>
        </w:rPr>
        <w:t xml:space="preserve"> για μ</w:t>
      </w:r>
      <w:r>
        <w:rPr>
          <w:rFonts w:eastAsia="Times New Roman" w:cs="Times New Roman"/>
          <w:bCs/>
          <w:shd w:val="clear" w:color="auto" w:fill="FFFFFF"/>
        </w:rPr>
        <w:t>ί</w:t>
      </w:r>
      <w:r>
        <w:rPr>
          <w:rFonts w:eastAsia="Times New Roman" w:cs="Times New Roman"/>
          <w:bCs/>
          <w:shd w:val="clear" w:color="auto" w:fill="FFFFFF"/>
        </w:rPr>
        <w:t xml:space="preserve">α τροπολογία που ήδη σας </w:t>
      </w:r>
      <w:r>
        <w:rPr>
          <w:rFonts w:eastAsia="Times New Roman"/>
          <w:bCs/>
          <w:shd w:val="clear" w:color="auto" w:fill="FFFFFF"/>
        </w:rPr>
        <w:t>έχει</w:t>
      </w:r>
      <w:r>
        <w:rPr>
          <w:rFonts w:eastAsia="Times New Roman" w:cs="Times New Roman"/>
          <w:bCs/>
          <w:shd w:val="clear" w:color="auto" w:fill="FFFFFF"/>
        </w:rPr>
        <w:t xml:space="preserve"> </w:t>
      </w:r>
      <w:r>
        <w:rPr>
          <w:rFonts w:eastAsia="Times New Roman" w:cs="Times New Roman"/>
          <w:bCs/>
          <w:shd w:val="clear" w:color="auto" w:fill="FFFFFF"/>
        </w:rPr>
        <w:t xml:space="preserve">διανεμηθεί. </w:t>
      </w:r>
    </w:p>
    <w:p w14:paraId="523E4EAF"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Ορίστε,</w:t>
      </w:r>
      <w:r>
        <w:rPr>
          <w:rFonts w:eastAsia="Times New Roman" w:cs="Times New Roman"/>
          <w:bCs/>
          <w:shd w:val="clear" w:color="auto" w:fill="FFFFFF"/>
        </w:rPr>
        <w:t xml:space="preserve"> κύριε Υπουργέ</w:t>
      </w:r>
      <w:r>
        <w:rPr>
          <w:rFonts w:eastAsia="Times New Roman" w:cs="Times New Roman"/>
          <w:bCs/>
          <w:shd w:val="clear" w:color="auto" w:fill="FFFFFF"/>
        </w:rPr>
        <w:t>, έχετε τον λόγο</w:t>
      </w:r>
      <w:r>
        <w:rPr>
          <w:rFonts w:eastAsia="Times New Roman" w:cs="Times New Roman"/>
          <w:bCs/>
          <w:shd w:val="clear" w:color="auto" w:fill="FFFFFF"/>
        </w:rPr>
        <w:t xml:space="preserve">. </w:t>
      </w:r>
    </w:p>
    <w:p w14:paraId="523E4EB0"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ΕΥΚΛΕΙΔΗΣ ΤΣΑΚΑΛΩΤΟΣ (Υπουργός Οικονομικών):</w:t>
      </w:r>
      <w:r>
        <w:rPr>
          <w:rFonts w:eastAsia="Times New Roman" w:cs="Times New Roman"/>
          <w:bCs/>
          <w:shd w:val="clear" w:color="auto" w:fill="FFFFFF"/>
        </w:rPr>
        <w:t xml:space="preserve"> Ευχαριστώ, κύριε Πρόεδρε.  </w:t>
      </w:r>
    </w:p>
    <w:p w14:paraId="523E4EB1"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Πόσο χρόνο θέλετε, κύριε Υπουργέ; Τρία λεπτά; </w:t>
      </w:r>
    </w:p>
    <w:p w14:paraId="523E4EB2"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ΕΥΚΛΕΙΔΗΣ ΤΣΑΚΑΛΩΤΟΣ (Υπουργός Οικονομικών): </w:t>
      </w:r>
      <w:r>
        <w:rPr>
          <w:rFonts w:eastAsia="Times New Roman" w:cs="Times New Roman"/>
          <w:bCs/>
          <w:shd w:val="clear" w:color="auto" w:fill="FFFFFF"/>
        </w:rPr>
        <w:t>Όχι,</w:t>
      </w:r>
      <w:r>
        <w:rPr>
          <w:rFonts w:eastAsia="Times New Roman" w:cs="Times New Roman"/>
          <w:bCs/>
          <w:shd w:val="clear" w:color="auto" w:fill="FFFFFF"/>
        </w:rPr>
        <w:t xml:space="preserve"> λίγο παραπάνω. Θέλω να απαντήσω -γιατί έχουν κάνει πολλές ερωτήσεις- για την έξοδο στις αγορές. Οπότε, θέλω πέντε, έξι λεπτά για αυτό και τρία λεπτά για την τροπολογία. </w:t>
      </w:r>
    </w:p>
    <w:p w14:paraId="523E4EB3"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Εντάξει. </w:t>
      </w:r>
    </w:p>
    <w:p w14:paraId="523E4EB4"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ΕΥΚΛΕΙΔΗΣ ΤΣΑΚΑΛΩΤΟΣ (Υπουργός Οικονομικώ</w:t>
      </w:r>
      <w:r>
        <w:rPr>
          <w:rFonts w:eastAsia="Times New Roman" w:cs="Times New Roman"/>
          <w:b/>
          <w:bCs/>
          <w:shd w:val="clear" w:color="auto" w:fill="FFFFFF"/>
        </w:rPr>
        <w:t xml:space="preserve">ν): </w:t>
      </w:r>
      <w:r>
        <w:rPr>
          <w:rFonts w:eastAsia="Times New Roman" w:cs="Times New Roman"/>
          <w:bCs/>
          <w:shd w:val="clear" w:color="auto" w:fill="FFFFFF"/>
        </w:rPr>
        <w:t xml:space="preserve">Ευχαριστώ, κύριε Πρόεδρε.  </w:t>
      </w:r>
    </w:p>
    <w:p w14:paraId="523E4EB5"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Πρέπει να σας πω, </w:t>
      </w:r>
      <w:r>
        <w:rPr>
          <w:rFonts w:eastAsia="Times New Roman"/>
          <w:bCs/>
          <w:shd w:val="clear" w:color="auto" w:fill="FFFFFF"/>
        </w:rPr>
        <w:t>κυρίες και κύριοι συνάδελφοι</w:t>
      </w:r>
      <w:r>
        <w:rPr>
          <w:rFonts w:eastAsia="Times New Roman" w:cs="Times New Roman"/>
          <w:bCs/>
          <w:shd w:val="clear" w:color="auto" w:fill="FFFFFF"/>
        </w:rPr>
        <w:t>, ότι πριν από τις τελευταίες δύο εβδομάδες είχα μ</w:t>
      </w:r>
      <w:r>
        <w:rPr>
          <w:rFonts w:eastAsia="Times New Roman" w:cs="Times New Roman"/>
          <w:bCs/>
          <w:shd w:val="clear" w:color="auto" w:fill="FFFFFF"/>
        </w:rPr>
        <w:t>ί</w:t>
      </w:r>
      <w:r>
        <w:rPr>
          <w:rFonts w:eastAsia="Times New Roman" w:cs="Times New Roman"/>
          <w:bCs/>
          <w:shd w:val="clear" w:color="auto" w:fill="FFFFFF"/>
        </w:rPr>
        <w:t xml:space="preserve">α πολύ μεγάλη ανησυχία για τον φίλο μου, τον </w:t>
      </w:r>
      <w:proofErr w:type="spellStart"/>
      <w:r>
        <w:rPr>
          <w:rFonts w:eastAsia="Times New Roman" w:cs="Times New Roman"/>
          <w:bCs/>
          <w:shd w:val="clear" w:color="auto" w:fill="FFFFFF"/>
        </w:rPr>
        <w:t>Γιάνη</w:t>
      </w:r>
      <w:proofErr w:type="spellEnd"/>
      <w:r>
        <w:rPr>
          <w:rFonts w:eastAsia="Times New Roman" w:cs="Times New Roman"/>
          <w:bCs/>
          <w:shd w:val="clear" w:color="auto" w:fill="FFFFFF"/>
        </w:rPr>
        <w:t xml:space="preserve"> τον </w:t>
      </w:r>
      <w:proofErr w:type="spellStart"/>
      <w:r>
        <w:rPr>
          <w:rFonts w:eastAsia="Times New Roman" w:cs="Times New Roman"/>
          <w:bCs/>
          <w:shd w:val="clear" w:color="auto" w:fill="FFFFFF"/>
        </w:rPr>
        <w:t>Βαρουφάκη</w:t>
      </w:r>
      <w:proofErr w:type="spellEnd"/>
      <w:r>
        <w:rPr>
          <w:rFonts w:eastAsia="Times New Roman" w:cs="Times New Roman"/>
          <w:bCs/>
          <w:shd w:val="clear" w:color="auto" w:fill="FFFFFF"/>
        </w:rPr>
        <w:t>. Δηλαδή, είχα μείνει με την εντύπωση ότι και τα κόμματα της Αν</w:t>
      </w:r>
      <w:r>
        <w:rPr>
          <w:rFonts w:eastAsia="Times New Roman" w:cs="Times New Roman"/>
          <w:bCs/>
          <w:shd w:val="clear" w:color="auto" w:fill="FFFFFF"/>
        </w:rPr>
        <w:t xml:space="preserve">τιπολίτευσης αλλά και οι εφημερίδες θεωρούσαν ότι ήταν υπεύθυνος για την καταστροφή της Ελλάδας, θεωρούσαν ότι φταίει που η Ελλάδα δεν βγήκε στο </w:t>
      </w:r>
      <w:r>
        <w:rPr>
          <w:rFonts w:eastAsia="Times New Roman" w:cs="Times New Roman"/>
          <w:bCs/>
          <w:shd w:val="clear" w:color="auto" w:fill="FFFFFF"/>
        </w:rPr>
        <w:t>ευρώ</w:t>
      </w:r>
      <w:r>
        <w:rPr>
          <w:rFonts w:eastAsia="Times New Roman" w:cs="Times New Roman"/>
          <w:bCs/>
          <w:shd w:val="clear" w:color="auto" w:fill="FFFFFF"/>
        </w:rPr>
        <w:t xml:space="preserve"> τα τελευταία δύο χρόνια, ότι πρέπει να γίνει μ</w:t>
      </w:r>
      <w:r>
        <w:rPr>
          <w:rFonts w:eastAsia="Times New Roman" w:cs="Times New Roman"/>
          <w:bCs/>
          <w:shd w:val="clear" w:color="auto" w:fill="FFFFFF"/>
        </w:rPr>
        <w:t>ί</w:t>
      </w:r>
      <w:r>
        <w:rPr>
          <w:rFonts w:eastAsia="Times New Roman" w:cs="Times New Roman"/>
          <w:bCs/>
          <w:shd w:val="clear" w:color="auto" w:fill="FFFFFF"/>
        </w:rPr>
        <w:t>α μεγάλη καταγγελία και μ</w:t>
      </w:r>
      <w:r>
        <w:rPr>
          <w:rFonts w:eastAsia="Times New Roman" w:cs="Times New Roman"/>
          <w:bCs/>
          <w:shd w:val="clear" w:color="auto" w:fill="FFFFFF"/>
        </w:rPr>
        <w:t>ί</w:t>
      </w:r>
      <w:r>
        <w:rPr>
          <w:rFonts w:eastAsia="Times New Roman" w:cs="Times New Roman"/>
          <w:bCs/>
          <w:shd w:val="clear" w:color="auto" w:fill="FFFFFF"/>
        </w:rPr>
        <w:t xml:space="preserve">α ενδελεχής εξέταση της εποχής του. </w:t>
      </w:r>
    </w:p>
    <w:p w14:paraId="523E4EB6"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Καταλαβαίνω ότι τα λόγια του </w:t>
      </w:r>
      <w:proofErr w:type="spellStart"/>
      <w:r>
        <w:rPr>
          <w:rFonts w:eastAsia="Times New Roman" w:cs="Times New Roman"/>
          <w:bCs/>
          <w:shd w:val="clear" w:color="auto" w:fill="FFFFFF"/>
        </w:rPr>
        <w:t>Βαρουφάκη</w:t>
      </w:r>
      <w:proofErr w:type="spellEnd"/>
      <w:r>
        <w:rPr>
          <w:rFonts w:eastAsia="Times New Roman" w:cs="Times New Roman"/>
          <w:bCs/>
          <w:shd w:val="clear" w:color="auto" w:fill="FFFFFF"/>
        </w:rPr>
        <w:t xml:space="preserve"> τα προσέχουν η Νέα Δημοκρατία και το ΠΑΣΟΚ σχεδόν με θρησκευτική ευλάβεια και ότι οι εφημερίδες, που τον κατηγορούσαν, δημοσιεύουν όλα τα λόγια του. Ούτε ποσοστά να έπαιρναν δεν θα</w:t>
      </w:r>
      <w:r>
        <w:rPr>
          <w:rFonts w:eastAsia="Times New Roman" w:cs="Times New Roman"/>
          <w:bCs/>
          <w:shd w:val="clear" w:color="auto" w:fill="FFFFFF"/>
        </w:rPr>
        <w:t xml:space="preserve"> τα αναπαρήγαγαν τόσο πολύ, ασχέτως αν ήταν σε ένα βιβλίο που βγήκε πριν από τρεις μήνες. </w:t>
      </w:r>
    </w:p>
    <w:p w14:paraId="523E4EB7"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Θεωρεί το ΠΑΣΟΚ ότι πολύ καλά τα λέει ο κ. </w:t>
      </w:r>
      <w:proofErr w:type="spellStart"/>
      <w:r>
        <w:rPr>
          <w:rFonts w:eastAsia="Times New Roman" w:cs="Times New Roman"/>
          <w:bCs/>
          <w:shd w:val="clear" w:color="auto" w:fill="FFFFFF"/>
        </w:rPr>
        <w:t>Βαρουφάκης</w:t>
      </w:r>
      <w:proofErr w:type="spellEnd"/>
      <w:r>
        <w:rPr>
          <w:rFonts w:eastAsia="Times New Roman" w:cs="Times New Roman"/>
          <w:bCs/>
          <w:shd w:val="clear" w:color="auto" w:fill="FFFFFF"/>
        </w:rPr>
        <w:t xml:space="preserve"> και ότι πρέπει ο Πρωθυπουργός να ζητήσει συγγνώμη και από τον κ. Σαμαρά και από τον κ. Στουρνάρα για αυτά που έ</w:t>
      </w:r>
      <w:r>
        <w:rPr>
          <w:rFonts w:eastAsia="Times New Roman" w:cs="Times New Roman"/>
          <w:bCs/>
          <w:shd w:val="clear" w:color="auto" w:fill="FFFFFF"/>
        </w:rPr>
        <w:t>λεγε πριν για την έξοδο στις αγορές. Έ</w:t>
      </w:r>
      <w:r>
        <w:rPr>
          <w:rFonts w:eastAsia="Times New Roman"/>
          <w:bCs/>
          <w:shd w:val="clear" w:color="auto" w:fill="FFFFFF"/>
        </w:rPr>
        <w:t>χει</w:t>
      </w:r>
      <w:r>
        <w:rPr>
          <w:rFonts w:eastAsia="Times New Roman" w:cs="Times New Roman"/>
          <w:bCs/>
          <w:shd w:val="clear" w:color="auto" w:fill="FFFFFF"/>
        </w:rPr>
        <w:t xml:space="preserve"> αλλάξει το κλίμα υπέρ του φίλου μου. Άρα δεν χρειάζεται ούτε να ανησυχώ ούτε να στενοχωριέμαι πια. </w:t>
      </w:r>
      <w:r>
        <w:rPr>
          <w:rFonts w:eastAsia="Times New Roman" w:cs="Times New Roman"/>
          <w:bCs/>
          <w:shd w:val="clear" w:color="auto" w:fill="FFFFFF"/>
        </w:rPr>
        <w:t>Α</w:t>
      </w:r>
      <w:r>
        <w:rPr>
          <w:rFonts w:eastAsia="Times New Roman" w:cs="Times New Roman"/>
          <w:bCs/>
          <w:shd w:val="clear" w:color="auto" w:fill="FFFFFF"/>
        </w:rPr>
        <w:t xml:space="preserve">υτό </w:t>
      </w:r>
      <w:r>
        <w:rPr>
          <w:rFonts w:eastAsia="Times New Roman"/>
          <w:bCs/>
          <w:shd w:val="clear" w:color="auto" w:fill="FFFFFF"/>
        </w:rPr>
        <w:t>είναι</w:t>
      </w:r>
      <w:r>
        <w:rPr>
          <w:rFonts w:eastAsia="Times New Roman" w:cs="Times New Roman"/>
          <w:bCs/>
          <w:shd w:val="clear" w:color="auto" w:fill="FFFFFF"/>
        </w:rPr>
        <w:t xml:space="preserve"> ένα βάρος που </w:t>
      </w:r>
      <w:r>
        <w:rPr>
          <w:rFonts w:eastAsia="Times New Roman"/>
          <w:bCs/>
          <w:shd w:val="clear" w:color="auto" w:fill="FFFFFF"/>
        </w:rPr>
        <w:t>έχει</w:t>
      </w:r>
      <w:r>
        <w:rPr>
          <w:rFonts w:eastAsia="Times New Roman" w:cs="Times New Roman"/>
          <w:bCs/>
          <w:shd w:val="clear" w:color="auto" w:fill="FFFFFF"/>
        </w:rPr>
        <w:t xml:space="preserve"> φύγει από πάνω μου. </w:t>
      </w:r>
    </w:p>
    <w:p w14:paraId="523E4EB8"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Νομίζω ότι πρέπει να συζητήσουμε σοβαρά την έξοδο στις αγορές. Έ</w:t>
      </w:r>
      <w:r>
        <w:rPr>
          <w:rFonts w:eastAsia="Times New Roman" w:cs="Times New Roman"/>
          <w:bCs/>
          <w:shd w:val="clear" w:color="auto" w:fill="FFFFFF"/>
        </w:rPr>
        <w:t xml:space="preserve">χω ακούσει φοβερά επιχειρήματα στη </w:t>
      </w:r>
      <w:r>
        <w:rPr>
          <w:rFonts w:eastAsia="Times New Roman"/>
          <w:bCs/>
          <w:shd w:val="clear" w:color="auto" w:fill="FFFFFF"/>
        </w:rPr>
        <w:t>Βουλή</w:t>
      </w:r>
      <w:r>
        <w:rPr>
          <w:rFonts w:eastAsia="Times New Roman" w:cs="Times New Roman"/>
          <w:bCs/>
          <w:shd w:val="clear" w:color="auto" w:fill="FFFFFF"/>
        </w:rPr>
        <w:t xml:space="preserve"> σήμερα, που ξεπερνάνε την οικονομική επιστήμη. Δεν </w:t>
      </w:r>
      <w:r>
        <w:rPr>
          <w:rFonts w:eastAsia="Times New Roman"/>
          <w:bCs/>
          <w:shd w:val="clear" w:color="auto" w:fill="FFFFFF"/>
        </w:rPr>
        <w:t>είναι</w:t>
      </w:r>
      <w:r>
        <w:rPr>
          <w:rFonts w:eastAsia="Times New Roman" w:cs="Times New Roman"/>
          <w:bCs/>
          <w:shd w:val="clear" w:color="auto" w:fill="FFFFFF"/>
        </w:rPr>
        <w:t xml:space="preserve"> κυρίαρχο να συγκρίνουμε -ούτε το έχω κάνει ούτε έχω δώσει πολύ μεγάλο βάρος εγώ- την έξοδο σήμερα με την έξοδο του 2014. Ούτε μπορούμε να συζητήσουμε με σοβαρ</w:t>
      </w:r>
      <w:r>
        <w:rPr>
          <w:rFonts w:eastAsia="Times New Roman" w:cs="Times New Roman"/>
          <w:bCs/>
          <w:shd w:val="clear" w:color="auto" w:fill="FFFFFF"/>
        </w:rPr>
        <w:t xml:space="preserve">ό τρόπο την τιμή που υπάρχει τώρα με αυτήν που βγαίνουν στις αγορές η Πορτογαλία ή η Ιρλανδία. Δεν </w:t>
      </w:r>
      <w:r>
        <w:rPr>
          <w:rFonts w:eastAsia="Times New Roman"/>
          <w:bCs/>
          <w:shd w:val="clear" w:color="auto" w:fill="FFFFFF"/>
        </w:rPr>
        <w:t>είναι</w:t>
      </w:r>
      <w:r>
        <w:rPr>
          <w:rFonts w:eastAsia="Times New Roman" w:cs="Times New Roman"/>
          <w:bCs/>
          <w:shd w:val="clear" w:color="auto" w:fill="FFFFFF"/>
        </w:rPr>
        <w:t xml:space="preserve"> σοβαρές συγκρίσεις αυτές.</w:t>
      </w:r>
    </w:p>
    <w:p w14:paraId="523E4EB9"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Περιμένω περισσότερο υπεύθυνες και πιο σοβαρές παρεμβάσεις στη </w:t>
      </w:r>
      <w:r>
        <w:rPr>
          <w:rFonts w:eastAsia="Times New Roman"/>
          <w:bCs/>
          <w:shd w:val="clear" w:color="auto" w:fill="FFFFFF"/>
        </w:rPr>
        <w:t>Βουλή</w:t>
      </w:r>
      <w:r>
        <w:rPr>
          <w:rFonts w:eastAsia="Times New Roman" w:cs="Times New Roman"/>
          <w:bCs/>
          <w:shd w:val="clear" w:color="auto" w:fill="FFFFFF"/>
        </w:rPr>
        <w:t xml:space="preserve">. Δεν μπορείς να συγκρίνεις, για παράδειγμα, την Ελλάδα, </w:t>
      </w:r>
      <w:r>
        <w:rPr>
          <w:rFonts w:eastAsia="Times New Roman" w:cs="Times New Roman"/>
          <w:bCs/>
          <w:shd w:val="clear" w:color="auto" w:fill="FFFFFF"/>
        </w:rPr>
        <w:t xml:space="preserve">που </w:t>
      </w:r>
      <w:r>
        <w:rPr>
          <w:rFonts w:eastAsia="Times New Roman"/>
          <w:bCs/>
          <w:shd w:val="clear" w:color="auto" w:fill="FFFFFF"/>
        </w:rPr>
        <w:t>είναι</w:t>
      </w:r>
      <w:r>
        <w:rPr>
          <w:rFonts w:eastAsia="Times New Roman" w:cs="Times New Roman"/>
          <w:bCs/>
          <w:shd w:val="clear" w:color="auto" w:fill="FFFFFF"/>
        </w:rPr>
        <w:t xml:space="preserve"> σε πρόγραμμα, με χώρες που δεν </w:t>
      </w:r>
      <w:r>
        <w:rPr>
          <w:rFonts w:eastAsia="Times New Roman"/>
          <w:bCs/>
          <w:shd w:val="clear" w:color="auto" w:fill="FFFFFF"/>
        </w:rPr>
        <w:t>είναι</w:t>
      </w:r>
      <w:r>
        <w:rPr>
          <w:rFonts w:eastAsia="Times New Roman" w:cs="Times New Roman"/>
          <w:bCs/>
          <w:shd w:val="clear" w:color="auto" w:fill="FFFFFF"/>
        </w:rPr>
        <w:t xml:space="preserve"> σε πρόγραμμα. Δεν μπορείς να συγκρίνεις την Ελλάδα, που είχε </w:t>
      </w:r>
      <w:r>
        <w:rPr>
          <w:rFonts w:eastAsia="Times New Roman" w:cs="Times New Roman"/>
          <w:bCs/>
          <w:shd w:val="clear" w:color="auto" w:fill="FFFFFF"/>
          <w:lang w:val="en-US"/>
        </w:rPr>
        <w:t>PSI</w:t>
      </w:r>
      <w:r>
        <w:rPr>
          <w:rFonts w:eastAsia="Times New Roman" w:cs="Times New Roman"/>
          <w:bCs/>
          <w:shd w:val="clear" w:color="auto" w:fill="FFFFFF"/>
        </w:rPr>
        <w:t xml:space="preserve"> -να μην ξαναμπούμε στη </w:t>
      </w:r>
      <w:r>
        <w:rPr>
          <w:rFonts w:eastAsia="Times New Roman"/>
          <w:bCs/>
          <w:shd w:val="clear" w:color="auto" w:fill="FFFFFF"/>
        </w:rPr>
        <w:t>συζήτηση</w:t>
      </w:r>
      <w:r>
        <w:rPr>
          <w:rFonts w:eastAsia="Times New Roman" w:cs="Times New Roman"/>
          <w:bCs/>
          <w:shd w:val="clear" w:color="auto" w:fill="FFFFFF"/>
        </w:rPr>
        <w:t xml:space="preserve"> αν ήταν καλό ή κακό το </w:t>
      </w:r>
      <w:r>
        <w:rPr>
          <w:rFonts w:eastAsia="Times New Roman" w:cs="Times New Roman"/>
          <w:bCs/>
          <w:shd w:val="clear" w:color="auto" w:fill="FFFFFF"/>
          <w:lang w:val="en-US"/>
        </w:rPr>
        <w:t>PSI</w:t>
      </w:r>
      <w:r>
        <w:rPr>
          <w:rFonts w:eastAsia="Times New Roman" w:cs="Times New Roman"/>
          <w:bCs/>
          <w:shd w:val="clear" w:color="auto" w:fill="FFFFFF"/>
        </w:rPr>
        <w:t>, αλλά δημιούργησε μεγάλη ταραχή στις αγορές και κλόνισε την εμπιστοσύνη τους- με χώρε</w:t>
      </w:r>
      <w:r>
        <w:rPr>
          <w:rFonts w:eastAsia="Times New Roman" w:cs="Times New Roman"/>
          <w:bCs/>
          <w:shd w:val="clear" w:color="auto" w:fill="FFFFFF"/>
        </w:rPr>
        <w:t xml:space="preserve">ς που δεν είχαν κούρεμα των ιδιωτικών ομολόγων. Δεν μπορείς να κάνεις αυτή τη σύγκριση και δεν είσαι σοβαρός όταν κάνεις αυτή τη σύγκριση. </w:t>
      </w:r>
    </w:p>
    <w:p w14:paraId="523E4EBA"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Αλλά ούτε αυτό </w:t>
      </w:r>
      <w:r>
        <w:rPr>
          <w:rFonts w:eastAsia="Times New Roman"/>
          <w:bCs/>
          <w:shd w:val="clear" w:color="auto" w:fill="FFFFFF"/>
        </w:rPr>
        <w:t>είναι</w:t>
      </w:r>
      <w:r>
        <w:rPr>
          <w:rFonts w:eastAsia="Times New Roman" w:cs="Times New Roman"/>
          <w:bCs/>
          <w:shd w:val="clear" w:color="auto" w:fill="FFFFFF"/>
        </w:rPr>
        <w:t xml:space="preserve"> το σοβαρό θέμα. Το θέμα δεν </w:t>
      </w:r>
      <w:r>
        <w:rPr>
          <w:rFonts w:eastAsia="Times New Roman"/>
          <w:bCs/>
          <w:shd w:val="clear" w:color="auto" w:fill="FFFFFF"/>
        </w:rPr>
        <w:t>είναι</w:t>
      </w:r>
      <w:r>
        <w:rPr>
          <w:rFonts w:eastAsia="Times New Roman" w:cs="Times New Roman"/>
          <w:bCs/>
          <w:shd w:val="clear" w:color="auto" w:fill="FFFFFF"/>
        </w:rPr>
        <w:t xml:space="preserve"> αν η δική μας έξοδος </w:t>
      </w:r>
      <w:r>
        <w:rPr>
          <w:rFonts w:eastAsia="Times New Roman"/>
          <w:bCs/>
          <w:shd w:val="clear" w:color="auto" w:fill="FFFFFF"/>
        </w:rPr>
        <w:t>είναι</w:t>
      </w:r>
      <w:r>
        <w:rPr>
          <w:rFonts w:eastAsia="Times New Roman" w:cs="Times New Roman"/>
          <w:bCs/>
          <w:shd w:val="clear" w:color="auto" w:fill="FFFFFF"/>
        </w:rPr>
        <w:t xml:space="preserve"> καλύτερη από αυτή του 2014 ή αν </w:t>
      </w:r>
      <w:r>
        <w:rPr>
          <w:rFonts w:eastAsia="Times New Roman"/>
          <w:bCs/>
          <w:shd w:val="clear" w:color="auto" w:fill="FFFFFF"/>
        </w:rPr>
        <w:t>εί</w:t>
      </w:r>
      <w:r>
        <w:rPr>
          <w:rFonts w:eastAsia="Times New Roman"/>
          <w:bCs/>
          <w:shd w:val="clear" w:color="auto" w:fill="FFFFFF"/>
        </w:rPr>
        <w:t>ναι</w:t>
      </w:r>
      <w:r>
        <w:rPr>
          <w:rFonts w:eastAsia="Times New Roman" w:cs="Times New Roman"/>
          <w:bCs/>
          <w:shd w:val="clear" w:color="auto" w:fill="FFFFFF"/>
        </w:rPr>
        <w:t xml:space="preserve"> καλύτερη από αυτή που μπορούν να κάνουν τώρα η Πορτογαλία ή η Ιρλανδία και η Κύπρος. Δεν πρέπει να </w:t>
      </w:r>
      <w:r>
        <w:rPr>
          <w:rFonts w:eastAsia="Times New Roman"/>
          <w:bCs/>
          <w:shd w:val="clear" w:color="auto" w:fill="FFFFFF"/>
        </w:rPr>
        <w:t>α</w:t>
      </w:r>
      <w:r>
        <w:rPr>
          <w:rFonts w:eastAsia="Times New Roman" w:cs="Times New Roman"/>
          <w:bCs/>
          <w:shd w:val="clear" w:color="auto" w:fill="FFFFFF"/>
        </w:rPr>
        <w:t xml:space="preserve">υτή η σύγκριση. Η έξοδος στις αγορές </w:t>
      </w:r>
      <w:r>
        <w:rPr>
          <w:rFonts w:eastAsia="Times New Roman"/>
          <w:bCs/>
          <w:shd w:val="clear" w:color="auto" w:fill="FFFFFF"/>
        </w:rPr>
        <w:t>είναι</w:t>
      </w:r>
      <w:r>
        <w:rPr>
          <w:rFonts w:eastAsia="Times New Roman" w:cs="Times New Roman"/>
          <w:bCs/>
          <w:shd w:val="clear" w:color="auto" w:fill="FFFFFF"/>
        </w:rPr>
        <w:t xml:space="preserve"> ένα μέσο, δεν </w:t>
      </w:r>
      <w:r>
        <w:rPr>
          <w:rFonts w:eastAsia="Times New Roman"/>
          <w:bCs/>
          <w:shd w:val="clear" w:color="auto" w:fill="FFFFFF"/>
        </w:rPr>
        <w:t>είναι</w:t>
      </w:r>
      <w:r>
        <w:rPr>
          <w:rFonts w:eastAsia="Times New Roman" w:cs="Times New Roman"/>
          <w:bCs/>
          <w:shd w:val="clear" w:color="auto" w:fill="FFFFFF"/>
        </w:rPr>
        <w:t xml:space="preserve"> ένας σκοπός. Η σύγκριση πρέπει να γίνεται ως προς τα εξής: για ποιον λόγο έχουμε αυτό το </w:t>
      </w:r>
      <w:r>
        <w:rPr>
          <w:rFonts w:eastAsia="Times New Roman" w:cs="Times New Roman"/>
          <w:bCs/>
          <w:shd w:val="clear" w:color="auto" w:fill="FFFFFF"/>
        </w:rPr>
        <w:t xml:space="preserve">μέσο και τι θέλουμε να επιτύχουμε. </w:t>
      </w:r>
    </w:p>
    <w:p w14:paraId="523E4EBB" w14:textId="77777777" w:rsidR="000D1927" w:rsidRDefault="00D33BB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Επίσης, πρέπει να συγκρίνουμε συνολικές στρατηγικές. Η στρατηγική της Νέας Δημοκρατίας και του ΠΑΣΟΚ ήταν η εξής, ότι το χρέος </w:t>
      </w:r>
      <w:r>
        <w:rPr>
          <w:rFonts w:eastAsia="Times New Roman"/>
          <w:bCs/>
          <w:shd w:val="clear" w:color="auto" w:fill="FFFFFF"/>
        </w:rPr>
        <w:t>είναι</w:t>
      </w:r>
      <w:r>
        <w:rPr>
          <w:rFonts w:eastAsia="Times New Roman" w:cs="Times New Roman"/>
          <w:bCs/>
          <w:shd w:val="clear" w:color="auto" w:fill="FFFFFF"/>
        </w:rPr>
        <w:t xml:space="preserve"> βιώσιμο. </w:t>
      </w:r>
      <w:r>
        <w:rPr>
          <w:rFonts w:eastAsia="Times New Roman"/>
          <w:bCs/>
          <w:shd w:val="clear" w:color="auto" w:fill="FFFFFF"/>
        </w:rPr>
        <w:t>Είναι</w:t>
      </w:r>
      <w:r>
        <w:rPr>
          <w:rFonts w:eastAsia="Times New Roman" w:cs="Times New Roman"/>
          <w:bCs/>
          <w:shd w:val="clear" w:color="auto" w:fill="FFFFFF"/>
        </w:rPr>
        <w:t xml:space="preserve"> βιώσιμο, γιατί έχουμε δεσμευτεί σε πολύ υψηλούς ρυθμούς ανάπτυξης και σε</w:t>
      </w:r>
      <w:r>
        <w:rPr>
          <w:rFonts w:eastAsia="Times New Roman" w:cs="Times New Roman"/>
          <w:bCs/>
          <w:shd w:val="clear" w:color="auto" w:fill="FFFFFF"/>
        </w:rPr>
        <w:t xml:space="preserve"> πολύ υψηλά πρωτογενή πλεονάσματα, που το κάνουν βιώσιμο. Κλείνουμε τα μάτια στο γεγονός ότι κανένας πραγματικά δεν πίστευε ούτε ότι θα κάνατε 4,5% και 5% ούτε ότι θα έχετε αυτούς τους ρυθμούς ανάπτυξης, δεν ζητάμε τίποτα για το χρέος, λέμε ότι </w:t>
      </w:r>
      <w:r>
        <w:rPr>
          <w:rFonts w:eastAsia="Times New Roman"/>
          <w:bCs/>
          <w:shd w:val="clear" w:color="auto" w:fill="FFFFFF"/>
        </w:rPr>
        <w:t>είναι</w:t>
      </w:r>
      <w:r>
        <w:rPr>
          <w:rFonts w:eastAsia="Times New Roman" w:cs="Times New Roman"/>
          <w:bCs/>
          <w:shd w:val="clear" w:color="auto" w:fill="FFFFFF"/>
        </w:rPr>
        <w:t xml:space="preserve"> βιώσι</w:t>
      </w:r>
      <w:r>
        <w:rPr>
          <w:rFonts w:eastAsia="Times New Roman" w:cs="Times New Roman"/>
          <w:bCs/>
          <w:shd w:val="clear" w:color="auto" w:fill="FFFFFF"/>
        </w:rPr>
        <w:t xml:space="preserve">μο και μετά βγαίνουμε στις αγορές. </w:t>
      </w:r>
    </w:p>
    <w:p w14:paraId="523E4EB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ετά λέει κάποιος: «Μα, γιατί βγαίνουν στις αγορές, όταν ξέρουν ότι μετά από λίγους μήνες θα βγουν με υψηλότερο επιτόκιο και δεν θα μπορούν να ξαναβγούν;». Όπως κι έγινε. Διότι λίγους μήνες μετά που βγήκατε στις αγορές, το επιτόκιο ήταν πιο υψηλό, ενώ τώρα,</w:t>
      </w:r>
      <w:r>
        <w:rPr>
          <w:rFonts w:eastAsia="Times New Roman" w:cs="Times New Roman"/>
          <w:szCs w:val="24"/>
        </w:rPr>
        <w:t xml:space="preserve"> αυτή τη στιγμή, το επιτόκιο που έχουμε εμείς είναι πιο χαμηλό. </w:t>
      </w:r>
    </w:p>
    <w:p w14:paraId="523E4EBD"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Πόσο ήταν δηλαδή; </w:t>
      </w:r>
    </w:p>
    <w:p w14:paraId="523E4EBE"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Είχε φτάσει πάνω από 5%,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Δεν τα ξέρετε τα οικονομικά. </w:t>
      </w:r>
    </w:p>
    <w:p w14:paraId="523E4EBF"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Πιο χαμηλό ήταν. Ήταν 3,5%.</w:t>
      </w:r>
    </w:p>
    <w:p w14:paraId="523E4EC0"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Είναι πολλά που δεν ξέρετε. Ιδιαίτερα, όμως, στα οικονομικά έχετε πρόβλημα. </w:t>
      </w:r>
    </w:p>
    <w:p w14:paraId="523E4EC1"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Όχι, εσείς έχετε πρόβλημα. </w:t>
      </w:r>
    </w:p>
    <w:p w14:paraId="523E4EC2"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Σε πολύ μεγάλο φάσμα έχετε πρόβλημα. Δεν </w:t>
      </w:r>
      <w:r>
        <w:rPr>
          <w:rFonts w:eastAsia="Times New Roman" w:cs="Times New Roman"/>
          <w:szCs w:val="24"/>
        </w:rPr>
        <w:t>θέλω να εξαιρέσω τα οικονομικά στην άγνοιά σας, αλλά νομίζω στα οικονομικά είναι ιδιαίτερη. Ήταν πάνω από 5%.</w:t>
      </w:r>
    </w:p>
    <w:p w14:paraId="523E4EC3"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Να μη λέτε ψέματα. </w:t>
      </w:r>
    </w:p>
    <w:p w14:paraId="523E4EC4"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 κυρία </w:t>
      </w:r>
      <w:proofErr w:type="spellStart"/>
      <w:r>
        <w:rPr>
          <w:rFonts w:eastAsia="Times New Roman" w:cs="Times New Roman"/>
          <w:szCs w:val="24"/>
        </w:rPr>
        <w:t>Βούλτεψη</w:t>
      </w:r>
      <w:proofErr w:type="spellEnd"/>
      <w:r>
        <w:rPr>
          <w:rFonts w:eastAsia="Times New Roman" w:cs="Times New Roman"/>
          <w:szCs w:val="24"/>
        </w:rPr>
        <w:t xml:space="preserve">. </w:t>
      </w:r>
    </w:p>
    <w:p w14:paraId="523E4EC5"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w:t>
      </w:r>
      <w:r>
        <w:rPr>
          <w:rFonts w:eastAsia="Times New Roman" w:cs="Times New Roman"/>
          <w:b/>
          <w:szCs w:val="24"/>
        </w:rPr>
        <w:t xml:space="preserve">ονομικών): </w:t>
      </w:r>
      <w:r>
        <w:rPr>
          <w:rFonts w:eastAsia="Times New Roman" w:cs="Times New Roman"/>
          <w:szCs w:val="24"/>
        </w:rPr>
        <w:t>Άρα ποια είναι η ουσία και η διαφορά; Είναι ότι η δική μας έξοδος εντάσσεται σε μ</w:t>
      </w:r>
      <w:r>
        <w:rPr>
          <w:rFonts w:eastAsia="Times New Roman" w:cs="Times New Roman"/>
          <w:szCs w:val="24"/>
        </w:rPr>
        <w:t>ί</w:t>
      </w:r>
      <w:r>
        <w:rPr>
          <w:rFonts w:eastAsia="Times New Roman" w:cs="Times New Roman"/>
          <w:szCs w:val="24"/>
        </w:rPr>
        <w:t>α συνολική στρατηγική. Αυτή η συνολική στρατηγική θεωρεί ότι η έξοδος είναι μέρος μιας στρατηγικής να βγούμε στις αγορές και να βγούμε από το μνημόνιο. Είναι μ</w:t>
      </w:r>
      <w:r>
        <w:rPr>
          <w:rFonts w:eastAsia="Times New Roman" w:cs="Times New Roman"/>
          <w:szCs w:val="24"/>
        </w:rPr>
        <w:t>ί</w:t>
      </w:r>
      <w:r>
        <w:rPr>
          <w:rFonts w:eastAsia="Times New Roman" w:cs="Times New Roman"/>
          <w:szCs w:val="24"/>
        </w:rPr>
        <w:t>α σ</w:t>
      </w:r>
      <w:r>
        <w:rPr>
          <w:rFonts w:eastAsia="Times New Roman" w:cs="Times New Roman"/>
          <w:szCs w:val="24"/>
        </w:rPr>
        <w:t>τρατηγική που ενσωματώνει τη λύση για το χρέος που δόθηκε τον Ιούνιο του 2017, πριν από λίγους μήνες, που θα γίνει μεγαλύτερη αποσαφήνιση σε λίγους μήνες, που θα μας επιτρέψει να βγούμε ξανά σε σοβαρό επιτόκιο στις αγορές και να μπορούμε να μειώσουμε την ε</w:t>
      </w:r>
      <w:r>
        <w:rPr>
          <w:rFonts w:eastAsia="Times New Roman" w:cs="Times New Roman"/>
          <w:szCs w:val="24"/>
        </w:rPr>
        <w:t xml:space="preserve">πιτήρηση. </w:t>
      </w:r>
    </w:p>
    <w:p w14:paraId="523E4EC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Η στρατηγική στην οποία θα κριθούμε είναι αυτή. </w:t>
      </w:r>
      <w:r>
        <w:rPr>
          <w:rFonts w:eastAsia="Times New Roman" w:cs="Times New Roman"/>
          <w:szCs w:val="24"/>
        </w:rPr>
        <w:t>Θ</w:t>
      </w:r>
      <w:r>
        <w:rPr>
          <w:rFonts w:eastAsia="Times New Roman" w:cs="Times New Roman"/>
          <w:szCs w:val="24"/>
        </w:rPr>
        <w:t xml:space="preserve">α κρίνει ο ελληνικός λαός το 2019 τη δική μας στρατηγική, πότε βγήκαμε στις αγορές, με ποιον σκοπό, εντός ποιου προγράμματος και πώς καταφέραμε να βγούμε από το μνημόνιο με τη δική σας στρατηγική </w:t>
      </w:r>
      <w:r>
        <w:rPr>
          <w:rFonts w:eastAsia="Times New Roman" w:cs="Times New Roman"/>
          <w:szCs w:val="24"/>
        </w:rPr>
        <w:t>που απέτυχε εκ των πραγμάτων. Διότι αν δεν είχε αποτύχει και θα είχατε κλείσει την αξιολόγησή σας και θα είχατε πείσει τον μεσαίο χώρο να ψηφίσει τον Πρόεδρο της Δημοκρατίας…</w:t>
      </w:r>
    </w:p>
    <w:p w14:paraId="523E4EC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Ο μεσαίος χώρος ψηφίζει; </w:t>
      </w:r>
    </w:p>
    <w:p w14:paraId="523E4EC8"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w:t>
      </w:r>
      <w:r>
        <w:rPr>
          <w:rFonts w:eastAsia="Times New Roman" w:cs="Times New Roman"/>
          <w:b/>
          <w:szCs w:val="24"/>
        </w:rPr>
        <w:t xml:space="preserve">κών): </w:t>
      </w:r>
      <w:r>
        <w:rPr>
          <w:rFonts w:eastAsia="Times New Roman" w:cs="Times New Roman"/>
          <w:szCs w:val="24"/>
        </w:rPr>
        <w:t xml:space="preserve">…και θα είχατε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πουλούσατε. Τίποτα από αυτά δεν έγινε. </w:t>
      </w:r>
    </w:p>
    <w:p w14:paraId="523E4EC9"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Αφού ήρθατε εσείς. </w:t>
      </w:r>
    </w:p>
    <w:p w14:paraId="523E4EC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Πρόεδρε, θα μιλάμε συγχρόνως με την κ. </w:t>
      </w:r>
      <w:proofErr w:type="spellStart"/>
      <w:r>
        <w:rPr>
          <w:rFonts w:eastAsia="Times New Roman" w:cs="Times New Roman"/>
          <w:szCs w:val="24"/>
        </w:rPr>
        <w:t>Βούλτεψη</w:t>
      </w:r>
      <w:proofErr w:type="spellEnd"/>
      <w:r>
        <w:rPr>
          <w:rFonts w:eastAsia="Times New Roman" w:cs="Times New Roman"/>
          <w:szCs w:val="24"/>
        </w:rPr>
        <w:t xml:space="preserve">; Για πόσο ακόμη θα μιλάμε συγχρόνως; </w:t>
      </w:r>
    </w:p>
    <w:p w14:paraId="523E4ECB"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δεν επιτρέπεται από τον Κανονισμό. </w:t>
      </w:r>
    </w:p>
    <w:p w14:paraId="523E4EC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Θα πρέπει να τη διορθώνετε όμως. </w:t>
      </w:r>
    </w:p>
    <w:p w14:paraId="523E4ECD"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xml:space="preserve">, σας παρακαλώ, μη διακόπτετε. </w:t>
      </w:r>
    </w:p>
    <w:p w14:paraId="523E4EC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Κάνει φιλότιμες προσπάθ</w:t>
      </w:r>
      <w:r>
        <w:rPr>
          <w:rFonts w:eastAsia="Times New Roman" w:cs="Times New Roman"/>
          <w:szCs w:val="24"/>
        </w:rPr>
        <w:t xml:space="preserve">ειες το Προεδρείο, κύριε </w:t>
      </w:r>
      <w:proofErr w:type="spellStart"/>
      <w:r>
        <w:rPr>
          <w:rFonts w:eastAsia="Times New Roman" w:cs="Times New Roman"/>
          <w:szCs w:val="24"/>
        </w:rPr>
        <w:t>Τσακαλώτο</w:t>
      </w:r>
      <w:proofErr w:type="spellEnd"/>
      <w:r>
        <w:rPr>
          <w:rFonts w:eastAsia="Times New Roman" w:cs="Times New Roman"/>
          <w:szCs w:val="24"/>
        </w:rPr>
        <w:t xml:space="preserve">. Τι να κάνουμε τώρα; Είναι «ζωηρή».  </w:t>
      </w:r>
    </w:p>
    <w:p w14:paraId="523E4ECF"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Μπορείτε και περισσότερο, κύριε Πρόεδρε. Σας έχω μεγάλη εμπιστοσύνη. </w:t>
      </w:r>
    </w:p>
    <w:p w14:paraId="523E4ED0"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θα καυγαδίζουμε, ούτε θα μαλών</w:t>
      </w:r>
      <w:r>
        <w:rPr>
          <w:rFonts w:eastAsia="Times New Roman" w:cs="Times New Roman"/>
          <w:szCs w:val="24"/>
        </w:rPr>
        <w:t xml:space="preserve">ουμε. </w:t>
      </w:r>
    </w:p>
    <w:p w14:paraId="523E4ED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Βούλτεψη</w:t>
      </w:r>
      <w:proofErr w:type="spellEnd"/>
      <w:r>
        <w:rPr>
          <w:rFonts w:eastAsia="Times New Roman" w:cs="Times New Roman"/>
          <w:szCs w:val="24"/>
        </w:rPr>
        <w:t>, σας παρακαλώ μην επεμβαίνετε.</w:t>
      </w:r>
    </w:p>
    <w:p w14:paraId="523E4ED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Συνεχίστε την τοποθέτησή σας, κύριε Υπουργέ.</w:t>
      </w:r>
    </w:p>
    <w:p w14:paraId="523E4ED3"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Τελειώνω με το εξής: Η δική μας έξοδος δεν είναι καλύτερη, ούτε επειδή έχει χαμηλότερο επιτόκιο ούτε επειδή έφερε λιγότερα χρήματα. Όλα αυτά είναι αέρας, είναι πολιτικός αφρός. Στο τέλος, ο ελληνικός λαός δεν θα θυμάται ούτε τη δική μας έξοδο ούτε τη δική </w:t>
      </w:r>
      <w:r>
        <w:rPr>
          <w:rFonts w:eastAsia="Times New Roman" w:cs="Times New Roman"/>
          <w:szCs w:val="24"/>
        </w:rPr>
        <w:t>σας έξοδο. Ο ελληνικός λαός θα θυμάται εάν υπήρχε τη μία φορά μ</w:t>
      </w:r>
      <w:r>
        <w:rPr>
          <w:rFonts w:eastAsia="Times New Roman" w:cs="Times New Roman"/>
          <w:szCs w:val="24"/>
        </w:rPr>
        <w:t>ί</w:t>
      </w:r>
      <w:r>
        <w:rPr>
          <w:rFonts w:eastAsia="Times New Roman" w:cs="Times New Roman"/>
          <w:szCs w:val="24"/>
        </w:rPr>
        <w:t xml:space="preserve">α στρατηγική, όπου η έξοδος στις αγορές ήταν ένα όπλο με στόχο να βγει από το μνημόνιο. </w:t>
      </w:r>
      <w:r>
        <w:rPr>
          <w:rFonts w:eastAsia="Times New Roman" w:cs="Times New Roman"/>
          <w:szCs w:val="24"/>
        </w:rPr>
        <w:t>Θ</w:t>
      </w:r>
      <w:r>
        <w:rPr>
          <w:rFonts w:eastAsia="Times New Roman" w:cs="Times New Roman"/>
          <w:szCs w:val="24"/>
        </w:rPr>
        <w:t>α θυμάται εάν αυτό άνοιγε τον δρόμο για την επιστροφή της εμπιστοσύνης στην οικονομία και στις επενδύσε</w:t>
      </w:r>
      <w:r>
        <w:rPr>
          <w:rFonts w:eastAsia="Times New Roman" w:cs="Times New Roman"/>
          <w:szCs w:val="24"/>
        </w:rPr>
        <w:t>ις και αν με αυτήν την επιστροφή στους ρυθμούς ανάπτυξης μπορεί να κερδίζει όλος ο ελληνικός λαός και τα στρώματα που εσείς τα είχατε πάντα στο περιθώριο και θα συνεχίσετε να τα έχετε στο περιθώριο. Αυτό είναι. Όλα τα άλλα είναι για τις τηλεοράσεις, για μ</w:t>
      </w:r>
      <w:r>
        <w:rPr>
          <w:rFonts w:eastAsia="Times New Roman" w:cs="Times New Roman"/>
          <w:szCs w:val="24"/>
        </w:rPr>
        <w:t>ί</w:t>
      </w:r>
      <w:r>
        <w:rPr>
          <w:rFonts w:eastAsia="Times New Roman" w:cs="Times New Roman"/>
          <w:szCs w:val="24"/>
        </w:rPr>
        <w:t>α, δ</w:t>
      </w:r>
      <w:r>
        <w:rPr>
          <w:rFonts w:eastAsia="Times New Roman" w:cs="Times New Roman"/>
          <w:szCs w:val="24"/>
        </w:rPr>
        <w:t>ύ</w:t>
      </w:r>
      <w:r>
        <w:rPr>
          <w:rFonts w:eastAsia="Times New Roman" w:cs="Times New Roman"/>
          <w:szCs w:val="24"/>
        </w:rPr>
        <w:t xml:space="preserve">ο, τρεις μέρες και μετά θα ξεχαστούν. Η ουσία όμως, ότι εμείς έχουμε μια στρατηγική που εντάσσουμε την έξοδο στις αγορές, είναι σημαντική και γι’ αυτήν θα κριθούμε. </w:t>
      </w:r>
    </w:p>
    <w:p w14:paraId="523E4ED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Επιστρέφω, κύριε Πρόεδρε, στις τροπολογίες. Πρώτη είναι μ</w:t>
      </w:r>
      <w:r>
        <w:rPr>
          <w:rFonts w:eastAsia="Times New Roman" w:cs="Times New Roman"/>
          <w:szCs w:val="24"/>
        </w:rPr>
        <w:t>ί</w:t>
      </w:r>
      <w:r>
        <w:rPr>
          <w:rFonts w:eastAsia="Times New Roman" w:cs="Times New Roman"/>
          <w:szCs w:val="24"/>
        </w:rPr>
        <w:t>α βουλευτική τροπολογία του</w:t>
      </w:r>
      <w:r>
        <w:rPr>
          <w:rFonts w:eastAsia="Times New Roman" w:cs="Times New Roman"/>
          <w:szCs w:val="24"/>
        </w:rPr>
        <w:t xml:space="preserve"> κ. </w:t>
      </w:r>
      <w:proofErr w:type="spellStart"/>
      <w:r>
        <w:rPr>
          <w:rFonts w:eastAsia="Times New Roman" w:cs="Times New Roman"/>
          <w:szCs w:val="24"/>
        </w:rPr>
        <w:t>Κατσίκη</w:t>
      </w:r>
      <w:proofErr w:type="spellEnd"/>
      <w:r>
        <w:rPr>
          <w:rFonts w:eastAsia="Times New Roman" w:cs="Times New Roman"/>
          <w:szCs w:val="24"/>
        </w:rPr>
        <w:t xml:space="preserve"> με γενικό αριθμό 1152 και ειδικό αριθμό 183, που στην ουσία λέει ότι για να είσαι προϊστάμενος των ΚΕΠ πρέπει να είσαι και υπάλληλος των ΚΕΠ. Νομίζω ότι δεν είναι κάτι που χρειάζεται πολύ μεγάλη συζήτηση. </w:t>
      </w:r>
    </w:p>
    <w:p w14:paraId="523E4ED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Επίσης, υπάρχει η τροπολογία με γενικό</w:t>
      </w:r>
      <w:r>
        <w:rPr>
          <w:rFonts w:eastAsia="Times New Roman" w:cs="Times New Roman"/>
          <w:szCs w:val="24"/>
        </w:rPr>
        <w:t xml:space="preserve"> αριθμό 1155 και ειδικό αριθμό 186, που αναφέρεται στο πολιτιστικό Ίδρυμα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xml:space="preserve"> και ειδικότερα στο πάρκινγκ, όπου επιτρέπεται να υπάρχει καταβολή αντιτίμου. Προφανώς, η τροπολογία ελέγχει και ρυθμίζει ότι αυτά τα χρήματα θα πάνε για τον σκοπό τ</w:t>
      </w:r>
      <w:r>
        <w:rPr>
          <w:rFonts w:eastAsia="Times New Roman" w:cs="Times New Roman"/>
          <w:szCs w:val="24"/>
        </w:rPr>
        <w:t>ου Ιδρύματος και όχι για κάτι άλλο και το πώς θα πρέπει να ρυθμιστούν αυτά.</w:t>
      </w:r>
    </w:p>
    <w:p w14:paraId="523E4ED6" w14:textId="77777777" w:rsidR="000D1927" w:rsidRDefault="00D33BB9">
      <w:pPr>
        <w:spacing w:after="0" w:line="600" w:lineRule="auto"/>
        <w:ind w:firstLine="720"/>
        <w:jc w:val="both"/>
        <w:rPr>
          <w:rFonts w:eastAsia="Times New Roman"/>
          <w:szCs w:val="24"/>
        </w:rPr>
      </w:pPr>
      <w:r>
        <w:rPr>
          <w:rFonts w:eastAsia="Times New Roman"/>
          <w:szCs w:val="24"/>
        </w:rPr>
        <w:t>Τέλος, είναι η τροπολογία με γενικό αριθμό 1174 και ειδικό 203, που έχει τέσσερις διατάξεις. Η πρώτη έχει να κάνει με τα πιστωτικά ιδρύματα, όπου δίνεται η δυνατότητα στις συστημικ</w:t>
      </w:r>
      <w:r>
        <w:rPr>
          <w:rFonts w:eastAsia="Times New Roman"/>
          <w:szCs w:val="24"/>
        </w:rPr>
        <w:t>ές τράπεζες να μπορούν να ανταλλάξουν προνομιούχες μετοχές είτε με χρήματα είτε με ομόλογα. Έχει γίνει μ</w:t>
      </w:r>
      <w:r>
        <w:rPr>
          <w:rFonts w:eastAsia="Times New Roman"/>
          <w:szCs w:val="24"/>
        </w:rPr>
        <w:t>ί</w:t>
      </w:r>
      <w:r>
        <w:rPr>
          <w:rFonts w:eastAsia="Times New Roman"/>
          <w:szCs w:val="24"/>
        </w:rPr>
        <w:t xml:space="preserve">α πολύ μεγάλη επεξεργασία γι’ αυτό το θέμα, ώστε να μην χάσει το </w:t>
      </w:r>
      <w:r>
        <w:rPr>
          <w:rFonts w:eastAsia="Times New Roman"/>
          <w:szCs w:val="24"/>
        </w:rPr>
        <w:t>δ</w:t>
      </w:r>
      <w:r>
        <w:rPr>
          <w:rFonts w:eastAsia="Times New Roman"/>
          <w:szCs w:val="24"/>
        </w:rPr>
        <w:t>ημόσιο και ίσα-ίσα να κερδίσει από αυτήν την ανταλλαγή αν είναι σε ομόλογα με επιτόκι</w:t>
      </w:r>
      <w:r>
        <w:rPr>
          <w:rFonts w:eastAsia="Times New Roman"/>
          <w:szCs w:val="24"/>
        </w:rPr>
        <w:t xml:space="preserve">ο πάνω από 6%, και άρα θα υπάρχουν και δημόσια έσοδα. </w:t>
      </w:r>
    </w:p>
    <w:p w14:paraId="523E4ED7" w14:textId="77777777" w:rsidR="000D1927" w:rsidRDefault="00D33BB9">
      <w:pPr>
        <w:spacing w:after="0" w:line="600" w:lineRule="auto"/>
        <w:ind w:firstLine="720"/>
        <w:jc w:val="both"/>
        <w:rPr>
          <w:rFonts w:eastAsia="Times New Roman"/>
          <w:szCs w:val="24"/>
        </w:rPr>
      </w:pPr>
      <w:r>
        <w:rPr>
          <w:rFonts w:eastAsia="Times New Roman"/>
          <w:szCs w:val="24"/>
        </w:rPr>
        <w:t xml:space="preserve">Είναι η διάταξη για την εταιρεία δημοσίων συμμετοχών, το </w:t>
      </w:r>
      <w:proofErr w:type="spellStart"/>
      <w:r>
        <w:rPr>
          <w:rFonts w:eastAsia="Times New Roman"/>
          <w:szCs w:val="24"/>
        </w:rPr>
        <w:t>υπερταμείο</w:t>
      </w:r>
      <w:proofErr w:type="spellEnd"/>
      <w:r>
        <w:rPr>
          <w:rFonts w:eastAsia="Times New Roman"/>
          <w:szCs w:val="24"/>
        </w:rPr>
        <w:t xml:space="preserve"> όπως το λέμε. Αν θυμάστε, το </w:t>
      </w:r>
      <w:proofErr w:type="spellStart"/>
      <w:r>
        <w:rPr>
          <w:rFonts w:eastAsia="Times New Roman"/>
          <w:szCs w:val="24"/>
        </w:rPr>
        <w:t>υπερταμείο</w:t>
      </w:r>
      <w:proofErr w:type="spellEnd"/>
      <w:r>
        <w:rPr>
          <w:rFonts w:eastAsia="Times New Roman"/>
          <w:szCs w:val="24"/>
        </w:rPr>
        <w:t xml:space="preserve"> έχει ένα διοικητικό σχήμα, που είναι το Διοικητικό Συμβούλιο του </w:t>
      </w:r>
      <w:proofErr w:type="spellStart"/>
      <w:r>
        <w:rPr>
          <w:rFonts w:eastAsia="Times New Roman"/>
          <w:szCs w:val="24"/>
        </w:rPr>
        <w:t>υπερταμείου</w:t>
      </w:r>
      <w:proofErr w:type="spellEnd"/>
      <w:r>
        <w:rPr>
          <w:rFonts w:eastAsia="Times New Roman"/>
          <w:szCs w:val="24"/>
        </w:rPr>
        <w:t xml:space="preserve"> και υπάρχουν τα </w:t>
      </w:r>
      <w:proofErr w:type="spellStart"/>
      <w:r>
        <w:rPr>
          <w:rFonts w:eastAsia="Times New Roman"/>
          <w:szCs w:val="24"/>
        </w:rPr>
        <w:t>υποταμεία</w:t>
      </w:r>
      <w:proofErr w:type="spellEnd"/>
      <w:r>
        <w:rPr>
          <w:rFonts w:eastAsia="Times New Roman"/>
          <w:szCs w:val="24"/>
        </w:rPr>
        <w:t xml:space="preserve">. Το ένα είναι το ΤΑΙΠΕΔ, είναι το ΤΧΣ, η ΕΤΑΔ και το άλλο είναι για τις δημόσιες επιχειρήσεις, η ΕΔΗΣ, όπου και εκεί θα υπάρχει η προστασία για τα μέλη του Διοικητικού Συμβουλίου που έχουν και το Διοικητικό Συμβούλιο όλου του </w:t>
      </w:r>
      <w:proofErr w:type="spellStart"/>
      <w:r>
        <w:rPr>
          <w:rFonts w:eastAsia="Times New Roman"/>
          <w:szCs w:val="24"/>
        </w:rPr>
        <w:t>υπερταμείου</w:t>
      </w:r>
      <w:proofErr w:type="spellEnd"/>
      <w:r>
        <w:rPr>
          <w:rFonts w:eastAsia="Times New Roman"/>
          <w:szCs w:val="24"/>
        </w:rPr>
        <w:t>. Έχει κα</w:t>
      </w:r>
      <w:r>
        <w:rPr>
          <w:rFonts w:eastAsia="Times New Roman"/>
          <w:szCs w:val="24"/>
        </w:rPr>
        <w:t>ι κάποιες αλλαγές στις ημερομηνίες, γιατί δεν προλαβαίνουν να διορίσουν το Διοικητικό Συμβούλιο της ΕΔΗΣ.</w:t>
      </w:r>
    </w:p>
    <w:p w14:paraId="523E4ED8" w14:textId="77777777" w:rsidR="000D1927" w:rsidRDefault="00D33BB9">
      <w:pPr>
        <w:spacing w:after="0" w:line="600" w:lineRule="auto"/>
        <w:ind w:firstLine="720"/>
        <w:jc w:val="both"/>
        <w:rPr>
          <w:rFonts w:eastAsia="Times New Roman"/>
          <w:szCs w:val="24"/>
        </w:rPr>
      </w:pPr>
      <w:r>
        <w:rPr>
          <w:rFonts w:eastAsia="Times New Roman"/>
          <w:szCs w:val="24"/>
        </w:rPr>
        <w:t>Επίσης, υπάρχει η τρίτη διάταξη για την αναπλήρωση του Διοικητή της ΑΑΔΕ. Δεν ήταν ξεκάθαρο στον νόμο και τώρα ορίζεται ο τρόπος με τον οποίον γίνεται</w:t>
      </w:r>
      <w:r>
        <w:rPr>
          <w:rFonts w:eastAsia="Times New Roman"/>
          <w:szCs w:val="24"/>
        </w:rPr>
        <w:t xml:space="preserve"> η αναπλήρωση του </w:t>
      </w:r>
      <w:r>
        <w:rPr>
          <w:rFonts w:eastAsia="Times New Roman"/>
          <w:szCs w:val="24"/>
        </w:rPr>
        <w:t>δ</w:t>
      </w:r>
      <w:r>
        <w:rPr>
          <w:rFonts w:eastAsia="Times New Roman"/>
          <w:szCs w:val="24"/>
        </w:rPr>
        <w:t xml:space="preserve">ιοικητή όταν λείπει. </w:t>
      </w:r>
    </w:p>
    <w:p w14:paraId="523E4ED9" w14:textId="77777777" w:rsidR="000D1927" w:rsidRDefault="00D33BB9">
      <w:pPr>
        <w:spacing w:after="0" w:line="600" w:lineRule="auto"/>
        <w:ind w:firstLine="720"/>
        <w:jc w:val="both"/>
        <w:rPr>
          <w:rFonts w:eastAsia="Times New Roman"/>
          <w:szCs w:val="24"/>
        </w:rPr>
      </w:pPr>
      <w:r>
        <w:rPr>
          <w:rFonts w:eastAsia="Times New Roman"/>
          <w:szCs w:val="24"/>
        </w:rPr>
        <w:t>Τέταρτον, υπάρχουν ζητήματα δαπανών καθαριότητας κτηρίων δημοσίων υπηρεσιών. Με τη διάταξη αυτή, για λόγους δικαιολογημένης εμπιστοσύνης και ισονομίας, ορίζεται ότι θα πρέπει να εκκαθαριστούν και οι δαπάνες οι οποίε</w:t>
      </w:r>
      <w:r>
        <w:rPr>
          <w:rFonts w:eastAsia="Times New Roman"/>
          <w:szCs w:val="24"/>
        </w:rPr>
        <w:t>ς δεν είχαν εκκαθαριστεί μέχρι και την έκδοση της 167/17 πράξης ενός τμήματος του Ελεγκτικού Συνεδρίου ή δεν είχε εκδοθεί το αντίστοιχο ένταλμα και οι οποίες αφορούν συμβάσεις καθαριότητας δημοσίων υπηρεσιών.</w:t>
      </w:r>
    </w:p>
    <w:p w14:paraId="523E4EDA" w14:textId="77777777" w:rsidR="000D1927" w:rsidRDefault="00D33BB9">
      <w:pPr>
        <w:spacing w:after="0" w:line="600" w:lineRule="auto"/>
        <w:ind w:firstLine="720"/>
        <w:jc w:val="both"/>
        <w:rPr>
          <w:rFonts w:eastAsia="Times New Roman"/>
          <w:szCs w:val="24"/>
        </w:rPr>
      </w:pPr>
      <w:r>
        <w:rPr>
          <w:rFonts w:eastAsia="Times New Roman"/>
          <w:szCs w:val="24"/>
        </w:rPr>
        <w:t>Έχω και κάποιες νομοτεχνικές βελτιώσεις. Οι πιο</w:t>
      </w:r>
      <w:r>
        <w:rPr>
          <w:rFonts w:eastAsia="Times New Roman"/>
          <w:szCs w:val="24"/>
        </w:rPr>
        <w:t xml:space="preserve"> πολλές είναι διορθώσεις και μικρές λεκτικές αλλαγές, τις οποίες μπορώ να καταθέσω. </w:t>
      </w:r>
    </w:p>
    <w:p w14:paraId="523E4EDB" w14:textId="77777777" w:rsidR="000D1927" w:rsidRDefault="00D33BB9">
      <w:pPr>
        <w:spacing w:after="0" w:line="600" w:lineRule="auto"/>
        <w:ind w:firstLine="720"/>
        <w:jc w:val="both"/>
        <w:rPr>
          <w:rFonts w:eastAsia="Times New Roman"/>
          <w:szCs w:val="24"/>
        </w:rPr>
      </w:pPr>
      <w:r>
        <w:rPr>
          <w:rFonts w:eastAsia="Times New Roman"/>
          <w:szCs w:val="24"/>
        </w:rPr>
        <w:t xml:space="preserve">Σύμφωνα με τη μία, όπως συζητήθηκε και στις </w:t>
      </w:r>
      <w:r>
        <w:rPr>
          <w:rFonts w:eastAsia="Times New Roman"/>
          <w:szCs w:val="24"/>
        </w:rPr>
        <w:t>ε</w:t>
      </w:r>
      <w:r>
        <w:rPr>
          <w:rFonts w:eastAsia="Times New Roman"/>
          <w:szCs w:val="24"/>
        </w:rPr>
        <w:t xml:space="preserve">πιτροπές, διπλασιάζονται τα πρόστιμα στους ομίλους πολυεθνικών επιχειρήσεων. </w:t>
      </w:r>
    </w:p>
    <w:p w14:paraId="523E4EDC" w14:textId="77777777" w:rsidR="000D1927" w:rsidRDefault="00D33BB9">
      <w:pPr>
        <w:spacing w:after="0"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άλλη, μετά το σεισμό στην Κω έχει την ίδια δ</w:t>
      </w:r>
      <w:r>
        <w:rPr>
          <w:rFonts w:eastAsia="Times New Roman"/>
          <w:szCs w:val="24"/>
        </w:rPr>
        <w:t>ιευκόλυνση για τον ΕΝΦΙΑ όπως και στη Λέσβο και τρίτον, υπάρχουν διορθώσεις στο άρθρο 47 για το ΣΟΕ, οι οποίες έγιναν για λόγους σαφέστερης αποτύπωσης των αρμοδιοτήτων.</w:t>
      </w:r>
    </w:p>
    <w:p w14:paraId="523E4EDD" w14:textId="77777777" w:rsidR="000D1927" w:rsidRDefault="00D33BB9">
      <w:pPr>
        <w:spacing w:after="0" w:line="600" w:lineRule="auto"/>
        <w:ind w:firstLine="720"/>
        <w:jc w:val="both"/>
        <w:rPr>
          <w:rFonts w:eastAsia="Times New Roman"/>
          <w:szCs w:val="24"/>
        </w:rPr>
      </w:pPr>
      <w:r>
        <w:rPr>
          <w:rFonts w:eastAsia="Times New Roman"/>
          <w:szCs w:val="24"/>
        </w:rPr>
        <w:t>Σας ευχαριστώ πολύ, κύριε Πρόεδρε.</w:t>
      </w:r>
    </w:p>
    <w:p w14:paraId="523E4EDE" w14:textId="77777777" w:rsidR="000D1927" w:rsidRDefault="00D33BB9">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23E4EDF" w14:textId="77777777" w:rsidR="000D1927" w:rsidRDefault="00D33BB9">
      <w:pPr>
        <w:spacing w:after="0" w:line="600" w:lineRule="auto"/>
        <w:ind w:firstLine="720"/>
        <w:jc w:val="both"/>
        <w:rPr>
          <w:rFonts w:eastAsia="Times New Roman"/>
          <w:szCs w:val="24"/>
        </w:rPr>
      </w:pPr>
      <w:r>
        <w:rPr>
          <w:rFonts w:eastAsia="Times New Roman"/>
          <w:szCs w:val="24"/>
        </w:rPr>
        <w:t xml:space="preserve">(Στο σημείο αυτό ο Υπουργός κ. Ευκλείδης </w:t>
      </w:r>
      <w:proofErr w:type="spellStart"/>
      <w:r>
        <w:rPr>
          <w:rFonts w:eastAsia="Times New Roman"/>
          <w:szCs w:val="24"/>
        </w:rPr>
        <w:t>Τσακαλώτος</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 </w:t>
      </w:r>
    </w:p>
    <w:p w14:paraId="523E4EE0" w14:textId="77777777" w:rsidR="000D1927" w:rsidRDefault="00D33BB9">
      <w:pPr>
        <w:spacing w:after="0" w:line="600" w:lineRule="auto"/>
        <w:jc w:val="center"/>
        <w:rPr>
          <w:rFonts w:eastAsia="Times New Roman" w:cs="Times New Roman"/>
          <w:color w:val="000000" w:themeColor="text1"/>
          <w:szCs w:val="24"/>
        </w:rPr>
      </w:pPr>
      <w:r w:rsidRPr="00E07BFF">
        <w:rPr>
          <w:rFonts w:eastAsia="Times New Roman" w:cs="Times New Roman"/>
          <w:color w:val="FF0000"/>
          <w:szCs w:val="24"/>
        </w:rPr>
        <w:t>ΑΛΛΑΓΗ ΣΕΛΙΔΑΣ</w:t>
      </w:r>
    </w:p>
    <w:p w14:paraId="523E4EE1" w14:textId="77777777" w:rsidR="000D1927" w:rsidRDefault="00D33BB9">
      <w:pPr>
        <w:spacing w:after="0" w:line="600" w:lineRule="auto"/>
        <w:jc w:val="center"/>
        <w:rPr>
          <w:rFonts w:eastAsia="Times New Roman" w:cs="Times New Roman"/>
          <w:color w:val="000000" w:themeColor="text1"/>
          <w:szCs w:val="24"/>
        </w:rPr>
      </w:pPr>
      <w:r>
        <w:rPr>
          <w:rFonts w:eastAsia="Times New Roman" w:cs="Times New Roman"/>
          <w:color w:val="000000" w:themeColor="text1"/>
          <w:szCs w:val="24"/>
        </w:rPr>
        <w:t xml:space="preserve">(Να μπουν οι </w:t>
      </w:r>
      <w:r>
        <w:rPr>
          <w:rFonts w:eastAsia="Times New Roman" w:cs="Times New Roman"/>
          <w:color w:val="000000" w:themeColor="text1"/>
          <w:szCs w:val="24"/>
        </w:rPr>
        <w:t>σελ. 137</w:t>
      </w:r>
      <w:r>
        <w:rPr>
          <w:rFonts w:eastAsia="Times New Roman" w:cs="Times New Roman"/>
          <w:color w:val="000000" w:themeColor="text1"/>
          <w:szCs w:val="24"/>
        </w:rPr>
        <w:t xml:space="preserve"> έως 142</w:t>
      </w:r>
      <w:r w:rsidRPr="00E07BFF">
        <w:rPr>
          <w:rFonts w:eastAsia="Times New Roman" w:cs="Times New Roman"/>
          <w:color w:val="000000" w:themeColor="text1"/>
          <w:szCs w:val="24"/>
        </w:rPr>
        <w:t>)</w:t>
      </w:r>
    </w:p>
    <w:p w14:paraId="523E4EE2" w14:textId="77777777" w:rsidR="000D1927" w:rsidRDefault="00D33BB9">
      <w:pPr>
        <w:spacing w:after="0" w:line="600" w:lineRule="auto"/>
        <w:jc w:val="center"/>
        <w:rPr>
          <w:rFonts w:eastAsia="Times New Roman"/>
          <w:szCs w:val="24"/>
        </w:rPr>
      </w:pPr>
      <w:r w:rsidRPr="00E07BFF">
        <w:rPr>
          <w:rFonts w:eastAsia="Times New Roman" w:cs="Times New Roman"/>
          <w:color w:val="FF0000"/>
          <w:szCs w:val="24"/>
        </w:rPr>
        <w:t>ΑΛΛΑΓΗ ΣΕΛΙΔΑΣ</w:t>
      </w:r>
    </w:p>
    <w:p w14:paraId="523E4EE3" w14:textId="77777777" w:rsidR="000D1927" w:rsidRDefault="00D33BB9">
      <w:pPr>
        <w:spacing w:after="0" w:line="600" w:lineRule="auto"/>
        <w:ind w:firstLine="720"/>
        <w:jc w:val="both"/>
        <w:rPr>
          <w:rFonts w:eastAsia="Times New Roman"/>
          <w:color w:val="000000" w:themeColor="text1"/>
          <w:szCs w:val="24"/>
        </w:rPr>
      </w:pPr>
      <w:r w:rsidRPr="00685832">
        <w:rPr>
          <w:rFonts w:eastAsia="Times New Roman"/>
          <w:b/>
          <w:color w:val="000000" w:themeColor="text1"/>
          <w:szCs w:val="24"/>
        </w:rPr>
        <w:t xml:space="preserve">ΠΡΟΕΔΡΕΥΩΝ (Γεώργιος </w:t>
      </w:r>
      <w:proofErr w:type="spellStart"/>
      <w:r w:rsidRPr="00685832">
        <w:rPr>
          <w:rFonts w:eastAsia="Times New Roman"/>
          <w:b/>
          <w:color w:val="000000" w:themeColor="text1"/>
          <w:szCs w:val="24"/>
        </w:rPr>
        <w:t>Λαμπρούλης</w:t>
      </w:r>
      <w:proofErr w:type="spellEnd"/>
      <w:r w:rsidRPr="00685832">
        <w:rPr>
          <w:rFonts w:eastAsia="Times New Roman"/>
          <w:b/>
          <w:color w:val="000000" w:themeColor="text1"/>
          <w:szCs w:val="24"/>
        </w:rPr>
        <w:t>):</w:t>
      </w:r>
      <w:r w:rsidRPr="00685832">
        <w:rPr>
          <w:rFonts w:eastAsia="Times New Roman"/>
          <w:color w:val="000000" w:themeColor="text1"/>
          <w:szCs w:val="24"/>
        </w:rPr>
        <w:t xml:space="preserve"> Ευχαριστούμε</w:t>
      </w:r>
      <w:r>
        <w:rPr>
          <w:rFonts w:eastAsia="Times New Roman"/>
          <w:color w:val="000000" w:themeColor="text1"/>
          <w:szCs w:val="24"/>
        </w:rPr>
        <w:t xml:space="preserve"> τον κύριο</w:t>
      </w:r>
      <w:r w:rsidRPr="00685832">
        <w:rPr>
          <w:rFonts w:eastAsia="Times New Roman"/>
          <w:color w:val="000000" w:themeColor="text1"/>
          <w:szCs w:val="24"/>
        </w:rPr>
        <w:t xml:space="preserve"> Υπουργ</w:t>
      </w:r>
      <w:r>
        <w:rPr>
          <w:rFonts w:eastAsia="Times New Roman"/>
          <w:color w:val="000000" w:themeColor="text1"/>
          <w:szCs w:val="24"/>
        </w:rPr>
        <w:t>ό</w:t>
      </w:r>
      <w:r w:rsidRPr="00685832">
        <w:rPr>
          <w:rFonts w:eastAsia="Times New Roman"/>
          <w:color w:val="000000" w:themeColor="text1"/>
          <w:szCs w:val="24"/>
        </w:rPr>
        <w:t>.</w:t>
      </w:r>
    </w:p>
    <w:p w14:paraId="523E4EE4"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Ο</w:t>
      </w:r>
      <w:r w:rsidRPr="00685832">
        <w:rPr>
          <w:rFonts w:eastAsia="Times New Roman"/>
          <w:color w:val="000000" w:themeColor="text1"/>
          <w:szCs w:val="24"/>
        </w:rPr>
        <w:t>ι νομοτεχνικές βελτιώσεις θα διανεμηθούν στο Σώμα.</w:t>
      </w:r>
    </w:p>
    <w:p w14:paraId="523E4EE5" w14:textId="77777777" w:rsidR="000D1927" w:rsidRDefault="00D33BB9">
      <w:pPr>
        <w:spacing w:after="0" w:line="600" w:lineRule="auto"/>
        <w:ind w:firstLine="720"/>
        <w:jc w:val="both"/>
        <w:rPr>
          <w:rFonts w:eastAsia="Times New Roman"/>
          <w:color w:val="000000" w:themeColor="text1"/>
          <w:szCs w:val="24"/>
        </w:rPr>
      </w:pPr>
      <w:r w:rsidRPr="00685832">
        <w:rPr>
          <w:rFonts w:eastAsia="Times New Roman"/>
          <w:color w:val="000000" w:themeColor="text1"/>
          <w:szCs w:val="24"/>
        </w:rPr>
        <w:t xml:space="preserve">Να δώσουμε τον λόγο στην κ. </w:t>
      </w:r>
      <w:proofErr w:type="spellStart"/>
      <w:r w:rsidRPr="00685832">
        <w:rPr>
          <w:rFonts w:eastAsia="Times New Roman"/>
          <w:color w:val="000000" w:themeColor="text1"/>
          <w:szCs w:val="24"/>
        </w:rPr>
        <w:t>Μεγαλοοικονόμου</w:t>
      </w:r>
      <w:proofErr w:type="spellEnd"/>
      <w:r w:rsidRPr="00685832">
        <w:rPr>
          <w:rFonts w:eastAsia="Times New Roman"/>
          <w:color w:val="000000" w:themeColor="text1"/>
          <w:szCs w:val="24"/>
        </w:rPr>
        <w:t>.</w:t>
      </w:r>
    </w:p>
    <w:p w14:paraId="523E4EE6"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μπορώ να έχω τον λόγο;</w:t>
      </w:r>
    </w:p>
    <w:p w14:paraId="523E4EE7"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Για ποιον λόγο, κύριε Μανιάτη; Θέλετε να κάνετε μ</w:t>
      </w:r>
      <w:r>
        <w:rPr>
          <w:rFonts w:eastAsia="Times New Roman"/>
          <w:szCs w:val="24"/>
        </w:rPr>
        <w:t>ια παρέμβαση στα λεγόμενα του Υπουργού;</w:t>
      </w:r>
    </w:p>
    <w:p w14:paraId="523E4EE8"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Ναι, κύριε Πρόεδρε. Μια παρέμβαση στα λεγόμενα του Υπουργού.</w:t>
      </w:r>
    </w:p>
    <w:p w14:paraId="523E4EE9"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Να σας δώσω τρία λεπτά και θα ακολουθήσει η κυρία συνάδελφος μετά.</w:t>
      </w:r>
    </w:p>
    <w:p w14:paraId="523E4EEA" w14:textId="77777777" w:rsidR="000D1927" w:rsidRDefault="00D33BB9">
      <w:pPr>
        <w:spacing w:after="0" w:line="600" w:lineRule="auto"/>
        <w:ind w:firstLine="720"/>
        <w:jc w:val="both"/>
        <w:rPr>
          <w:rFonts w:eastAsia="Times New Roman"/>
          <w:szCs w:val="24"/>
        </w:rPr>
      </w:pPr>
      <w:r>
        <w:rPr>
          <w:rFonts w:eastAsia="Times New Roman"/>
          <w:szCs w:val="24"/>
        </w:rPr>
        <w:t>Ορίστε, κύριε Μανιάτη.</w:t>
      </w:r>
    </w:p>
    <w:p w14:paraId="523E4EEB"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w:t>
      </w:r>
      <w:r>
        <w:rPr>
          <w:rFonts w:eastAsia="Times New Roman"/>
          <w:b/>
          <w:szCs w:val="24"/>
        </w:rPr>
        <w:t>ΤΗΣ:</w:t>
      </w:r>
      <w:r>
        <w:rPr>
          <w:rFonts w:eastAsia="Times New Roman"/>
          <w:szCs w:val="24"/>
        </w:rPr>
        <w:t xml:space="preserve"> Ομολογώ ότι δεν ξέρω πώς πρέπει να χαρακτηρίσω την ομιλία του κ. </w:t>
      </w:r>
      <w:proofErr w:type="spellStart"/>
      <w:r>
        <w:rPr>
          <w:rFonts w:eastAsia="Times New Roman"/>
          <w:szCs w:val="24"/>
        </w:rPr>
        <w:t>Τσακαλώτου</w:t>
      </w:r>
      <w:proofErr w:type="spellEnd"/>
      <w:r>
        <w:rPr>
          <w:rFonts w:eastAsia="Times New Roman"/>
          <w:szCs w:val="24"/>
        </w:rPr>
        <w:t>.</w:t>
      </w:r>
    </w:p>
    <w:p w14:paraId="523E4EEC"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Πολύ καλή!</w:t>
      </w:r>
    </w:p>
    <w:p w14:paraId="523E4EED"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Πολύ καλή; Πολύ καλή;</w:t>
      </w:r>
    </w:p>
    <w:p w14:paraId="523E4EEE"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Σαφέστατη</w:t>
      </w:r>
      <w:r>
        <w:rPr>
          <w:rFonts w:eastAsia="Times New Roman"/>
          <w:szCs w:val="24"/>
        </w:rPr>
        <w:t>!</w:t>
      </w:r>
    </w:p>
    <w:p w14:paraId="523E4EEF"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Άρα</w:t>
      </w:r>
      <w:r>
        <w:rPr>
          <w:rFonts w:eastAsia="Times New Roman"/>
          <w:szCs w:val="24"/>
        </w:rPr>
        <w:t xml:space="preserve"> χαρακτηρίζω ως πολύ κακή τη χθεσινή εμφάνιση στον </w:t>
      </w:r>
      <w:r>
        <w:rPr>
          <w:rFonts w:eastAsia="Times New Roman"/>
          <w:szCs w:val="24"/>
        </w:rPr>
        <w:t>«</w:t>
      </w:r>
      <w:r>
        <w:rPr>
          <w:rFonts w:eastAsia="Times New Roman"/>
          <w:szCs w:val="24"/>
          <w:lang w:val="en-US"/>
        </w:rPr>
        <w:t>ALPHA</w:t>
      </w:r>
      <w:r>
        <w:rPr>
          <w:rFonts w:eastAsia="Times New Roman"/>
          <w:szCs w:val="24"/>
        </w:rPr>
        <w:t>»</w:t>
      </w:r>
      <w:r>
        <w:rPr>
          <w:rFonts w:eastAsia="Times New Roman"/>
          <w:szCs w:val="24"/>
        </w:rPr>
        <w:t xml:space="preserve"> του κ. Τσίπρα και χαίρομαι πάρα πολύ που με διευκολύνατε.</w:t>
      </w:r>
    </w:p>
    <w:p w14:paraId="523E4EF0" w14:textId="77777777" w:rsidR="000D1927" w:rsidRDefault="00D33BB9">
      <w:pPr>
        <w:spacing w:after="0" w:line="600" w:lineRule="auto"/>
        <w:ind w:firstLine="720"/>
        <w:jc w:val="both"/>
        <w:rPr>
          <w:rFonts w:eastAsia="Times New Roman"/>
          <w:szCs w:val="24"/>
        </w:rPr>
      </w:pPr>
      <w:r>
        <w:rPr>
          <w:rFonts w:eastAsia="Times New Roman"/>
          <w:szCs w:val="24"/>
        </w:rPr>
        <w:t xml:space="preserve">Ξέρετε τι είπατε, κύριε Υπουργέ; Ότι ο Πρωθυπουργός σας, ο Πρωθυπουργός που σας διόρισε σε αυτή τη θέση, είναι αέρας. Αυτό είπατε. Και ότι </w:t>
      </w:r>
      <w:r>
        <w:rPr>
          <w:rFonts w:eastAsia="Times New Roman"/>
          <w:szCs w:val="24"/>
        </w:rPr>
        <w:t>η δουλειά…</w:t>
      </w:r>
    </w:p>
    <w:p w14:paraId="523E4EF1"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Σταματήστε! Κάποτε μιλήστε σοβαρά.</w:t>
      </w:r>
    </w:p>
    <w:p w14:paraId="523E4EF2"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Μη διακόπτετε και μην εκνευρίζε</w:t>
      </w:r>
      <w:r>
        <w:rPr>
          <w:rFonts w:eastAsia="Times New Roman"/>
          <w:szCs w:val="24"/>
        </w:rPr>
        <w:t>σ</w:t>
      </w:r>
      <w:r>
        <w:rPr>
          <w:rFonts w:eastAsia="Times New Roman"/>
          <w:szCs w:val="24"/>
        </w:rPr>
        <w:t>τε.</w:t>
      </w:r>
    </w:p>
    <w:p w14:paraId="523E4EF3"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w:t>
      </w:r>
    </w:p>
    <w:p w14:paraId="523E4EF4"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Μην εκνευρίζε</w:t>
      </w:r>
      <w:r>
        <w:rPr>
          <w:rFonts w:eastAsia="Times New Roman"/>
          <w:szCs w:val="24"/>
        </w:rPr>
        <w:t>σ</w:t>
      </w:r>
      <w:r>
        <w:rPr>
          <w:rFonts w:eastAsia="Times New Roman"/>
          <w:szCs w:val="24"/>
        </w:rPr>
        <w:t>τε. Θα τα ακούσετε όλα, όπως σ</w:t>
      </w:r>
      <w:r>
        <w:rPr>
          <w:rFonts w:eastAsia="Times New Roman"/>
          <w:szCs w:val="24"/>
        </w:rPr>
        <w:t xml:space="preserve">ας ακούσαμε, κύριε </w:t>
      </w:r>
      <w:proofErr w:type="spellStart"/>
      <w:r>
        <w:rPr>
          <w:rFonts w:eastAsia="Times New Roman"/>
          <w:szCs w:val="24"/>
        </w:rPr>
        <w:t>Τσακαλώτε</w:t>
      </w:r>
      <w:proofErr w:type="spellEnd"/>
      <w:r>
        <w:rPr>
          <w:rFonts w:eastAsia="Times New Roman"/>
          <w:szCs w:val="24"/>
        </w:rPr>
        <w:t>.</w:t>
      </w:r>
    </w:p>
    <w:p w14:paraId="523E4EF5" w14:textId="77777777" w:rsidR="000D1927" w:rsidRDefault="00D33BB9">
      <w:pPr>
        <w:spacing w:after="0"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Είστε από σοβαρό κόμμα. Μιλήστε σοβαρά!</w:t>
      </w:r>
    </w:p>
    <w:p w14:paraId="523E4EF6"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αφήστε τον κ. Μανιάτη να ολοκληρώσει και αν θέλετε να απαντήσετε μετά.</w:t>
      </w:r>
    </w:p>
    <w:p w14:paraId="523E4EF7"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φαντάζομαι δεν θα συνυπολογίσετε τον θόρυβο που προκαλεί ο κ. </w:t>
      </w:r>
      <w:proofErr w:type="spellStart"/>
      <w:r>
        <w:rPr>
          <w:rFonts w:eastAsia="Times New Roman"/>
          <w:szCs w:val="24"/>
        </w:rPr>
        <w:t>Τσακαλώτος</w:t>
      </w:r>
      <w:proofErr w:type="spellEnd"/>
      <w:r>
        <w:rPr>
          <w:rFonts w:eastAsia="Times New Roman"/>
          <w:szCs w:val="24"/>
        </w:rPr>
        <w:t xml:space="preserve"> στον χρόνο που μου έχετε δώσει.</w:t>
      </w:r>
    </w:p>
    <w:p w14:paraId="523E4EF8" w14:textId="77777777" w:rsidR="000D1927" w:rsidRDefault="00D33BB9">
      <w:pPr>
        <w:spacing w:after="0"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Μη μιλάτε για τα πέντε λεπτά. Δεν αξίζει αυτό ούτε σε σας ούτε και στο κόμμα σας.</w:t>
      </w:r>
    </w:p>
    <w:p w14:paraId="523E4EF9" w14:textId="77777777" w:rsidR="000D1927" w:rsidRDefault="00D33BB9">
      <w:pPr>
        <w:spacing w:after="0"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Τώρα δεν ακούγεται κανένας.</w:t>
      </w:r>
    </w:p>
    <w:p w14:paraId="523E4EFA" w14:textId="77777777" w:rsidR="000D1927" w:rsidRDefault="00D33BB9">
      <w:pPr>
        <w:spacing w:after="0"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Αυτή η έλλειψη κατεβάζει το πολιτικό επίπεδο τόσο χαμηλά. Δεν έχει κατέβει ποτέ τόσο χαμηλά.</w:t>
      </w:r>
    </w:p>
    <w:p w14:paraId="523E4EFB"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w:t>
      </w:r>
      <w:proofErr w:type="spellStart"/>
      <w:r>
        <w:rPr>
          <w:rFonts w:eastAsia="Times New Roman"/>
          <w:szCs w:val="24"/>
        </w:rPr>
        <w:t>Τσακαλώτε</w:t>
      </w:r>
      <w:proofErr w:type="spellEnd"/>
      <w:r>
        <w:rPr>
          <w:rFonts w:eastAsia="Times New Roman"/>
          <w:szCs w:val="24"/>
        </w:rPr>
        <w:t>, δεν θα σας επιτρέψω να με δια</w:t>
      </w:r>
      <w:r>
        <w:rPr>
          <w:rFonts w:eastAsia="Times New Roman"/>
          <w:szCs w:val="24"/>
        </w:rPr>
        <w:t>κόψετε.</w:t>
      </w:r>
    </w:p>
    <w:p w14:paraId="523E4EFC" w14:textId="77777777" w:rsidR="000D1927" w:rsidRDefault="00D33BB9">
      <w:pPr>
        <w:spacing w:after="0" w:line="600" w:lineRule="auto"/>
        <w:ind w:firstLine="720"/>
        <w:jc w:val="both"/>
        <w:rPr>
          <w:rFonts w:eastAsia="Times New Roman"/>
          <w:szCs w:val="24"/>
        </w:rPr>
      </w:pPr>
      <w:r>
        <w:rPr>
          <w:rFonts w:eastAsia="Times New Roman"/>
          <w:szCs w:val="24"/>
        </w:rPr>
        <w:t xml:space="preserve">Παρακαλώ, κύριε Πρόεδρε, να ξεκινήσουμε από την αρχή, διότι το ένα λεπτό ήταν του κ. </w:t>
      </w:r>
      <w:proofErr w:type="spellStart"/>
      <w:r>
        <w:rPr>
          <w:rFonts w:eastAsia="Times New Roman"/>
          <w:szCs w:val="24"/>
        </w:rPr>
        <w:t>Τσακαλώτου</w:t>
      </w:r>
      <w:proofErr w:type="spellEnd"/>
      <w:r>
        <w:rPr>
          <w:rFonts w:eastAsia="Times New Roman"/>
          <w:szCs w:val="24"/>
        </w:rPr>
        <w:t>.</w:t>
      </w:r>
    </w:p>
    <w:p w14:paraId="523E4EFD"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Κρατείται ο χρόνος </w:t>
      </w:r>
      <w:r>
        <w:rPr>
          <w:rFonts w:eastAsia="Times New Roman"/>
          <w:szCs w:val="24"/>
        </w:rPr>
        <w:t>σας,</w:t>
      </w:r>
      <w:r>
        <w:rPr>
          <w:rFonts w:eastAsia="Times New Roman"/>
          <w:szCs w:val="24"/>
        </w:rPr>
        <w:t xml:space="preserve"> μη στεναχωριέστε.</w:t>
      </w:r>
    </w:p>
    <w:p w14:paraId="523E4EFE" w14:textId="77777777" w:rsidR="000D1927" w:rsidRDefault="00D33BB9">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Ο κ. </w:t>
      </w:r>
      <w:proofErr w:type="spellStart"/>
      <w:r>
        <w:rPr>
          <w:rFonts w:eastAsia="Times New Roman"/>
          <w:szCs w:val="24"/>
        </w:rPr>
        <w:t>Τσακαλώτος</w:t>
      </w:r>
      <w:proofErr w:type="spellEnd"/>
      <w:r>
        <w:rPr>
          <w:rFonts w:eastAsia="Times New Roman"/>
          <w:szCs w:val="24"/>
        </w:rPr>
        <w:t xml:space="preserve">, λοιπόν, μας είπε ότι ο Πρωθυπουργός της </w:t>
      </w:r>
      <w:r>
        <w:rPr>
          <w:rFonts w:eastAsia="Times New Roman"/>
          <w:szCs w:val="24"/>
        </w:rPr>
        <w:t>χώρας είναι αέρας…</w:t>
      </w:r>
    </w:p>
    <w:p w14:paraId="523E4EFF"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Πού το είπα αυτό; Πού είπα ότι ο Πρωθυπουργός είναι αέρας;</w:t>
      </w:r>
    </w:p>
    <w:p w14:paraId="523E4F00"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Τσακαλώτο</w:t>
      </w:r>
      <w:proofErr w:type="spellEnd"/>
      <w:r>
        <w:rPr>
          <w:rFonts w:eastAsia="Times New Roman"/>
          <w:szCs w:val="24"/>
        </w:rPr>
        <w:t>, σας παρακαλώ.</w:t>
      </w:r>
    </w:p>
    <w:p w14:paraId="523E4F01"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Και επειδή ακριβώς …</w:t>
      </w:r>
    </w:p>
    <w:p w14:paraId="523E4F02"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w:t>
      </w:r>
      <w:r>
        <w:rPr>
          <w:rFonts w:eastAsia="Times New Roman"/>
          <w:b/>
          <w:szCs w:val="24"/>
        </w:rPr>
        <w:t>ς Οικονομικών):</w:t>
      </w:r>
      <w:r>
        <w:rPr>
          <w:rFonts w:eastAsia="Times New Roman"/>
          <w:szCs w:val="24"/>
        </w:rPr>
        <w:t xml:space="preserve"> Σε μένα τολμάτε να το λέτε; Να το πάρετε πίσω τώρα!</w:t>
      </w:r>
    </w:p>
    <w:p w14:paraId="523E4F03"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w:t>
      </w:r>
    </w:p>
    <w:p w14:paraId="523E4F04"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Στα Πρακτικά</w:t>
      </w:r>
      <w:r>
        <w:rPr>
          <w:rFonts w:eastAsia="Times New Roman"/>
          <w:szCs w:val="24"/>
        </w:rPr>
        <w:t>…</w:t>
      </w:r>
      <w:r>
        <w:rPr>
          <w:rFonts w:eastAsia="Times New Roman"/>
          <w:szCs w:val="24"/>
        </w:rPr>
        <w:t xml:space="preserve"> να βρείτε πώς χαρακτηρίσατε εσείς την έξοδο της χώρας στη χθεσινή…</w:t>
      </w:r>
    </w:p>
    <w:p w14:paraId="523E4F05"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w:t>
      </w:r>
      <w:r>
        <w:rPr>
          <w:rFonts w:eastAsia="Times New Roman"/>
          <w:b/>
          <w:szCs w:val="24"/>
        </w:rPr>
        <w:t>ών):</w:t>
      </w:r>
      <w:r>
        <w:rPr>
          <w:rFonts w:eastAsia="Times New Roman"/>
          <w:szCs w:val="24"/>
        </w:rPr>
        <w:t xml:space="preserve"> Δεν ντρέπεστε να το λέτε; Πόσο κάτω μπορείτε να φθάσετε, κύριε Μανιάτη;</w:t>
      </w:r>
    </w:p>
    <w:p w14:paraId="523E4F06"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διευκολύνετε τη διαδικασία. Σας παρακαλώ!</w:t>
      </w:r>
    </w:p>
    <w:p w14:paraId="523E4F07"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Μας είπατε, λοιπόν, ότι η έξοδος της χώρας δεν ήταν ούτε καλύτερη ούτε χειρότερη από την έξοδο του Σαμαρά και μας είπατε ότι ήταν αέρας.</w:t>
      </w:r>
    </w:p>
    <w:p w14:paraId="523E4F08"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Έτσι κι αλλιώς θα σε γράψουν οι εφημερίδες. Ό,τι και να πεις</w:t>
      </w:r>
      <w:r>
        <w:rPr>
          <w:rFonts w:eastAsia="Times New Roman"/>
          <w:szCs w:val="24"/>
        </w:rPr>
        <w:t>,</w:t>
      </w:r>
      <w:r>
        <w:rPr>
          <w:rFonts w:eastAsia="Times New Roman"/>
          <w:szCs w:val="24"/>
        </w:rPr>
        <w:t xml:space="preserve"> θα σε γράψο</w:t>
      </w:r>
      <w:r>
        <w:rPr>
          <w:rFonts w:eastAsia="Times New Roman"/>
          <w:szCs w:val="24"/>
        </w:rPr>
        <w:t xml:space="preserve">υν όλες οι εφημερίδες, δεν είναι ανάγκη να λες γελοιότητες. </w:t>
      </w:r>
    </w:p>
    <w:p w14:paraId="523E4F09"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σας παρακαλώ.</w:t>
      </w:r>
    </w:p>
    <w:p w14:paraId="523E4F0A"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Δεν θα σας επιτρέψω με τον θόρυβο που προκαλείτε να είστε πάνω από τη δική μου φωνή. Σας άκουσα με ευλάβεια. Έχετε</w:t>
      </w:r>
      <w:r>
        <w:rPr>
          <w:rFonts w:eastAsia="Times New Roman"/>
          <w:szCs w:val="24"/>
        </w:rPr>
        <w:t xml:space="preserve"> χρέος, διπλό χρέος</w:t>
      </w:r>
      <w:r>
        <w:rPr>
          <w:rFonts w:eastAsia="Times New Roman"/>
          <w:szCs w:val="24"/>
        </w:rPr>
        <w:t>,</w:t>
      </w:r>
      <w:r>
        <w:rPr>
          <w:rFonts w:eastAsia="Times New Roman"/>
          <w:szCs w:val="24"/>
        </w:rPr>
        <w:t xml:space="preserve"> να ακούσετε την Αντιπολίτευση με διπλή ευλάβεια.</w:t>
      </w:r>
    </w:p>
    <w:p w14:paraId="523E4F0B"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Όχι όταν βάζετε λόγια στο στόμα μου που δεν είπα.</w:t>
      </w:r>
    </w:p>
    <w:p w14:paraId="523E4F0C"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επανέρχομαι και παρακαλώ να ξεκινήσουμε τη χρονομέτρηση πά</w:t>
      </w:r>
      <w:r>
        <w:rPr>
          <w:rFonts w:eastAsia="Times New Roman"/>
          <w:szCs w:val="24"/>
        </w:rPr>
        <w:t>λι.</w:t>
      </w:r>
    </w:p>
    <w:p w14:paraId="523E4F0D"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Είπα εγώ ότι ο κ. Τσίπρας είναι αέρας;</w:t>
      </w:r>
    </w:p>
    <w:p w14:paraId="523E4F0E"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Τσακαλώτο</w:t>
      </w:r>
      <w:proofErr w:type="spellEnd"/>
      <w:r>
        <w:rPr>
          <w:rFonts w:eastAsia="Times New Roman"/>
          <w:szCs w:val="24"/>
        </w:rPr>
        <w:t>, σας παρακαλώ!</w:t>
      </w:r>
    </w:p>
    <w:p w14:paraId="523E4F0F"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Επειδή θα κάνω αναγωγή..</w:t>
      </w:r>
    </w:p>
    <w:p w14:paraId="523E4F10"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Το είπα;</w:t>
      </w:r>
    </w:p>
    <w:p w14:paraId="523E4F11" w14:textId="77777777" w:rsidR="000D1927" w:rsidRDefault="00D33BB9">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Τσακαλώτο</w:t>
      </w:r>
      <w:proofErr w:type="spellEnd"/>
      <w:r>
        <w:rPr>
          <w:rFonts w:eastAsia="Times New Roman"/>
          <w:szCs w:val="24"/>
        </w:rPr>
        <w:t>, σας παρακαλώ.</w:t>
      </w:r>
    </w:p>
    <w:p w14:paraId="523E4F12"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Υπουργέ, μην εκνευρίζεστε.</w:t>
      </w:r>
    </w:p>
    <w:p w14:paraId="523E4F13"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Το είπα αυτό το πράγμα;</w:t>
      </w:r>
    </w:p>
    <w:p w14:paraId="523E4F14"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Υπουργέ των Οικονομικών, βλέπω μεγάλη αναταραχή.</w:t>
      </w:r>
    </w:p>
    <w:p w14:paraId="523E4F15"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Το είπα;</w:t>
      </w:r>
    </w:p>
    <w:p w14:paraId="523E4F16"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Όταν τελειώσω, μπορείτε να πάρετε τον λόγο.</w:t>
      </w:r>
    </w:p>
    <w:p w14:paraId="523E4F17"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σας παρακαλώ. Αν θέλετε μετά την ολοκλήρωση της παρέμβασης του κ. Μανιάτη τον λόγο, θα σας </w:t>
      </w:r>
      <w:r>
        <w:rPr>
          <w:rFonts w:eastAsia="Times New Roman"/>
          <w:szCs w:val="24"/>
        </w:rPr>
        <w:t>δώσω τον λόγο.</w:t>
      </w:r>
    </w:p>
    <w:p w14:paraId="523E4F18"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Ναι, αλλά εσείς ακούσατε τον λόγο μου. Είπα για τον κ. Τσίπρα αυτό;</w:t>
      </w:r>
    </w:p>
    <w:p w14:paraId="523E4F19"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Μα, τώρα με </w:t>
      </w:r>
      <w:proofErr w:type="spellStart"/>
      <w:r>
        <w:rPr>
          <w:rFonts w:eastAsia="Times New Roman"/>
          <w:szCs w:val="24"/>
        </w:rPr>
        <w:t>συγχωρείτε</w:t>
      </w:r>
      <w:proofErr w:type="spellEnd"/>
      <w:r>
        <w:rPr>
          <w:rFonts w:eastAsia="Times New Roman"/>
          <w:szCs w:val="24"/>
        </w:rPr>
        <w:t xml:space="preserve">. Θα βάλετε τώρα και μένα στο παιχνίδι της </w:t>
      </w:r>
      <w:proofErr w:type="spellStart"/>
      <w:r>
        <w:rPr>
          <w:rFonts w:eastAsia="Times New Roman"/>
          <w:szCs w:val="24"/>
        </w:rPr>
        <w:t>ψευδοαντιπαράθεσής</w:t>
      </w:r>
      <w:proofErr w:type="spellEnd"/>
      <w:r>
        <w:rPr>
          <w:rFonts w:eastAsia="Times New Roman"/>
          <w:szCs w:val="24"/>
        </w:rPr>
        <w:t xml:space="preserve"> σας; Θα με</w:t>
      </w:r>
      <w:r>
        <w:rPr>
          <w:rFonts w:eastAsia="Times New Roman"/>
          <w:szCs w:val="24"/>
        </w:rPr>
        <w:t xml:space="preserve"> βάλετε να πάρω θέση; Σας παρακαλώ πολύ!</w:t>
      </w:r>
    </w:p>
    <w:p w14:paraId="523E4F1A" w14:textId="77777777" w:rsidR="000D1927" w:rsidRDefault="00D33BB9">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Ο κ. Μανιάτης θέλει να βγει στην τηλεόραση</w:t>
      </w:r>
      <w:r>
        <w:rPr>
          <w:rFonts w:eastAsia="Times New Roman"/>
          <w:szCs w:val="24"/>
        </w:rPr>
        <w:t>!</w:t>
      </w:r>
    </w:p>
    <w:p w14:paraId="523E4F1B"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Αφήστε τον κ. Μανιάτη να ολοκληρώσει και έχετε κάθε δικαίωμα να ζητήσετε τον λόγο, να δώσετε</w:t>
      </w:r>
      <w:r>
        <w:rPr>
          <w:rFonts w:eastAsia="Times New Roman"/>
          <w:szCs w:val="24"/>
        </w:rPr>
        <w:t xml:space="preserve"> εξηγήσεις, αν θέλετε, να παρέμβετε, να αντικρούσετε. Σας παρακαλώ.</w:t>
      </w:r>
    </w:p>
    <w:p w14:paraId="523E4F1C" w14:textId="77777777" w:rsidR="000D1927" w:rsidRDefault="00D33BB9">
      <w:pPr>
        <w:spacing w:after="0" w:line="600" w:lineRule="auto"/>
        <w:ind w:firstLine="720"/>
        <w:jc w:val="both"/>
        <w:rPr>
          <w:rFonts w:eastAsia="Times New Roman"/>
          <w:szCs w:val="24"/>
        </w:rPr>
      </w:pPr>
      <w:r>
        <w:rPr>
          <w:rFonts w:eastAsia="Times New Roman"/>
          <w:szCs w:val="24"/>
        </w:rPr>
        <w:t>Ορίστε, κύριε Μανιάτη, συντομεύετε. Σας παρακαλώ.</w:t>
      </w:r>
    </w:p>
    <w:p w14:paraId="523E4F1D"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Θα ήθελα να ξεκινήσουμε πάλι τη χρονομέτρηση.</w:t>
      </w:r>
    </w:p>
    <w:p w14:paraId="523E4F1E"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Πάλι με τον χρόνο! Θα τον έχετε τον χρόν</w:t>
      </w:r>
      <w:r>
        <w:rPr>
          <w:rFonts w:eastAsia="Times New Roman"/>
          <w:szCs w:val="24"/>
        </w:rPr>
        <w:t>ο.</w:t>
      </w:r>
    </w:p>
    <w:p w14:paraId="523E4F1F" w14:textId="77777777" w:rsidR="000D1927" w:rsidRDefault="00D33BB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Ξεκινώ, λοιπόν και κάνω αναφορά στα Πρακτικά της Βουλής. Ο κ. </w:t>
      </w:r>
      <w:proofErr w:type="spellStart"/>
      <w:r>
        <w:rPr>
          <w:rFonts w:eastAsia="Times New Roman"/>
          <w:szCs w:val="24"/>
        </w:rPr>
        <w:t>Τσακαλώτος</w:t>
      </w:r>
      <w:proofErr w:type="spellEnd"/>
      <w:r>
        <w:rPr>
          <w:rFonts w:eastAsia="Times New Roman"/>
          <w:szCs w:val="24"/>
        </w:rPr>
        <w:t xml:space="preserve"> μάς είπε το εξής πριν λίγα λεπτά: «Μην ασχολείστε ούτε με το επιτόκιο ούτε με το αν ήταν καλή ή κακή η έξοδος στις αγορές. Δεν ήταν ούτε καλύτερη ούτε χειρότερη α</w:t>
      </w:r>
      <w:r>
        <w:rPr>
          <w:rFonts w:eastAsia="Times New Roman"/>
          <w:szCs w:val="24"/>
        </w:rPr>
        <w:t xml:space="preserve">πό την έξοδο του 2014. Όλα αυτά…», μας είπε ο κ. </w:t>
      </w:r>
      <w:proofErr w:type="spellStart"/>
      <w:r>
        <w:rPr>
          <w:rFonts w:eastAsia="Times New Roman"/>
          <w:szCs w:val="24"/>
        </w:rPr>
        <w:t>Τσακαλώτος</w:t>
      </w:r>
      <w:proofErr w:type="spellEnd"/>
      <w:r>
        <w:rPr>
          <w:rFonts w:eastAsia="Times New Roman"/>
          <w:szCs w:val="24"/>
        </w:rPr>
        <w:t>, «…είναι αέρας, που δεν θα τα θυμάται ο κόσμος μετά από λίγο καιρό</w:t>
      </w:r>
      <w:r>
        <w:rPr>
          <w:rFonts w:eastAsia="Times New Roman"/>
          <w:szCs w:val="24"/>
        </w:rPr>
        <w:t>»</w:t>
      </w:r>
      <w:r>
        <w:rPr>
          <w:rFonts w:eastAsia="Times New Roman"/>
          <w:szCs w:val="24"/>
        </w:rPr>
        <w:t xml:space="preserve">. </w:t>
      </w:r>
    </w:p>
    <w:p w14:paraId="523E4F20" w14:textId="77777777" w:rsidR="000D1927" w:rsidRDefault="00D33BB9">
      <w:pPr>
        <w:spacing w:after="0" w:line="600" w:lineRule="auto"/>
        <w:ind w:firstLine="720"/>
        <w:jc w:val="both"/>
        <w:rPr>
          <w:rFonts w:eastAsia="Times New Roman"/>
          <w:szCs w:val="24"/>
        </w:rPr>
      </w:pPr>
      <w:r>
        <w:rPr>
          <w:rFonts w:eastAsia="Times New Roman"/>
          <w:szCs w:val="24"/>
        </w:rPr>
        <w:t xml:space="preserve">Εγώ, λοιπόν, συγκρίνοντας τη σημερινή τοποθέτηση του κ. </w:t>
      </w:r>
      <w:proofErr w:type="spellStart"/>
      <w:r>
        <w:rPr>
          <w:rFonts w:eastAsia="Times New Roman"/>
          <w:szCs w:val="24"/>
        </w:rPr>
        <w:t>Τσακαλώτου</w:t>
      </w:r>
      <w:proofErr w:type="spellEnd"/>
      <w:r>
        <w:rPr>
          <w:rFonts w:eastAsia="Times New Roman"/>
          <w:szCs w:val="24"/>
        </w:rPr>
        <w:t xml:space="preserve"> με τα χθεσινά λόγια του Πρωθυπουργού κ. Αλέξη Τσίπρα καταλα</w:t>
      </w:r>
      <w:r>
        <w:rPr>
          <w:rFonts w:eastAsia="Times New Roman"/>
          <w:szCs w:val="24"/>
        </w:rPr>
        <w:t>βαίνω ότι υπάρχει τεράστια διαφορά προσέγγισης σ’ αυτό το μείζον οικονομικό και εθνικό θέμα ανάμεσα στον Πρωθυπουργό της χώρας και τον Υπουργό Οικονομικών.</w:t>
      </w:r>
    </w:p>
    <w:p w14:paraId="523E4F21" w14:textId="77777777" w:rsidR="000D1927" w:rsidRDefault="00D33BB9">
      <w:pPr>
        <w:spacing w:after="0" w:line="600" w:lineRule="auto"/>
        <w:ind w:firstLine="720"/>
        <w:jc w:val="both"/>
        <w:rPr>
          <w:rFonts w:eastAsia="Times New Roman"/>
          <w:szCs w:val="24"/>
        </w:rPr>
      </w:pPr>
      <w:r>
        <w:rPr>
          <w:rFonts w:eastAsia="Times New Roman"/>
          <w:szCs w:val="24"/>
        </w:rPr>
        <w:t xml:space="preserve">Συνεχίζω, γιατί δεν αντιλαμβάνομαι πώς ο κ. </w:t>
      </w:r>
      <w:proofErr w:type="spellStart"/>
      <w:r>
        <w:rPr>
          <w:rFonts w:eastAsia="Times New Roman"/>
          <w:szCs w:val="24"/>
        </w:rPr>
        <w:t>Τσακαλώτος</w:t>
      </w:r>
      <w:proofErr w:type="spellEnd"/>
      <w:r>
        <w:rPr>
          <w:rFonts w:eastAsia="Times New Roman"/>
          <w:szCs w:val="24"/>
        </w:rPr>
        <w:t xml:space="preserve">, καθηγητής Οικονομικών, μας λέει ότι δεν ήταν καν χειρότερη ή καλύτερη, όταν όλοι οι οικονομολόγοι έχουν δημοσιεύσει αξιολογήσεις ότι η έξοδος της χώρας η προχθεσινή ήταν ακριβότερη από την αντίστοιχη </w:t>
      </w:r>
      <w:r>
        <w:rPr>
          <w:rFonts w:eastAsia="Times New Roman"/>
          <w:szCs w:val="24"/>
        </w:rPr>
        <w:t xml:space="preserve">έξοδο του 2014, εάν κανείς λάβει υπ’ </w:t>
      </w:r>
      <w:proofErr w:type="spellStart"/>
      <w:r>
        <w:rPr>
          <w:rFonts w:eastAsia="Times New Roman"/>
          <w:szCs w:val="24"/>
        </w:rPr>
        <w:t>όψιν</w:t>
      </w:r>
      <w:proofErr w:type="spellEnd"/>
      <w:r>
        <w:rPr>
          <w:rFonts w:eastAsia="Times New Roman"/>
          <w:szCs w:val="24"/>
        </w:rPr>
        <w:t xml:space="preserve"> του το αντίστοιχο </w:t>
      </w:r>
      <w:r>
        <w:rPr>
          <w:rFonts w:eastAsia="Times New Roman"/>
          <w:szCs w:val="24"/>
          <w:lang w:val="en-US"/>
        </w:rPr>
        <w:t>spread</w:t>
      </w:r>
      <w:r>
        <w:rPr>
          <w:rFonts w:eastAsia="Times New Roman"/>
          <w:szCs w:val="24"/>
        </w:rPr>
        <w:t xml:space="preserve"> της Γερμανίας. Με απλά λόγια, το μέτρο σύγκρισης δεν είναι τα απόλυτα επιτόκια, αλλά, όπως είπε και ο κ. Βενιζέλος, το μέτρο σύγκρισης είναι πόσο πιο πάνω ή πιο κάτω από τη χώρα αναφοράς, π</w:t>
      </w:r>
      <w:r>
        <w:rPr>
          <w:rFonts w:eastAsia="Times New Roman"/>
          <w:szCs w:val="24"/>
        </w:rPr>
        <w:t>ου είναι η Γερμανία, δανείστηκες το 2014 και δανείστηκες και το 2017. Και, δυστυχώς, για την Κυβέρνηση και τον Πρωθυπουργό κ. Τσίπρα η χώρα μας μας πριν λίγες μέρες δανείστηκε πολύ ακριβότερα απ’ ότι είχε δανειστεί αναλογικά το 2014.</w:t>
      </w:r>
    </w:p>
    <w:p w14:paraId="523E4F22" w14:textId="77777777" w:rsidR="000D1927" w:rsidRDefault="00D33BB9">
      <w:pPr>
        <w:spacing w:after="0" w:line="600" w:lineRule="auto"/>
        <w:ind w:firstLine="720"/>
        <w:jc w:val="both"/>
        <w:rPr>
          <w:rFonts w:eastAsia="Times New Roman"/>
          <w:szCs w:val="24"/>
        </w:rPr>
      </w:pPr>
      <w:r>
        <w:rPr>
          <w:rFonts w:eastAsia="Times New Roman"/>
          <w:szCs w:val="24"/>
        </w:rPr>
        <w:t>Όμως, ο Υπουργός, ο κ.</w:t>
      </w:r>
      <w:r>
        <w:rPr>
          <w:rFonts w:eastAsia="Times New Roman"/>
          <w:szCs w:val="24"/>
        </w:rPr>
        <w:t xml:space="preserve"> </w:t>
      </w:r>
      <w:proofErr w:type="spellStart"/>
      <w:r>
        <w:rPr>
          <w:rFonts w:eastAsia="Times New Roman"/>
          <w:szCs w:val="24"/>
        </w:rPr>
        <w:t>Τσακαλώτος</w:t>
      </w:r>
      <w:proofErr w:type="spellEnd"/>
      <w:r>
        <w:rPr>
          <w:rFonts w:eastAsia="Times New Roman"/>
          <w:szCs w:val="24"/>
        </w:rPr>
        <w:t xml:space="preserve">, είπε και κάτι άλλο, ότι δεν αξίζει τον κόπο να ασχοληθούμε εάν το </w:t>
      </w:r>
      <w:r>
        <w:rPr>
          <w:rFonts w:eastAsia="Times New Roman"/>
          <w:szCs w:val="24"/>
          <w:lang w:val="en-US"/>
        </w:rPr>
        <w:t>PSA</w:t>
      </w:r>
      <w:r>
        <w:rPr>
          <w:rFonts w:eastAsia="Times New Roman"/>
          <w:szCs w:val="24"/>
        </w:rPr>
        <w:t xml:space="preserve"> ήταν καλό ή κακό.</w:t>
      </w:r>
    </w:p>
    <w:p w14:paraId="523E4F23" w14:textId="77777777" w:rsidR="000D1927" w:rsidRDefault="00D33BB9">
      <w:pPr>
        <w:spacing w:after="0" w:line="600" w:lineRule="auto"/>
        <w:ind w:firstLine="720"/>
        <w:jc w:val="both"/>
        <w:rPr>
          <w:rFonts w:eastAsia="Times New Roman"/>
          <w:szCs w:val="24"/>
        </w:rPr>
      </w:pPr>
      <w:r>
        <w:rPr>
          <w:rFonts w:eastAsia="Times New Roman"/>
          <w:szCs w:val="24"/>
        </w:rPr>
        <w:t xml:space="preserve">Κύριε Υπουργέ, δεν έχετε υπογράψει δύο προϋπολογισμούς, όπου αναγνωρίζετε τη μεγάλη ωφελιμότητα του </w:t>
      </w:r>
      <w:r>
        <w:rPr>
          <w:rFonts w:eastAsia="Times New Roman"/>
          <w:szCs w:val="24"/>
          <w:lang w:val="en-US"/>
        </w:rPr>
        <w:t>PSA</w:t>
      </w:r>
      <w:r>
        <w:rPr>
          <w:rFonts w:eastAsia="Times New Roman"/>
          <w:szCs w:val="24"/>
        </w:rPr>
        <w:t xml:space="preserve"> κι εσείς, ως εκπρόσωπος της Ελληνικής Δημοκρατίας, </w:t>
      </w:r>
      <w:r>
        <w:rPr>
          <w:rFonts w:eastAsia="Times New Roman"/>
          <w:szCs w:val="24"/>
        </w:rPr>
        <w:t xml:space="preserve">με τους νομικούς σας συμβούλους δεν υπερασπιστήκατε το </w:t>
      </w:r>
      <w:r>
        <w:rPr>
          <w:rFonts w:eastAsia="Times New Roman"/>
          <w:szCs w:val="24"/>
          <w:lang w:val="en-US"/>
        </w:rPr>
        <w:t>PSA</w:t>
      </w:r>
      <w:r>
        <w:rPr>
          <w:rFonts w:eastAsia="Times New Roman"/>
          <w:szCs w:val="24"/>
        </w:rPr>
        <w:t xml:space="preserve"> στα διεθνή δικαστήρια και γι’ αυτό ακυρώθηκαν όλες οι προσφυγές από τρίτους που είχαν γίνει; </w:t>
      </w:r>
    </w:p>
    <w:p w14:paraId="523E4F24" w14:textId="77777777" w:rsidR="000D1927" w:rsidRDefault="00D33BB9">
      <w:pPr>
        <w:spacing w:after="0" w:line="600" w:lineRule="auto"/>
        <w:ind w:firstLine="720"/>
        <w:jc w:val="both"/>
        <w:rPr>
          <w:rFonts w:eastAsia="Times New Roman"/>
          <w:szCs w:val="24"/>
        </w:rPr>
      </w:pPr>
      <w:r>
        <w:rPr>
          <w:rFonts w:eastAsia="Times New Roman"/>
          <w:szCs w:val="24"/>
        </w:rPr>
        <w:t xml:space="preserve">Σας ερωτώ, λοιπόν, ευθέως: Εσείς ως Υπουργός Οικονομικών θεωρείτε ότι το </w:t>
      </w:r>
      <w:r>
        <w:rPr>
          <w:rFonts w:eastAsia="Times New Roman"/>
          <w:szCs w:val="24"/>
          <w:lang w:val="en-US"/>
        </w:rPr>
        <w:t>PSA</w:t>
      </w:r>
      <w:r>
        <w:rPr>
          <w:rFonts w:eastAsia="Times New Roman"/>
          <w:szCs w:val="24"/>
        </w:rPr>
        <w:t xml:space="preserve"> ήταν σωστό, ωφέλησε την ελ</w:t>
      </w:r>
      <w:r>
        <w:rPr>
          <w:rFonts w:eastAsia="Times New Roman"/>
          <w:szCs w:val="24"/>
        </w:rPr>
        <w:t>ληνική οικονομία ή ήταν λάθος;</w:t>
      </w:r>
    </w:p>
    <w:p w14:paraId="523E4F25" w14:textId="77777777" w:rsidR="000D1927" w:rsidRDefault="00D33BB9">
      <w:pPr>
        <w:spacing w:after="0" w:line="600" w:lineRule="auto"/>
        <w:ind w:firstLine="720"/>
        <w:jc w:val="both"/>
        <w:rPr>
          <w:rFonts w:eastAsia="Times New Roman"/>
          <w:szCs w:val="24"/>
        </w:rPr>
      </w:pPr>
      <w:r>
        <w:rPr>
          <w:rFonts w:eastAsia="Times New Roman"/>
          <w:szCs w:val="24"/>
        </w:rPr>
        <w:t xml:space="preserve">Τρίτη παρατήρηση. Ο κ. </w:t>
      </w:r>
      <w:proofErr w:type="spellStart"/>
      <w:r>
        <w:rPr>
          <w:rFonts w:eastAsia="Times New Roman"/>
          <w:szCs w:val="24"/>
        </w:rPr>
        <w:t>Τσακαλώτος</w:t>
      </w:r>
      <w:proofErr w:type="spellEnd"/>
      <w:r>
        <w:rPr>
          <w:rFonts w:eastAsia="Times New Roman"/>
          <w:szCs w:val="24"/>
        </w:rPr>
        <w:t xml:space="preserve"> έχει αποστείλει επιστολή στο Διεθνές Νομισματικό Ταμείο για να συμμετάσχει στη χρηματοδότηση.</w:t>
      </w:r>
    </w:p>
    <w:p w14:paraId="523E4F26" w14:textId="77777777" w:rsidR="000D1927" w:rsidRDefault="00D33BB9">
      <w:pPr>
        <w:spacing w:after="0" w:line="600" w:lineRule="auto"/>
        <w:ind w:firstLine="720"/>
        <w:jc w:val="both"/>
        <w:rPr>
          <w:rFonts w:eastAsia="Times New Roman"/>
          <w:szCs w:val="24"/>
        </w:rPr>
      </w:pPr>
      <w:r>
        <w:rPr>
          <w:rFonts w:eastAsia="Times New Roman"/>
          <w:szCs w:val="24"/>
        </w:rPr>
        <w:t xml:space="preserve">Λέω, λοιπόν, ευθέως: Όλα έγιναν για να μπει το ΔΝΤ μέσα, να θεωρηθεί εξυπηρετούμενο το χρέος της </w:t>
      </w:r>
      <w:r>
        <w:rPr>
          <w:rFonts w:eastAsia="Times New Roman"/>
          <w:szCs w:val="24"/>
        </w:rPr>
        <w:t>χώρας, υποχρεώθηκε ο ελληνικός λαός να υποστεί μια φορομπηχτική επιδρομή 4,9 δισεκατομμυρίων, προκειμένου να κερδίσουμε –τι, κύριε Πρόεδρε;- είτε την είσοδο στην ποσοτική χαλάρωση είτε τη συμμετοχή του Διεθνούς Νομισματικού Ταμείου είτε</w:t>
      </w:r>
      <w:r>
        <w:rPr>
          <w:rFonts w:eastAsia="Times New Roman"/>
          <w:szCs w:val="24"/>
        </w:rPr>
        <w:t>,</w:t>
      </w:r>
      <w:r>
        <w:rPr>
          <w:rFonts w:eastAsia="Times New Roman"/>
          <w:szCs w:val="24"/>
        </w:rPr>
        <w:t xml:space="preserve"> στο τέλος-τέλος</w:t>
      </w:r>
      <w:r>
        <w:rPr>
          <w:rFonts w:eastAsia="Times New Roman"/>
          <w:szCs w:val="24"/>
        </w:rPr>
        <w:t>,</w:t>
      </w:r>
      <w:r>
        <w:rPr>
          <w:rFonts w:eastAsia="Times New Roman"/>
          <w:szCs w:val="24"/>
        </w:rPr>
        <w:t xml:space="preserve"> ν</w:t>
      </w:r>
      <w:r>
        <w:rPr>
          <w:rFonts w:eastAsia="Times New Roman"/>
          <w:szCs w:val="24"/>
        </w:rPr>
        <w:t>α δεχθεί ο διεθνής παράγοντας ότι το χρέος είναι αξιόχρεο.</w:t>
      </w:r>
    </w:p>
    <w:p w14:paraId="523E4F2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των Οικονομικών, το Διεθνές Νομισματικό Ταμείο είπε ή δεν είπε πριν από λίγες μόλις ημέρες ότι είναι μη </w:t>
      </w:r>
      <w:proofErr w:type="spellStart"/>
      <w:r>
        <w:rPr>
          <w:rFonts w:eastAsia="Times New Roman" w:cs="Times New Roman"/>
          <w:szCs w:val="24"/>
        </w:rPr>
        <w:t>εξυπηρετήσιμο</w:t>
      </w:r>
      <w:proofErr w:type="spellEnd"/>
      <w:r>
        <w:rPr>
          <w:rFonts w:eastAsia="Times New Roman" w:cs="Times New Roman"/>
          <w:szCs w:val="24"/>
        </w:rPr>
        <w:t xml:space="preserve"> το χρέος της Ελλάδας;</w:t>
      </w:r>
    </w:p>
    <w:p w14:paraId="523E4F2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Απαντήστε, λοιπόν, τι ακριβώς φορτώσατε στο</w:t>
      </w:r>
      <w:r>
        <w:rPr>
          <w:rFonts w:eastAsia="Times New Roman" w:cs="Times New Roman"/>
          <w:szCs w:val="24"/>
        </w:rPr>
        <w:t xml:space="preserve">ν ελληνικό λαό και έναντι ποιου ανταλλάγματος μας φορτώσατε συνολικά από τη διαπραγμάτευση της δικής σας Κυβέρνησης τα 15 δισεκατομμύρια ευρώ, που θα τα πληρώσει ο ελληνικός λαός. </w:t>
      </w:r>
    </w:p>
    <w:p w14:paraId="523E4F2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Και πρέπει να μας πείτε και για το άρθρο 45 του νομοσχεδίου που μας έχετε φ</w:t>
      </w:r>
      <w:r>
        <w:rPr>
          <w:rFonts w:eastAsia="Times New Roman" w:cs="Times New Roman"/>
          <w:szCs w:val="24"/>
        </w:rPr>
        <w:t xml:space="preserve">έρει, που εξευτελίζει την Ελληνική Δημοκρατία, που υποχρεώνει το ελληνικό </w:t>
      </w:r>
      <w:r>
        <w:rPr>
          <w:rFonts w:eastAsia="Times New Roman" w:cs="Times New Roman"/>
          <w:szCs w:val="24"/>
        </w:rPr>
        <w:t>δ</w:t>
      </w:r>
      <w:r>
        <w:rPr>
          <w:rFonts w:eastAsia="Times New Roman" w:cs="Times New Roman"/>
          <w:szCs w:val="24"/>
        </w:rPr>
        <w:t>ημόσιο να πληρώσει τα δικαστικά έξοδα του κ. Γεωργίου. Δεν πρέπει να τα βάλετε από την τσέπη σας; Εσείς δεν οδηγήσατε σε όλες αυτές τις διώξεις και τώρα πια, με την ουρά στα σκέλια,</w:t>
      </w:r>
      <w:r>
        <w:rPr>
          <w:rFonts w:eastAsia="Times New Roman" w:cs="Times New Roman"/>
          <w:szCs w:val="24"/>
        </w:rPr>
        <w:t xml:space="preserve"> βάζετε τον ελληνικό λαό να πληρώσει τα δικαστικά έξοδα του κ. Γεωργίου; Δεν υπάρχει κα</w:t>
      </w:r>
      <w:r>
        <w:rPr>
          <w:rFonts w:eastAsia="Times New Roman" w:cs="Times New Roman"/>
          <w:szCs w:val="24"/>
        </w:rPr>
        <w:t>μ</w:t>
      </w:r>
      <w:r>
        <w:rPr>
          <w:rFonts w:eastAsia="Times New Roman" w:cs="Times New Roman"/>
          <w:szCs w:val="24"/>
        </w:rPr>
        <w:t>μία ντροπή γι’ αυτό;</w:t>
      </w:r>
    </w:p>
    <w:p w14:paraId="523E4F2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Μανιάτη, τελειώνετε σας παρακαλώ!</w:t>
      </w:r>
    </w:p>
    <w:p w14:paraId="523E4F2B"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Τελειώνω.</w:t>
      </w:r>
    </w:p>
    <w:p w14:paraId="523E4F2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Όμως, δεν υπάρχει ντροπή ούτε για κάτι άλλο. </w:t>
      </w:r>
    </w:p>
    <w:p w14:paraId="523E4F2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καταθέσω για τα Πρακτικά, όπως έκανε νωρίτερα ο συνάδελφος κ. Κουτσούκος, την απόφαση του κ. </w:t>
      </w:r>
      <w:proofErr w:type="spellStart"/>
      <w:r>
        <w:rPr>
          <w:rFonts w:eastAsia="Times New Roman" w:cs="Times New Roman"/>
          <w:szCs w:val="24"/>
        </w:rPr>
        <w:t>Χουλιαράκη</w:t>
      </w:r>
      <w:proofErr w:type="spellEnd"/>
      <w:r>
        <w:rPr>
          <w:rFonts w:eastAsia="Times New Roman" w:cs="Times New Roman"/>
          <w:szCs w:val="24"/>
        </w:rPr>
        <w:t xml:space="preserve"> ότι το ομόλογο που εκδόθηκε θα είναι με Αγγλικό Δίκαιο.</w:t>
      </w:r>
    </w:p>
    <w:p w14:paraId="523E4F2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τη</w:t>
      </w:r>
      <w:r>
        <w:rPr>
          <w:rFonts w:eastAsia="Times New Roman" w:cs="Times New Roman"/>
          <w:szCs w:val="24"/>
        </w:rPr>
        <w:t>ν προαναφερθείσα απόφαση, η οποία βρίσκεται στο αρχείο του Τμήματος Γραμματείας της Διεύθυνσης Στενογραφίας και Πρακτικών της Βουλής)</w:t>
      </w:r>
    </w:p>
    <w:p w14:paraId="523E4F2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xml:space="preserve">, σημερινέ Υπουργέ Οικονομικών και τότε Βουλευτή της </w:t>
      </w:r>
      <w:r>
        <w:rPr>
          <w:rFonts w:eastAsia="Times New Roman" w:cs="Times New Roman"/>
          <w:szCs w:val="24"/>
        </w:rPr>
        <w:t>α</w:t>
      </w:r>
      <w:r>
        <w:rPr>
          <w:rFonts w:eastAsia="Times New Roman" w:cs="Times New Roman"/>
          <w:szCs w:val="24"/>
        </w:rPr>
        <w:t xml:space="preserve">ντιπολίτευσης, είχατε ή δεν είχατε καταθέσει ερώτηση </w:t>
      </w:r>
      <w:r>
        <w:rPr>
          <w:rFonts w:eastAsia="Times New Roman" w:cs="Times New Roman"/>
          <w:szCs w:val="24"/>
        </w:rPr>
        <w:t>στον κ. Βενιζέλο, λέγοντάς του ότι η έκδοση ομολόγων στο Αγγλικό Δίκαιο συνιστά εκχώρηση εθνικής κυριαρχίας;</w:t>
      </w:r>
    </w:p>
    <w:p w14:paraId="523E4F3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Επειδή την είχατε καταθέσει την ερώτηση τότε, έχετε δύο επιλογές σήμερα: Ή θα ζητήσετε συγγνώμη από τον κ. Βενιζέλο και θα ομολογήσετε ότι το Αγγλι</w:t>
      </w:r>
      <w:r>
        <w:rPr>
          <w:rFonts w:eastAsia="Times New Roman" w:cs="Times New Roman"/>
          <w:szCs w:val="24"/>
        </w:rPr>
        <w:t>κό Δίκαιο και τότε και τώρα ήταν, όχι επιθυμητή αλλά η μοναδική λύση</w:t>
      </w:r>
      <w:r>
        <w:rPr>
          <w:rFonts w:eastAsia="Times New Roman" w:cs="Times New Roman"/>
          <w:szCs w:val="24"/>
        </w:rPr>
        <w:t>,</w:t>
      </w:r>
      <w:r>
        <w:rPr>
          <w:rFonts w:eastAsia="Times New Roman" w:cs="Times New Roman"/>
          <w:szCs w:val="24"/>
        </w:rPr>
        <w:t xml:space="preserve"> ή θα πάρετε πίσω την υπογραφή σας από το ομόλογο που εκδώσατε.</w:t>
      </w:r>
    </w:p>
    <w:p w14:paraId="523E4F3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μόνο μία φράση: Επειδή ο ελληνικός λαός έχει υποστεί πάρα πολλά και επειδή το τελευταίο χ</w:t>
      </w:r>
      <w:r>
        <w:rPr>
          <w:rFonts w:eastAsia="Times New Roman" w:cs="Times New Roman"/>
          <w:szCs w:val="24"/>
        </w:rPr>
        <w:t xml:space="preserve">ρονικό διάστημα βλέπουμε σε εξέλιξη προσπάθειες θεσμικού, συνταγματικού, πολιτειακού πραξικοπήματος με απίστευτες και ανοίκειες παρεμβάσεις στην ελληνική </w:t>
      </w:r>
      <w:r>
        <w:rPr>
          <w:rFonts w:eastAsia="Times New Roman" w:cs="Times New Roman"/>
          <w:szCs w:val="24"/>
        </w:rPr>
        <w:t>δ</w:t>
      </w:r>
      <w:r>
        <w:rPr>
          <w:rFonts w:eastAsia="Times New Roman" w:cs="Times New Roman"/>
          <w:szCs w:val="24"/>
        </w:rPr>
        <w:t xml:space="preserve">ικαιοσύνη, που έχουν φέρει τους </w:t>
      </w:r>
      <w:r>
        <w:rPr>
          <w:rFonts w:eastAsia="Times New Roman" w:cs="Times New Roman"/>
          <w:szCs w:val="24"/>
        </w:rPr>
        <w:t>δικηγορικούς συλλόγους</w:t>
      </w:r>
      <w:r>
        <w:rPr>
          <w:rFonts w:eastAsia="Times New Roman" w:cs="Times New Roman"/>
          <w:szCs w:val="24"/>
        </w:rPr>
        <w:t xml:space="preserve">, τον Σύλλογο Δικαστών και Εισαγγελέων και τον </w:t>
      </w:r>
      <w:r>
        <w:rPr>
          <w:rFonts w:eastAsia="Times New Roman" w:cs="Times New Roman"/>
          <w:szCs w:val="24"/>
        </w:rPr>
        <w:t xml:space="preserve">ίδιο τον </w:t>
      </w:r>
      <w:r>
        <w:rPr>
          <w:rFonts w:eastAsia="Times New Roman" w:cs="Times New Roman"/>
          <w:szCs w:val="24"/>
        </w:rPr>
        <w:t>π</w:t>
      </w:r>
      <w:r>
        <w:rPr>
          <w:rFonts w:eastAsia="Times New Roman" w:cs="Times New Roman"/>
          <w:szCs w:val="24"/>
        </w:rPr>
        <w:t>ρόεδρο του Συμβουλίου της Επικρατείας να έχουν ξεπεράσει τα όρια που μπορούν να γίνουν αποδεκτά, η Κυβέρνηση και ο κύριος Υπουργός πρέπει να μας απαντήσουν σε ένα ακόμη ερώτημα.</w:t>
      </w:r>
    </w:p>
    <w:p w14:paraId="523E4F32"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Ο Χριστός και Παναγία! Φτάνει!</w:t>
      </w:r>
    </w:p>
    <w:p w14:paraId="523E4F33"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Αν είναι δυνατόν!</w:t>
      </w:r>
    </w:p>
    <w:p w14:paraId="523E4F34"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Μανιάτη, εφ’ όλης της ύλης θα αναφερθείτε τώρα; Αυτό</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θα είναι το τελευταίο ερώτημα.</w:t>
      </w:r>
    </w:p>
    <w:p w14:paraId="523E4F35"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Ο τότε επικεφαλής του Υπουργείου ήταν βοηθός του κ. </w:t>
      </w:r>
      <w:proofErr w:type="spellStart"/>
      <w:r>
        <w:rPr>
          <w:rFonts w:eastAsia="Times New Roman" w:cs="Times New Roman"/>
          <w:szCs w:val="24"/>
        </w:rPr>
        <w:t>Βαρουφάκη</w:t>
      </w:r>
      <w:proofErr w:type="spellEnd"/>
      <w:r>
        <w:rPr>
          <w:rFonts w:eastAsia="Times New Roman" w:cs="Times New Roman"/>
          <w:szCs w:val="24"/>
        </w:rPr>
        <w:t xml:space="preserve">. Όταν ο κ. </w:t>
      </w:r>
      <w:proofErr w:type="spellStart"/>
      <w:r>
        <w:rPr>
          <w:rFonts w:eastAsia="Times New Roman" w:cs="Times New Roman"/>
          <w:szCs w:val="24"/>
        </w:rPr>
        <w:t>Βαρουφάκης</w:t>
      </w:r>
      <w:proofErr w:type="spellEnd"/>
      <w:r>
        <w:rPr>
          <w:rFonts w:eastAsia="Times New Roman" w:cs="Times New Roman"/>
          <w:szCs w:val="24"/>
        </w:rPr>
        <w:t xml:space="preserve"> </w:t>
      </w:r>
      <w:r>
        <w:rPr>
          <w:rFonts w:eastAsia="Times New Roman" w:cs="Times New Roman"/>
          <w:szCs w:val="24"/>
        </w:rPr>
        <w:t>με εντολή του κ. Τσίπρα διαπραγματευόταν στα διεθνή σαλόνια το μέλλον της χώρας και μας οδήγησαν σε τρίτο και τέταρτο μνημόνιο και σε μία απώλεια 100 δισεκατομμυρίων ευρώ, που δεν θα τα πληρώσουν οι κ</w:t>
      </w:r>
      <w:r>
        <w:rPr>
          <w:rFonts w:eastAsia="Times New Roman" w:cs="Times New Roman"/>
          <w:szCs w:val="24"/>
        </w:rPr>
        <w:t>ύριοι</w:t>
      </w:r>
      <w:r>
        <w:rPr>
          <w:rFonts w:eastAsia="Times New Roman" w:cs="Times New Roman"/>
          <w:szCs w:val="24"/>
        </w:rPr>
        <w:t xml:space="preserve"> </w:t>
      </w:r>
      <w:proofErr w:type="spellStart"/>
      <w:r>
        <w:rPr>
          <w:rFonts w:eastAsia="Times New Roman" w:cs="Times New Roman"/>
          <w:szCs w:val="24"/>
        </w:rPr>
        <w:t>Τσακαλώτος</w:t>
      </w:r>
      <w:proofErr w:type="spellEnd"/>
      <w:r>
        <w:rPr>
          <w:rFonts w:eastAsia="Times New Roman" w:cs="Times New Roman"/>
          <w:szCs w:val="24"/>
        </w:rPr>
        <w:t xml:space="preserve"> και Τσίπρας αλλά οι μελλοντικές γενιές,</w:t>
      </w:r>
      <w:r>
        <w:rPr>
          <w:rFonts w:eastAsia="Times New Roman" w:cs="Times New Roman"/>
          <w:szCs w:val="24"/>
        </w:rPr>
        <w:t xml:space="preserve"> ο κ. </w:t>
      </w:r>
      <w:proofErr w:type="spellStart"/>
      <w:r>
        <w:rPr>
          <w:rFonts w:eastAsia="Times New Roman" w:cs="Times New Roman"/>
          <w:szCs w:val="24"/>
        </w:rPr>
        <w:t>Βαρουφάκης</w:t>
      </w:r>
      <w:proofErr w:type="spellEnd"/>
      <w:r>
        <w:rPr>
          <w:rFonts w:eastAsia="Times New Roman" w:cs="Times New Roman"/>
          <w:szCs w:val="24"/>
        </w:rPr>
        <w:t xml:space="preserve"> τότε ήταν </w:t>
      </w:r>
      <w:r>
        <w:rPr>
          <w:rFonts w:eastAsia="Times New Roman" w:cs="Times New Roman"/>
          <w:szCs w:val="24"/>
          <w:lang w:val="en-US"/>
        </w:rPr>
        <w:t>asset</w:t>
      </w:r>
      <w:r>
        <w:rPr>
          <w:rFonts w:eastAsia="Times New Roman" w:cs="Times New Roman"/>
          <w:szCs w:val="24"/>
        </w:rPr>
        <w:t xml:space="preserve"> της Κυβέρνησης και τώρα τον αντιμετωπίζετε με ειρωνεία και με σκωπτικό τρόπο και του εύχεστε να πουλήσει πολλά αντίτυπα το βιβλίο του;</w:t>
      </w:r>
    </w:p>
    <w:p w14:paraId="523E4F3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Κύριε Πρόεδρε, πότε θα τελειώσει επιτέλους;</w:t>
      </w:r>
    </w:p>
    <w:p w14:paraId="523E4F3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Εάν είνα</w:t>
      </w:r>
      <w:r>
        <w:rPr>
          <w:rFonts w:eastAsia="Times New Roman" w:cs="Times New Roman"/>
          <w:szCs w:val="24"/>
        </w:rPr>
        <w:t xml:space="preserve">ι έτσι, δεχθείτε τότε την πρόταση της Δημοκρατικής Συμπαράταξης για μία </w:t>
      </w:r>
      <w:r>
        <w:rPr>
          <w:rFonts w:eastAsia="Times New Roman" w:cs="Times New Roman"/>
          <w:szCs w:val="24"/>
        </w:rPr>
        <w:t xml:space="preserve">εξεταστική επιτροπή </w:t>
      </w:r>
      <w:r>
        <w:rPr>
          <w:rFonts w:eastAsia="Times New Roman" w:cs="Times New Roman"/>
          <w:szCs w:val="24"/>
        </w:rPr>
        <w:t xml:space="preserve">που θα διερευνήσει και τα πεπραγμένα πριν από εσάς, αλλά και τα πεπραγμένα των δικών σας Κυβερνήσεων. Αλλιώς, δεν έχετε κανένα δικαίωμα να μιλάτε στον ελληνικό λαό </w:t>
      </w:r>
      <w:r>
        <w:rPr>
          <w:rFonts w:eastAsia="Times New Roman" w:cs="Times New Roman"/>
          <w:szCs w:val="24"/>
        </w:rPr>
        <w:t xml:space="preserve">και να ισχυρίζεστε ότι προστατεύετε το δημόσιο συμφέρον. </w:t>
      </w:r>
    </w:p>
    <w:p w14:paraId="523E4F3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23E4F39"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προφανώς θέλετε τον λόγο, αλλά σας παρακαλώ πολύ να είστε όσο μπορείτε πιο σύντομος. </w:t>
      </w:r>
    </w:p>
    <w:p w14:paraId="523E4F3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Θα είμ</w:t>
      </w:r>
      <w:r>
        <w:rPr>
          <w:rFonts w:eastAsia="Times New Roman" w:cs="Times New Roman"/>
          <w:szCs w:val="24"/>
        </w:rPr>
        <w:t>αι πάρα πολύ σύντομος, κύριε Πρόεδρε. Θα σας εκπλήξω με το πόσο σύντομος θα είμαι.</w:t>
      </w:r>
    </w:p>
    <w:p w14:paraId="523E4F3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Ζητώ συγγνώμη και από τον κύριο συνάδελφο και από το Σώμα για το ότι τον κατηγόρησα ότι όλα αυτά τα κάνει για να έχει το δεκάλεπτο στην τηλεόραση. Η αλήθεια είναι ότι έκανε </w:t>
      </w:r>
      <w:r>
        <w:rPr>
          <w:rFonts w:eastAsia="Times New Roman" w:cs="Times New Roman"/>
          <w:szCs w:val="24"/>
        </w:rPr>
        <w:t>μία προ-ομιλία για να γίνει Αρχηγός της Δημοκρατικής Συμπαράταξης</w:t>
      </w:r>
      <w:r>
        <w:rPr>
          <w:rFonts w:eastAsia="Times New Roman" w:cs="Times New Roman"/>
          <w:szCs w:val="24"/>
        </w:rPr>
        <w:t>!</w:t>
      </w:r>
      <w:r>
        <w:rPr>
          <w:rFonts w:eastAsia="Times New Roman" w:cs="Times New Roman"/>
          <w:szCs w:val="24"/>
        </w:rPr>
        <w:t xml:space="preserve"> Και δεν βλέπω κανέναν λόγο να απαντήσω σε οτιδήποτε είπε</w:t>
      </w:r>
      <w:r>
        <w:rPr>
          <w:rFonts w:eastAsia="Times New Roman" w:cs="Times New Roman"/>
          <w:szCs w:val="24"/>
        </w:rPr>
        <w:t>,</w:t>
      </w:r>
      <w:r>
        <w:rPr>
          <w:rFonts w:eastAsia="Times New Roman" w:cs="Times New Roman"/>
          <w:szCs w:val="24"/>
        </w:rPr>
        <w:t xml:space="preserve"> γιατί η Βουλή </w:t>
      </w:r>
      <w:r>
        <w:rPr>
          <w:rFonts w:eastAsia="Times New Roman" w:cs="Times New Roman"/>
          <w:szCs w:val="24"/>
        </w:rPr>
        <w:t xml:space="preserve">δεν είναι </w:t>
      </w:r>
      <w:r>
        <w:rPr>
          <w:rFonts w:eastAsia="Times New Roman" w:cs="Times New Roman"/>
          <w:szCs w:val="24"/>
        </w:rPr>
        <w:t xml:space="preserve">για τέτοιες ομιλίες. Δεν είναι για ομιλίες του κάθε υποψηφίου του ΠΑΣΟΚ και της Δημοκρατικής Συμπαράταξης. </w:t>
      </w:r>
      <w:r>
        <w:rPr>
          <w:rFonts w:eastAsia="Times New Roman" w:cs="Times New Roman"/>
          <w:szCs w:val="24"/>
        </w:rPr>
        <w:t>Ελπίζω να είναι για κάτι πιο σοβαρό από αυτό.</w:t>
      </w:r>
    </w:p>
    <w:p w14:paraId="523E4F3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Βεβαίως, εύχομαι «καλή επιτυχία»!</w:t>
      </w:r>
    </w:p>
    <w:p w14:paraId="523E4F3D"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23E4F3E"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Ανεξάρτητη Βουλευτής. </w:t>
      </w:r>
    </w:p>
    <w:p w14:paraId="523E4F3F"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523E4F4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w:t>
      </w:r>
      <w:r>
        <w:rPr>
          <w:rFonts w:eastAsia="Times New Roman" w:cs="Times New Roman"/>
          <w:szCs w:val="24"/>
        </w:rPr>
        <w:t xml:space="preserve">η βάση της συζήτησης του σημερινού νομοσχεδίου είναι η προσαρμογή στην ελληνική νομοθεσία της οδηγίας 2016/881 της Ευρωπαϊκής Ένωσης. Η εν λόγω οδηγία αποτελεί ένα βήμα παραπέρα στη συνολική προσπάθεια της </w:t>
      </w:r>
      <w:r>
        <w:rPr>
          <w:rFonts w:eastAsia="Times New Roman" w:cs="Times New Roman"/>
          <w:szCs w:val="24"/>
        </w:rPr>
        <w:t>Ε</w:t>
      </w:r>
      <w:r>
        <w:rPr>
          <w:rFonts w:eastAsia="Times New Roman" w:cs="Times New Roman"/>
          <w:szCs w:val="24"/>
        </w:rPr>
        <w:t>νωμένης Ευρώπης να αντιμετωπίσει επιτέλους το μέγ</w:t>
      </w:r>
      <w:r>
        <w:rPr>
          <w:rFonts w:eastAsia="Times New Roman" w:cs="Times New Roman"/>
          <w:szCs w:val="24"/>
        </w:rPr>
        <w:t xml:space="preserve">α ζήτημα της φοροδιαφυγής. </w:t>
      </w:r>
    </w:p>
    <w:p w14:paraId="523E4F4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Και όταν μιλάμε για φοροδιαφυγή το ζητούμενο δεν είναι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 κάθε μεμονωμένος πολίτης, που πιθανώς να βρει περιορισμένες μεθόδους </w:t>
      </w:r>
      <w:proofErr w:type="spellStart"/>
      <w:r>
        <w:rPr>
          <w:rFonts w:eastAsia="Times New Roman" w:cs="Times New Roman"/>
          <w:szCs w:val="24"/>
        </w:rPr>
        <w:t>φοροαποφυγής</w:t>
      </w:r>
      <w:proofErr w:type="spellEnd"/>
      <w:r>
        <w:rPr>
          <w:rFonts w:eastAsia="Times New Roman" w:cs="Times New Roman"/>
          <w:szCs w:val="24"/>
        </w:rPr>
        <w:t xml:space="preserve"> ή και φοροδιαφυγής. Το μεγάλο ζητούμενο είναι οι πολυεθνικές επιχειρήσεις, οι ο</w:t>
      </w:r>
      <w:r>
        <w:rPr>
          <w:rFonts w:eastAsia="Times New Roman" w:cs="Times New Roman"/>
          <w:szCs w:val="24"/>
        </w:rPr>
        <w:t xml:space="preserve">ποίες πολύ συχνά δραστηριοποιούνται σε αρκετές χώρες της Ένωσης και έχουν εφεύρει διάφορους μηχανισμούς, προκειμένου να μην αποδίδουν φόρους που αναλογούν σε κάθε ευρωπαϊκή χώρα. </w:t>
      </w:r>
    </w:p>
    <w:p w14:paraId="523E4F4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Όπως είναι αντιληπτό, τέτοιες δαιδαλώδεις πολυεθνικές επιχειρήσεις διαθέτουν</w:t>
      </w:r>
      <w:r>
        <w:rPr>
          <w:rFonts w:eastAsia="Times New Roman" w:cs="Times New Roman"/>
          <w:szCs w:val="24"/>
        </w:rPr>
        <w:t xml:space="preserve"> όλα τα εφόδια, όλο το απαραίτητο επιστημονικό προσωπικό και κάθε μέσο, ώστε να αποκρύπτουν εισοδήματα που αποκομίζουν και να τα εμφανίζουν ως δήθεν </w:t>
      </w:r>
      <w:proofErr w:type="spellStart"/>
      <w:r>
        <w:rPr>
          <w:rFonts w:eastAsia="Times New Roman" w:cs="Times New Roman"/>
          <w:szCs w:val="24"/>
        </w:rPr>
        <w:t>δημιουργηθέντα</w:t>
      </w:r>
      <w:proofErr w:type="spellEnd"/>
      <w:r>
        <w:rPr>
          <w:rFonts w:eastAsia="Times New Roman" w:cs="Times New Roman"/>
          <w:szCs w:val="24"/>
        </w:rPr>
        <w:t xml:space="preserve"> από αλλού. Αυτή η τακτική, η οποία έχει γίνει πολλές φορές αντιληπτή, οδηγεί όχι μόνον σε τε</w:t>
      </w:r>
      <w:r>
        <w:rPr>
          <w:rFonts w:eastAsia="Times New Roman" w:cs="Times New Roman"/>
          <w:szCs w:val="24"/>
        </w:rPr>
        <w:t>ράστιες απώλειες εσόδων από φόρους για τα ευρωπαϊκά κράτη που δεν αποδίδονται, αλλά επιπλέον αποτελεί και μία απαράδεκτη μορφή ανταγωνισμού έναντι των λοιπών μικρομεσαίων επιχειρήσεων που ελέγχονται αυστηρά και με πολύ υψηλά πρόστιμα σε περίπτωση φοροδιαφυ</w:t>
      </w:r>
      <w:r>
        <w:rPr>
          <w:rFonts w:eastAsia="Times New Roman" w:cs="Times New Roman"/>
          <w:szCs w:val="24"/>
        </w:rPr>
        <w:t>γής.</w:t>
      </w:r>
    </w:p>
    <w:p w14:paraId="523E4F4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Ειδικότερα θα αναφερθώ στη χώρα </w:t>
      </w:r>
      <w:r>
        <w:rPr>
          <w:rFonts w:eastAsia="Times New Roman" w:cs="Times New Roman"/>
          <w:szCs w:val="24"/>
        </w:rPr>
        <w:t>μας,</w:t>
      </w:r>
      <w:r>
        <w:rPr>
          <w:rFonts w:eastAsia="Times New Roman" w:cs="Times New Roman"/>
          <w:szCs w:val="24"/>
        </w:rPr>
        <w:t xml:space="preserve"> όπου οι μικρές και μεσαίες επιχειρήσεις στενάζουν από τους νέους υψηλούς φορολογικούς συντελεστές, σε συνδυασμό με τις λοιπές ασφαλιστικές υποχρεώσεις. Τέτοιου είδους τακτικές είναι εξοργιστικές, αφού αποτελούν ένα</w:t>
      </w:r>
      <w:r>
        <w:rPr>
          <w:rFonts w:eastAsia="Times New Roman" w:cs="Times New Roman"/>
          <w:szCs w:val="24"/>
        </w:rPr>
        <w:t xml:space="preserve">ν ακόμη επιβαρυντικό παράγοντα για τη μέση ελληνική επιχείρηση. </w:t>
      </w:r>
    </w:p>
    <w:p w14:paraId="523E4F4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Επομένως είναι απολύτως θεμιτή κάθε προσπάθεια συντονισμού μεταξύ των κρατών – μελών της Ευρωπαϊκής Ένωσης μέσω της αυτόματης ανταλλαγής πληροφοριών για τέτοιους είδους επιχειρήσεις, καθώς κα</w:t>
      </w:r>
      <w:r>
        <w:rPr>
          <w:rFonts w:eastAsia="Times New Roman" w:cs="Times New Roman"/>
          <w:szCs w:val="24"/>
        </w:rPr>
        <w:t xml:space="preserve">ι η δημιουργία ενός πλαισίου υποχρεώσεων για τις πολυεθνικές επιχειρήσεις, τέτοιου που να είναι πιο δύσκολη έως αδύνατη η απόκρυψη εισοδημάτων. </w:t>
      </w:r>
    </w:p>
    <w:p w14:paraId="523E4F4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Στη σύγχρονη ηλεκτρονική εποχή είναι απολύτως παράλογο να μην κάνουμε χρήση κάθε δυνατής πληροφορίας μεταξύ των κρατών – μελών, ώστε να πατάξουμε ή έστω να περιορίσουμε σημαντικά το φαινόμενο της φοροδιαφυγής. </w:t>
      </w:r>
    </w:p>
    <w:p w14:paraId="523E4F4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Σε σχέση με τις λοιπές διατάξεις του νομοσχεδ</w:t>
      </w:r>
      <w:r>
        <w:rPr>
          <w:rFonts w:eastAsia="Times New Roman" w:cs="Times New Roman"/>
          <w:szCs w:val="24"/>
        </w:rPr>
        <w:t>ίου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γίνονται κάποιες διορθωτικές κινήσεις από το Υπουργείο Οικονομικών. </w:t>
      </w:r>
    </w:p>
    <w:p w14:paraId="523E4F4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Επί παραδείγματι, μόνο λογική θα μπορούσε να θεωρηθεί η απαλλαγή από το τέλος επιτηδεύματος για τα τουριστικά καταλύματα που λειτουργούν σε ξεχωριστούς χώρους</w:t>
      </w:r>
      <w:r>
        <w:rPr>
          <w:rFonts w:eastAsia="Times New Roman" w:cs="Times New Roman"/>
          <w:szCs w:val="24"/>
        </w:rPr>
        <w:t xml:space="preserve"> </w:t>
      </w:r>
      <w:r>
        <w:rPr>
          <w:rFonts w:eastAsia="Times New Roman" w:cs="Times New Roman"/>
          <w:szCs w:val="24"/>
        </w:rPr>
        <w:t>αλλά διαθέτου</w:t>
      </w:r>
      <w:r>
        <w:rPr>
          <w:rFonts w:eastAsia="Times New Roman" w:cs="Times New Roman"/>
          <w:szCs w:val="24"/>
        </w:rPr>
        <w:t>ν μία ενιαία άδεια λειτουργίας. Από τη μία πλευρά είναι εξαιρετικά ευνοϊκή η αύξηση των αφίξεων των τουριστών. Από την άλλη, όμως, είναι τεράστια η φορολογική λαίλαπα που δέχονται οι επιχειρήσεις που εργάζονται μόνο τόσους λίγους μήνες τον χρόνο. Σε αυτό τ</w:t>
      </w:r>
      <w:r>
        <w:rPr>
          <w:rFonts w:eastAsia="Times New Roman" w:cs="Times New Roman"/>
          <w:szCs w:val="24"/>
        </w:rPr>
        <w:t>ο πλαίσιο, η νέα ρύθμιση κινείται μάλλον προς τη</w:t>
      </w:r>
      <w:r>
        <w:rPr>
          <w:rFonts w:eastAsia="Times New Roman" w:cs="Times New Roman"/>
          <w:szCs w:val="24"/>
        </w:rPr>
        <w:t xml:space="preserve"> σωστή</w:t>
      </w:r>
      <w:r>
        <w:rPr>
          <w:rFonts w:eastAsia="Times New Roman" w:cs="Times New Roman"/>
          <w:szCs w:val="24"/>
        </w:rPr>
        <w:t xml:space="preserve"> κατεύθυνση. </w:t>
      </w:r>
    </w:p>
    <w:p w14:paraId="523E4F4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Αντίστοιχα, φυσικά, είναι απολύτως αποδεκτή και αυτονόητη η απαλλαγή από τον ΕΝΦΙΑ για τους σεισμόπληκτους της Λέσβου. Αναμένουμε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την αντίστοιχη κίνηση για τους κατοίκους της</w:t>
      </w:r>
      <w:r>
        <w:rPr>
          <w:rFonts w:eastAsia="Times New Roman" w:cs="Times New Roman"/>
          <w:szCs w:val="24"/>
        </w:rPr>
        <w:t xml:space="preserve"> Κω, οι οποίοι δοκιμάζονται αυτές τις μέρες και η σκέψη μας είναι μαζί τους.</w:t>
      </w:r>
    </w:p>
    <w:p w14:paraId="523E4F4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Σε σχέση τώρα με τα εντελώς παράλογα και απαράδεκτα πρόστιμα που έχουν επιβληθεί στα ανασφάλιστα οχήματα, πρέπει πρωτίστως με απόφαση της Κυβέρνησης και του Υπουργείου να </w:t>
      </w:r>
      <w:r>
        <w:rPr>
          <w:rFonts w:eastAsia="Times New Roman" w:cs="Times New Roman"/>
          <w:szCs w:val="24"/>
        </w:rPr>
        <w:t>αναγνωρίσουν το λάθος τους και να τα καταργήσουν. Διαβάζοντας τη νέα κλίμακα προστίμων δεν μπορώ παρά να αναρωτηθώ εάν και κατά πόσον και πάλι αυτή είναι δίκαιη. Αφ</w:t>
      </w:r>
      <w:r>
        <w:rPr>
          <w:rFonts w:eastAsia="Times New Roman" w:cs="Times New Roman"/>
          <w:szCs w:val="24"/>
        </w:rPr>
        <w:t xml:space="preserve">’ </w:t>
      </w:r>
      <w:r>
        <w:rPr>
          <w:rFonts w:eastAsia="Times New Roman" w:cs="Times New Roman"/>
          <w:szCs w:val="24"/>
        </w:rPr>
        <w:t>ενός υπάρχει μια λογική κλιμάκωση αναλόγως με τα κυβικά του οχήματος, όπως αναφέρεται, όμω</w:t>
      </w:r>
      <w:r>
        <w:rPr>
          <w:rFonts w:eastAsia="Times New Roman" w:cs="Times New Roman"/>
          <w:szCs w:val="24"/>
        </w:rPr>
        <w:t xml:space="preserve">ς δεν θεωρώ ότι είναι πάλι πλήρως αναλογική και δίκαιη η ρύθμιση που ορίζει παράβολο 250 ευρώ για όλα τα οχήματα άνω των 1.000 κυβικών, αφού αντιμετωπίζεται με τον ίδιο τρόπο ένα όχημα των 1.000 κυβικών και ένα των 3.000 κυβικών, τους αναλογεί, δηλαδή, το </w:t>
      </w:r>
      <w:r>
        <w:rPr>
          <w:rFonts w:eastAsia="Times New Roman" w:cs="Times New Roman"/>
          <w:szCs w:val="24"/>
        </w:rPr>
        <w:t>ίδιο παράβολο.</w:t>
      </w:r>
    </w:p>
    <w:p w14:paraId="523E4F4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Ωστόσο δεν θα μπορούσα να μη σχολιάσω τη ρύθμιση που επέλεξε να φέρει το Υπουργείο Οικονομικών στο άρθρο 45 σε σχέση με την ΕΛΣΤΑΤ και την οποία θα τη χαρακτήριζα</w:t>
      </w:r>
      <w:r>
        <w:rPr>
          <w:rFonts w:eastAsia="Times New Roman" w:cs="Times New Roman"/>
          <w:szCs w:val="24"/>
        </w:rPr>
        <w:t>,</w:t>
      </w:r>
      <w:r>
        <w:rPr>
          <w:rFonts w:eastAsia="Times New Roman" w:cs="Times New Roman"/>
          <w:szCs w:val="24"/>
        </w:rPr>
        <w:t xml:space="preserve"> το λιγότερο</w:t>
      </w:r>
      <w:r>
        <w:rPr>
          <w:rFonts w:eastAsia="Times New Roman" w:cs="Times New Roman"/>
          <w:szCs w:val="24"/>
        </w:rPr>
        <w:t>,</w:t>
      </w:r>
      <w:r>
        <w:rPr>
          <w:rFonts w:eastAsia="Times New Roman" w:cs="Times New Roman"/>
          <w:szCs w:val="24"/>
        </w:rPr>
        <w:t xml:space="preserve"> σκανδαλώδη. </w:t>
      </w:r>
    </w:p>
    <w:p w14:paraId="523E4F4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Κι αυτό για δύο λόγους. Πρώτον, διότι από μόνη της </w:t>
      </w:r>
      <w:r>
        <w:rPr>
          <w:rFonts w:eastAsia="Times New Roman" w:cs="Times New Roman"/>
          <w:szCs w:val="24"/>
        </w:rPr>
        <w:t>ως ρύθμιση είναι ανήκουστη. Με αναδρομική ισχύ ο κάθε πρόεδρος ή υπάλληλος της ΕΛΣΤΑΤ που εμπλέκεται σε δικαστικό αγώνα θα πληρώνεται από την ΕΛΣΤΑΤ, όπως λέτε, άμεσα ποσό ως το εξαπλάσιο της ελάχιστης δικηγορικής αμοιβής. Και μόνο σε περίπτωση αμετάκλητης</w:t>
      </w:r>
      <w:r>
        <w:rPr>
          <w:rFonts w:eastAsia="Times New Roman" w:cs="Times New Roman"/>
          <w:szCs w:val="24"/>
        </w:rPr>
        <w:t xml:space="preserve"> καταδίκης ή αμετάκλητης εις βάρος του απόφασης επί της αγωγής, τότε και μόνο θα υποχρεώνεται να επιστρέψει να χρήματα στο ελληνικό δημόσιο. </w:t>
      </w:r>
      <w:proofErr w:type="spellStart"/>
      <w:r>
        <w:rPr>
          <w:rFonts w:eastAsia="Times New Roman" w:cs="Times New Roman"/>
          <w:szCs w:val="24"/>
        </w:rPr>
        <w:t>Πιάσ</w:t>
      </w:r>
      <w:proofErr w:type="spellEnd"/>
      <w:r>
        <w:rPr>
          <w:rFonts w:eastAsia="Times New Roman" w:cs="Times New Roman"/>
          <w:szCs w:val="24"/>
        </w:rPr>
        <w:t>’ το α</w:t>
      </w:r>
      <w:r>
        <w:rPr>
          <w:rFonts w:eastAsia="Times New Roman" w:cs="Times New Roman"/>
          <w:szCs w:val="24"/>
        </w:rPr>
        <w:t>υ</w:t>
      </w:r>
      <w:r>
        <w:rPr>
          <w:rFonts w:eastAsia="Times New Roman" w:cs="Times New Roman"/>
          <w:szCs w:val="24"/>
        </w:rPr>
        <w:t xml:space="preserve">γό και </w:t>
      </w:r>
      <w:proofErr w:type="spellStart"/>
      <w:r>
        <w:rPr>
          <w:rFonts w:eastAsia="Times New Roman" w:cs="Times New Roman"/>
          <w:szCs w:val="24"/>
        </w:rPr>
        <w:t>κούρευ</w:t>
      </w:r>
      <w:proofErr w:type="spellEnd"/>
      <w:r>
        <w:rPr>
          <w:rFonts w:eastAsia="Times New Roman" w:cs="Times New Roman"/>
          <w:szCs w:val="24"/>
        </w:rPr>
        <w:t xml:space="preserve">’ </w:t>
      </w:r>
      <w:r>
        <w:rPr>
          <w:rFonts w:eastAsia="Times New Roman" w:cs="Times New Roman"/>
          <w:szCs w:val="24"/>
        </w:rPr>
        <w:t xml:space="preserve">το! </w:t>
      </w:r>
    </w:p>
    <w:p w14:paraId="523E4F4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Βεβαίως, κανείς δεν μπορεί να διασφαλίσει ότι θα μπορεί ποτέ το δημόσιο να πάρει χρή</w:t>
      </w:r>
      <w:r>
        <w:rPr>
          <w:rFonts w:eastAsia="Times New Roman" w:cs="Times New Roman"/>
          <w:szCs w:val="24"/>
        </w:rPr>
        <w:t>ματα πίσω. Μετά από αυτή τη λαίλαπα, πώς θα μπορέσει να τα πάρει το δημόσιο; Το σκανδαλώδες έγκειται, κατ’ αρχάς, στο ότι ουσιαστικά ο πρόεδρος ή ο υπάλληλος θα προπληρώνεται τα δικαστικά του έξοδα και</w:t>
      </w:r>
      <w:r>
        <w:rPr>
          <w:rFonts w:eastAsia="Times New Roman" w:cs="Times New Roman"/>
          <w:szCs w:val="24"/>
        </w:rPr>
        <w:t>,</w:t>
      </w:r>
      <w:r>
        <w:rPr>
          <w:rFonts w:eastAsia="Times New Roman" w:cs="Times New Roman"/>
          <w:szCs w:val="24"/>
        </w:rPr>
        <w:t xml:space="preserve"> μάλιστα, θα προπληρώνονται όλες οι παχυλές δικηγορικέ</w:t>
      </w:r>
      <w:r>
        <w:rPr>
          <w:rFonts w:eastAsia="Times New Roman" w:cs="Times New Roman"/>
          <w:szCs w:val="24"/>
        </w:rPr>
        <w:t xml:space="preserve">ς αμοιβές. </w:t>
      </w:r>
    </w:p>
    <w:p w14:paraId="523E4F4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επίσης, για κάποιον άγνωστο λόγο, δεν τηρείται η γνωστή και νόμιμη διαδικασία. Δηλαδή, οι λοιποί πολίτες, εφόσον αθωωθούν αμετάκλητα, δικαιούνται να αξιώσουν απευθείας αποζημίωση κατά του δημοσίου ή εφόσον χάσει το ελληνικό δημόσιο αγωγή ε</w:t>
      </w:r>
      <w:r>
        <w:rPr>
          <w:rFonts w:eastAsia="Times New Roman" w:cs="Times New Roman"/>
          <w:szCs w:val="24"/>
        </w:rPr>
        <w:t xml:space="preserve">ις βάρος τους. Και πάλι καταδικάζονται στη δικαστική τους δαπάνη. Όμως, ο </w:t>
      </w:r>
      <w:r>
        <w:rPr>
          <w:rFonts w:eastAsia="Times New Roman" w:cs="Times New Roman"/>
          <w:szCs w:val="24"/>
        </w:rPr>
        <w:t>π</w:t>
      </w:r>
      <w:r>
        <w:rPr>
          <w:rFonts w:eastAsia="Times New Roman" w:cs="Times New Roman"/>
          <w:szCs w:val="24"/>
        </w:rPr>
        <w:t xml:space="preserve">ρόεδρος της ΕΛΣΤΑΤ τυγχάνει ενός άλλου απολύτως ευνοϊκού καθεστώτος. Άγνωστο γιατί. </w:t>
      </w:r>
    </w:p>
    <w:p w14:paraId="523E4F4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Μάλιστα, η εξήγηση που δίνεται στην αιτιολογική έκθεση ότι δήθεν σκοπός είναι η διασφάλιση της π</w:t>
      </w:r>
      <w:r>
        <w:rPr>
          <w:rFonts w:eastAsia="Times New Roman" w:cs="Times New Roman"/>
          <w:szCs w:val="24"/>
        </w:rPr>
        <w:t xml:space="preserve">λήρους ανεξαρτησίας του Προέδρου και των υπαλλήλων της ΕΛΣΤΑΤ μόνο πειστική δεν είναι. Και σας ερωτώ: </w:t>
      </w:r>
      <w:r>
        <w:rPr>
          <w:rFonts w:eastAsia="Times New Roman" w:cs="Times New Roman"/>
          <w:szCs w:val="24"/>
        </w:rPr>
        <w:t>α</w:t>
      </w:r>
      <w:r>
        <w:rPr>
          <w:rFonts w:eastAsia="Times New Roman" w:cs="Times New Roman"/>
          <w:szCs w:val="24"/>
        </w:rPr>
        <w:t>ν ισχύει αυτός ο ισχυρισμός, γιατί δεν επεκτείνετε τη ρύθμιση σε όλους τους προέδρους των αρχών; Αφού ισχύει για την ΕΛΣΤΑΤ και είναι μια ανεξάρτητη αρχή</w:t>
      </w:r>
      <w:r>
        <w:rPr>
          <w:rFonts w:eastAsia="Times New Roman" w:cs="Times New Roman"/>
          <w:szCs w:val="24"/>
        </w:rPr>
        <w:t>, γιατί δεν ισχύει και για όλους τους προέδρους των αρχών;</w:t>
      </w:r>
    </w:p>
    <w:p w14:paraId="523E4F4F" w14:textId="77777777" w:rsidR="000D1927" w:rsidRDefault="00D33BB9">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523E4F5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Μισό λεπτό, </w:t>
      </w:r>
      <w:r>
        <w:rPr>
          <w:rFonts w:eastAsia="Times New Roman"/>
          <w:bCs/>
        </w:rPr>
        <w:t>κύριε Πρόεδρε,</w:t>
      </w:r>
      <w:r>
        <w:rPr>
          <w:rFonts w:eastAsia="Times New Roman" w:cs="Times New Roman"/>
          <w:szCs w:val="24"/>
        </w:rPr>
        <w:t xml:space="preserve"> την ανοχή σας.</w:t>
      </w:r>
    </w:p>
    <w:p w14:paraId="523E4F5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Θλίβομαι για τον βαθμό της κατάρρευσης του ελληνικού κράτους.</w:t>
      </w:r>
    </w:p>
    <w:p w14:paraId="523E4F5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Εξάλλου </w:t>
      </w:r>
      <w:r>
        <w:rPr>
          <w:rFonts w:eastAsia="Times New Roman" w:cs="Times New Roman"/>
          <w:szCs w:val="24"/>
        </w:rPr>
        <w:t>και παρά τις όποιες αμφιβολίες της Επιστημονικής Υπηρεσίας της Βουλής, θεωρώ ως δεδομένο ότι η διάταξη τίθεται για να καλύψει προηγούμενους προέδρους κ</w:t>
      </w:r>
      <w:r>
        <w:rPr>
          <w:rFonts w:eastAsia="Times New Roman" w:cs="Times New Roman"/>
          <w:szCs w:val="24"/>
        </w:rPr>
        <w:t>αι,</w:t>
      </w:r>
      <w:r>
        <w:rPr>
          <w:rFonts w:eastAsia="Times New Roman" w:cs="Times New Roman"/>
          <w:szCs w:val="24"/>
        </w:rPr>
        <w:t xml:space="preserve"> επομένως, είναι εντελώς φωτογραφική και αφορά τον </w:t>
      </w:r>
      <w:r>
        <w:rPr>
          <w:rFonts w:eastAsia="Times New Roman" w:cs="Times New Roman"/>
          <w:szCs w:val="24"/>
        </w:rPr>
        <w:t>π</w:t>
      </w:r>
      <w:r>
        <w:rPr>
          <w:rFonts w:eastAsia="Times New Roman" w:cs="Times New Roman"/>
          <w:szCs w:val="24"/>
        </w:rPr>
        <w:t>ρόεδρο της ΕΛΣΤΑΤ</w:t>
      </w:r>
      <w:r>
        <w:rPr>
          <w:rFonts w:eastAsia="Times New Roman" w:cs="Times New Roman"/>
          <w:szCs w:val="24"/>
        </w:rPr>
        <w:t>,</w:t>
      </w:r>
      <w:r>
        <w:rPr>
          <w:rFonts w:eastAsia="Times New Roman" w:cs="Times New Roman"/>
          <w:szCs w:val="24"/>
        </w:rPr>
        <w:t xml:space="preserve"> του οποίου οι χειρισμοί ελέγχον</w:t>
      </w:r>
      <w:r>
        <w:rPr>
          <w:rFonts w:eastAsia="Times New Roman" w:cs="Times New Roman"/>
          <w:szCs w:val="24"/>
        </w:rPr>
        <w:t>ται ακόμη από την ελληνική δικαιοσύνη.</w:t>
      </w:r>
    </w:p>
    <w:p w14:paraId="523E4F5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Είναι απαράδεκτες τέτοιες τακτικές κάλυψης και χαρίσματος δημοσίου χρήματος σε μια εποχή που προσπαθείτε διαρκώς να πείσετε τον ελληνικό λαό να κάνει υπομονή και να δεχθεί μειώσεις ακόμη και στις τελείως εξανεμισμένες</w:t>
      </w:r>
      <w:r>
        <w:rPr>
          <w:rFonts w:eastAsia="Times New Roman" w:cs="Times New Roman"/>
          <w:szCs w:val="24"/>
        </w:rPr>
        <w:t xml:space="preserve"> συντάξεις του.</w:t>
      </w:r>
    </w:p>
    <w:p w14:paraId="523E4F5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σχολιάσω δύο πράγματα για την τροπολογία με γενικό αριθμό 1132 και ειδικό 177, η οποία αφορά στα τουριστικά καταλύματα που δεν έχουν προσκομίσει την απόφαση έγκρισης περιβαλλοντικών όρων για την απόκτηση ειδικού σήματος </w:t>
      </w:r>
      <w:r>
        <w:rPr>
          <w:rFonts w:eastAsia="Times New Roman" w:cs="Times New Roman"/>
          <w:szCs w:val="24"/>
        </w:rPr>
        <w:t xml:space="preserve">λειτουργίας. </w:t>
      </w:r>
    </w:p>
    <w:p w14:paraId="523E4F5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Δίνεται, λοιπόν -και πολύ σωστά- παράταση στην </w:t>
      </w:r>
      <w:proofErr w:type="spellStart"/>
      <w:r>
        <w:rPr>
          <w:rFonts w:eastAsia="Times New Roman" w:cs="Times New Roman"/>
          <w:szCs w:val="24"/>
        </w:rPr>
        <w:t>αδειοδότηση</w:t>
      </w:r>
      <w:proofErr w:type="spellEnd"/>
      <w:r>
        <w:rPr>
          <w:rFonts w:eastAsia="Times New Roman" w:cs="Times New Roman"/>
          <w:szCs w:val="24"/>
        </w:rPr>
        <w:t xml:space="preserve"> αυτών των τουριστικών επιχειρήσεων, ακόμη και αν δεν διαθέτουν τη σχετική απόφαση. Ωστόσο</w:t>
      </w:r>
      <w:r>
        <w:rPr>
          <w:rFonts w:eastAsia="Times New Roman" w:cs="Times New Roman"/>
          <w:szCs w:val="24"/>
        </w:rPr>
        <w:t>,</w:t>
      </w:r>
      <w:r>
        <w:rPr>
          <w:rFonts w:eastAsia="Times New Roman" w:cs="Times New Roman"/>
          <w:szCs w:val="24"/>
        </w:rPr>
        <w:t xml:space="preserve"> θα ήθελα να σχολιάσω ότι αυτό γίνεται εν μέσω της τουριστικής περιόδου και όχι στην αρχή της</w:t>
      </w:r>
      <w:r>
        <w:rPr>
          <w:rFonts w:eastAsia="Times New Roman" w:cs="Times New Roman"/>
          <w:szCs w:val="24"/>
        </w:rPr>
        <w:t>, όπως αναγράφει η αιτιολογική έκθεση. Και αυτό σημαίνει ότι και πάλι τελευταία στιγμή έρχεται μια ρύθμιση «μπάλωμα», ενώ οι επαγγελματίες βρίσκονται τόσο καιρό στην αβεβαιότητα.</w:t>
      </w:r>
    </w:p>
    <w:p w14:paraId="523E4F5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Τέλος, και λίγο εκτός του αυστηρού θέματος του νομοσχεδίου, επειδή έχω δεχθεί</w:t>
      </w:r>
      <w:r>
        <w:rPr>
          <w:rFonts w:eastAsia="Times New Roman" w:cs="Times New Roman"/>
          <w:szCs w:val="24"/>
        </w:rPr>
        <w:t xml:space="preserve"> παράπονα από πολλούς επαγγελματίες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καθώς</w:t>
      </w:r>
      <w:r>
        <w:rPr>
          <w:rFonts w:eastAsia="Times New Roman" w:cs="Times New Roman"/>
          <w:szCs w:val="24"/>
        </w:rPr>
        <w:t xml:space="preserve"> σήμερα είναι η τελευταία μέρα για να εγκαταστήσουν τα </w:t>
      </w:r>
      <w:r>
        <w:rPr>
          <w:rFonts w:eastAsia="Times New Roman" w:cs="Times New Roman"/>
          <w:szCs w:val="24"/>
          <w:lang w:val="en-US"/>
        </w:rPr>
        <w:t>POS</w:t>
      </w:r>
      <w:r>
        <w:rPr>
          <w:rFonts w:eastAsia="Times New Roman" w:cs="Times New Roman"/>
          <w:szCs w:val="24"/>
        </w:rPr>
        <w:t>, να σας ενημερώσω ότι οι τράπεζες δεν μπορούν να ανταποκριθούν στον τεράστιο όγκο αιτήσεων. Οπότε φροντίστε να δοθεί μια παράταση</w:t>
      </w:r>
      <w:r>
        <w:rPr>
          <w:rFonts w:eastAsia="Times New Roman" w:cs="Times New Roman"/>
          <w:szCs w:val="24"/>
        </w:rPr>
        <w:t>,</w:t>
      </w:r>
      <w:r>
        <w:rPr>
          <w:rFonts w:eastAsia="Times New Roman" w:cs="Times New Roman"/>
          <w:szCs w:val="24"/>
        </w:rPr>
        <w:t xml:space="preserve"> γιατί η ταλαιπωρία είναι</w:t>
      </w:r>
      <w:r>
        <w:rPr>
          <w:rFonts w:eastAsia="Times New Roman" w:cs="Times New Roman"/>
          <w:szCs w:val="24"/>
        </w:rPr>
        <w:t xml:space="preserve"> πολύ μεγάλη και τα παράπονα πάρα πολλά από τους ελεύθερους επαγγελματίες και τις επιχειρήσεις που</w:t>
      </w:r>
      <w:r>
        <w:rPr>
          <w:rFonts w:eastAsia="Times New Roman" w:cs="Times New Roman"/>
          <w:szCs w:val="24"/>
        </w:rPr>
        <w:t>,</w:t>
      </w:r>
      <w:r>
        <w:rPr>
          <w:rFonts w:eastAsia="Times New Roman" w:cs="Times New Roman"/>
          <w:szCs w:val="24"/>
        </w:rPr>
        <w:t xml:space="preserve"> δυστυχώς, βλέπουν να βάλλονται καθημερινά.</w:t>
      </w:r>
    </w:p>
    <w:p w14:paraId="523E4F5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Συνολικά, το νομοσχέδιο κάνει κάποιες διορθωτικές κινήσεις. Όμως, δεν μπορώ παρά να μείνω με την αίσθηση ότι ειδι</w:t>
      </w:r>
      <w:r>
        <w:rPr>
          <w:rFonts w:eastAsia="Times New Roman" w:cs="Times New Roman"/>
          <w:szCs w:val="24"/>
        </w:rPr>
        <w:t>κά στο θέμα της ΕΛΣΤΑΤ η Κυβέρνηση επιχειρεί να δικαιολογήσει τα αδικαιολόγητα και</w:t>
      </w:r>
      <w:r>
        <w:rPr>
          <w:rFonts w:eastAsia="Times New Roman" w:cs="Times New Roman"/>
          <w:szCs w:val="24"/>
        </w:rPr>
        <w:t>,</w:t>
      </w:r>
      <w:r>
        <w:rPr>
          <w:rFonts w:eastAsia="Times New Roman" w:cs="Times New Roman"/>
          <w:szCs w:val="24"/>
        </w:rPr>
        <w:t xml:space="preserve"> τελικώς, δεν πείθει κανέναν μας. Ο ελληνικός λαός αντιλαμβάνεται πλήρως τι συμβαίνει και συμφέροντα που εξυπηρετούνται από τέτοιου είδους ρυθμίσεις δεν πείθουν κανέναν.</w:t>
      </w:r>
    </w:p>
    <w:p w14:paraId="523E4F5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w:t>
      </w:r>
    </w:p>
    <w:p w14:paraId="523E4F59" w14:textId="77777777" w:rsidR="000D1927" w:rsidRDefault="00D33BB9">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Πριν δώσουμε τον λόγο στον επόμενο ομιλητή, ζήτησε να παρέμβει ο Αναπληρωτής Υπουργός Οικονομικών κ. </w:t>
      </w:r>
      <w:proofErr w:type="spellStart"/>
      <w:r>
        <w:rPr>
          <w:rFonts w:eastAsia="Times New Roman" w:cs="Times New Roman"/>
          <w:szCs w:val="24"/>
        </w:rPr>
        <w:t>Χουλιαράκης</w:t>
      </w:r>
      <w:proofErr w:type="spellEnd"/>
      <w:r>
        <w:rPr>
          <w:rFonts w:eastAsia="Times New Roman" w:cs="Times New Roman"/>
          <w:szCs w:val="24"/>
        </w:rPr>
        <w:t xml:space="preserve"> για μια τροπολογία.</w:t>
      </w:r>
    </w:p>
    <w:p w14:paraId="523E4F5A" w14:textId="77777777" w:rsidR="000D1927" w:rsidRDefault="00D33BB9">
      <w:pPr>
        <w:spacing w:after="0" w:line="600" w:lineRule="auto"/>
        <w:ind w:firstLine="720"/>
        <w:jc w:val="both"/>
        <w:rPr>
          <w:rFonts w:eastAsia="Times New Roman" w:cs="Times New Roman"/>
          <w:szCs w:val="24"/>
        </w:rPr>
      </w:pPr>
      <w:r>
        <w:rPr>
          <w:rFonts w:eastAsia="Times New Roman"/>
          <w:bCs/>
        </w:rPr>
        <w:t>Κύριε Υπουργέ,</w:t>
      </w:r>
      <w:r>
        <w:rPr>
          <w:rFonts w:eastAsia="Times New Roman" w:cs="Times New Roman"/>
          <w:szCs w:val="24"/>
        </w:rPr>
        <w:t xml:space="preserve"> έχετε τον λόγο.</w:t>
      </w:r>
    </w:p>
    <w:p w14:paraId="523E4F5B" w14:textId="77777777" w:rsidR="000D1927" w:rsidRDefault="00D33BB9">
      <w:pPr>
        <w:spacing w:after="0" w:line="600" w:lineRule="auto"/>
        <w:ind w:firstLine="720"/>
        <w:jc w:val="both"/>
        <w:rPr>
          <w:rFonts w:eastAsia="Times New Roman"/>
          <w:bCs/>
        </w:rPr>
      </w:pPr>
      <w:r>
        <w:rPr>
          <w:rFonts w:eastAsia="Times New Roman" w:cs="Times New Roman"/>
          <w:b/>
          <w:szCs w:val="24"/>
        </w:rPr>
        <w:t>ΓΕΩΡΓΙΟΣ ΧΟΥΛΙΑΡΑΚΗΣ (Αναπληρωτής Υπουργός Οικ</w:t>
      </w:r>
      <w:r>
        <w:rPr>
          <w:rFonts w:eastAsia="Times New Roman" w:cs="Times New Roman"/>
          <w:b/>
          <w:szCs w:val="24"/>
        </w:rPr>
        <w:t>ονομικών):</w:t>
      </w:r>
      <w:r>
        <w:rPr>
          <w:rFonts w:eastAsia="Times New Roman" w:cs="Times New Roman"/>
          <w:szCs w:val="24"/>
        </w:rPr>
        <w:t xml:space="preserve"> Ευχαριστώ, </w:t>
      </w:r>
      <w:r>
        <w:rPr>
          <w:rFonts w:eastAsia="Times New Roman"/>
          <w:bCs/>
        </w:rPr>
        <w:t>κύριε Πρόεδρε.</w:t>
      </w:r>
    </w:p>
    <w:p w14:paraId="523E4F5C" w14:textId="77777777" w:rsidR="000D1927" w:rsidRDefault="00D33BB9">
      <w:pPr>
        <w:spacing w:after="0" w:line="600" w:lineRule="auto"/>
        <w:ind w:firstLine="720"/>
        <w:jc w:val="both"/>
        <w:rPr>
          <w:rFonts w:eastAsia="Times New Roman"/>
          <w:bCs/>
        </w:rPr>
      </w:pPr>
      <w:r>
        <w:rPr>
          <w:rFonts w:eastAsia="Times New Roman"/>
          <w:bCs/>
        </w:rPr>
        <w:t>Θα ήθελα να καταθέσω τροπολογία με γενικό αριθμό 1168 και ειδικό 198. Η τροπολογία τροποποιεί το άρθρο 20 του ν.3832/2010 κ</w:t>
      </w:r>
      <w:r>
        <w:rPr>
          <w:rFonts w:eastAsia="Times New Roman"/>
          <w:bCs/>
        </w:rPr>
        <w:t>α</w:t>
      </w:r>
      <w:r>
        <w:rPr>
          <w:rFonts w:eastAsia="Times New Roman"/>
          <w:bCs/>
        </w:rPr>
        <w:t>ι επιτρέπει τη σύσταση Γραφείου του Προέδρου της Ελληνικής Στατιστικής Αρχής για την υποβοήθηση</w:t>
      </w:r>
      <w:r>
        <w:rPr>
          <w:rFonts w:eastAsia="Times New Roman"/>
          <w:bCs/>
        </w:rPr>
        <w:t xml:space="preserve"> του έργου του, κατ’ αναλογία άλλων ανεξάρτητων αρχών, όπως είναι η Ανεξάρτητη Αρχή Δημοσίων Εσόδων.</w:t>
      </w:r>
    </w:p>
    <w:p w14:paraId="523E4F5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Νομίζω πως είναι ένα λογικό αίτημα για την εύρυθμη λειτουργία της </w:t>
      </w:r>
      <w:r>
        <w:rPr>
          <w:rFonts w:eastAsia="Times New Roman" w:cs="Times New Roman"/>
          <w:szCs w:val="24"/>
        </w:rPr>
        <w:t>ανεξάρτητης αρχής</w:t>
      </w:r>
      <w:r>
        <w:rPr>
          <w:rFonts w:eastAsia="Times New Roman" w:cs="Times New Roman"/>
          <w:szCs w:val="24"/>
        </w:rPr>
        <w:t xml:space="preserve">. Η δαπάνη είναι κατά μέγιστο 260.000 ευρώ τον χρόνο και καλύπτεται από </w:t>
      </w:r>
      <w:r>
        <w:rPr>
          <w:rFonts w:eastAsia="Times New Roman" w:cs="Times New Roman"/>
          <w:szCs w:val="24"/>
        </w:rPr>
        <w:t xml:space="preserve">τις πιστώσεις του προϋπολογισμού της </w:t>
      </w:r>
      <w:r>
        <w:rPr>
          <w:rFonts w:eastAsia="Times New Roman" w:cs="Times New Roman"/>
          <w:szCs w:val="24"/>
        </w:rPr>
        <w:t>ανεξάρτητης αρχής</w:t>
      </w:r>
      <w:r>
        <w:rPr>
          <w:rFonts w:eastAsia="Times New Roman" w:cs="Times New Roman"/>
          <w:szCs w:val="24"/>
        </w:rPr>
        <w:t>.</w:t>
      </w:r>
    </w:p>
    <w:p w14:paraId="523E4F5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τοποθετηθώ για δύο λεπτά πάνω στο θέμα της εξόδου της Ελληνικής Δημοκρατίας στις αγορές κεφαλαίων την εβδομάδα που διανύουμε, την προηγούμενη Δευτέρα, Τρίτη. </w:t>
      </w:r>
    </w:p>
    <w:p w14:paraId="523E4F5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w:t>
      </w:r>
      <w:r>
        <w:rPr>
          <w:rFonts w:eastAsia="Times New Roman" w:cs="Times New Roman"/>
          <w:szCs w:val="24"/>
        </w:rPr>
        <w:t>η επιτυχία της επανάκτησης της πρόσβασης στις διεθνείς αγορές κρίνεται πρώτα από όλα από το αν υπήρξε υπερκάλυψη ή όχι του ποσού</w:t>
      </w:r>
      <w:r>
        <w:rPr>
          <w:rFonts w:eastAsia="Times New Roman" w:cs="Times New Roman"/>
          <w:szCs w:val="24"/>
        </w:rPr>
        <w:t>,</w:t>
      </w:r>
      <w:r>
        <w:rPr>
          <w:rFonts w:eastAsia="Times New Roman" w:cs="Times New Roman"/>
          <w:szCs w:val="24"/>
        </w:rPr>
        <w:t xml:space="preserve"> για το οποίο η Ελληνική Δημοκρατία βγήκε να δανειστεί. Πρόκειται για μια ειδική περίπτωση. Η Ελλάδα δεν είχε πρόσβαση για τρία χρόνια, όπως δεν είχε πρόσβαση για τέσσερα χρόνια πριν την έξοδο του Απριλίου του 2014. Η υπερκάλυψη, λοιπόν, αποτελεί ένα κρίσι</w:t>
      </w:r>
      <w:r>
        <w:rPr>
          <w:rFonts w:eastAsia="Times New Roman" w:cs="Times New Roman"/>
          <w:szCs w:val="24"/>
        </w:rPr>
        <w:t>μο μέγεθος επιτυχίας της εξόδου. Και για να είμαστε ειλικρινείς, τόσο η έξοδος του Απριλίου του 2014 όσο και αυτή</w:t>
      </w:r>
      <w:r>
        <w:rPr>
          <w:rFonts w:eastAsia="Times New Roman" w:cs="Times New Roman"/>
          <w:szCs w:val="24"/>
        </w:rPr>
        <w:t xml:space="preserve">, </w:t>
      </w:r>
      <w:r>
        <w:rPr>
          <w:rFonts w:eastAsia="Times New Roman" w:cs="Times New Roman"/>
          <w:szCs w:val="24"/>
        </w:rPr>
        <w:t xml:space="preserve">με το κριτήριο αυτό πρέπει να κριθούν επιτυχείς. </w:t>
      </w:r>
    </w:p>
    <w:p w14:paraId="523E4F6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Θα έλεγα ότι η έξοδος ειδικά της Δευτέρας 24 Ιουλίου είναι δύο φορές επιτυχής για δύο επιπλ</w:t>
      </w:r>
      <w:r>
        <w:rPr>
          <w:rFonts w:eastAsia="Times New Roman" w:cs="Times New Roman"/>
          <w:szCs w:val="24"/>
        </w:rPr>
        <w:t xml:space="preserve">έον λόγους. Ο πρώτος είναι η στιγμή που βγήκε. Βγήκε στο τέλος του Ιουλίου, όταν πολλά επενδυτικά κεφάλαια είχαν ήδη αποσυρθεί από την αγορά για τις διακοπές του καλοκαιριού. Αυτό είναι, ενδεχόμενα, κάτι που υποτιμούμαι. Είναι, όμως, μια πραγματικότητα. </w:t>
      </w:r>
    </w:p>
    <w:p w14:paraId="523E4F6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εύτερον, και πολύ σημαντικό, είναι δύο φορές επιτυχής</w:t>
      </w:r>
      <w:r>
        <w:rPr>
          <w:rFonts w:eastAsia="Times New Roman" w:cs="Times New Roman"/>
          <w:szCs w:val="24"/>
        </w:rPr>
        <w:t>,</w:t>
      </w:r>
      <w:r>
        <w:rPr>
          <w:rFonts w:eastAsia="Times New Roman" w:cs="Times New Roman"/>
          <w:szCs w:val="24"/>
        </w:rPr>
        <w:t xml:space="preserve"> γιατί ακολούθησε την έκθεση του Διεθνούς Νομισματικού Ταμείου την προηγούμενη Πέμπτη που χαρακτήριζε το ελληνικό χρέος μη βιώσιμο. Το γεγονός ότι, παρά το ότι το Ταμείο θεωρεί το χρέος μη βιώσιμο, οι δ</w:t>
      </w:r>
      <w:r>
        <w:rPr>
          <w:rFonts w:eastAsia="Times New Roman" w:cs="Times New Roman"/>
          <w:szCs w:val="24"/>
        </w:rPr>
        <w:t xml:space="preserve">ιεθνείς αγορές υπερκαλύπτουν την έκδοση του ελληνικού ομολόγου, δείχνει μεγάλη εμπιστοσύνη στις προοπτικές και το μέλλον της ελληνικής οικονομίας. </w:t>
      </w:r>
    </w:p>
    <w:p w14:paraId="523E4F6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Δεύτερο κριτήριο επιτυχίας -και τελειώνω με αυτό- είναι το εάν η έξοδος στις αγορές θα έχει συνέχεια ή όχι. </w:t>
      </w:r>
      <w:r>
        <w:rPr>
          <w:rFonts w:eastAsia="Times New Roman" w:cs="Times New Roman"/>
          <w:szCs w:val="24"/>
        </w:rPr>
        <w:t xml:space="preserve">Είχα πει και στην προηγούμενη τοποθέτησή μου πριν λίγες εβδομάδες στη Βουλή ότι η έξοδος στις αγορές είναι μια διαδικασία </w:t>
      </w:r>
      <w:r>
        <w:rPr>
          <w:rFonts w:eastAsia="Times New Roman" w:cs="Times New Roman"/>
          <w:szCs w:val="24"/>
        </w:rPr>
        <w:t>-</w:t>
      </w:r>
      <w:r>
        <w:rPr>
          <w:rFonts w:eastAsia="Times New Roman" w:cs="Times New Roman"/>
          <w:szCs w:val="24"/>
        </w:rPr>
        <w:t>μάλιστα μακρά διαδικασία</w:t>
      </w:r>
      <w:r>
        <w:rPr>
          <w:rFonts w:eastAsia="Times New Roman" w:cs="Times New Roman"/>
          <w:szCs w:val="24"/>
        </w:rPr>
        <w:t>-</w:t>
      </w:r>
      <w:r>
        <w:rPr>
          <w:rFonts w:eastAsia="Times New Roman" w:cs="Times New Roman"/>
          <w:szCs w:val="24"/>
        </w:rPr>
        <w:t xml:space="preserve"> και όχι μια στιγμή για μία χώρα αποκομμένη από τις διεθνείς αγορές, αποκλεισμένη από τις διεθνείς αγορές γι</w:t>
      </w:r>
      <w:r>
        <w:rPr>
          <w:rFonts w:eastAsia="Times New Roman" w:cs="Times New Roman"/>
          <w:szCs w:val="24"/>
        </w:rPr>
        <w:t xml:space="preserve">α μεγάλο χρονικό διάστημα. </w:t>
      </w:r>
    </w:p>
    <w:p w14:paraId="523E4F6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Εδώ με βεβαιότητα μπορούμε να πούμε ότι η έξοδος του Απριλίου του 2014 ήταν πλήρως αποτυχημένη, δεν είχε συνέχεια. Το αν αυτή η έξοδος είναι επιτυχημένη, θα κριθεί το επόμενο διάστημα. </w:t>
      </w:r>
    </w:p>
    <w:p w14:paraId="523E4F64"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Τον Ιούλιο δεν βγήκε;</w:t>
      </w:r>
    </w:p>
    <w:p w14:paraId="523E4F65"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Και εμείς έχουμε βαθιά πεποίθηση ότι τόσο τα μακροοικονομικά μεγέθη όσο και η διαχείριση της ελληνικής οικονομίας θα επιτρέψ</w:t>
      </w:r>
      <w:r>
        <w:rPr>
          <w:rFonts w:eastAsia="Times New Roman" w:cs="Times New Roman"/>
          <w:szCs w:val="24"/>
        </w:rPr>
        <w:t>ουν</w:t>
      </w:r>
      <w:r>
        <w:rPr>
          <w:rFonts w:eastAsia="Times New Roman" w:cs="Times New Roman"/>
          <w:szCs w:val="24"/>
        </w:rPr>
        <w:t xml:space="preserve"> αυτό να γίνει πριν το τέλος του χρόνου. </w:t>
      </w:r>
    </w:p>
    <w:p w14:paraId="523E4F66" w14:textId="77777777" w:rsidR="000D1927" w:rsidRDefault="00D33BB9">
      <w:pPr>
        <w:spacing w:after="0" w:line="600" w:lineRule="auto"/>
        <w:ind w:firstLine="720"/>
        <w:jc w:val="both"/>
        <w:rPr>
          <w:rFonts w:eastAsia="Times New Roman"/>
          <w:szCs w:val="24"/>
        </w:rPr>
      </w:pPr>
      <w:r>
        <w:rPr>
          <w:rFonts w:eastAsia="Times New Roman"/>
          <w:szCs w:val="24"/>
        </w:rPr>
        <w:t>Ευχαριστώ.</w:t>
      </w:r>
    </w:p>
    <w:p w14:paraId="523E4F6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Τον</w:t>
      </w:r>
      <w:r>
        <w:rPr>
          <w:rFonts w:eastAsia="Times New Roman" w:cs="Times New Roman"/>
          <w:szCs w:val="24"/>
        </w:rPr>
        <w:t xml:space="preserve"> Ιούλιο δεν βγήκε ξανά;</w:t>
      </w:r>
    </w:p>
    <w:p w14:paraId="523E4F68"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δώσουμε τον λόγο στον κ. </w:t>
      </w:r>
      <w:proofErr w:type="spellStart"/>
      <w:r>
        <w:rPr>
          <w:rFonts w:eastAsia="Times New Roman"/>
          <w:szCs w:val="24"/>
        </w:rPr>
        <w:t>Σαχινίδη</w:t>
      </w:r>
      <w:proofErr w:type="spellEnd"/>
      <w:r>
        <w:rPr>
          <w:rFonts w:eastAsia="Times New Roman"/>
          <w:szCs w:val="24"/>
        </w:rPr>
        <w:t xml:space="preserve"> από τη Χρυσή Αυγή.</w:t>
      </w:r>
    </w:p>
    <w:p w14:paraId="523E4F69"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bCs/>
          <w:szCs w:val="24"/>
        </w:rPr>
        <w:t>ΓΕΩΡΓΙΟΣ ΓΕΡΜΕΝΗΣ:</w:t>
      </w:r>
      <w:r>
        <w:rPr>
          <w:rFonts w:eastAsia="Times New Roman" w:cs="Times New Roman"/>
          <w:bCs/>
          <w:szCs w:val="24"/>
        </w:rPr>
        <w:t xml:space="preserve"> Κύριε Πρόεδρε, ένα </w:t>
      </w:r>
      <w:proofErr w:type="spellStart"/>
      <w:r>
        <w:rPr>
          <w:rFonts w:eastAsia="Times New Roman" w:cs="Times New Roman"/>
          <w:bCs/>
          <w:szCs w:val="24"/>
        </w:rPr>
        <w:t>λεπτάκι</w:t>
      </w:r>
      <w:proofErr w:type="spellEnd"/>
      <w:r>
        <w:rPr>
          <w:rFonts w:eastAsia="Times New Roman" w:cs="Times New Roman"/>
          <w:bCs/>
          <w:szCs w:val="24"/>
        </w:rPr>
        <w:t>!</w:t>
      </w:r>
    </w:p>
    <w:p w14:paraId="523E4F6A" w14:textId="77777777" w:rsidR="000D1927" w:rsidRDefault="00D33BB9">
      <w:pPr>
        <w:spacing w:after="0"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bCs/>
          <w:szCs w:val="24"/>
        </w:rPr>
        <w:t xml:space="preserve"> Θα σας δώσω τον λόγο. </w:t>
      </w:r>
    </w:p>
    <w:p w14:paraId="523E4F6B"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szCs w:val="24"/>
        </w:rPr>
        <w:t xml:space="preserve">ΔΗΜΗΤΡΙΟΣ ΣΤΑΜΑΤΗΣ: </w:t>
      </w:r>
      <w:r>
        <w:rPr>
          <w:rFonts w:eastAsia="Times New Roman" w:cs="Times New Roman"/>
          <w:szCs w:val="24"/>
        </w:rPr>
        <w:t xml:space="preserve">Εμείς </w:t>
      </w:r>
      <w:r>
        <w:rPr>
          <w:rFonts w:eastAsia="Times New Roman" w:cs="Times New Roman"/>
          <w:bCs/>
          <w:szCs w:val="24"/>
        </w:rPr>
        <w:t>3 δι</w:t>
      </w:r>
      <w:r>
        <w:rPr>
          <w:rFonts w:eastAsia="Times New Roman" w:cs="Times New Roman"/>
          <w:bCs/>
          <w:szCs w:val="24"/>
        </w:rPr>
        <w:t>σ</w:t>
      </w:r>
      <w:r>
        <w:rPr>
          <w:rFonts w:eastAsia="Times New Roman" w:cs="Times New Roman"/>
          <w:bCs/>
          <w:szCs w:val="24"/>
        </w:rPr>
        <w:t>εκατομμ</w:t>
      </w:r>
      <w:r>
        <w:rPr>
          <w:rFonts w:eastAsia="Times New Roman" w:cs="Times New Roman"/>
          <w:bCs/>
          <w:szCs w:val="24"/>
        </w:rPr>
        <w:t>ύρια</w:t>
      </w:r>
      <w:r>
        <w:rPr>
          <w:rFonts w:eastAsia="Times New Roman" w:cs="Times New Roman"/>
          <w:bCs/>
          <w:szCs w:val="24"/>
        </w:rPr>
        <w:t>, εσείς 1,5 επιδοτούμεν</w:t>
      </w:r>
      <w:r>
        <w:rPr>
          <w:rFonts w:eastAsia="Times New Roman" w:cs="Times New Roman"/>
          <w:bCs/>
          <w:szCs w:val="24"/>
        </w:rPr>
        <w:t>ο</w:t>
      </w:r>
      <w:r>
        <w:rPr>
          <w:rFonts w:eastAsia="Times New Roman" w:cs="Times New Roman"/>
          <w:bCs/>
          <w:szCs w:val="24"/>
        </w:rPr>
        <w:t>…</w:t>
      </w:r>
    </w:p>
    <w:p w14:paraId="523E4F6C"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bCs/>
          <w:szCs w:val="24"/>
        </w:rPr>
        <w:t xml:space="preserve">ΓΕΩΡΓΙΟΣ ΓΕΡΜΕΝΗΣ: </w:t>
      </w:r>
      <w:r>
        <w:rPr>
          <w:rFonts w:eastAsia="Times New Roman" w:cs="Times New Roman"/>
          <w:bCs/>
          <w:szCs w:val="24"/>
        </w:rPr>
        <w:t>Κύριε Πρόεδρε, ένα λεπτό. Θέλω να ρωτήσω κάτι για τις τροπολογίες.</w:t>
      </w:r>
    </w:p>
    <w:p w14:paraId="523E4F6D"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Ζήτησε τον λόγο ο Κοινοβουλευτικός Εκπρόσωπος της Χρυσής Αυγής. </w:t>
      </w:r>
    </w:p>
    <w:p w14:paraId="523E4F6E"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Cs/>
          <w:szCs w:val="24"/>
        </w:rPr>
        <w:t>Θέλετε κάτι να ρωτήσετε;</w:t>
      </w:r>
    </w:p>
    <w:p w14:paraId="523E4F6F"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bCs/>
          <w:szCs w:val="24"/>
        </w:rPr>
        <w:t xml:space="preserve">ΓΕΩΡΓΙΟΣ ΓΕΡΜΕΝΗΣ: </w:t>
      </w:r>
      <w:r>
        <w:rPr>
          <w:rFonts w:eastAsia="Times New Roman" w:cs="Times New Roman"/>
          <w:bCs/>
          <w:szCs w:val="24"/>
        </w:rPr>
        <w:t>Ναι, κύριε Πρόεδρε, ένα λεπτό θέλω μόνο.</w:t>
      </w:r>
    </w:p>
    <w:p w14:paraId="523E4F70"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Ορίστε, έχετε τον λόγο.</w:t>
      </w:r>
    </w:p>
    <w:p w14:paraId="523E4F71"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bCs/>
          <w:szCs w:val="24"/>
        </w:rPr>
        <w:t xml:space="preserve">ΓΕΩΡΓΙΟΣ ΓΕΡΜΕΝΗΣ: </w:t>
      </w:r>
      <w:r>
        <w:rPr>
          <w:rFonts w:eastAsia="Times New Roman" w:cs="Times New Roman"/>
          <w:bCs/>
          <w:szCs w:val="24"/>
        </w:rPr>
        <w:t xml:space="preserve">Θα είμαι σαφής, δεν θα πλατειάσω. </w:t>
      </w:r>
    </w:p>
    <w:p w14:paraId="523E4F72"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Cs/>
          <w:szCs w:val="24"/>
        </w:rPr>
        <w:t>Εγώ θέλω να ρωτήσω τον κύριο Υπουργό σχετικά με την τροπολογία που κατέθεσε και αφορ</w:t>
      </w:r>
      <w:r>
        <w:rPr>
          <w:rFonts w:eastAsia="Times New Roman" w:cs="Times New Roman"/>
          <w:bCs/>
          <w:szCs w:val="24"/>
        </w:rPr>
        <w:t>ά την ΕΛΣΤΑΤ και τις 250.000 που βγαίνουν τον χρόνο. Είναι επτά τα άτομα, αν δεν κάνω λάθος;</w:t>
      </w:r>
    </w:p>
    <w:p w14:paraId="523E4F73"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Είναι εννιά άτομα.</w:t>
      </w:r>
    </w:p>
    <w:p w14:paraId="523E4F74"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bCs/>
          <w:szCs w:val="24"/>
        </w:rPr>
        <w:t xml:space="preserve">ΓΕΩΡΓΙΟΣ ΓΕΡΜΕΝΗΣ: </w:t>
      </w:r>
      <w:r>
        <w:rPr>
          <w:rFonts w:eastAsia="Times New Roman" w:cs="Times New Roman"/>
          <w:bCs/>
          <w:szCs w:val="24"/>
        </w:rPr>
        <w:t>Θέλω να ρωτήσω αν αυτή η τροπολογία έχει περάσει από το Λογιστήριο τ</w:t>
      </w:r>
      <w:r>
        <w:rPr>
          <w:rFonts w:eastAsia="Times New Roman" w:cs="Times New Roman"/>
          <w:bCs/>
          <w:szCs w:val="24"/>
        </w:rPr>
        <w:t>ου Κράτους, γιατί θα είναι ένα κονδύλι πάγιο</w:t>
      </w:r>
      <w:r>
        <w:rPr>
          <w:rFonts w:eastAsia="Times New Roman" w:cs="Times New Roman"/>
          <w:bCs/>
          <w:szCs w:val="24"/>
        </w:rPr>
        <w:t>,</w:t>
      </w:r>
      <w:r>
        <w:rPr>
          <w:rFonts w:eastAsia="Times New Roman" w:cs="Times New Roman"/>
          <w:bCs/>
          <w:szCs w:val="24"/>
        </w:rPr>
        <w:t xml:space="preserve"> που θα πληρώνει πάλι ο ελληνικός λαός κάθε χρόνο. Να μας απαντήσει ο Υπουργός, αφού την κατέθεσε, αν έχει την έγκριση από το Γενικό Λογιστήριο του Κράτους, για να ξέρουμε.</w:t>
      </w:r>
    </w:p>
    <w:p w14:paraId="523E4F75"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Cs/>
          <w:szCs w:val="24"/>
        </w:rPr>
        <w:t>Ευχαριστώ.</w:t>
      </w:r>
    </w:p>
    <w:p w14:paraId="523E4F76"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w:t>
      </w:r>
      <w:r>
        <w:rPr>
          <w:rFonts w:eastAsia="Times New Roman" w:cs="Times New Roman"/>
          <w:b/>
          <w:bCs/>
          <w:szCs w:val="24"/>
        </w:rPr>
        <w:t>ύλης</w:t>
      </w:r>
      <w:proofErr w:type="spellEnd"/>
      <w:r>
        <w:rPr>
          <w:rFonts w:eastAsia="Times New Roman" w:cs="Times New Roman"/>
          <w:b/>
          <w:bCs/>
          <w:szCs w:val="24"/>
        </w:rPr>
        <w:t>):</w:t>
      </w:r>
      <w:r>
        <w:rPr>
          <w:rFonts w:eastAsia="Times New Roman" w:cs="Times New Roman"/>
          <w:bCs/>
          <w:szCs w:val="24"/>
        </w:rPr>
        <w:t xml:space="preserve"> Κατανοητό.</w:t>
      </w:r>
    </w:p>
    <w:p w14:paraId="523E4F77" w14:textId="77777777" w:rsidR="000D1927" w:rsidRDefault="00D33BB9">
      <w:pPr>
        <w:spacing w:after="0" w:line="600" w:lineRule="auto"/>
        <w:ind w:firstLine="720"/>
        <w:jc w:val="both"/>
        <w:rPr>
          <w:rFonts w:eastAsia="Times New Roman" w:cs="Times New Roman"/>
          <w:bCs/>
          <w:szCs w:val="24"/>
        </w:rPr>
      </w:pPr>
      <w:r>
        <w:rPr>
          <w:rFonts w:eastAsia="Times New Roman" w:cs="Times New Roman"/>
          <w:bCs/>
          <w:szCs w:val="24"/>
        </w:rPr>
        <w:t>Κύριε Υπουργέ, θέλετε να απαντήσετε τώρα ή θέλετε κάποια άλλη στιγμή;</w:t>
      </w:r>
    </w:p>
    <w:p w14:paraId="523E4F78"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Θα απαντήσω τώρα, κύριε Πρόεδρε.</w:t>
      </w:r>
    </w:p>
    <w:p w14:paraId="523E4F7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Βεβαίως έχει την έγκριση και, όπως είπα, είναι πίστωση του προϋπολογισμού της </w:t>
      </w:r>
      <w:r>
        <w:rPr>
          <w:rFonts w:eastAsia="Times New Roman" w:cs="Times New Roman"/>
          <w:szCs w:val="24"/>
        </w:rPr>
        <w:t>ανεξάρτητης αρχής</w:t>
      </w:r>
      <w:r>
        <w:rPr>
          <w:rFonts w:eastAsia="Times New Roman" w:cs="Times New Roman"/>
          <w:szCs w:val="24"/>
        </w:rPr>
        <w:t>, κατ’ αντιστοιχία της Ανεξάρτητης Αρχής Δημοσίων Εσόδων. Δεν είναι κάτι καινούργιο.</w:t>
      </w:r>
    </w:p>
    <w:p w14:paraId="523E4F7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w:t>
      </w:r>
    </w:p>
    <w:p w14:paraId="523E4F7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Σαχινίδης</w:t>
      </w:r>
      <w:proofErr w:type="spellEnd"/>
      <w:r>
        <w:rPr>
          <w:rFonts w:eastAsia="Times New Roman" w:cs="Times New Roman"/>
          <w:szCs w:val="24"/>
        </w:rPr>
        <w:t xml:space="preserve"> από τη Χρυσή Αυγή.</w:t>
      </w:r>
    </w:p>
    <w:p w14:paraId="523E4F7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523E4F7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Ακούσαμε διάφ</w:t>
      </w:r>
      <w:r>
        <w:rPr>
          <w:rFonts w:eastAsia="Times New Roman" w:cs="Times New Roman"/>
          <w:szCs w:val="24"/>
        </w:rPr>
        <w:t>ορες αναφορές και σήμερα και στα νομοσχέδια των προηγούμενων ημερών, αλλά πάντα επιλεκτικά, σε σχέση με δημοσιεύματα του ξένου Τύπου</w:t>
      </w:r>
      <w:r>
        <w:rPr>
          <w:rFonts w:eastAsia="Times New Roman" w:cs="Times New Roman"/>
          <w:szCs w:val="24"/>
        </w:rPr>
        <w:t>,</w:t>
      </w:r>
      <w:r>
        <w:rPr>
          <w:rFonts w:eastAsia="Times New Roman" w:cs="Times New Roman"/>
          <w:szCs w:val="24"/>
        </w:rPr>
        <w:t xml:space="preserve"> για το ότι έχουν γραφτεί διθύραμβοι, είτε επί των ημερών της σημερινής Κυβέρνησης είτε επί των ημερών των δικών τους κυβερ</w:t>
      </w:r>
      <w:r>
        <w:rPr>
          <w:rFonts w:eastAsia="Times New Roman" w:cs="Times New Roman"/>
          <w:szCs w:val="24"/>
        </w:rPr>
        <w:t xml:space="preserve">νήσεων. Αυτό αποδεικνύει ένα πράγμα: ότι και τότε και σήμερα δεν έχει αλλάξει τίποτα. Ήταν όλοι πρόθυμοι στο να ξεπουλήσουν τη δημόσια ελληνική περιουσία. </w:t>
      </w:r>
    </w:p>
    <w:p w14:paraId="523E4F7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Ακούσαμε, μάλιστα, ότι κάποιοι επενδυτές </w:t>
      </w:r>
      <w:r>
        <w:rPr>
          <w:rFonts w:eastAsia="Times New Roman" w:cs="Times New Roman"/>
          <w:szCs w:val="24"/>
        </w:rPr>
        <w:t>«</w:t>
      </w:r>
      <w:r>
        <w:rPr>
          <w:rFonts w:eastAsia="Times New Roman" w:cs="Times New Roman"/>
          <w:szCs w:val="24"/>
        </w:rPr>
        <w:t>σκίζονται</w:t>
      </w:r>
      <w:r>
        <w:rPr>
          <w:rFonts w:eastAsia="Times New Roman" w:cs="Times New Roman"/>
          <w:szCs w:val="24"/>
        </w:rPr>
        <w:t xml:space="preserve">» </w:t>
      </w:r>
      <w:r>
        <w:rPr>
          <w:rFonts w:eastAsia="Times New Roman" w:cs="Times New Roman"/>
          <w:szCs w:val="24"/>
        </w:rPr>
        <w:t>για να έρθουν στην Ελλάδα. Δυστυχώς οι μόνοι πο</w:t>
      </w:r>
      <w:r>
        <w:rPr>
          <w:rFonts w:eastAsia="Times New Roman" w:cs="Times New Roman"/>
          <w:szCs w:val="24"/>
        </w:rPr>
        <w:t>υ ενδιαφέρονται να επενδύσουν σήμερα στην Ελλάδα είναι τα «κοράκια», οι τοκογλύφοι. Η Ελλάδα έχει γίνει ελκυστική επενδυτικά μόνο για ξέπλυμα χρήματος και ευκαιριακό πλουτισμό από το ξεπούλημα, όπως ανάφερα, της δημόσιας περιουσίας. Αναφέρθηκε για τη δήλωσ</w:t>
      </w:r>
      <w:r>
        <w:rPr>
          <w:rFonts w:eastAsia="Times New Roman" w:cs="Times New Roman"/>
          <w:szCs w:val="24"/>
        </w:rPr>
        <w:t xml:space="preserve">η του ΔΝΤ σε ό,τι αφορά εάν είναι βιώσιμο το ελληνικό χρέος ή όχι. Ακούστηκε πράγματι όμως και κάτι άλλο: σύντομα η Ελλάδα πρόκειται να υποστεί </w:t>
      </w:r>
      <w:proofErr w:type="spellStart"/>
      <w:r>
        <w:rPr>
          <w:rFonts w:eastAsia="Times New Roman" w:cs="Times New Roman"/>
          <w:szCs w:val="24"/>
          <w:lang w:val="en-US"/>
        </w:rPr>
        <w:t>G</w:t>
      </w:r>
      <w:r>
        <w:rPr>
          <w:rFonts w:eastAsia="Times New Roman" w:cs="Times New Roman"/>
          <w:szCs w:val="24"/>
          <w:lang w:val="en-US"/>
        </w:rPr>
        <w:t>rexit</w:t>
      </w:r>
      <w:proofErr w:type="spellEnd"/>
      <w:r>
        <w:rPr>
          <w:rFonts w:eastAsia="Times New Roman" w:cs="Times New Roman"/>
          <w:szCs w:val="24"/>
        </w:rPr>
        <w:t xml:space="preserve">. Δυστυχώς αυτά, όμως, δεν τα λέτε. </w:t>
      </w:r>
    </w:p>
    <w:p w14:paraId="523E4F7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Ακούσαμε από τον Υπουργό Οικονομίας να ζητά να τοποθετούνται τα κόμματα εντός του </w:t>
      </w:r>
      <w:r>
        <w:rPr>
          <w:rFonts w:eastAsia="Times New Roman" w:cs="Times New Roman"/>
          <w:szCs w:val="24"/>
        </w:rPr>
        <w:t>ε</w:t>
      </w:r>
      <w:r>
        <w:rPr>
          <w:rFonts w:eastAsia="Times New Roman" w:cs="Times New Roman"/>
          <w:szCs w:val="24"/>
        </w:rPr>
        <w:t>λληνικού Κοινοβουλίου με σοβαρότητα. Γιατί; Από πού το συμπεραίνει αυτό και από πού προκύπτει; Από τον τρόπο που νομοθετεί η σημερινή Κυβέρνηση, από αυτά που νομοθετεί η σημ</w:t>
      </w:r>
      <w:r>
        <w:rPr>
          <w:rFonts w:eastAsia="Times New Roman" w:cs="Times New Roman"/>
          <w:szCs w:val="24"/>
        </w:rPr>
        <w:t xml:space="preserve">ερινή Κυβέρνηση ή διότι εφαρμόζει τη νομιμότητα; </w:t>
      </w:r>
    </w:p>
    <w:p w14:paraId="523E4F8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Και είχαμε την αποχώρηση δύο κομμάτων από το </w:t>
      </w:r>
      <w:r>
        <w:rPr>
          <w:rFonts w:eastAsia="Times New Roman" w:cs="Times New Roman"/>
          <w:szCs w:val="24"/>
        </w:rPr>
        <w:t>ε</w:t>
      </w:r>
      <w:r>
        <w:rPr>
          <w:rFonts w:eastAsia="Times New Roman" w:cs="Times New Roman"/>
          <w:szCs w:val="24"/>
        </w:rPr>
        <w:t>λληνικό Κοινοβούλιο. Προφανώς δεν πρόλαβε να πέσει στην αντίληψή τους -από τον μεγάλο όγκο των τροπολογιών που έχουν κατατεθεί- ότι έχει κατατεθεί και μια τροπο</w:t>
      </w:r>
      <w:r>
        <w:rPr>
          <w:rFonts w:eastAsia="Times New Roman" w:cs="Times New Roman"/>
          <w:szCs w:val="24"/>
        </w:rPr>
        <w:t xml:space="preserve">λογία, αυτή με γενικό αριθμό 1154 και ειδικό αριθμό 185. Διαφορετικά, είμαι σίγουρος ότι θα έμεναν να την ψηφίσουν και η οποία αφορά την ασφαλιστική και φορολογική ενημερότητα του Μεγάρου Μουσικής. </w:t>
      </w:r>
    </w:p>
    <w:p w14:paraId="523E4F8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Διότι θυμάστε όλοι καλά σε αυτή την Αίθουσα ότι επανειλημ</w:t>
      </w:r>
      <w:r>
        <w:rPr>
          <w:rFonts w:eastAsia="Times New Roman" w:cs="Times New Roman"/>
          <w:szCs w:val="24"/>
        </w:rPr>
        <w:t xml:space="preserve">μένα όταν έχουν έρθει, είτε ως άρθρα σχεδίων νόμου είτε ως τροπολογίες, απαλλαγές του Μεγάρου Μουσικής από χρέη ή </w:t>
      </w:r>
      <w:proofErr w:type="spellStart"/>
      <w:r>
        <w:rPr>
          <w:rFonts w:eastAsia="Times New Roman" w:cs="Times New Roman"/>
          <w:szCs w:val="24"/>
        </w:rPr>
        <w:t>επαναχρηματοδότηση</w:t>
      </w:r>
      <w:proofErr w:type="spellEnd"/>
      <w:r>
        <w:rPr>
          <w:rFonts w:eastAsia="Times New Roman" w:cs="Times New Roman"/>
          <w:szCs w:val="24"/>
        </w:rPr>
        <w:t xml:space="preserve">, εκεί πράγματι λειτουργείτε ως ένα </w:t>
      </w:r>
      <w:r>
        <w:rPr>
          <w:rFonts w:eastAsia="Times New Roman" w:cs="Times New Roman"/>
          <w:szCs w:val="24"/>
        </w:rPr>
        <w:t>σ</w:t>
      </w:r>
      <w:r>
        <w:rPr>
          <w:rFonts w:eastAsia="Times New Roman" w:cs="Times New Roman"/>
          <w:szCs w:val="24"/>
        </w:rPr>
        <w:t xml:space="preserve">ώμα. </w:t>
      </w:r>
    </w:p>
    <w:p w14:paraId="523E4F8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Εμείς σίγουρα δεν υπάρχει περίπτωση να υποστηρίξουμε κάτι τέτοιο. Για ποιον λόγο </w:t>
      </w:r>
      <w:r>
        <w:rPr>
          <w:rFonts w:eastAsia="Times New Roman" w:cs="Times New Roman"/>
          <w:szCs w:val="24"/>
        </w:rPr>
        <w:t xml:space="preserve">να δίδεται φορολογική και ασφαλιστική ενημερότητα σε έναν φορέα, σε έναν </w:t>
      </w:r>
      <w:r>
        <w:rPr>
          <w:rFonts w:eastAsia="Times New Roman" w:cs="Times New Roman"/>
          <w:szCs w:val="24"/>
        </w:rPr>
        <w:t>ο</w:t>
      </w:r>
      <w:r>
        <w:rPr>
          <w:rFonts w:eastAsia="Times New Roman" w:cs="Times New Roman"/>
          <w:szCs w:val="24"/>
        </w:rPr>
        <w:t xml:space="preserve">ργανισμό, ο οποίος επανειλημμένα έχει αποδείξει ότι δεν μπορεί να επιβιώσει; Και επιβαρύνεται για άλλη μια φορά ο ελληνικός λαός με το να κάθεται να πληρώνει τους διάφορους </w:t>
      </w:r>
      <w:r>
        <w:rPr>
          <w:rFonts w:eastAsia="Times New Roman" w:cs="Times New Roman"/>
          <w:szCs w:val="24"/>
        </w:rPr>
        <w:t>«</w:t>
      </w:r>
      <w:proofErr w:type="spellStart"/>
      <w:r>
        <w:rPr>
          <w:rFonts w:eastAsia="Times New Roman" w:cs="Times New Roman"/>
          <w:szCs w:val="24"/>
        </w:rPr>
        <w:t>θολοκουλ</w:t>
      </w:r>
      <w:r>
        <w:rPr>
          <w:rFonts w:eastAsia="Times New Roman" w:cs="Times New Roman"/>
          <w:szCs w:val="24"/>
        </w:rPr>
        <w:t>τουριάρηδες</w:t>
      </w:r>
      <w:proofErr w:type="spellEnd"/>
      <w:r>
        <w:rPr>
          <w:rFonts w:eastAsia="Times New Roman" w:cs="Times New Roman"/>
          <w:szCs w:val="24"/>
        </w:rPr>
        <w:t>»</w:t>
      </w:r>
      <w:r>
        <w:rPr>
          <w:rFonts w:eastAsia="Times New Roman" w:cs="Times New Roman"/>
          <w:szCs w:val="24"/>
        </w:rPr>
        <w:t xml:space="preserve">, οι οποίοι έχουν αναγάγει σε τέχνη κάθε αρρωστημένη ιδέα ή εικόνα που έχουν </w:t>
      </w:r>
      <w:r>
        <w:rPr>
          <w:rFonts w:eastAsia="Times New Roman" w:cs="Times New Roman"/>
          <w:szCs w:val="24"/>
        </w:rPr>
        <w:t>σ</w:t>
      </w:r>
      <w:r>
        <w:rPr>
          <w:rFonts w:eastAsia="Times New Roman" w:cs="Times New Roman"/>
          <w:szCs w:val="24"/>
        </w:rPr>
        <w:t xml:space="preserve">το μυαλό τους. Όχι, ευχαριστούμε, δεν θα πάρουμε! </w:t>
      </w:r>
    </w:p>
    <w:p w14:paraId="523E4F8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Αναφέρθηκε προηγουμένως ο ειδικός </w:t>
      </w:r>
      <w:r>
        <w:rPr>
          <w:rFonts w:eastAsia="Times New Roman" w:cs="Times New Roman"/>
          <w:szCs w:val="24"/>
        </w:rPr>
        <w:t>α</w:t>
      </w:r>
      <w:r>
        <w:rPr>
          <w:rFonts w:eastAsia="Times New Roman" w:cs="Times New Roman"/>
          <w:szCs w:val="24"/>
        </w:rPr>
        <w:t xml:space="preserve">γορητής μας στην τροπολογία με γενικό αριθμό 1168, με ειδικό 198, που αφορά στη </w:t>
      </w:r>
      <w:r>
        <w:rPr>
          <w:rFonts w:eastAsia="Times New Roman" w:cs="Times New Roman"/>
          <w:szCs w:val="24"/>
        </w:rPr>
        <w:t>σύσταση της ΕΛΣΤΑΤ. Πράγματι, τα χρήματα είναι 260.000 ευρώ, τα οποία εάν τα διαιρέσουμε δι</w:t>
      </w:r>
      <w:r>
        <w:rPr>
          <w:rFonts w:eastAsia="Times New Roman" w:cs="Times New Roman"/>
          <w:szCs w:val="24"/>
        </w:rPr>
        <w:t>ά</w:t>
      </w:r>
      <w:r>
        <w:rPr>
          <w:rFonts w:eastAsia="Times New Roman" w:cs="Times New Roman"/>
          <w:szCs w:val="24"/>
        </w:rPr>
        <w:t xml:space="preserve"> τ</w:t>
      </w:r>
      <w:r>
        <w:rPr>
          <w:rFonts w:eastAsia="Times New Roman" w:cs="Times New Roman"/>
          <w:szCs w:val="24"/>
        </w:rPr>
        <w:t>ων</w:t>
      </w:r>
      <w:r>
        <w:rPr>
          <w:rFonts w:eastAsia="Times New Roman" w:cs="Times New Roman"/>
          <w:szCs w:val="24"/>
        </w:rPr>
        <w:t xml:space="preserve"> εννέα </w:t>
      </w:r>
      <w:r>
        <w:rPr>
          <w:rFonts w:eastAsia="Times New Roman" w:cs="Times New Roman"/>
          <w:szCs w:val="24"/>
        </w:rPr>
        <w:t>ατόμων</w:t>
      </w:r>
      <w:r>
        <w:rPr>
          <w:rFonts w:eastAsia="Times New Roman" w:cs="Times New Roman"/>
          <w:szCs w:val="24"/>
        </w:rPr>
        <w:t xml:space="preserve"> που θέλει να βολέψει </w:t>
      </w:r>
      <w:r>
        <w:rPr>
          <w:rFonts w:eastAsia="Times New Roman" w:cs="Times New Roman"/>
          <w:szCs w:val="24"/>
        </w:rPr>
        <w:t>-</w:t>
      </w:r>
      <w:r>
        <w:rPr>
          <w:rFonts w:eastAsia="Times New Roman" w:cs="Times New Roman"/>
          <w:szCs w:val="24"/>
        </w:rPr>
        <w:t xml:space="preserve">τους </w:t>
      </w:r>
      <w:proofErr w:type="spellStart"/>
      <w:r>
        <w:rPr>
          <w:rFonts w:eastAsia="Times New Roman" w:cs="Times New Roman"/>
          <w:szCs w:val="24"/>
        </w:rPr>
        <w:t>υ</w:t>
      </w:r>
      <w:r>
        <w:rPr>
          <w:rFonts w:eastAsia="Times New Roman" w:cs="Times New Roman"/>
          <w:szCs w:val="24"/>
        </w:rPr>
        <w:t>μ</w:t>
      </w:r>
      <w:r>
        <w:rPr>
          <w:rFonts w:eastAsia="Times New Roman" w:cs="Times New Roman"/>
          <w:szCs w:val="24"/>
        </w:rPr>
        <w:t>ε</w:t>
      </w:r>
      <w:r>
        <w:rPr>
          <w:rFonts w:eastAsia="Times New Roman" w:cs="Times New Roman"/>
          <w:szCs w:val="24"/>
        </w:rPr>
        <w:t>τ</w:t>
      </w:r>
      <w:r>
        <w:rPr>
          <w:rFonts w:eastAsia="Times New Roman" w:cs="Times New Roman"/>
          <w:szCs w:val="24"/>
        </w:rPr>
        <w:t>έ</w:t>
      </w:r>
      <w:r>
        <w:rPr>
          <w:rFonts w:eastAsia="Times New Roman" w:cs="Times New Roman"/>
          <w:szCs w:val="24"/>
        </w:rPr>
        <w:t>ρο</w:t>
      </w:r>
      <w:r>
        <w:rPr>
          <w:rFonts w:eastAsia="Times New Roman" w:cs="Times New Roman"/>
          <w:szCs w:val="24"/>
        </w:rPr>
        <w:t>υ</w:t>
      </w:r>
      <w:r>
        <w:rPr>
          <w:rFonts w:eastAsia="Times New Roman" w:cs="Times New Roman"/>
          <w:szCs w:val="24"/>
        </w:rPr>
        <w:t>ς</w:t>
      </w:r>
      <w:proofErr w:type="spellEnd"/>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υγκυβέρνηση, προκύπτει το ποσό των 2.400 ευρώ. Αλήθεια, κύριοι Υπουργοί, γιατί δεν τους εντάσσετε και</w:t>
      </w:r>
      <w:r>
        <w:rPr>
          <w:rFonts w:eastAsia="Times New Roman" w:cs="Times New Roman"/>
          <w:szCs w:val="24"/>
        </w:rPr>
        <w:t xml:space="preserve"> αυτούς στο </w:t>
      </w:r>
      <w:r>
        <w:rPr>
          <w:rFonts w:eastAsia="Times New Roman" w:cs="Times New Roman"/>
          <w:szCs w:val="24"/>
        </w:rPr>
        <w:t>ενιαίο μι</w:t>
      </w:r>
      <w:r>
        <w:rPr>
          <w:rFonts w:eastAsia="Times New Roman" w:cs="Times New Roman"/>
          <w:szCs w:val="24"/>
        </w:rPr>
        <w:t xml:space="preserve">σθολόγιο του δημοσίου και </w:t>
      </w:r>
      <w:r>
        <w:rPr>
          <w:rFonts w:eastAsia="Times New Roman" w:cs="Times New Roman"/>
          <w:szCs w:val="24"/>
        </w:rPr>
        <w:t xml:space="preserve">το ποσό </w:t>
      </w:r>
      <w:r>
        <w:rPr>
          <w:rFonts w:eastAsia="Times New Roman" w:cs="Times New Roman"/>
          <w:szCs w:val="24"/>
        </w:rPr>
        <w:t xml:space="preserve">καλύπτεται από τις πιστώσεις </w:t>
      </w:r>
      <w:r>
        <w:rPr>
          <w:rFonts w:eastAsia="Times New Roman" w:cs="Times New Roman"/>
          <w:szCs w:val="24"/>
        </w:rPr>
        <w:t>της ανεξάρτητης α</w:t>
      </w:r>
      <w:r>
        <w:rPr>
          <w:rFonts w:eastAsia="Times New Roman" w:cs="Times New Roman"/>
          <w:szCs w:val="24"/>
        </w:rPr>
        <w:t>ρχής;</w:t>
      </w:r>
    </w:p>
    <w:p w14:paraId="523E4F8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Η πονηριά μέχρι ενός σημείου είναι θεμιτή, διότι δηλώνει και κάποια εξυπνάδα. Η κουτοπονηριά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υποκρύπτει ανικανότητα, δολιότητα. Γιατί σας το λ</w:t>
      </w:r>
      <w:r>
        <w:rPr>
          <w:rFonts w:eastAsia="Times New Roman" w:cs="Times New Roman"/>
          <w:szCs w:val="24"/>
        </w:rPr>
        <w:t>έω αυτό; Διότι σε πάρα πολλές από τις τροπολογίες που έχετε φέρει σήμερα συμπεριλαμβάνετε παραγράφους, οι οποίες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θα έπρεπε να ψηφιστούν από όλες τις πτέρυγες. Δυστυχώς όμως, όπως ανέφερα, εκ του πονηρού βάζετε απαγορευτικές διατάξεις και παραγράφους. Αυτό για μας είναι λαϊκισμός και </w:t>
      </w:r>
      <w:proofErr w:type="spellStart"/>
      <w:r>
        <w:rPr>
          <w:rFonts w:eastAsia="Times New Roman" w:cs="Times New Roman"/>
          <w:szCs w:val="24"/>
        </w:rPr>
        <w:t>πολιτικαντισμός</w:t>
      </w:r>
      <w:proofErr w:type="spellEnd"/>
      <w:r>
        <w:rPr>
          <w:rFonts w:eastAsia="Times New Roman" w:cs="Times New Roman"/>
          <w:szCs w:val="24"/>
        </w:rPr>
        <w:t xml:space="preserve">. </w:t>
      </w:r>
    </w:p>
    <w:p w14:paraId="523E4F8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Και θα σας αναφέρω τι ακριβώς λέτε. Κατατέθηκε από τον Υπουργό κ. </w:t>
      </w:r>
      <w:proofErr w:type="spellStart"/>
      <w:r>
        <w:rPr>
          <w:rFonts w:eastAsia="Times New Roman" w:cs="Times New Roman"/>
          <w:szCs w:val="24"/>
        </w:rPr>
        <w:t>Τόσκα</w:t>
      </w:r>
      <w:proofErr w:type="spellEnd"/>
      <w:r>
        <w:rPr>
          <w:rFonts w:eastAsia="Times New Roman" w:cs="Times New Roman"/>
          <w:szCs w:val="24"/>
        </w:rPr>
        <w:t xml:space="preserve"> η τροπολογία με γενικό αριθμό 1153 και ειδικό αριθμό 184, όπου ζητάει την παράταση για να λυθούν κάποια προβλήματα για τον ομαλό εφοδιασμό των Σωμάτων Ασφαλείας με υλικά πρώτης ανάγκης, ζητήματα Σωμάτων Ασφαλείας, τα οποία θα πρέπει με την τροπολογία</w:t>
      </w:r>
      <w:r>
        <w:rPr>
          <w:rFonts w:eastAsia="Times New Roman" w:cs="Times New Roman"/>
          <w:szCs w:val="24"/>
        </w:rPr>
        <w:t xml:space="preserve"> αυτή να έχουν τον εφοδιασμό. </w:t>
      </w:r>
    </w:p>
    <w:p w14:paraId="523E4F8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Όμως, έβαλαν μέσα σε αυτή την τροπολογία και τη σίτιση των λαθρομεταναστών, για να μην μπορούμε ως Χρυσή Αυγή να υπερψηφίσουμε και να πούμε «ναι» σε αυτή την τροπολογία και να βγουν στα Σώματα Ασφαλείας και να πουν: «Βλέπετε;</w:t>
      </w:r>
      <w:r>
        <w:rPr>
          <w:rFonts w:eastAsia="Times New Roman" w:cs="Times New Roman"/>
          <w:szCs w:val="24"/>
        </w:rPr>
        <w:t xml:space="preserve"> Αυτοί που δηλώνουν εθνικιστές και πατριώτες, δεν θέλουν να λειτουργήσουν τα Σώματα Ασφαλείας όπως πρέπει». </w:t>
      </w:r>
    </w:p>
    <w:p w14:paraId="523E4F8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Όχι, εμείς θα τα καταδεικνύουμε αυτά. Δυστυχώς για </w:t>
      </w:r>
      <w:r>
        <w:rPr>
          <w:rFonts w:eastAsia="Times New Roman" w:cs="Times New Roman"/>
          <w:szCs w:val="24"/>
        </w:rPr>
        <w:t>σας,</w:t>
      </w:r>
      <w:r>
        <w:rPr>
          <w:rFonts w:eastAsia="Times New Roman" w:cs="Times New Roman"/>
          <w:szCs w:val="24"/>
        </w:rPr>
        <w:t xml:space="preserve"> η Χρυσή Αυγή έχει και μάτια και αυτιά παντού. Όσες τροπολογίες και αν φέρετε σε κάθε νομοσχ</w:t>
      </w:r>
      <w:r>
        <w:rPr>
          <w:rFonts w:eastAsia="Times New Roman" w:cs="Times New Roman"/>
          <w:szCs w:val="24"/>
        </w:rPr>
        <w:t>έδιο</w:t>
      </w:r>
      <w:r>
        <w:rPr>
          <w:rFonts w:eastAsia="Times New Roman" w:cs="Times New Roman"/>
          <w:szCs w:val="24"/>
        </w:rPr>
        <w:t>,</w:t>
      </w:r>
      <w:r>
        <w:rPr>
          <w:rFonts w:eastAsia="Times New Roman" w:cs="Times New Roman"/>
          <w:szCs w:val="24"/>
        </w:rPr>
        <w:t xml:space="preserve"> έχουμε τη δυνατότητα, αν και αριθμητικά είμαστε λίγοι, να καθόμαστε και να τα ξεσκονίζουμε, γιατί για μας είναι λειτούργημα αυτό που </w:t>
      </w:r>
      <w:r w:rsidRPr="00A82DE6">
        <w:rPr>
          <w:rFonts w:eastAsia="Times New Roman" w:cs="Times New Roman"/>
          <w:color w:val="000000" w:themeColor="text1"/>
          <w:szCs w:val="24"/>
        </w:rPr>
        <w:t>κάνουμε και δεν ερχόμαστε εδώ για να προσπαθούμε να φύγουμε όσο πιο γρήγορα γίνεται</w:t>
      </w:r>
      <w:r w:rsidRPr="00A82DE6">
        <w:rPr>
          <w:rFonts w:eastAsia="Times New Roman" w:cs="Times New Roman"/>
          <w:color w:val="000000" w:themeColor="text1"/>
          <w:szCs w:val="24"/>
        </w:rPr>
        <w:t>,</w:t>
      </w:r>
      <w:r w:rsidRPr="00A82DE6">
        <w:rPr>
          <w:rFonts w:eastAsia="Times New Roman" w:cs="Times New Roman"/>
          <w:color w:val="000000" w:themeColor="text1"/>
          <w:szCs w:val="24"/>
        </w:rPr>
        <w:t xml:space="preserve"> για να πάμε να κάνουμε τα μπάνια</w:t>
      </w:r>
      <w:r w:rsidRPr="00A82DE6">
        <w:rPr>
          <w:rFonts w:eastAsia="Times New Roman" w:cs="Times New Roman"/>
          <w:color w:val="000000" w:themeColor="text1"/>
          <w:szCs w:val="24"/>
        </w:rPr>
        <w:t xml:space="preserve"> μας. Έχετε μπλέξει, κύριοι, και δεν το έχετε καταλάβει! </w:t>
      </w:r>
    </w:p>
    <w:p w14:paraId="523E4F88" w14:textId="77777777" w:rsidR="000D1927" w:rsidRDefault="00D33BB9">
      <w:pPr>
        <w:spacing w:after="0" w:line="600" w:lineRule="auto"/>
        <w:ind w:firstLine="720"/>
        <w:jc w:val="both"/>
        <w:rPr>
          <w:rFonts w:eastAsia="Times New Roman"/>
          <w:color w:val="000000" w:themeColor="text1"/>
          <w:szCs w:val="24"/>
        </w:rPr>
      </w:pPr>
      <w:r w:rsidRPr="000560A1">
        <w:rPr>
          <w:rFonts w:eastAsia="Times New Roman"/>
          <w:szCs w:val="24"/>
        </w:rPr>
        <w:t xml:space="preserve">Επίσης κατατέθηκε και η τροπολογία με γενικό αριθμό 1032 και ειδικό 177. Η παρούσα τροπολογία αφορά υφιστάμενες λειτουργούσες ξενοδοχειακές μονάδες, για τις οποίες έχουν επιβληθεί πρόστιμα και έχει </w:t>
      </w:r>
      <w:r w:rsidRPr="000560A1">
        <w:rPr>
          <w:rFonts w:eastAsia="Times New Roman"/>
          <w:szCs w:val="24"/>
        </w:rPr>
        <w:t xml:space="preserve">ανακληθεί το ειδικό σήμα λειτουργίας. Το ότι ήταν </w:t>
      </w:r>
      <w:proofErr w:type="spellStart"/>
      <w:r w:rsidRPr="000560A1">
        <w:rPr>
          <w:rFonts w:eastAsia="Times New Roman"/>
          <w:szCs w:val="24"/>
        </w:rPr>
        <w:t>αδειοδοτημένες</w:t>
      </w:r>
      <w:proofErr w:type="spellEnd"/>
      <w:r w:rsidRPr="000560A1">
        <w:rPr>
          <w:rFonts w:eastAsia="Times New Roman"/>
          <w:szCs w:val="24"/>
        </w:rPr>
        <w:t xml:space="preserve"> αυτές οι επιχειρήσεις</w:t>
      </w:r>
      <w:r w:rsidRPr="000560A1">
        <w:rPr>
          <w:rFonts w:eastAsia="Times New Roman"/>
          <w:szCs w:val="24"/>
        </w:rPr>
        <w:t>,</w:t>
      </w:r>
      <w:r w:rsidRPr="000560A1">
        <w:rPr>
          <w:rFonts w:eastAsia="Times New Roman"/>
          <w:szCs w:val="24"/>
        </w:rPr>
        <w:t xml:space="preserve"> δεν σημαίνει ότι δεν πρέπει να προβαίνουν σε προβλεπόμενα τακτά χρονικά </w:t>
      </w:r>
      <w:r>
        <w:rPr>
          <w:rFonts w:eastAsia="Times New Roman"/>
          <w:color w:val="000000" w:themeColor="text1"/>
          <w:szCs w:val="24"/>
        </w:rPr>
        <w:t>διαστήματα σε ανανέωση της έγκρισης περιβαλλοντικών όρων, διότι υπάρχει το ενδεχόμενο</w:t>
      </w:r>
      <w:r>
        <w:rPr>
          <w:rFonts w:eastAsia="Times New Roman"/>
          <w:color w:val="000000" w:themeColor="text1"/>
          <w:szCs w:val="24"/>
        </w:rPr>
        <w:t>,</w:t>
      </w:r>
      <w:r>
        <w:rPr>
          <w:rFonts w:eastAsia="Times New Roman"/>
          <w:color w:val="000000" w:themeColor="text1"/>
          <w:szCs w:val="24"/>
        </w:rPr>
        <w:t xml:space="preserve"> να έχει ε</w:t>
      </w:r>
      <w:r>
        <w:rPr>
          <w:rFonts w:eastAsia="Times New Roman"/>
          <w:color w:val="000000" w:themeColor="text1"/>
          <w:szCs w:val="24"/>
        </w:rPr>
        <w:t>πέλθει ουσιώδης μεταβολή των δεδομένων επί των οποίων στηρίχθηκαν οι αρχικώς μελέτες που είχαν εκπονηθεί για τους περιβαλλοντικούς όρους και τις επιπτώσεις.</w:t>
      </w:r>
    </w:p>
    <w:p w14:paraId="523E4F89"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Επίσης η διάταξη έρχεται</w:t>
      </w:r>
      <w:r>
        <w:rPr>
          <w:rFonts w:eastAsia="Times New Roman"/>
          <w:color w:val="000000" w:themeColor="text1"/>
          <w:szCs w:val="24"/>
        </w:rPr>
        <w:t>,</w:t>
      </w:r>
      <w:r>
        <w:rPr>
          <w:rFonts w:eastAsia="Times New Roman"/>
          <w:color w:val="000000" w:themeColor="text1"/>
          <w:szCs w:val="24"/>
        </w:rPr>
        <w:t xml:space="preserve"> πραγματικά</w:t>
      </w:r>
      <w:r>
        <w:rPr>
          <w:rFonts w:eastAsia="Times New Roman"/>
          <w:color w:val="000000" w:themeColor="text1"/>
          <w:szCs w:val="24"/>
        </w:rPr>
        <w:t>,</w:t>
      </w:r>
      <w:r>
        <w:rPr>
          <w:rFonts w:eastAsia="Times New Roman"/>
          <w:color w:val="000000" w:themeColor="text1"/>
          <w:szCs w:val="24"/>
        </w:rPr>
        <w:t xml:space="preserve"> λίγο αργά, καθώς δεν ισχύει σε καμμία περίπτωση αυτό που αναφ</w:t>
      </w:r>
      <w:r>
        <w:rPr>
          <w:rFonts w:eastAsia="Times New Roman"/>
          <w:color w:val="000000" w:themeColor="text1"/>
          <w:szCs w:val="24"/>
        </w:rPr>
        <w:t xml:space="preserve">έρθηκε και πριν από </w:t>
      </w:r>
      <w:r>
        <w:rPr>
          <w:rFonts w:eastAsia="Times New Roman"/>
          <w:color w:val="000000" w:themeColor="text1"/>
          <w:szCs w:val="24"/>
        </w:rPr>
        <w:t xml:space="preserve">τον </w:t>
      </w:r>
      <w:proofErr w:type="spellStart"/>
      <w:r>
        <w:rPr>
          <w:rFonts w:eastAsia="Times New Roman"/>
          <w:color w:val="000000" w:themeColor="text1"/>
          <w:szCs w:val="24"/>
        </w:rPr>
        <w:t>προλαλήσαντα</w:t>
      </w:r>
      <w:proofErr w:type="spellEnd"/>
      <w:r>
        <w:rPr>
          <w:rFonts w:eastAsia="Times New Roman"/>
          <w:color w:val="000000" w:themeColor="text1"/>
          <w:szCs w:val="24"/>
        </w:rPr>
        <w:t xml:space="preserve"> Βουλευτή ότι δεν είναι στην έναρξη της τουριστικής περιόδου αλλά στα μέσα.</w:t>
      </w:r>
    </w:p>
    <w:p w14:paraId="523E4F8A"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Δεν θα συναινέσουμε στην υποβάθμιση του φυσικού περιβάλλοντος, στη διακινδύνευση της ασφάλειας των εργαζομένων και των διαμενόντων, στην επιβράβ</w:t>
      </w:r>
      <w:r>
        <w:rPr>
          <w:rFonts w:eastAsia="Times New Roman"/>
          <w:color w:val="000000" w:themeColor="text1"/>
          <w:szCs w:val="24"/>
        </w:rPr>
        <w:t>ευση και ατιμωρησία αυτών που δεν τηρούν τις προβλεπόμενες διαδικασίες και παρανομούν έναντι των συνετών και συνεπών επιχειρηματιών, ωθώντας τους τελευταίους στην ασυνέπεια και την παρανομία.</w:t>
      </w:r>
    </w:p>
    <w:p w14:paraId="523E4F8B"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Pr>
          <w:rFonts w:eastAsia="Times New Roman"/>
          <w:color w:val="000000" w:themeColor="text1"/>
          <w:szCs w:val="24"/>
        </w:rPr>
        <w:t>νέφερα πριν για τις παραγράφους οι οποίες θα έπρεπε να είναι ξε</w:t>
      </w:r>
      <w:r>
        <w:rPr>
          <w:rFonts w:eastAsia="Times New Roman"/>
          <w:color w:val="000000" w:themeColor="text1"/>
          <w:szCs w:val="24"/>
        </w:rPr>
        <w:t>χωριστά άρθρα και ξεχωριστές τροπολογίες. Ακριβώς το ίδιο πράττετε και στην τροπολογία με γενικό αριθμό 1158 και ειδικό 189, η οποία συμπεριλαμβάνει πέντε άρθρα, εκ των οποίων τα δύο είναι συναφή μεταξύ τους και αφορούν τη δακοκτονία. Θα έπρεπε και θα μπορ</w:t>
      </w:r>
      <w:r>
        <w:rPr>
          <w:rFonts w:eastAsia="Times New Roman"/>
          <w:color w:val="000000" w:themeColor="text1"/>
          <w:szCs w:val="24"/>
        </w:rPr>
        <w:t>ούσαμε, φυσικά, να συναινέσουμε, γιατί έχουμε αποδείξει εμείς ως Χρυσή Αυγή ότι μπορούμε να συναινέσουμε. Δεν είμαστε «κολλημένοι», όπως κάποιοι άλλοι σε αυτή την Αίθουσα σε ιδεολογίες και σε ιδεοληψίες. Σε κάτι το οποίο είναι σοβαρό και σωστό για τον Έλλη</w:t>
      </w:r>
      <w:r>
        <w:rPr>
          <w:rFonts w:eastAsia="Times New Roman"/>
          <w:color w:val="000000" w:themeColor="text1"/>
          <w:szCs w:val="24"/>
        </w:rPr>
        <w:t>να πολίτη</w:t>
      </w:r>
      <w:r>
        <w:rPr>
          <w:rFonts w:eastAsia="Times New Roman"/>
          <w:color w:val="000000" w:themeColor="text1"/>
          <w:szCs w:val="24"/>
        </w:rPr>
        <w:t>,</w:t>
      </w:r>
      <w:r>
        <w:rPr>
          <w:rFonts w:eastAsia="Times New Roman"/>
          <w:color w:val="000000" w:themeColor="text1"/>
          <w:szCs w:val="24"/>
        </w:rPr>
        <w:t xml:space="preserve"> θα συναινούμε πάντα.</w:t>
      </w:r>
    </w:p>
    <w:p w14:paraId="523E4F8C"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Αναφέρεται, λοιπόν, στην πρώτη παράγραφο της τροπολογίας ότι θα πρέπει να αποζημιωθεί το γεωτεχνικό προσωπικό που έχει ο ΕΛΓΑ. Είχαμε ψηφίσει υπέρ</w:t>
      </w:r>
      <w:r>
        <w:rPr>
          <w:rFonts w:eastAsia="Times New Roman"/>
          <w:color w:val="000000" w:themeColor="text1"/>
          <w:szCs w:val="24"/>
        </w:rPr>
        <w:t>,</w:t>
      </w:r>
      <w:r>
        <w:rPr>
          <w:rFonts w:eastAsia="Times New Roman"/>
          <w:color w:val="000000" w:themeColor="text1"/>
          <w:szCs w:val="24"/>
        </w:rPr>
        <w:t xml:space="preserve"> στο να γίνει πρόσληψη εποχικού προσωπικού.</w:t>
      </w:r>
    </w:p>
    <w:p w14:paraId="523E4F8D"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w:t>
      </w:r>
      <w:r>
        <w:rPr>
          <w:rFonts w:eastAsia="Times New Roman"/>
          <w:color w:val="000000" w:themeColor="text1"/>
          <w:szCs w:val="24"/>
        </w:rPr>
        <w:t>κ</w:t>
      </w:r>
      <w:r>
        <w:rPr>
          <w:rFonts w:eastAsia="Times New Roman"/>
          <w:color w:val="000000" w:themeColor="text1"/>
          <w:szCs w:val="24"/>
        </w:rPr>
        <w:t>τυπάει το κουδο</w:t>
      </w:r>
      <w:r>
        <w:rPr>
          <w:rFonts w:eastAsia="Times New Roman"/>
          <w:color w:val="000000" w:themeColor="text1"/>
          <w:szCs w:val="24"/>
        </w:rPr>
        <w:t>ύνι λήξεως του χρόνου ομιλίας του κ. Βουλευτή)</w:t>
      </w:r>
    </w:p>
    <w:p w14:paraId="523E4F8E"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Αυτή η τροπολογία –τελειώνω, κύριε Πρόεδρε- αφορά την αποπληρωμή αυτών που δεν είχαν πληρωθεί. Μάλιστα το πρόσχημα που έβρισκαν τόσο καιρό και έκαναν απεργίες και δεν πήγαιναν να κάνουν τις αυτοψίες, ούτως ώστ</w:t>
      </w:r>
      <w:r>
        <w:rPr>
          <w:rFonts w:eastAsia="Times New Roman"/>
          <w:color w:val="000000" w:themeColor="text1"/>
          <w:szCs w:val="24"/>
        </w:rPr>
        <w:t>ε να τελειώσει πιο γρήγορα η καταγραφή των ζημιών των αγροτών, ήταν τα έξοδα μεταβίβασής τους. Αυτά τα καλύπτει.</w:t>
      </w:r>
    </w:p>
    <w:p w14:paraId="523E4F8F"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Εδώ θα μπορούσαμε να είμαστε θετικοί όπως και στη δεύτερη και την τρίτη παράγραφο. Η δεύτερη παράγραφος αναφέρεται στη δυνατότητα ανάθεσης εκτέ</w:t>
      </w:r>
      <w:r>
        <w:rPr>
          <w:rFonts w:eastAsia="Times New Roman"/>
          <w:color w:val="000000" w:themeColor="text1"/>
          <w:szCs w:val="24"/>
        </w:rPr>
        <w:t>λεσης των δακοκτονιών στους προσωρινούς μειοδότες μέχρι την ολοκλήρωση των διαγωνισμών και η τρίτη παράγραφος στην επέκταση της ρύθμισης για τον διαγωνισμό προμήθειας υλικών δακοκτονίας. Αυτά ήταν τα θετικά άρθρα, όπως ανέφερα και πριν.</w:t>
      </w:r>
    </w:p>
    <w:p w14:paraId="523E4F90"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Έλα, όμως, που βάλατε και την τέταρτη παράγραφο, η οποία αναφέρεται στην απόφαση παραχώρησης χρήσης ακινήτου σε κατά κύριο επάγγελμα αγρότες ή ανέργους με απόφαση του οικείου περιφερειάρχη. </w:t>
      </w:r>
    </w:p>
    <w:p w14:paraId="523E4F91"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Εδώ επειδή έχω μια προσωπική εικόνα και αντίληψη, θα σας αναφέρω </w:t>
      </w:r>
      <w:r>
        <w:rPr>
          <w:rFonts w:eastAsia="Times New Roman"/>
          <w:color w:val="000000" w:themeColor="text1"/>
          <w:szCs w:val="24"/>
        </w:rPr>
        <w:t>τι ακριβώς συμβαίνει σε αυτές τις περιπτώσεις, τουλάχιστον κάτι που συμβαίνει στο Νομό Πέλλας και δεν άκουσα να το θέτει ως θέμα κανένας από τους δύο Βουλευτές του ΣΥΡΙΖΑ ούτε ο Βουλευτής της πρώην κυβέρνησης που μάλιστα ήταν και Υπουργός Αγροτικής Ανάπτυξ</w:t>
      </w:r>
      <w:r>
        <w:rPr>
          <w:rFonts w:eastAsia="Times New Roman"/>
          <w:color w:val="000000" w:themeColor="text1"/>
          <w:szCs w:val="24"/>
        </w:rPr>
        <w:t>ης και κατάγεται από την Πέλλα.</w:t>
      </w:r>
    </w:p>
    <w:p w14:paraId="523E4F92"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Στην Πέλλα, λοιπόν, τι συνέβαινε; Ακριβώς ένα τέτοιο ακίνητο το οποίο είναι στο σύνολο δεκαεπτά αγροτικά τεμάχια και </w:t>
      </w:r>
      <w:r>
        <w:rPr>
          <w:rFonts w:eastAsia="Times New Roman"/>
          <w:color w:val="000000" w:themeColor="text1"/>
          <w:szCs w:val="24"/>
        </w:rPr>
        <w:t xml:space="preserve">τρεις χιλιάδες πεντακόσια </w:t>
      </w:r>
      <w:r>
        <w:rPr>
          <w:rFonts w:eastAsia="Times New Roman"/>
          <w:color w:val="000000" w:themeColor="text1"/>
          <w:szCs w:val="24"/>
        </w:rPr>
        <w:t>στρέμματα -το οποίο αφορούσε το ΕΘΙΑΓΕ, σήμερα έχει μετονομαστεί σε ΕΛΓΟ- είναι τ</w:t>
      </w:r>
      <w:r>
        <w:rPr>
          <w:rFonts w:eastAsia="Times New Roman"/>
          <w:color w:val="000000" w:themeColor="text1"/>
          <w:szCs w:val="24"/>
        </w:rPr>
        <w:t xml:space="preserve">ο Εθνικό Ινστιτούτο Αγροτικών Ερευνών. Είχε να κάνει με γενετικές βελτιώσεις, </w:t>
      </w:r>
      <w:proofErr w:type="spellStart"/>
      <w:r>
        <w:rPr>
          <w:rFonts w:eastAsia="Times New Roman"/>
          <w:color w:val="000000" w:themeColor="text1"/>
          <w:szCs w:val="24"/>
        </w:rPr>
        <w:t>σποροκαλλιέργειες</w:t>
      </w:r>
      <w:proofErr w:type="spellEnd"/>
      <w:r>
        <w:rPr>
          <w:rFonts w:eastAsia="Times New Roman"/>
          <w:color w:val="000000" w:themeColor="text1"/>
          <w:szCs w:val="24"/>
        </w:rPr>
        <w:t xml:space="preserve"> τριφυλλιού και είχε κτήρια, γεωργικά μηχανήματα, καρούλια. Αυτά όλα έχουν νοικιαστεί, έχουν </w:t>
      </w:r>
      <w:proofErr w:type="spellStart"/>
      <w:r>
        <w:rPr>
          <w:rFonts w:eastAsia="Times New Roman"/>
          <w:color w:val="000000" w:themeColor="text1"/>
          <w:szCs w:val="24"/>
        </w:rPr>
        <w:t>επινοικιαστεί</w:t>
      </w:r>
      <w:proofErr w:type="spellEnd"/>
      <w:r>
        <w:rPr>
          <w:rFonts w:eastAsia="Times New Roman"/>
          <w:color w:val="000000" w:themeColor="text1"/>
          <w:szCs w:val="24"/>
        </w:rPr>
        <w:t xml:space="preserve"> και τα χρήματα που θα έπρεπε να δίνονται</w:t>
      </w:r>
      <w:r>
        <w:rPr>
          <w:rFonts w:eastAsia="Times New Roman"/>
          <w:color w:val="000000" w:themeColor="text1"/>
          <w:szCs w:val="24"/>
        </w:rPr>
        <w:t>,</w:t>
      </w:r>
      <w:r>
        <w:rPr>
          <w:rFonts w:eastAsia="Times New Roman"/>
          <w:color w:val="000000" w:themeColor="text1"/>
          <w:szCs w:val="24"/>
        </w:rPr>
        <w:t xml:space="preserve"> δεν έχουν απ</w:t>
      </w:r>
      <w:r>
        <w:rPr>
          <w:rFonts w:eastAsia="Times New Roman"/>
          <w:color w:val="000000" w:themeColor="text1"/>
          <w:szCs w:val="24"/>
        </w:rPr>
        <w:t xml:space="preserve">οδοθεί ποτέ μα ποτέ ούτε στην </w:t>
      </w:r>
      <w:proofErr w:type="spellStart"/>
      <w:r>
        <w:rPr>
          <w:rFonts w:eastAsia="Times New Roman"/>
          <w:color w:val="000000" w:themeColor="text1"/>
          <w:szCs w:val="24"/>
        </w:rPr>
        <w:t>α</w:t>
      </w:r>
      <w:r>
        <w:rPr>
          <w:rFonts w:eastAsia="Times New Roman"/>
          <w:color w:val="000000" w:themeColor="text1"/>
          <w:szCs w:val="24"/>
        </w:rPr>
        <w:t>ντιπεριφέρεια</w:t>
      </w:r>
      <w:proofErr w:type="spellEnd"/>
      <w:r>
        <w:rPr>
          <w:rFonts w:eastAsia="Times New Roman"/>
          <w:color w:val="000000" w:themeColor="text1"/>
          <w:szCs w:val="24"/>
        </w:rPr>
        <w:t xml:space="preserve"> ούτε στην Περιφέρεια Κεντρικής Μακεδονίας. Εάν αυτή </w:t>
      </w:r>
      <w:r>
        <w:rPr>
          <w:rFonts w:eastAsia="Times New Roman"/>
          <w:color w:val="000000" w:themeColor="text1"/>
          <w:szCs w:val="24"/>
        </w:rPr>
        <w:t xml:space="preserve">η </w:t>
      </w:r>
      <w:r>
        <w:rPr>
          <w:rFonts w:eastAsia="Times New Roman"/>
          <w:color w:val="000000" w:themeColor="text1"/>
          <w:szCs w:val="24"/>
        </w:rPr>
        <w:t>παράγραφος αφορά τέτοια ακίνητα, δεν υπάρχει καμμία περίπτωση</w:t>
      </w:r>
      <w:r>
        <w:rPr>
          <w:rFonts w:eastAsia="Times New Roman"/>
          <w:color w:val="000000" w:themeColor="text1"/>
          <w:szCs w:val="24"/>
        </w:rPr>
        <w:t>,</w:t>
      </w:r>
      <w:r>
        <w:rPr>
          <w:rFonts w:eastAsia="Times New Roman"/>
          <w:color w:val="000000" w:themeColor="text1"/>
          <w:szCs w:val="24"/>
        </w:rPr>
        <w:t xml:space="preserve"> η Χρυσή Αυγή να γίνει συνένοχος σε αυτό το έγκλημα.</w:t>
      </w:r>
    </w:p>
    <w:p w14:paraId="523E4F93" w14:textId="77777777" w:rsidR="000D1927" w:rsidRDefault="00D33BB9">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523E4F94" w14:textId="77777777" w:rsidR="000D1927" w:rsidRDefault="00D33BB9">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w:t>
      </w:r>
      <w:r>
        <w:rPr>
          <w:rFonts w:eastAsia="Times New Roman"/>
          <w:color w:val="000000" w:themeColor="text1"/>
          <w:szCs w:val="24"/>
        </w:rPr>
        <w:t xml:space="preserve"> </w:t>
      </w:r>
      <w:r>
        <w:rPr>
          <w:rFonts w:eastAsia="Times New Roman"/>
          <w:color w:val="000000" w:themeColor="text1"/>
          <w:szCs w:val="24"/>
        </w:rPr>
        <w:t xml:space="preserve">της </w:t>
      </w:r>
      <w:r>
        <w:rPr>
          <w:rFonts w:eastAsia="Times New Roman"/>
          <w:color w:val="000000" w:themeColor="text1"/>
          <w:szCs w:val="24"/>
        </w:rPr>
        <w:t>Χρυσή</w:t>
      </w:r>
      <w:r>
        <w:rPr>
          <w:rFonts w:eastAsia="Times New Roman"/>
          <w:color w:val="000000" w:themeColor="text1"/>
          <w:szCs w:val="24"/>
        </w:rPr>
        <w:t>ς</w:t>
      </w:r>
      <w:r>
        <w:rPr>
          <w:rFonts w:eastAsia="Times New Roman"/>
          <w:color w:val="000000" w:themeColor="text1"/>
          <w:szCs w:val="24"/>
        </w:rPr>
        <w:t xml:space="preserve"> Αυγή</w:t>
      </w:r>
      <w:r>
        <w:rPr>
          <w:rFonts w:eastAsia="Times New Roman"/>
          <w:color w:val="000000" w:themeColor="text1"/>
          <w:szCs w:val="24"/>
        </w:rPr>
        <w:t>ς</w:t>
      </w:r>
      <w:r>
        <w:rPr>
          <w:rFonts w:eastAsia="Times New Roman"/>
          <w:color w:val="000000" w:themeColor="text1"/>
          <w:szCs w:val="24"/>
        </w:rPr>
        <w:t xml:space="preserve">) </w:t>
      </w:r>
    </w:p>
    <w:p w14:paraId="523E4F95"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Τον λόγο έχει ο κ. Συρίγος από τον ΣΥΡΙΖΑ.</w:t>
      </w:r>
    </w:p>
    <w:p w14:paraId="523E4F96" w14:textId="77777777" w:rsidR="000D1927" w:rsidRDefault="00D33BB9">
      <w:pPr>
        <w:spacing w:after="0" w:line="600" w:lineRule="auto"/>
        <w:ind w:firstLine="720"/>
        <w:jc w:val="both"/>
        <w:rPr>
          <w:rFonts w:eastAsia="Times New Roman"/>
          <w:color w:val="000000" w:themeColor="text1"/>
          <w:szCs w:val="24"/>
        </w:rPr>
      </w:pPr>
      <w:r>
        <w:rPr>
          <w:rFonts w:eastAsia="Times New Roman"/>
          <w:b/>
          <w:color w:val="000000" w:themeColor="text1"/>
          <w:szCs w:val="24"/>
        </w:rPr>
        <w:t>ΑΝΤΩΝΙΟΣ ΣΥΡΙΓΟΣ:</w:t>
      </w:r>
      <w:r>
        <w:rPr>
          <w:rFonts w:eastAsia="Times New Roman"/>
          <w:color w:val="000000" w:themeColor="text1"/>
          <w:szCs w:val="24"/>
        </w:rPr>
        <w:t xml:space="preserve"> Κύριε Πρόεδρε, κυρίες και κύριοι συνάδελφοι, στον χρόνο που διαθέτω</w:t>
      </w:r>
      <w:r>
        <w:rPr>
          <w:rFonts w:eastAsia="Times New Roman"/>
          <w:color w:val="000000" w:themeColor="text1"/>
          <w:szCs w:val="24"/>
        </w:rPr>
        <w:t>,</w:t>
      </w:r>
      <w:r>
        <w:rPr>
          <w:rFonts w:eastAsia="Times New Roman"/>
          <w:color w:val="000000" w:themeColor="text1"/>
          <w:szCs w:val="24"/>
        </w:rPr>
        <w:t xml:space="preserve"> θα ασχοληθώ επιλεκτικά με δύο άρθρα του νομοσχεδίου το ένα μάλιστα τοπικ</w:t>
      </w:r>
      <w:r>
        <w:rPr>
          <w:rFonts w:eastAsia="Times New Roman"/>
          <w:color w:val="000000" w:themeColor="text1"/>
          <w:szCs w:val="24"/>
        </w:rPr>
        <w:t>ού ενδιαφέροντος, και θα ήθελα να κλείσω την τοποθέτησή μου με μια ερώτηση προς την Αντιπολίτευση και ταυτόχρονα με μια παραίνεση.</w:t>
      </w:r>
    </w:p>
    <w:p w14:paraId="523E4F97" w14:textId="77777777" w:rsidR="000D1927" w:rsidRDefault="00D33BB9">
      <w:pPr>
        <w:spacing w:after="0" w:line="600" w:lineRule="auto"/>
        <w:ind w:firstLine="720"/>
        <w:jc w:val="both"/>
        <w:rPr>
          <w:rFonts w:eastAsia="Times New Roman"/>
          <w:szCs w:val="24"/>
        </w:rPr>
      </w:pPr>
      <w:r>
        <w:rPr>
          <w:rFonts w:eastAsia="Times New Roman"/>
          <w:szCs w:val="24"/>
        </w:rPr>
        <w:t>Αρχικά θέλω να επισημάνω τον χρήσιμο χαρακτήρα του άρθρου 15, διά του οποίου διευρύνεται η βάση των ευνοϊκώς φορολογουμένων ν</w:t>
      </w:r>
      <w:r>
        <w:rPr>
          <w:rFonts w:eastAsia="Times New Roman"/>
          <w:szCs w:val="24"/>
        </w:rPr>
        <w:t>ομικών προσώπων. Όσον αφορά τα του εξωτερικού νομικά πρόσωπα εκτός Ευρωπαϊκής Ένωσης, θεσπίζεται και η ρήτρα της αμοιβαιότητας, ώστε να διασφαλίζεται και αυτό το ζήτημα.</w:t>
      </w:r>
    </w:p>
    <w:p w14:paraId="523E4F98" w14:textId="77777777" w:rsidR="000D1927" w:rsidRDefault="00D33BB9">
      <w:pPr>
        <w:spacing w:after="0" w:line="600" w:lineRule="auto"/>
        <w:ind w:firstLine="720"/>
        <w:jc w:val="both"/>
        <w:rPr>
          <w:rFonts w:eastAsia="Times New Roman"/>
          <w:szCs w:val="24"/>
        </w:rPr>
      </w:pPr>
      <w:r>
        <w:rPr>
          <w:rFonts w:eastAsia="Times New Roman"/>
          <w:szCs w:val="24"/>
        </w:rPr>
        <w:t>Είμαι ιδιαίτερα ευχαριστημένος για την ενίσχυση της κτηριακής υποδομής του Πανεπιστημί</w:t>
      </w:r>
      <w:r>
        <w:rPr>
          <w:rFonts w:eastAsia="Times New Roman"/>
          <w:szCs w:val="24"/>
        </w:rPr>
        <w:t xml:space="preserve">ου Αιγαίου στη </w:t>
      </w:r>
      <w:proofErr w:type="spellStart"/>
      <w:r>
        <w:rPr>
          <w:rFonts w:eastAsia="Times New Roman"/>
          <w:szCs w:val="24"/>
        </w:rPr>
        <w:t>Σύρα</w:t>
      </w:r>
      <w:proofErr w:type="spellEnd"/>
      <w:r>
        <w:rPr>
          <w:rFonts w:eastAsia="Times New Roman"/>
          <w:szCs w:val="24"/>
        </w:rPr>
        <w:t xml:space="preserve"> με την προσθήκη ενός ιστορικού κτηρίου. Η τοπική κοινωνία –αναφέρομαι στο άρθρο 26- και ο Δήμος Ερμούπολης Σύρου που αγκάλιασαν από την πρώτη στιγμή το Πανεπιστήμιο Αιγαίου και πράττουν ό,τι είναι δυνατόν για την αναβάθμισή του, χαίροντ</w:t>
      </w:r>
      <w:r>
        <w:rPr>
          <w:rFonts w:eastAsia="Times New Roman"/>
          <w:szCs w:val="24"/>
        </w:rPr>
        <w:t xml:space="preserve">αι ιδιαίτερα για την πρωτοβουλία αυτή του Υπουργείου Οικονομικών. </w:t>
      </w:r>
    </w:p>
    <w:p w14:paraId="523E4F99" w14:textId="77777777" w:rsidR="000D1927" w:rsidRDefault="00D33BB9">
      <w:pPr>
        <w:spacing w:after="0" w:line="600" w:lineRule="auto"/>
        <w:ind w:firstLine="720"/>
        <w:jc w:val="both"/>
        <w:rPr>
          <w:rFonts w:eastAsia="Times New Roman"/>
          <w:szCs w:val="24"/>
        </w:rPr>
      </w:pPr>
      <w:r>
        <w:rPr>
          <w:rFonts w:eastAsia="Times New Roman"/>
          <w:szCs w:val="24"/>
        </w:rPr>
        <w:t>Η προσθήκη του κτηρίου αυτού μαζί με άλλα που παραχωρήθηκαν ή θα παραχωρηθούν κατά κυριότητα ή κατά χρήση για τις ανάγκες του Πανεπιστημίου Αιγαίου, είναι το επιστέγασμα των προσπαθειών της</w:t>
      </w:r>
      <w:r>
        <w:rPr>
          <w:rFonts w:eastAsia="Times New Roman"/>
          <w:szCs w:val="24"/>
        </w:rPr>
        <w:t xml:space="preserve"> τοπικής κοινωνίας και έρχεται σε μια καίρια στιγμή γι’ αυτή, δηλαδή τη στιγμή της ιδρύσεως Πολυτεχνικής Σχολής στο Πανεπιστήμιο Αιγαίου της οποίας την έδρα διεκδικεί επάξια η </w:t>
      </w:r>
      <w:proofErr w:type="spellStart"/>
      <w:r>
        <w:rPr>
          <w:rFonts w:eastAsia="Times New Roman"/>
          <w:szCs w:val="24"/>
        </w:rPr>
        <w:t>Σύρα</w:t>
      </w:r>
      <w:proofErr w:type="spellEnd"/>
      <w:r>
        <w:rPr>
          <w:rFonts w:eastAsia="Times New Roman"/>
          <w:szCs w:val="24"/>
        </w:rPr>
        <w:t>. Με τον τρόπο αυτό γίνεται μία επωφελής αξιοποίηση της περιουσίας του δημοσ</w:t>
      </w:r>
      <w:r>
        <w:rPr>
          <w:rFonts w:eastAsia="Times New Roman"/>
          <w:szCs w:val="24"/>
        </w:rPr>
        <w:t xml:space="preserve">ίου. </w:t>
      </w:r>
    </w:p>
    <w:p w14:paraId="523E4F9A" w14:textId="77777777" w:rsidR="000D1927" w:rsidRDefault="00D33BB9">
      <w:pPr>
        <w:spacing w:after="0" w:line="600" w:lineRule="auto"/>
        <w:ind w:firstLine="720"/>
        <w:jc w:val="both"/>
        <w:rPr>
          <w:rFonts w:eastAsia="Times New Roman"/>
          <w:szCs w:val="24"/>
        </w:rPr>
      </w:pPr>
      <w:r>
        <w:rPr>
          <w:rFonts w:eastAsia="Times New Roman"/>
          <w:szCs w:val="24"/>
        </w:rPr>
        <w:t>Στο σημείο αυτό, αναφερόμενος στο άρθρο 26, θα ήθελα να πω ότι με τις παραγράφους 8, 9, και 10</w:t>
      </w:r>
      <w:r>
        <w:rPr>
          <w:rFonts w:eastAsia="Times New Roman"/>
          <w:szCs w:val="24"/>
        </w:rPr>
        <w:t>,</w:t>
      </w:r>
      <w:r>
        <w:rPr>
          <w:rFonts w:eastAsia="Times New Roman"/>
          <w:szCs w:val="24"/>
        </w:rPr>
        <w:t xml:space="preserve"> ορίζεται ο τρόπος και διασφαλίζεται ο όρος τον οποίον θέτει για τις μεταβιβάσεις σ’ όλα αυτά τα νομικά πρόσωπα. </w:t>
      </w:r>
    </w:p>
    <w:p w14:paraId="523E4F9B" w14:textId="77777777" w:rsidR="000D1927" w:rsidRDefault="00D33BB9">
      <w:pPr>
        <w:spacing w:after="0" w:line="600" w:lineRule="auto"/>
        <w:ind w:firstLine="720"/>
        <w:jc w:val="both"/>
        <w:rPr>
          <w:rFonts w:eastAsia="Times New Roman"/>
          <w:szCs w:val="24"/>
        </w:rPr>
      </w:pPr>
      <w:r>
        <w:rPr>
          <w:rFonts w:eastAsia="Times New Roman"/>
          <w:szCs w:val="24"/>
        </w:rPr>
        <w:t>Θεωρώ, λοιπόν, υπ’ αυτή την έννοια ότι αυ</w:t>
      </w:r>
      <w:r>
        <w:rPr>
          <w:rFonts w:eastAsia="Times New Roman"/>
          <w:szCs w:val="24"/>
        </w:rPr>
        <w:t xml:space="preserve">τό το συγκεκριμένο άρθρο, πέραν του τοπικού ενδιαφέροντος, έχει ενδιαφέρον και για την αξιοποίηση επ’ </w:t>
      </w:r>
      <w:proofErr w:type="spellStart"/>
      <w:r>
        <w:rPr>
          <w:rFonts w:eastAsia="Times New Roman"/>
          <w:szCs w:val="24"/>
        </w:rPr>
        <w:t>ωφελεία</w:t>
      </w:r>
      <w:proofErr w:type="spellEnd"/>
      <w:r>
        <w:rPr>
          <w:rFonts w:eastAsia="Times New Roman"/>
          <w:szCs w:val="24"/>
        </w:rPr>
        <w:t xml:space="preserve"> του δημοσίου και τη διασφάλιση με τους όρους που εξέθεσα. </w:t>
      </w:r>
    </w:p>
    <w:p w14:paraId="523E4F9C" w14:textId="77777777" w:rsidR="000D1927" w:rsidRDefault="00D33BB9">
      <w:pPr>
        <w:spacing w:after="0" w:line="600" w:lineRule="auto"/>
        <w:ind w:firstLine="720"/>
        <w:jc w:val="both"/>
        <w:rPr>
          <w:rFonts w:eastAsia="Times New Roman"/>
          <w:szCs w:val="24"/>
        </w:rPr>
      </w:pPr>
      <w:r>
        <w:rPr>
          <w:rFonts w:eastAsia="Times New Roman"/>
          <w:szCs w:val="24"/>
        </w:rPr>
        <w:t>Θα ήθελα να τελειώσω με μία ερώτηση. Απευθύνομαι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στην Αντιπολίτευση, η οποία έ</w:t>
      </w:r>
      <w:r>
        <w:rPr>
          <w:rFonts w:eastAsia="Times New Roman"/>
          <w:szCs w:val="24"/>
        </w:rPr>
        <w:t>χει και θα πρέπει να έχει δημιουργικό ρόλο σ’ όσα συντελούνται.</w:t>
      </w:r>
    </w:p>
    <w:p w14:paraId="523E4F9D" w14:textId="77777777" w:rsidR="000D1927" w:rsidRDefault="00D33BB9">
      <w:pPr>
        <w:spacing w:after="0" w:line="600" w:lineRule="auto"/>
        <w:ind w:firstLine="720"/>
        <w:jc w:val="both"/>
        <w:rPr>
          <w:rFonts w:eastAsia="Times New Roman"/>
          <w:szCs w:val="24"/>
        </w:rPr>
      </w:pPr>
      <w:r>
        <w:rPr>
          <w:rFonts w:eastAsia="Times New Roman"/>
          <w:szCs w:val="24"/>
        </w:rPr>
        <w:t>Ερωτώ, λοιπόν, αν σκέπτεται η Αντιπολίτευση</w:t>
      </w:r>
      <w:r>
        <w:rPr>
          <w:rFonts w:eastAsia="Times New Roman"/>
          <w:szCs w:val="24"/>
        </w:rPr>
        <w:t>,</w:t>
      </w:r>
      <w:r>
        <w:rPr>
          <w:rFonts w:eastAsia="Times New Roman"/>
          <w:szCs w:val="24"/>
        </w:rPr>
        <w:t xml:space="preserve"> κάποιον τρόπο να συμβάλει στην κανονικότητα της αγοράς, της οικονομίας και της καθημερινότητας, δηλαδή να αφήσουμε τον κόσμο να εργαστεί, να δουλέψ</w:t>
      </w:r>
      <w:r>
        <w:rPr>
          <w:rFonts w:eastAsia="Times New Roman"/>
          <w:szCs w:val="24"/>
        </w:rPr>
        <w:t xml:space="preserve">ει </w:t>
      </w:r>
      <w:proofErr w:type="spellStart"/>
      <w:r>
        <w:rPr>
          <w:rFonts w:eastAsia="Times New Roman"/>
          <w:szCs w:val="24"/>
        </w:rPr>
        <w:t>μεσούντος</w:t>
      </w:r>
      <w:proofErr w:type="spellEnd"/>
      <w:r>
        <w:rPr>
          <w:rFonts w:eastAsia="Times New Roman"/>
          <w:szCs w:val="24"/>
        </w:rPr>
        <w:t xml:space="preserve"> του θέρους και της τουριστικής περιόδου και να μην ασχολείται ή να τρομάζει με κομματικές αντιδικίες. Δεν είναι η καταστροφολογία και η εκλογολογία γόνιμο έδαφος για να καλλιεργηθεί η οικονομική ανάπτυξη ούτε για να κριθεί η έξοδος στις αγορές</w:t>
      </w:r>
      <w:r>
        <w:rPr>
          <w:rFonts w:eastAsia="Times New Roman"/>
          <w:szCs w:val="24"/>
        </w:rPr>
        <w:t xml:space="preserve">. Η Κυβέρνηση, η κάθε κυβέρνηση, έχει τις ευθύνες της σε συγκεκριμένους τομείς. </w:t>
      </w:r>
    </w:p>
    <w:p w14:paraId="523E4F9E" w14:textId="77777777" w:rsidR="000D1927" w:rsidRDefault="00D33BB9">
      <w:pPr>
        <w:spacing w:after="0" w:line="600" w:lineRule="auto"/>
        <w:ind w:firstLine="720"/>
        <w:jc w:val="both"/>
        <w:rPr>
          <w:rFonts w:eastAsia="Times New Roman"/>
          <w:szCs w:val="24"/>
        </w:rPr>
      </w:pPr>
      <w:r>
        <w:rPr>
          <w:rFonts w:eastAsia="Times New Roman"/>
          <w:szCs w:val="24"/>
        </w:rPr>
        <w:t>Επειδή ερίζουμε για την οικονομία, επιτρέψτε μου να πω ότι και η Αντιπολίτευση σε κάποια πράγματα</w:t>
      </w:r>
      <w:r>
        <w:rPr>
          <w:rFonts w:eastAsia="Times New Roman"/>
          <w:szCs w:val="24"/>
        </w:rPr>
        <w:t>,</w:t>
      </w:r>
      <w:r>
        <w:rPr>
          <w:rFonts w:eastAsia="Times New Roman"/>
          <w:szCs w:val="24"/>
        </w:rPr>
        <w:t xml:space="preserve"> έχει κι εκείνη τις ευθύνες της. Ας χαμηλώσουν, λοιπόν, οι τόνοι και ας δουλέ</w:t>
      </w:r>
      <w:r>
        <w:rPr>
          <w:rFonts w:eastAsia="Times New Roman"/>
          <w:szCs w:val="24"/>
        </w:rPr>
        <w:t>ψουμε όλοι δημιουργικά</w:t>
      </w:r>
      <w:r>
        <w:rPr>
          <w:rFonts w:eastAsia="Times New Roman"/>
          <w:szCs w:val="24"/>
        </w:rPr>
        <w:t>,</w:t>
      </w:r>
      <w:r>
        <w:rPr>
          <w:rFonts w:eastAsia="Times New Roman"/>
          <w:szCs w:val="24"/>
        </w:rPr>
        <w:t xml:space="preserve"> προκειμένου να πετύχουμε το </w:t>
      </w:r>
      <w:proofErr w:type="spellStart"/>
      <w:r>
        <w:rPr>
          <w:rFonts w:eastAsia="Times New Roman"/>
          <w:szCs w:val="24"/>
        </w:rPr>
        <w:t>ποθούμενο</w:t>
      </w:r>
      <w:proofErr w:type="spellEnd"/>
      <w:r>
        <w:rPr>
          <w:rFonts w:eastAsia="Times New Roman"/>
          <w:szCs w:val="24"/>
        </w:rPr>
        <w:t>, δηλαδή όχι την έξοδο σώνει και καλά στις αγορές αλλά την έξοδο από την επιτροπεία, την έξοδο από την οικονομική δυσπραγία και την πρόοδο του τόπου.</w:t>
      </w:r>
    </w:p>
    <w:p w14:paraId="523E4F9F" w14:textId="77777777" w:rsidR="000D1927" w:rsidRDefault="00D33BB9">
      <w:pPr>
        <w:spacing w:after="0" w:line="600" w:lineRule="auto"/>
        <w:ind w:firstLine="720"/>
        <w:jc w:val="both"/>
        <w:rPr>
          <w:rFonts w:eastAsia="Times New Roman"/>
          <w:szCs w:val="24"/>
        </w:rPr>
      </w:pPr>
      <w:r>
        <w:rPr>
          <w:rFonts w:eastAsia="Times New Roman"/>
          <w:szCs w:val="24"/>
        </w:rPr>
        <w:t>Ευχαριστώ πολύ.</w:t>
      </w:r>
    </w:p>
    <w:p w14:paraId="523E4FA0" w14:textId="77777777" w:rsidR="000D1927" w:rsidRDefault="00D33BB9">
      <w:pPr>
        <w:spacing w:after="0"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του ΣΥΡΙΖΑ)</w:t>
      </w:r>
    </w:p>
    <w:p w14:paraId="523E4FA1" w14:textId="77777777" w:rsidR="000D1927" w:rsidRDefault="00D33BB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Συρίγο.</w:t>
      </w:r>
    </w:p>
    <w:p w14:paraId="523E4FA2" w14:textId="77777777" w:rsidR="000D1927" w:rsidRDefault="00D33BB9">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Βαγιωνάκη</w:t>
      </w:r>
      <w:proofErr w:type="spellEnd"/>
      <w:r>
        <w:rPr>
          <w:rFonts w:eastAsia="Times New Roman"/>
          <w:szCs w:val="24"/>
        </w:rPr>
        <w:t xml:space="preserve"> από τον ΣΥΡΙΖΑ.</w:t>
      </w:r>
    </w:p>
    <w:p w14:paraId="523E4FA3" w14:textId="77777777" w:rsidR="000D1927" w:rsidRDefault="00D33BB9">
      <w:pPr>
        <w:spacing w:after="0" w:line="600" w:lineRule="auto"/>
        <w:ind w:firstLine="720"/>
        <w:jc w:val="both"/>
        <w:rPr>
          <w:rFonts w:eastAsia="Times New Roman"/>
          <w:szCs w:val="24"/>
        </w:rPr>
      </w:pPr>
      <w:r>
        <w:rPr>
          <w:rFonts w:eastAsia="Times New Roman"/>
          <w:b/>
          <w:szCs w:val="24"/>
        </w:rPr>
        <w:t>ΕΥΑΓΓΕΛΙΑ (ΒΑΛΙΑ) ΒΑΓΙΩΝΑΚΗ:</w:t>
      </w:r>
      <w:r>
        <w:rPr>
          <w:rFonts w:eastAsia="Times New Roman"/>
          <w:szCs w:val="24"/>
        </w:rPr>
        <w:t xml:space="preserve"> Αγαπητοί συνάδελφοι, το παρόν νομοσχέδιο είναι –πιστεύω- ένα καλό νομοσχέδιο σ’ ό,τι αφορά το πρώτο μέρος</w:t>
      </w:r>
      <w:r>
        <w:rPr>
          <w:rFonts w:eastAsia="Times New Roman"/>
          <w:szCs w:val="24"/>
        </w:rPr>
        <w:t>,</w:t>
      </w:r>
      <w:r>
        <w:rPr>
          <w:rFonts w:eastAsia="Times New Roman"/>
          <w:szCs w:val="24"/>
        </w:rPr>
        <w:t xml:space="preserve"> που στοχεύει στη διαφάνεια των </w:t>
      </w:r>
      <w:proofErr w:type="spellStart"/>
      <w:r>
        <w:rPr>
          <w:rFonts w:eastAsia="Times New Roman"/>
          <w:szCs w:val="24"/>
        </w:rPr>
        <w:t>ενδοομιλικών</w:t>
      </w:r>
      <w:proofErr w:type="spellEnd"/>
      <w:r>
        <w:rPr>
          <w:rFonts w:eastAsia="Times New Roman"/>
          <w:szCs w:val="24"/>
        </w:rPr>
        <w:t xml:space="preserve"> διαδρομών, των ομίλων πολυεθνικών επιχειρήσεων και μέσα από τη δέσμευση για την αυτόματη ανταλλαγή πληροφοριών των κρατών-μελών, πράγμα που αποτελεί εργαλείο για την αντιμετώπιση της φοροδιαφυγής. Θεωρώ, όμως, </w:t>
      </w:r>
      <w:r>
        <w:rPr>
          <w:rFonts w:eastAsia="Times New Roman"/>
          <w:szCs w:val="24"/>
        </w:rPr>
        <w:t>ότι είναι ένα καλό νομοσχέδιο και σ’ ό,τι αφορά το δεύτερο μέρος, όπου προβλέπονται ρυθμίσεις σε μια σειρά θεμάτων</w:t>
      </w:r>
      <w:r>
        <w:rPr>
          <w:rFonts w:eastAsia="Times New Roman"/>
          <w:szCs w:val="24"/>
        </w:rPr>
        <w:t>,</w:t>
      </w:r>
      <w:r>
        <w:rPr>
          <w:rFonts w:eastAsia="Times New Roman"/>
          <w:szCs w:val="24"/>
        </w:rPr>
        <w:t xml:space="preserve"> που άπτονται της αρμοδιότητας του Υπουργείου Οικονομικών. </w:t>
      </w:r>
    </w:p>
    <w:p w14:paraId="523E4FA4" w14:textId="77777777" w:rsidR="000D1927" w:rsidRDefault="00D33BB9">
      <w:pPr>
        <w:spacing w:after="0" w:line="600" w:lineRule="auto"/>
        <w:ind w:firstLine="720"/>
        <w:jc w:val="both"/>
        <w:rPr>
          <w:rFonts w:eastAsia="Times New Roman"/>
          <w:szCs w:val="24"/>
        </w:rPr>
      </w:pPr>
      <w:r>
        <w:rPr>
          <w:rFonts w:eastAsia="Times New Roman"/>
          <w:szCs w:val="24"/>
        </w:rPr>
        <w:t>Το πρώτο μέρος αναφέρεται, όπως είπαμε, στην αυτόματη ανταλλαγή πληροφοριών ανάμε</w:t>
      </w:r>
      <w:r>
        <w:rPr>
          <w:rFonts w:eastAsia="Times New Roman"/>
          <w:szCs w:val="24"/>
        </w:rPr>
        <w:t>σα στα κράτη-μέλη σ’ ό,τι αφορά τη φορολογία των ομίλων πολυεθνικών επιχειρήσεων και την υποχρέωσή τους να παρέχουν σε ετήσια βάση και σε κάθε περιοχή στην οποία δραστηριοποιούνται επιχειρηματικά το ποσό των εσόδων, το κέρδος του φόρου εισοδήματος, τον κατ</w:t>
      </w:r>
      <w:r>
        <w:rPr>
          <w:rFonts w:eastAsia="Times New Roman"/>
          <w:szCs w:val="24"/>
        </w:rPr>
        <w:t>αβληθέντα και οφειλόμενο φόρο εισοδήματος, τον αριθμό των εργαζομένων, το μετοχικό κεφάλαιο κ.λπ.</w:t>
      </w:r>
      <w:r>
        <w:rPr>
          <w:rFonts w:eastAsia="Times New Roman"/>
          <w:szCs w:val="24"/>
        </w:rPr>
        <w:t>.</w:t>
      </w:r>
      <w:r>
        <w:rPr>
          <w:rFonts w:eastAsia="Times New Roman"/>
          <w:szCs w:val="24"/>
        </w:rPr>
        <w:t xml:space="preserve"> Παραπέρα περιγράφονται οι υποχρεώσεις της Ελλάδας αλλά και των υπολοίπων κρατών-μελών για την υποχρεωτική ανταλλαγή πληροφοριών. </w:t>
      </w:r>
    </w:p>
    <w:p w14:paraId="523E4FA5" w14:textId="77777777" w:rsidR="000D1927" w:rsidRDefault="00D33BB9">
      <w:pPr>
        <w:spacing w:after="0" w:line="600" w:lineRule="auto"/>
        <w:ind w:firstLine="720"/>
        <w:jc w:val="both"/>
        <w:rPr>
          <w:rFonts w:eastAsia="Times New Roman"/>
          <w:szCs w:val="24"/>
        </w:rPr>
      </w:pPr>
      <w:r>
        <w:rPr>
          <w:rFonts w:eastAsia="Times New Roman"/>
          <w:szCs w:val="24"/>
        </w:rPr>
        <w:t>Με την ψήφιση και αυτής της</w:t>
      </w:r>
      <w:r>
        <w:rPr>
          <w:rFonts w:eastAsia="Times New Roman"/>
          <w:szCs w:val="24"/>
        </w:rPr>
        <w:t xml:space="preserve"> </w:t>
      </w:r>
      <w:r>
        <w:rPr>
          <w:rFonts w:eastAsia="Times New Roman"/>
          <w:szCs w:val="24"/>
        </w:rPr>
        <w:t>ο</w:t>
      </w:r>
      <w:r>
        <w:rPr>
          <w:rFonts w:eastAsia="Times New Roman"/>
          <w:szCs w:val="24"/>
        </w:rPr>
        <w:t>δηγίας ολοκληρώνονται και ενσωματώνονται στην ελληνική νομοθεσία</w:t>
      </w:r>
      <w:r>
        <w:rPr>
          <w:rFonts w:eastAsia="Times New Roman"/>
          <w:szCs w:val="24"/>
        </w:rPr>
        <w:t>,</w:t>
      </w:r>
      <w:r>
        <w:rPr>
          <w:rFonts w:eastAsia="Times New Roman"/>
          <w:szCs w:val="24"/>
        </w:rPr>
        <w:t xml:space="preserve"> όλες οι οδηγίες που αφορούν στη δραστηριοποίηση της Ευρωπαϊκής Ένωσης για την αντιμετώπιση φορολογικών παραβιάσεων</w:t>
      </w:r>
      <w:r>
        <w:rPr>
          <w:rFonts w:eastAsia="Times New Roman"/>
          <w:szCs w:val="24"/>
        </w:rPr>
        <w:t>,</w:t>
      </w:r>
      <w:r>
        <w:rPr>
          <w:rFonts w:eastAsia="Times New Roman"/>
          <w:szCs w:val="24"/>
        </w:rPr>
        <w:t xml:space="preserve"> που ανακύπτουν και αφορούν τους ομίλους πολυεθνικών επιχειρήσεων. </w:t>
      </w:r>
      <w:r>
        <w:rPr>
          <w:rFonts w:eastAsia="Times New Roman" w:cs="Times New Roman"/>
          <w:szCs w:val="24"/>
        </w:rPr>
        <w:t>Καθορί</w:t>
      </w:r>
      <w:r>
        <w:rPr>
          <w:rFonts w:eastAsia="Times New Roman" w:cs="Times New Roman"/>
          <w:szCs w:val="24"/>
        </w:rPr>
        <w:t>ζονται, δε, ενιαίοι όροι και συστήματα για την ανταλλαγή πληροφοριών.</w:t>
      </w:r>
    </w:p>
    <w:p w14:paraId="523E4FA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 θέμα αυτό είναι πολύ σημαντικό, αφού σε όλους είναι γνωστό ότι όμιλοι πολυεθνικών επιχειρήσεων που δραστηριοποιούνται σε διάφορες χώρες και εκμεταλλεύονται τα διαφορετικά φορολογικά σ</w:t>
      </w:r>
      <w:r>
        <w:rPr>
          <w:rFonts w:eastAsia="Times New Roman" w:cs="Times New Roman"/>
          <w:szCs w:val="24"/>
        </w:rPr>
        <w:t xml:space="preserve">υστήματα, αλλά και λόγω των </w:t>
      </w:r>
      <w:proofErr w:type="spellStart"/>
      <w:r>
        <w:rPr>
          <w:rFonts w:eastAsia="Times New Roman" w:cs="Times New Roman"/>
          <w:szCs w:val="24"/>
        </w:rPr>
        <w:t>ενδοομιλικών</w:t>
      </w:r>
      <w:proofErr w:type="spellEnd"/>
      <w:r>
        <w:rPr>
          <w:rFonts w:eastAsia="Times New Roman" w:cs="Times New Roman"/>
          <w:szCs w:val="24"/>
        </w:rPr>
        <w:t xml:space="preserve"> συναλλαγών έχουν τη δυνατότητα να επιδίδονται σε φοροδιαφυγή, σε φορολογική απάτη κ</w:t>
      </w:r>
      <w:r>
        <w:rPr>
          <w:rFonts w:eastAsia="Times New Roman" w:cs="Times New Roman"/>
          <w:szCs w:val="24"/>
        </w:rPr>
        <w:t>.</w:t>
      </w:r>
      <w:r>
        <w:rPr>
          <w:rFonts w:eastAsia="Times New Roman" w:cs="Times New Roman"/>
          <w:szCs w:val="24"/>
        </w:rPr>
        <w:t xml:space="preserve">λπ.. Επομένως όταν μιλάμε για την ανάγκη καταπολέμησης της φοροδιαφυγής, το θέμα που συζητάμε είναι κεφαλαιώδους σημασίας. </w:t>
      </w:r>
    </w:p>
    <w:p w14:paraId="523E4FA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Θέλω να</w:t>
      </w:r>
      <w:r>
        <w:rPr>
          <w:rFonts w:eastAsia="Times New Roman" w:cs="Times New Roman"/>
          <w:szCs w:val="24"/>
        </w:rPr>
        <w:t xml:space="preserve"> υποστηρίξω και εγώ, όπως έκανε ο συνάδελφος κ. Δημαράς στη συζήτηση στην </w:t>
      </w:r>
      <w:r>
        <w:rPr>
          <w:rFonts w:eastAsia="Times New Roman" w:cs="Times New Roman"/>
          <w:szCs w:val="24"/>
        </w:rPr>
        <w:t>ε</w:t>
      </w:r>
      <w:r>
        <w:rPr>
          <w:rFonts w:eastAsia="Times New Roman" w:cs="Times New Roman"/>
          <w:szCs w:val="24"/>
        </w:rPr>
        <w:t>πιτροπή, την ανάγκη να αυξηθούν όσο το δυνατόν περισσότερο τα πρόστιμα στους παραβάτες και όχι μόνο σε διπλασιασμό αλλά σε πολλαπλασιαστικό βαθμό. Μην ξεχνάμε ότι συνορεύουμε με χώρ</w:t>
      </w:r>
      <w:r>
        <w:rPr>
          <w:rFonts w:eastAsia="Times New Roman" w:cs="Times New Roman"/>
          <w:szCs w:val="24"/>
        </w:rPr>
        <w:t>α</w:t>
      </w:r>
      <w:r>
        <w:rPr>
          <w:rFonts w:eastAsia="Times New Roman" w:cs="Times New Roman"/>
          <w:szCs w:val="24"/>
        </w:rPr>
        <w:t>,</w:t>
      </w:r>
      <w:r>
        <w:rPr>
          <w:rFonts w:eastAsia="Times New Roman" w:cs="Times New Roman"/>
          <w:szCs w:val="24"/>
        </w:rPr>
        <w:t xml:space="preserve"> όπως είναι η Βουλγαρία, όπου είναι γνωστό ότι οι φορολογικοί συντελεστές είναι πάρα πολύ χαμηλοί. </w:t>
      </w:r>
    </w:p>
    <w:p w14:paraId="523E4FA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Στο δεύτερο μέρος</w:t>
      </w:r>
      <w:r>
        <w:rPr>
          <w:rFonts w:eastAsia="Times New Roman" w:cs="Times New Roman"/>
          <w:szCs w:val="24"/>
        </w:rPr>
        <w:t>,</w:t>
      </w:r>
      <w:r>
        <w:rPr>
          <w:rFonts w:eastAsia="Times New Roman" w:cs="Times New Roman"/>
          <w:szCs w:val="24"/>
        </w:rPr>
        <w:t xml:space="preserve"> θεωρώ θετικό ότι μειώνεται φυσικά ο ΦΠΑ και διευρύνεται η θετική ρύθμιση σε φυτά</w:t>
      </w:r>
      <w:r>
        <w:rPr>
          <w:rFonts w:eastAsia="Times New Roman" w:cs="Times New Roman"/>
          <w:szCs w:val="24"/>
        </w:rPr>
        <w:t>,</w:t>
      </w:r>
      <w:r>
        <w:rPr>
          <w:rFonts w:eastAsia="Times New Roman" w:cs="Times New Roman"/>
          <w:szCs w:val="24"/>
        </w:rPr>
        <w:t xml:space="preserve"> που δεν είχε προβλεφθεί σε προηγούμενο νόμο, όσο και </w:t>
      </w:r>
      <w:r>
        <w:rPr>
          <w:rFonts w:eastAsia="Times New Roman" w:cs="Times New Roman"/>
          <w:szCs w:val="24"/>
        </w:rPr>
        <w:t xml:space="preserve">το ότι μπαίνουν σε αυτή τη ρύθμιση και οι σπόροι και ότι επεκτείνεται και στις ζωοτροφές η μείωση του ΦΠΑ. </w:t>
      </w:r>
    </w:p>
    <w:p w14:paraId="523E4FA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Επίσης θετικό είναι το άρθρο 11</w:t>
      </w:r>
      <w:r>
        <w:rPr>
          <w:rFonts w:eastAsia="Times New Roman" w:cs="Times New Roman"/>
          <w:szCs w:val="24"/>
        </w:rPr>
        <w:t>,</w:t>
      </w:r>
      <w:r>
        <w:rPr>
          <w:rFonts w:eastAsia="Times New Roman" w:cs="Times New Roman"/>
          <w:szCs w:val="24"/>
        </w:rPr>
        <w:t xml:space="preserve"> που διευρύνεται το πεδίο εφαρμογής του αφορολόγητου στα 1.250 ευρώ και στις προπληρωμένες κάρτες και στο ηλεκτρονικ</w:t>
      </w:r>
      <w:r>
        <w:rPr>
          <w:rFonts w:eastAsia="Times New Roman" w:cs="Times New Roman"/>
          <w:szCs w:val="24"/>
        </w:rPr>
        <w:t xml:space="preserve">ό πορτοφόλι. </w:t>
      </w:r>
    </w:p>
    <w:p w14:paraId="523E4FA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Ακόμα είναι θετικό το άρθρο που αφορά την ανακούφιση των πληγέντων στις δημοτικές ενότητες του Δήμου Λέσβου μέσω της απαλλαγής του ΕΝΦΙΑ</w:t>
      </w:r>
      <w:r>
        <w:rPr>
          <w:rFonts w:eastAsia="Times New Roman" w:cs="Times New Roman"/>
          <w:szCs w:val="24"/>
        </w:rPr>
        <w:t>,</w:t>
      </w:r>
      <w:r>
        <w:rPr>
          <w:rFonts w:eastAsia="Times New Roman" w:cs="Times New Roman"/>
          <w:szCs w:val="24"/>
        </w:rPr>
        <w:t xml:space="preserve"> για όσους έχουν υποστεί ζημιές για τα έτη 2017 και 2018. </w:t>
      </w:r>
    </w:p>
    <w:p w14:paraId="523E4FA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Θετικό, επίσης, είναι το άρθρο 26 για το οποίο</w:t>
      </w:r>
      <w:r>
        <w:rPr>
          <w:rFonts w:eastAsia="Times New Roman" w:cs="Times New Roman"/>
          <w:szCs w:val="24"/>
        </w:rPr>
        <w:t xml:space="preserve"> έχει γίνει αρκετή συζήτηση</w:t>
      </w:r>
      <w:r>
        <w:rPr>
          <w:rFonts w:eastAsia="Times New Roman" w:cs="Times New Roman"/>
          <w:szCs w:val="24"/>
        </w:rPr>
        <w:t>,</w:t>
      </w:r>
      <w:r>
        <w:rPr>
          <w:rFonts w:eastAsia="Times New Roman" w:cs="Times New Roman"/>
          <w:szCs w:val="24"/>
        </w:rPr>
        <w:t xml:space="preserve"> όπου παραχωρείται δημόσια περιουσία, ακίνητα του δημοσίου σε φορείς κατά βάση του δημόσιου φορέα, δηλαδή υπηρεσίες, ΟΤΑ κ.λπ</w:t>
      </w:r>
      <w:r>
        <w:rPr>
          <w:rFonts w:eastAsia="Times New Roman" w:cs="Times New Roman"/>
          <w:szCs w:val="24"/>
        </w:rPr>
        <w:t>.,</w:t>
      </w:r>
      <w:r>
        <w:rPr>
          <w:rFonts w:eastAsia="Times New Roman" w:cs="Times New Roman"/>
          <w:szCs w:val="24"/>
        </w:rPr>
        <w:t xml:space="preserve"> που μπορούν να διαχειριστούν και να τα συντηρήσουν για την κάλυψη στεγαστικών πολιτιστικών παραγωγικ</w:t>
      </w:r>
      <w:r>
        <w:rPr>
          <w:rFonts w:eastAsia="Times New Roman" w:cs="Times New Roman"/>
          <w:szCs w:val="24"/>
        </w:rPr>
        <w:t>ών αναγκών τους. Σημειώνεται, όμως, ότι η κυριότητα των ακινήτων αυτών</w:t>
      </w:r>
      <w:r>
        <w:rPr>
          <w:rFonts w:eastAsia="Times New Roman" w:cs="Times New Roman"/>
          <w:szCs w:val="24"/>
        </w:rPr>
        <w:t>,</w:t>
      </w:r>
      <w:r>
        <w:rPr>
          <w:rFonts w:eastAsia="Times New Roman" w:cs="Times New Roman"/>
          <w:szCs w:val="24"/>
        </w:rPr>
        <w:t xml:space="preserve"> αίρεται με απόφαση του Υπουργού Οικονομικών, εάν αυτά δεν χρησιμοποιηθούν εντός πενταετίας</w:t>
      </w:r>
      <w:r>
        <w:rPr>
          <w:rFonts w:eastAsia="Times New Roman" w:cs="Times New Roman"/>
          <w:szCs w:val="24"/>
        </w:rPr>
        <w:t>,</w:t>
      </w:r>
      <w:r>
        <w:rPr>
          <w:rFonts w:eastAsia="Times New Roman" w:cs="Times New Roman"/>
          <w:szCs w:val="24"/>
        </w:rPr>
        <w:t xml:space="preserve"> για τον σκοπό για τον οποίο παραχωρήθηκαν. </w:t>
      </w:r>
    </w:p>
    <w:p w14:paraId="523E4FA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Θετικό είναι και το άρθρο 24</w:t>
      </w:r>
      <w:r>
        <w:rPr>
          <w:rFonts w:eastAsia="Times New Roman" w:cs="Times New Roman"/>
          <w:szCs w:val="24"/>
        </w:rPr>
        <w:t>,</w:t>
      </w:r>
      <w:r>
        <w:rPr>
          <w:rFonts w:eastAsia="Times New Roman" w:cs="Times New Roman"/>
          <w:szCs w:val="24"/>
        </w:rPr>
        <w:t xml:space="preserve"> όπου γίνεται δυνατ</w:t>
      </w:r>
      <w:r>
        <w:rPr>
          <w:rFonts w:eastAsia="Times New Roman" w:cs="Times New Roman"/>
          <w:szCs w:val="24"/>
        </w:rPr>
        <w:t xml:space="preserve">ή η άμεση αποδοχή δωρεών με απόφαση του αρμόδιου Υπουργού, εφόσον αφορούν την κάλυψη λειτουργικών αναγκών και υπηρεσιών και η αξία των δωρεών εκτιμάται ότι δεν ξεπερνά τα 40.000 ευρώ. Για τον λόγο αυτό και σε κάθε Υπουργείο συγκροτείται Μητρώο Δωρεών. Για </w:t>
      </w:r>
      <w:r>
        <w:rPr>
          <w:rFonts w:eastAsia="Times New Roman" w:cs="Times New Roman"/>
          <w:szCs w:val="24"/>
        </w:rPr>
        <w:t xml:space="preserve">παράδειγμα αυτό το άρθρο διευκολύνει τη διάθεση αναλώσιμων σε προσφυγικές δομές, βοηθάει στη συντήρηση κτηρίων του δημοσίου και σε άλλες δραστηριότητες. </w:t>
      </w:r>
    </w:p>
    <w:p w14:paraId="523E4FA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Επίσης το νομοσχέδιο αυτό περιέχει μια σειρά από άρθρα</w:t>
      </w:r>
      <w:r>
        <w:rPr>
          <w:rFonts w:eastAsia="Times New Roman" w:cs="Times New Roman"/>
          <w:szCs w:val="24"/>
        </w:rPr>
        <w:t>,</w:t>
      </w:r>
      <w:r>
        <w:rPr>
          <w:rFonts w:eastAsia="Times New Roman" w:cs="Times New Roman"/>
          <w:szCs w:val="24"/>
        </w:rPr>
        <w:t xml:space="preserve"> που διαβάζοντάς τα κανείς καταλαβαίνει ότι απλ</w:t>
      </w:r>
      <w:r>
        <w:rPr>
          <w:rFonts w:eastAsia="Times New Roman" w:cs="Times New Roman"/>
          <w:szCs w:val="24"/>
        </w:rPr>
        <w:t>οποιούνται διαδικασίες. Λύνονται πρακτικά θέματα που είναι απαραίτητο να λυθούν, προκειμένου οι υπηρεσίες –σε εισαγωγικά- να «τρέξουν γρηγορότερα» το επόμενο διάστημα. Παραδείγματος χάριν το άρθρο 29</w:t>
      </w:r>
      <w:r>
        <w:rPr>
          <w:rFonts w:eastAsia="Times New Roman" w:cs="Times New Roman"/>
          <w:szCs w:val="24"/>
        </w:rPr>
        <w:t>,</w:t>
      </w:r>
      <w:r>
        <w:rPr>
          <w:rFonts w:eastAsia="Times New Roman" w:cs="Times New Roman"/>
          <w:szCs w:val="24"/>
        </w:rPr>
        <w:t xml:space="preserve"> προβλέπει ανάθεση υποθέσεων του δημοσίου σε ιδιώτες υπό</w:t>
      </w:r>
      <w:r>
        <w:rPr>
          <w:rFonts w:eastAsia="Times New Roman" w:cs="Times New Roman"/>
          <w:szCs w:val="24"/>
        </w:rPr>
        <w:t xml:space="preserve"> προϋποθέσεις. </w:t>
      </w:r>
    </w:p>
    <w:p w14:paraId="523E4FA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 νομοσχέδιο, επίσης, λύνει μια σειρά λειτουργικών προβλημάτων</w:t>
      </w:r>
      <w:r>
        <w:rPr>
          <w:rFonts w:eastAsia="Times New Roman" w:cs="Times New Roman"/>
          <w:szCs w:val="24"/>
        </w:rPr>
        <w:t>,</w:t>
      </w:r>
      <w:r>
        <w:rPr>
          <w:rFonts w:eastAsia="Times New Roman" w:cs="Times New Roman"/>
          <w:szCs w:val="24"/>
        </w:rPr>
        <w:t xml:space="preserve"> που αφορούν κυρίως το Υπουργείο Οικονομικών, αλλά και οικονομικά θέματα που αφορούν εργαζόμενους άλλων Υπουργείων. Γενικά το νομοσχέδιο δίνει την εικόνα και εμφανίζει τη διάθε</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να λύσει μια σειρά από κόμπους που έχουν συσσωρευθεί το προηγούμενο διάστημα. </w:t>
      </w:r>
    </w:p>
    <w:p w14:paraId="523E4FA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Τελειώνοντας, θεωρώ πολύ θετικό, σε αντίθεση με αρκετούς συναδέλφους της Αντιπολίτευσης που μίλησαν, το γεγονός ότι αναβαθμίζεται στο άρθρο 47 το Συμβούλιο Οικονομικών Εμπει</w:t>
      </w:r>
      <w:r>
        <w:rPr>
          <w:rFonts w:eastAsia="Times New Roman" w:cs="Times New Roman"/>
          <w:szCs w:val="24"/>
        </w:rPr>
        <w:t>ρογνωμόνων με τελικό στόχο τη δημιουργία ενός συλλογικού, γνωμοδοτικού και συμβουλευτικού για το Υπουργείο Οικονομικών οργάνου, στελεχωμένου με προσωπικό υψηλών προσόντων</w:t>
      </w:r>
      <w:r>
        <w:rPr>
          <w:rFonts w:eastAsia="Times New Roman" w:cs="Times New Roman"/>
          <w:szCs w:val="24"/>
        </w:rPr>
        <w:t>,</w:t>
      </w:r>
      <w:r>
        <w:rPr>
          <w:rFonts w:eastAsia="Times New Roman" w:cs="Times New Roman"/>
          <w:szCs w:val="24"/>
        </w:rPr>
        <w:t xml:space="preserve"> που μέσω τεκμηριωμένης επιστημονικής ανάλυσης και σε συνεργασία με φορείς εσωτερικού</w:t>
      </w:r>
      <w:r>
        <w:rPr>
          <w:rFonts w:eastAsia="Times New Roman" w:cs="Times New Roman"/>
          <w:szCs w:val="24"/>
        </w:rPr>
        <w:t xml:space="preserve"> και εξωτερικού, θα αποβλέπει στη διαμόρφωση των εθνικών θέσεων της οικονομικής πολιτικής. Αυτό το τελευταίο νομίζω ότι είναι μία αναγκαιότητα, την οποία πρέπει να αναγνωρίσουμε όλοι.</w:t>
      </w:r>
    </w:p>
    <w:p w14:paraId="523E4FB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Θέλω να πω κάτι και για τις τροπολογίες. </w:t>
      </w:r>
    </w:p>
    <w:p w14:paraId="523E4FB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όταν φέρνετε </w:t>
      </w:r>
      <w:r>
        <w:rPr>
          <w:rFonts w:eastAsia="Times New Roman" w:cs="Times New Roman"/>
          <w:szCs w:val="24"/>
        </w:rPr>
        <w:t xml:space="preserve">τροπολογίες που βρίσκονται στη συντριπτική τους πλειοψηφία σε θετική κατεύθυνση και ναι έχουν επείγοντα χαρακτήρα, παρακαλώ φέρτε τις και στην </w:t>
      </w:r>
      <w:r>
        <w:rPr>
          <w:rFonts w:eastAsia="Times New Roman" w:cs="Times New Roman"/>
          <w:szCs w:val="24"/>
        </w:rPr>
        <w:t>ε</w:t>
      </w:r>
      <w:r>
        <w:rPr>
          <w:rFonts w:eastAsia="Times New Roman" w:cs="Times New Roman"/>
          <w:szCs w:val="24"/>
        </w:rPr>
        <w:t xml:space="preserve">πιτροπή, προκειμένου να μπορούμε και να τις συζητήσουμε αλλά και να τις επικοινωνήσουμε. </w:t>
      </w:r>
    </w:p>
    <w:p w14:paraId="523E4FB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θέλω να </w:t>
      </w:r>
      <w:r>
        <w:rPr>
          <w:rFonts w:eastAsia="Times New Roman" w:cs="Times New Roman"/>
          <w:szCs w:val="24"/>
        </w:rPr>
        <w:t>υποστηρίξω θερμά την τροπολογία του Υπουργείου Αγροτικής Ανάπτυξης</w:t>
      </w:r>
      <w:r>
        <w:rPr>
          <w:rFonts w:eastAsia="Times New Roman" w:cs="Times New Roman"/>
          <w:szCs w:val="24"/>
        </w:rPr>
        <w:t>,</w:t>
      </w:r>
      <w:r>
        <w:rPr>
          <w:rFonts w:eastAsia="Times New Roman" w:cs="Times New Roman"/>
          <w:szCs w:val="24"/>
        </w:rPr>
        <w:t xml:space="preserve"> ιδιαίτερα σε ό,τι αφορά τα θέματα της δακοκτονίας. </w:t>
      </w:r>
    </w:p>
    <w:p w14:paraId="523E4FB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23E4FB4" w14:textId="77777777" w:rsidR="000D1927" w:rsidRDefault="00D33BB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3E4FB5"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Ανεξάρτητος Βουλευτής κ. Θεοχάρης. </w:t>
      </w:r>
    </w:p>
    <w:p w14:paraId="523E4FB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πολύ, κύριε Πρόεδρε.</w:t>
      </w:r>
    </w:p>
    <w:p w14:paraId="523E4FB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ψηφίζουμε σήμερα την ενσωμάτωση της </w:t>
      </w:r>
      <w:r>
        <w:rPr>
          <w:rFonts w:eastAsia="Times New Roman" w:cs="Times New Roman"/>
          <w:szCs w:val="24"/>
        </w:rPr>
        <w:t>ο</w:t>
      </w:r>
      <w:r>
        <w:rPr>
          <w:rFonts w:eastAsia="Times New Roman" w:cs="Times New Roman"/>
          <w:szCs w:val="24"/>
        </w:rPr>
        <w:t xml:space="preserve">δηγίας 881 για την αυτόματη ανταλλαγή πληροφοριών και δελτίων των πολυεθνικών </w:t>
      </w:r>
      <w:r>
        <w:rPr>
          <w:rFonts w:eastAsia="Times New Roman" w:cs="Times New Roman"/>
          <w:szCs w:val="24"/>
        </w:rPr>
        <w:t>εταιρειών</w:t>
      </w:r>
      <w:r>
        <w:rPr>
          <w:rFonts w:eastAsia="Times New Roman" w:cs="Times New Roman"/>
          <w:szCs w:val="24"/>
        </w:rPr>
        <w:t>,</w:t>
      </w:r>
      <w:r>
        <w:rPr>
          <w:rFonts w:eastAsia="Times New Roman" w:cs="Times New Roman"/>
          <w:szCs w:val="24"/>
        </w:rPr>
        <w:t xml:space="preserve"> που δραστηριοποιούνται σε πολλαπλές γεωγραφικές περιοχές. </w:t>
      </w:r>
    </w:p>
    <w:p w14:paraId="523E4FB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Είναι φυσικά ένα πολύ θετικό βήμα, μια δουλειά που έχει γίνει χρόνια και στον ΟΟΣΑ και στην Ευρωπαϊκή Ένωση και σε μια μικρή χώρα όπως είναι η χώρα μας, σε μια χώρα που με τις αλλαγές πο</w:t>
      </w:r>
      <w:r>
        <w:rPr>
          <w:rFonts w:eastAsia="Times New Roman" w:cs="Times New Roman"/>
          <w:szCs w:val="24"/>
        </w:rPr>
        <w:t xml:space="preserve">υ έχουν γίνει και συντελούνται με τα διάφορα νομοσχέδια και 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ουσιαστικά -ιδιαίτερα στη λιανική- ο τζίρος συγκεντρώνεται σε μεγαλύτερες εταιρείες. Αυτές οι εταιρείες δεν μπορεί να είναι ανεξέλεγκτες. </w:t>
      </w:r>
    </w:p>
    <w:p w14:paraId="523E4FB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Σε μεγάλο βαθμό η δουλειά τη</w:t>
      </w:r>
      <w:r>
        <w:rPr>
          <w:rFonts w:eastAsia="Times New Roman" w:cs="Times New Roman"/>
          <w:szCs w:val="24"/>
        </w:rPr>
        <w:t>ς φορολογικής διοίκησης θα είναι να ελέγξει αυτές τις εταιρείες</w:t>
      </w:r>
      <w:r>
        <w:rPr>
          <w:rFonts w:eastAsia="Times New Roman" w:cs="Times New Roman"/>
          <w:szCs w:val="24"/>
        </w:rPr>
        <w:t>,</w:t>
      </w:r>
      <w:r>
        <w:rPr>
          <w:rFonts w:eastAsia="Times New Roman" w:cs="Times New Roman"/>
          <w:szCs w:val="24"/>
        </w:rPr>
        <w:t xml:space="preserve"> αν και πώς μεταφέρουν τα κέρδη τους σε διάφορες γεωγραφικές περιοχές, ανάλογα με το πού τους συμφέρει φορολογικά και συνεπώς είναι ένα βήμα το οποίο είναι αναγκαίο αλλά όχι από μόνο του ικανό</w:t>
      </w:r>
      <w:r>
        <w:rPr>
          <w:rFonts w:eastAsia="Times New Roman" w:cs="Times New Roman"/>
          <w:szCs w:val="24"/>
        </w:rPr>
        <w:t xml:space="preserve">. </w:t>
      </w:r>
    </w:p>
    <w:p w14:paraId="523E4FBA"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Χρειάζεται πλάνο, χρειάζεται σχέδιο δράσης, χρειάζονται πόροι -ανθρώπινοι και τεχνολογικοί- και φυσικά αυτό είναι ζητούμενο και ίσως θα άξιζε τον κόπο να συζητήσουμε, αφού αφήσουμε λίγο χρόνο στην αρμόδια </w:t>
      </w:r>
      <w:r>
        <w:rPr>
          <w:rFonts w:eastAsia="Times New Roman" w:cs="Times New Roman"/>
          <w:szCs w:val="24"/>
        </w:rPr>
        <w:t>ε</w:t>
      </w:r>
      <w:r>
        <w:rPr>
          <w:rFonts w:eastAsia="Times New Roman" w:cs="Times New Roman"/>
          <w:szCs w:val="24"/>
        </w:rPr>
        <w:t>πιτροπή, στην Επιτροπή Οικονομικών, να καλέσουμ</w:t>
      </w:r>
      <w:r>
        <w:rPr>
          <w:rFonts w:eastAsia="Times New Roman" w:cs="Times New Roman"/>
          <w:szCs w:val="24"/>
        </w:rPr>
        <w:t xml:space="preserve">ε και τον διοικητή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αλλά και τον Υπουργό Οικονομικών, να δούμε αν αξιοποιούνται όλα αυτά τα νομοθετήματα τα οποία έρχονται. Γιατί εκεί</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κρίνεται</w:t>
      </w:r>
      <w:r>
        <w:rPr>
          <w:rFonts w:eastAsia="Times New Roman" w:cs="Times New Roman"/>
          <w:szCs w:val="24"/>
        </w:rPr>
        <w:t>,</w:t>
      </w:r>
      <w:r>
        <w:rPr>
          <w:rFonts w:eastAsia="Times New Roman" w:cs="Times New Roman"/>
          <w:szCs w:val="24"/>
        </w:rPr>
        <w:t xml:space="preserve"> εάν πιέζουμε αυτές τις εταιρείες και για τα ζητήματα της ακρίβειας, διότι μιλάμε </w:t>
      </w:r>
      <w:r>
        <w:rPr>
          <w:rFonts w:eastAsia="Times New Roman" w:cs="Times New Roman"/>
          <w:szCs w:val="24"/>
        </w:rPr>
        <w:t>για τα χρήματα που δεν φτάνουν στον κόσμο, αλλά έχει σημασία και πόσο φτάνουν τα χρήματα τα οποία έχει ο πολίτης. Συνεπώς όλα αυτά είναι εργαλεία πρέπει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όμως, </w:t>
      </w:r>
      <w:r>
        <w:rPr>
          <w:rFonts w:eastAsia="Times New Roman" w:cs="Times New Roman"/>
          <w:szCs w:val="24"/>
        </w:rPr>
        <w:t xml:space="preserve">και να αξιοποιούνται. </w:t>
      </w:r>
    </w:p>
    <w:p w14:paraId="523E4FB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Από εκεί και πέρα, έχουμε φυσικά συρραφή τακτοποιήσεων, όπως χαρακτηριστι</w:t>
      </w:r>
      <w:r>
        <w:rPr>
          <w:rFonts w:eastAsia="Times New Roman" w:cs="Times New Roman"/>
          <w:szCs w:val="24"/>
        </w:rPr>
        <w:t xml:space="preserve">κά είπε και ένας συνάδελφος της Πλειοψηφίας, που τακτοποιούν διάφορα πρόσωπα, καταστάσεις, επιδόματα, δαπάνες κίνησης, υπερωρίες, νέες δομές, νέες θέσεις εργασίας, πράγματα τα οποία έχουμε συνηθίσει να έρχονται πάρα πολύ γρήγορα. </w:t>
      </w:r>
    </w:p>
    <w:p w14:paraId="523E4FBC"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Δεν θα έπρεπε να υπάρχει </w:t>
      </w:r>
      <w:r>
        <w:rPr>
          <w:rFonts w:eastAsia="Times New Roman" w:cs="Times New Roman"/>
          <w:szCs w:val="24"/>
        </w:rPr>
        <w:t xml:space="preserve">υπό κανονικές συνθήκες αυτή η μεθοδολογία και σίγουρα δεν θα έπρεπε να είναι και όλες αυτές οι τακτοποιήσεις, όχι ενός μόνο Υπουργείου αλλά πολλαπλών Υπουργείων, να τα τσουβαλιάζουμε όλα μαζί και να τα φέρνουμε μαζικά. Νομίζω αυτού του είδους η νομοθέτηση </w:t>
      </w:r>
      <w:r>
        <w:rPr>
          <w:rFonts w:eastAsia="Times New Roman" w:cs="Times New Roman"/>
          <w:szCs w:val="24"/>
        </w:rPr>
        <w:t xml:space="preserve">δεν είναι μια καλή πρακτική και πρέπει όσο μπορούμε να τη βελτιώσουμε. </w:t>
      </w:r>
    </w:p>
    <w:p w14:paraId="523E4FB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μια αναφορά στο άρθρο 45 στην υπόθεση του κ. Γεωργίου. Το τελευταίο διάστημα η Κυβέρνηση είναι σε ανοιχτή διαμάχη με τη δικαιοσύνη. Ο Πρ</w:t>
      </w:r>
      <w:r>
        <w:rPr>
          <w:rFonts w:eastAsia="Times New Roman" w:cs="Times New Roman"/>
          <w:szCs w:val="24"/>
        </w:rPr>
        <w:t xml:space="preserve">ωθυπουργός, μόλις χθες, είπε σε μια συνέντευξή του ότι «η δικαιοσύνη είναι ανεξάρτητη, όχι όμως και ανεξέλεγκτη». </w:t>
      </w:r>
    </w:p>
    <w:p w14:paraId="523E4FB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Πού είναι, λοιπόν, η ευαισθησία σας σε τέτοιου είδους περιπτώσεις, όπως της ΕΛΣΤΑΤ; Ακούμε γενικόλογες και γενικές ρήσεις κατά της δικαιοσύνη</w:t>
      </w:r>
      <w:r>
        <w:rPr>
          <w:rFonts w:eastAsia="Times New Roman" w:cs="Times New Roman"/>
          <w:szCs w:val="24"/>
        </w:rPr>
        <w:t xml:space="preserve">ς, που στην πραγματικότητα άπτονται των ζητημάτων διάκρισης των εξουσιών. Ακούμε λανθασμένες κριτικές, όπως η κριτική του κ. </w:t>
      </w:r>
      <w:proofErr w:type="spellStart"/>
      <w:r>
        <w:rPr>
          <w:rFonts w:eastAsia="Times New Roman" w:cs="Times New Roman"/>
          <w:szCs w:val="24"/>
        </w:rPr>
        <w:t>Πολάκη</w:t>
      </w:r>
      <w:proofErr w:type="spellEnd"/>
      <w:r>
        <w:rPr>
          <w:rFonts w:eastAsia="Times New Roman" w:cs="Times New Roman"/>
          <w:szCs w:val="24"/>
        </w:rPr>
        <w:t xml:space="preserve"> για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523E4FB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Εγώ το λέω και είμαι ο μόνος Βουλευτής σε αυτό το Κοινοβούλιο -θα μαλλιάσει η γλώσσα μου αλλά θ</w:t>
      </w:r>
      <w:r>
        <w:rPr>
          <w:rFonts w:eastAsia="Times New Roman" w:cs="Times New Roman"/>
          <w:szCs w:val="24"/>
        </w:rPr>
        <w:t xml:space="preserve">α συνεχίσω να το λέω- ότι αυτή η απόφαση είναι υπέρ της αύξησης των εσόδων του Υπουργείου Οικονομικών και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Βοηθάει το Υπουργείο να μαζέψει περισσότερα χρήματα. Ελπίζω κάποια στιγμή να το καταλάβει και ο ελληνικός λαός. Θα το λέω</w:t>
      </w:r>
      <w:r>
        <w:rPr>
          <w:rFonts w:eastAsia="Times New Roman" w:cs="Times New Roman"/>
          <w:szCs w:val="24"/>
        </w:rPr>
        <w:t>,</w:t>
      </w:r>
      <w:r>
        <w:rPr>
          <w:rFonts w:eastAsia="Times New Roman" w:cs="Times New Roman"/>
          <w:szCs w:val="24"/>
        </w:rPr>
        <w:t xml:space="preserve"> γιατ</w:t>
      </w:r>
      <w:r>
        <w:rPr>
          <w:rFonts w:eastAsia="Times New Roman" w:cs="Times New Roman"/>
          <w:szCs w:val="24"/>
        </w:rPr>
        <w:t xml:space="preserve">ί είναι η αλήθεια και είναι η πραγματικότητα. </w:t>
      </w:r>
    </w:p>
    <w:p w14:paraId="523E4FC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Όσο ασχολούμαστε με υποθέσεις δεκαετίας, δεκαπενταετίας, δεν θα πάρουμε τίποτα. Άμα σου χρωστάει ο γείτονάς σου λεφτά από πριν δεκαπέντε χρόνια, δεν έχεις ελπίδες πολλές. Αν είναι περσινά τα χρήματα, μπορεί κά</w:t>
      </w:r>
      <w:r>
        <w:rPr>
          <w:rFonts w:eastAsia="Times New Roman" w:cs="Times New Roman"/>
          <w:szCs w:val="24"/>
        </w:rPr>
        <w:t>τι να πάρεις. Αυτό είναι η απλή αναλογία</w:t>
      </w:r>
      <w:r>
        <w:rPr>
          <w:rFonts w:eastAsia="Times New Roman" w:cs="Times New Roman"/>
          <w:szCs w:val="24"/>
        </w:rPr>
        <w:t>,</w:t>
      </w:r>
      <w:r>
        <w:rPr>
          <w:rFonts w:eastAsia="Times New Roman" w:cs="Times New Roman"/>
          <w:szCs w:val="24"/>
        </w:rPr>
        <w:t xml:space="preserve"> που ελπίζω να την καταλάβει και ο τελευταίος πολίτης.</w:t>
      </w:r>
    </w:p>
    <w:p w14:paraId="523E4FC1" w14:textId="77777777" w:rsidR="000D1927" w:rsidRDefault="00D33BB9">
      <w:pPr>
        <w:spacing w:after="0" w:line="600" w:lineRule="auto"/>
        <w:ind w:firstLine="720"/>
        <w:jc w:val="both"/>
        <w:rPr>
          <w:rFonts w:eastAsia="Times New Roman"/>
          <w:szCs w:val="24"/>
        </w:rPr>
      </w:pPr>
      <w:r>
        <w:rPr>
          <w:rFonts w:eastAsia="Times New Roman"/>
          <w:szCs w:val="24"/>
        </w:rPr>
        <w:t xml:space="preserve">Εδώ, όμως, αυτή η γενική πολλές φορές λανθασμένη, πάντα αντιαισθητική κριτική στη δικαιοσύνη που κάνει η εκτελεστική εξουσία και η Κυβέρνηση αυτή, κρύβοντας τα </w:t>
      </w:r>
      <w:r>
        <w:rPr>
          <w:rFonts w:eastAsia="Times New Roman"/>
          <w:szCs w:val="24"/>
        </w:rPr>
        <w:t>δικά τ</w:t>
      </w:r>
      <w:r>
        <w:rPr>
          <w:rFonts w:eastAsia="Times New Roman"/>
          <w:szCs w:val="24"/>
        </w:rPr>
        <w:t>η</w:t>
      </w:r>
      <w:r>
        <w:rPr>
          <w:rFonts w:eastAsia="Times New Roman"/>
          <w:szCs w:val="24"/>
        </w:rPr>
        <w:t xml:space="preserve">ς προβλήματα, σιώπησε. Δεν είπε τίποτα για την υπόθεση Γεωργίου, ο οποίος ταλαιπωρείται για αστείες κατηγορίες. Έχει δύο φορές σταματήσει αυτή η διαδικασία και τρεις φορές </w:t>
      </w:r>
      <w:proofErr w:type="spellStart"/>
      <w:r>
        <w:rPr>
          <w:rFonts w:eastAsia="Times New Roman"/>
          <w:szCs w:val="24"/>
        </w:rPr>
        <w:t>ξαναξεκινήσει</w:t>
      </w:r>
      <w:proofErr w:type="spellEnd"/>
      <w:r>
        <w:rPr>
          <w:rFonts w:eastAsia="Times New Roman"/>
          <w:szCs w:val="24"/>
        </w:rPr>
        <w:t xml:space="preserve"> και έρχεται εδώ η Κυβέρνηση</w:t>
      </w:r>
      <w:r>
        <w:rPr>
          <w:rFonts w:eastAsia="Times New Roman"/>
          <w:szCs w:val="24"/>
        </w:rPr>
        <w:t>,</w:t>
      </w:r>
      <w:r>
        <w:rPr>
          <w:rFonts w:eastAsia="Times New Roman"/>
          <w:szCs w:val="24"/>
        </w:rPr>
        <w:t xml:space="preserve"> να πληρώσει και τα δικαστικά του έξοδα. </w:t>
      </w:r>
    </w:p>
    <w:p w14:paraId="523E4FC2" w14:textId="77777777" w:rsidR="000D1927" w:rsidRDefault="00D33BB9">
      <w:pPr>
        <w:spacing w:after="0" w:line="600" w:lineRule="auto"/>
        <w:ind w:firstLine="720"/>
        <w:jc w:val="both"/>
        <w:rPr>
          <w:rFonts w:eastAsia="Times New Roman"/>
          <w:szCs w:val="24"/>
        </w:rPr>
      </w:pPr>
      <w:r>
        <w:rPr>
          <w:rFonts w:eastAsia="Times New Roman"/>
          <w:szCs w:val="24"/>
        </w:rPr>
        <w:t>Και όλα αυτά</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γίνονται την ίδια στιγμή, όπως και οι επιθέσεις της δικαιοσύνης, που ο κ. </w:t>
      </w:r>
      <w:proofErr w:type="spellStart"/>
      <w:r>
        <w:rPr>
          <w:rFonts w:eastAsia="Times New Roman"/>
          <w:szCs w:val="24"/>
        </w:rPr>
        <w:t>Χουλιαράκης</w:t>
      </w:r>
      <w:proofErr w:type="spellEnd"/>
      <w:r>
        <w:rPr>
          <w:rFonts w:eastAsia="Times New Roman"/>
          <w:szCs w:val="24"/>
        </w:rPr>
        <w:t xml:space="preserve"> έβγαλε εγκύκλιο -την περασμένη εβδομάδα εάν δεν κάνω λάθος- με την οποία μειώνει τους μισθούς των δικαστών</w:t>
      </w:r>
      <w:r>
        <w:rPr>
          <w:rFonts w:eastAsia="Times New Roman"/>
          <w:szCs w:val="24"/>
        </w:rPr>
        <w:t>. Δεν ξέρω κατά πόσο αυτό είναι τυχαίο</w:t>
      </w:r>
      <w:r>
        <w:rPr>
          <w:rFonts w:eastAsia="Times New Roman"/>
          <w:szCs w:val="24"/>
        </w:rPr>
        <w:t>,</w:t>
      </w:r>
      <w:r>
        <w:rPr>
          <w:rFonts w:eastAsia="Times New Roman"/>
          <w:szCs w:val="24"/>
        </w:rPr>
        <w:t xml:space="preserve"> που γίνεται αυτή την περίοδο. Είναι φυσικά υποχρεώσεις </w:t>
      </w:r>
      <w:proofErr w:type="spellStart"/>
      <w:r>
        <w:rPr>
          <w:rFonts w:eastAsia="Times New Roman"/>
          <w:szCs w:val="24"/>
        </w:rPr>
        <w:t>μνημονιακές</w:t>
      </w:r>
      <w:proofErr w:type="spellEnd"/>
      <w:r>
        <w:rPr>
          <w:rFonts w:eastAsia="Times New Roman"/>
          <w:szCs w:val="24"/>
        </w:rPr>
        <w:t xml:space="preserve"> για τα ειδικά μισθολόγια, αλλά μάλλον είναι βολικό να χτυπάμε τη δικαιοσύνη</w:t>
      </w:r>
      <w:r>
        <w:rPr>
          <w:rFonts w:eastAsia="Times New Roman"/>
          <w:szCs w:val="24"/>
        </w:rPr>
        <w:t>,</w:t>
      </w:r>
      <w:r>
        <w:rPr>
          <w:rFonts w:eastAsia="Times New Roman"/>
          <w:szCs w:val="24"/>
        </w:rPr>
        <w:t xml:space="preserve"> τη στιγμή που τους μειώνουμε και τους μισθούς αυγουστιάτικα.</w:t>
      </w:r>
    </w:p>
    <w:p w14:paraId="523E4FC3" w14:textId="77777777" w:rsidR="000D1927" w:rsidRDefault="00D33BB9">
      <w:pPr>
        <w:spacing w:after="0" w:line="600" w:lineRule="auto"/>
        <w:ind w:firstLine="720"/>
        <w:jc w:val="both"/>
        <w:rPr>
          <w:rFonts w:eastAsia="Times New Roman"/>
          <w:b/>
          <w:szCs w:val="24"/>
        </w:rPr>
      </w:pPr>
      <w:r>
        <w:rPr>
          <w:rFonts w:eastAsia="Times New Roman"/>
          <w:b/>
          <w:szCs w:val="24"/>
        </w:rPr>
        <w:t>ΧΡΗΣΤΟΣ ΜΑΝ</w:t>
      </w:r>
      <w:r>
        <w:rPr>
          <w:rFonts w:eastAsia="Times New Roman"/>
          <w:b/>
          <w:szCs w:val="24"/>
        </w:rPr>
        <w:t xml:space="preserve">ΤΑΣ: </w:t>
      </w:r>
      <w:r>
        <w:rPr>
          <w:rFonts w:eastAsia="Times New Roman"/>
          <w:szCs w:val="24"/>
        </w:rPr>
        <w:t>Αυτό το επιχείρημα δεν περίμενα να το πείτε.</w:t>
      </w:r>
    </w:p>
    <w:p w14:paraId="523E4FC4" w14:textId="77777777" w:rsidR="000D1927" w:rsidRDefault="00D33BB9">
      <w:pPr>
        <w:spacing w:after="0"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Τώρα θα πω ορισμένα λόγια για </w:t>
      </w:r>
      <w:r>
        <w:rPr>
          <w:rFonts w:eastAsia="Times New Roman"/>
          <w:szCs w:val="24"/>
        </w:rPr>
        <w:t xml:space="preserve">τα </w:t>
      </w:r>
      <w:r>
        <w:rPr>
          <w:rFonts w:eastAsia="Times New Roman"/>
          <w:szCs w:val="24"/>
        </w:rPr>
        <w:t>υπόλοιπα άρθρα.</w:t>
      </w:r>
    </w:p>
    <w:p w14:paraId="523E4FC5" w14:textId="77777777" w:rsidR="000D1927" w:rsidRDefault="00D33BB9">
      <w:pPr>
        <w:spacing w:after="0" w:line="600" w:lineRule="auto"/>
        <w:ind w:firstLine="720"/>
        <w:jc w:val="both"/>
        <w:rPr>
          <w:rFonts w:eastAsia="Times New Roman"/>
          <w:szCs w:val="24"/>
        </w:rPr>
      </w:pPr>
      <w:r>
        <w:rPr>
          <w:rFonts w:eastAsia="Times New Roman"/>
          <w:szCs w:val="24"/>
        </w:rPr>
        <w:t>Προσπαθείτε, επίσης, με το άρθρο 31</w:t>
      </w:r>
      <w:r>
        <w:rPr>
          <w:rFonts w:eastAsia="Times New Roman"/>
          <w:szCs w:val="24"/>
        </w:rPr>
        <w:t>,</w:t>
      </w:r>
      <w:r>
        <w:rPr>
          <w:rFonts w:eastAsia="Times New Roman"/>
          <w:szCs w:val="24"/>
        </w:rPr>
        <w:t xml:space="preserve"> να μπει μια τάξη στα ανασφάλιστα οχήματα. Σας είχα πει και τότε ότι είναι μια διαδικασία που </w:t>
      </w:r>
      <w:r>
        <w:rPr>
          <w:rFonts w:eastAsia="Times New Roman"/>
          <w:szCs w:val="24"/>
        </w:rPr>
        <w:t>μάλλον θα πρέπει να την ονομάσουμε «πυροσβεστική νομοθέτηση». Νομίζω ότι πρέπει να μπει και ένα νέο μάθημα στις νομικές. Έχουμε την «πυροσβεστική νομοθέτηση». Δημιουργούμε ένα πρόβλημα εκ του μη όντος και μετά ερχόμαστε νομοθετικά να σβήσουμε τη φωτιά</w:t>
      </w:r>
      <w:r>
        <w:rPr>
          <w:rFonts w:eastAsia="Times New Roman"/>
          <w:szCs w:val="24"/>
        </w:rPr>
        <w:t>,</w:t>
      </w:r>
      <w:r>
        <w:rPr>
          <w:rFonts w:eastAsia="Times New Roman"/>
          <w:szCs w:val="24"/>
        </w:rPr>
        <w:t xml:space="preserve"> που</w:t>
      </w:r>
      <w:r>
        <w:rPr>
          <w:rFonts w:eastAsia="Times New Roman"/>
          <w:szCs w:val="24"/>
        </w:rPr>
        <w:t xml:space="preserve"> εμείς οι ίδιοι ανάψαμε. </w:t>
      </w:r>
    </w:p>
    <w:p w14:paraId="523E4FC6" w14:textId="77777777" w:rsidR="000D1927" w:rsidRDefault="00D33BB9">
      <w:pPr>
        <w:spacing w:after="0" w:line="600" w:lineRule="auto"/>
        <w:ind w:firstLine="720"/>
        <w:jc w:val="both"/>
        <w:rPr>
          <w:rFonts w:eastAsia="Times New Roman"/>
          <w:szCs w:val="24"/>
        </w:rPr>
      </w:pPr>
      <w:r>
        <w:rPr>
          <w:rFonts w:eastAsia="Times New Roman"/>
          <w:szCs w:val="24"/>
        </w:rPr>
        <w:t>Έχει συμβεί σε πάρα πολλές περιπτώσεις. Πολλές από τις τακτοποιήσεις είναι τέτοια ζητήματα. Δεν είναι μόνο αυτής της Κυβέρνησης, αλλά και αυτή η Κυβέρνηση το κάνει κατά κόρον. Δεν μπορεί να αντιμετωπίζουμε τον πολίτη με τέτοια προ</w:t>
      </w:r>
      <w:r>
        <w:rPr>
          <w:rFonts w:eastAsia="Times New Roman"/>
          <w:szCs w:val="24"/>
        </w:rPr>
        <w:t>χειρότητα.</w:t>
      </w:r>
    </w:p>
    <w:p w14:paraId="523E4FC7" w14:textId="77777777" w:rsidR="000D1927" w:rsidRDefault="00D33BB9">
      <w:pPr>
        <w:spacing w:after="0" w:line="600" w:lineRule="auto"/>
        <w:ind w:firstLine="720"/>
        <w:jc w:val="both"/>
        <w:rPr>
          <w:rFonts w:eastAsia="Times New Roman"/>
          <w:szCs w:val="24"/>
        </w:rPr>
      </w:pPr>
      <w:r>
        <w:rPr>
          <w:rFonts w:eastAsia="Times New Roman"/>
          <w:szCs w:val="24"/>
        </w:rPr>
        <w:t>Σας είχα προτείνει και τότε να μη στείλετε πρόστιμα σε όλους, στείλτε μόνο εκεί που πληρώνονται τα τέλη κυκλοφορίας. Αυτό κατά τεκμήριο σημαίνει ότι υπάρχει το όχημα και κάποιος το κυκλοφορεί και άρα πρέπει να σταλεί ένα πρόστιμο. Στείλτε απλή ε</w:t>
      </w:r>
      <w:r>
        <w:rPr>
          <w:rFonts w:eastAsia="Times New Roman"/>
          <w:szCs w:val="24"/>
        </w:rPr>
        <w:t>ιδοποίηση για τους υπόλοιπους, να έχουν τουλάχιστον δύο μήνες να τακτοποιήσουν την αταξία και αν παραμείνει, τότε να στείλετε τα πρόστιμα. Στην πραγματικότητα τώρα αυτό κάνετε, δίνετε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χρόνο τακτοποιώντας τις υποθέσεις.</w:t>
      </w:r>
    </w:p>
    <w:p w14:paraId="523E4FC8" w14:textId="77777777" w:rsidR="000D1927" w:rsidRDefault="00D33BB9">
      <w:pPr>
        <w:spacing w:after="0" w:line="600" w:lineRule="auto"/>
        <w:ind w:firstLine="720"/>
        <w:jc w:val="both"/>
        <w:rPr>
          <w:rFonts w:eastAsia="Times New Roman"/>
          <w:szCs w:val="24"/>
        </w:rPr>
      </w:pPr>
      <w:r>
        <w:rPr>
          <w:rFonts w:eastAsia="Times New Roman"/>
          <w:szCs w:val="24"/>
        </w:rPr>
        <w:t>Θα ήθελα να πω δύο λόγια γι</w:t>
      </w:r>
      <w:r>
        <w:rPr>
          <w:rFonts w:eastAsia="Times New Roman"/>
          <w:szCs w:val="24"/>
        </w:rPr>
        <w:t>α τις δύο τροπολογίες. Αναφέρθηκε σε αυτές η κυρία Υπουργός και την ευχαριστώ πολύ που τις βλέπει θετικά τουλάχιστον επί της αρχής. Ελπίζω να τις αποδεχθεί και τελικά. Είπε ότι θα τις κοιτάξει ξανά αύριο. Πρέπει να εξηγήσουμε στον ελληνικό λαό</w:t>
      </w:r>
      <w:r>
        <w:rPr>
          <w:rFonts w:eastAsia="Times New Roman"/>
          <w:szCs w:val="24"/>
        </w:rPr>
        <w:t>,</w:t>
      </w:r>
      <w:r>
        <w:rPr>
          <w:rFonts w:eastAsia="Times New Roman"/>
          <w:szCs w:val="24"/>
        </w:rPr>
        <w:t xml:space="preserve"> εάν θέλετε </w:t>
      </w:r>
      <w:r>
        <w:rPr>
          <w:rFonts w:eastAsia="Times New Roman"/>
          <w:szCs w:val="24"/>
        </w:rPr>
        <w:t>και τις ιστορίες καθημερινής τρέλας, τι προσπαθούν να γλιτώσουν αυτές οι τροπολογίες.</w:t>
      </w:r>
    </w:p>
    <w:p w14:paraId="523E4FC9" w14:textId="77777777" w:rsidR="000D1927" w:rsidRDefault="00D33BB9">
      <w:pPr>
        <w:spacing w:after="0" w:line="600" w:lineRule="auto"/>
        <w:ind w:firstLine="720"/>
        <w:jc w:val="both"/>
        <w:rPr>
          <w:rFonts w:eastAsia="Times New Roman"/>
          <w:szCs w:val="24"/>
        </w:rPr>
      </w:pPr>
      <w:r>
        <w:rPr>
          <w:rFonts w:eastAsia="Times New Roman"/>
          <w:szCs w:val="24"/>
        </w:rPr>
        <w:t>Η μια τροπολογία που καταθέσαμε μαζί με άλλους τέσσερις Βουλευτές -πέντε συνολικά συνάδελφοι- προσπαθεί να τακτοποιήσει το ζήτημα όσων έρχονται να κάνουν εκπρόθεσμα τη δή</w:t>
      </w:r>
      <w:r>
        <w:rPr>
          <w:rFonts w:eastAsia="Times New Roman"/>
          <w:szCs w:val="24"/>
        </w:rPr>
        <w:t xml:space="preserve">λωσή τους και δεν χρωστάνε κανέναν φόρο. Τους </w:t>
      </w:r>
      <w:proofErr w:type="spellStart"/>
      <w:r>
        <w:rPr>
          <w:rFonts w:eastAsia="Times New Roman"/>
          <w:szCs w:val="24"/>
        </w:rPr>
        <w:t>παρακρατήθηκε</w:t>
      </w:r>
      <w:proofErr w:type="spellEnd"/>
      <w:r>
        <w:rPr>
          <w:rFonts w:eastAsia="Times New Roman"/>
          <w:szCs w:val="24"/>
        </w:rPr>
        <w:t xml:space="preserve"> ο φόρος από την επιχείρηση. Αποδόθηκε ο φόρος μισθωτών υπηρεσιών από την επιχείρηση στην εφορία. Κάνουν τη δήλωση γιατί είναι μηδενική, νόμιζαν ότι δεν είχαν υποχρέωση, ενώ στην πραγματικότητα είχ</w:t>
      </w:r>
      <w:r>
        <w:rPr>
          <w:rFonts w:eastAsia="Times New Roman"/>
          <w:szCs w:val="24"/>
        </w:rPr>
        <w:t xml:space="preserve">αν. Δεν θέλουν να έχουν αυτή την αταξία. Έρχονται να κάνουν τώρα τη δήλωση τρία, τέσσερα, πέντε χρόνια μετά και τους λέει η εφορία: «Τα λεφτά που σου πήραν από το μισθό έχουν παραγραφεί και πρέπει να τα </w:t>
      </w:r>
      <w:proofErr w:type="spellStart"/>
      <w:r>
        <w:rPr>
          <w:rFonts w:eastAsia="Times New Roman"/>
          <w:szCs w:val="24"/>
        </w:rPr>
        <w:t>ξαναπληρώσεις</w:t>
      </w:r>
      <w:proofErr w:type="spellEnd"/>
      <w:r>
        <w:rPr>
          <w:rFonts w:eastAsia="Times New Roman"/>
          <w:szCs w:val="24"/>
        </w:rPr>
        <w:t>, δηλαδή δύο φορές να πληρώσεις το φόρο»</w:t>
      </w:r>
      <w:r>
        <w:rPr>
          <w:rFonts w:eastAsia="Times New Roman"/>
          <w:szCs w:val="24"/>
        </w:rPr>
        <w:t xml:space="preserve">. </w:t>
      </w:r>
    </w:p>
    <w:p w14:paraId="523E4FCA" w14:textId="77777777" w:rsidR="000D1927" w:rsidRDefault="00D33BB9">
      <w:pPr>
        <w:spacing w:after="0" w:line="600" w:lineRule="auto"/>
        <w:ind w:firstLine="720"/>
        <w:jc w:val="both"/>
        <w:rPr>
          <w:rFonts w:eastAsia="Times New Roman"/>
          <w:szCs w:val="24"/>
        </w:rPr>
      </w:pPr>
      <w:r>
        <w:rPr>
          <w:rFonts w:eastAsia="Times New Roman"/>
          <w:szCs w:val="24"/>
        </w:rPr>
        <w:t xml:space="preserve">Αυτό δεν είναι ζήτημα δημοσιονομικό, είναι ζήτημα απλής δικαιοσύνης </w:t>
      </w:r>
      <w:r>
        <w:rPr>
          <w:rFonts w:eastAsia="Times New Roman"/>
          <w:szCs w:val="24"/>
        </w:rPr>
        <w:t>κ</w:t>
      </w:r>
      <w:r>
        <w:rPr>
          <w:rFonts w:eastAsia="Times New Roman"/>
          <w:szCs w:val="24"/>
        </w:rPr>
        <w:t>αι ο τελευταίος πολίτης το καταλαβαίνει. Δεν μπορεί να κάνεις δ</w:t>
      </w:r>
      <w:r>
        <w:rPr>
          <w:rFonts w:eastAsia="Times New Roman"/>
          <w:szCs w:val="24"/>
        </w:rPr>
        <w:t>ή</w:t>
      </w:r>
      <w:r>
        <w:rPr>
          <w:rFonts w:eastAsia="Times New Roman"/>
          <w:szCs w:val="24"/>
        </w:rPr>
        <w:t>λ</w:t>
      </w:r>
      <w:r>
        <w:rPr>
          <w:rFonts w:eastAsia="Times New Roman"/>
          <w:szCs w:val="24"/>
        </w:rPr>
        <w:t>ω</w:t>
      </w:r>
      <w:r>
        <w:rPr>
          <w:rFonts w:eastAsia="Times New Roman"/>
          <w:szCs w:val="24"/>
        </w:rPr>
        <w:t>σ</w:t>
      </w:r>
      <w:r>
        <w:rPr>
          <w:rFonts w:eastAsia="Times New Roman"/>
          <w:szCs w:val="24"/>
        </w:rPr>
        <w:t>η</w:t>
      </w:r>
      <w:r>
        <w:rPr>
          <w:rFonts w:eastAsia="Times New Roman"/>
          <w:szCs w:val="24"/>
        </w:rPr>
        <w:t xml:space="preserve"> που να λέει 10.000 ευρώ εισόδημα, 2.500 ευρώ φόρος, μείον 2.500 ευρώ, γιατί στα παρακρατήσαν. Όχι αυτό δεν μπορείς </w:t>
      </w:r>
      <w:r>
        <w:rPr>
          <w:rFonts w:eastAsia="Times New Roman"/>
          <w:szCs w:val="24"/>
        </w:rPr>
        <w:t xml:space="preserve">να το πεις, πέρασαν τρία χρόνια το χάνεις, </w:t>
      </w:r>
      <w:proofErr w:type="spellStart"/>
      <w:r>
        <w:rPr>
          <w:rFonts w:eastAsia="Times New Roman"/>
          <w:szCs w:val="24"/>
        </w:rPr>
        <w:t>ξαναπλήρωσε</w:t>
      </w:r>
      <w:proofErr w:type="spellEnd"/>
      <w:r>
        <w:rPr>
          <w:rFonts w:eastAsia="Times New Roman"/>
          <w:szCs w:val="24"/>
        </w:rPr>
        <w:t xml:space="preserve"> 2.500 ευρώ. Αυτό, σας παρακαλώ, κυρία Υπουργέ, κοιτάξτε το. Πρέπει να διορθωθεί. Είναι ιστορία καθημερινής τρέλας.</w:t>
      </w:r>
    </w:p>
    <w:p w14:paraId="523E4FCB" w14:textId="77777777" w:rsidR="000D1927" w:rsidRDefault="00D33BB9">
      <w:pPr>
        <w:spacing w:after="0" w:line="600" w:lineRule="auto"/>
        <w:ind w:firstLine="720"/>
        <w:jc w:val="both"/>
        <w:rPr>
          <w:rFonts w:eastAsia="Times New Roman"/>
          <w:szCs w:val="24"/>
        </w:rPr>
      </w:pPr>
      <w:r>
        <w:rPr>
          <w:rFonts w:eastAsia="Times New Roman"/>
          <w:szCs w:val="24"/>
        </w:rPr>
        <w:t>Το δεύτερο</w:t>
      </w:r>
      <w:r>
        <w:rPr>
          <w:rFonts w:eastAsia="Times New Roman"/>
          <w:szCs w:val="24"/>
        </w:rPr>
        <w:t>,</w:t>
      </w:r>
      <w:r>
        <w:rPr>
          <w:rFonts w:eastAsia="Times New Roman"/>
          <w:szCs w:val="24"/>
        </w:rPr>
        <w:t xml:space="preserve"> είναι η τροπολογία για την ίση φορολογική μεταχείριση των ασφαλισμένων που</w:t>
      </w:r>
      <w:r>
        <w:rPr>
          <w:rFonts w:eastAsia="Times New Roman"/>
          <w:szCs w:val="24"/>
        </w:rPr>
        <w:t xml:space="preserve"> λαμβάνουν εφάπαξ, ανεξαρτήτως νομικού προσώπου που χορηγεί το εφάπαξ. Μέχρι σήμερα τα αλληλοβοηθητικά ταμεία συμπληρωματικής ασφάλισης εντάσσονταν στην κλίμακα ή θεωρείτο εισόδημα, ενώ αυτό δημιουργούσε μια στρέβλωση και επιβάρυνση που άλλοι ασφαλισμένοι </w:t>
      </w:r>
      <w:r>
        <w:rPr>
          <w:rFonts w:eastAsia="Times New Roman"/>
          <w:szCs w:val="24"/>
        </w:rPr>
        <w:t>δεν είχαν. Ξαναλέω δεν είναι δημοσιονομικό το θέμα, είναι ζήτημα δικαιοσύνης.</w:t>
      </w:r>
    </w:p>
    <w:p w14:paraId="523E4FCC" w14:textId="77777777" w:rsidR="000D1927" w:rsidRDefault="00D33BB9">
      <w:pPr>
        <w:spacing w:after="0" w:line="600" w:lineRule="auto"/>
        <w:ind w:firstLine="720"/>
        <w:jc w:val="both"/>
        <w:rPr>
          <w:rFonts w:eastAsia="Times New Roman"/>
          <w:szCs w:val="24"/>
        </w:rPr>
      </w:pPr>
      <w:r>
        <w:rPr>
          <w:rFonts w:eastAsia="Times New Roman"/>
          <w:szCs w:val="24"/>
        </w:rPr>
        <w:t xml:space="preserve">Κλείνω, κυρίες και κύριοι συνάδελφοι, γιατί είναι φανερό και από αυτά που ακούσαμε από τον κ. </w:t>
      </w:r>
      <w:proofErr w:type="spellStart"/>
      <w:r>
        <w:rPr>
          <w:rFonts w:eastAsia="Times New Roman"/>
          <w:szCs w:val="24"/>
        </w:rPr>
        <w:t>Χουλιαράκη</w:t>
      </w:r>
      <w:proofErr w:type="spellEnd"/>
      <w:r>
        <w:rPr>
          <w:rFonts w:eastAsia="Times New Roman"/>
          <w:szCs w:val="24"/>
        </w:rPr>
        <w:t xml:space="preserve"> σε σχέση με το ομόλογο ότι υπάρχει μια στροφή της Κυβέρνησης προς ένα θετ</w:t>
      </w:r>
      <w:r>
        <w:rPr>
          <w:rFonts w:eastAsia="Times New Roman"/>
          <w:szCs w:val="24"/>
        </w:rPr>
        <w:t xml:space="preserve">ικό μήνυμα, προς ένα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όπως ακριβώς είχαμε τον Απρίλιο του 2014 από τον κ. Σαμαρά και την κυβέρνησή του.</w:t>
      </w:r>
    </w:p>
    <w:p w14:paraId="523E4FCD" w14:textId="77777777" w:rsidR="000D1927" w:rsidRDefault="00D33BB9">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23E4FCE" w14:textId="77777777" w:rsidR="000D1927" w:rsidRDefault="00D33BB9">
      <w:pPr>
        <w:spacing w:after="0" w:line="600" w:lineRule="auto"/>
        <w:ind w:firstLine="720"/>
        <w:jc w:val="both"/>
        <w:rPr>
          <w:rFonts w:eastAsia="Times New Roman"/>
          <w:szCs w:val="24"/>
        </w:rPr>
      </w:pPr>
      <w:r>
        <w:rPr>
          <w:rFonts w:eastAsia="Times New Roman"/>
          <w:szCs w:val="24"/>
        </w:rPr>
        <w:t xml:space="preserve">Αυτό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είναι επικίνδυνο και πρέπει να προσεχθεί. Πρώτον, διότι δημιουργεί προσδοκίες παροχών προς διάφορες ομάδες, οι οποίες θα θέλουν ευλόγως να λάβουν ένα μέρισμα από αυτό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και αυτό θα δημιουργήσει ζητήματα και προβλήματα στη Κυβέρνηση, τη στιγ</w:t>
      </w:r>
      <w:r>
        <w:rPr>
          <w:rFonts w:eastAsia="Times New Roman"/>
          <w:szCs w:val="24"/>
        </w:rPr>
        <w:t xml:space="preserve">μή που θα πρέπει να δείξει πειθαρχία, όπως είπε ο κ. </w:t>
      </w:r>
      <w:proofErr w:type="spellStart"/>
      <w:r>
        <w:rPr>
          <w:rFonts w:eastAsia="Times New Roman"/>
          <w:szCs w:val="24"/>
        </w:rPr>
        <w:t>Χουλιαράκης</w:t>
      </w:r>
      <w:proofErr w:type="spellEnd"/>
      <w:r>
        <w:rPr>
          <w:rFonts w:eastAsia="Times New Roman"/>
          <w:szCs w:val="24"/>
        </w:rPr>
        <w:t>, να ακολουθήσει με επόμενα γοργά βήματα, να κλείσει γρήγορα τον Σεπτέμβριο την αξιολόγηση, να πάει μετά την τρίτη αξιολόγηση ξανά στις αγορές, τέταρτη γρήγορα στα αχνάρια κ</w:t>
      </w:r>
      <w:r>
        <w:rPr>
          <w:rFonts w:eastAsia="Times New Roman"/>
          <w:szCs w:val="24"/>
        </w:rPr>
        <w:t>.</w:t>
      </w:r>
      <w:r>
        <w:rPr>
          <w:rFonts w:eastAsia="Times New Roman"/>
          <w:szCs w:val="24"/>
        </w:rPr>
        <w:t>λπ.</w:t>
      </w:r>
      <w:r>
        <w:rPr>
          <w:rFonts w:eastAsia="Times New Roman"/>
          <w:szCs w:val="24"/>
        </w:rPr>
        <w:t>.</w:t>
      </w:r>
    </w:p>
    <w:p w14:paraId="523E4FCF" w14:textId="77777777" w:rsidR="000D1927" w:rsidRDefault="00D33BB9">
      <w:pPr>
        <w:spacing w:after="0" w:line="600" w:lineRule="auto"/>
        <w:ind w:firstLine="720"/>
        <w:jc w:val="both"/>
        <w:rPr>
          <w:rFonts w:eastAsia="Times New Roman"/>
          <w:szCs w:val="24"/>
        </w:rPr>
      </w:pPr>
      <w:r>
        <w:rPr>
          <w:rFonts w:eastAsia="Times New Roman"/>
          <w:szCs w:val="24"/>
        </w:rPr>
        <w:t xml:space="preserve">Εάν δεν </w:t>
      </w:r>
      <w:r>
        <w:rPr>
          <w:rFonts w:eastAsia="Times New Roman"/>
          <w:szCs w:val="24"/>
        </w:rPr>
        <w:t xml:space="preserve">συμβούν αυτά, τότε θα έχουμε πρόβλημα και οι αυξημένες πιέσεις που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δημιουργεί, θα βάλουν σε εσάς τους ίδιους εμπόδια</w:t>
      </w:r>
      <w:r>
        <w:rPr>
          <w:rFonts w:eastAsia="Times New Roman"/>
          <w:szCs w:val="24"/>
        </w:rPr>
        <w:t>,</w:t>
      </w:r>
      <w:r>
        <w:rPr>
          <w:rFonts w:eastAsia="Times New Roman"/>
          <w:szCs w:val="24"/>
        </w:rPr>
        <w:t xml:space="preserve"> για να πετύχει.</w:t>
      </w:r>
    </w:p>
    <w:p w14:paraId="523E4FD0"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Θεοχάρη, ολοκληρώστε.</w:t>
      </w:r>
    </w:p>
    <w:p w14:paraId="523E4FD1"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Κλείνω, κύριε Πρ</w:t>
      </w:r>
      <w:r>
        <w:rPr>
          <w:rFonts w:eastAsia="Times New Roman" w:cs="Times New Roman"/>
          <w:szCs w:val="24"/>
        </w:rPr>
        <w:t xml:space="preserve">όεδρε. </w:t>
      </w:r>
    </w:p>
    <w:p w14:paraId="523E4FD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Μένει να υποστηριχθεί και από την πραγματικότητα αυτό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εκεί είναι το δεύτερο ζήτημα, γιατί η οικονομία έχει ακόμα προβλήματα. Το δεύτερο είναι ότι το αφήγημα με το χρέος</w:t>
      </w:r>
      <w:r>
        <w:rPr>
          <w:rFonts w:eastAsia="Times New Roman" w:cs="Times New Roman"/>
          <w:szCs w:val="24"/>
        </w:rPr>
        <w:t>,</w:t>
      </w:r>
      <w:r>
        <w:rPr>
          <w:rFonts w:eastAsia="Times New Roman" w:cs="Times New Roman"/>
          <w:szCs w:val="24"/>
        </w:rPr>
        <w:t xml:space="preserve"> υποθέτει ότι τον Αύγουστο του 2018 φεύγουμε από όλα τα μν</w:t>
      </w:r>
      <w:r>
        <w:rPr>
          <w:rFonts w:eastAsia="Times New Roman" w:cs="Times New Roman"/>
          <w:szCs w:val="24"/>
        </w:rPr>
        <w:t xml:space="preserve">ημόνια και παίρνουμε το χρέος ως μια στιγμή του Αυγούστου του 2018. Στην πραγματικότητα το χρέος θα το πάρουμε με δράσεις οι οποίες θα είναι μέχρι το 2022, ίσως και περισσότερο και έτσι θα μείνουμε σε επόμενα μνημόνια για το χρέος. </w:t>
      </w:r>
    </w:p>
    <w:p w14:paraId="523E4FD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Οπότε αυτή η αφήγηση εί</w:t>
      </w:r>
      <w:r>
        <w:rPr>
          <w:rFonts w:eastAsia="Times New Roman" w:cs="Times New Roman"/>
          <w:szCs w:val="24"/>
        </w:rPr>
        <w:t>ναι λανθασμένη και είναι λανθασμένη την ίδια στιγμή</w:t>
      </w:r>
      <w:r>
        <w:rPr>
          <w:rFonts w:eastAsia="Times New Roman" w:cs="Times New Roman"/>
          <w:szCs w:val="24"/>
        </w:rPr>
        <w:t>,</w:t>
      </w:r>
      <w:r>
        <w:rPr>
          <w:rFonts w:eastAsia="Times New Roman" w:cs="Times New Roman"/>
          <w:szCs w:val="24"/>
        </w:rPr>
        <w:t xml:space="preserve"> που η χώρα έχει χάσει ένα συλλογικό όραμα και οι πολίτες έχουν χάσει το ατομικό τους νόημα, ιδιαίτερα οι νέοι άνθρωποι που δεν μπορούν να κάνουν ένα πλάνο ζωής, δεν μπορούν να βάλουν τη ζωή τους σε ράγες</w:t>
      </w:r>
      <w:r>
        <w:rPr>
          <w:rFonts w:eastAsia="Times New Roman" w:cs="Times New Roman"/>
          <w:szCs w:val="24"/>
        </w:rPr>
        <w:t xml:space="preserve">, δεν μπορούν να ονειρευτούν. </w:t>
      </w:r>
    </w:p>
    <w:p w14:paraId="523E4FD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Συνεπώς χρειάζεται ένα νέο όραμα και από εκεί θα έρθει η ανάκαμψη. Αυτό το νέο όραμα μπορεί να έρθει μόνο από νέες νοοτροπίες μόνο από νέες δυνάμεις.</w:t>
      </w:r>
    </w:p>
    <w:p w14:paraId="523E4FD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23E4FD6"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κύριε Θεοχά</w:t>
      </w:r>
      <w:r>
        <w:rPr>
          <w:rFonts w:eastAsia="Times New Roman" w:cs="Times New Roman"/>
          <w:szCs w:val="24"/>
        </w:rPr>
        <w:t xml:space="preserve">ρη. </w:t>
      </w:r>
    </w:p>
    <w:p w14:paraId="523E4FD7"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Κύριε Πρόεδρε, θα ήθελα παρακαλώ τον λόγο. </w:t>
      </w:r>
    </w:p>
    <w:p w14:paraId="523E4FD8"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Αναπληρωτής Υπουργός Οικονομικών κ. Γεώργιος </w:t>
      </w:r>
      <w:proofErr w:type="spellStart"/>
      <w:r>
        <w:rPr>
          <w:rFonts w:eastAsia="Times New Roman" w:cs="Times New Roman"/>
          <w:szCs w:val="24"/>
        </w:rPr>
        <w:t>Χουλιαράκης</w:t>
      </w:r>
      <w:proofErr w:type="spellEnd"/>
      <w:r>
        <w:rPr>
          <w:rFonts w:eastAsia="Times New Roman" w:cs="Times New Roman"/>
          <w:szCs w:val="24"/>
        </w:rPr>
        <w:t>. Στη συνέχεια θα πάρει τον λόγο η κ. Αραμπα</w:t>
      </w:r>
      <w:r>
        <w:rPr>
          <w:rFonts w:eastAsia="Times New Roman" w:cs="Times New Roman"/>
          <w:szCs w:val="24"/>
        </w:rPr>
        <w:t xml:space="preserve">τζή, τελευταία ομιλήτρια από τον κατάλογο και μετά την κ. Αραμπατζή θα ακολουθήσει ο κ. </w:t>
      </w:r>
      <w:proofErr w:type="spellStart"/>
      <w:r>
        <w:rPr>
          <w:rFonts w:eastAsia="Times New Roman" w:cs="Times New Roman"/>
          <w:szCs w:val="24"/>
        </w:rPr>
        <w:t>Καβαδέλλας</w:t>
      </w:r>
      <w:proofErr w:type="spellEnd"/>
      <w:r>
        <w:rPr>
          <w:rFonts w:eastAsia="Times New Roman" w:cs="Times New Roman"/>
          <w:szCs w:val="24"/>
        </w:rPr>
        <w:t xml:space="preserve">, Κοινοβουλευτικός Εκπρόσωπος της Ένωσης Κεντρώων. </w:t>
      </w:r>
    </w:p>
    <w:p w14:paraId="523E4FD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ένα λεπτό. </w:t>
      </w:r>
    </w:p>
    <w:p w14:paraId="523E4FD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w:t>
      </w:r>
      <w:r>
        <w:rPr>
          <w:rFonts w:eastAsia="Times New Roman" w:cs="Times New Roman"/>
          <w:b/>
          <w:szCs w:val="24"/>
        </w:rPr>
        <w:t xml:space="preserve">ών): </w:t>
      </w:r>
      <w:r>
        <w:rPr>
          <w:rFonts w:eastAsia="Times New Roman" w:cs="Times New Roman"/>
          <w:szCs w:val="24"/>
        </w:rPr>
        <w:t xml:space="preserve">Ευχαριστώ, κύριε Πρόεδρε. </w:t>
      </w:r>
    </w:p>
    <w:p w14:paraId="523E4FDB"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Κύριε Θεοχάρη, αναφερθήκατε σε περικοπές των αμοιβών των δικαστικών σε δική μου εγκύκλιο πρόσφατη και μάλιστα ως κομμάτι του σχεδίου υποβάθμισης του έργου της δικαιοσύνης. Δεν είμαι βέβαιος σε ποια εγκύκλιο αναφέρεστε. Αυτό </w:t>
      </w:r>
      <w:r>
        <w:rPr>
          <w:rFonts w:eastAsia="Times New Roman" w:cs="Times New Roman"/>
          <w:szCs w:val="24"/>
        </w:rPr>
        <w:t>που μπορώ να πω</w:t>
      </w:r>
      <w:r>
        <w:rPr>
          <w:rFonts w:eastAsia="Times New Roman" w:cs="Times New Roman"/>
          <w:szCs w:val="24"/>
        </w:rPr>
        <w:t>,</w:t>
      </w:r>
      <w:r>
        <w:rPr>
          <w:rFonts w:eastAsia="Times New Roman" w:cs="Times New Roman"/>
          <w:szCs w:val="24"/>
        </w:rPr>
        <w:t xml:space="preserve"> είναι ότι το ειδικό μισθολόγιο των δικαστικών εξαιρέθηκε από τις αλλαγές των υπόλοιπων ειδικών μισθολογίων. Άρα δεν υπάρχει ούτε μία αναφορά στην εγκύκλιο αυτή σε αμοιβές δικαστικών. </w:t>
      </w:r>
    </w:p>
    <w:p w14:paraId="523E4FD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κύριε Υπουργέ.</w:t>
      </w:r>
      <w:r>
        <w:rPr>
          <w:rFonts w:eastAsia="Times New Roman" w:cs="Times New Roman"/>
          <w:szCs w:val="24"/>
        </w:rPr>
        <w:t xml:space="preserve"> </w:t>
      </w:r>
    </w:p>
    <w:p w14:paraId="523E4FD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Φωτεινή Αραμπατζή. </w:t>
      </w:r>
    </w:p>
    <w:p w14:paraId="523E4FDE"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 </w:t>
      </w:r>
    </w:p>
    <w:p w14:paraId="523E4FD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συνεχίζοντας πια τη γνώριμη τακτική της η Κυβέρνηση</w:t>
      </w:r>
      <w:r>
        <w:rPr>
          <w:rFonts w:eastAsia="Times New Roman" w:cs="Times New Roman"/>
          <w:szCs w:val="24"/>
        </w:rPr>
        <w:t>,</w:t>
      </w:r>
      <w:r>
        <w:rPr>
          <w:rFonts w:eastAsia="Times New Roman" w:cs="Times New Roman"/>
          <w:szCs w:val="24"/>
        </w:rPr>
        <w:t xml:space="preserve"> για ακόμα μια φορά φέρνει στη Βουλή για ψήφιση ένα νομοσχέδιο «μίνι </w:t>
      </w:r>
      <w:proofErr w:type="spellStart"/>
      <w:r>
        <w:rPr>
          <w:rFonts w:eastAsia="Times New Roman" w:cs="Times New Roman"/>
          <w:szCs w:val="24"/>
        </w:rPr>
        <w:t>μάρκετ</w:t>
      </w:r>
      <w:proofErr w:type="spellEnd"/>
      <w:r>
        <w:rPr>
          <w:rFonts w:eastAsia="Times New Roman" w:cs="Times New Roman"/>
          <w:szCs w:val="24"/>
        </w:rPr>
        <w:t>» που τα έχε</w:t>
      </w:r>
      <w:r>
        <w:rPr>
          <w:rFonts w:eastAsia="Times New Roman" w:cs="Times New Roman"/>
          <w:szCs w:val="24"/>
        </w:rPr>
        <w:t xml:space="preserve">ι όλα. Και με τον μανδύα της Ευρωπαϊκής </w:t>
      </w:r>
      <w:r>
        <w:rPr>
          <w:rFonts w:eastAsia="Times New Roman" w:cs="Times New Roman"/>
          <w:szCs w:val="24"/>
        </w:rPr>
        <w:t>ο</w:t>
      </w:r>
      <w:r>
        <w:rPr>
          <w:rFonts w:eastAsia="Times New Roman" w:cs="Times New Roman"/>
          <w:szCs w:val="24"/>
        </w:rPr>
        <w:t xml:space="preserve">δηγίας μάς καλεί να ψηφίσουμε σαράντα δύο άσχετα άρθρα από τα πενήντα ένα που περιλαμβάνει το νομοσχέδιο, αφού μόλις εννιά αφορούν στη συγκεκριμένη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 xml:space="preserve">δηγία. </w:t>
      </w:r>
    </w:p>
    <w:p w14:paraId="523E4FE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σον αφορά την υποχρεωτική αυτόματη ανταλλαγή πληροφοριών στον τομέα της φορολογίας, η οποία έχει ενσωματωθεί στην ελληνική νομοθεσία από το 2013, να θυμίσω απλώς ότι τον σχετικό νόμο έφερε και ψήφισε η κυβέρνηση της Νέας Δημοκρατίας και φυσικά τότε ο ΣΥΡΙΖ</w:t>
      </w:r>
      <w:r>
        <w:rPr>
          <w:rFonts w:eastAsia="Times New Roman" w:cs="Times New Roman"/>
          <w:szCs w:val="24"/>
        </w:rPr>
        <w:t xml:space="preserve">Α το είχε καταψηφίσει. </w:t>
      </w:r>
    </w:p>
    <w:p w14:paraId="523E4FE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Θα μου πείτε ότι μπροστά στην ανακολουθία των ΣΥΡΙΖΑ και ΑΝΕΛ, μπροστά στα όσα υποσχέθηκε και δεν έκανε και μπροστά στα όσα έταξε και βεβαίως έκανε τα αντίθετα, αυτό εδώ είναι σταγόνα στον ωκεανό. Σωστά! Μόνο που έχουν μαζευτεί εκατ</w:t>
      </w:r>
      <w:r>
        <w:rPr>
          <w:rFonts w:eastAsia="Times New Roman" w:cs="Times New Roman"/>
          <w:szCs w:val="24"/>
        </w:rPr>
        <w:t xml:space="preserve">ομμύρια τέτοιες σταγόνες και η χώρα μας δυόμισι χρόνια τώρα βρίσκεται στον ωκεανό των ψεμάτων του κ. Τσίπρα, ο οποίος με πρωτοφανή κυνισμό ομολογεί -και μάλιστα σε ξένη εφημερίδα- ότι «ναι ψεύτης μπορεί να είμαι αλλά ανέντιμος όχι» </w:t>
      </w:r>
      <w:r>
        <w:rPr>
          <w:rFonts w:eastAsia="Times New Roman" w:cs="Times New Roman"/>
          <w:szCs w:val="24"/>
        </w:rPr>
        <w:t>κ</w:t>
      </w:r>
      <w:r>
        <w:rPr>
          <w:rFonts w:eastAsia="Times New Roman" w:cs="Times New Roman"/>
          <w:szCs w:val="24"/>
        </w:rPr>
        <w:t>αι δυο μέρες μετά το αλ</w:t>
      </w:r>
      <w:r>
        <w:rPr>
          <w:rFonts w:eastAsia="Times New Roman" w:cs="Times New Roman"/>
          <w:szCs w:val="24"/>
        </w:rPr>
        <w:t xml:space="preserve">λάζει κι αυτό με ένα άλλο ψέμα του στυλ «δεν το είπα ακριβώς έτσι, ήταν μια χαλαρή συζήτηση κ.λπ., κ.λπ.». </w:t>
      </w:r>
    </w:p>
    <w:p w14:paraId="523E4FE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Είναι ίσως η πρώτη φορά</w:t>
      </w:r>
      <w:r>
        <w:rPr>
          <w:rFonts w:eastAsia="Times New Roman" w:cs="Times New Roman"/>
          <w:szCs w:val="24"/>
        </w:rPr>
        <w:t>,</w:t>
      </w:r>
      <w:r>
        <w:rPr>
          <w:rFonts w:eastAsia="Times New Roman" w:cs="Times New Roman"/>
          <w:szCs w:val="24"/>
        </w:rPr>
        <w:t xml:space="preserve"> που σε αυτή τη χώρα η κριτική της Αντιπολίτευσης όσο σκληρή και να είναι, φαντάζει πιο ήπια σε σχέση με τα όσα λέει ο κύριο</w:t>
      </w:r>
      <w:r>
        <w:rPr>
          <w:rFonts w:eastAsia="Times New Roman" w:cs="Times New Roman"/>
          <w:szCs w:val="24"/>
        </w:rPr>
        <w:t xml:space="preserve">ς Πρωθυπουργός για τον εαυτό του και την Κυβέρνησή του και σε σχέση με τα όσα αποκαλύπτει το πρώην </w:t>
      </w:r>
      <w:r>
        <w:rPr>
          <w:rFonts w:eastAsia="Times New Roman" w:cs="Times New Roman"/>
          <w:szCs w:val="24"/>
          <w:lang w:val="en-US"/>
        </w:rPr>
        <w:t>asset</w:t>
      </w:r>
      <w:r>
        <w:rPr>
          <w:rFonts w:eastAsia="Times New Roman" w:cs="Times New Roman"/>
          <w:szCs w:val="24"/>
        </w:rPr>
        <w:t xml:space="preserve"> της ελληνικής οικονομίας</w:t>
      </w:r>
      <w:r>
        <w:rPr>
          <w:rFonts w:eastAsia="Times New Roman" w:cs="Times New Roman"/>
          <w:szCs w:val="24"/>
        </w:rPr>
        <w:t>,</w:t>
      </w:r>
      <w:r>
        <w:rPr>
          <w:rFonts w:eastAsia="Times New Roman" w:cs="Times New Roman"/>
          <w:szCs w:val="24"/>
        </w:rPr>
        <w:t xml:space="preserve"> που λίγο έλειψε να οδηγήσει την οικονομία και τη χώρα στην ολοκληρωτική καταστροφή, με τις ευλογίες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του Πρωθυπουργο</w:t>
      </w:r>
      <w:r>
        <w:rPr>
          <w:rFonts w:eastAsia="Times New Roman" w:cs="Times New Roman"/>
          <w:szCs w:val="24"/>
        </w:rPr>
        <w:t xml:space="preserve">ύ κ. Τσίπρα. </w:t>
      </w:r>
    </w:p>
    <w:p w14:paraId="523E4FE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Φυσικά το πρόβλημα δεν είναι αν ο κ. </w:t>
      </w:r>
      <w:proofErr w:type="spellStart"/>
      <w:r>
        <w:rPr>
          <w:rFonts w:eastAsia="Times New Roman" w:cs="Times New Roman"/>
          <w:szCs w:val="24"/>
        </w:rPr>
        <w:t>Βαρουφάκης</w:t>
      </w:r>
      <w:proofErr w:type="spellEnd"/>
      <w:r>
        <w:rPr>
          <w:rFonts w:eastAsia="Times New Roman" w:cs="Times New Roman"/>
          <w:szCs w:val="24"/>
        </w:rPr>
        <w:t xml:space="preserve"> είναι εγωπαθής, νάρκισσος, ξένο σώμα, όπως τον αποκαλείτε σήμερα εσείς οι ίδιοι, οι άλλοτε σύντροφοί του, αλλά αν τα όσα ανατριχιαστικά λέει είναι αλήθεια. Διότι αν είναι, δεν θα μιλάμε πια για </w:t>
      </w:r>
      <w:r>
        <w:rPr>
          <w:rFonts w:eastAsia="Times New Roman" w:cs="Times New Roman"/>
          <w:szCs w:val="24"/>
        </w:rPr>
        <w:t xml:space="preserve">ενήλικες στο δωμάτιο, αλλά για επικίνδυνους τυχοδιώκτες στο δωμάτιο του Μαξίμου που επί μήνες εγκληματούσαν συνειδητά κατά της χώρας. </w:t>
      </w:r>
    </w:p>
    <w:p w14:paraId="523E4FE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Ο κ. Τσίπρας και ο ΣΥΡΙΖΑ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αρνούνται πεισματικά την </w:t>
      </w:r>
      <w:r>
        <w:rPr>
          <w:rFonts w:eastAsia="Times New Roman" w:cs="Times New Roman"/>
          <w:szCs w:val="24"/>
        </w:rPr>
        <w:t>ε</w:t>
      </w:r>
      <w:r>
        <w:rPr>
          <w:rFonts w:eastAsia="Times New Roman" w:cs="Times New Roman"/>
          <w:szCs w:val="24"/>
        </w:rPr>
        <w:t xml:space="preserve">ξεταστική που ζητάει η Νέα Δημοκρατία για το πρώτο εξάμηνο </w:t>
      </w:r>
      <w:r>
        <w:rPr>
          <w:rFonts w:eastAsia="Times New Roman" w:cs="Times New Roman"/>
          <w:szCs w:val="24"/>
        </w:rPr>
        <w:t xml:space="preserve">του 2015. Όμως όσο κι αν προσπαθείτε για το αντίθετο, η αλήθεια θα έρθει στο φως και η επόμενη κυβέρνηση της Νέας Δημοκρατίας θα οδηγήσει και τον κ. </w:t>
      </w:r>
      <w:proofErr w:type="spellStart"/>
      <w:r>
        <w:rPr>
          <w:rFonts w:eastAsia="Times New Roman" w:cs="Times New Roman"/>
          <w:szCs w:val="24"/>
        </w:rPr>
        <w:t>Βαρουφάκη</w:t>
      </w:r>
      <w:proofErr w:type="spellEnd"/>
      <w:r>
        <w:rPr>
          <w:rFonts w:eastAsia="Times New Roman" w:cs="Times New Roman"/>
          <w:szCs w:val="24"/>
        </w:rPr>
        <w:t xml:space="preserve"> και όποιον άλλον χρειαστεί,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της Βουλής</w:t>
      </w:r>
      <w:r>
        <w:rPr>
          <w:rFonts w:eastAsia="Times New Roman" w:cs="Times New Roman"/>
          <w:szCs w:val="24"/>
        </w:rPr>
        <w:t>,</w:t>
      </w:r>
      <w:r>
        <w:rPr>
          <w:rFonts w:eastAsia="Times New Roman" w:cs="Times New Roman"/>
          <w:szCs w:val="24"/>
        </w:rPr>
        <w:t xml:space="preserve"> για να δώσουν εξηγήσεις για τη ζ</w:t>
      </w:r>
      <w:r>
        <w:rPr>
          <w:rFonts w:eastAsia="Times New Roman" w:cs="Times New Roman"/>
          <w:szCs w:val="24"/>
        </w:rPr>
        <w:t xml:space="preserve">ημιά που προκάλεσαν στη χώρα. </w:t>
      </w:r>
    </w:p>
    <w:p w14:paraId="523E4FE5" w14:textId="77777777" w:rsidR="000D1927" w:rsidRDefault="00D33BB9">
      <w:pPr>
        <w:spacing w:after="0" w:line="600" w:lineRule="auto"/>
        <w:ind w:firstLine="720"/>
        <w:jc w:val="both"/>
        <w:rPr>
          <w:rFonts w:eastAsia="Times New Roman"/>
          <w:szCs w:val="24"/>
        </w:rPr>
      </w:pPr>
      <w:r>
        <w:rPr>
          <w:rFonts w:eastAsia="Times New Roman"/>
          <w:szCs w:val="24"/>
        </w:rPr>
        <w:t xml:space="preserve">Όμως, κυρίες και κύριοι του ΣΥΡΙΖΑ και των ΑΝΕΛ, όσο κι αν ο Πρωθυπουργός λέει ότι έκανε πολλά λάθη και πως έμαθε από αυτά, η πραγματικότητα, δυστυχώς, άλλα δείχνει. </w:t>
      </w:r>
      <w:r>
        <w:rPr>
          <w:rFonts w:eastAsia="Times New Roman"/>
          <w:szCs w:val="24"/>
        </w:rPr>
        <w:t xml:space="preserve">Η </w:t>
      </w:r>
      <w:r>
        <w:rPr>
          <w:rFonts w:eastAsia="Times New Roman"/>
          <w:szCs w:val="24"/>
        </w:rPr>
        <w:t>πραγματικότητα ομολογεί ότι το λάθος και το ψέμα βρίσκετα</w:t>
      </w:r>
      <w:r>
        <w:rPr>
          <w:rFonts w:eastAsia="Times New Roman"/>
          <w:szCs w:val="24"/>
        </w:rPr>
        <w:t xml:space="preserve">ι στο πολιτικό σας </w:t>
      </w:r>
      <w:r>
        <w:rPr>
          <w:rFonts w:eastAsia="Times New Roman"/>
          <w:szCs w:val="24"/>
          <w:lang w:val="en-US"/>
        </w:rPr>
        <w:t>DNA</w:t>
      </w:r>
      <w:r>
        <w:rPr>
          <w:rFonts w:eastAsia="Times New Roman"/>
          <w:szCs w:val="24"/>
        </w:rPr>
        <w:t>. Είναι ένα λάθος, βεβαίως, αναμεμειγμένο με ιδεοληψία και με εμμονές.</w:t>
      </w:r>
    </w:p>
    <w:p w14:paraId="523E4FE6" w14:textId="77777777" w:rsidR="000D1927" w:rsidRDefault="00D33BB9">
      <w:pPr>
        <w:spacing w:after="0" w:line="600" w:lineRule="auto"/>
        <w:ind w:firstLine="720"/>
        <w:jc w:val="both"/>
        <w:rPr>
          <w:rFonts w:eastAsia="Times New Roman"/>
          <w:szCs w:val="24"/>
        </w:rPr>
      </w:pPr>
      <w:r>
        <w:rPr>
          <w:rFonts w:eastAsia="Times New Roman"/>
          <w:szCs w:val="24"/>
        </w:rPr>
        <w:t xml:space="preserve">Πώς αλλιώς να εξηγήσει κανείς τα όσα συνέβησαν χθες, για ακόμη μία φορά, στη Βουλή; </w:t>
      </w:r>
      <w:proofErr w:type="spellStart"/>
      <w:r>
        <w:rPr>
          <w:rFonts w:eastAsia="Times New Roman"/>
          <w:szCs w:val="24"/>
        </w:rPr>
        <w:t>Αντιεξουσιαστές</w:t>
      </w:r>
      <w:proofErr w:type="spellEnd"/>
      <w:r>
        <w:rPr>
          <w:rFonts w:eastAsia="Times New Roman"/>
          <w:szCs w:val="24"/>
        </w:rPr>
        <w:t xml:space="preserve"> να εισβάλουν στο Κοινοβούλιο ανενόχλητοι, να φωνάζουν συνθήματα</w:t>
      </w:r>
      <w:r>
        <w:rPr>
          <w:rFonts w:eastAsia="Times New Roman"/>
          <w:szCs w:val="24"/>
        </w:rPr>
        <w:t xml:space="preserve">, να ρίχνουν φυλλάδια, εκ των υστέρων να συλλαμβάνονται από την Αστυνομία και με εντολή της Βουλής, όπως λένε σήμερα όλα τα ρεπορτάζ, να αφήνονται ελεύθεροι. </w:t>
      </w:r>
    </w:p>
    <w:p w14:paraId="523E4FE7" w14:textId="77777777" w:rsidR="000D1927" w:rsidRDefault="00D33BB9">
      <w:pPr>
        <w:spacing w:after="0" w:line="600" w:lineRule="auto"/>
        <w:ind w:firstLine="720"/>
        <w:jc w:val="both"/>
        <w:rPr>
          <w:rFonts w:eastAsia="Times New Roman"/>
          <w:szCs w:val="24"/>
        </w:rPr>
      </w:pPr>
      <w:r>
        <w:rPr>
          <w:rFonts w:eastAsia="Times New Roman"/>
          <w:szCs w:val="24"/>
        </w:rPr>
        <w:t>Και καλά την πρώτη φορά που μπήκε στη Βουλή ο «</w:t>
      </w:r>
      <w:proofErr w:type="spellStart"/>
      <w:r>
        <w:rPr>
          <w:rFonts w:eastAsia="Times New Roman"/>
          <w:szCs w:val="24"/>
        </w:rPr>
        <w:t>Ρουβίκωνας</w:t>
      </w:r>
      <w:proofErr w:type="spellEnd"/>
      <w:r>
        <w:rPr>
          <w:rFonts w:eastAsia="Times New Roman"/>
          <w:szCs w:val="24"/>
        </w:rPr>
        <w:t>»</w:t>
      </w:r>
      <w:r>
        <w:rPr>
          <w:rFonts w:eastAsia="Times New Roman"/>
          <w:szCs w:val="24"/>
        </w:rPr>
        <w:t>,</w:t>
      </w:r>
      <w:r>
        <w:rPr>
          <w:rFonts w:eastAsia="Times New Roman"/>
          <w:szCs w:val="24"/>
        </w:rPr>
        <w:t xml:space="preserve"> Πρόεδρος ήταν η κ. Κωνσταντοπούλου, άλλο ένα λάθος του κ. Τσίπρα, η οποία μόνο που δεν τους κέρασε καφέ, όπως θα θυμάστε. Τώρα, όμως, τι ακριβώς συνέβη; Έδωσε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εντολή ο κ. </w:t>
      </w:r>
      <w:proofErr w:type="spellStart"/>
      <w:r>
        <w:rPr>
          <w:rFonts w:eastAsia="Times New Roman"/>
          <w:szCs w:val="24"/>
        </w:rPr>
        <w:t>Βούτσης</w:t>
      </w:r>
      <w:proofErr w:type="spellEnd"/>
      <w:r>
        <w:rPr>
          <w:rFonts w:eastAsia="Times New Roman"/>
          <w:szCs w:val="24"/>
        </w:rPr>
        <w:t>,</w:t>
      </w:r>
      <w:r>
        <w:rPr>
          <w:rFonts w:eastAsia="Times New Roman"/>
          <w:szCs w:val="24"/>
        </w:rPr>
        <w:t xml:space="preserve"> να αφεθούν ελεύθερα τα μέλη του «</w:t>
      </w:r>
      <w:proofErr w:type="spellStart"/>
      <w:r>
        <w:rPr>
          <w:rFonts w:eastAsia="Times New Roman"/>
          <w:szCs w:val="24"/>
        </w:rPr>
        <w:t>Ρουβίκωνα</w:t>
      </w:r>
      <w:proofErr w:type="spellEnd"/>
      <w:r>
        <w:rPr>
          <w:rFonts w:eastAsia="Times New Roman"/>
          <w:szCs w:val="24"/>
        </w:rPr>
        <w:t xml:space="preserve">» κι αν ναι γιατί; </w:t>
      </w:r>
    </w:p>
    <w:p w14:paraId="523E4FE8" w14:textId="77777777" w:rsidR="000D1927" w:rsidRDefault="00D33BB9">
      <w:pPr>
        <w:spacing w:after="0" w:line="600" w:lineRule="auto"/>
        <w:ind w:firstLine="720"/>
        <w:jc w:val="both"/>
        <w:rPr>
          <w:rFonts w:eastAsia="Times New Roman"/>
          <w:szCs w:val="24"/>
        </w:rPr>
      </w:pPr>
      <w:r>
        <w:rPr>
          <w:rFonts w:eastAsia="Times New Roman"/>
          <w:szCs w:val="24"/>
        </w:rPr>
        <w:t>Οφ</w:t>
      </w:r>
      <w:r>
        <w:rPr>
          <w:rFonts w:eastAsia="Times New Roman"/>
          <w:szCs w:val="24"/>
        </w:rPr>
        <w:t xml:space="preserve">είλει εξηγήσεις και μάλιστα άμεσες και πειστικές, γιατί, όπως όλοι ξέρετε, λίγες ώρες αργότερα αναρχικοί και </w:t>
      </w:r>
      <w:proofErr w:type="spellStart"/>
      <w:r>
        <w:rPr>
          <w:rFonts w:eastAsia="Times New Roman"/>
          <w:szCs w:val="24"/>
        </w:rPr>
        <w:t>αντιεξουσιαστές</w:t>
      </w:r>
      <w:proofErr w:type="spellEnd"/>
      <w:r>
        <w:rPr>
          <w:rFonts w:eastAsia="Times New Roman"/>
          <w:szCs w:val="24"/>
        </w:rPr>
        <w:t xml:space="preserve"> ενισχυμένοι από την ιδιότυπη αυτή ασυλία, πήγαν κι έσπασαν όλα τα ακυρωτικά μηχανήματα στο σταθμό του ηλεκτρικού στον Περισσό. Τι ά</w:t>
      </w:r>
      <w:r>
        <w:rPr>
          <w:rFonts w:eastAsia="Times New Roman"/>
          <w:szCs w:val="24"/>
        </w:rPr>
        <w:t>λλο πρέπει να κάνει, δηλαδή, ο «</w:t>
      </w:r>
      <w:proofErr w:type="spellStart"/>
      <w:r>
        <w:rPr>
          <w:rFonts w:eastAsia="Times New Roman"/>
          <w:szCs w:val="24"/>
        </w:rPr>
        <w:t>Ρουβίκωνας</w:t>
      </w:r>
      <w:proofErr w:type="spellEnd"/>
      <w:r>
        <w:rPr>
          <w:rFonts w:eastAsia="Times New Roman"/>
          <w:szCs w:val="24"/>
        </w:rPr>
        <w:t>»</w:t>
      </w:r>
      <w:r>
        <w:rPr>
          <w:rFonts w:eastAsia="Times New Roman"/>
          <w:szCs w:val="24"/>
        </w:rPr>
        <w:t>,</w:t>
      </w:r>
      <w:r>
        <w:rPr>
          <w:rFonts w:eastAsia="Times New Roman"/>
          <w:szCs w:val="24"/>
        </w:rPr>
        <w:t xml:space="preserve"> για να υπάρξουν συλλήψεις; </w:t>
      </w:r>
    </w:p>
    <w:p w14:paraId="523E4FE9" w14:textId="77777777" w:rsidR="000D1927" w:rsidRDefault="00D33BB9">
      <w:pPr>
        <w:spacing w:after="0" w:line="600" w:lineRule="auto"/>
        <w:ind w:firstLine="720"/>
        <w:jc w:val="both"/>
        <w:rPr>
          <w:rFonts w:eastAsia="Times New Roman"/>
          <w:szCs w:val="24"/>
        </w:rPr>
      </w:pPr>
      <w:r>
        <w:rPr>
          <w:rFonts w:eastAsia="Times New Roman"/>
          <w:szCs w:val="24"/>
        </w:rPr>
        <w:t xml:space="preserve">Το κόστος από τις συνεχείς καταστροφές στο κέντρο της Αθήνας, στο </w:t>
      </w:r>
      <w:r>
        <w:rPr>
          <w:rFonts w:eastAsia="Times New Roman"/>
          <w:szCs w:val="24"/>
        </w:rPr>
        <w:t>μετρό</w:t>
      </w:r>
      <w:r>
        <w:rPr>
          <w:rFonts w:eastAsia="Times New Roman"/>
          <w:szCs w:val="24"/>
        </w:rPr>
        <w:t>, στον ΗΣΑΠ, θα το πληρώσετε εσείς, κυρίες και κύριοι του ΣΥΡΙΖΑ; Φυσικά και όχι. Θα το πληρώσουν οι πολίτες, όπ</w:t>
      </w:r>
      <w:r>
        <w:rPr>
          <w:rFonts w:eastAsia="Times New Roman"/>
          <w:szCs w:val="24"/>
        </w:rPr>
        <w:t xml:space="preserve">ως πληρώνουν τώρα δυόμισι χρόνια. </w:t>
      </w:r>
    </w:p>
    <w:p w14:paraId="523E4FEA" w14:textId="77777777" w:rsidR="000D1927" w:rsidRDefault="00D33BB9">
      <w:pPr>
        <w:spacing w:after="0" w:line="600" w:lineRule="auto"/>
        <w:ind w:firstLine="720"/>
        <w:jc w:val="both"/>
        <w:rPr>
          <w:rFonts w:eastAsia="Times New Roman"/>
          <w:szCs w:val="24"/>
        </w:rPr>
      </w:pPr>
      <w:r>
        <w:rPr>
          <w:rFonts w:eastAsia="Times New Roman"/>
          <w:szCs w:val="24"/>
        </w:rPr>
        <w:t xml:space="preserve">Δυστυχώς όσα λάθη κι αν κάνετε, δεν μαθαίνετε. Αντιθέτως συνεχίζετε να κάνετε μεγαλύτερα και χειρότερα. </w:t>
      </w:r>
      <w:r>
        <w:rPr>
          <w:rFonts w:eastAsia="Times New Roman"/>
          <w:szCs w:val="24"/>
        </w:rPr>
        <w:t>Μ</w:t>
      </w:r>
      <w:r>
        <w:rPr>
          <w:rFonts w:eastAsia="Times New Roman"/>
          <w:szCs w:val="24"/>
        </w:rPr>
        <w:t>ιας και μιλάμε για λάθη και παραλείψεις, για να έρθω στο παρόν νομοσχέδιο, δεν μπορώ να μη σχολιάσω το άρθρο 10. Ένα</w:t>
      </w:r>
      <w:r>
        <w:rPr>
          <w:rFonts w:eastAsia="Times New Roman"/>
          <w:szCs w:val="24"/>
        </w:rPr>
        <w:t xml:space="preserve">ν μήνα μετά την εφαρμογή του μειωμένου συντελεστή ΦΠΑ στα </w:t>
      </w:r>
      <w:proofErr w:type="spellStart"/>
      <w:r>
        <w:rPr>
          <w:rFonts w:eastAsia="Times New Roman"/>
          <w:szCs w:val="24"/>
        </w:rPr>
        <w:t>αγροεφόδια</w:t>
      </w:r>
      <w:proofErr w:type="spellEnd"/>
      <w:r>
        <w:rPr>
          <w:rFonts w:eastAsia="Times New Roman"/>
          <w:szCs w:val="24"/>
        </w:rPr>
        <w:t xml:space="preserve"> και στις ζωοτροφές -που υιοθετήσατε και σας καλωσορίσαμε στην ατζέντα της Νέας Δημοκρατίας- έρχεστε ασθμαίνοντας να διορθώσετε τις εξόφθαλμες αδικίες και τις παραλείψεις που προκάλεσαν, φ</w:t>
      </w:r>
      <w:r>
        <w:rPr>
          <w:rFonts w:eastAsia="Times New Roman"/>
          <w:szCs w:val="24"/>
        </w:rPr>
        <w:t>υσικά, η προχειρότητα στη νομοθέτησή σας και</w:t>
      </w:r>
      <w:r>
        <w:rPr>
          <w:rFonts w:eastAsia="Times New Roman"/>
          <w:szCs w:val="24"/>
        </w:rPr>
        <w:t>,</w:t>
      </w:r>
      <w:r>
        <w:rPr>
          <w:rFonts w:eastAsia="Times New Roman"/>
          <w:szCs w:val="24"/>
        </w:rPr>
        <w:t xml:space="preserve"> βεβαίως, οι διαρκείς ερασιτεχνισμοί σας. </w:t>
      </w:r>
    </w:p>
    <w:p w14:paraId="523E4FEB" w14:textId="77777777" w:rsidR="000D1927" w:rsidRDefault="00D33BB9">
      <w:pPr>
        <w:spacing w:after="0" w:line="600" w:lineRule="auto"/>
        <w:ind w:firstLine="720"/>
        <w:jc w:val="both"/>
        <w:rPr>
          <w:rFonts w:eastAsia="Times New Roman"/>
          <w:szCs w:val="24"/>
        </w:rPr>
      </w:pPr>
      <w:r>
        <w:rPr>
          <w:rFonts w:eastAsia="Times New Roman"/>
          <w:szCs w:val="24"/>
        </w:rPr>
        <w:t>Σαν να μην έφταναν τα δύο χρόνια ταλαιπωρίας του κόσμου του πρωτογενούς τομέα από την αύξηση των φορολογικών τους υποχρεώσεων, την εκτίναξη των ασφαλιστικών εισφορών κα</w:t>
      </w:r>
      <w:r>
        <w:rPr>
          <w:rFonts w:eastAsia="Times New Roman"/>
          <w:szCs w:val="24"/>
        </w:rPr>
        <w:t>ι</w:t>
      </w:r>
      <w:r>
        <w:rPr>
          <w:rFonts w:eastAsia="Times New Roman"/>
          <w:szCs w:val="24"/>
        </w:rPr>
        <w:t>,</w:t>
      </w:r>
      <w:r>
        <w:rPr>
          <w:rFonts w:eastAsia="Times New Roman"/>
          <w:szCs w:val="24"/>
        </w:rPr>
        <w:t xml:space="preserve"> βεβαίως, τη διόγκωση του κόστους παραγωγής που έφερε η αύξηση του ΦΠΑ από το 13% στο 24% με δικές σας ενέργειες και με δικές σας πολιτικές, σπεύδοντας να επανορθώσετε στις 18 Μαΐου 2017 –δύο χρόνια μετά να το τονίσουμε- κάνατε μισές δουλειές. </w:t>
      </w:r>
    </w:p>
    <w:p w14:paraId="523E4FEC" w14:textId="77777777" w:rsidR="000D1927" w:rsidRDefault="00D33BB9">
      <w:pPr>
        <w:spacing w:after="0" w:line="600" w:lineRule="auto"/>
        <w:ind w:firstLine="720"/>
        <w:jc w:val="both"/>
        <w:rPr>
          <w:rFonts w:eastAsia="Times New Roman"/>
          <w:szCs w:val="24"/>
        </w:rPr>
      </w:pPr>
      <w:r>
        <w:rPr>
          <w:rFonts w:eastAsia="Times New Roman"/>
          <w:szCs w:val="24"/>
        </w:rPr>
        <w:t>Έ</w:t>
      </w:r>
      <w:r>
        <w:rPr>
          <w:rFonts w:eastAsia="Times New Roman"/>
          <w:szCs w:val="24"/>
        </w:rPr>
        <w:t xml:space="preserve">στω και </w:t>
      </w:r>
      <w:r>
        <w:rPr>
          <w:rFonts w:eastAsia="Times New Roman"/>
          <w:szCs w:val="24"/>
        </w:rPr>
        <w:t xml:space="preserve">σήμερα, σε αυτό το νομοσχέδιο «σκούπα», εντάσσετε όσα ξεχάσατε, όπως σύνθετες ζωοτροφές παραγωγικών ζώων, ευρύτατα χρησιμοποιούμενες στη βιομηχανία, σπόρους ηλίανθου μιας δυναμικής καλλιέργειας και τα </w:t>
      </w:r>
      <w:proofErr w:type="spellStart"/>
      <w:r>
        <w:rPr>
          <w:rFonts w:eastAsia="Times New Roman"/>
          <w:szCs w:val="24"/>
        </w:rPr>
        <w:t>δρεπτά</w:t>
      </w:r>
      <w:proofErr w:type="spellEnd"/>
      <w:r>
        <w:rPr>
          <w:rFonts w:eastAsia="Times New Roman"/>
          <w:szCs w:val="24"/>
        </w:rPr>
        <w:t xml:space="preserve"> άνθη. </w:t>
      </w:r>
    </w:p>
    <w:p w14:paraId="523E4FED" w14:textId="77777777" w:rsidR="000D1927" w:rsidRDefault="00D33BB9">
      <w:pPr>
        <w:spacing w:after="0" w:line="600" w:lineRule="auto"/>
        <w:ind w:firstLine="720"/>
        <w:jc w:val="both"/>
        <w:rPr>
          <w:rFonts w:eastAsia="Times New Roman"/>
          <w:szCs w:val="24"/>
        </w:rPr>
      </w:pPr>
      <w:r>
        <w:rPr>
          <w:rFonts w:eastAsia="Times New Roman"/>
          <w:szCs w:val="24"/>
        </w:rPr>
        <w:t>Όμως αν είχατε το σθένος, κυρίες και κύρι</w:t>
      </w:r>
      <w:r>
        <w:rPr>
          <w:rFonts w:eastAsia="Times New Roman"/>
          <w:szCs w:val="24"/>
        </w:rPr>
        <w:t>οι της Κυβέρνησης, να υπερψηφίσετε τη σχετική τροπολογία που σας έφερε έτοιμη η Νέα Δημοκρατία στις 18 Μαΐου 2017 ή να συνετιστείτε έναν μήνα νωρίτερα με τη σχετική ανακοίνωση της Νέας Δημοκρατίας, που σας καλούσαμε να διορθώσετε αυτές τις παραλείψεις, βεβ</w:t>
      </w:r>
      <w:r>
        <w:rPr>
          <w:rFonts w:eastAsia="Times New Roman"/>
          <w:szCs w:val="24"/>
        </w:rPr>
        <w:t>αίως</w:t>
      </w:r>
      <w:r>
        <w:rPr>
          <w:rFonts w:eastAsia="Times New Roman"/>
          <w:szCs w:val="24"/>
        </w:rPr>
        <w:t>,</w:t>
      </w:r>
      <w:r>
        <w:rPr>
          <w:rFonts w:eastAsia="Times New Roman"/>
          <w:szCs w:val="24"/>
        </w:rPr>
        <w:t xml:space="preserve"> θα γλιτώνατε το κάζο και ο κόσμος της πρωτογενούς παραγωγής την ταλαιπωρία και τον χαμένο χρόνο. </w:t>
      </w:r>
    </w:p>
    <w:p w14:paraId="523E4FEE" w14:textId="77777777" w:rsidR="000D1927" w:rsidRDefault="00D33BB9">
      <w:pPr>
        <w:spacing w:after="0" w:line="600" w:lineRule="auto"/>
        <w:ind w:firstLine="720"/>
        <w:jc w:val="both"/>
        <w:rPr>
          <w:rFonts w:eastAsia="Times New Roman"/>
          <w:szCs w:val="24"/>
        </w:rPr>
      </w:pPr>
      <w:r>
        <w:rPr>
          <w:rFonts w:eastAsia="Times New Roman"/>
          <w:szCs w:val="24"/>
        </w:rPr>
        <w:t>Επίσης μου κάνει εντύπωση το άρθρο 48, με το οποίο στο Συμβούλιο Οικονομικών Εμπειρογνωμόνων δημιουργούνται –λέει- νέες οργανικές θέσεις ειδικού επιστημ</w:t>
      </w:r>
      <w:r>
        <w:rPr>
          <w:rFonts w:eastAsia="Times New Roman"/>
          <w:szCs w:val="24"/>
        </w:rPr>
        <w:t>ονικού προσωπικού στη Μονάδα Οικονομικής Έρευνας και Ανάλυσης όπως επίσης και στο Γραφείο Επιχειρησιακής Υποστήριξης. Θα ήταν καλό να μας εξηγήσετε</w:t>
      </w:r>
      <w:r>
        <w:rPr>
          <w:rFonts w:eastAsia="Times New Roman"/>
          <w:szCs w:val="24"/>
        </w:rPr>
        <w:t>,</w:t>
      </w:r>
      <w:r>
        <w:rPr>
          <w:rFonts w:eastAsia="Times New Roman"/>
          <w:szCs w:val="24"/>
        </w:rPr>
        <w:t xml:space="preserve"> πώς σε μία εποχή που είναι αναγκαίο όσο ποτέ να περιοριστούν οι δημόσιες δαπάνες, εσείς δημιουργείτε νέες ο</w:t>
      </w:r>
      <w:r>
        <w:rPr>
          <w:rFonts w:eastAsia="Times New Roman"/>
          <w:szCs w:val="24"/>
        </w:rPr>
        <w:t xml:space="preserve">ργανικές θέσεις. Προφανώς κάποια στελέχη σας ξέχασαν να διοριστούν και βρήκατε σήμερα τον τρόπο. </w:t>
      </w:r>
    </w:p>
    <w:p w14:paraId="523E4FEF" w14:textId="77777777" w:rsidR="000D1927" w:rsidRDefault="00D33BB9">
      <w:pPr>
        <w:spacing w:after="0" w:line="600" w:lineRule="auto"/>
        <w:ind w:firstLine="720"/>
        <w:jc w:val="both"/>
        <w:rPr>
          <w:rFonts w:eastAsia="Times New Roman"/>
          <w:szCs w:val="24"/>
        </w:rPr>
      </w:pPr>
      <w:r>
        <w:rPr>
          <w:rFonts w:eastAsia="Times New Roman"/>
          <w:szCs w:val="24"/>
        </w:rPr>
        <w:t>Κυρίες και κύριοι του ΣΥΡΙΖΑ και των ΑΝΕΛ, μεγάλα λάθη, μεγάλα ψέματα και δυστυχώς, κα</w:t>
      </w:r>
      <w:r>
        <w:rPr>
          <w:rFonts w:eastAsia="Times New Roman"/>
          <w:szCs w:val="24"/>
        </w:rPr>
        <w:t>μ</w:t>
      </w:r>
      <w:r>
        <w:rPr>
          <w:rFonts w:eastAsia="Times New Roman"/>
          <w:szCs w:val="24"/>
        </w:rPr>
        <w:t>μία συγ</w:t>
      </w:r>
      <w:r>
        <w:rPr>
          <w:rFonts w:eastAsia="Times New Roman"/>
          <w:szCs w:val="24"/>
        </w:rPr>
        <w:t>γ</w:t>
      </w:r>
      <w:r>
        <w:rPr>
          <w:rFonts w:eastAsia="Times New Roman"/>
          <w:szCs w:val="24"/>
        </w:rPr>
        <w:t>νώμη. Αυτό είναι το τρίπτυχο της πολιτικής σας. Είστε η Κυβέρνη</w:t>
      </w:r>
      <w:r>
        <w:rPr>
          <w:rFonts w:eastAsia="Times New Roman"/>
          <w:szCs w:val="24"/>
        </w:rPr>
        <w:t>ση των λαθών και των ψεμάτων, μια Κυβέρνηση που αντί να μαθαίνει</w:t>
      </w:r>
      <w:r>
        <w:rPr>
          <w:rFonts w:eastAsia="Times New Roman"/>
          <w:szCs w:val="24"/>
        </w:rPr>
        <w:t>,</w:t>
      </w:r>
      <w:r>
        <w:rPr>
          <w:rFonts w:eastAsia="Times New Roman"/>
          <w:szCs w:val="24"/>
        </w:rPr>
        <w:t xml:space="preserve"> γίνεται κάθε μέρα και χειρότερη, ένα πολιτικό λάθος που λόγω των συγκυριών, καβάλησε το κύμα της εξουσίας. Είστε, όμως, ένα λάθος</w:t>
      </w:r>
      <w:r>
        <w:rPr>
          <w:rFonts w:eastAsia="Times New Roman"/>
          <w:szCs w:val="24"/>
        </w:rPr>
        <w:t>,</w:t>
      </w:r>
      <w:r>
        <w:rPr>
          <w:rFonts w:eastAsia="Times New Roman"/>
          <w:szCs w:val="24"/>
        </w:rPr>
        <w:t xml:space="preserve"> που σύντομα θα διορθώσει ο ελληνικός λαός.</w:t>
      </w:r>
    </w:p>
    <w:p w14:paraId="523E4FF0" w14:textId="77777777" w:rsidR="000D1927" w:rsidRDefault="00D33BB9">
      <w:pPr>
        <w:spacing w:after="0" w:line="600" w:lineRule="auto"/>
        <w:ind w:firstLine="720"/>
        <w:jc w:val="both"/>
        <w:rPr>
          <w:rFonts w:eastAsia="Times New Roman"/>
          <w:szCs w:val="24"/>
        </w:rPr>
      </w:pPr>
      <w:r>
        <w:rPr>
          <w:rFonts w:eastAsia="Times New Roman"/>
          <w:b/>
          <w:szCs w:val="24"/>
        </w:rPr>
        <w:t>ΠΡΟΕΔΡΕΥΩΝ (Γεώρ</w:t>
      </w:r>
      <w:r>
        <w:rPr>
          <w:rFonts w:eastAsia="Times New Roman"/>
          <w:b/>
          <w:szCs w:val="24"/>
        </w:rPr>
        <w:t xml:space="preserve">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Κοινοβουλευτικός Εκπρόσωπος της Ένωσης Κεντρώων κ. </w:t>
      </w:r>
      <w:proofErr w:type="spellStart"/>
      <w:r>
        <w:rPr>
          <w:rFonts w:eastAsia="Times New Roman"/>
          <w:szCs w:val="24"/>
        </w:rPr>
        <w:t>Καβαδέλλας</w:t>
      </w:r>
      <w:proofErr w:type="spellEnd"/>
      <w:r>
        <w:rPr>
          <w:rFonts w:eastAsia="Times New Roman"/>
          <w:szCs w:val="24"/>
        </w:rPr>
        <w:t xml:space="preserve">. </w:t>
      </w:r>
    </w:p>
    <w:p w14:paraId="523E4FF1" w14:textId="77777777" w:rsidR="000D1927" w:rsidRDefault="00D33BB9">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Κυρίες και κύριοι συνάδελφοι, θα ξεκινήσω με κάτι που το τόνισα και τις προηγούμενες μέρες που τοποθετήθηκα επί του νομοσχεδίου στις </w:t>
      </w:r>
      <w:r>
        <w:rPr>
          <w:rFonts w:eastAsia="Times New Roman"/>
          <w:szCs w:val="24"/>
        </w:rPr>
        <w:t>ε</w:t>
      </w:r>
      <w:r>
        <w:rPr>
          <w:rFonts w:eastAsia="Times New Roman"/>
          <w:szCs w:val="24"/>
        </w:rPr>
        <w:t>πι</w:t>
      </w:r>
      <w:r>
        <w:rPr>
          <w:rFonts w:eastAsia="Times New Roman"/>
          <w:szCs w:val="24"/>
        </w:rPr>
        <w:t xml:space="preserve">τροπές. Το έχουμε, βέβαια, επισημάνει και παλαιότερα. </w:t>
      </w:r>
    </w:p>
    <w:p w14:paraId="523E4FF2" w14:textId="77777777" w:rsidR="000D1927" w:rsidRDefault="00D33BB9">
      <w:pPr>
        <w:spacing w:after="0" w:line="600" w:lineRule="auto"/>
        <w:ind w:firstLine="720"/>
        <w:jc w:val="both"/>
        <w:rPr>
          <w:rFonts w:eastAsia="Times New Roman"/>
          <w:szCs w:val="24"/>
        </w:rPr>
      </w:pPr>
      <w:r>
        <w:rPr>
          <w:rFonts w:eastAsia="Times New Roman"/>
          <w:szCs w:val="24"/>
        </w:rPr>
        <w:t xml:space="preserve">Κάθε φορά που η Κυβέρνηση φέρνει ένα νομοσχέδιο, το φέρνει ξαφνικά και έχει επί σχεδίου, μάλλον, να περάσει κι άλλα θέματα, άλλες διατάξεις εν </w:t>
      </w:r>
      <w:proofErr w:type="spellStart"/>
      <w:r>
        <w:rPr>
          <w:rFonts w:eastAsia="Times New Roman"/>
          <w:szCs w:val="24"/>
        </w:rPr>
        <w:t>κρυπτώ</w:t>
      </w:r>
      <w:proofErr w:type="spellEnd"/>
      <w:r>
        <w:rPr>
          <w:rFonts w:eastAsia="Times New Roman"/>
          <w:szCs w:val="24"/>
        </w:rPr>
        <w:t xml:space="preserve">, που </w:t>
      </w:r>
      <w:r>
        <w:rPr>
          <w:rFonts w:eastAsia="Times New Roman"/>
          <w:szCs w:val="24"/>
        </w:rPr>
        <w:t>όλες,</w:t>
      </w:r>
      <w:r>
        <w:rPr>
          <w:rFonts w:eastAsia="Times New Roman"/>
          <w:szCs w:val="24"/>
        </w:rPr>
        <w:t xml:space="preserve"> τελικά</w:t>
      </w:r>
      <w:r>
        <w:rPr>
          <w:rFonts w:eastAsia="Times New Roman"/>
          <w:szCs w:val="24"/>
        </w:rPr>
        <w:t>,</w:t>
      </w:r>
      <w:r>
        <w:rPr>
          <w:rFonts w:eastAsia="Times New Roman"/>
          <w:szCs w:val="24"/>
        </w:rPr>
        <w:t xml:space="preserve"> οδηγούν σε τακτοποίηση καταστάσε</w:t>
      </w:r>
      <w:r>
        <w:rPr>
          <w:rFonts w:eastAsia="Times New Roman"/>
          <w:szCs w:val="24"/>
        </w:rPr>
        <w:t>ων και</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επιβάρυνση του κρατικού ταμείου. </w:t>
      </w:r>
    </w:p>
    <w:p w14:paraId="523E4FF3" w14:textId="77777777" w:rsidR="000D1927" w:rsidRDefault="00D33BB9">
      <w:pPr>
        <w:spacing w:after="0" w:line="600" w:lineRule="auto"/>
        <w:ind w:firstLine="720"/>
        <w:jc w:val="both"/>
        <w:rPr>
          <w:rFonts w:eastAsia="Times New Roman"/>
          <w:szCs w:val="24"/>
        </w:rPr>
      </w:pPr>
      <w:r>
        <w:rPr>
          <w:rFonts w:eastAsia="Times New Roman"/>
          <w:szCs w:val="24"/>
        </w:rPr>
        <w:t xml:space="preserve">Κάνει και κατάχρηση κατάθεσης τροπολογιών, τροπολογίες επί τροπολογιών </w:t>
      </w:r>
      <w:r>
        <w:rPr>
          <w:rFonts w:eastAsia="Times New Roman"/>
          <w:szCs w:val="24"/>
        </w:rPr>
        <w:t>κ</w:t>
      </w:r>
      <w:r>
        <w:rPr>
          <w:rFonts w:eastAsia="Times New Roman"/>
          <w:szCs w:val="24"/>
        </w:rPr>
        <w:t xml:space="preserve">αι έτσι κάπως χάνεται ο έλεγχος. Δεν μπορεί κάποιος να παρακολουθήσει ούτε τη σκέψη ούτε τη δομή. </w:t>
      </w:r>
    </w:p>
    <w:p w14:paraId="523E4FF4" w14:textId="77777777" w:rsidR="000D1927" w:rsidRDefault="00D33BB9">
      <w:pPr>
        <w:spacing w:after="0" w:line="600" w:lineRule="auto"/>
        <w:ind w:firstLine="720"/>
        <w:jc w:val="both"/>
        <w:rPr>
          <w:rFonts w:eastAsia="Times New Roman"/>
          <w:szCs w:val="24"/>
        </w:rPr>
      </w:pPr>
      <w:r>
        <w:rPr>
          <w:rFonts w:eastAsia="Times New Roman"/>
          <w:szCs w:val="24"/>
        </w:rPr>
        <w:t>Α</w:t>
      </w:r>
      <w:r>
        <w:rPr>
          <w:rFonts w:eastAsia="Times New Roman"/>
          <w:szCs w:val="24"/>
        </w:rPr>
        <w:t>ν μου πείτε, κύριοι της Κυβέρνησης</w:t>
      </w:r>
      <w:r>
        <w:rPr>
          <w:rFonts w:eastAsia="Times New Roman"/>
          <w:szCs w:val="24"/>
        </w:rPr>
        <w:t>,</w:t>
      </w:r>
      <w:r>
        <w:rPr>
          <w:rFonts w:eastAsia="Times New Roman"/>
          <w:szCs w:val="24"/>
        </w:rPr>
        <w:t xml:space="preserve"> ότι υπάρχουν και θετικές διατάξεις επί του νομοσχεδίου αυτού, θα πω ναι. Αλλά χρησιμοποιείτε την πεπατημένη αυτή τακτική και πρακτική να βάζετε και ένα, δύο ή τρία θετικά πράγματα</w:t>
      </w:r>
      <w:r>
        <w:rPr>
          <w:rFonts w:eastAsia="Times New Roman"/>
          <w:szCs w:val="24"/>
        </w:rPr>
        <w:t>,</w:t>
      </w:r>
      <w:r>
        <w:rPr>
          <w:rFonts w:eastAsia="Times New Roman"/>
          <w:szCs w:val="24"/>
        </w:rPr>
        <w:t xml:space="preserve"> για να μας φέρνετε σε δίλημμα, για να πείτε στο τέλος ότι αυτοί οι κύριοι</w:t>
      </w:r>
      <w:r>
        <w:rPr>
          <w:rFonts w:eastAsia="Times New Roman"/>
          <w:szCs w:val="24"/>
        </w:rPr>
        <w:t xml:space="preserve"> κάνουν στείρα αντιπολίτευση, ενώ εμείς προσπαθούμε </w:t>
      </w:r>
      <w:r>
        <w:rPr>
          <w:rFonts w:eastAsia="Times New Roman"/>
          <w:szCs w:val="24"/>
        </w:rPr>
        <w:t>κ</w:t>
      </w:r>
      <w:r>
        <w:rPr>
          <w:rFonts w:eastAsia="Times New Roman"/>
          <w:szCs w:val="24"/>
        </w:rPr>
        <w:t xml:space="preserve">αι μάλιστα εισάγετε τόσο έμμεσα, τόσο αριστοτεχνικά τα αντιλαϊκά αυτά μέτρα, για να μην αντιληφθούν τίποτε οι Έλληνες φορολογούμενοι. </w:t>
      </w:r>
    </w:p>
    <w:p w14:paraId="523E4FF5" w14:textId="77777777" w:rsidR="000D1927" w:rsidRDefault="00D33BB9">
      <w:pPr>
        <w:spacing w:after="0" w:line="600" w:lineRule="auto"/>
        <w:ind w:firstLine="720"/>
        <w:jc w:val="both"/>
        <w:rPr>
          <w:rFonts w:eastAsia="Times New Roman"/>
          <w:szCs w:val="24"/>
        </w:rPr>
      </w:pPr>
      <w:r>
        <w:rPr>
          <w:rFonts w:eastAsia="Times New Roman"/>
          <w:szCs w:val="24"/>
        </w:rPr>
        <w:t>Έχω ήδη τοποθετηθεί και παλαιότερα ότι τέτοιες πρωτοβουλίες που είνα</w:t>
      </w:r>
      <w:r>
        <w:rPr>
          <w:rFonts w:eastAsia="Times New Roman"/>
          <w:szCs w:val="24"/>
        </w:rPr>
        <w:t>ι προς το δημόσιο όφελος</w:t>
      </w:r>
      <w:r>
        <w:rPr>
          <w:rFonts w:eastAsia="Times New Roman"/>
          <w:szCs w:val="24"/>
        </w:rPr>
        <w:t xml:space="preserve"> </w:t>
      </w:r>
      <w:r>
        <w:rPr>
          <w:rFonts w:eastAsia="Times New Roman"/>
          <w:szCs w:val="24"/>
        </w:rPr>
        <w:t>-και αποδεχόμενοι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την ανάγκη εναρμόνισης της χώρας μας στις διατάξεις της σχετικής </w:t>
      </w:r>
      <w:r>
        <w:rPr>
          <w:rFonts w:eastAsia="Times New Roman"/>
          <w:szCs w:val="24"/>
        </w:rPr>
        <w:t>κ</w:t>
      </w:r>
      <w:r>
        <w:rPr>
          <w:rFonts w:eastAsia="Times New Roman"/>
          <w:szCs w:val="24"/>
        </w:rPr>
        <w:t xml:space="preserve">οινοτικής </w:t>
      </w:r>
      <w:r>
        <w:rPr>
          <w:rFonts w:eastAsia="Times New Roman"/>
          <w:szCs w:val="24"/>
        </w:rPr>
        <w:t>ο</w:t>
      </w:r>
      <w:r>
        <w:rPr>
          <w:rFonts w:eastAsia="Times New Roman"/>
          <w:szCs w:val="24"/>
        </w:rPr>
        <w:t xml:space="preserve">δηγίας 881/2016- δεν μας βρίσκουν αντίθετους. </w:t>
      </w:r>
    </w:p>
    <w:p w14:paraId="523E4FF6" w14:textId="77777777" w:rsidR="000D1927" w:rsidRDefault="00D33BB9">
      <w:pPr>
        <w:spacing w:after="0" w:line="600" w:lineRule="auto"/>
        <w:ind w:firstLine="720"/>
        <w:jc w:val="both"/>
        <w:rPr>
          <w:rFonts w:eastAsia="Times New Roman"/>
          <w:szCs w:val="24"/>
        </w:rPr>
      </w:pPr>
      <w:r>
        <w:rPr>
          <w:rFonts w:eastAsia="Times New Roman"/>
          <w:szCs w:val="24"/>
        </w:rPr>
        <w:t>Παρ’ όλα αυτά διατηρούμε σοβαρές επιφυλάξεις</w:t>
      </w:r>
      <w:r>
        <w:rPr>
          <w:rFonts w:eastAsia="Times New Roman"/>
          <w:szCs w:val="24"/>
        </w:rPr>
        <w:t>,</w:t>
      </w:r>
      <w:r>
        <w:rPr>
          <w:rFonts w:eastAsia="Times New Roman"/>
          <w:szCs w:val="24"/>
        </w:rPr>
        <w:t xml:space="preserve"> για το εάν ο κρατικός μηχανισμός </w:t>
      </w:r>
      <w:r>
        <w:rPr>
          <w:rFonts w:eastAsia="Times New Roman"/>
          <w:szCs w:val="24"/>
        </w:rPr>
        <w:t>θα μπορέσει να υποστηρίξει στην πράξη άμεσα την εφαρμογή και πώς θα εφαρμοστούν τα συγκεκριμένα μέτρα. Και αυτό γιατί -όπως έχω ήδη πει και όπως είναι γνωστό και ανέφερε και ο Πρόεδρος της Επιτροπής Κεφαλαιαγοράς- ναι μεν είναι εξειδικευμένο το προσωπικό τ</w:t>
      </w:r>
      <w:r>
        <w:rPr>
          <w:rFonts w:eastAsia="Times New Roman"/>
          <w:szCs w:val="24"/>
        </w:rPr>
        <w:t xml:space="preserve">ης αλλά είναι λίγο σε αριθμό. Άρα θα έπρεπε να είχατε ήδη προνοήσει για την επαρκή στελέχωση, ώστε να μην υπάρξουν ζητήματα στο διά ταύτα, τώρα που ήρθε η ώρα. </w:t>
      </w:r>
      <w:r>
        <w:rPr>
          <w:rFonts w:eastAsia="Times New Roman"/>
          <w:szCs w:val="24"/>
        </w:rPr>
        <w:t>Φ</w:t>
      </w:r>
      <w:r>
        <w:rPr>
          <w:rFonts w:eastAsia="Times New Roman"/>
          <w:szCs w:val="24"/>
        </w:rPr>
        <w:t xml:space="preserve">υσικά όταν λέω στελέχωση, εννοώ μόνο με τις δέουσες διαδικασίες, δηλαδή, μέσω ΑΣΕΠ. </w:t>
      </w:r>
    </w:p>
    <w:p w14:paraId="523E4FF7" w14:textId="77777777" w:rsidR="000D1927" w:rsidRDefault="00D33BB9">
      <w:pPr>
        <w:spacing w:after="0" w:line="600" w:lineRule="auto"/>
        <w:ind w:firstLine="720"/>
        <w:jc w:val="both"/>
        <w:rPr>
          <w:rFonts w:eastAsia="Times New Roman"/>
          <w:szCs w:val="24"/>
        </w:rPr>
      </w:pPr>
      <w:r>
        <w:rPr>
          <w:rFonts w:eastAsia="Times New Roman"/>
          <w:szCs w:val="24"/>
        </w:rPr>
        <w:t>Προσοχή κα</w:t>
      </w:r>
      <w:r>
        <w:rPr>
          <w:rFonts w:eastAsia="Times New Roman"/>
          <w:szCs w:val="24"/>
        </w:rPr>
        <w:t>ι κάποια επιμέλεια πρέπει να επιβληθεί και στα συστήματα που θα υιοθετήσει προς τον σκοπό αυτό η αρμόδια Εθνική Φορολογική Αρχή, που θα υποδέχεται σχετικές πληροφορίες. Όλοι γνωρίζουμε ότι τέτοιας φύσεως ευαίσθητες πληροφορίες</w:t>
      </w:r>
      <w:r>
        <w:rPr>
          <w:rFonts w:eastAsia="Times New Roman"/>
          <w:szCs w:val="24"/>
        </w:rPr>
        <w:t>,</w:t>
      </w:r>
      <w:r>
        <w:rPr>
          <w:rFonts w:eastAsia="Times New Roman"/>
          <w:szCs w:val="24"/>
        </w:rPr>
        <w:t xml:space="preserve"> πρέπει να προστατεύονται από</w:t>
      </w:r>
      <w:r>
        <w:rPr>
          <w:rFonts w:eastAsia="Times New Roman"/>
          <w:szCs w:val="24"/>
        </w:rPr>
        <w:t xml:space="preserve"> πρακτικές που μπορεί να οδηγήσουν στην αποκάλυψη εμπορικού, βιομηχανικού ή και κάποιου άλλου επαγγελματικού απορρήτου. Αλλιώς θα βρεθούμε ενώπιον προβλημάτων</w:t>
      </w:r>
      <w:r>
        <w:rPr>
          <w:rFonts w:eastAsia="Times New Roman"/>
          <w:szCs w:val="24"/>
        </w:rPr>
        <w:t>,</w:t>
      </w:r>
      <w:r>
        <w:rPr>
          <w:rFonts w:eastAsia="Times New Roman"/>
          <w:szCs w:val="24"/>
        </w:rPr>
        <w:t xml:space="preserve"> που εκτός των άλλων εμπίπτουν και σε θέματα αθέμιτου ανταγωνισμού.</w:t>
      </w:r>
    </w:p>
    <w:p w14:paraId="523E4FF8" w14:textId="77777777" w:rsidR="000D1927" w:rsidRDefault="00D33BB9">
      <w:pPr>
        <w:spacing w:after="0" w:line="600" w:lineRule="auto"/>
        <w:ind w:firstLine="720"/>
        <w:jc w:val="both"/>
        <w:rPr>
          <w:rFonts w:eastAsia="Times New Roman"/>
          <w:szCs w:val="24"/>
        </w:rPr>
      </w:pPr>
      <w:r>
        <w:rPr>
          <w:rFonts w:eastAsia="Times New Roman"/>
          <w:szCs w:val="24"/>
        </w:rPr>
        <w:t xml:space="preserve">Τα θετικά στοιχεία –όπως έχω </w:t>
      </w:r>
      <w:r>
        <w:rPr>
          <w:rFonts w:eastAsia="Times New Roman"/>
          <w:szCs w:val="24"/>
        </w:rPr>
        <w:t xml:space="preserve">ήδη τονίσει και όπως τόνισαν και εν γένει και τα κόμματα της </w:t>
      </w:r>
      <w:r>
        <w:rPr>
          <w:rFonts w:eastAsia="Times New Roman"/>
          <w:szCs w:val="24"/>
        </w:rPr>
        <w:t>Α</w:t>
      </w:r>
      <w:r>
        <w:rPr>
          <w:rFonts w:eastAsia="Times New Roman"/>
          <w:szCs w:val="24"/>
        </w:rPr>
        <w:t>ντιπολίτευσης- είναι συγκεκριμένα και ως τέτοια δεν μας βρίσκουν αντίθετους. Παρ’ όλα αυτά δεν ξέρω</w:t>
      </w:r>
      <w:r>
        <w:rPr>
          <w:rFonts w:eastAsia="Times New Roman"/>
          <w:szCs w:val="24"/>
        </w:rPr>
        <w:t>,</w:t>
      </w:r>
      <w:r>
        <w:rPr>
          <w:rFonts w:eastAsia="Times New Roman"/>
          <w:szCs w:val="24"/>
        </w:rPr>
        <w:t xml:space="preserve"> εάν</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θα φέρουν το αναμενόμενο όφελος στην κοινωνία. Δεν αρνούμαστε παραδείγματος χάριν ότι η παραχώρηση των ακινήτων του δημοσίου σε φορείς και υπηρεσίες του δημοσίου και ευρύτερου δημοσίου τομέα και στους ΟΤΑ</w:t>
      </w:r>
      <w:r>
        <w:rPr>
          <w:rFonts w:eastAsia="Times New Roman"/>
          <w:szCs w:val="24"/>
        </w:rPr>
        <w:t>,</w:t>
      </w:r>
      <w:r>
        <w:rPr>
          <w:rFonts w:eastAsia="Times New Roman"/>
          <w:szCs w:val="24"/>
        </w:rPr>
        <w:t xml:space="preserve"> θα είναι επί τα </w:t>
      </w:r>
      <w:proofErr w:type="spellStart"/>
      <w:r>
        <w:rPr>
          <w:rFonts w:eastAsia="Times New Roman"/>
          <w:szCs w:val="24"/>
        </w:rPr>
        <w:t>βελτίω</w:t>
      </w:r>
      <w:proofErr w:type="spellEnd"/>
      <w:r>
        <w:rPr>
          <w:rFonts w:eastAsia="Times New Roman"/>
          <w:szCs w:val="24"/>
        </w:rPr>
        <w:t>. Αρκεί, όμως, -και το τονί</w:t>
      </w:r>
      <w:r>
        <w:rPr>
          <w:rFonts w:eastAsia="Times New Roman"/>
          <w:szCs w:val="24"/>
        </w:rPr>
        <w:t>ζω αυτό- να τηρηθούν οι δεσμεύσεις των ωφελούμενων μερών περί αξιοποίησης κ.λπ.</w:t>
      </w:r>
      <w:r>
        <w:rPr>
          <w:rFonts w:eastAsia="Times New Roman"/>
          <w:szCs w:val="24"/>
        </w:rPr>
        <w:t>.</w:t>
      </w:r>
    </w:p>
    <w:p w14:paraId="523E4FF9" w14:textId="77777777" w:rsidR="000D1927" w:rsidRDefault="00D33BB9">
      <w:pPr>
        <w:spacing w:after="0" w:line="600" w:lineRule="auto"/>
        <w:ind w:firstLine="720"/>
        <w:jc w:val="both"/>
        <w:rPr>
          <w:rFonts w:eastAsia="Times New Roman"/>
          <w:szCs w:val="24"/>
        </w:rPr>
      </w:pPr>
      <w:r>
        <w:rPr>
          <w:rFonts w:eastAsia="Times New Roman"/>
          <w:szCs w:val="24"/>
        </w:rPr>
        <w:t xml:space="preserve">Το ίδιο πιστεύω και για τη μείωση του ΦΠΑ για τα </w:t>
      </w:r>
      <w:proofErr w:type="spellStart"/>
      <w:r>
        <w:rPr>
          <w:rFonts w:eastAsia="Times New Roman"/>
          <w:szCs w:val="24"/>
        </w:rPr>
        <w:t>δρεπτά</w:t>
      </w:r>
      <w:proofErr w:type="spellEnd"/>
      <w:r>
        <w:rPr>
          <w:rFonts w:eastAsia="Times New Roman"/>
          <w:szCs w:val="24"/>
        </w:rPr>
        <w:t xml:space="preserve"> άνθη, για τις τροφές για τα ζώα, για την προστασία του ακατάσχετου των λογαριασμών και εν γένει των ιδρυμάτων πληρωμών,</w:t>
      </w:r>
      <w:r>
        <w:rPr>
          <w:rFonts w:eastAsia="Times New Roman"/>
          <w:szCs w:val="24"/>
        </w:rPr>
        <w:t xml:space="preserve"> για την ανακούφιση των πληγέντων της Λέσβου, Κω κ.λπ., καθώς και για τη διευκόλυνση σε σχέση με την απαλλαγή τους από τον ΕΝΦΙΑ.</w:t>
      </w:r>
    </w:p>
    <w:p w14:paraId="523E4FFA" w14:textId="77777777" w:rsidR="000D1927" w:rsidRDefault="00D33BB9">
      <w:pPr>
        <w:spacing w:after="0" w:line="600" w:lineRule="auto"/>
        <w:ind w:firstLine="720"/>
        <w:jc w:val="both"/>
        <w:rPr>
          <w:rFonts w:eastAsia="Times New Roman"/>
          <w:szCs w:val="24"/>
        </w:rPr>
      </w:pPr>
      <w:r>
        <w:rPr>
          <w:rFonts w:eastAsia="Times New Roman"/>
          <w:szCs w:val="24"/>
        </w:rPr>
        <w:t xml:space="preserve">Επίσης καλώς ενθαρρύνεται ο περαιτέρω έλεγχος ως προς τα δημοσιονομικά του δημοσίου, δαπάνες μισθοδοσίας, </w:t>
      </w:r>
      <w:r>
        <w:rPr>
          <w:rFonts w:eastAsia="Times New Roman"/>
          <w:szCs w:val="24"/>
        </w:rPr>
        <w:t>φ</w:t>
      </w:r>
      <w:r>
        <w:rPr>
          <w:rFonts w:eastAsia="Times New Roman"/>
          <w:szCs w:val="24"/>
        </w:rPr>
        <w:t xml:space="preserve">ορέων </w:t>
      </w:r>
      <w:r>
        <w:rPr>
          <w:rFonts w:eastAsia="Times New Roman"/>
          <w:szCs w:val="24"/>
        </w:rPr>
        <w:t>κ</w:t>
      </w:r>
      <w:r>
        <w:rPr>
          <w:rFonts w:eastAsia="Times New Roman"/>
          <w:szCs w:val="24"/>
        </w:rPr>
        <w:t xml:space="preserve">εντρικής </w:t>
      </w:r>
      <w:r>
        <w:rPr>
          <w:rFonts w:eastAsia="Times New Roman"/>
          <w:szCs w:val="24"/>
        </w:rPr>
        <w:t>δ</w:t>
      </w:r>
      <w:r>
        <w:rPr>
          <w:rFonts w:eastAsia="Times New Roman"/>
          <w:szCs w:val="24"/>
        </w:rPr>
        <w:t>ιο</w:t>
      </w:r>
      <w:r>
        <w:rPr>
          <w:rFonts w:eastAsia="Times New Roman"/>
          <w:szCs w:val="24"/>
        </w:rPr>
        <w:t xml:space="preserve">ίκησης και δαπάνες συντάξεων δημοσίου, ανάθεσης της είσπραξης εσόδων ειδικών δημοσίων υπηρεσιών και ειδικών ταμείων, κυρώσεις σε περίπτωση αποκλίσεων από τους δημοσιονομικούς στόχους για τους </w:t>
      </w:r>
      <w:r>
        <w:rPr>
          <w:rFonts w:eastAsia="Times New Roman"/>
          <w:szCs w:val="24"/>
        </w:rPr>
        <w:t>φ</w:t>
      </w:r>
      <w:r>
        <w:rPr>
          <w:rFonts w:eastAsia="Times New Roman"/>
          <w:szCs w:val="24"/>
        </w:rPr>
        <w:t xml:space="preserve">ορείς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γενικά, όπως συμβαίνει εξάλλου και στη</w:t>
      </w:r>
      <w:r>
        <w:rPr>
          <w:rFonts w:eastAsia="Times New Roman"/>
          <w:szCs w:val="24"/>
        </w:rPr>
        <w:t xml:space="preserve"> Γερμανία.</w:t>
      </w:r>
    </w:p>
    <w:p w14:paraId="523E4FFB" w14:textId="77777777" w:rsidR="000D1927" w:rsidRDefault="00D33BB9">
      <w:pPr>
        <w:spacing w:after="0" w:line="600" w:lineRule="auto"/>
        <w:ind w:firstLine="720"/>
        <w:jc w:val="both"/>
        <w:rPr>
          <w:rFonts w:eastAsia="Times New Roman"/>
          <w:szCs w:val="24"/>
        </w:rPr>
      </w:pPr>
      <w:r>
        <w:rPr>
          <w:rFonts w:eastAsia="Times New Roman"/>
          <w:szCs w:val="24"/>
        </w:rPr>
        <w:t xml:space="preserve">Δεν πρέπει να είστε υπερήφανοι, όμως, για τις διατάξεις που θα φέρουν δήθεν αναδιάρθρωση και ανάπτυξη, όπως για παράδειγμα είναι η νεκρανάσταση αυτού του Συμβουλίου Οικονομικών Εμπορικών Εμπειρογνωμόνων, η </w:t>
      </w:r>
      <w:proofErr w:type="spellStart"/>
      <w:r>
        <w:rPr>
          <w:rFonts w:eastAsia="Times New Roman"/>
          <w:szCs w:val="24"/>
        </w:rPr>
        <w:t>επαναπρόσληψη</w:t>
      </w:r>
      <w:proofErr w:type="spellEnd"/>
      <w:r>
        <w:rPr>
          <w:rFonts w:eastAsia="Times New Roman"/>
          <w:szCs w:val="24"/>
        </w:rPr>
        <w:t xml:space="preserve"> των συνταξιούχων λες και </w:t>
      </w:r>
      <w:r>
        <w:rPr>
          <w:rFonts w:eastAsia="Times New Roman"/>
          <w:szCs w:val="24"/>
        </w:rPr>
        <w:t>δεν υπάρχουν νέοι άνθρωποι με μόρφωση, με διάθεση για εργασία.</w:t>
      </w:r>
    </w:p>
    <w:p w14:paraId="523E4FFC" w14:textId="77777777" w:rsidR="000D1927" w:rsidRDefault="00D33BB9">
      <w:pPr>
        <w:spacing w:after="0" w:line="600" w:lineRule="auto"/>
        <w:ind w:firstLine="720"/>
        <w:jc w:val="both"/>
        <w:rPr>
          <w:rFonts w:eastAsia="Times New Roman"/>
          <w:szCs w:val="24"/>
        </w:rPr>
      </w:pPr>
      <w:r>
        <w:rPr>
          <w:rFonts w:eastAsia="Times New Roman"/>
          <w:szCs w:val="24"/>
        </w:rPr>
        <w:t>Όλα αυτά τα φέρνετε με μόνο σκοπό να κλείσετε τα στόματα αυτών που γνωρίζουν. Αυτοί εκεί οι συνταξιούχοι γνωρίζουν πράγματα και θάματα. Γι’ αυτό, λοιπόν, τους ξαναφέρνετε, για να τους καλύψετε.</w:t>
      </w:r>
      <w:r>
        <w:rPr>
          <w:rFonts w:eastAsia="Times New Roman"/>
          <w:szCs w:val="24"/>
        </w:rPr>
        <w:t xml:space="preserve"> Αυτή είναι η γνώμη μου. Δεν ξέρω τώρα ποια είναι η αλήθεια. Μάλλον κάτι υποκρύπτεται εδώ. Γιατί όπως είπαμε, υπάρχουν νέοι με όρεξη, με πτυχία. Θέλετε να καλύψετε, λοιπόν, τις ατασθαλίες</w:t>
      </w:r>
      <w:r>
        <w:rPr>
          <w:rFonts w:eastAsia="Times New Roman"/>
          <w:szCs w:val="24"/>
        </w:rPr>
        <w:t>,</w:t>
      </w:r>
      <w:r>
        <w:rPr>
          <w:rFonts w:eastAsia="Times New Roman"/>
          <w:szCs w:val="24"/>
        </w:rPr>
        <w:t xml:space="preserve"> που προφανώς γνωρίζετε ότι έχουν κάνει κάποιοι δικοί σας.</w:t>
      </w:r>
    </w:p>
    <w:p w14:paraId="523E4FFD"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Εκτός των</w:t>
      </w:r>
      <w:r>
        <w:rPr>
          <w:rFonts w:eastAsia="Times New Roman" w:cs="Times New Roman"/>
          <w:szCs w:val="24"/>
        </w:rPr>
        <w:t xml:space="preserve"> άλλων χρησιμοποιείτε πολλές και αδύνατης νομικής ερμηνείας εκφράσεις όπως, για παράδειγμα, για την Επιτροπή Κεφαλαιαγοράς. Σημειώσατε εκεί ότι μπορεί η </w:t>
      </w:r>
      <w:r>
        <w:rPr>
          <w:rFonts w:eastAsia="Times New Roman" w:cs="Times New Roman"/>
          <w:szCs w:val="24"/>
        </w:rPr>
        <w:t>ε</w:t>
      </w:r>
      <w:r>
        <w:rPr>
          <w:rFonts w:eastAsia="Times New Roman" w:cs="Times New Roman"/>
          <w:szCs w:val="24"/>
        </w:rPr>
        <w:t>πιτροπή να κρίνει</w:t>
      </w:r>
      <w:r>
        <w:rPr>
          <w:rFonts w:eastAsia="Times New Roman" w:cs="Times New Roman"/>
          <w:szCs w:val="24"/>
        </w:rPr>
        <w:t>,</w:t>
      </w:r>
      <w:r>
        <w:rPr>
          <w:rFonts w:eastAsia="Times New Roman" w:cs="Times New Roman"/>
          <w:szCs w:val="24"/>
        </w:rPr>
        <w:t xml:space="preserve"> αν η πράξη ή η απόφασή της πρέπει να δημοσιεύεται ή να δημοσιεύεται ανώνυμα και ότι</w:t>
      </w:r>
      <w:r>
        <w:rPr>
          <w:rFonts w:eastAsia="Times New Roman" w:cs="Times New Roman"/>
          <w:szCs w:val="24"/>
        </w:rPr>
        <w:t xml:space="preserve"> αυτό δεν θα ισχύσει και στην περίπτωση που πρόκειται για πράξη που προσβάλλεται. </w:t>
      </w:r>
    </w:p>
    <w:p w14:paraId="523E4FFE"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Κανονικά όλες οι αποφάσεις και οι πράξεις της </w:t>
      </w:r>
      <w:r>
        <w:rPr>
          <w:rFonts w:eastAsia="Times New Roman" w:cs="Times New Roman"/>
          <w:szCs w:val="24"/>
        </w:rPr>
        <w:t>ε</w:t>
      </w:r>
      <w:r>
        <w:rPr>
          <w:rFonts w:eastAsia="Times New Roman" w:cs="Times New Roman"/>
          <w:szCs w:val="24"/>
        </w:rPr>
        <w:t>πιτροπής έχουν, εκ του σκοπού που υπηρετεί αυτή, εκτελεστικό, διοικητικό χαρακτήρα και ως τέτοιες πρέπει να μπορούν να προσβάλ</w:t>
      </w:r>
      <w:r>
        <w:rPr>
          <w:rFonts w:eastAsia="Times New Roman" w:cs="Times New Roman"/>
          <w:szCs w:val="24"/>
        </w:rPr>
        <w:t>λονται και, για να προσβάλλονται, πρέπει να έχουν προηγουμένως δημοσιευτεί, να μπορεί κάποιος να ισχυριστεί κάτι επί κάποιας βάσεως.</w:t>
      </w:r>
    </w:p>
    <w:p w14:paraId="523E4FFF"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Επομένως εδώ τι μας λέτε; Ότι θα προστατεύετε μέσα από την ανωνυμία κάποιες αποφάσεις και προφανώς κάποιους εκλεκτούς σας </w:t>
      </w:r>
      <w:r>
        <w:rPr>
          <w:rFonts w:eastAsia="Times New Roman" w:cs="Times New Roman"/>
          <w:szCs w:val="24"/>
        </w:rPr>
        <w:t>κ</w:t>
      </w:r>
      <w:r>
        <w:rPr>
          <w:rFonts w:eastAsia="Times New Roman" w:cs="Times New Roman"/>
          <w:szCs w:val="24"/>
        </w:rPr>
        <w:t>αι πάλι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για τους εκλεκτούς σας μιλάτε στη διάταξη, που θέλετε να δώσετε μπόνους επιτυχίας στον Ειδικό Εκκαθαριστή Δημόσιας Επιχείρησης. Μάλιστα εδώ υπάρχει μια προκλητική θέση</w:t>
      </w:r>
      <w:r>
        <w:rPr>
          <w:rFonts w:eastAsia="Times New Roman" w:cs="Times New Roman"/>
          <w:szCs w:val="24"/>
        </w:rPr>
        <w:t>.</w:t>
      </w:r>
      <w:r>
        <w:rPr>
          <w:rFonts w:eastAsia="Times New Roman" w:cs="Times New Roman"/>
          <w:szCs w:val="24"/>
        </w:rPr>
        <w:t xml:space="preserve"> Θέλετε να το κάνετε αυτό και με αναδρομική ισχύ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Αυ</w:t>
      </w:r>
      <w:r>
        <w:rPr>
          <w:rFonts w:eastAsia="Times New Roman" w:cs="Times New Roman"/>
          <w:szCs w:val="24"/>
        </w:rPr>
        <w:t xml:space="preserve">τό ισχύει για τη </w:t>
      </w:r>
      <w:r>
        <w:rPr>
          <w:rFonts w:eastAsia="Times New Roman" w:cs="Times New Roman"/>
          <w:szCs w:val="24"/>
        </w:rPr>
        <w:t>«</w:t>
      </w:r>
      <w:r>
        <w:rPr>
          <w:rFonts w:eastAsia="Times New Roman" w:cs="Times New Roman"/>
          <w:szCs w:val="24"/>
        </w:rPr>
        <w:t>ΜΕΤΑΛΛΟΥΡΓΙΚΗ ΒΙΟΜΗΧΑΝΙΑ ΗΠΕΙΡΟΥ Α.Ε.</w:t>
      </w:r>
      <w:r>
        <w:rPr>
          <w:rFonts w:eastAsia="Times New Roman" w:cs="Times New Roman"/>
          <w:szCs w:val="24"/>
        </w:rPr>
        <w:t>»</w:t>
      </w:r>
      <w:r>
        <w:rPr>
          <w:rFonts w:eastAsia="Times New Roman" w:cs="Times New Roman"/>
          <w:szCs w:val="24"/>
        </w:rPr>
        <w:t>, η οποία εξαίρεση αποτελεί αθέμιτο ανταγωνισμό. Αυτό που θα ισχύσει για μια εταιρ</w:t>
      </w:r>
      <w:r>
        <w:rPr>
          <w:rFonts w:eastAsia="Times New Roman" w:cs="Times New Roman"/>
          <w:szCs w:val="24"/>
        </w:rPr>
        <w:t>ε</w:t>
      </w:r>
      <w:r>
        <w:rPr>
          <w:rFonts w:eastAsia="Times New Roman" w:cs="Times New Roman"/>
          <w:szCs w:val="24"/>
        </w:rPr>
        <w:t>ία, πρέπει να ισχύει για άλλες παρόμοιες, διότι όπως είπαμε, λειτουργεί αθέμιτα έναντι των άλλων.</w:t>
      </w:r>
    </w:p>
    <w:p w14:paraId="523E5000"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Κάποτε κατηγορούσατ</w:t>
      </w:r>
      <w:r>
        <w:rPr>
          <w:rFonts w:eastAsia="Times New Roman" w:cs="Times New Roman"/>
          <w:szCs w:val="24"/>
        </w:rPr>
        <w:t xml:space="preserve">ε την εκάστοτε </w:t>
      </w:r>
      <w:r>
        <w:rPr>
          <w:rFonts w:eastAsia="Times New Roman" w:cs="Times New Roman"/>
          <w:szCs w:val="24"/>
        </w:rPr>
        <w:t>κ</w:t>
      </w:r>
      <w:r>
        <w:rPr>
          <w:rFonts w:eastAsia="Times New Roman" w:cs="Times New Roman"/>
          <w:szCs w:val="24"/>
        </w:rPr>
        <w:t xml:space="preserve">υβέρνηση, όταν ήσασταν </w:t>
      </w:r>
      <w:r>
        <w:rPr>
          <w:rFonts w:eastAsia="Times New Roman" w:cs="Times New Roman"/>
          <w:szCs w:val="24"/>
        </w:rPr>
        <w:t>α</w:t>
      </w:r>
      <w:r>
        <w:rPr>
          <w:rFonts w:eastAsia="Times New Roman" w:cs="Times New Roman"/>
          <w:szCs w:val="24"/>
        </w:rPr>
        <w:t>ντιπολίτευση ότι «μαγείρευε» τα νομοσχέδια όπως τη βόλευε, για να τακτοποιήσει</w:t>
      </w:r>
      <w:r>
        <w:rPr>
          <w:rFonts w:eastAsia="Times New Roman" w:cs="Times New Roman"/>
          <w:szCs w:val="24"/>
        </w:rPr>
        <w:t>,</w:t>
      </w:r>
      <w:r>
        <w:rPr>
          <w:rFonts w:eastAsia="Times New Roman" w:cs="Times New Roman"/>
          <w:szCs w:val="24"/>
        </w:rPr>
        <w:t xml:space="preserve"> πιθανώς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γαλάζια</w:t>
      </w:r>
      <w:r>
        <w:rPr>
          <w:rFonts w:eastAsia="Times New Roman" w:cs="Times New Roman"/>
          <w:szCs w:val="24"/>
        </w:rPr>
        <w:t>»</w:t>
      </w:r>
      <w:r>
        <w:rPr>
          <w:rFonts w:eastAsia="Times New Roman" w:cs="Times New Roman"/>
          <w:szCs w:val="24"/>
        </w:rPr>
        <w:t xml:space="preserve"> ή </w:t>
      </w:r>
      <w:r>
        <w:rPr>
          <w:rFonts w:eastAsia="Times New Roman" w:cs="Times New Roman"/>
          <w:szCs w:val="24"/>
        </w:rPr>
        <w:t>‘</w:t>
      </w:r>
      <w:r>
        <w:rPr>
          <w:rFonts w:eastAsia="Times New Roman" w:cs="Times New Roman"/>
          <w:szCs w:val="24"/>
        </w:rPr>
        <w:t>πράσινα</w:t>
      </w:r>
      <w:r>
        <w:rPr>
          <w:rFonts w:eastAsia="Times New Roman" w:cs="Times New Roman"/>
          <w:szCs w:val="24"/>
        </w:rPr>
        <w:t>»</w:t>
      </w:r>
      <w:r>
        <w:rPr>
          <w:rFonts w:eastAsia="Times New Roman" w:cs="Times New Roman"/>
          <w:szCs w:val="24"/>
        </w:rPr>
        <w:t xml:space="preserve"> ή, τέλος πάντων, </w:t>
      </w:r>
      <w:r>
        <w:rPr>
          <w:rFonts w:eastAsia="Times New Roman" w:cs="Times New Roman"/>
          <w:szCs w:val="24"/>
        </w:rPr>
        <w:t>«</w:t>
      </w:r>
      <w:r>
        <w:rPr>
          <w:rFonts w:eastAsia="Times New Roman" w:cs="Times New Roman"/>
          <w:szCs w:val="24"/>
        </w:rPr>
        <w:t>πολύχρωμα</w:t>
      </w:r>
      <w:r>
        <w:rPr>
          <w:rFonts w:eastAsia="Times New Roman" w:cs="Times New Roman"/>
          <w:szCs w:val="24"/>
        </w:rPr>
        <w:t>»</w:t>
      </w:r>
      <w:r>
        <w:rPr>
          <w:rFonts w:eastAsia="Times New Roman" w:cs="Times New Roman"/>
          <w:szCs w:val="24"/>
        </w:rPr>
        <w:t xml:space="preserve"> παιδιά. Τώρα εσείς χρησιμοποιείτε με ζέση και με περιττή ταχύτητα</w:t>
      </w:r>
      <w:r>
        <w:rPr>
          <w:rFonts w:eastAsia="Times New Roman" w:cs="Times New Roman"/>
          <w:szCs w:val="24"/>
        </w:rPr>
        <w:t>,</w:t>
      </w:r>
      <w:r>
        <w:rPr>
          <w:rFonts w:eastAsia="Times New Roman" w:cs="Times New Roman"/>
          <w:szCs w:val="24"/>
        </w:rPr>
        <w:t xml:space="preserve"> όσους σας υπόσχονται, μάλλον, την ψήφο. </w:t>
      </w:r>
    </w:p>
    <w:p w14:paraId="523E5001"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Υπάρχουν κι άλλες υποθέσεις εδώ, οι οποίες είναι προβληματικές. Υπάρχει ένα «πηγάδι» χωρίς πάτο που λέγεται </w:t>
      </w:r>
      <w:r>
        <w:rPr>
          <w:rFonts w:eastAsia="Times New Roman" w:cs="Times New Roman"/>
          <w:szCs w:val="24"/>
        </w:rPr>
        <w:t>μ</w:t>
      </w:r>
      <w:r>
        <w:rPr>
          <w:rFonts w:eastAsia="Times New Roman" w:cs="Times New Roman"/>
          <w:szCs w:val="24"/>
        </w:rPr>
        <w:t xml:space="preserve">έγαρο. Ασφαλώς είναι κόσμημα το </w:t>
      </w:r>
      <w:r>
        <w:rPr>
          <w:rFonts w:eastAsia="Times New Roman" w:cs="Times New Roman"/>
          <w:szCs w:val="24"/>
        </w:rPr>
        <w:t>μ</w:t>
      </w:r>
      <w:r>
        <w:rPr>
          <w:rFonts w:eastAsia="Times New Roman" w:cs="Times New Roman"/>
          <w:szCs w:val="24"/>
        </w:rPr>
        <w:t>έγαρο για τον ελληνικό πολιτισμό αλλά ως πότε; Τα 250 εκατομμύρια πού θα</w:t>
      </w:r>
      <w:r>
        <w:rPr>
          <w:rFonts w:eastAsia="Times New Roman" w:cs="Times New Roman"/>
          <w:szCs w:val="24"/>
        </w:rPr>
        <w:t xml:space="preserve"> βρεθούν; </w:t>
      </w:r>
    </w:p>
    <w:p w14:paraId="523E5002"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Στήνετε εισπρακτικούς μηχανισμούς. Τώρα φέρατε μια νομοτεχνική βελτίωση, που στην παράγραφο 1 λέει ότι το πρόστιμο των 10.000 ευρώ αντικαθίσταται με τη φράση πρόστιμο 20.000 ευρώ. Με τα πρόστιμα προσπαθείτε να τονώσετε την ελληνική οικονομία. Αυ</w:t>
      </w:r>
      <w:r>
        <w:rPr>
          <w:rFonts w:eastAsia="Times New Roman" w:cs="Times New Roman"/>
          <w:szCs w:val="24"/>
        </w:rPr>
        <w:t>τό είναι ένα καινούργιο εφεύρημά σας και έχετε εξαπολύσει στον δρόμο ακόμα και την Άμεση Δράση, που σκοπός της είναι να πατάσσει το έγκλημα, για να κυνηγάει κάποιους ανασφάλιστους ή κάποιους πιθανούς παραβάτες, οι οποίες θα γεμίσουν τον δημόσιο κορβανά.</w:t>
      </w:r>
    </w:p>
    <w:p w14:paraId="523E5003"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Ήμουν προχθές στην οδό </w:t>
      </w:r>
      <w:proofErr w:type="spellStart"/>
      <w:r>
        <w:rPr>
          <w:rFonts w:eastAsia="Times New Roman" w:cs="Times New Roman"/>
          <w:szCs w:val="24"/>
        </w:rPr>
        <w:t>Κεραμεικού</w:t>
      </w:r>
      <w:proofErr w:type="spellEnd"/>
      <w:r>
        <w:rPr>
          <w:rFonts w:eastAsia="Times New Roman" w:cs="Times New Roman"/>
          <w:szCs w:val="24"/>
        </w:rPr>
        <w:t xml:space="preserve"> και είχε ήρθε εκεί ο ντίλερ και έδινε τα ναρκωτικά. Είχαν μαζευτεί κα</w:t>
      </w:r>
      <w:r>
        <w:rPr>
          <w:rFonts w:eastAsia="Times New Roman" w:cs="Times New Roman"/>
          <w:szCs w:val="24"/>
        </w:rPr>
        <w:t>μ</w:t>
      </w:r>
      <w:r>
        <w:rPr>
          <w:rFonts w:eastAsia="Times New Roman" w:cs="Times New Roman"/>
          <w:szCs w:val="24"/>
        </w:rPr>
        <w:t xml:space="preserve">μιά δεκαριά και οι μισοί χτυπούσαν ενέσεις στα πεζοδρόμια. Περνάει το περιπολικό της Αμέσου Δράσεως και το είδα και χάρηκα και λέω ότι τώρα θα επέμβει, </w:t>
      </w:r>
      <w:r>
        <w:rPr>
          <w:rFonts w:eastAsia="Times New Roman" w:cs="Times New Roman"/>
          <w:szCs w:val="24"/>
        </w:rPr>
        <w:t xml:space="preserve">θα γίνει κάτι. Έστρεψαν αλλού τα μάτια τους και πήγαν παρακάτω. </w:t>
      </w:r>
    </w:p>
    <w:p w14:paraId="523E5004"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ιοίκηση της Αμέσου Δράσεως, κατ’ εμέ, δεν επιτελεί όπως θα έπρεπε το έργο, είναι ελλιπής. Βεβαίως είναι ένας από τους εισπρακτικούς μηχανισμούς σας.</w:t>
      </w:r>
    </w:p>
    <w:p w14:paraId="523E5005"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Το ευφυολόγημά σας ότι βγαίνετε στις αγ</w:t>
      </w:r>
      <w:r>
        <w:rPr>
          <w:rFonts w:eastAsia="Times New Roman" w:cs="Times New Roman"/>
          <w:szCs w:val="24"/>
        </w:rPr>
        <w:t>ορές και ότι είναι μια επιτυχία και ότι έρχεται ανάπτυξη, αποκτά ένα ενδιαφέρον. Βγήκατε στις αγορές πώς; Υπό ποιες προϋποθέσεις; Όταν βγαίνει κάποιος στις αγορές</w:t>
      </w:r>
      <w:r>
        <w:rPr>
          <w:rFonts w:eastAsia="Times New Roman" w:cs="Times New Roman"/>
          <w:szCs w:val="24"/>
        </w:rPr>
        <w:t>,</w:t>
      </w:r>
      <w:r>
        <w:rPr>
          <w:rFonts w:eastAsia="Times New Roman" w:cs="Times New Roman"/>
          <w:szCs w:val="24"/>
        </w:rPr>
        <w:t xml:space="preserve"> πρέπει να έχει μια ανεπτυγμένη οικονομία, διότι βγαίνοντας στις αγορές</w:t>
      </w:r>
      <w:r>
        <w:rPr>
          <w:rFonts w:eastAsia="Times New Roman" w:cs="Times New Roman"/>
          <w:szCs w:val="24"/>
        </w:rPr>
        <w:t>,</w:t>
      </w:r>
      <w:r>
        <w:rPr>
          <w:rFonts w:eastAsia="Times New Roman" w:cs="Times New Roman"/>
          <w:szCs w:val="24"/>
        </w:rPr>
        <w:t xml:space="preserve"> στοιχίζει παραπάνω ο</w:t>
      </w:r>
      <w:r>
        <w:rPr>
          <w:rFonts w:eastAsia="Times New Roman" w:cs="Times New Roman"/>
          <w:szCs w:val="24"/>
        </w:rPr>
        <w:t xml:space="preserve"> δανεισμός, πολλές φορές παραπάνω από τον δανεισμό που θα μπορούσατε να είχατε μέσα από την προστατευόμενη οικογένεια της Ευρωπαϊκής Ένωσης. </w:t>
      </w:r>
    </w:p>
    <w:p w14:paraId="523E5006"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Επομένως δεν πρόκειται περί επιτυχίας. Απλώς θέλατε να βρείτε χρήματα εδώ και τώρα και βγήκατε στις αγορές για να </w:t>
      </w:r>
      <w:r>
        <w:rPr>
          <w:rFonts w:eastAsia="Times New Roman" w:cs="Times New Roman"/>
          <w:szCs w:val="24"/>
        </w:rPr>
        <w:t xml:space="preserve">πάρετε χρήματα πάση θυσία σε οποιαδήποτε τιμή. Αυτό θα το πληρώσει ο ελληνικός λαός με την πολλαπλάσια επιβάρυνση. </w:t>
      </w:r>
    </w:p>
    <w:p w14:paraId="523E5007"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Εμείς ζητούμε μια </w:t>
      </w:r>
      <w:r>
        <w:rPr>
          <w:rFonts w:eastAsia="Times New Roman" w:cs="Times New Roman"/>
          <w:szCs w:val="24"/>
        </w:rPr>
        <w:t>κ</w:t>
      </w:r>
      <w:r>
        <w:rPr>
          <w:rFonts w:eastAsia="Times New Roman" w:cs="Times New Roman"/>
          <w:szCs w:val="24"/>
        </w:rPr>
        <w:t>υβέρνηση πλειοψηφίας τεχνοκρατών, διότι νομίζουμε ότι δοκιμαστήκατε όλοι και έχετε αποτύχει. Τώρα είναι η περίοδος που, ε</w:t>
      </w:r>
      <w:r>
        <w:rPr>
          <w:rFonts w:eastAsia="Times New Roman" w:cs="Times New Roman"/>
          <w:szCs w:val="24"/>
        </w:rPr>
        <w:t>κτός των εσωτερικών προβλημάτων, έχουμε και εξωτερικούς εχθρούς, οι οποίοι εποφθαλμιούν.</w:t>
      </w:r>
    </w:p>
    <w:p w14:paraId="523E5008"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 xml:space="preserve">Χρειάζεται, λοιπόν, μία </w:t>
      </w:r>
      <w:r>
        <w:rPr>
          <w:rFonts w:eastAsia="Times New Roman" w:cs="Times New Roman"/>
          <w:szCs w:val="24"/>
        </w:rPr>
        <w:t>κ</w:t>
      </w:r>
      <w:r>
        <w:rPr>
          <w:rFonts w:eastAsia="Times New Roman" w:cs="Times New Roman"/>
          <w:szCs w:val="24"/>
        </w:rPr>
        <w:t xml:space="preserve">υβέρνηση ευρέος </w:t>
      </w:r>
      <w:r>
        <w:rPr>
          <w:rFonts w:eastAsia="Times New Roman" w:cs="Times New Roman"/>
          <w:szCs w:val="24"/>
        </w:rPr>
        <w:t>πέλ</w:t>
      </w:r>
      <w:r w:rsidRPr="00D83EE3">
        <w:rPr>
          <w:rFonts w:eastAsia="Times New Roman" w:cs="Times New Roman"/>
          <w:szCs w:val="24"/>
        </w:rPr>
        <w:t>ματος</w:t>
      </w:r>
      <w:r>
        <w:rPr>
          <w:rFonts w:eastAsia="Times New Roman" w:cs="Times New Roman"/>
          <w:szCs w:val="24"/>
        </w:rPr>
        <w:t xml:space="preserve"> με ανθρώπους οι οποίοι δεν αποβλέπουν στην ψηφοθηρία, δεν θα πολιτευθούν, είναι τεχνοκράτες, γνωρίζουν το αντικείμενό</w:t>
      </w:r>
      <w:r>
        <w:rPr>
          <w:rFonts w:eastAsia="Times New Roman" w:cs="Times New Roman"/>
          <w:szCs w:val="24"/>
        </w:rPr>
        <w:t xml:space="preserve"> τους και θα δώσουν μία άλλη ώθηση στην ελληνική οικονομία. </w:t>
      </w:r>
    </w:p>
    <w:p w14:paraId="523E5009" w14:textId="77777777" w:rsidR="000D1927" w:rsidRDefault="00D33BB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23E500A"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Στο σημείο αυτό, κυρίες και κύριοι συνάδελφοι, δέχεστε να λύσουμε τη συνεδρίαση;</w:t>
      </w:r>
    </w:p>
    <w:p w14:paraId="523E500B" w14:textId="77777777" w:rsidR="000D1927" w:rsidRDefault="00D33BB9">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523E500C" w14:textId="77777777" w:rsidR="000D1927" w:rsidRDefault="00D33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w:t>
      </w:r>
      <w:r>
        <w:rPr>
          <w:rFonts w:eastAsia="Times New Roman" w:cs="Times New Roman"/>
          <w:b/>
          <w:szCs w:val="24"/>
        </w:rPr>
        <w:t>ύλης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22.25΄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28 Ιουλίου 2017 και ώρα 10.00΄</w:t>
      </w:r>
      <w:r>
        <w:rPr>
          <w:rFonts w:eastAsia="Times New Roman" w:cs="Times New Roman"/>
          <w:szCs w:val="24"/>
        </w:rPr>
        <w:t>,</w:t>
      </w:r>
      <w:r>
        <w:rPr>
          <w:rFonts w:eastAsia="Times New Roman" w:cs="Times New Roman"/>
          <w:szCs w:val="24"/>
        </w:rPr>
        <w:t xml:space="preserve"> με αντικείμενο εργασιών του Σώματος: νομοθετική εργασία, συνέχιση της συζήτησης και ψήφιση του σχεδίου νόμου του Υπουργείου Οικ</w:t>
      </w:r>
      <w:r>
        <w:rPr>
          <w:rFonts w:eastAsia="Times New Roman" w:cs="Times New Roman"/>
          <w:szCs w:val="24"/>
        </w:rPr>
        <w:t>ονομικών</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(ΕΕ) 2016/881 και άλλες διατάξεις». </w:t>
      </w:r>
    </w:p>
    <w:p w14:paraId="523E500D" w14:textId="77777777" w:rsidR="000D1927" w:rsidRDefault="00D33BB9">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0D19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veeJpfD9Le03xSJzY+idRC+5uaQ=" w:salt="0NZ5ExoEhq8uekovr3yiB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27"/>
    <w:rsid w:val="000D1927"/>
    <w:rsid w:val="005F4344"/>
    <w:rsid w:val="00D33B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4C9B"/>
  <w15:docId w15:val="{1FEED6DF-53C2-46E7-B4EF-5E80DFAF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6E7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26E78"/>
    <w:rPr>
      <w:rFonts w:ascii="Segoe UI" w:hAnsi="Segoe UI" w:cs="Segoe UI"/>
      <w:sz w:val="18"/>
      <w:szCs w:val="18"/>
    </w:rPr>
  </w:style>
  <w:style w:type="paragraph" w:styleId="a4">
    <w:name w:val="Revision"/>
    <w:hidden/>
    <w:uiPriority w:val="99"/>
    <w:semiHidden/>
    <w:rsid w:val="001A6E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487</MetadataID>
    <Session xmlns="641f345b-441b-4b81-9152-adc2e73ba5e1">Β´</Session>
    <Date xmlns="641f345b-441b-4b81-9152-adc2e73ba5e1">2017-07-26T21:00:00+00:00</Date>
    <Status xmlns="641f345b-441b-4b81-9152-adc2e73ba5e1">
      <Url>http://srv-sp1/praktika/Lists/Incoming_Metadata/EditForm.aspx?ID=487&amp;Source=/praktika/Recordings_Library/Forms/AllItems.aspx</Url>
      <Description>Δημοσιεύτηκε</Description>
    </Status>
    <Meeting xmlns="641f345b-441b-4b81-9152-adc2e73ba5e1">ΡΝΘ´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CD7416-A5E8-4965-927B-F08F53DD8F4A}">
  <ds:schemaRefs>
    <ds:schemaRef ds:uri="http://schemas.microsoft.com/sharepoint/v3/contenttype/forms"/>
  </ds:schemaRefs>
</ds:datastoreItem>
</file>

<file path=customXml/itemProps2.xml><?xml version="1.0" encoding="utf-8"?>
<ds:datastoreItem xmlns:ds="http://schemas.openxmlformats.org/officeDocument/2006/customXml" ds:itemID="{8A5C1840-01FA-4159-B413-B3845E05B4BB}">
  <ds:schemaRefs>
    <ds:schemaRef ds:uri="http://schemas.openxmlformats.org/package/2006/metadata/core-properties"/>
    <ds:schemaRef ds:uri="http://schemas.microsoft.com/office/infopath/2007/PartnerControls"/>
    <ds:schemaRef ds:uri="http://purl.org/dc/elements/1.1/"/>
    <ds:schemaRef ds:uri="http://www.w3.org/XML/1998/namespace"/>
    <ds:schemaRef ds:uri="http://schemas.microsoft.com/office/2006/documentManagement/types"/>
    <ds:schemaRef ds:uri="641f345b-441b-4b81-9152-adc2e73ba5e1"/>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5AFF2E07-2CE1-45CB-B02D-AE882BA05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187</Pages>
  <Words>34979</Words>
  <Characters>188891</Characters>
  <Application>Microsoft Office Word</Application>
  <DocSecurity>0</DocSecurity>
  <Lines>1574</Lines>
  <Paragraphs>446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2017-08-01T11:03:00Z</dcterms:created>
  <dcterms:modified xsi:type="dcterms:W3CDTF">2017-08-01T11:03:00Z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