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6E00F" w14:textId="77777777" w:rsidR="00D66C60" w:rsidRPr="00D66C60" w:rsidRDefault="00D66C60" w:rsidP="00D66C60">
      <w:pPr>
        <w:spacing w:after="0" w:line="360" w:lineRule="auto"/>
        <w:rPr>
          <w:ins w:id="0" w:author="Φλούδα Χριστίνα" w:date="2016-06-29T12:44:00Z"/>
          <w:rFonts w:eastAsia="Times New Roman"/>
          <w:szCs w:val="24"/>
          <w:lang w:eastAsia="en-US"/>
        </w:rPr>
      </w:pPr>
      <w:bookmarkStart w:id="1" w:name="_GoBack"/>
      <w:bookmarkEnd w:id="1"/>
      <w:ins w:id="2" w:author="Φλούδα Χριστίνα" w:date="2016-06-29T12:44:00Z">
        <w:r w:rsidRPr="00D66C6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22E8CB2" w14:textId="77777777" w:rsidR="00D66C60" w:rsidRPr="00D66C60" w:rsidRDefault="00D66C60" w:rsidP="00D66C60">
      <w:pPr>
        <w:spacing w:after="0" w:line="360" w:lineRule="auto"/>
        <w:rPr>
          <w:ins w:id="3" w:author="Φλούδα Χριστίνα" w:date="2016-06-29T12:44:00Z"/>
          <w:rFonts w:eastAsia="Times New Roman"/>
          <w:szCs w:val="24"/>
          <w:lang w:eastAsia="en-US"/>
        </w:rPr>
      </w:pPr>
    </w:p>
    <w:p w14:paraId="6ED85C0F" w14:textId="77777777" w:rsidR="00D66C60" w:rsidRPr="00D66C60" w:rsidRDefault="00D66C60" w:rsidP="00D66C60">
      <w:pPr>
        <w:spacing w:after="0" w:line="360" w:lineRule="auto"/>
        <w:rPr>
          <w:ins w:id="4" w:author="Φλούδα Χριστίνα" w:date="2016-06-29T12:44:00Z"/>
          <w:rFonts w:eastAsia="Times New Roman"/>
          <w:szCs w:val="24"/>
          <w:lang w:eastAsia="en-US"/>
        </w:rPr>
      </w:pPr>
      <w:ins w:id="5" w:author="Φλούδα Χριστίνα" w:date="2016-06-29T12:44:00Z">
        <w:r w:rsidRPr="00D66C60">
          <w:rPr>
            <w:rFonts w:eastAsia="Times New Roman"/>
            <w:szCs w:val="24"/>
            <w:lang w:eastAsia="en-US"/>
          </w:rPr>
          <w:t>ΠΙΝΑΚΑΣ ΠΕΡΙΕΧΟΜΕΝΩΝ</w:t>
        </w:r>
      </w:ins>
    </w:p>
    <w:p w14:paraId="7D508BA7" w14:textId="77777777" w:rsidR="00D66C60" w:rsidRPr="00D66C60" w:rsidRDefault="00D66C60" w:rsidP="00D66C60">
      <w:pPr>
        <w:spacing w:after="0" w:line="360" w:lineRule="auto"/>
        <w:rPr>
          <w:ins w:id="6" w:author="Φλούδα Χριστίνα" w:date="2016-06-29T12:44:00Z"/>
          <w:rFonts w:eastAsia="Times New Roman"/>
          <w:szCs w:val="24"/>
          <w:lang w:eastAsia="en-US"/>
        </w:rPr>
      </w:pPr>
      <w:ins w:id="7" w:author="Φλούδα Χριστίνα" w:date="2016-06-29T12:44:00Z">
        <w:r w:rsidRPr="00D66C60">
          <w:rPr>
            <w:rFonts w:eastAsia="Times New Roman"/>
            <w:szCs w:val="24"/>
            <w:lang w:eastAsia="en-US"/>
          </w:rPr>
          <w:t xml:space="preserve">ΙΖ΄ ΠΕΡΙΟΔΟΣ </w:t>
        </w:r>
      </w:ins>
    </w:p>
    <w:p w14:paraId="160A8E91" w14:textId="77777777" w:rsidR="00D66C60" w:rsidRPr="00D66C60" w:rsidRDefault="00D66C60" w:rsidP="00D66C60">
      <w:pPr>
        <w:spacing w:after="0" w:line="360" w:lineRule="auto"/>
        <w:rPr>
          <w:ins w:id="8" w:author="Φλούδα Χριστίνα" w:date="2016-06-29T12:44:00Z"/>
          <w:rFonts w:eastAsia="Times New Roman"/>
          <w:szCs w:val="24"/>
          <w:lang w:eastAsia="en-US"/>
        </w:rPr>
      </w:pPr>
      <w:ins w:id="9" w:author="Φλούδα Χριστίνα" w:date="2016-06-29T12:44:00Z">
        <w:r w:rsidRPr="00D66C60">
          <w:rPr>
            <w:rFonts w:eastAsia="Times New Roman"/>
            <w:szCs w:val="24"/>
            <w:lang w:eastAsia="en-US"/>
          </w:rPr>
          <w:t>ΠΡΟΕΔΡΕΥΟΜΕΝΗΣ ΚΟΙΝΟΒΟΥΛΕΥΤΙΚΗΣ ΔΗΜΟΚΡΑΤΙΑΣ</w:t>
        </w:r>
      </w:ins>
    </w:p>
    <w:p w14:paraId="2E0BFEC2" w14:textId="77777777" w:rsidR="00D66C60" w:rsidRPr="00D66C60" w:rsidRDefault="00D66C60" w:rsidP="00D66C60">
      <w:pPr>
        <w:spacing w:after="0" w:line="360" w:lineRule="auto"/>
        <w:rPr>
          <w:ins w:id="10" w:author="Φλούδα Χριστίνα" w:date="2016-06-29T12:44:00Z"/>
          <w:rFonts w:eastAsia="Times New Roman"/>
          <w:szCs w:val="24"/>
          <w:lang w:eastAsia="en-US"/>
        </w:rPr>
      </w:pPr>
      <w:ins w:id="11" w:author="Φλούδα Χριστίνα" w:date="2016-06-29T12:44:00Z">
        <w:r w:rsidRPr="00D66C60">
          <w:rPr>
            <w:rFonts w:eastAsia="Times New Roman"/>
            <w:szCs w:val="24"/>
            <w:lang w:eastAsia="en-US"/>
          </w:rPr>
          <w:t>ΣΥΝΟΔΟΣ Α΄</w:t>
        </w:r>
      </w:ins>
    </w:p>
    <w:p w14:paraId="1D392727" w14:textId="77777777" w:rsidR="00D66C60" w:rsidRPr="00D66C60" w:rsidRDefault="00D66C60" w:rsidP="00D66C60">
      <w:pPr>
        <w:spacing w:after="0" w:line="360" w:lineRule="auto"/>
        <w:rPr>
          <w:ins w:id="12" w:author="Φλούδα Χριστίνα" w:date="2016-06-29T12:44:00Z"/>
          <w:rFonts w:eastAsia="Times New Roman"/>
          <w:szCs w:val="24"/>
          <w:lang w:eastAsia="en-US"/>
        </w:rPr>
      </w:pPr>
    </w:p>
    <w:p w14:paraId="349FD25E" w14:textId="77777777" w:rsidR="00D66C60" w:rsidRPr="00D66C60" w:rsidRDefault="00D66C60" w:rsidP="00D66C60">
      <w:pPr>
        <w:spacing w:after="0" w:line="360" w:lineRule="auto"/>
        <w:rPr>
          <w:ins w:id="13" w:author="Φλούδα Χριστίνα" w:date="2016-06-29T12:44:00Z"/>
          <w:rFonts w:eastAsia="Times New Roman"/>
          <w:szCs w:val="24"/>
          <w:lang w:eastAsia="en-US"/>
        </w:rPr>
      </w:pPr>
      <w:ins w:id="14" w:author="Φλούδα Χριστίνα" w:date="2016-06-29T12:44:00Z">
        <w:r w:rsidRPr="00D66C60">
          <w:rPr>
            <w:rFonts w:eastAsia="Times New Roman"/>
            <w:szCs w:val="24"/>
            <w:lang w:eastAsia="en-US"/>
          </w:rPr>
          <w:t>ΣΥΝΕΔΡΙΑΣΗ ΡΜΔ΄</w:t>
        </w:r>
      </w:ins>
    </w:p>
    <w:p w14:paraId="725639C3" w14:textId="77777777" w:rsidR="00D66C60" w:rsidRPr="00D66C60" w:rsidRDefault="00D66C60" w:rsidP="00D66C60">
      <w:pPr>
        <w:spacing w:after="0" w:line="360" w:lineRule="auto"/>
        <w:rPr>
          <w:ins w:id="15" w:author="Φλούδα Χριστίνα" w:date="2016-06-29T12:44:00Z"/>
          <w:rFonts w:eastAsia="Times New Roman"/>
          <w:szCs w:val="24"/>
          <w:lang w:eastAsia="en-US"/>
        </w:rPr>
      </w:pPr>
      <w:ins w:id="16" w:author="Φλούδα Χριστίνα" w:date="2016-06-29T12:44:00Z">
        <w:r w:rsidRPr="00D66C60">
          <w:rPr>
            <w:rFonts w:eastAsia="Times New Roman"/>
            <w:szCs w:val="24"/>
            <w:lang w:eastAsia="en-US"/>
          </w:rPr>
          <w:t>Τετάρτη  15 Ιουνίου 2016</w:t>
        </w:r>
      </w:ins>
    </w:p>
    <w:p w14:paraId="70F2D0F8" w14:textId="77777777" w:rsidR="00D66C60" w:rsidRPr="00D66C60" w:rsidRDefault="00D66C60" w:rsidP="00D66C60">
      <w:pPr>
        <w:spacing w:after="0" w:line="360" w:lineRule="auto"/>
        <w:rPr>
          <w:ins w:id="17" w:author="Φλούδα Χριστίνα" w:date="2016-06-29T12:44:00Z"/>
          <w:rFonts w:eastAsia="Times New Roman"/>
          <w:szCs w:val="24"/>
          <w:lang w:eastAsia="en-US"/>
        </w:rPr>
      </w:pPr>
    </w:p>
    <w:p w14:paraId="2E479FEC" w14:textId="77777777" w:rsidR="00D66C60" w:rsidRPr="00D66C60" w:rsidRDefault="00D66C60" w:rsidP="00D66C60">
      <w:pPr>
        <w:spacing w:after="0" w:line="360" w:lineRule="auto"/>
        <w:rPr>
          <w:ins w:id="18" w:author="Φλούδα Χριστίνα" w:date="2016-06-29T12:44:00Z"/>
          <w:rFonts w:eastAsia="Times New Roman"/>
          <w:szCs w:val="24"/>
          <w:lang w:eastAsia="en-US"/>
        </w:rPr>
      </w:pPr>
      <w:ins w:id="19" w:author="Φλούδα Χριστίνα" w:date="2016-06-29T12:44:00Z">
        <w:r w:rsidRPr="00D66C60">
          <w:rPr>
            <w:rFonts w:eastAsia="Times New Roman"/>
            <w:szCs w:val="24"/>
            <w:lang w:eastAsia="en-US"/>
          </w:rPr>
          <w:t>ΘΕΜΑΤΑ</w:t>
        </w:r>
      </w:ins>
    </w:p>
    <w:p w14:paraId="0CCEF4E2" w14:textId="77777777" w:rsidR="00D66C60" w:rsidRPr="00D66C60" w:rsidRDefault="00D66C60" w:rsidP="00D66C60">
      <w:pPr>
        <w:spacing w:after="0" w:line="360" w:lineRule="auto"/>
        <w:rPr>
          <w:ins w:id="20" w:author="Φλούδα Χριστίνα" w:date="2016-06-29T12:44:00Z"/>
          <w:rFonts w:eastAsia="Times New Roman"/>
          <w:szCs w:val="24"/>
          <w:lang w:eastAsia="en-US"/>
        </w:rPr>
      </w:pPr>
      <w:ins w:id="21" w:author="Φλούδα Χριστίνα" w:date="2016-06-29T12:44:00Z">
        <w:r w:rsidRPr="00D66C60">
          <w:rPr>
            <w:rFonts w:eastAsia="Times New Roman"/>
            <w:szCs w:val="24"/>
            <w:lang w:eastAsia="en-US"/>
          </w:rPr>
          <w:t xml:space="preserve"> </w:t>
        </w:r>
        <w:r w:rsidRPr="00D66C60">
          <w:rPr>
            <w:rFonts w:eastAsia="Times New Roman"/>
            <w:szCs w:val="24"/>
            <w:lang w:eastAsia="en-US"/>
          </w:rPr>
          <w:br/>
          <w:t xml:space="preserve">Α. ΕΙΔΙΚΑ ΘΕΜΑΤΑ </w:t>
        </w:r>
        <w:r w:rsidRPr="00D66C60">
          <w:rPr>
            <w:rFonts w:eastAsia="Times New Roman"/>
            <w:szCs w:val="24"/>
            <w:lang w:eastAsia="en-US"/>
          </w:rPr>
          <w:br/>
          <w:t xml:space="preserve">1. Επικύρωση Πρακτικών, σελ. </w:t>
        </w:r>
        <w:r w:rsidRPr="00D66C60">
          <w:rPr>
            <w:rFonts w:eastAsia="Times New Roman"/>
            <w:szCs w:val="24"/>
            <w:lang w:eastAsia="en-US"/>
          </w:rPr>
          <w:br/>
          <w:t xml:space="preserve">2. Επί διαδικαστικού θέματος, σελ. </w:t>
        </w:r>
        <w:r w:rsidRPr="00D66C60">
          <w:rPr>
            <w:rFonts w:eastAsia="Times New Roman"/>
            <w:szCs w:val="24"/>
            <w:lang w:eastAsia="en-US"/>
          </w:rPr>
          <w:br/>
          <w:t xml:space="preserve">3. Επί του Κανονισμού, σελ. </w:t>
        </w:r>
        <w:r w:rsidRPr="00D66C60">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περί «Ποινικής ευθύνης των Υπουργών», όπως ισχύει, σήμερα στις 15 Ιουνίου 2016 ποινική δικογραφία που αφορά στον Υπουργό Υποδομών, Μεταφορών και Δικτύων κ. Χρήστο </w:t>
        </w:r>
        <w:proofErr w:type="spellStart"/>
        <w:r w:rsidRPr="00D66C60">
          <w:rPr>
            <w:rFonts w:eastAsia="Times New Roman"/>
            <w:szCs w:val="24"/>
            <w:lang w:eastAsia="en-US"/>
          </w:rPr>
          <w:t>Σπίρτζη</w:t>
        </w:r>
        <w:proofErr w:type="spellEnd"/>
        <w:r w:rsidRPr="00D66C60">
          <w:rPr>
            <w:rFonts w:eastAsia="Times New Roman"/>
            <w:szCs w:val="24"/>
            <w:lang w:eastAsia="en-US"/>
          </w:rPr>
          <w:t xml:space="preserve">, σελ. </w:t>
        </w:r>
        <w:r w:rsidRPr="00D66C60">
          <w:rPr>
            <w:rFonts w:eastAsia="Times New Roman"/>
            <w:szCs w:val="24"/>
            <w:lang w:eastAsia="en-US"/>
          </w:rPr>
          <w:br/>
          <w:t xml:space="preserve">5. Επί προσωπικού θέματος, σελ. </w:t>
        </w:r>
        <w:r w:rsidRPr="00D66C60">
          <w:rPr>
            <w:rFonts w:eastAsia="Times New Roman"/>
            <w:szCs w:val="24"/>
            <w:lang w:eastAsia="en-US"/>
          </w:rPr>
          <w:br/>
          <w:t xml:space="preserve"> </w:t>
        </w:r>
        <w:r w:rsidRPr="00D66C60">
          <w:rPr>
            <w:rFonts w:eastAsia="Times New Roman"/>
            <w:szCs w:val="24"/>
            <w:lang w:eastAsia="en-US"/>
          </w:rPr>
          <w:br/>
          <w:t xml:space="preserve">Β. ΝΟΜΟΘΕΤΙΚΗ ΕΡΓΑΣΙΑ </w:t>
        </w:r>
        <w:r w:rsidRPr="00D66C60">
          <w:rPr>
            <w:rFonts w:eastAsia="Times New Roman"/>
            <w:szCs w:val="24"/>
            <w:lang w:eastAsia="en-US"/>
          </w:rPr>
          <w:br/>
          <w:t xml:space="preserve">Συζήτηση επί της αρχής και επί των άρθρων και του συνόλου του σχεδίου νόμου του Υπουργείου Οικονομίας, Ανάπτυξης και Τουρισμού: «Θεσμικό πλαίσιο για τη σύσταση καθεστώτων Ενισχύσεων Ιδιωτικών Επενδύσεων για την περιφερειακή και οικονομική ανάπτυξη της χώρας-Σύσταση Αναπτυξιακού Συμβουλίου και άλλες διατάξεις», σελ. </w:t>
        </w:r>
        <w:r w:rsidRPr="00D66C60">
          <w:rPr>
            <w:rFonts w:eastAsia="Times New Roman"/>
            <w:szCs w:val="24"/>
            <w:lang w:eastAsia="en-US"/>
          </w:rPr>
          <w:br/>
          <w:t xml:space="preserve"> </w:t>
        </w:r>
        <w:r w:rsidRPr="00D66C60">
          <w:rPr>
            <w:rFonts w:eastAsia="Times New Roman"/>
            <w:szCs w:val="24"/>
            <w:lang w:eastAsia="en-US"/>
          </w:rPr>
          <w:br/>
          <w:t>ΠΡΟΕΔΡΕΥΟΝΤΕΣ</w:t>
        </w:r>
      </w:ins>
    </w:p>
    <w:p w14:paraId="7A9534E6" w14:textId="77777777" w:rsidR="00D66C60" w:rsidRPr="00D66C60" w:rsidRDefault="00D66C60" w:rsidP="00D66C60">
      <w:pPr>
        <w:spacing w:after="0" w:line="360" w:lineRule="auto"/>
        <w:rPr>
          <w:ins w:id="22" w:author="Φλούδα Χριστίνα" w:date="2016-06-29T12:44:00Z"/>
          <w:rFonts w:eastAsia="Times New Roman"/>
          <w:szCs w:val="24"/>
          <w:lang w:eastAsia="en-US"/>
        </w:rPr>
      </w:pPr>
    </w:p>
    <w:p w14:paraId="491B619A" w14:textId="77777777" w:rsidR="00D66C60" w:rsidRPr="00D66C60" w:rsidRDefault="00D66C60" w:rsidP="00D66C60">
      <w:pPr>
        <w:spacing w:after="0" w:line="360" w:lineRule="auto"/>
        <w:rPr>
          <w:ins w:id="23" w:author="Φλούδα Χριστίνα" w:date="2016-06-29T12:44:00Z"/>
          <w:rFonts w:eastAsia="Times New Roman"/>
          <w:szCs w:val="24"/>
          <w:lang w:eastAsia="en-US"/>
        </w:rPr>
      </w:pPr>
      <w:ins w:id="24" w:author="Φλούδα Χριστίνα" w:date="2016-06-29T12:44:00Z">
        <w:r w:rsidRPr="00D66C60">
          <w:rPr>
            <w:rFonts w:eastAsia="Times New Roman"/>
            <w:szCs w:val="24"/>
            <w:lang w:eastAsia="en-US"/>
          </w:rPr>
          <w:t>ΒΑΡΕΜΕΝΟΣ Γ. , σελ.</w:t>
        </w:r>
        <w:r w:rsidRPr="00D66C60">
          <w:rPr>
            <w:rFonts w:eastAsia="Times New Roman"/>
            <w:szCs w:val="24"/>
            <w:lang w:eastAsia="en-US"/>
          </w:rPr>
          <w:br/>
          <w:t>ΚΡΕΜΑΣΤΙΝΟΣ Δ. , σελ.</w:t>
        </w:r>
        <w:r w:rsidRPr="00D66C60">
          <w:rPr>
            <w:rFonts w:eastAsia="Times New Roman"/>
            <w:szCs w:val="24"/>
            <w:lang w:eastAsia="en-US"/>
          </w:rPr>
          <w:br/>
          <w:t>ΚΟΥΡΑΚΗΣ Α. , σελ.</w:t>
        </w:r>
        <w:r w:rsidRPr="00D66C60">
          <w:rPr>
            <w:rFonts w:eastAsia="Times New Roman"/>
            <w:szCs w:val="24"/>
            <w:lang w:eastAsia="en-US"/>
          </w:rPr>
          <w:br/>
          <w:t>ΛΑΜΠΡΟΥΛΗΣ Γ. , σελ.</w:t>
        </w:r>
      </w:ins>
    </w:p>
    <w:p w14:paraId="3A7C2923" w14:textId="77777777" w:rsidR="00D66C60" w:rsidRPr="00D66C60" w:rsidRDefault="00D66C60" w:rsidP="00D66C60">
      <w:pPr>
        <w:spacing w:after="0" w:line="360" w:lineRule="auto"/>
        <w:rPr>
          <w:ins w:id="25" w:author="Φλούδα Χριστίνα" w:date="2016-06-29T12:44:00Z"/>
          <w:rFonts w:eastAsia="Times New Roman"/>
          <w:szCs w:val="24"/>
          <w:lang w:eastAsia="en-US"/>
        </w:rPr>
      </w:pPr>
      <w:ins w:id="26" w:author="Φλούδα Χριστίνα" w:date="2016-06-29T12:44:00Z">
        <w:r w:rsidRPr="00D66C60">
          <w:rPr>
            <w:rFonts w:eastAsia="Times New Roman"/>
            <w:szCs w:val="24"/>
            <w:lang w:eastAsia="en-US"/>
          </w:rPr>
          <w:t>ΧΡΙΣΤΟΔΟΥΛΟΠΟΥΛΟΥ Α. , σελ.</w:t>
        </w:r>
      </w:ins>
    </w:p>
    <w:p w14:paraId="4842F589" w14:textId="77777777" w:rsidR="00D66C60" w:rsidRPr="00D66C60" w:rsidRDefault="00D66C60" w:rsidP="00D66C60">
      <w:pPr>
        <w:spacing w:after="0" w:line="360" w:lineRule="auto"/>
        <w:rPr>
          <w:ins w:id="27" w:author="Φλούδα Χριστίνα" w:date="2016-06-29T12:44:00Z"/>
          <w:rFonts w:eastAsia="Times New Roman"/>
          <w:szCs w:val="24"/>
          <w:lang w:eastAsia="en-US"/>
        </w:rPr>
      </w:pPr>
    </w:p>
    <w:p w14:paraId="4BD27018" w14:textId="77777777" w:rsidR="00D66C60" w:rsidRPr="00D66C60" w:rsidRDefault="00D66C60" w:rsidP="00D66C60">
      <w:pPr>
        <w:spacing w:after="0" w:line="360" w:lineRule="auto"/>
        <w:rPr>
          <w:ins w:id="28" w:author="Φλούδα Χριστίνα" w:date="2016-06-29T12:44:00Z"/>
          <w:rFonts w:eastAsia="Times New Roman"/>
          <w:szCs w:val="24"/>
          <w:lang w:eastAsia="en-US"/>
        </w:rPr>
      </w:pPr>
    </w:p>
    <w:p w14:paraId="63233510" w14:textId="77777777" w:rsidR="00D66C60" w:rsidRPr="00D66C60" w:rsidRDefault="00D66C60" w:rsidP="00D66C60">
      <w:pPr>
        <w:spacing w:after="0" w:line="360" w:lineRule="auto"/>
        <w:rPr>
          <w:ins w:id="29" w:author="Φλούδα Χριστίνα" w:date="2016-06-29T12:44:00Z"/>
          <w:rFonts w:eastAsia="Times New Roman"/>
          <w:szCs w:val="24"/>
          <w:lang w:eastAsia="en-US"/>
        </w:rPr>
      </w:pPr>
    </w:p>
    <w:p w14:paraId="58B799AD" w14:textId="77777777" w:rsidR="00D66C60" w:rsidRPr="00D66C60" w:rsidRDefault="00D66C60" w:rsidP="00D66C60">
      <w:pPr>
        <w:spacing w:after="0" w:line="360" w:lineRule="auto"/>
        <w:rPr>
          <w:ins w:id="30" w:author="Φλούδα Χριστίνα" w:date="2016-06-29T12:44:00Z"/>
          <w:rFonts w:eastAsia="Times New Roman"/>
          <w:szCs w:val="24"/>
          <w:lang w:eastAsia="en-US"/>
        </w:rPr>
      </w:pPr>
      <w:ins w:id="31" w:author="Φλούδα Χριστίνα" w:date="2016-06-29T12:44:00Z">
        <w:r w:rsidRPr="00D66C60">
          <w:rPr>
            <w:rFonts w:eastAsia="Times New Roman"/>
            <w:szCs w:val="24"/>
            <w:lang w:eastAsia="en-US"/>
          </w:rPr>
          <w:t>ΟΜΙΛΗΤΕΣ</w:t>
        </w:r>
      </w:ins>
    </w:p>
    <w:p w14:paraId="168F6D26" w14:textId="77777777" w:rsidR="00D66C60" w:rsidRPr="00D66C60" w:rsidRDefault="00D66C60" w:rsidP="00D66C60">
      <w:pPr>
        <w:spacing w:after="0" w:line="360" w:lineRule="auto"/>
        <w:rPr>
          <w:ins w:id="32" w:author="Φλούδα Χριστίνα" w:date="2016-06-29T12:44:00Z"/>
          <w:rFonts w:eastAsia="Times New Roman"/>
          <w:szCs w:val="24"/>
          <w:lang w:eastAsia="en-US"/>
        </w:rPr>
      </w:pPr>
      <w:ins w:id="33" w:author="Φλούδα Χριστίνα" w:date="2016-06-29T12:44:00Z">
        <w:r w:rsidRPr="00D66C60">
          <w:rPr>
            <w:rFonts w:eastAsia="Times New Roman"/>
            <w:szCs w:val="24"/>
            <w:lang w:eastAsia="en-US"/>
          </w:rPr>
          <w:br/>
          <w:t>Α. Επί διαδικαστικού θέματος:</w:t>
        </w:r>
        <w:r w:rsidRPr="00D66C60">
          <w:rPr>
            <w:rFonts w:eastAsia="Times New Roman"/>
            <w:szCs w:val="24"/>
            <w:lang w:eastAsia="en-US"/>
          </w:rPr>
          <w:br/>
          <w:t>ΑΜΥΡΑΣ Γ. , σελ.</w:t>
        </w:r>
        <w:r w:rsidRPr="00D66C60">
          <w:rPr>
            <w:rFonts w:eastAsia="Times New Roman"/>
            <w:szCs w:val="24"/>
            <w:lang w:eastAsia="en-US"/>
          </w:rPr>
          <w:br/>
          <w:t>ΑΣΗΜΑΚΟΠΟΥΛΟΥ  Ά. , σελ.</w:t>
        </w:r>
        <w:r w:rsidRPr="00D66C60">
          <w:rPr>
            <w:rFonts w:eastAsia="Times New Roman"/>
            <w:szCs w:val="24"/>
            <w:lang w:eastAsia="en-US"/>
          </w:rPr>
          <w:br/>
          <w:t>ΒΑΡΕΜΕΝΟΣ Γ. , σελ.</w:t>
        </w:r>
        <w:r w:rsidRPr="00D66C60">
          <w:rPr>
            <w:rFonts w:eastAsia="Times New Roman"/>
            <w:szCs w:val="24"/>
            <w:lang w:eastAsia="en-US"/>
          </w:rPr>
          <w:br/>
          <w:t>ΒΡΟΥΤΣΗΣ Ι. , σελ.</w:t>
        </w:r>
        <w:r w:rsidRPr="00D66C60">
          <w:rPr>
            <w:rFonts w:eastAsia="Times New Roman"/>
            <w:szCs w:val="24"/>
            <w:lang w:eastAsia="en-US"/>
          </w:rPr>
          <w:br/>
          <w:t>ΔΕΝΔΙΑΣ Ν. , σελ.</w:t>
        </w:r>
        <w:r w:rsidRPr="00D66C60">
          <w:rPr>
            <w:rFonts w:eastAsia="Times New Roman"/>
            <w:szCs w:val="24"/>
            <w:lang w:eastAsia="en-US"/>
          </w:rPr>
          <w:br/>
          <w:t>ΖΑΡΟΥΛΙΑ Ε. , σελ.</w:t>
        </w:r>
        <w:r w:rsidRPr="00D66C60">
          <w:rPr>
            <w:rFonts w:eastAsia="Times New Roman"/>
            <w:szCs w:val="24"/>
            <w:lang w:eastAsia="en-US"/>
          </w:rPr>
          <w:br/>
          <w:t>ΚΑΡΡΑΣ Γ. , σελ.</w:t>
        </w:r>
        <w:r w:rsidRPr="00D66C60">
          <w:rPr>
            <w:rFonts w:eastAsia="Times New Roman"/>
            <w:szCs w:val="24"/>
            <w:lang w:eastAsia="en-US"/>
          </w:rPr>
          <w:br/>
          <w:t>ΚΑΤΣΑΒΡΙΑ - ΣΙΩΡΟΠΟΥΛΟΥ Χ. , σελ.</w:t>
        </w:r>
        <w:r w:rsidRPr="00D66C60">
          <w:rPr>
            <w:rFonts w:eastAsia="Times New Roman"/>
            <w:szCs w:val="24"/>
            <w:lang w:eastAsia="en-US"/>
          </w:rPr>
          <w:br/>
          <w:t>ΚΟΥΡΑΚΗΣ Α. , σελ.</w:t>
        </w:r>
        <w:r w:rsidRPr="00D66C60">
          <w:rPr>
            <w:rFonts w:eastAsia="Times New Roman"/>
            <w:szCs w:val="24"/>
            <w:lang w:eastAsia="en-US"/>
          </w:rPr>
          <w:br/>
          <w:t>ΚΡΕΜΑΣΤΙΝΟΣ Δ. , σελ.</w:t>
        </w:r>
        <w:r w:rsidRPr="00D66C60">
          <w:rPr>
            <w:rFonts w:eastAsia="Times New Roman"/>
            <w:szCs w:val="24"/>
            <w:lang w:eastAsia="en-US"/>
          </w:rPr>
          <w:br/>
          <w:t>ΛΟΒΕΡΔΟΣ Α. , σελ.</w:t>
        </w:r>
        <w:r w:rsidRPr="00D66C60">
          <w:rPr>
            <w:rFonts w:eastAsia="Times New Roman"/>
            <w:szCs w:val="24"/>
            <w:lang w:eastAsia="en-US"/>
          </w:rPr>
          <w:br/>
          <w:t>ΜΗΤΣΟΤΑΚΗΣ Κ. , σελ.</w:t>
        </w:r>
        <w:r w:rsidRPr="00D66C60">
          <w:rPr>
            <w:rFonts w:eastAsia="Times New Roman"/>
            <w:szCs w:val="24"/>
            <w:lang w:eastAsia="en-US"/>
          </w:rPr>
          <w:br/>
          <w:t>ΜΠΑΡΓΙΩΤΑΣ Κ. , σελ.</w:t>
        </w:r>
        <w:r w:rsidRPr="00D66C60">
          <w:rPr>
            <w:rFonts w:eastAsia="Times New Roman"/>
            <w:szCs w:val="24"/>
            <w:lang w:eastAsia="en-US"/>
          </w:rPr>
          <w:br/>
          <w:t>ΠΑΠΑΔΟΠΟΥΛΟΣ Ν. , σελ.</w:t>
        </w:r>
        <w:r w:rsidRPr="00D66C60">
          <w:rPr>
            <w:rFonts w:eastAsia="Times New Roman"/>
            <w:szCs w:val="24"/>
            <w:lang w:eastAsia="en-US"/>
          </w:rPr>
          <w:br/>
          <w:t>ΦΑΜΕΛΛΟΣ Σ. , σελ.</w:t>
        </w:r>
        <w:r w:rsidRPr="00D66C60">
          <w:rPr>
            <w:rFonts w:eastAsia="Times New Roman"/>
            <w:szCs w:val="24"/>
            <w:lang w:eastAsia="en-US"/>
          </w:rPr>
          <w:br/>
        </w:r>
        <w:r w:rsidRPr="00D66C60">
          <w:rPr>
            <w:rFonts w:eastAsia="Times New Roman"/>
            <w:szCs w:val="24"/>
            <w:lang w:eastAsia="en-US"/>
          </w:rPr>
          <w:br/>
          <w:t>Β. Επί του Κανονισμού:</w:t>
        </w:r>
        <w:r w:rsidRPr="00D66C60">
          <w:rPr>
            <w:rFonts w:eastAsia="Times New Roman"/>
            <w:szCs w:val="24"/>
            <w:lang w:eastAsia="en-US"/>
          </w:rPr>
          <w:br/>
          <w:t>ΑΜΥΡΑΣ Γ. , σελ.</w:t>
        </w:r>
        <w:r w:rsidRPr="00D66C60">
          <w:rPr>
            <w:rFonts w:eastAsia="Times New Roman"/>
            <w:szCs w:val="24"/>
            <w:lang w:eastAsia="en-US"/>
          </w:rPr>
          <w:br/>
          <w:t>ΔΕΝΔΙΑΣ Ν. , σελ.</w:t>
        </w:r>
        <w:r w:rsidRPr="00D66C60">
          <w:rPr>
            <w:rFonts w:eastAsia="Times New Roman"/>
            <w:szCs w:val="24"/>
            <w:lang w:eastAsia="en-US"/>
          </w:rPr>
          <w:br/>
          <w:t>ΚΑΡΡΑΣ Γ. , σελ.</w:t>
        </w:r>
        <w:r w:rsidRPr="00D66C60">
          <w:rPr>
            <w:rFonts w:eastAsia="Times New Roman"/>
            <w:szCs w:val="24"/>
            <w:lang w:eastAsia="en-US"/>
          </w:rPr>
          <w:br/>
          <w:t>ΚΡΕΜΑΣΤΙΝΟΣ Δ. , σελ.</w:t>
        </w:r>
        <w:r w:rsidRPr="00D66C60">
          <w:rPr>
            <w:rFonts w:eastAsia="Times New Roman"/>
            <w:szCs w:val="24"/>
            <w:lang w:eastAsia="en-US"/>
          </w:rPr>
          <w:br/>
          <w:t>ΛΟΒΕΡΔΟΣ Α. , σελ.</w:t>
        </w:r>
        <w:r w:rsidRPr="00D66C60">
          <w:rPr>
            <w:rFonts w:eastAsia="Times New Roman"/>
            <w:szCs w:val="24"/>
            <w:lang w:eastAsia="en-US"/>
          </w:rPr>
          <w:br/>
          <w:t>ΜΟΥΖΑΛΑΣ Γ. , σελ.</w:t>
        </w:r>
        <w:r w:rsidRPr="00D66C60">
          <w:rPr>
            <w:rFonts w:eastAsia="Times New Roman"/>
            <w:szCs w:val="24"/>
            <w:lang w:eastAsia="en-US"/>
          </w:rPr>
          <w:br/>
        </w:r>
        <w:r w:rsidRPr="00D66C60">
          <w:rPr>
            <w:rFonts w:eastAsia="Times New Roman"/>
            <w:szCs w:val="24"/>
            <w:lang w:eastAsia="en-US"/>
          </w:rPr>
          <w:br/>
          <w:t>Γ. Επί προσωπικού θέματος:</w:t>
        </w:r>
        <w:r w:rsidRPr="00D66C60">
          <w:rPr>
            <w:rFonts w:eastAsia="Times New Roman"/>
            <w:szCs w:val="24"/>
            <w:lang w:eastAsia="en-US"/>
          </w:rPr>
          <w:br/>
          <w:t>ΑΣΗΜΑΚΟΠΟΥΛΟΥ  Ά. , σελ.</w:t>
        </w:r>
        <w:r w:rsidRPr="00D66C60">
          <w:rPr>
            <w:rFonts w:eastAsia="Times New Roman"/>
            <w:szCs w:val="24"/>
            <w:lang w:eastAsia="en-US"/>
          </w:rPr>
          <w:br/>
        </w:r>
        <w:r w:rsidRPr="00D66C60">
          <w:rPr>
            <w:rFonts w:eastAsia="Times New Roman"/>
            <w:szCs w:val="24"/>
            <w:lang w:eastAsia="en-US"/>
          </w:rPr>
          <w:br/>
          <w:t>Δ. Επί του σχεδίου νόμου του Υπουργείου Οικονομίας, Ανάπτυξης και Τουρισμού:</w:t>
        </w:r>
        <w:r w:rsidRPr="00D66C60">
          <w:rPr>
            <w:rFonts w:eastAsia="Times New Roman"/>
            <w:szCs w:val="24"/>
            <w:lang w:eastAsia="en-US"/>
          </w:rPr>
          <w:br/>
          <w:t>ΑΝΤΩΝΙΟΥ Μ. , σελ.</w:t>
        </w:r>
        <w:r w:rsidRPr="00D66C60">
          <w:rPr>
            <w:rFonts w:eastAsia="Times New Roman"/>
            <w:szCs w:val="24"/>
            <w:lang w:eastAsia="en-US"/>
          </w:rPr>
          <w:br/>
          <w:t>ΑΠΟΣΤΟΛΟΥ Ε. , σελ.</w:t>
        </w:r>
        <w:r w:rsidRPr="00D66C60">
          <w:rPr>
            <w:rFonts w:eastAsia="Times New Roman"/>
            <w:szCs w:val="24"/>
            <w:lang w:eastAsia="en-US"/>
          </w:rPr>
          <w:br/>
          <w:t>ΑΡΒΑΝΙΤΙΔΗΣ Γ. , σελ.</w:t>
        </w:r>
        <w:r w:rsidRPr="00D66C60">
          <w:rPr>
            <w:rFonts w:eastAsia="Times New Roman"/>
            <w:szCs w:val="24"/>
            <w:lang w:eastAsia="en-US"/>
          </w:rPr>
          <w:br/>
          <w:t>ΑΣΗΜΑΚΟΠΟΥΛΟΥ  Ά. , σελ.</w:t>
        </w:r>
        <w:r w:rsidRPr="00D66C60">
          <w:rPr>
            <w:rFonts w:eastAsia="Times New Roman"/>
            <w:szCs w:val="24"/>
            <w:lang w:eastAsia="en-US"/>
          </w:rPr>
          <w:br/>
          <w:t>ΑΥΛΩΝΙΤΟΥ Ε. , σελ.</w:t>
        </w:r>
        <w:r w:rsidRPr="00D66C60">
          <w:rPr>
            <w:rFonts w:eastAsia="Times New Roman"/>
            <w:szCs w:val="24"/>
            <w:lang w:eastAsia="en-US"/>
          </w:rPr>
          <w:br/>
          <w:t>ΒΑΚΗ Φ. , σελ.</w:t>
        </w:r>
        <w:r w:rsidRPr="00D66C60">
          <w:rPr>
            <w:rFonts w:eastAsia="Times New Roman"/>
            <w:szCs w:val="24"/>
            <w:lang w:eastAsia="en-US"/>
          </w:rPr>
          <w:br/>
          <w:t>ΒΛΑΣΗΣ Κ. , σελ.</w:t>
        </w:r>
        <w:r w:rsidRPr="00D66C60">
          <w:rPr>
            <w:rFonts w:eastAsia="Times New Roman"/>
            <w:szCs w:val="24"/>
            <w:lang w:eastAsia="en-US"/>
          </w:rPr>
          <w:br/>
          <w:t>ΒΛΑΧΟΣ Γ. , σελ.</w:t>
        </w:r>
        <w:r w:rsidRPr="00D66C60">
          <w:rPr>
            <w:rFonts w:eastAsia="Times New Roman"/>
            <w:szCs w:val="24"/>
            <w:lang w:eastAsia="en-US"/>
          </w:rPr>
          <w:br/>
          <w:t>ΒΟΡΙΔΗΣ Μ. , σελ.</w:t>
        </w:r>
        <w:r w:rsidRPr="00D66C60">
          <w:rPr>
            <w:rFonts w:eastAsia="Times New Roman"/>
            <w:szCs w:val="24"/>
            <w:lang w:eastAsia="en-US"/>
          </w:rPr>
          <w:br/>
          <w:t>ΒΟΥΛΤΕΨΗ Σ. , σελ.</w:t>
        </w:r>
        <w:r w:rsidRPr="00D66C60">
          <w:rPr>
            <w:rFonts w:eastAsia="Times New Roman"/>
            <w:szCs w:val="24"/>
            <w:lang w:eastAsia="en-US"/>
          </w:rPr>
          <w:br/>
          <w:t>ΒΡΑΝΤΖΑ Π. , σελ.</w:t>
        </w:r>
        <w:r w:rsidRPr="00D66C60">
          <w:rPr>
            <w:rFonts w:eastAsia="Times New Roman"/>
            <w:szCs w:val="24"/>
            <w:lang w:eastAsia="en-US"/>
          </w:rPr>
          <w:br/>
          <w:t>ΓΑΚΗΣ Δ. , σελ.</w:t>
        </w:r>
        <w:r w:rsidRPr="00D66C60">
          <w:rPr>
            <w:rFonts w:eastAsia="Times New Roman"/>
            <w:szCs w:val="24"/>
            <w:lang w:eastAsia="en-US"/>
          </w:rPr>
          <w:br/>
          <w:t>ΓΕΡΜΕΝΗΣ Γ. , σελ.</w:t>
        </w:r>
        <w:r w:rsidRPr="00D66C60">
          <w:rPr>
            <w:rFonts w:eastAsia="Times New Roman"/>
            <w:szCs w:val="24"/>
            <w:lang w:eastAsia="en-US"/>
          </w:rPr>
          <w:br/>
          <w:t>ΓΕΩΡΓΑΝΤΑΣ Γ. , σελ.</w:t>
        </w:r>
        <w:r w:rsidRPr="00D66C60">
          <w:rPr>
            <w:rFonts w:eastAsia="Times New Roman"/>
            <w:szCs w:val="24"/>
            <w:lang w:eastAsia="en-US"/>
          </w:rPr>
          <w:br/>
          <w:t>ΓΙΟΓΙΑΚΑΣ Β. , σελ.</w:t>
        </w:r>
        <w:r w:rsidRPr="00D66C60">
          <w:rPr>
            <w:rFonts w:eastAsia="Times New Roman"/>
            <w:szCs w:val="24"/>
            <w:lang w:eastAsia="en-US"/>
          </w:rPr>
          <w:br/>
          <w:t>ΓΚΑΡΑ Α. , σελ.</w:t>
        </w:r>
        <w:r w:rsidRPr="00D66C60">
          <w:rPr>
            <w:rFonts w:eastAsia="Times New Roman"/>
            <w:szCs w:val="24"/>
            <w:lang w:eastAsia="en-US"/>
          </w:rPr>
          <w:br/>
          <w:t>ΓΡΕΓΟΣ Α. , σελ.</w:t>
        </w:r>
        <w:r w:rsidRPr="00D66C60">
          <w:rPr>
            <w:rFonts w:eastAsia="Times New Roman"/>
            <w:szCs w:val="24"/>
            <w:lang w:eastAsia="en-US"/>
          </w:rPr>
          <w:br/>
          <w:t>ΔΑΝΕΛΛΗΣ Σ. , σελ.</w:t>
        </w:r>
        <w:r w:rsidRPr="00D66C60">
          <w:rPr>
            <w:rFonts w:eastAsia="Times New Roman"/>
            <w:szCs w:val="24"/>
            <w:lang w:eastAsia="en-US"/>
          </w:rPr>
          <w:br/>
          <w:t>ΔΕΝΔΙΑΣ Ν. , σελ.</w:t>
        </w:r>
        <w:r w:rsidRPr="00D66C60">
          <w:rPr>
            <w:rFonts w:eastAsia="Times New Roman"/>
            <w:szCs w:val="24"/>
            <w:lang w:eastAsia="en-US"/>
          </w:rPr>
          <w:br/>
          <w:t>ΗΓΟΥΜΕΝΙΔΗΣ Ν. , σελ.</w:t>
        </w:r>
        <w:r w:rsidRPr="00D66C60">
          <w:rPr>
            <w:rFonts w:eastAsia="Times New Roman"/>
            <w:szCs w:val="24"/>
            <w:lang w:eastAsia="en-US"/>
          </w:rPr>
          <w:br/>
          <w:t>ΘΕΛΕΡΙΤΗ Μ. , σελ.</w:t>
        </w:r>
        <w:r w:rsidRPr="00D66C60">
          <w:rPr>
            <w:rFonts w:eastAsia="Times New Roman"/>
            <w:szCs w:val="24"/>
            <w:lang w:eastAsia="en-US"/>
          </w:rPr>
          <w:br/>
          <w:t>ΚΑΒΑΔΕΛΛΑΣ Δ. , σελ.</w:t>
        </w:r>
        <w:r w:rsidRPr="00D66C60">
          <w:rPr>
            <w:rFonts w:eastAsia="Times New Roman"/>
            <w:szCs w:val="24"/>
            <w:lang w:eastAsia="en-US"/>
          </w:rPr>
          <w:br/>
          <w:t>ΚΑΒΒΑΔΑΣ Α. , σελ.</w:t>
        </w:r>
        <w:r w:rsidRPr="00D66C60">
          <w:rPr>
            <w:rFonts w:eastAsia="Times New Roman"/>
            <w:szCs w:val="24"/>
            <w:lang w:eastAsia="en-US"/>
          </w:rPr>
          <w:br/>
          <w:t>ΚΑΜΑΤΕΡΟΣ Η. , σελ.</w:t>
        </w:r>
        <w:r w:rsidRPr="00D66C60">
          <w:rPr>
            <w:rFonts w:eastAsia="Times New Roman"/>
            <w:szCs w:val="24"/>
            <w:lang w:eastAsia="en-US"/>
          </w:rPr>
          <w:br/>
          <w:t>ΚΑΜΜΕΝΟΣ Δ. , σελ.</w:t>
        </w:r>
        <w:r w:rsidRPr="00D66C60">
          <w:rPr>
            <w:rFonts w:eastAsia="Times New Roman"/>
            <w:szCs w:val="24"/>
            <w:lang w:eastAsia="en-US"/>
          </w:rPr>
          <w:br/>
          <w:t>ΚΑΡΑ ΓΙΟΥΣΟΥΦ Α. , σελ.</w:t>
        </w:r>
        <w:r w:rsidRPr="00D66C60">
          <w:rPr>
            <w:rFonts w:eastAsia="Times New Roman"/>
            <w:szCs w:val="24"/>
            <w:lang w:eastAsia="en-US"/>
          </w:rPr>
          <w:br/>
          <w:t>ΚΑΡΑΓΙΑΝΝΗΣ Ι. , σελ.</w:t>
        </w:r>
        <w:r w:rsidRPr="00D66C60">
          <w:rPr>
            <w:rFonts w:eastAsia="Times New Roman"/>
            <w:szCs w:val="24"/>
            <w:lang w:eastAsia="en-US"/>
          </w:rPr>
          <w:br/>
          <w:t>ΚΑΡΑΘΑΝΑΣΟΠΟΥΛΟΣ Ν. , σελ.</w:t>
        </w:r>
        <w:r w:rsidRPr="00D66C60">
          <w:rPr>
            <w:rFonts w:eastAsia="Times New Roman"/>
            <w:szCs w:val="24"/>
            <w:lang w:eastAsia="en-US"/>
          </w:rPr>
          <w:br/>
          <w:t>ΚΑΡΑΚΩΣΤΑ Ε. , σελ.</w:t>
        </w:r>
        <w:r w:rsidRPr="00D66C60">
          <w:rPr>
            <w:rFonts w:eastAsia="Times New Roman"/>
            <w:szCs w:val="24"/>
            <w:lang w:eastAsia="en-US"/>
          </w:rPr>
          <w:br/>
          <w:t>ΚΑΡΑΝΑΣΤΑΣΗΣ Α. , σελ.</w:t>
        </w:r>
        <w:r w:rsidRPr="00D66C60">
          <w:rPr>
            <w:rFonts w:eastAsia="Times New Roman"/>
            <w:szCs w:val="24"/>
            <w:lang w:eastAsia="en-US"/>
          </w:rPr>
          <w:br/>
          <w:t>ΚΑΡΡΑΣ Γ. , σελ.</w:t>
        </w:r>
        <w:r w:rsidRPr="00D66C60">
          <w:rPr>
            <w:rFonts w:eastAsia="Times New Roman"/>
            <w:szCs w:val="24"/>
            <w:lang w:eastAsia="en-US"/>
          </w:rPr>
          <w:br/>
          <w:t>ΚΑΣΤΟΡΗΣ Α. , σελ.</w:t>
        </w:r>
        <w:r w:rsidRPr="00D66C60">
          <w:rPr>
            <w:rFonts w:eastAsia="Times New Roman"/>
            <w:szCs w:val="24"/>
            <w:lang w:eastAsia="en-US"/>
          </w:rPr>
          <w:br/>
          <w:t>ΚΕΛΛΑΣ Χ. , σελ.</w:t>
        </w:r>
        <w:r w:rsidRPr="00D66C60">
          <w:rPr>
            <w:rFonts w:eastAsia="Times New Roman"/>
            <w:szCs w:val="24"/>
            <w:lang w:eastAsia="en-US"/>
          </w:rPr>
          <w:br/>
          <w:t>ΚΕΦΑΛΟΓΙΑΝΝΗΣ Ι. , σελ.</w:t>
        </w:r>
        <w:r w:rsidRPr="00D66C60">
          <w:rPr>
            <w:rFonts w:eastAsia="Times New Roman"/>
            <w:szCs w:val="24"/>
            <w:lang w:eastAsia="en-US"/>
          </w:rPr>
          <w:br/>
          <w:t>ΚΙΚΙΛΙΑΣ Β. , σελ.</w:t>
        </w:r>
        <w:r w:rsidRPr="00D66C60">
          <w:rPr>
            <w:rFonts w:eastAsia="Times New Roman"/>
            <w:szCs w:val="24"/>
            <w:lang w:eastAsia="en-US"/>
          </w:rPr>
          <w:br/>
          <w:t>ΚΟΖΟΜΠΟΛΗ - ΑΜΑΝΑΤΙΔΗ Π. , σελ.</w:t>
        </w:r>
        <w:r w:rsidRPr="00D66C60">
          <w:rPr>
            <w:rFonts w:eastAsia="Times New Roman"/>
            <w:szCs w:val="24"/>
            <w:lang w:eastAsia="en-US"/>
          </w:rPr>
          <w:br/>
          <w:t>ΚΟΝΣΟΛΑΣ Ε. , σελ.</w:t>
        </w:r>
        <w:r w:rsidRPr="00D66C60">
          <w:rPr>
            <w:rFonts w:eastAsia="Times New Roman"/>
            <w:szCs w:val="24"/>
            <w:lang w:eastAsia="en-US"/>
          </w:rPr>
          <w:br/>
          <w:t>ΚΟΥΤΣΟΥΚΟΣ Γ. , σελ.</w:t>
        </w:r>
        <w:r w:rsidRPr="00D66C60">
          <w:rPr>
            <w:rFonts w:eastAsia="Times New Roman"/>
            <w:szCs w:val="24"/>
            <w:lang w:eastAsia="en-US"/>
          </w:rPr>
          <w:br/>
          <w:t>ΚΟΥΤΣΟΥΜΠΑΣ Δ. , σελ.</w:t>
        </w:r>
        <w:r w:rsidRPr="00D66C60">
          <w:rPr>
            <w:rFonts w:eastAsia="Times New Roman"/>
            <w:szCs w:val="24"/>
            <w:lang w:eastAsia="en-US"/>
          </w:rPr>
          <w:br/>
          <w:t>ΚΥΡΙΑΖΙΔΗΣ Δ. , σελ.</w:t>
        </w:r>
        <w:r w:rsidRPr="00D66C60">
          <w:rPr>
            <w:rFonts w:eastAsia="Times New Roman"/>
            <w:szCs w:val="24"/>
            <w:lang w:eastAsia="en-US"/>
          </w:rPr>
          <w:br/>
          <w:t>ΚΩΝΣΤΑΝΤΙΝΟΠΟΥΛΟΣ Ο. , σελ.</w:t>
        </w:r>
        <w:r w:rsidRPr="00D66C60">
          <w:rPr>
            <w:rFonts w:eastAsia="Times New Roman"/>
            <w:szCs w:val="24"/>
            <w:lang w:eastAsia="en-US"/>
          </w:rPr>
          <w:br/>
          <w:t>ΛΑΓΟΣ Ι. , σελ.</w:t>
        </w:r>
        <w:r w:rsidRPr="00D66C60">
          <w:rPr>
            <w:rFonts w:eastAsia="Times New Roman"/>
            <w:szCs w:val="24"/>
            <w:lang w:eastAsia="en-US"/>
          </w:rPr>
          <w:br/>
          <w:t>ΛΑΖΑΡΙΔΗΣ Γ. , σελ.</w:t>
        </w:r>
        <w:r w:rsidRPr="00D66C60">
          <w:rPr>
            <w:rFonts w:eastAsia="Times New Roman"/>
            <w:szCs w:val="24"/>
            <w:lang w:eastAsia="en-US"/>
          </w:rPr>
          <w:br/>
          <w:t>ΛΕΒΕΝΤΗΣ Β. , σελ.</w:t>
        </w:r>
        <w:r w:rsidRPr="00D66C60">
          <w:rPr>
            <w:rFonts w:eastAsia="Times New Roman"/>
            <w:szCs w:val="24"/>
            <w:lang w:eastAsia="en-US"/>
          </w:rPr>
          <w:br/>
          <w:t>ΛΟΒΕΡΔΟΣ Α. , σελ.</w:t>
        </w:r>
        <w:r w:rsidRPr="00D66C60">
          <w:rPr>
            <w:rFonts w:eastAsia="Times New Roman"/>
            <w:szCs w:val="24"/>
            <w:lang w:eastAsia="en-US"/>
          </w:rPr>
          <w:br/>
          <w:t>ΜΗΤΣΟΤΑΚΗΣ Κ. , σελ.</w:t>
        </w:r>
        <w:r w:rsidRPr="00D66C60">
          <w:rPr>
            <w:rFonts w:eastAsia="Times New Roman"/>
            <w:szCs w:val="24"/>
            <w:lang w:eastAsia="en-US"/>
          </w:rPr>
          <w:br/>
          <w:t>ΜΙΧΑΛΟΛΙΑΚΟΣ Ν. , σελ.</w:t>
        </w:r>
        <w:r w:rsidRPr="00D66C60">
          <w:rPr>
            <w:rFonts w:eastAsia="Times New Roman"/>
            <w:szCs w:val="24"/>
            <w:lang w:eastAsia="en-US"/>
          </w:rPr>
          <w:br/>
          <w:t>ΜΙΧΕΛΗΣ Α. , σελ.</w:t>
        </w:r>
        <w:r w:rsidRPr="00D66C60">
          <w:rPr>
            <w:rFonts w:eastAsia="Times New Roman"/>
            <w:szCs w:val="24"/>
            <w:lang w:eastAsia="en-US"/>
          </w:rPr>
          <w:br/>
          <w:t>ΜΟΥΖΑΛΑΣ Γ. , σελ.</w:t>
        </w:r>
        <w:r w:rsidRPr="00D66C60">
          <w:rPr>
            <w:rFonts w:eastAsia="Times New Roman"/>
            <w:szCs w:val="24"/>
            <w:lang w:eastAsia="en-US"/>
          </w:rPr>
          <w:br/>
          <w:t>ΜΠΑΛΛΗΣ Σ. , σελ.</w:t>
        </w:r>
        <w:r w:rsidRPr="00D66C60">
          <w:rPr>
            <w:rFonts w:eastAsia="Times New Roman"/>
            <w:szCs w:val="24"/>
            <w:lang w:eastAsia="en-US"/>
          </w:rPr>
          <w:br/>
          <w:t>ΜΠΑΛΩΜΕΝΑΚΗΣ Α. , σελ.</w:t>
        </w:r>
        <w:r w:rsidRPr="00D66C60">
          <w:rPr>
            <w:rFonts w:eastAsia="Times New Roman"/>
            <w:szCs w:val="24"/>
            <w:lang w:eastAsia="en-US"/>
          </w:rPr>
          <w:br/>
          <w:t>ΜΠΑΡΓΙΩΤΑΣ Κ. , σελ.</w:t>
        </w:r>
        <w:r w:rsidRPr="00D66C60">
          <w:rPr>
            <w:rFonts w:eastAsia="Times New Roman"/>
            <w:szCs w:val="24"/>
            <w:lang w:eastAsia="en-US"/>
          </w:rPr>
          <w:br/>
          <w:t>ΜΠΑΡΚΑΣ Κ. , σελ.</w:t>
        </w:r>
        <w:r w:rsidRPr="00D66C60">
          <w:rPr>
            <w:rFonts w:eastAsia="Times New Roman"/>
            <w:szCs w:val="24"/>
            <w:lang w:eastAsia="en-US"/>
          </w:rPr>
          <w:br/>
          <w:t>ΜΠΑΡΜΠΑΡΟΥΣΗΣ Κ. , σελ.</w:t>
        </w:r>
        <w:r w:rsidRPr="00D66C60">
          <w:rPr>
            <w:rFonts w:eastAsia="Times New Roman"/>
            <w:szCs w:val="24"/>
            <w:lang w:eastAsia="en-US"/>
          </w:rPr>
          <w:br/>
          <w:t>ΜΠΓΙΑΛΑΣ Χ. , σελ.</w:t>
        </w:r>
        <w:r w:rsidRPr="00D66C60">
          <w:rPr>
            <w:rFonts w:eastAsia="Times New Roman"/>
            <w:szCs w:val="24"/>
            <w:lang w:eastAsia="en-US"/>
          </w:rPr>
          <w:br/>
          <w:t>ΝΤΖΙΜΑΝΗΣ Γ. , σελ.</w:t>
        </w:r>
        <w:r w:rsidRPr="00D66C60">
          <w:rPr>
            <w:rFonts w:eastAsia="Times New Roman"/>
            <w:szCs w:val="24"/>
            <w:lang w:eastAsia="en-US"/>
          </w:rPr>
          <w:br/>
          <w:t>ΟΥΡΣΟΥΖΙΔΗΣ Γ. , σελ.</w:t>
        </w:r>
        <w:r w:rsidRPr="00D66C60">
          <w:rPr>
            <w:rFonts w:eastAsia="Times New Roman"/>
            <w:szCs w:val="24"/>
            <w:lang w:eastAsia="en-US"/>
          </w:rPr>
          <w:br/>
          <w:t>ΠΑΛΛΗΣ Γ. , σελ.</w:t>
        </w:r>
        <w:r w:rsidRPr="00D66C60">
          <w:rPr>
            <w:rFonts w:eastAsia="Times New Roman"/>
            <w:szCs w:val="24"/>
            <w:lang w:eastAsia="en-US"/>
          </w:rPr>
          <w:br/>
          <w:t>ΠΑΝΤΖΑΣ Γ. , σελ.</w:t>
        </w:r>
        <w:r w:rsidRPr="00D66C60">
          <w:rPr>
            <w:rFonts w:eastAsia="Times New Roman"/>
            <w:szCs w:val="24"/>
            <w:lang w:eastAsia="en-US"/>
          </w:rPr>
          <w:br/>
          <w:t>ΠΑΠΑΔΟΠΟΥΛΟΣ Α. , σελ.</w:t>
        </w:r>
        <w:r w:rsidRPr="00D66C60">
          <w:rPr>
            <w:rFonts w:eastAsia="Times New Roman"/>
            <w:szCs w:val="24"/>
            <w:lang w:eastAsia="en-US"/>
          </w:rPr>
          <w:br/>
          <w:t>ΠΑΠΑΔΟΠΟΥΛΟΣ Ν. , σελ.</w:t>
        </w:r>
        <w:r w:rsidRPr="00D66C60">
          <w:rPr>
            <w:rFonts w:eastAsia="Times New Roman"/>
            <w:szCs w:val="24"/>
            <w:lang w:eastAsia="en-US"/>
          </w:rPr>
          <w:br/>
          <w:t>ΠΑΠΑΗΛΙΟΥ Γ. , σελ.</w:t>
        </w:r>
        <w:r w:rsidRPr="00D66C60">
          <w:rPr>
            <w:rFonts w:eastAsia="Times New Roman"/>
            <w:szCs w:val="24"/>
            <w:lang w:eastAsia="en-US"/>
          </w:rPr>
          <w:br/>
          <w:t>ΠΑΠΑΡΗΓΑ Α. , σελ.</w:t>
        </w:r>
        <w:r w:rsidRPr="00D66C60">
          <w:rPr>
            <w:rFonts w:eastAsia="Times New Roman"/>
            <w:szCs w:val="24"/>
            <w:lang w:eastAsia="en-US"/>
          </w:rPr>
          <w:br/>
          <w:t>ΠΑΡΑΣΚΕΥΟΠΟΥΛΟΣ Ν. , σελ.</w:t>
        </w:r>
        <w:r w:rsidRPr="00D66C60">
          <w:rPr>
            <w:rFonts w:eastAsia="Times New Roman"/>
            <w:szCs w:val="24"/>
            <w:lang w:eastAsia="en-US"/>
          </w:rPr>
          <w:br/>
          <w:t>ΠΑΥΛΙΔΗΣ Κ. , σελ.</w:t>
        </w:r>
        <w:r w:rsidRPr="00D66C60">
          <w:rPr>
            <w:rFonts w:eastAsia="Times New Roman"/>
            <w:szCs w:val="24"/>
            <w:lang w:eastAsia="en-US"/>
          </w:rPr>
          <w:br/>
          <w:t>ΠΡΑΤΣΟΛΗΣ Α. , σελ.</w:t>
        </w:r>
        <w:r w:rsidRPr="00D66C60">
          <w:rPr>
            <w:rFonts w:eastAsia="Times New Roman"/>
            <w:szCs w:val="24"/>
            <w:lang w:eastAsia="en-US"/>
          </w:rPr>
          <w:br/>
          <w:t>ΣΑΝΤΟΡΙΝΙΟΣ Ν. , σελ.</w:t>
        </w:r>
        <w:r w:rsidRPr="00D66C60">
          <w:rPr>
            <w:rFonts w:eastAsia="Times New Roman"/>
            <w:szCs w:val="24"/>
            <w:lang w:eastAsia="en-US"/>
          </w:rPr>
          <w:br/>
          <w:t>ΣΑΧΙΝΙΔΗΣ Ι. , σελ.</w:t>
        </w:r>
        <w:r w:rsidRPr="00D66C60">
          <w:rPr>
            <w:rFonts w:eastAsia="Times New Roman"/>
            <w:szCs w:val="24"/>
            <w:lang w:eastAsia="en-US"/>
          </w:rPr>
          <w:br/>
          <w:t>ΣΕΛΤΣΑΣ Κ. , σελ.</w:t>
        </w:r>
        <w:r w:rsidRPr="00D66C60">
          <w:rPr>
            <w:rFonts w:eastAsia="Times New Roman"/>
            <w:szCs w:val="24"/>
            <w:lang w:eastAsia="en-US"/>
          </w:rPr>
          <w:br/>
          <w:t>ΣΗΦΑΚΗΣ Ι. , σελ.</w:t>
        </w:r>
        <w:r w:rsidRPr="00D66C60">
          <w:rPr>
            <w:rFonts w:eastAsia="Times New Roman"/>
            <w:szCs w:val="24"/>
            <w:lang w:eastAsia="en-US"/>
          </w:rPr>
          <w:br/>
          <w:t>ΣΠΑΡΤΙΝΟΣ Κ. , σελ.</w:t>
        </w:r>
        <w:r w:rsidRPr="00D66C60">
          <w:rPr>
            <w:rFonts w:eastAsia="Times New Roman"/>
            <w:szCs w:val="24"/>
            <w:lang w:eastAsia="en-US"/>
          </w:rPr>
          <w:br/>
          <w:t>ΣΤΑΘΑΚΗΣ Γ. , σελ.</w:t>
        </w:r>
        <w:r w:rsidRPr="00D66C60">
          <w:rPr>
            <w:rFonts w:eastAsia="Times New Roman"/>
            <w:szCs w:val="24"/>
            <w:lang w:eastAsia="en-US"/>
          </w:rPr>
          <w:br/>
          <w:t>ΣΤΟΓΙΑΝΝΙΔΗΣ Γ. , σελ.</w:t>
        </w:r>
        <w:r w:rsidRPr="00D66C60">
          <w:rPr>
            <w:rFonts w:eastAsia="Times New Roman"/>
            <w:szCs w:val="24"/>
            <w:lang w:eastAsia="en-US"/>
          </w:rPr>
          <w:br/>
          <w:t>ΦΑΜΕΛΛΟΣ Σ. , σελ.</w:t>
        </w:r>
        <w:r w:rsidRPr="00D66C60">
          <w:rPr>
            <w:rFonts w:eastAsia="Times New Roman"/>
            <w:szCs w:val="24"/>
            <w:lang w:eastAsia="en-US"/>
          </w:rPr>
          <w:br/>
          <w:t>ΦΩΚΑΣ Α. , σελ.</w:t>
        </w:r>
        <w:r w:rsidRPr="00D66C60">
          <w:rPr>
            <w:rFonts w:eastAsia="Times New Roman"/>
            <w:szCs w:val="24"/>
            <w:lang w:eastAsia="en-US"/>
          </w:rPr>
          <w:br/>
          <w:t>ΧΑΡΙΤΣΗΣ Α. , σελ.</w:t>
        </w:r>
        <w:r w:rsidRPr="00D66C60">
          <w:rPr>
            <w:rFonts w:eastAsia="Times New Roman"/>
            <w:szCs w:val="24"/>
            <w:lang w:eastAsia="en-US"/>
          </w:rPr>
          <w:br/>
          <w:t>ΧΑΤΖΗΔΑΚΗΣ Κ. , σελ.</w:t>
        </w:r>
        <w:r w:rsidRPr="00D66C60">
          <w:rPr>
            <w:rFonts w:eastAsia="Times New Roman"/>
            <w:szCs w:val="24"/>
            <w:lang w:eastAsia="en-US"/>
          </w:rPr>
          <w:br/>
        </w:r>
        <w:r w:rsidRPr="00D66C60">
          <w:rPr>
            <w:rFonts w:eastAsia="Times New Roman"/>
            <w:szCs w:val="24"/>
            <w:lang w:eastAsia="en-US"/>
          </w:rPr>
          <w:br/>
          <w:t>ΠΑΡΕΜΒΑΣΕΙΣ:</w:t>
        </w:r>
        <w:r w:rsidRPr="00D66C60">
          <w:rPr>
            <w:rFonts w:eastAsia="Times New Roman"/>
            <w:szCs w:val="24"/>
            <w:lang w:eastAsia="en-US"/>
          </w:rPr>
          <w:br/>
          <w:t>ΛΑΠΠΑΣ Σ. , σελ.</w:t>
        </w:r>
        <w:r w:rsidRPr="00D66C60">
          <w:rPr>
            <w:rFonts w:eastAsia="Times New Roman"/>
            <w:szCs w:val="24"/>
            <w:lang w:eastAsia="en-US"/>
          </w:rPr>
          <w:br/>
          <w:t>ΜΠΟΥΡΑΣ Α. , σελ.</w:t>
        </w:r>
        <w:r w:rsidRPr="00D66C60">
          <w:rPr>
            <w:rFonts w:eastAsia="Times New Roman"/>
            <w:szCs w:val="24"/>
            <w:lang w:eastAsia="en-US"/>
          </w:rPr>
          <w:br/>
        </w:r>
      </w:ins>
    </w:p>
    <w:p w14:paraId="1CCA2392" w14:textId="77777777" w:rsidR="00C30B9F" w:rsidRDefault="003D4032">
      <w:pPr>
        <w:spacing w:line="600" w:lineRule="auto"/>
        <w:ind w:firstLine="720"/>
        <w:jc w:val="center"/>
        <w:rPr>
          <w:rFonts w:eastAsia="Times New Roman"/>
          <w:szCs w:val="24"/>
        </w:rPr>
      </w:pPr>
      <w:r>
        <w:rPr>
          <w:rFonts w:eastAsia="Times New Roman"/>
          <w:szCs w:val="24"/>
        </w:rPr>
        <w:t>ΠΡΑΚΤΙΚΑ ΒΟΥΛΗΣ</w:t>
      </w:r>
    </w:p>
    <w:p w14:paraId="1CCA2393" w14:textId="77777777" w:rsidR="00C30B9F" w:rsidRDefault="003D4032">
      <w:pPr>
        <w:spacing w:line="600" w:lineRule="auto"/>
        <w:ind w:firstLine="720"/>
        <w:jc w:val="center"/>
        <w:rPr>
          <w:rFonts w:eastAsia="Times New Roman"/>
          <w:szCs w:val="24"/>
        </w:rPr>
      </w:pPr>
      <w:r>
        <w:rPr>
          <w:rFonts w:eastAsia="Times New Roman"/>
          <w:szCs w:val="24"/>
        </w:rPr>
        <w:t xml:space="preserve">ΙΖ΄ ΠΕΡΙΟΔΟΣ </w:t>
      </w:r>
    </w:p>
    <w:p w14:paraId="1CCA2394" w14:textId="77777777" w:rsidR="00C30B9F" w:rsidRDefault="003D403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CCA2395" w14:textId="77777777" w:rsidR="00C30B9F" w:rsidRDefault="003D4032">
      <w:pPr>
        <w:spacing w:line="600" w:lineRule="auto"/>
        <w:ind w:firstLine="720"/>
        <w:jc w:val="center"/>
        <w:rPr>
          <w:rFonts w:eastAsia="Times New Roman"/>
          <w:szCs w:val="24"/>
        </w:rPr>
      </w:pPr>
      <w:r>
        <w:rPr>
          <w:rFonts w:eastAsia="Times New Roman"/>
          <w:szCs w:val="24"/>
        </w:rPr>
        <w:t>ΣΥΝΟΔΟΣ Α΄</w:t>
      </w:r>
    </w:p>
    <w:p w14:paraId="1CCA2396" w14:textId="77777777" w:rsidR="00C30B9F" w:rsidRDefault="003D4032">
      <w:pPr>
        <w:spacing w:line="600" w:lineRule="auto"/>
        <w:ind w:firstLine="720"/>
        <w:jc w:val="center"/>
        <w:rPr>
          <w:rFonts w:eastAsia="Times New Roman"/>
          <w:szCs w:val="24"/>
        </w:rPr>
      </w:pPr>
      <w:r>
        <w:rPr>
          <w:rFonts w:eastAsia="Times New Roman"/>
          <w:szCs w:val="24"/>
        </w:rPr>
        <w:t>ΣΥΝΕΔΡΙΑΣΗ ΡΜΔ΄</w:t>
      </w:r>
    </w:p>
    <w:p w14:paraId="1CCA2397" w14:textId="77777777" w:rsidR="00C30B9F" w:rsidRDefault="003D4032">
      <w:pPr>
        <w:spacing w:line="600" w:lineRule="auto"/>
        <w:ind w:firstLine="720"/>
        <w:jc w:val="center"/>
        <w:rPr>
          <w:rFonts w:eastAsia="Times New Roman"/>
          <w:szCs w:val="24"/>
        </w:rPr>
      </w:pPr>
      <w:r>
        <w:rPr>
          <w:rFonts w:eastAsia="Times New Roman"/>
          <w:szCs w:val="24"/>
        </w:rPr>
        <w:t>Τετάρτη 15 Ιουνίου 2016</w:t>
      </w:r>
    </w:p>
    <w:p w14:paraId="1CCA2398" w14:textId="77777777" w:rsidR="00C30B9F" w:rsidRDefault="003D4032">
      <w:pPr>
        <w:spacing w:line="600" w:lineRule="auto"/>
        <w:ind w:firstLine="720"/>
        <w:jc w:val="both"/>
        <w:rPr>
          <w:rFonts w:eastAsia="Times New Roman"/>
          <w:szCs w:val="24"/>
        </w:rPr>
      </w:pPr>
      <w:r>
        <w:rPr>
          <w:rFonts w:eastAsia="Times New Roman"/>
          <w:szCs w:val="24"/>
        </w:rPr>
        <w:t xml:space="preserve">Αθήνα, σήμερα στις 15 Ιουνίου 2016, ημέρα Τετάρτη και ώρα 10.04΄ στην Αίθουσα των συνεδριάσεων του Βουλευτηρίου συνήλθε η Βουλή σε ολομέλεια, για να συνεδριάσει υπό την προεδρία του Β΄ Αντιπροέδρου αυτής κ. </w:t>
      </w:r>
      <w:r w:rsidRPr="004E179E">
        <w:rPr>
          <w:rFonts w:eastAsia="Times New Roman"/>
          <w:b/>
          <w:szCs w:val="24"/>
        </w:rPr>
        <w:t>ΓΕΩΡΓΙΟΥ ΒΑΡΕΜΕΝΟΥ</w:t>
      </w:r>
      <w:r>
        <w:rPr>
          <w:rFonts w:eastAsia="Times New Roman"/>
          <w:szCs w:val="24"/>
        </w:rPr>
        <w:t>.</w:t>
      </w:r>
    </w:p>
    <w:p w14:paraId="1CCA2399" w14:textId="77777777" w:rsidR="00C30B9F" w:rsidRDefault="003D4032">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Κυρίες και κύριοι συνάδελφοι, καλημέρα σας, αρχίζει η συνεδρίαση.</w:t>
      </w:r>
    </w:p>
    <w:p w14:paraId="1CCA239A" w14:textId="77777777" w:rsidR="00C30B9F" w:rsidRDefault="003D4032">
      <w:pPr>
        <w:spacing w:line="600" w:lineRule="auto"/>
        <w:ind w:firstLine="540"/>
        <w:jc w:val="both"/>
        <w:rPr>
          <w:rFonts w:eastAsia="Times New Roman" w:cs="Times New Roman"/>
          <w:szCs w:val="24"/>
        </w:rPr>
      </w:pPr>
      <w:r>
        <w:rPr>
          <w:rFonts w:eastAsia="Times New Roman" w:cs="Times New Roman"/>
          <w:szCs w:val="24"/>
        </w:rPr>
        <w:t xml:space="preserve">Έχω την τιμή να ανακοινώσω στο Σώμα το δελτίο επικαίρων ερωτήσεων της Πέμπτης 16 Ιουνίου 2016. </w:t>
      </w:r>
    </w:p>
    <w:p w14:paraId="1CCA239B" w14:textId="77777777" w:rsidR="00C30B9F" w:rsidRDefault="003D4032">
      <w:pPr>
        <w:spacing w:line="600" w:lineRule="auto"/>
        <w:ind w:firstLine="540"/>
        <w:jc w:val="both"/>
        <w:rPr>
          <w:rFonts w:eastAsia="Times New Roman" w:cs="Times New Roman"/>
          <w:szCs w:val="24"/>
        </w:rPr>
      </w:pPr>
      <w:r>
        <w:rPr>
          <w:rFonts w:eastAsia="Times New Roman" w:cs="Times New Roman"/>
          <w:szCs w:val="24"/>
        </w:rPr>
        <w:t>Α. ΕΠΙΚΑΙΡΕΣ ΕΡΩΤΗΣΕΙΣ Πρώτου Κύκλου (Άρθρο 130 παράγραφοι 2 και 3 του Κανονισμού της Βουλής)</w:t>
      </w:r>
    </w:p>
    <w:p w14:paraId="1CCA239C" w14:textId="77777777" w:rsidR="00C30B9F" w:rsidRDefault="003D4032">
      <w:pPr>
        <w:spacing w:after="0" w:line="600" w:lineRule="auto"/>
        <w:ind w:firstLine="720"/>
        <w:jc w:val="both"/>
        <w:rPr>
          <w:rFonts w:eastAsia="Times New Roman"/>
          <w:szCs w:val="24"/>
        </w:rPr>
      </w:pPr>
      <w:r>
        <w:rPr>
          <w:rFonts w:eastAsia="Times New Roman"/>
          <w:szCs w:val="24"/>
        </w:rPr>
        <w:t xml:space="preserve">1. Η με αριθμό 983/13-6-2016 επίκαιρη ερώτηση της Βουλευτού Καρδίτσας του Συνασπισμού Ριζοσπαστικής Αριστεράς κ. Χρυσούλας </w:t>
      </w:r>
      <w:proofErr w:type="spellStart"/>
      <w:r>
        <w:rPr>
          <w:rFonts w:eastAsia="Times New Roman"/>
          <w:szCs w:val="24"/>
        </w:rPr>
        <w:t>Κατσαβριά-Σιωροπούλου</w:t>
      </w:r>
      <w:proofErr w:type="spellEnd"/>
      <w:r>
        <w:rPr>
          <w:rFonts w:eastAsia="Times New Roman"/>
          <w:szCs w:val="24"/>
        </w:rPr>
        <w:t xml:space="preserve"> προς τον Υπουργό Παιδείας, Έρευνας και Θρησκευμάτων, σχετικά με τη φοίτηση στις βαθμίδες εκπαίδευσης των μαθητών </w:t>
      </w:r>
      <w:proofErr w:type="spellStart"/>
      <w:r>
        <w:rPr>
          <w:rFonts w:eastAsia="Times New Roman"/>
          <w:szCs w:val="24"/>
        </w:rPr>
        <w:t>Ρομά</w:t>
      </w:r>
      <w:proofErr w:type="spellEnd"/>
      <w:r>
        <w:rPr>
          <w:rFonts w:eastAsia="Times New Roman"/>
          <w:szCs w:val="24"/>
        </w:rPr>
        <w:t>.</w:t>
      </w:r>
    </w:p>
    <w:p w14:paraId="1CCA239D" w14:textId="77777777" w:rsidR="00C30B9F" w:rsidRDefault="003D4032">
      <w:pPr>
        <w:spacing w:after="0" w:line="600" w:lineRule="auto"/>
        <w:ind w:firstLine="720"/>
        <w:jc w:val="both"/>
        <w:rPr>
          <w:rFonts w:eastAsia="Times New Roman"/>
          <w:szCs w:val="24"/>
        </w:rPr>
      </w:pPr>
      <w:r>
        <w:rPr>
          <w:rFonts w:eastAsia="Times New Roman"/>
          <w:szCs w:val="24"/>
        </w:rPr>
        <w:lastRenderedPageBreak/>
        <w:t xml:space="preserve">2. Η με αριθμό 975/10-6-2016 επίκαιρη ερώτηση του Βουλευτή Β΄ Αθηνών της Νέας Δημοκρατίας κ. Κωνσταντίνου Χατζηδάκη προς τον Υπουργό </w:t>
      </w:r>
      <w:r>
        <w:rPr>
          <w:rFonts w:eastAsia="Times New Roman"/>
          <w:bCs/>
          <w:szCs w:val="24"/>
        </w:rPr>
        <w:t>Υποδομών, Μεταφορών και Δικτύων,</w:t>
      </w:r>
      <w:r>
        <w:rPr>
          <w:rFonts w:eastAsia="Times New Roman"/>
          <w:szCs w:val="24"/>
        </w:rPr>
        <w:t xml:space="preserve"> σχετικά με τα χρέη του ΟΑΣΑ.</w:t>
      </w:r>
    </w:p>
    <w:p w14:paraId="1CCA239E" w14:textId="77777777" w:rsidR="00C30B9F" w:rsidRDefault="003D4032">
      <w:pPr>
        <w:spacing w:after="0" w:line="600" w:lineRule="auto"/>
        <w:ind w:firstLine="720"/>
        <w:jc w:val="both"/>
        <w:rPr>
          <w:rFonts w:eastAsia="Times New Roman"/>
          <w:szCs w:val="24"/>
        </w:rPr>
      </w:pPr>
      <w:r>
        <w:rPr>
          <w:rFonts w:eastAsia="Times New Roman"/>
          <w:szCs w:val="24"/>
        </w:rPr>
        <w:t xml:space="preserve">3. Η με αριθμό 970/8-6-2016 επίκαιρη ερώτηση του Βουλευτή Αττικής του Λαϊκού Συνδέσμου–Χρυσή Αυγή κ. </w:t>
      </w:r>
      <w:r>
        <w:rPr>
          <w:rFonts w:eastAsia="Times New Roman"/>
          <w:bCs/>
          <w:szCs w:val="24"/>
        </w:rPr>
        <w:t xml:space="preserve">Ηλία Κασιδιάρη </w:t>
      </w:r>
      <w:r>
        <w:rPr>
          <w:rFonts w:eastAsia="Times New Roman"/>
          <w:szCs w:val="24"/>
        </w:rPr>
        <w:t>προς τον Υπουργό Αγροτικής Ανάπτυξης και Τροφίμων</w:t>
      </w:r>
      <w:r>
        <w:rPr>
          <w:rFonts w:eastAsia="Times New Roman"/>
          <w:bCs/>
          <w:szCs w:val="24"/>
        </w:rPr>
        <w:t>,</w:t>
      </w:r>
      <w:r>
        <w:rPr>
          <w:rFonts w:eastAsia="Times New Roman"/>
          <w:szCs w:val="24"/>
        </w:rPr>
        <w:t xml:space="preserve"> σχετικά με τα προϊόντα Προστατευόμενης Ονομασίας Προέλευσης (φέτα, ελιές καλαμών).</w:t>
      </w:r>
    </w:p>
    <w:p w14:paraId="1CCA239F" w14:textId="77777777" w:rsidR="00C30B9F" w:rsidRDefault="003D4032">
      <w:pPr>
        <w:spacing w:after="0" w:line="600" w:lineRule="auto"/>
        <w:ind w:firstLine="720"/>
        <w:jc w:val="both"/>
        <w:rPr>
          <w:rFonts w:eastAsia="Times New Roman"/>
          <w:szCs w:val="24"/>
        </w:rPr>
      </w:pPr>
      <w:r>
        <w:rPr>
          <w:rFonts w:eastAsia="Times New Roman"/>
          <w:szCs w:val="24"/>
        </w:rPr>
        <w:t>4. Η με αριθμό 969/8-6-2016 επίκαιρη ερώτηση του Βουλευτή Αχαΐας της Δημοκρατικής Συμπαράταξης ΠΑΣΟΚ–ΔΗΜΑΡ κ. Θεόδωρου Παπαθεοδώρου προς τον Υπουργό Εσωτερικών και Διοικητικής Ανασυγκρότησης</w:t>
      </w:r>
      <w:r>
        <w:rPr>
          <w:rFonts w:eastAsia="Times New Roman"/>
          <w:bCs/>
          <w:szCs w:val="24"/>
        </w:rPr>
        <w:t>,</w:t>
      </w:r>
      <w:r>
        <w:rPr>
          <w:rFonts w:eastAsia="Times New Roman"/>
          <w:szCs w:val="24"/>
        </w:rPr>
        <w:t xml:space="preserve"> σχετικά με το διορισμό γενικού γραμματέα υποδοχής.</w:t>
      </w:r>
    </w:p>
    <w:p w14:paraId="1CCA23A0" w14:textId="77777777" w:rsidR="00C30B9F" w:rsidRDefault="003D4032">
      <w:pPr>
        <w:spacing w:after="0" w:line="600" w:lineRule="auto"/>
        <w:ind w:firstLine="720"/>
        <w:jc w:val="both"/>
        <w:rPr>
          <w:rFonts w:eastAsia="Times New Roman"/>
          <w:szCs w:val="24"/>
        </w:rPr>
      </w:pPr>
      <w:r>
        <w:rPr>
          <w:rFonts w:eastAsia="Times New Roman"/>
          <w:szCs w:val="24"/>
        </w:rPr>
        <w:lastRenderedPageBreak/>
        <w:t xml:space="preserve">5. Η με αριθμό 981/13-6-2016 επίκαιρη ερώτηση του Βουλευτή Β΄ Αθηνών του Κομμουνιστικού Κόμματος Ελλάδας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σχετικά με τη διασφάλιση των εργασιακών και ασφαλιστικών δικαιωμάτων των εργαζομένων του ξενοδοχείου </w:t>
      </w:r>
      <w:r>
        <w:rPr>
          <w:rFonts w:eastAsia="Times New Roman"/>
          <w:szCs w:val="24"/>
          <w:lang w:val="en-GB"/>
        </w:rPr>
        <w:t>Athens</w:t>
      </w:r>
      <w:r>
        <w:rPr>
          <w:rFonts w:eastAsia="Times New Roman"/>
          <w:szCs w:val="24"/>
        </w:rPr>
        <w:t xml:space="preserve"> </w:t>
      </w:r>
      <w:proofErr w:type="spellStart"/>
      <w:r>
        <w:rPr>
          <w:rFonts w:eastAsia="Times New Roman"/>
          <w:szCs w:val="24"/>
          <w:lang w:val="en-GB"/>
        </w:rPr>
        <w:t>Ledra</w:t>
      </w:r>
      <w:proofErr w:type="spellEnd"/>
      <w:r>
        <w:rPr>
          <w:rFonts w:eastAsia="Times New Roman"/>
          <w:szCs w:val="24"/>
        </w:rPr>
        <w:t>.</w:t>
      </w:r>
    </w:p>
    <w:p w14:paraId="1CCA23A1" w14:textId="77777777" w:rsidR="00C30B9F" w:rsidRDefault="003D4032">
      <w:pPr>
        <w:spacing w:after="0" w:line="600" w:lineRule="auto"/>
        <w:ind w:firstLine="720"/>
        <w:jc w:val="both"/>
        <w:rPr>
          <w:rFonts w:eastAsia="Times New Roman"/>
          <w:szCs w:val="24"/>
        </w:rPr>
      </w:pPr>
      <w:r>
        <w:rPr>
          <w:rFonts w:eastAsia="Times New Roman"/>
          <w:szCs w:val="24"/>
        </w:rPr>
        <w:t xml:space="preserve">6. Η με αριθμό 980/13-6-2016 επίκαιρη ερώτηση του Βουλευτή </w:t>
      </w:r>
      <w:r>
        <w:rPr>
          <w:rFonts w:eastAsia="Times New Roman"/>
          <w:szCs w:val="24"/>
          <w:lang w:val="en-GB"/>
        </w:rPr>
        <w:t>A</w:t>
      </w:r>
      <w:r>
        <w:rPr>
          <w:rFonts w:eastAsia="Times New Roman"/>
          <w:szCs w:val="24"/>
        </w:rPr>
        <w:t xml:space="preserve">΄ Αθηνών του Ποταμιού κ. </w:t>
      </w:r>
      <w:r>
        <w:rPr>
          <w:rFonts w:eastAsia="Times New Roman"/>
          <w:bCs/>
          <w:szCs w:val="24"/>
        </w:rPr>
        <w:t xml:space="preserve">Σπυρίδωνος Λυκούδη </w:t>
      </w:r>
      <w:r>
        <w:rPr>
          <w:rFonts w:eastAsia="Times New Roman"/>
          <w:szCs w:val="24"/>
        </w:rPr>
        <w:t>προς τον Υπουργό Εσωτερικών και Διοικητικής Ανασυγκρότησης</w:t>
      </w:r>
      <w:r>
        <w:rPr>
          <w:rFonts w:eastAsia="Times New Roman"/>
          <w:bCs/>
          <w:szCs w:val="24"/>
        </w:rPr>
        <w:t xml:space="preserve">, </w:t>
      </w:r>
      <w:r>
        <w:rPr>
          <w:rFonts w:eastAsia="Times New Roman"/>
          <w:szCs w:val="24"/>
        </w:rPr>
        <w:t>σχετικά με τους βανδαλισμούς σε αγάλματα στο κέντρο της Αθήνας.</w:t>
      </w:r>
    </w:p>
    <w:p w14:paraId="1CCA23A2" w14:textId="77777777" w:rsidR="00C30B9F" w:rsidRDefault="003D4032">
      <w:pPr>
        <w:spacing w:after="0" w:line="600" w:lineRule="auto"/>
        <w:ind w:firstLine="720"/>
        <w:jc w:val="both"/>
        <w:rPr>
          <w:rFonts w:eastAsia="Times New Roman"/>
          <w:szCs w:val="24"/>
        </w:rPr>
      </w:pPr>
      <w:r>
        <w:rPr>
          <w:rFonts w:eastAsia="Times New Roman"/>
          <w:szCs w:val="24"/>
        </w:rPr>
        <w:t xml:space="preserve">7. Η με αριθμό 985/13-6-2016 επίκαιρη ερώτηση του Βουλευτή Β΄ Αθηνών των Ανεξαρτήτων Ελλήνων κ. Αθανάσιου </w:t>
      </w:r>
      <w:proofErr w:type="spellStart"/>
      <w:r>
        <w:rPr>
          <w:rFonts w:eastAsia="Times New Roman"/>
          <w:szCs w:val="24"/>
        </w:rPr>
        <w:t>Παπαχριστόπουλου</w:t>
      </w:r>
      <w:proofErr w:type="spellEnd"/>
      <w:r>
        <w:rPr>
          <w:rFonts w:eastAsia="Times New Roman"/>
          <w:szCs w:val="24"/>
        </w:rPr>
        <w:t xml:space="preserve"> προς τον Υπουργό Εργασίας, Κοινωνικής Ασφάλισης και Κοινωνικής Αλληλεγγύης</w:t>
      </w:r>
      <w:r>
        <w:rPr>
          <w:rFonts w:eastAsia="Times New Roman"/>
          <w:bCs/>
          <w:szCs w:val="24"/>
        </w:rPr>
        <w:t xml:space="preserve">, </w:t>
      </w:r>
      <w:r>
        <w:rPr>
          <w:rFonts w:eastAsia="Times New Roman"/>
          <w:szCs w:val="24"/>
        </w:rPr>
        <w:t xml:space="preserve">σχετικά με την εξομοίωση των </w:t>
      </w:r>
      <w:proofErr w:type="spellStart"/>
      <w:r>
        <w:rPr>
          <w:rFonts w:eastAsia="Times New Roman"/>
          <w:szCs w:val="24"/>
        </w:rPr>
        <w:t>τρίτεκνων</w:t>
      </w:r>
      <w:proofErr w:type="spellEnd"/>
      <w:r>
        <w:rPr>
          <w:rFonts w:eastAsia="Times New Roman"/>
          <w:szCs w:val="24"/>
        </w:rPr>
        <w:t xml:space="preserve"> οικογενειών με τις πολύτεκνες.</w:t>
      </w:r>
    </w:p>
    <w:p w14:paraId="1CCA23A3" w14:textId="77777777" w:rsidR="00C30B9F" w:rsidRDefault="003D4032">
      <w:pPr>
        <w:spacing w:after="0" w:line="600" w:lineRule="auto"/>
        <w:ind w:firstLine="720"/>
        <w:jc w:val="both"/>
        <w:rPr>
          <w:rFonts w:eastAsia="Times New Roman"/>
          <w:szCs w:val="24"/>
        </w:rPr>
      </w:pPr>
      <w:r>
        <w:rPr>
          <w:rFonts w:eastAsia="Times New Roman"/>
          <w:szCs w:val="24"/>
        </w:rPr>
        <w:t xml:space="preserve">8. Η με αριθμό 978/10-6-2016 επίκαιρη ερώτηση του Βουλευτή Λαρίσης της Ένωσης Κεντρώων κ. Γεωργίου </w:t>
      </w:r>
      <w:proofErr w:type="spellStart"/>
      <w:r>
        <w:rPr>
          <w:rFonts w:eastAsia="Times New Roman"/>
          <w:szCs w:val="24"/>
        </w:rPr>
        <w:t>Κατσιαντώνη</w:t>
      </w:r>
      <w:proofErr w:type="spellEnd"/>
      <w:r>
        <w:rPr>
          <w:rFonts w:eastAsia="Times New Roman"/>
          <w:szCs w:val="24"/>
        </w:rPr>
        <w:t xml:space="preserve"> προς τον Υπουργό Υποδομών, Μεταφορών και Δικτύων, σχετικά με την καθολική </w:t>
      </w:r>
      <w:r>
        <w:rPr>
          <w:rFonts w:eastAsia="Times New Roman"/>
          <w:szCs w:val="24"/>
        </w:rPr>
        <w:lastRenderedPageBreak/>
        <w:t>μείωση εσόδων ΕΛΤΑ (Ελληνικών Ταχυδρομείων) από την αναστολή λειτουργίας του διευρυμένου ωραρίου ταχυδρομικών καταστημάτων.</w:t>
      </w:r>
    </w:p>
    <w:p w14:paraId="1CCA23A4" w14:textId="77777777" w:rsidR="00C30B9F" w:rsidRDefault="003D4032">
      <w:pPr>
        <w:spacing w:after="0" w:line="600" w:lineRule="auto"/>
        <w:ind w:firstLine="720"/>
        <w:jc w:val="both"/>
        <w:rPr>
          <w:rFonts w:eastAsia="Times New Roman"/>
          <w:szCs w:val="24"/>
        </w:rPr>
      </w:pPr>
      <w:r>
        <w:rPr>
          <w:rFonts w:eastAsia="Times New Roman"/>
          <w:bCs/>
          <w:szCs w:val="24"/>
        </w:rPr>
        <w:t>Β. ΕΠΙΚΑΙΡΕΣ ΕΡΩΤΗΣΕΙΣ Δεύτερου Κύκλου (Άρθρο 130 παράγραφοι 2 και 3 του Κανονισμού της Βουλής)</w:t>
      </w:r>
    </w:p>
    <w:p w14:paraId="1CCA23A5" w14:textId="77777777" w:rsidR="00C30B9F" w:rsidRDefault="003D4032">
      <w:pPr>
        <w:spacing w:after="0" w:line="600" w:lineRule="auto"/>
        <w:ind w:firstLine="720"/>
        <w:jc w:val="both"/>
        <w:rPr>
          <w:rFonts w:eastAsia="Times New Roman"/>
          <w:szCs w:val="24"/>
        </w:rPr>
      </w:pPr>
      <w:r>
        <w:rPr>
          <w:rFonts w:eastAsia="Times New Roman"/>
          <w:szCs w:val="24"/>
        </w:rPr>
        <w:t xml:space="preserve">1. Η με αριθμό 984/13-6-2016 επίκαιρη ερώτηση του Βουλευτή Σάμου του Συνασπισμού Ριζοσπαστικής Αριστεράς κ. Δημητρίου </w:t>
      </w:r>
      <w:proofErr w:type="spellStart"/>
      <w:r>
        <w:rPr>
          <w:rFonts w:eastAsia="Times New Roman"/>
          <w:szCs w:val="24"/>
        </w:rPr>
        <w:t>Σεβαστάκη</w:t>
      </w:r>
      <w:proofErr w:type="spellEnd"/>
      <w:r>
        <w:rPr>
          <w:rFonts w:eastAsia="Times New Roman"/>
          <w:szCs w:val="24"/>
        </w:rPr>
        <w:t xml:space="preserve"> προς τον Υπουργό Εργασίας, Κοινωνικής Ασφάλισης και Κοινωνικής Αλληλεγγύης, σχετικά με τη μη συμπερίληψη της Σάμου στην πιλοτική φάση εφαρμογής του Κοινωνικού Εισοδήματος Αλληλεγγύης. </w:t>
      </w:r>
    </w:p>
    <w:p w14:paraId="1CCA23A6" w14:textId="77777777" w:rsidR="00C30B9F" w:rsidRDefault="003D4032">
      <w:pPr>
        <w:spacing w:after="0" w:line="600" w:lineRule="auto"/>
        <w:ind w:firstLine="720"/>
        <w:jc w:val="both"/>
        <w:rPr>
          <w:rFonts w:eastAsia="Times New Roman"/>
          <w:szCs w:val="24"/>
        </w:rPr>
      </w:pPr>
      <w:r>
        <w:rPr>
          <w:rFonts w:eastAsia="Times New Roman"/>
          <w:szCs w:val="24"/>
        </w:rPr>
        <w:t>2. Η με αριθμό 976/10-6-2016 επίκαιρη ερώτηση του Βουλευτή Φλώρινας της Νέας Δημοκρατίας κ. Ιωάννη Αντωνιάδη προς τον Υπουργό Παιδείας, Έρευνας και Θρησκευμάτων</w:t>
      </w:r>
      <w:r>
        <w:rPr>
          <w:rFonts w:eastAsia="Times New Roman"/>
          <w:bCs/>
          <w:szCs w:val="24"/>
        </w:rPr>
        <w:t>,</w:t>
      </w:r>
      <w:r>
        <w:rPr>
          <w:rFonts w:eastAsia="Times New Roman"/>
          <w:szCs w:val="24"/>
        </w:rPr>
        <w:t xml:space="preserve"> σχετικά με την επιστροφή του τμήματος Βαλκανικών Σπουδών από τη Θεσσαλονίκη στη Φλώρινα.</w:t>
      </w:r>
    </w:p>
    <w:p w14:paraId="1CCA23A7" w14:textId="77777777" w:rsidR="00C30B9F" w:rsidRDefault="003D4032">
      <w:pPr>
        <w:spacing w:after="0" w:line="600" w:lineRule="auto"/>
        <w:ind w:firstLine="720"/>
        <w:jc w:val="both"/>
        <w:rPr>
          <w:rFonts w:eastAsia="Times New Roman"/>
          <w:szCs w:val="24"/>
        </w:rPr>
      </w:pPr>
      <w:r>
        <w:rPr>
          <w:rFonts w:eastAsia="Times New Roman"/>
          <w:szCs w:val="24"/>
        </w:rPr>
        <w:lastRenderedPageBreak/>
        <w:t xml:space="preserve">3. Η με αριθμό 979/10-6-2016 επίκαιρη ερώτηση του Βουλευτή Β΄ Αθηνών του Λαϊκού Συνδέσμου–Χρυσή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bCs/>
          <w:szCs w:val="24"/>
        </w:rPr>
        <w:t xml:space="preserve"> </w:t>
      </w:r>
      <w:r>
        <w:rPr>
          <w:rFonts w:eastAsia="Times New Roman"/>
          <w:szCs w:val="24"/>
        </w:rPr>
        <w:t>προς τον Υπουργό Αγροτικής Ανάπτυξης και Τροφίμων</w:t>
      </w:r>
      <w:r>
        <w:rPr>
          <w:rFonts w:eastAsia="Times New Roman"/>
          <w:bCs/>
          <w:szCs w:val="24"/>
        </w:rPr>
        <w:t>,</w:t>
      </w:r>
      <w:r>
        <w:rPr>
          <w:rFonts w:eastAsia="Times New Roman"/>
          <w:szCs w:val="24"/>
        </w:rPr>
        <w:t xml:space="preserve"> σχετικά με την εμπορική συμφωνία ΗΠΑ-ΕΕ (</w:t>
      </w:r>
      <w:r>
        <w:rPr>
          <w:rFonts w:eastAsia="Times New Roman"/>
          <w:szCs w:val="24"/>
          <w:lang w:val="en-GB"/>
        </w:rPr>
        <w:t>TTIP</w:t>
      </w:r>
      <w:r>
        <w:rPr>
          <w:rFonts w:eastAsia="Times New Roman"/>
          <w:szCs w:val="24"/>
        </w:rPr>
        <w:t>) και την προστασία της ελληνικής φέτας.</w:t>
      </w:r>
    </w:p>
    <w:p w14:paraId="1CCA23A8" w14:textId="77777777" w:rsidR="00C30B9F" w:rsidRDefault="003D4032">
      <w:pPr>
        <w:spacing w:after="0" w:line="600" w:lineRule="auto"/>
        <w:ind w:firstLine="720"/>
        <w:jc w:val="both"/>
        <w:rPr>
          <w:rFonts w:eastAsia="Times New Roman"/>
          <w:szCs w:val="24"/>
        </w:rPr>
      </w:pPr>
      <w:r>
        <w:rPr>
          <w:rFonts w:eastAsia="Times New Roman"/>
          <w:szCs w:val="24"/>
        </w:rPr>
        <w:t>4. Η με αριθμό 972/9-6-2016 επίκαιρη ερώτηση του Βουλευτή Σερρών της Δημοκρατικής Συμπαράταξης ΠΑΣΟΚ–ΔΗΜΑΡ κ. Μιχαήλ Τζελέπη προς τον Υπουργό Εργασίας, Κοινωνικής Ασφάλισης και Κοινωνικής Αλληλεγγύης</w:t>
      </w:r>
      <w:r>
        <w:rPr>
          <w:rFonts w:eastAsia="Times New Roman"/>
          <w:bCs/>
          <w:szCs w:val="24"/>
        </w:rPr>
        <w:t>,</w:t>
      </w:r>
      <w:r>
        <w:rPr>
          <w:rFonts w:eastAsia="Times New Roman"/>
          <w:szCs w:val="24"/>
        </w:rPr>
        <w:t xml:space="preserve"> σχετικά με τις επιπτώσεις στους αγρότες συνταξιούχους από τον νέο ασφαλιστικό νόμο 4387/2016.</w:t>
      </w:r>
    </w:p>
    <w:p w14:paraId="1CCA23A9" w14:textId="77777777" w:rsidR="00C30B9F" w:rsidRDefault="003D4032">
      <w:pPr>
        <w:spacing w:after="0" w:line="600" w:lineRule="auto"/>
        <w:ind w:firstLine="720"/>
        <w:jc w:val="both"/>
        <w:rPr>
          <w:rFonts w:eastAsia="Times New Roman"/>
          <w:szCs w:val="24"/>
        </w:rPr>
      </w:pPr>
      <w:r>
        <w:rPr>
          <w:rFonts w:eastAsia="Times New Roman"/>
          <w:szCs w:val="24"/>
        </w:rPr>
        <w:t xml:space="preserve">5. Η με αριθμό 982/13-6-2016 επίκαιρη ερώτηση του Ζ΄ Αντιπροέδρου της Βουλής και Βουλευτή Λαρίσης του Κομμουνιστικού Κόμματος Ελλάδας κ. Γεωργίου </w:t>
      </w:r>
      <w:proofErr w:type="spellStart"/>
      <w:r>
        <w:rPr>
          <w:rFonts w:eastAsia="Times New Roman"/>
          <w:szCs w:val="24"/>
        </w:rPr>
        <w:t>Λαμπρούλη</w:t>
      </w:r>
      <w:proofErr w:type="spellEnd"/>
      <w:r>
        <w:rPr>
          <w:rFonts w:eastAsia="Times New Roman"/>
          <w:szCs w:val="24"/>
        </w:rPr>
        <w:t xml:space="preserve"> προς τους Υπουργούς Εσωτερικών και Διοικητικής Ανασυγκρότησης και Εθνικής Άμυνας</w:t>
      </w:r>
      <w:r>
        <w:rPr>
          <w:rFonts w:eastAsia="Times New Roman"/>
          <w:bCs/>
          <w:szCs w:val="24"/>
        </w:rPr>
        <w:t xml:space="preserve">, </w:t>
      </w:r>
      <w:r>
        <w:rPr>
          <w:rFonts w:eastAsia="Times New Roman"/>
          <w:szCs w:val="24"/>
        </w:rPr>
        <w:t xml:space="preserve">σχετικά με τις συνθήκες φιλοξενίας προσφύγων στο </w:t>
      </w:r>
      <w:proofErr w:type="spellStart"/>
      <w:r>
        <w:rPr>
          <w:rFonts w:eastAsia="Times New Roman"/>
          <w:szCs w:val="24"/>
        </w:rPr>
        <w:t>Κουτσόχερο</w:t>
      </w:r>
      <w:proofErr w:type="spellEnd"/>
      <w:r>
        <w:rPr>
          <w:rFonts w:eastAsia="Times New Roman"/>
          <w:szCs w:val="24"/>
        </w:rPr>
        <w:t xml:space="preserve"> Λάρισας.</w:t>
      </w:r>
    </w:p>
    <w:p w14:paraId="1CCA23AA" w14:textId="77777777" w:rsidR="00C30B9F" w:rsidRDefault="003D4032">
      <w:pPr>
        <w:spacing w:after="0" w:line="600" w:lineRule="auto"/>
        <w:ind w:firstLine="720"/>
        <w:jc w:val="both"/>
        <w:rPr>
          <w:rFonts w:eastAsia="Times New Roman"/>
          <w:szCs w:val="24"/>
        </w:rPr>
      </w:pPr>
      <w:r>
        <w:rPr>
          <w:rFonts w:eastAsia="Times New Roman"/>
          <w:szCs w:val="24"/>
        </w:rPr>
        <w:lastRenderedPageBreak/>
        <w:t xml:space="preserve">6. Η με αριθμό 926/30-5-2016 επίκαιρη ερώτηση του Βουλευτή Άρτας της Νέας Δημοκρατίας κ. </w:t>
      </w:r>
      <w:r>
        <w:rPr>
          <w:rFonts w:eastAsia="Times New Roman"/>
          <w:bCs/>
          <w:szCs w:val="24"/>
        </w:rPr>
        <w:t xml:space="preserve">Γεωργίου </w:t>
      </w:r>
      <w:proofErr w:type="spellStart"/>
      <w:r>
        <w:rPr>
          <w:rFonts w:eastAsia="Times New Roman"/>
          <w:bCs/>
          <w:szCs w:val="24"/>
        </w:rPr>
        <w:t>Στύλιου</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την καταβολή της ελάχιστης δυνατής συνδεδεμένης ενίσχυσης, στους παραγωγούς εσπεριδοειδών.</w:t>
      </w:r>
    </w:p>
    <w:p w14:paraId="1CCA23AB" w14:textId="77777777" w:rsidR="00C30B9F" w:rsidRDefault="003D4032">
      <w:pPr>
        <w:spacing w:after="0" w:line="600" w:lineRule="auto"/>
        <w:ind w:firstLine="720"/>
        <w:jc w:val="both"/>
        <w:rPr>
          <w:rFonts w:eastAsia="Times New Roman"/>
          <w:szCs w:val="24"/>
        </w:rPr>
      </w:pPr>
      <w:r>
        <w:rPr>
          <w:rFonts w:eastAsia="Times New Roman"/>
          <w:szCs w:val="24"/>
        </w:rPr>
        <w:t xml:space="preserve">7. Η με αριθμό 942/3-6-2016 επίκαιρη ερώτηση του Βουλευτή Β΄ Θεσσαλονίκης της Νέας Δημοκρατίας κ. </w:t>
      </w:r>
      <w:r>
        <w:rPr>
          <w:rFonts w:eastAsia="Times New Roman"/>
          <w:bCs/>
          <w:szCs w:val="24"/>
        </w:rPr>
        <w:t>Σάββα Αναστασιάδη</w:t>
      </w:r>
      <w:r>
        <w:rPr>
          <w:rFonts w:eastAsia="Times New Roman"/>
          <w:szCs w:val="24"/>
        </w:rPr>
        <w:t xml:space="preserve"> προς τον Υπουργό </w:t>
      </w:r>
      <w:r>
        <w:rPr>
          <w:rFonts w:eastAsia="Times New Roman"/>
          <w:bCs/>
          <w:szCs w:val="24"/>
        </w:rPr>
        <w:t xml:space="preserve">Ναυτιλίας και Νησιωτικής Πολιτικής, </w:t>
      </w:r>
      <w:r>
        <w:rPr>
          <w:rFonts w:eastAsia="Times New Roman"/>
          <w:szCs w:val="24"/>
        </w:rPr>
        <w:t>σχετικά με τις απεργιακές κινητοποιήσεις στο λιμάνι της Θεσσαλονίκης.</w:t>
      </w:r>
    </w:p>
    <w:p w14:paraId="1CCA23AC" w14:textId="77777777" w:rsidR="00C30B9F" w:rsidRDefault="003D4032">
      <w:pPr>
        <w:spacing w:after="0" w:line="600" w:lineRule="auto"/>
        <w:ind w:firstLine="720"/>
        <w:jc w:val="both"/>
        <w:rPr>
          <w:rFonts w:eastAsia="Times New Roman"/>
          <w:szCs w:val="24"/>
        </w:rPr>
      </w:pPr>
      <w:r>
        <w:rPr>
          <w:rFonts w:eastAsia="Times New Roman"/>
          <w:szCs w:val="24"/>
        </w:rPr>
        <w:t xml:space="preserve">8. Η με αριθμό 945/3-6-2016 επίκαιρη ερώτηση του Βουλευτή Β΄ Αθηνών του Λαϊκού Συνδέσμου–Χρυσή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τις συνεχιζόμενες αλβανικές προκλήσεις.</w:t>
      </w:r>
    </w:p>
    <w:p w14:paraId="1CCA23AD" w14:textId="77777777" w:rsidR="00C30B9F" w:rsidRDefault="003D4032">
      <w:pPr>
        <w:spacing w:after="0" w:line="600" w:lineRule="auto"/>
        <w:ind w:firstLine="720"/>
        <w:jc w:val="both"/>
        <w:rPr>
          <w:rFonts w:eastAsia="Times New Roman"/>
          <w:szCs w:val="24"/>
        </w:rPr>
      </w:pPr>
      <w:r>
        <w:rPr>
          <w:rFonts w:eastAsia="Times New Roman"/>
          <w:szCs w:val="24"/>
        </w:rPr>
        <w:t xml:space="preserve">9. Η με αριθμό 951/6-6-2016 επίκαιρη ερώτηση του Βουλευτή Ηρακλείου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Ηγουμενίδη</w:t>
      </w:r>
      <w:proofErr w:type="spellEnd"/>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szCs w:val="24"/>
        </w:rPr>
        <w:t xml:space="preserve"> σχετικά με την επίλυση των ζητημάτων λειτουργίας του Αερολιμένα Ηρακλείου «ΝΙΚΟΣ ΚΑΖΑΝΤΖΑΚΗΣ».</w:t>
      </w:r>
    </w:p>
    <w:p w14:paraId="1CCA23AE" w14:textId="77777777" w:rsidR="00C30B9F" w:rsidRDefault="003D4032">
      <w:pPr>
        <w:spacing w:after="0" w:line="600" w:lineRule="auto"/>
        <w:ind w:firstLine="720"/>
        <w:jc w:val="both"/>
        <w:rPr>
          <w:rFonts w:eastAsia="Times New Roman"/>
          <w:szCs w:val="24"/>
        </w:rPr>
      </w:pPr>
      <w:r>
        <w:rPr>
          <w:rFonts w:eastAsia="Times New Roman"/>
          <w:szCs w:val="24"/>
        </w:rPr>
        <w:lastRenderedPageBreak/>
        <w:t xml:space="preserve">10. Η με αριθμό 943/3-6-2016 επίκαιρη ερώτηση του Βουλευτή Αχαΐας της Νέας Δημοκρατίας κ. </w:t>
      </w:r>
      <w:r>
        <w:rPr>
          <w:rFonts w:eastAsia="Times New Roman"/>
          <w:bCs/>
          <w:szCs w:val="24"/>
        </w:rPr>
        <w:t xml:space="preserve">Ανδρέα </w:t>
      </w:r>
      <w:proofErr w:type="spellStart"/>
      <w:r>
        <w:rPr>
          <w:rFonts w:eastAsia="Times New Roman"/>
          <w:bCs/>
          <w:szCs w:val="24"/>
        </w:rPr>
        <w:t>Κατσανιώτη</w:t>
      </w:r>
      <w:proofErr w:type="spellEnd"/>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σχετικά με τις ελλείψεις του ΕΚΑΒ στην ορεινή Αχαΐα.</w:t>
      </w:r>
    </w:p>
    <w:p w14:paraId="1CCA23AF" w14:textId="77777777" w:rsidR="00C30B9F" w:rsidRDefault="003D4032">
      <w:pPr>
        <w:spacing w:after="0" w:line="600" w:lineRule="auto"/>
        <w:ind w:firstLine="720"/>
        <w:jc w:val="both"/>
        <w:rPr>
          <w:rFonts w:eastAsia="Times New Roman"/>
          <w:szCs w:val="24"/>
        </w:rPr>
      </w:pPr>
      <w:r>
        <w:rPr>
          <w:rFonts w:eastAsia="Times New Roman"/>
          <w:szCs w:val="24"/>
        </w:rPr>
        <w:t xml:space="preserve">11. Η με αριθμό 946/3-6-2016 επίκαιρη ερώτηση του Βουλευτή Β΄ Πειραιώς του Λαϊκού Συνδέσμου–Χρυσή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 χρηματοδότηση της Τουρκίας μέσω του προξενείου της Κομοτηνής, για την αγορά ακινήτων περιουσιών απελπισμένων Ελλήνων στη Θράκη.</w:t>
      </w:r>
    </w:p>
    <w:p w14:paraId="1CCA23B0" w14:textId="77777777" w:rsidR="00C30B9F" w:rsidRDefault="003D4032">
      <w:pPr>
        <w:spacing w:after="0" w:line="600" w:lineRule="auto"/>
        <w:ind w:firstLine="720"/>
        <w:jc w:val="both"/>
        <w:rPr>
          <w:rFonts w:eastAsia="Times New Roman"/>
          <w:szCs w:val="24"/>
        </w:rPr>
      </w:pPr>
      <w:r>
        <w:rPr>
          <w:rFonts w:eastAsia="Times New Roman"/>
          <w:szCs w:val="24"/>
        </w:rPr>
        <w:t xml:space="preserve">12. Η με αριθμό 952/6-6-2016 επίκαιρη ερώτηση του Βουλευτή Αιτωλοακαρνανίας του Κομμουνιστικού Κόμματος Ελλάδας κ. </w:t>
      </w:r>
      <w:r>
        <w:rPr>
          <w:rFonts w:eastAsia="Times New Roman"/>
          <w:bCs/>
          <w:szCs w:val="24"/>
        </w:rPr>
        <w:t xml:space="preserve">Νικολάου Μωραΐτη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σχετικά με τη λειτουργία του αξονικού τομογράφου στο νοσοκομείο Άρτας. </w:t>
      </w:r>
    </w:p>
    <w:p w14:paraId="1CCA23B1" w14:textId="77777777" w:rsidR="00C30B9F" w:rsidRDefault="003D4032">
      <w:pPr>
        <w:spacing w:after="0" w:line="600" w:lineRule="auto"/>
        <w:ind w:firstLine="720"/>
        <w:jc w:val="both"/>
        <w:rPr>
          <w:rFonts w:eastAsia="Times New Roman"/>
          <w:szCs w:val="24"/>
        </w:rPr>
      </w:pPr>
      <w:r>
        <w:rPr>
          <w:rFonts w:eastAsia="Times New Roman"/>
          <w:szCs w:val="24"/>
        </w:rPr>
        <w:t xml:space="preserve">13. Η με αριθμό 813/21-04-2016 επίκαιρη ερώτηση του Βουλευτή Β΄ Αθηνών της Νέας Δημοκρατίας κ. </w:t>
      </w:r>
      <w:r>
        <w:rPr>
          <w:rFonts w:eastAsia="Times New Roman"/>
          <w:bCs/>
          <w:szCs w:val="24"/>
        </w:rPr>
        <w:t>Σπυρίδωνος-</w:t>
      </w:r>
      <w:proofErr w:type="spellStart"/>
      <w:r>
        <w:rPr>
          <w:rFonts w:eastAsia="Times New Roman"/>
          <w:bCs/>
          <w:szCs w:val="24"/>
        </w:rPr>
        <w:t>Αδώνιδος</w:t>
      </w:r>
      <w:proofErr w:type="spellEnd"/>
      <w:r>
        <w:rPr>
          <w:rFonts w:eastAsia="Times New Roman"/>
          <w:bCs/>
          <w:szCs w:val="24"/>
        </w:rPr>
        <w:t xml:space="preserve"> Γεωργιάδη</w:t>
      </w:r>
      <w:r>
        <w:rPr>
          <w:rFonts w:eastAsia="Times New Roman"/>
          <w:szCs w:val="24"/>
        </w:rPr>
        <w:t xml:space="preserve"> προς τον Υπουργό </w:t>
      </w:r>
      <w:r>
        <w:rPr>
          <w:rFonts w:eastAsia="Times New Roman"/>
          <w:bCs/>
          <w:szCs w:val="24"/>
        </w:rPr>
        <w:t xml:space="preserve">Υγείας, </w:t>
      </w:r>
      <w:r>
        <w:rPr>
          <w:rFonts w:eastAsia="Times New Roman"/>
          <w:szCs w:val="24"/>
        </w:rPr>
        <w:t xml:space="preserve">σχετικά με τη διαφαινόμενη παρέμβαση του Υπουργείου στους διαγωνισμούς επιλογής 100 ιατρών και 400 νοσηλευτών. </w:t>
      </w:r>
    </w:p>
    <w:p w14:paraId="1CCA23B2" w14:textId="77777777" w:rsidR="00C30B9F" w:rsidRDefault="003D4032">
      <w:pPr>
        <w:spacing w:after="0" w:line="600" w:lineRule="auto"/>
        <w:ind w:firstLine="720"/>
        <w:jc w:val="both"/>
        <w:rPr>
          <w:rFonts w:eastAsia="Times New Roman"/>
          <w:szCs w:val="24"/>
        </w:rPr>
      </w:pPr>
      <w:r>
        <w:rPr>
          <w:rFonts w:eastAsia="Times New Roman"/>
          <w:szCs w:val="24"/>
        </w:rPr>
        <w:lastRenderedPageBreak/>
        <w:t xml:space="preserve">14. Η με αριθμό 914/27-5-2016 επίκαιρη ερώτηση του Βουλευτή Β΄ Πειραιώς του Λαϊκού Συνδέσμου–Χρυσή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szCs w:val="24"/>
        </w:rPr>
        <w:t xml:space="preserve"> σχετικά με τη δημιουργία παράνομων νηπιαγωγείων και οικοτροφείων στην Ξάνθη. </w:t>
      </w:r>
    </w:p>
    <w:p w14:paraId="1CCA23B3" w14:textId="77777777" w:rsidR="00C30B9F" w:rsidRDefault="003D4032">
      <w:pPr>
        <w:spacing w:after="0" w:line="600" w:lineRule="auto"/>
        <w:ind w:firstLine="720"/>
        <w:jc w:val="both"/>
        <w:rPr>
          <w:rFonts w:eastAsia="Times New Roman"/>
          <w:szCs w:val="24"/>
        </w:rPr>
      </w:pPr>
      <w:r>
        <w:rPr>
          <w:rFonts w:eastAsia="Times New Roman"/>
          <w:szCs w:val="24"/>
        </w:rPr>
        <w:t xml:space="preserve">15. Η με αριθμό 794/18-4-2016 επίκαιρη ερώτηση του Βουλευτή Μαγνησίας του Κομμουνιστικού Κόμματος Ελλάδας κ. </w:t>
      </w:r>
      <w:r>
        <w:rPr>
          <w:rFonts w:eastAsia="Times New Roman"/>
          <w:bCs/>
          <w:szCs w:val="24"/>
        </w:rPr>
        <w:t>Κωνσταντίνου Στεργίου</w:t>
      </w:r>
      <w:r>
        <w:rPr>
          <w:rFonts w:eastAsia="Times New Roman"/>
          <w:szCs w:val="24"/>
        </w:rPr>
        <w:t xml:space="preserve"> προς τον Υπουργό</w:t>
      </w:r>
      <w:r>
        <w:rPr>
          <w:rFonts w:eastAsia="Times New Roman"/>
          <w:bCs/>
          <w:szCs w:val="24"/>
        </w:rPr>
        <w:t xml:space="preserve"> Υγείας,</w:t>
      </w:r>
      <w:r>
        <w:rPr>
          <w:rFonts w:eastAsia="Times New Roman"/>
          <w:szCs w:val="24"/>
        </w:rPr>
        <w:t xml:space="preserve"> σχετικά με την ανάγκη πρόληψης, θεραπείας και στήριξης των καρκινοπαθών Βόλου.</w:t>
      </w:r>
    </w:p>
    <w:p w14:paraId="1CCA23B4" w14:textId="77777777" w:rsidR="00C30B9F" w:rsidRDefault="003D4032">
      <w:pPr>
        <w:spacing w:after="0" w:line="600" w:lineRule="auto"/>
        <w:ind w:firstLine="720"/>
        <w:jc w:val="both"/>
        <w:rPr>
          <w:rFonts w:eastAsia="Times New Roman"/>
          <w:szCs w:val="24"/>
        </w:rPr>
      </w:pPr>
      <w:r>
        <w:rPr>
          <w:rFonts w:eastAsia="Times New Roman"/>
          <w:szCs w:val="24"/>
        </w:rPr>
        <w:t xml:space="preserve">16. Η με αριθμό 545/15-2-2016 επίκαιρη ερώτηση της Βουλευτού Β΄ Αθηνών του Λαϊκού Συνδέσμου–Χρυσή Αυγή κ.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λειτουργίας στο ΕΚΑΒ.</w:t>
      </w:r>
    </w:p>
    <w:p w14:paraId="1CCA23B5" w14:textId="77777777" w:rsidR="00C30B9F" w:rsidRDefault="003D4032">
      <w:pPr>
        <w:spacing w:after="0" w:line="600" w:lineRule="auto"/>
        <w:ind w:firstLine="720"/>
        <w:jc w:val="both"/>
        <w:rPr>
          <w:rFonts w:eastAsia="Times New Roman"/>
          <w:szCs w:val="24"/>
        </w:rPr>
      </w:pPr>
      <w:r>
        <w:rPr>
          <w:rFonts w:eastAsia="Times New Roman"/>
          <w:szCs w:val="24"/>
        </w:rPr>
        <w:t xml:space="preserve">17. Η με αριθμό 964/7-6-2016 επίκαιρη ερώτηση του Βουλευτή Αιτωλοακαρνανίας της Δημοκρατικής Συμπαράταξης ΠΑΣΟΚ–ΔΗΜΑΡ κ. </w:t>
      </w:r>
      <w:r>
        <w:rPr>
          <w:rFonts w:eastAsia="Times New Roman"/>
          <w:bCs/>
          <w:szCs w:val="24"/>
        </w:rPr>
        <w:t>Δημητρίου Κωνσταντόπουλου</w:t>
      </w:r>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szCs w:val="24"/>
        </w:rPr>
        <w:t xml:space="preserve"> σχετικά με τη μείωση του κόστους διέλευσης από τη γέφυρα «Χαρίλαος Τρικούπης».</w:t>
      </w:r>
    </w:p>
    <w:p w14:paraId="1CCA23B6" w14:textId="77777777" w:rsidR="00C30B9F" w:rsidRDefault="003D4032">
      <w:pPr>
        <w:spacing w:after="0" w:line="600" w:lineRule="auto"/>
        <w:ind w:firstLine="720"/>
        <w:jc w:val="both"/>
        <w:rPr>
          <w:rFonts w:eastAsia="Times New Roman"/>
          <w:szCs w:val="24"/>
        </w:rPr>
      </w:pPr>
      <w:r>
        <w:rPr>
          <w:rFonts w:eastAsia="Times New Roman"/>
          <w:szCs w:val="24"/>
        </w:rPr>
        <w:lastRenderedPageBreak/>
        <w:t xml:space="preserve">18. Η με αριθμό 929/30-5-2016 επίκαιρη ερώτηση του ΣΤ΄ Αντιπροέδρου της Βουλής και Βουλευτή Δωδεκανήσου της Δημοκρατικής Συμπαράταξης ΠΑΣΟΚ–ΔΗΜΑΡ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 χρεοκοπία της χώρας και τη δημοσιονομική εκτροπή.</w:t>
      </w:r>
    </w:p>
    <w:p w14:paraId="1CCA23B7" w14:textId="77777777" w:rsidR="00C30B9F" w:rsidRDefault="003D4032">
      <w:pPr>
        <w:spacing w:after="0" w:line="600" w:lineRule="auto"/>
        <w:ind w:firstLine="720"/>
        <w:jc w:val="both"/>
        <w:rPr>
          <w:rFonts w:eastAsia="Times New Roman"/>
          <w:bCs/>
          <w:szCs w:val="24"/>
        </w:rPr>
      </w:pPr>
      <w:r>
        <w:rPr>
          <w:rFonts w:eastAsia="Times New Roman"/>
          <w:bCs/>
          <w:szCs w:val="24"/>
        </w:rPr>
        <w:t>ΑΝΑΦΟΡΕΣ-ΕΡΩΤΗΣΕΙΣ (Άρθρο 130 παράγραφος 5 του Κανονισμού της Βουλής)</w:t>
      </w:r>
    </w:p>
    <w:p w14:paraId="1CCA23B8" w14:textId="77777777" w:rsidR="00C30B9F" w:rsidRDefault="003D4032">
      <w:pPr>
        <w:spacing w:after="0" w:line="600" w:lineRule="auto"/>
        <w:ind w:firstLine="720"/>
        <w:jc w:val="both"/>
        <w:rPr>
          <w:rFonts w:eastAsia="Times New Roman"/>
          <w:szCs w:val="24"/>
        </w:rPr>
      </w:pPr>
      <w:r>
        <w:rPr>
          <w:rFonts w:eastAsia="Times New Roman"/>
          <w:szCs w:val="24"/>
        </w:rPr>
        <w:t xml:space="preserve">1. Η με αριθμό 3141/12-2-2016 ερώτηση του Βουλευτή Φθιώτιδας του Συνασπισμού Ριζοσπαστικής Αριστεράς κ. </w:t>
      </w:r>
      <w:r>
        <w:rPr>
          <w:rFonts w:eastAsia="Times New Roman"/>
          <w:bCs/>
          <w:szCs w:val="24"/>
        </w:rPr>
        <w:t>Αθανασίου Μιχελή</w:t>
      </w:r>
      <w:r>
        <w:rPr>
          <w:rFonts w:eastAsia="Times New Roman"/>
          <w:szCs w:val="24"/>
        </w:rPr>
        <w:t xml:space="preserve"> προς τον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σχετικά με το κληροδότημα της Ιωάννας </w:t>
      </w:r>
      <w:proofErr w:type="spellStart"/>
      <w:r>
        <w:rPr>
          <w:rFonts w:eastAsia="Times New Roman"/>
          <w:szCs w:val="24"/>
        </w:rPr>
        <w:t>Κρίκκη</w:t>
      </w:r>
      <w:proofErr w:type="spellEnd"/>
      <w:r>
        <w:rPr>
          <w:rFonts w:eastAsia="Times New Roman"/>
          <w:szCs w:val="24"/>
        </w:rPr>
        <w:t xml:space="preserve"> στο Ορφανοτροφείο Λάρισας.</w:t>
      </w:r>
    </w:p>
    <w:p w14:paraId="1CCA23B9" w14:textId="77777777" w:rsidR="00C30B9F" w:rsidRDefault="003D4032">
      <w:pPr>
        <w:spacing w:after="0" w:line="600" w:lineRule="auto"/>
        <w:ind w:firstLine="720"/>
        <w:jc w:val="both"/>
        <w:rPr>
          <w:rFonts w:eastAsia="Times New Roman"/>
          <w:szCs w:val="24"/>
        </w:rPr>
      </w:pPr>
      <w:r>
        <w:rPr>
          <w:rFonts w:eastAsia="Times New Roman"/>
          <w:szCs w:val="24"/>
        </w:rPr>
        <w:t xml:space="preserve">2. Η με αριθμό 3812/9-3-2016 ερώτηση του Βουλευτή Λακωνίας της Νέας Δημοκρατίας κ. </w:t>
      </w:r>
      <w:r>
        <w:rPr>
          <w:rFonts w:eastAsia="Times New Roman"/>
          <w:bCs/>
          <w:szCs w:val="24"/>
        </w:rPr>
        <w:t>Αθανασίου</w:t>
      </w:r>
      <w:r>
        <w:rPr>
          <w:rFonts w:eastAsia="Times New Roman"/>
          <w:szCs w:val="24"/>
        </w:rPr>
        <w:t xml:space="preserve"> </w:t>
      </w:r>
      <w:r>
        <w:rPr>
          <w:rFonts w:eastAsia="Times New Roman"/>
          <w:bCs/>
          <w:szCs w:val="24"/>
        </w:rPr>
        <w:t>Δαβάκη</w:t>
      </w:r>
      <w:r>
        <w:rPr>
          <w:rFonts w:eastAsia="Times New Roman"/>
          <w:szCs w:val="24"/>
        </w:rPr>
        <w:t xml:space="preserve"> προς τον Υπουργό </w:t>
      </w:r>
      <w:r>
        <w:rPr>
          <w:rFonts w:eastAsia="Times New Roman"/>
          <w:bCs/>
          <w:szCs w:val="24"/>
        </w:rPr>
        <w:t xml:space="preserve">Πολιτισμού και Αθλητισμού, </w:t>
      </w:r>
      <w:r>
        <w:rPr>
          <w:rFonts w:eastAsia="Times New Roman"/>
          <w:szCs w:val="24"/>
        </w:rPr>
        <w:t>σχετικά με τα αναστηλωτικά έργα του αρχαιολογικού χώρου του Μυστρά.</w:t>
      </w:r>
    </w:p>
    <w:p w14:paraId="1CCA23B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14:paraId="1CCA23BB" w14:textId="77777777" w:rsidR="00C30B9F" w:rsidRDefault="003D4032">
      <w:pPr>
        <w:spacing w:line="600" w:lineRule="auto"/>
        <w:ind w:firstLine="720"/>
        <w:jc w:val="center"/>
        <w:rPr>
          <w:rFonts w:eastAsia="Times New Roman" w:cs="Times New Roman"/>
          <w:b/>
          <w:szCs w:val="24"/>
        </w:rPr>
      </w:pPr>
      <w:r>
        <w:rPr>
          <w:rFonts w:eastAsia="Times New Roman" w:cs="Times New Roman"/>
          <w:b/>
          <w:szCs w:val="24"/>
        </w:rPr>
        <w:lastRenderedPageBreak/>
        <w:t>ΝΟΜΟΘΕΤΙΚΗΣ ΕΡΓΑΣΙΑΣ</w:t>
      </w:r>
    </w:p>
    <w:p w14:paraId="1CCA23B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Συνέχιση της συζήτησης και ψήφιση επί της αρχής, των άρθρων και του συνόλου του σχεδίου νόμου του Υπουργείου Οικονομίας, Ανάπτυξης και Τουρισμού: «Θεσμικό πλαίσιο για τη σύσταση καθεστώτων Ενισχύσεων Ιδιωτικών Επενδύσεων για την περιφερειακή και οικονομική ανάπτυξη της χώρας - Σύσταση Αναπτυξιακού Συμβουλίου και άλλες διατάξεις».</w:t>
      </w:r>
    </w:p>
    <w:p w14:paraId="1CCA23B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Όπως είπαμε χθες αργά το βράδυ, η κ. </w:t>
      </w:r>
      <w:proofErr w:type="spellStart"/>
      <w:r>
        <w:rPr>
          <w:rFonts w:eastAsia="Times New Roman" w:cs="Times New Roman"/>
          <w:szCs w:val="24"/>
        </w:rPr>
        <w:t>Γκαρά</w:t>
      </w:r>
      <w:proofErr w:type="spellEnd"/>
      <w:r>
        <w:rPr>
          <w:rFonts w:eastAsia="Times New Roman" w:cs="Times New Roman"/>
          <w:szCs w:val="24"/>
        </w:rPr>
        <w:t xml:space="preserve"> είναι η σημερινή πρώτη ομιλήτρια. </w:t>
      </w:r>
    </w:p>
    <w:p w14:paraId="1CCA23B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Παρακαλώ, κυρία </w:t>
      </w:r>
      <w:proofErr w:type="spellStart"/>
      <w:r>
        <w:rPr>
          <w:rFonts w:eastAsia="Times New Roman" w:cs="Times New Roman"/>
          <w:szCs w:val="24"/>
        </w:rPr>
        <w:t>Γκαρά</w:t>
      </w:r>
      <w:proofErr w:type="spellEnd"/>
      <w:r>
        <w:rPr>
          <w:rFonts w:eastAsia="Times New Roman" w:cs="Times New Roman"/>
          <w:szCs w:val="24"/>
        </w:rPr>
        <w:t>, έχετε τον λόγο, για επτά λεπτά. Αντί για τελευταία, είστε πρώτη.</w:t>
      </w:r>
    </w:p>
    <w:p w14:paraId="1CCA23B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Καλημέρα, κύριε Πρόεδρε.</w:t>
      </w:r>
    </w:p>
    <w:p w14:paraId="1CCA23C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καλούμαστε για δεύτερη ημέρα στην Ολομέλεια να συζητήσουμε τις ρυθμίσεις του αναπτυξιακού νόμου σε ένα ευρύτερο αναπτυξιακό σχέδιο για τη χώρα, που θα θέσει τις βάσεις για δίκαιη και παραγωγική ανασυγκρότηση και ανάπτυξη.</w:t>
      </w:r>
    </w:p>
    <w:p w14:paraId="1CCA23C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πως θεσμοθετείται ένας νόμος σε ένα περιβάλλον </w:t>
      </w:r>
      <w:proofErr w:type="spellStart"/>
      <w:r>
        <w:rPr>
          <w:rFonts w:eastAsia="Times New Roman" w:cs="Times New Roman"/>
          <w:szCs w:val="24"/>
        </w:rPr>
        <w:t>πληττόμενο</w:t>
      </w:r>
      <w:proofErr w:type="spellEnd"/>
      <w:r>
        <w:rPr>
          <w:rFonts w:eastAsia="Times New Roman" w:cs="Times New Roman"/>
          <w:szCs w:val="24"/>
        </w:rPr>
        <w:t xml:space="preserve"> από την κρίση τόσων ετών, αλλά και κακών πολιτικών επιλογών προηγούμενων ετών που οδήγησαν τη χώρα στην </w:t>
      </w:r>
      <w:proofErr w:type="spellStart"/>
      <w:r>
        <w:rPr>
          <w:rFonts w:eastAsia="Times New Roman" w:cs="Times New Roman"/>
          <w:szCs w:val="24"/>
        </w:rPr>
        <w:t>αποεπένδυση</w:t>
      </w:r>
      <w:proofErr w:type="spellEnd"/>
      <w:r>
        <w:rPr>
          <w:rFonts w:eastAsia="Times New Roman" w:cs="Times New Roman"/>
          <w:szCs w:val="24"/>
        </w:rPr>
        <w:t xml:space="preserve">. </w:t>
      </w:r>
    </w:p>
    <w:p w14:paraId="1CCA23C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βέβαια, ένα νομοθετικό πλαίσιο που έλαβε θετικές κρίσεις από τους παραγωγικούς φορείς και η αγορά τον αναμένει. Ωστόσο προς έκπληξή μας, προκάλεσε και αφωνία ή έλλειψη επιχειρημάτων και προτάσεων σε κόμματα της αντιπολίτευσης. Λόγια, λόγια, λόγια,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xml:space="preserve">. </w:t>
      </w:r>
    </w:p>
    <w:p w14:paraId="1CCA23C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Και η βασική κριτική έρχεται με το επιχείρημα «δεν στηρίζετε την ιδιωτική πρωτοβουλία». Μάλιστα. Θα μου επιτρέψετε να σας πάω λίγο πίσω, στα αποτελέσματα των τριών τελευταίων επενδυτικών νόμων, οι οποίοι στήθηκαν με πρόθεση να στηρίξουν την ιδιωτική πρωτοβουλία, θεωρητικά.</w:t>
      </w:r>
    </w:p>
    <w:p w14:paraId="1CCA23C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Χαρακτηριστικό πρώτο των νόμων αυτών ήταν η έλλειψη στόχευσης και σχεδιασμού, αναλογικά με τις παραγωγικές ανάγκες και δυνατότητες της χώρας και κυρίως, η συγκέντρωση κρατικών ενισχύσεων σε ολοένα και λιγότερα χέρια. </w:t>
      </w:r>
    </w:p>
    <w:p w14:paraId="1CCA23C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Έτσι, στους τρεις τελευταίους νόμους εντοπίστηκαν έξι επιχειρηματικοί όμιλοι για </w:t>
      </w:r>
      <w:proofErr w:type="spellStart"/>
      <w:r>
        <w:rPr>
          <w:rFonts w:eastAsia="Times New Roman" w:cs="Times New Roman"/>
          <w:szCs w:val="24"/>
        </w:rPr>
        <w:t>εκατόν</w:t>
      </w:r>
      <w:proofErr w:type="spellEnd"/>
      <w:r>
        <w:rPr>
          <w:rFonts w:eastAsia="Times New Roman" w:cs="Times New Roman"/>
          <w:szCs w:val="24"/>
        </w:rPr>
        <w:t xml:space="preserve"> τριάντα τρία σχέδια, συνολικής επιχορήγησης ενός δισεκατομμυρίου. Μεγάλες επιχειρήσεις, που αποτελούσαν το 4,2% του συνόλου των επενδυτικών σχεδίων, απορρόφησαν το 43,6% του συνολικού προϋπολογισμού. Έξι όμιλοι, ένα δισεκατομμύριο! </w:t>
      </w:r>
      <w:proofErr w:type="spellStart"/>
      <w:r>
        <w:rPr>
          <w:rFonts w:eastAsia="Times New Roman" w:cs="Times New Roman"/>
          <w:szCs w:val="24"/>
        </w:rPr>
        <w:t>Ουπς</w:t>
      </w:r>
      <w:proofErr w:type="spellEnd"/>
      <w:r>
        <w:rPr>
          <w:rFonts w:eastAsia="Times New Roman" w:cs="Times New Roman"/>
          <w:szCs w:val="24"/>
        </w:rPr>
        <w:t xml:space="preserve">! </w:t>
      </w:r>
    </w:p>
    <w:p w14:paraId="1CCA23C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Αυτή είναι η στήριξη της οικονομίας της χώρας ή μήπως η στήριξη της ιδιωτικής πρωτοβουλίας, κύριοι συνάδελφοι; Πείτε ξεκάθαρα, βέβαια, ότι το ενδιαφέρον σας εξαντλείται στους πολύ μεγάλους ομίλους και μην αναφέρεστε άσκοπα στους μικρομεσαίους.</w:t>
      </w:r>
    </w:p>
    <w:p w14:paraId="1CCA23C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Εμείς από την πλευρά μας, σχεδιάσαμε έναν αναπτυξιακό νόμο ο οποίος απαντά στις πραγματικές ανάγκες και δυνατότητες της χώρας. Ενισχύονται επενδυτικά σχέδια με διαφορετικά κίνητρα για κάθε κατηγορία, προκειμένου να προωθηθεί η τόνωση ενός διαφορετικού παραγωγικού μοντέλου, διευκολύνοντας τους επενδυτές με κίνητρα τα οποία έχουν πραγματικά ανάγκη.</w:t>
      </w:r>
    </w:p>
    <w:p w14:paraId="1CCA23C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Προτεραιότητά μας, βέβαια, είναι να επενδύσουμε στο ανθρώπινο δυναμικό της χώρας μας, που χαρακτηρίζεται από υψηλού επιπέδου εκπαίδευση, αλλά και εξειδίκευση. Έχουμε ανάγκη την αξιοποίηση των ανθρώπων μας εντός της χώρας, ανατρέποντας τη φυγή στο εξωτερικό, που εσείς, κύριοι και κυρίες συνάδελφοι, δημιουργήσατε. Επενδύουμε στην καινοτομία, στη μεταποίηση, στην εξωστρέφεια των επιχειρήσεων και στις συνέργειες σε ένα πλαίσιο σύγχρονου ευρωπαϊκού κράτους. Εισάγουμε τον χώρο της κοινωνικής οικονομίας -άγνωστη έννοια για σας- και στα μεγάλα επενδυτικά σχέδια, ένας χώρος που έχει δείξει σοβαρά επιτεύγματα στην Ευρώπη και ξεκινά δυναμικά και στη χώρα μας.</w:t>
      </w:r>
    </w:p>
    <w:p w14:paraId="1CCA23C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Ο προτεινόμενος νόμος χαρακτηρίζεται από αρκετές καινοτομίες, που αναφέρθηκαν και από άλλους συναδέλφους χθες αναλυτικά, αλλά κυρίως προωθεί την ενίσχυση των μικρομεσαίων επιχειρήσεων, βάζοντας δικλίδες ασφαλείας συγκέντρωσης μεγάλου κεφαλαίου σε λίγα χέρια.</w:t>
      </w:r>
    </w:p>
    <w:p w14:paraId="1CCA23C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Αντιλαμβάνομαι, βέβαια, ότι ενοχλεί αρκετούς αυτή η σκέψη και αυτή η λογική. Όμως εμείς, για άλλη μια φορά, αποδεικνύουμε και έμπρακτα ότι προωθούμε τη δίκαιη ανάπτυξη και την οικονομική και εργασιακή ανάταση με τη συμμετοχή του μεγάλου τμήματος της κοινωνίας και όχι λίγων και εκλεκτών, θυμίζω ήταν έξι τον αριθμό.</w:t>
      </w:r>
    </w:p>
    <w:p w14:paraId="1CCA23C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Χαρακτηριστικό δεύτερο των προηγούμενων αναπτυξιακών νόμων -που ανάπτυξη δεν έφεραν, βέβαια- ήταν διαπλοκή, διαφθορά, χρηματισμός. Ενδιαφέρον κεφάλαιο! Τρεις λέξεις, μία λογική και βασική αιτία της κρίσης στη χώρα μας, κατά τη δική μου τουλάχιστον εκτίμηση. Όποιος έχει τολμήσει να ενταχθεί σε επενδυτικό νόμο, γνωρίζει πολύ καλά ότι πρέπει να δώσει φακελάκια αν θέλει να εγκριθεί το σχέδιό </w:t>
      </w:r>
      <w:r>
        <w:rPr>
          <w:rFonts w:eastAsia="Times New Roman" w:cs="Times New Roman"/>
          <w:szCs w:val="24"/>
        </w:rPr>
        <w:lastRenderedPageBreak/>
        <w:t xml:space="preserve">του και όσοι αντιστάθηκαν έβλεπαν καθυστερήσεις ή απορρίψεις. Κοινό μυστικό στον επιχειρηματικό κόσμο ο χρηματισμός. Η ουσιαστική αξιολόγηση δεν γινόταν σχεδόν ποτέ, παρά μόνο το εσωτερικό του φακέλου που έδιναν κάτω από το τραπέζι. Φαντάζομαι ότι αρκετοί γνωρίζετε πολύ καλά τι λέω. Φακελάκι για τον </w:t>
      </w:r>
      <w:proofErr w:type="spellStart"/>
      <w:r>
        <w:rPr>
          <w:rFonts w:eastAsia="Times New Roman" w:cs="Times New Roman"/>
          <w:szCs w:val="24"/>
        </w:rPr>
        <w:t>αξιολογητή</w:t>
      </w:r>
      <w:proofErr w:type="spellEnd"/>
      <w:r>
        <w:rPr>
          <w:rFonts w:eastAsia="Times New Roman" w:cs="Times New Roman"/>
          <w:szCs w:val="24"/>
        </w:rPr>
        <w:t xml:space="preserve"> στο πρώτο στάδιο, φακελάκι στο δεύτερο στάδιο, φακελάκι για την αξιολόγηση του μηχανικού εξοπλισμού, φακελάκι για την αξιολόγηση των τιμολογίων, φακελάκι σε κάθε στάδιο του επενδυτικού σχεδίου. Είτε είναι είτε δεν είναι βιώσιμη πρόταση, αυτό δεν ενδιέφερε κανέναν.</w:t>
      </w:r>
    </w:p>
    <w:p w14:paraId="1CCA23C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Πολιτικοί και υπηρεσιακοί παράγοντες πλούτισαν μέσω των αναπτυξιακών νόμων. Βλέπετε ήταν ιδιαίτερα «αναπτυξιακοί» για τη δική τους τσέπη, την ίδια περίοδο που οι επενδυτές και οι επιχειρηματίες σέρνονταν για χρέη στα δικαστήρια. Κεντρικός σχεδιασμός, κανένας. Περιφερειακός σχεδιασμός, προφανώς, κανένας. Επενδυτικός σχεδιασμός, κανένας. Βρωμιά, διαπλοκή, εμπόδια και, κυρίως, χρηματισμός. Πακτωλός δημοσίου χρήματος ξοδεύτηκε και έγιναν ταξίδια, μερσεντές, πολυκατοικίες. Πολλοί επενδυτές έπεσαν θύματα χωρίς να μπορούν να ολοκληρώσουν την επένδυσή τους, αφού ένα μεγάλο </w:t>
      </w:r>
      <w:r>
        <w:rPr>
          <w:rFonts w:eastAsia="Times New Roman" w:cs="Times New Roman"/>
          <w:szCs w:val="24"/>
        </w:rPr>
        <w:lastRenderedPageBreak/>
        <w:t>μέρος του κεφαλαίου έφευγε στη μίζα. Όμορφες ιστορίες μοντέλου ελληνικής ανάπτυξης, το οποίο υποστηρίζει κατά τα λεγόμενα της Αντιπολίτευσης, την ιδιωτική πρωτοβουλία. Και αναρωτιόμαστε μετά πώς φτάσαμε σε κρίση!</w:t>
      </w:r>
    </w:p>
    <w:p w14:paraId="1CCA23C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Σκεφτείτε αυτά τα κεφάλαια να επενδύονταν σε πραγματικές επιχειρήσεις που θα δούλευαν! Και φανταστείτε ότι κάποιοι μας κουνάνε το δάκτυλο!</w:t>
      </w:r>
    </w:p>
    <w:p w14:paraId="1CCA23C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Γι’ αυτό, λοιπόν, σήμερα και εμείς αλλάζουμε τον τρόπο αξιολόγησης, με μείωση της γραφειοκρατίας, διαφανή σύγχρονη ηλεκτρονική μέθοδο, όπου δεν θα ενδιαφέρει το όνομα του επενδυτή ούτε προφανώς το φακελάκι, αλλά το περιεχόμενο της επένδυσης και φυσικά, χωρίς να αφήνει περιθώρια για κάθε λογής τέτοια φακελάκια.</w:t>
      </w:r>
    </w:p>
    <w:p w14:paraId="1CCA23C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Τι μας έμεινε από τους αναπτυξιακούς νόμους τους παρελθόντος; Αν ρωτήστε στη Θράκη, με μια λέξη θα σας απαντήσουν «κουφάρια». Ελάτε, κυρίες και κύριοι συνάδελφοι, να σας πάω μια βόλτα στη </w:t>
      </w:r>
      <w:r>
        <w:rPr>
          <w:rFonts w:eastAsia="Times New Roman" w:cs="Times New Roman"/>
          <w:szCs w:val="24"/>
        </w:rPr>
        <w:lastRenderedPageBreak/>
        <w:t xml:space="preserve">Θράκη να δείτε και μόνοι σας πόσο καλά τα καταφέρατε με τους επενδυτικούς νόμους που υποστηρίζετε. Σιδηροκατασκευές τεράστιες, άδειες, που σιγά-σιγά σκουριάζουν, δυστυχώς, σε μια περιοχή που έχει όλες, μα όλες τις δυνατότητες να αποτελεί επενδυτική περιοχή κυρίως για εξαγωγικές επιχειρήσεις, επιχειρήσεις καινοτομίας και </w:t>
      </w:r>
      <w:proofErr w:type="spellStart"/>
      <w:r>
        <w:rPr>
          <w:rFonts w:eastAsia="Times New Roman" w:cs="Times New Roman"/>
          <w:szCs w:val="24"/>
        </w:rPr>
        <w:t>αγροδιατροφής</w:t>
      </w:r>
      <w:proofErr w:type="spellEnd"/>
      <w:r>
        <w:rPr>
          <w:rFonts w:eastAsia="Times New Roman" w:cs="Times New Roman"/>
          <w:szCs w:val="24"/>
        </w:rPr>
        <w:t>.</w:t>
      </w:r>
    </w:p>
    <w:p w14:paraId="1CCA23D0" w14:textId="77777777" w:rsidR="00C30B9F" w:rsidRDefault="003D4032">
      <w:pPr>
        <w:spacing w:line="600" w:lineRule="auto"/>
        <w:ind w:firstLine="720"/>
        <w:jc w:val="both"/>
        <w:rPr>
          <w:rFonts w:eastAsia="Times New Roman"/>
          <w:szCs w:val="24"/>
        </w:rPr>
      </w:pPr>
      <w:r>
        <w:rPr>
          <w:rFonts w:eastAsia="Times New Roman"/>
          <w:szCs w:val="24"/>
        </w:rPr>
        <w:t>Ο Έβρος, η Θράκη, τα νησιά μας, αλλά και άλλες παραμεθόριες περιοχές, χαίρουν, ευτυχώς, ιδιαίτερης προσοχής και εκτίμησης στον συγκεκριμένο νόμο. Έχουμε επαναλάβει πολλές φορές ότι περιοχές που απέχουν τριάντα χιλιόμετρα από τα σύνορα, χαρακτηρίζονται ως παραμεθόριες περιοχές και μαζί με τις νησιωτικές και ορεινές περιοχές έχουν ενισχυμένα κίνητρα. Μερικά απ’ αυτά είναι η επιχορήγηση στο 100% του επιτρεπόμενου ορίου, που σημαίνει περί το 45% του επενδυτικού σχεδίου, επιδότηση αργού πετρελαίου, επιδότηση μισθολογικού κόστους, φορολογικές ελαφρύνσεις και άλλα τα οποία έχουν αναφερθεί πιο πριν.</w:t>
      </w:r>
    </w:p>
    <w:p w14:paraId="1CCA23D1"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lastRenderedPageBreak/>
        <w:t>(Στο σημείο αυτό κτυπάει το κουδούνι λήξεως του χρόνου ομιλίας της κυρίας Βουλευτού)</w:t>
      </w:r>
    </w:p>
    <w:p w14:paraId="1CCA23D2" w14:textId="77777777" w:rsidR="00C30B9F" w:rsidRDefault="003D4032">
      <w:pPr>
        <w:spacing w:line="600" w:lineRule="auto"/>
        <w:ind w:firstLine="720"/>
        <w:jc w:val="both"/>
        <w:rPr>
          <w:rFonts w:eastAsia="Times New Roman"/>
          <w:szCs w:val="24"/>
        </w:rPr>
      </w:pPr>
      <w:r>
        <w:rPr>
          <w:rFonts w:eastAsia="Times New Roman" w:cs="Times New Roman"/>
          <w:szCs w:val="28"/>
        </w:rPr>
        <w:t>Ένα λεπτό, κύριε Πρόεδρε.</w:t>
      </w:r>
    </w:p>
    <w:p w14:paraId="1CCA23D3" w14:textId="77777777" w:rsidR="00C30B9F" w:rsidRDefault="003D4032">
      <w:pPr>
        <w:spacing w:line="600" w:lineRule="auto"/>
        <w:ind w:firstLine="720"/>
        <w:jc w:val="both"/>
        <w:rPr>
          <w:rFonts w:eastAsia="Times New Roman"/>
          <w:szCs w:val="24"/>
        </w:rPr>
      </w:pPr>
      <w:r>
        <w:rPr>
          <w:rFonts w:eastAsia="Times New Roman"/>
          <w:szCs w:val="24"/>
        </w:rPr>
        <w:t xml:space="preserve">Ένας νόμος από μόνος του προφανώς και δεν αρκεί, γι’ αυτό παράλληλα σχεδιάζουμε την ολοκλήρωση και κατασκευή των απαραίτητων κρατικών υποδομών και την ενεργοποίηση και άλλων χρηματοδοτικών εργαλείων. </w:t>
      </w:r>
    </w:p>
    <w:p w14:paraId="1CCA23D4" w14:textId="77777777" w:rsidR="00C30B9F" w:rsidRDefault="003D4032">
      <w:pPr>
        <w:spacing w:line="600" w:lineRule="auto"/>
        <w:ind w:firstLine="720"/>
        <w:jc w:val="both"/>
        <w:rPr>
          <w:rFonts w:eastAsia="Times New Roman"/>
          <w:szCs w:val="24"/>
        </w:rPr>
      </w:pPr>
      <w:r>
        <w:rPr>
          <w:rFonts w:eastAsia="Times New Roman"/>
          <w:szCs w:val="24"/>
        </w:rPr>
        <w:t>Ειλικρινά, γι’ αυτόν τον σχεδιασμό, για την ιδιαίτερη μεταχείριση με αυξημένα κίνητρα που απαντούν σε πραγματικές ανάγκες της παραμεθορίου, εγώ τουλάχιστον μπορώ να είμαι αισιόδοξη για να κάνουμε μία καλή αρχή διότι, παρά τις δυσκολίες και τα εμπόδια, έχω δει στον τόπο μου επιχειρήσεις και ανθρώπους να προκόβουν, να δυναμώνουν, να επενδύουν στους ανθρώπους μας, να προωθούν εξαγωγές αλλά και να δημιουργούν πλήθος θέσεων εργασίας. Χρειάζονται στήριξη και τα κατάλληλα κίνητρα, για να παραμείνουν, να συνεχίσουν και να μεγαλώσουν.</w:t>
      </w:r>
    </w:p>
    <w:p w14:paraId="1CCA23D5" w14:textId="77777777" w:rsidR="00C30B9F" w:rsidRDefault="003D4032">
      <w:pPr>
        <w:spacing w:line="600" w:lineRule="auto"/>
        <w:ind w:firstLine="720"/>
        <w:jc w:val="both"/>
        <w:rPr>
          <w:rFonts w:eastAsia="Times New Roman"/>
          <w:szCs w:val="24"/>
        </w:rPr>
      </w:pPr>
      <w:r>
        <w:rPr>
          <w:rFonts w:eastAsia="Times New Roman"/>
          <w:szCs w:val="24"/>
        </w:rPr>
        <w:lastRenderedPageBreak/>
        <w:t>Γι’ αυτούς, αλλά και για πολλούς νέους της δικής μου γενιάς, με απίστευτες γνώσεις και ιδέες, αξίζει να παλέψουμε, να σχεδιάσουμε σοβαρά επιτέλους και να δώσουμε αυτά τα κίνητρα για τα πρώτα τους βήματα.</w:t>
      </w:r>
    </w:p>
    <w:p w14:paraId="1CCA23D6" w14:textId="77777777" w:rsidR="00C30B9F" w:rsidRDefault="003D4032">
      <w:pPr>
        <w:spacing w:line="600" w:lineRule="auto"/>
        <w:ind w:firstLine="720"/>
        <w:jc w:val="both"/>
        <w:rPr>
          <w:rFonts w:eastAsia="Times New Roman"/>
          <w:szCs w:val="28"/>
        </w:rPr>
      </w:pPr>
      <w:r>
        <w:rPr>
          <w:rFonts w:eastAsia="Times New Roman"/>
          <w:szCs w:val="24"/>
        </w:rPr>
        <w:t xml:space="preserve">Αλήθεια, </w:t>
      </w:r>
      <w:r>
        <w:rPr>
          <w:rFonts w:eastAsia="Times New Roman"/>
          <w:szCs w:val="28"/>
        </w:rPr>
        <w:t xml:space="preserve">κυρίες και κύριοι συνάδελφοι, εσείς, άραγε, πού ακριβώς διαφωνείτε και καταψηφίζετε; Τι θα βγείτε να πείτε στην αγορά ή στην «πιάτσα», όπως </w:t>
      </w:r>
      <w:proofErr w:type="spellStart"/>
      <w:r>
        <w:rPr>
          <w:rFonts w:eastAsia="Times New Roman"/>
          <w:szCs w:val="28"/>
        </w:rPr>
        <w:t>επικαλείσθε</w:t>
      </w:r>
      <w:proofErr w:type="spellEnd"/>
      <w:r>
        <w:rPr>
          <w:rFonts w:eastAsia="Times New Roman"/>
          <w:szCs w:val="28"/>
        </w:rPr>
        <w:t xml:space="preserve"> ότι κυκλοφορείτε;</w:t>
      </w:r>
    </w:p>
    <w:p w14:paraId="1CCA23D7" w14:textId="77777777" w:rsidR="00C30B9F" w:rsidRDefault="003D4032">
      <w:pPr>
        <w:spacing w:line="600" w:lineRule="auto"/>
        <w:ind w:firstLine="720"/>
        <w:jc w:val="both"/>
        <w:rPr>
          <w:rFonts w:eastAsia="Times New Roman"/>
          <w:szCs w:val="24"/>
        </w:rPr>
      </w:pPr>
      <w:r>
        <w:rPr>
          <w:rFonts w:eastAsia="Times New Roman"/>
          <w:szCs w:val="28"/>
        </w:rPr>
        <w:t>Ευχαριστώ.</w:t>
      </w:r>
    </w:p>
    <w:p w14:paraId="1CCA23D8" w14:textId="77777777" w:rsidR="00C30B9F" w:rsidRDefault="003D4032">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1CCA23D9"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1CCA23DA" w14:textId="77777777" w:rsidR="00C30B9F" w:rsidRDefault="003D4032">
      <w:pPr>
        <w:spacing w:line="600" w:lineRule="auto"/>
        <w:ind w:firstLine="720"/>
        <w:jc w:val="both"/>
        <w:rPr>
          <w:rFonts w:eastAsia="Times New Roman"/>
          <w:szCs w:val="28"/>
        </w:rPr>
      </w:pPr>
      <w:r>
        <w:rPr>
          <w:rFonts w:eastAsia="Times New Roman"/>
          <w:szCs w:val="24"/>
        </w:rPr>
        <w:t xml:space="preserve">Όμως στο σημείο αυτό θέλουμε να υπενθυμίσουμε ότι υπάρχουν </w:t>
      </w:r>
      <w:proofErr w:type="spellStart"/>
      <w:r>
        <w:rPr>
          <w:rFonts w:eastAsia="Times New Roman"/>
          <w:szCs w:val="24"/>
        </w:rPr>
        <w:t>εκατόν</w:t>
      </w:r>
      <w:proofErr w:type="spellEnd"/>
      <w:r>
        <w:rPr>
          <w:rFonts w:eastAsia="Times New Roman"/>
          <w:szCs w:val="24"/>
        </w:rPr>
        <w:t xml:space="preserve"> δύο εγγεγραμμένοι ομιλητές. Απομένουν να μιλήσουν τέσσερις </w:t>
      </w:r>
      <w:r>
        <w:rPr>
          <w:rFonts w:eastAsia="Times New Roman"/>
          <w:szCs w:val="28"/>
        </w:rPr>
        <w:t xml:space="preserve">Κοινοβουλευτικοί Εκπρόσωποι, δύο Υπουργοί και ο Αντιπρόεδρος της Κυβέρνησης. Σας ζητώ να προβληματιστείτε μέχρι το τέλος του κ. Καματερού, ο οποίος θα λάβει τον </w:t>
      </w:r>
      <w:r>
        <w:rPr>
          <w:rFonts w:eastAsia="Times New Roman"/>
          <w:szCs w:val="28"/>
        </w:rPr>
        <w:lastRenderedPageBreak/>
        <w:t>λόγο και να αποφασίσετε αν δέχεστε να μειώσουμε τον χρόνο στα πέντε λεπτά, προκειμένου να μιλήσουν όλοι.</w:t>
      </w:r>
    </w:p>
    <w:p w14:paraId="1CCA23DB" w14:textId="77777777" w:rsidR="00C30B9F" w:rsidRDefault="003D4032">
      <w:pPr>
        <w:spacing w:line="600" w:lineRule="auto"/>
        <w:ind w:firstLine="720"/>
        <w:jc w:val="both"/>
        <w:rPr>
          <w:rFonts w:eastAsia="Times New Roman"/>
          <w:szCs w:val="28"/>
        </w:rPr>
      </w:pPr>
      <w:r>
        <w:rPr>
          <w:rFonts w:eastAsia="Times New Roman"/>
          <w:szCs w:val="28"/>
        </w:rPr>
        <w:t>Συμφωνεί το Σώμα;</w:t>
      </w:r>
    </w:p>
    <w:p w14:paraId="1CCA23DC" w14:textId="77777777" w:rsidR="00C30B9F" w:rsidRDefault="003D4032">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Μάλιστα, μάλιστα.</w:t>
      </w:r>
    </w:p>
    <w:p w14:paraId="1CCA23DD"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Συνεπώς το Σώμα συμφώνησε με την προαναφερθείσα πρόταση.</w:t>
      </w:r>
    </w:p>
    <w:p w14:paraId="1CCA23DE" w14:textId="77777777" w:rsidR="00C30B9F" w:rsidRDefault="003D4032">
      <w:pPr>
        <w:spacing w:line="600" w:lineRule="auto"/>
        <w:ind w:firstLine="720"/>
        <w:jc w:val="both"/>
        <w:rPr>
          <w:rFonts w:eastAsia="Times New Roman"/>
          <w:szCs w:val="24"/>
        </w:rPr>
      </w:pPr>
      <w:r>
        <w:rPr>
          <w:rFonts w:eastAsia="Times New Roman"/>
          <w:szCs w:val="24"/>
        </w:rPr>
        <w:t>Ορίστε, κύριε Καματερέ, έχετε τον λόγο.</w:t>
      </w:r>
    </w:p>
    <w:p w14:paraId="1CCA23DF" w14:textId="77777777" w:rsidR="00C30B9F" w:rsidRDefault="003D4032">
      <w:pPr>
        <w:spacing w:line="600" w:lineRule="auto"/>
        <w:ind w:firstLine="720"/>
        <w:jc w:val="both"/>
        <w:rPr>
          <w:rFonts w:eastAsia="Times New Roman"/>
          <w:szCs w:val="24"/>
        </w:rPr>
      </w:pPr>
      <w:r>
        <w:rPr>
          <w:rFonts w:eastAsia="Times New Roman"/>
          <w:b/>
          <w:szCs w:val="24"/>
        </w:rPr>
        <w:t xml:space="preserve">ΗΛΙΑΣ ΚΑΜΑΤΕΡΟΣ: </w:t>
      </w:r>
      <w:r>
        <w:rPr>
          <w:rFonts w:eastAsia="Times New Roman"/>
          <w:szCs w:val="24"/>
        </w:rPr>
        <w:t>Κυρίες και κύριοι, είναι φανερό ότι αυτός ο αναπτυξιακός νόμος έχει κατ’ αρχάς πολιτικούς και κοινωνικούς στόχους, πέρα από τους οικονομικούς. Σαφώς παίρνει θέση. Δηλαδή, για ποιους θέλουμε ανάπτυξη; Σαφώς δίνει απαντήσεις. Δηλαδή, απαντά σε ποιους, πώς, πόσα και σε ποιες κατευθύνσεις.</w:t>
      </w:r>
    </w:p>
    <w:p w14:paraId="1CCA23E0" w14:textId="77777777" w:rsidR="00C30B9F" w:rsidRDefault="003D4032">
      <w:pPr>
        <w:spacing w:line="600" w:lineRule="auto"/>
        <w:ind w:firstLine="720"/>
        <w:jc w:val="both"/>
        <w:rPr>
          <w:rFonts w:eastAsia="Times New Roman"/>
          <w:szCs w:val="28"/>
        </w:rPr>
      </w:pPr>
      <w:r>
        <w:rPr>
          <w:rFonts w:eastAsia="Times New Roman"/>
          <w:szCs w:val="24"/>
        </w:rPr>
        <w:lastRenderedPageBreak/>
        <w:t xml:space="preserve">Επιτρέψτε μου, όμως, </w:t>
      </w:r>
      <w:r>
        <w:rPr>
          <w:rFonts w:eastAsia="Times New Roman"/>
          <w:szCs w:val="28"/>
        </w:rPr>
        <w:t>κύριε Υπουργέ, να πω ότι δεν απαντά στο «πού», δηλαδή χωρικά, χωροταξικά. Με ποιο χωροταξικό σχέδιο θα προχωρήσουμε στην υλοποίηση αυτού του αναπτυξιακού νόμου; Τα εθνικά χωροταξικά είτε δεν υπάρχουν, είτε είναι διάτρητα. Θα προχωρήσουμε στα τοπικά αναπτυξιακά; Υπάρχουν παντού; Υπάρχει σχέδιο για το πώς θέλουμε να αναπτυχθεί κάθε νησί; Υπάρχει σχέδιο για το πώς θα ανοιχτούν οι πλουτοπαραγωγικοί πόροι; Υπάρχει σχέδιο για το πώς θα αξιοποιηθούν τα συγκριτικά πλεονεκτήματα κάθε νησιού, όπως για παράδειγμα ο θρησκευτικός τουρισμός στην Πάτμο ή ο αναρριχητικός στην Κάλυμνο; Πώς θα αναπτυχθούν τουριστικά κάποια μεγάλα νησιά που παίζουν τον ρόλο του κέντρου για την ανάπτυξη και την επιβίωση των διπλανών μικρών νησιών;</w:t>
      </w:r>
    </w:p>
    <w:p w14:paraId="1CCA23E1" w14:textId="77777777" w:rsidR="00C30B9F" w:rsidRDefault="003D4032">
      <w:pPr>
        <w:spacing w:line="600" w:lineRule="auto"/>
        <w:ind w:firstLine="720"/>
        <w:jc w:val="both"/>
        <w:rPr>
          <w:rFonts w:eastAsia="Times New Roman"/>
          <w:szCs w:val="28"/>
        </w:rPr>
      </w:pPr>
      <w:r>
        <w:rPr>
          <w:rFonts w:eastAsia="Times New Roman"/>
          <w:szCs w:val="28"/>
        </w:rPr>
        <w:t>Είναι γνωστό μέχρι τώρα, ότι οι προηγούμενοι διατηρούσαν ένα διάτρητο πλαίσιο σ’ αυτό εδώ το θέμα. Ούτε δασικούς χάρτες φρόντισαν να ολοκληρώσουν ούτε το Κτηματολόγιο. Δεν φρόντισαν να προ</w:t>
      </w:r>
      <w:r>
        <w:rPr>
          <w:rFonts w:eastAsia="Times New Roman"/>
          <w:szCs w:val="28"/>
        </w:rPr>
        <w:lastRenderedPageBreak/>
        <w:t xml:space="preserve">στατεύσουν ούτε τις περιοχές </w:t>
      </w:r>
      <w:r>
        <w:rPr>
          <w:rFonts w:eastAsia="Times New Roman"/>
          <w:szCs w:val="28"/>
          <w:lang w:val="en-US"/>
        </w:rPr>
        <w:t>NATURA</w:t>
      </w:r>
      <w:r>
        <w:rPr>
          <w:rFonts w:eastAsia="Times New Roman"/>
          <w:szCs w:val="28"/>
        </w:rPr>
        <w:t xml:space="preserve">. Ακόμα, δεν υπάρχει καθεστώς προστασίας. Φυσικά δεν νοιάστηκαν ούτε για τα χωροταξικά, για τα οποία σας είπα προηγουμένως. Όλο αυτό το έκαναν επίτηδες, γιατί εξυπηρετούσαν πελατειακές σχέσεις και τη διαπλοκή, ιδιαίτερα για εντάξεις σε αναπτυξιακούς νόμους. </w:t>
      </w:r>
    </w:p>
    <w:p w14:paraId="1CCA23E2" w14:textId="77777777" w:rsidR="00C30B9F" w:rsidRDefault="003D4032">
      <w:pPr>
        <w:spacing w:line="600" w:lineRule="auto"/>
        <w:ind w:firstLine="720"/>
        <w:jc w:val="both"/>
        <w:rPr>
          <w:rFonts w:eastAsia="Times New Roman"/>
          <w:szCs w:val="28"/>
        </w:rPr>
      </w:pPr>
      <w:r>
        <w:rPr>
          <w:rFonts w:eastAsia="Times New Roman"/>
          <w:szCs w:val="28"/>
        </w:rPr>
        <w:t xml:space="preserve">Τα είπε πάρα πολύ χαρακτηριστικά και ωμά η </w:t>
      </w:r>
      <w:proofErr w:type="spellStart"/>
      <w:r>
        <w:rPr>
          <w:rFonts w:eastAsia="Times New Roman"/>
          <w:szCs w:val="28"/>
        </w:rPr>
        <w:t>συναδέλφισσα</w:t>
      </w:r>
      <w:proofErr w:type="spellEnd"/>
      <w:r>
        <w:rPr>
          <w:rFonts w:eastAsia="Times New Roman"/>
          <w:szCs w:val="28"/>
        </w:rPr>
        <w:t xml:space="preserve"> κ. </w:t>
      </w:r>
      <w:proofErr w:type="spellStart"/>
      <w:r>
        <w:rPr>
          <w:rFonts w:eastAsia="Times New Roman"/>
          <w:szCs w:val="28"/>
        </w:rPr>
        <w:t>Γκαρά</w:t>
      </w:r>
      <w:proofErr w:type="spellEnd"/>
      <w:r>
        <w:rPr>
          <w:rFonts w:eastAsia="Times New Roman"/>
          <w:szCs w:val="28"/>
        </w:rPr>
        <w:t xml:space="preserve"> προηγουμένως, για τα φακελάκια και όλα αυτά. Προσυπογράφω και δεν χρειάζεται και να τα πω ξανά.</w:t>
      </w:r>
    </w:p>
    <w:p w14:paraId="1CCA23E3" w14:textId="77777777" w:rsidR="00C30B9F" w:rsidRDefault="003D4032">
      <w:pPr>
        <w:spacing w:line="600" w:lineRule="auto"/>
        <w:ind w:firstLine="720"/>
        <w:jc w:val="both"/>
        <w:rPr>
          <w:rFonts w:eastAsia="Times New Roman"/>
          <w:szCs w:val="28"/>
        </w:rPr>
      </w:pPr>
      <w:r>
        <w:rPr>
          <w:rFonts w:eastAsia="Times New Roman"/>
          <w:szCs w:val="28"/>
        </w:rPr>
        <w:t xml:space="preserve">Θέλω, όμως, να επισημάνω ότι εμείς κινδυνεύουμε χωρίς αυτά τα εργαλεία. Για να τα φτιάξουμε αυτά που είπα προηγουμένως –από τα χωροταξικά μέχρι τους δασικούς χάρτες, και λοιπά- χρειάζεται χρόνος. Το ξέρουμε ότι δεν γίνονται από τη μία ημέρα στην άλλη. </w:t>
      </w:r>
    </w:p>
    <w:p w14:paraId="1CCA23E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Όμως ο αναπτυξιακός νόμος θα τρέξει άμεσα. Τι κάνουμε ως τότε; Τι μέτρα παίρνουμε, τι ασφαλιστικές δικλείδες, για να μην επαναλάβουμε ό,τι έγινε στο παρελθόν.</w:t>
      </w:r>
    </w:p>
    <w:p w14:paraId="1CCA23E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αναφερθώ μόνο στον τομέα τουριστικών επενδύσεων, λόγω του χρόνου, και μάλιστα των συνδεδεμένων με το </w:t>
      </w:r>
      <w:proofErr w:type="spellStart"/>
      <w:r>
        <w:rPr>
          <w:rFonts w:eastAsia="Times New Roman" w:cs="Times New Roman"/>
          <w:szCs w:val="24"/>
        </w:rPr>
        <w:t>αγροδιατροφικό</w:t>
      </w:r>
      <w:proofErr w:type="spellEnd"/>
      <w:r>
        <w:rPr>
          <w:rFonts w:eastAsia="Times New Roman" w:cs="Times New Roman"/>
          <w:szCs w:val="24"/>
        </w:rPr>
        <w:t>, που πολύ καλά κάνει ο νόμος και το συνδέει.</w:t>
      </w:r>
    </w:p>
    <w:p w14:paraId="1CCA23E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χωροταξικό στον τουρισμό, το τελευταίο, έχει καταργηθεί από το Συμβούλιο της Επικρατείας. Και καλά έκανε, γιατί ζημιά έκανε και τίποτα άλλο. Είναι εκκρεμή και μπορεί να καταργηθεί και το προηγούμενο που ίσχυε. </w:t>
      </w:r>
    </w:p>
    <w:p w14:paraId="1CCA23E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Τι προβλέπει το νομοσχέδιο το οποίο συζητάμε; Στο άρθρο 7 παρ. 4, προβλέπει ότι με απόφαση των Υπουργών Οικονομικών, Τουρισμού και τα λοιπά, δύναται να καθορίζονται περιοχές στις οποίες δεν επιτρέπονται οι παραπάνω επενδύσεις. Εννοεί τις τουριστικές. Όμως αυτό εδώ νομίζω ότι είναι επικίνδυνο. Πρέπει να υπάρχει μεγαλύτερη διασφάλιση, γιατί υπάρχουν περιοχές που δεν σηκώνουν ούτε μία κλίνη. </w:t>
      </w:r>
    </w:p>
    <w:p w14:paraId="1CCA23E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Μάλιστα, ειπώθηκε ότι δεν πρέπει να μιλάμε για κορεσμό, πρέπει να μιλάμε για φέρουσα ικανότητα. Και ρωτάω εγώ: Όταν μια περιοχή έχει ξεπεράσει τη φέρουσα ικανότητα πώς θα την πούμε; Δεν είναι κορεσμένη; Και είναι αστείο ότι με νόμο έχουν καταργήσει την έννοια του κορεσμού από το 2006, αν δεν κάνω λάθος.</w:t>
      </w:r>
    </w:p>
    <w:p w14:paraId="1CCA23E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Κοιτάξτε, κατ’ αρχάς, τουρισμός δεν είναι μόνο κλίνες. Γιατί αυτό έβλεπαν οι προηγούμενοι, τουριστική ανάπτυξη ισούται με το να φτιάχνουμε κλίνες. Μας βόλευε, και ξέρουμε το γιατί. Τα είπαμε και προηγουμένως. </w:t>
      </w:r>
    </w:p>
    <w:p w14:paraId="1CCA23E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Όμως πρέπει και εμείς να καταλάβουμε ότι δεν είναι ούτε μόνο αφίξεις ο τουρισμός, ούτε, αν θέλετε, και αύξηση των εσόδων, γιατί εμάς σαν αριστερή κυβέρνηση πρέπει να μας απασχολεί και να δούμε ποιοι ωφελούνται από αυτήν εδώ την αύξηση των αριθμών, είτε των αφίξεων είτε των εσόδων.</w:t>
      </w:r>
    </w:p>
    <w:p w14:paraId="1CCA23E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έχουμε υποχρέωση, και για αυτό μας έστειλε ο λαός εδώ, να αλλάξουμε το μοντέλο. Όχι μονόπλευρη ανάπτυξη σε περιοχές, ιδιαίτερα στα νησιά που είναι πεπερασμένα στον μαζικό τουρισμό. </w:t>
      </w:r>
    </w:p>
    <w:p w14:paraId="1CCA23E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Αυτό εδώ το μοντέλο δίνει τη δυνατότητα στους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να ελέγχουν τα πάντα και να κερδίζουν όλο και περισσότερα, σε βάρος των τοπικών κοινωνιών που υποφέρουν. Και εμείς πληρώνουμε τις υποδομές για να κερδίζουν αυτοί και να καρπώνονται τον ιδρώτα των εργαζομένων, αλλά και να εκμεταλλεύονται τον πλούτο των νησιών μας. </w:t>
      </w:r>
    </w:p>
    <w:p w14:paraId="1CCA23E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Οι φυσικοί πόροι εξαντλούνται. Ενισχύεται το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που καταστρέφει τις τοπικές οικονομίες, λόγω αυτού του μοντέλου τουρισμού. Γι’ αυτό και η ενίσχυση της παραπέρα αύξησης των κλινών αποτελεί -προσέξτε, κύριε Υπουργέ- για μερικούς από εμάς αιτία πολέμου με κάποια Υπουργεία. Κάθε νέα κλίνη </w:t>
      </w:r>
      <w:r>
        <w:rPr>
          <w:rFonts w:eastAsia="Times New Roman" w:cs="Times New Roman"/>
          <w:szCs w:val="24"/>
        </w:rPr>
        <w:lastRenderedPageBreak/>
        <w:t xml:space="preserve">στις περιοχές που δημιουργούν αυτά τα προβλήματα, δημιουργεί παραπέρα δυσκολίες στις τοπικές κοινωνίες. Δουλεύουν με το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όλο και περισσότερο, κερδίζουν όλο και περισσότερα. Οι εργαζόμενοι δουλεύουν, αν βρουν δουλειά, με 500 ευρώ στα ξενοδοχεία. Τα ξέρετε πολύ καλά.</w:t>
      </w:r>
    </w:p>
    <w:p w14:paraId="1CCA23E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θα πω τώρα λεπτομέρειες, λόγω χρόνου. Για παράδειγμα, παίρνουν ακόμα και τα τσαντάκια έξω με το φαγητό. Πάνε εκδρομή με τα ημερόπλοια στα γειτονικά νησιά και παίρνουν στο τσαντάκι από το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το φαγητό. Και έχουμε φτάσει στο σημείο με 15 ευρώ να υπάρχει </w:t>
      </w:r>
      <w:r>
        <w:rPr>
          <w:rFonts w:eastAsia="Times New Roman" w:cs="Times New Roman"/>
          <w:szCs w:val="24"/>
          <w:lang w:val="en-US"/>
        </w:rPr>
        <w:t>all</w:t>
      </w:r>
      <w:r>
        <w:rPr>
          <w:rFonts w:eastAsia="Times New Roman" w:cs="Times New Roman"/>
          <w:szCs w:val="24"/>
        </w:rPr>
        <w:t xml:space="preserve"> </w:t>
      </w:r>
      <w:r>
        <w:rPr>
          <w:rFonts w:eastAsia="Times New Roman" w:cs="Times New Roman"/>
          <w:szCs w:val="24"/>
          <w:lang w:val="en-US"/>
        </w:rPr>
        <w:t>inclusive</w:t>
      </w:r>
      <w:r>
        <w:rPr>
          <w:rFonts w:eastAsia="Times New Roman" w:cs="Times New Roman"/>
          <w:szCs w:val="24"/>
        </w:rPr>
        <w:t xml:space="preserve"> σε </w:t>
      </w:r>
      <w:proofErr w:type="spellStart"/>
      <w:r>
        <w:rPr>
          <w:rFonts w:eastAsia="Times New Roman" w:cs="Times New Roman"/>
          <w:szCs w:val="24"/>
        </w:rPr>
        <w:t>πεντάστερο</w:t>
      </w:r>
      <w:proofErr w:type="spellEnd"/>
      <w:r>
        <w:rPr>
          <w:rFonts w:eastAsia="Times New Roman" w:cs="Times New Roman"/>
          <w:szCs w:val="24"/>
        </w:rPr>
        <w:t xml:space="preserve"> ξενοδοχείο. Αυτά θα επιδοτήσουμε εμείς; Αυτά θα συνεχίσουμε; Όχι, είναι αιτία πολέμου αυτό. Πρέπει να το αποφύγουμε.</w:t>
      </w:r>
    </w:p>
    <w:p w14:paraId="1CCA23E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1CCA23F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Αντίθετα, πρέπει να ενισχυθούν οι μικρομεσαίες επιχειρήσεις και ο εκσυγχρονισμός τους. Πρέπει να δοθούν παράλληλα κίνητρα στον πρωτογενή τομέα. Και πώς θα γίνει αυτό; Πώς θα διαμορφωθεί η συνείδηση για συνεργασίες, κοινοπραξίες και συνεταιρισμούς; Ευτυχώς, προβλέπει ο νόμος τη δημιουργία δομών που θα ενισχύουν τις μικρομεσαίες επιχειρήσεις σε αυτήν την κατεύθυνση. Δεν φτάνει, όμως, μόνο ένας αναπτυξιακός νόμος. Το είπε και ο κύριος Υπουργός. Το είπε και ο εισηγητής μας και λοιπά.</w:t>
      </w:r>
    </w:p>
    <w:p w14:paraId="1CCA23F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Πώς θα ενισχυθούν οι μικρομεσαίες επιχειρήσεις του πρωτογενούς τομέα, ειδικά στα νησιά; Πώς θα συνδεθεί η παραγωγή τους με τον τουρισμό, αν δεν είναι ανταγωνιστικές; Πώς θα αντιμετωπίσουν οι γεωργοί και οι κτηνοτρόφοι των νησιών τα εισαγόμενα κρέατα, τις πατάτες, τα λεμόνια, το μέλι, το λάδι, τα οποία παράγουν και εκείνοι και δεν τα δίνουν στα ξενοδοχεία, αλλά φέρνουν από το Χονγκ Κονγκ αυτά τα προϊόντα ή από άλλες περιοχές, αν δεν έχουν ελαφρύνσεις, αν δεν έχουν ελάφρυνση στο ΦΠΑ, αν δεν έχουν στα μεταφορικά, αν δεν έχουν στις τροφές, στα εργαλεία, στις εγκαταστάσεις και αλλού; Γι’ </w:t>
      </w:r>
      <w:r>
        <w:rPr>
          <w:rFonts w:eastAsia="Times New Roman" w:cs="Times New Roman"/>
          <w:szCs w:val="24"/>
        </w:rPr>
        <w:lastRenderedPageBreak/>
        <w:t>αυτό αυτήν την περίοδο πρέπει να επεξεργαστούμε σχέδιο ελάφρυνσης και κίνητρα για αυτές τις δραστηριότητες.</w:t>
      </w:r>
    </w:p>
    <w:p w14:paraId="1CCA23F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3F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CCA23F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Ανάπτυξη, λοιπόν, δεν έρχεται μόνο με τον αναπτυξιακό νόμο. Θέλει συνολική πολιτική στροφή και τα κατάλληλα εργαλεία. </w:t>
      </w:r>
    </w:p>
    <w:p w14:paraId="1CCA23F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αυτά δεν θα μας τα πει, κύριε Υπουργέ και αγαπητοί συνάδελφοι, η Αντιπολίτευση. Αυτοί θα </w:t>
      </w:r>
      <w:proofErr w:type="spellStart"/>
      <w:r>
        <w:rPr>
          <w:rFonts w:eastAsia="Times New Roman" w:cs="Times New Roman"/>
          <w:szCs w:val="24"/>
        </w:rPr>
        <w:t>επιχαίρουν</w:t>
      </w:r>
      <w:proofErr w:type="spellEnd"/>
      <w:r>
        <w:rPr>
          <w:rFonts w:eastAsia="Times New Roman" w:cs="Times New Roman"/>
          <w:szCs w:val="24"/>
        </w:rPr>
        <w:t xml:space="preserve">, αν απλώς συγκρινόμαστε μ’ αυτούς, ακόμα κι αν κάνουμε –και σίγουρα κάνουμε- καλύτερη διαχείριση. Εμένα δεν μου φτάνει αυτό. Εμείς θέλουμε στροφή και αλλαγή προς την ανάπτυξη προς όφελος του λαού και μόνο εμείς μπορούμε να το κάνουμε. </w:t>
      </w:r>
    </w:p>
    <w:p w14:paraId="1CCA23F6" w14:textId="77777777" w:rsidR="00C30B9F" w:rsidRDefault="003D4032">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Βαρεμένος): </w:t>
      </w:r>
      <w:r>
        <w:rPr>
          <w:rFonts w:eastAsia="Times New Roman" w:cs="Times New Roman"/>
          <w:szCs w:val="24"/>
        </w:rPr>
        <w:t xml:space="preserve">Εντάξει, κύριε Καματερέ. Ολοκληρώστε εντελώς ειρηνικά και χωρίς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w:t>
      </w:r>
    </w:p>
    <w:p w14:paraId="1CCA23F7"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Γι’ αυτό μόνο η δική μας πολιτική είναι χρήσιμη, εποικοδομητική και απαραίτητη. Ακούστε μας! </w:t>
      </w:r>
    </w:p>
    <w:p w14:paraId="1CCA23F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CCA23F9"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3FA" w14:textId="77777777" w:rsidR="00C30B9F" w:rsidRDefault="003D4032">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Να είστε καλά, κύριε συνάδελφε!</w:t>
      </w:r>
    </w:p>
    <w:p w14:paraId="1CCA23FB" w14:textId="77777777" w:rsidR="00C30B9F" w:rsidRDefault="003D4032">
      <w:pPr>
        <w:spacing w:line="600" w:lineRule="auto"/>
        <w:ind w:firstLine="720"/>
        <w:jc w:val="both"/>
        <w:rPr>
          <w:rFonts w:eastAsia="Times New Roman" w:cs="Times New Roman"/>
          <w:szCs w:val="24"/>
        </w:rPr>
      </w:pPr>
      <w:r>
        <w:rPr>
          <w:rFonts w:eastAsia="Times New Roman"/>
          <w:szCs w:val="24"/>
        </w:rPr>
        <w:t xml:space="preserve">Τον λόγο έχει τώρα ο κ. </w:t>
      </w:r>
      <w:proofErr w:type="spellStart"/>
      <w:r>
        <w:rPr>
          <w:rFonts w:eastAsia="Times New Roman"/>
          <w:szCs w:val="24"/>
        </w:rPr>
        <w:t>Σπαρτινός</w:t>
      </w:r>
      <w:proofErr w:type="spellEnd"/>
      <w:r>
        <w:rPr>
          <w:rFonts w:eastAsia="Times New Roman"/>
          <w:szCs w:val="24"/>
        </w:rPr>
        <w:t xml:space="preserve">. </w:t>
      </w:r>
      <w:r>
        <w:rPr>
          <w:rFonts w:eastAsia="Times New Roman" w:cs="Times New Roman"/>
          <w:szCs w:val="24"/>
        </w:rPr>
        <w:t xml:space="preserve"> </w:t>
      </w:r>
    </w:p>
    <w:p w14:paraId="1CCA23FC"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ΚΩΝΣΤΑΝΤΙΝΟΣ ΣΠΑΡΤΙΝΟΣ:</w:t>
      </w:r>
      <w:r>
        <w:rPr>
          <w:rFonts w:eastAsia="Times New Roman" w:cs="Times New Roman"/>
          <w:szCs w:val="24"/>
        </w:rPr>
        <w:t xml:space="preserve"> Ευχαριστώ, κύριε Πρόεδρε. </w:t>
      </w:r>
    </w:p>
    <w:p w14:paraId="1CCA23F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κάθε πολιτική για την ανάπτυξη οφείλει να στηρίζεται σε δύο πυλώνες οι οποίοι έλειπαν από τις πολιτικές των προηγούμενων κυβερνήσεων, πράγμα που αντανακλάται και στα αποτελέσματα εφαρμογής των προηγούμενων αναπτυξιακών νόμων. Και αυτά, όμως, καλείται να τα αντιμετωπίσει η σημερινή </w:t>
      </w:r>
      <w:r>
        <w:rPr>
          <w:rFonts w:eastAsia="Times New Roman"/>
          <w:szCs w:val="24"/>
        </w:rPr>
        <w:t>Κυβέρνηση</w:t>
      </w:r>
      <w:r>
        <w:rPr>
          <w:rFonts w:eastAsia="Times New Roman" w:cs="Times New Roman"/>
          <w:szCs w:val="24"/>
        </w:rPr>
        <w:t xml:space="preserve">. </w:t>
      </w:r>
    </w:p>
    <w:p w14:paraId="1CCA23F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πρώτος πυλώνας, είναι η ύπαρξη ολοκληρωμένου και συνεκτικού σχεδίου με στόχους, προτεραιότητες και αιχμές και ο δεύτερος ο σεβασμός των εξοικονομούμενων και διαθέσιμων πόρων. </w:t>
      </w:r>
    </w:p>
    <w:p w14:paraId="1CCA23F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Αναρωτιέται κανείς ποια από τις παραπάνω προϋποθέσεις τηρήθηκε στην εκπόνηση και την εφαρμογή των προηγούμενων αναπτυξιακών νόμων, οι οποίοι άφησαν προίκα 6,4 δισεκατομμύρια από περίπου έξι χιλιάδες τριακόσια επενδυτικά σχέδια, ενώ σχεδόν το 45% των ενισχύσεων </w:t>
      </w:r>
      <w:proofErr w:type="spellStart"/>
      <w:r>
        <w:rPr>
          <w:rFonts w:eastAsia="Times New Roman" w:cs="Times New Roman"/>
          <w:szCs w:val="24"/>
        </w:rPr>
        <w:t>απορροφήθηκε</w:t>
      </w:r>
      <w:proofErr w:type="spellEnd"/>
      <w:r>
        <w:rPr>
          <w:rFonts w:eastAsia="Times New Roman" w:cs="Times New Roman"/>
          <w:szCs w:val="24"/>
        </w:rPr>
        <w:t xml:space="preserve"> από το 4% μόλις των επενδυτικών σχεδίων, τα οποία εξαντλούνται σε </w:t>
      </w:r>
      <w:proofErr w:type="spellStart"/>
      <w:r>
        <w:rPr>
          <w:rFonts w:eastAsia="Times New Roman" w:cs="Times New Roman"/>
          <w:szCs w:val="24"/>
        </w:rPr>
        <w:t>εκατόν</w:t>
      </w:r>
      <w:proofErr w:type="spellEnd"/>
      <w:r>
        <w:rPr>
          <w:rFonts w:eastAsia="Times New Roman" w:cs="Times New Roman"/>
          <w:szCs w:val="24"/>
        </w:rPr>
        <w:t xml:space="preserve"> είκοσι όλες κι όλες επιχειρήσεις. </w:t>
      </w:r>
    </w:p>
    <w:p w14:paraId="1CCA240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Με τον τρόπο αυτό, οι προηγούμενοι αναπτυξιακοί νόμοι μπορεί να υπηρέτησαν και αυτοί με συνέπεια το πελατειακό κράτος, αλλά επέτειναν την ανισότητα στη χώρα, η οποία αποτέλεσε βασική αιτία της βαριάς επίπτωσης της κρίσης στην ελληνική οικονομία και κοινωνία.</w:t>
      </w:r>
    </w:p>
    <w:p w14:paraId="1CCA240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Έτσι, είχαν υπαχθεί επενδυτικά σχέδια για τα οποία δεν είχαν εξασφαλιστεί οι απαραίτητοι πόροι. Μάλιστα, η απουσία σχεδιασμού και χρηστής διαχείρισης των πόρων έφτανε τόσο βαθιά, που παλιά και ολοκληρωμένα σχέδια δεν έχουν εισπράξει ούτε ένα ευρώ με διάφορες δικαιολογίες, ενώ πρόσφατα και ανολοκλήρωτα έχουν λάβει ως προκαταβολή το σύνολο της ενίσχυσης. Κοινώς «ας τακτοποιηθούν άμεσα οι δικοί μας επενδυτές και τα βάρη των άλλων ας τα φορτώσουμε στην επόμενη κυβέρνηση». Πρόκειται για λογική που εναρμονίζεται απόλυτα και με τον πνεύμα των πρόσφατων δηλώσεων του πρώην Πρωθυπουργού κ. Σαμαρά πως «γνώριζε πως θα χάσει τις εκλογές, αλλά υπέγραφε για να δεσμεύσει το ΣΥΡΙΖΑ». </w:t>
      </w:r>
    </w:p>
    <w:p w14:paraId="1CCA240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Εντυπωσιάζει, επίσης, η τοποθέτηση χθες της συναδέλφου εισηγήτριας της Νέας Δημοκρατίας ότι ο σημερινός αναπτυξιακός νόμος θέλει να εκδικηθεί τους παλιούς επενδυτές των προηγούμενων αναπτυξιακών νόμων. </w:t>
      </w:r>
    </w:p>
    <w:p w14:paraId="1CCA240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Με βάση αυτά τα δεδομένα που σας είπα, εάν ο σημερινός αναπτυξιακός νόμος θέλει να τους εκδικηθεί, αναρωτιέμαι τι ήθελαν να τους κάνουν οι προηγούμενοι αναπτυξιακοί νόμοι. Θα πρότεινα στην κυρία συνάδελφο να βρει η ίδια τον κατάλληλο χαρακτηρισμό. </w:t>
      </w:r>
    </w:p>
    <w:p w14:paraId="1CCA240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Όμως ακόμα κι αν παραβλέπαμε τις παρατηρήσεις αυτές, έχει αξία να δούμε το αποτέλεσμα των προηγούμενων αναπτυξιακών στην πραγματική οικονομία, πραγματική οικονομία που για μας δεν νοείται χωρίς τη δημιουργία και τη βιώσιμη διατήρηση θέσεων εργασίας. Οι προηγούμενοι αναπτυξιακοί είχαν μηδαμινό αν όχι ανύπαρκτο αποτέλεσμα στον τομέα αυτό, διότι πολύ απλά δεν το προέβλεπαν. Αντίθετα, </w:t>
      </w:r>
      <w:r>
        <w:rPr>
          <w:rFonts w:eastAsia="Times New Roman" w:cs="Times New Roman"/>
          <w:szCs w:val="24"/>
        </w:rPr>
        <w:lastRenderedPageBreak/>
        <w:t xml:space="preserve">με τον παρόντα αναπτυξιακό νόμο επιδοτείται έντονα η απασχόληση και μάλιστα χωρίς περιορισμούς όσον αφορά το ποσοστό του επενδυτικό σχεδίου που καταλαμβάνει. </w:t>
      </w:r>
    </w:p>
    <w:p w14:paraId="1CCA240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Στόχος του νέου αναπτυξιακού νόμου είναι η δημιουργία δεκαπέντε έως δεκαέξι χιλιάδων νέων θέσεων, ενώ θα δημιουργηθούν άλλες τόσες και από την ολοκλήρωση των προηγούμενων. Και βέβαια, κάθε θέση εργασίας που δημιουργείται, πολλαπλασιάζει τις επιπτώσεις της στην αγορά εργασίας και δημιουργεί πολύ περισσότερες καινούργιες θέσεις. </w:t>
      </w:r>
    </w:p>
    <w:p w14:paraId="1CCA240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στρατηγικός στόχος αυτού του αναπτυξιακού νόμου η τόνωση της αγοράς εργασίας, όπου στόχος είναι η εστιασμένη περιφερειακή και κλαδική ενίσχυση με αιχμή τις τεχνολογίες πληροφορικής και επικοινωνιών και τον </w:t>
      </w:r>
      <w:proofErr w:type="spellStart"/>
      <w:r>
        <w:rPr>
          <w:rFonts w:eastAsia="Times New Roman" w:cs="Times New Roman"/>
          <w:szCs w:val="24"/>
        </w:rPr>
        <w:t>αγροδιατροφικό</w:t>
      </w:r>
      <w:proofErr w:type="spellEnd"/>
      <w:r>
        <w:rPr>
          <w:rFonts w:eastAsia="Times New Roman" w:cs="Times New Roman"/>
          <w:szCs w:val="24"/>
        </w:rPr>
        <w:t xml:space="preserve"> τομέα, η περιφερειακή σε φθίνουσες πληθυσμιακά, παραμεθόριες, ορεινές και νησιωτικές περιοχές και η κλαδική σε τομείς όπου μπορεί να γίνει η μέγιστη αξιοποίηση δυο </w:t>
      </w:r>
      <w:r>
        <w:rPr>
          <w:rFonts w:eastAsia="Times New Roman" w:cs="Times New Roman"/>
          <w:szCs w:val="24"/>
        </w:rPr>
        <w:lastRenderedPageBreak/>
        <w:t xml:space="preserve">συγκριτικών πλεονεκτημάτων της χώρας: του ανθρώπινου κεφαλαίου, ειδικότερα αυτού με υψηλό επίπεδο γνώσεων και με αποδεδειγμένες διεθνώς δυνατότητες απόδοσης, και των κλιματικών συνθηκών που ευνοούν τον </w:t>
      </w:r>
      <w:proofErr w:type="spellStart"/>
      <w:r>
        <w:rPr>
          <w:rFonts w:eastAsia="Times New Roman" w:cs="Times New Roman"/>
          <w:szCs w:val="24"/>
        </w:rPr>
        <w:t>αγροδιατροφικό</w:t>
      </w:r>
      <w:proofErr w:type="spellEnd"/>
      <w:r>
        <w:rPr>
          <w:rFonts w:eastAsia="Times New Roman" w:cs="Times New Roman"/>
          <w:szCs w:val="24"/>
        </w:rPr>
        <w:t xml:space="preserve"> τομέα και βέβαια τον τουρισμό, δυο κλάδοι που μπορούν να αναπτυχθούν σε άμεση σύνδεση μεταξύ τους.</w:t>
      </w:r>
    </w:p>
    <w:p w14:paraId="1CCA240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Επιπλέον, ο νόμος θέλει με συγκεκριμένους τρόπους να στηρίξει –ειπώθηκε και από τον Υπουργό- τις εξαγωγές, την έρευνα και ανάπτυξη στη φάση της παραγωγής των αποτελεσμάτων, την κοινωνική οικονομία στις διάφορες μορφές της, την προσπάθεια </w:t>
      </w:r>
      <w:proofErr w:type="spellStart"/>
      <w:r>
        <w:rPr>
          <w:rFonts w:eastAsia="Times New Roman" w:cs="Times New Roman"/>
          <w:szCs w:val="24"/>
        </w:rPr>
        <w:t>επανεκβιομηχάνισης</w:t>
      </w:r>
      <w:proofErr w:type="spellEnd"/>
      <w:r>
        <w:rPr>
          <w:rFonts w:eastAsia="Times New Roman" w:cs="Times New Roman"/>
          <w:szCs w:val="24"/>
        </w:rPr>
        <w:t xml:space="preserve"> και τον τομέα των υπηρεσιών στις διεθνώς εμπορεύσιμες υπηρεσίες. </w:t>
      </w:r>
    </w:p>
    <w:p w14:paraId="1CCA240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του κυρίου Βουλευτή)</w:t>
      </w:r>
    </w:p>
    <w:p w14:paraId="1CCA240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CCA240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Τα παραπάνω θέλει να τα επιτύχει με την καλύτερη δυνατή διασπορά και όχι με τη συγκέντρωση των ενισχύσεων, βάζοντας για τον λόγο αυτό το όριο των 5 εκατομμυρίων. Επίσης, τα ελάχιστα ύψη των επενδυτικών σχεδίων, καθορίζονται με τρόπο που να απευθύνονται κυρίως στις μικρομεσαίες επιχειρήσεις, ακόμα περισσότερο μετά από τις σχετικές τροπολογίες του Υπουργείου. Οι μικρομεσαίες επιχειρήσεις πρέπει να αποτελέσουν τον πυρήνα της συλλογικής παραγωγικής ανασυγκρότησης της χώρας.</w:t>
      </w:r>
    </w:p>
    <w:p w14:paraId="1CCA240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Τελειώνω, κυρίες και κύριοι συνάδελφοι, λέγοντας ότι η επιρροή του μοντέλου της «ανέμελης» ανάπτυξης τα χρόνια των «παχιών αγελάδων» οδήγησε σε μεγάλο βαθμό στην εγκατάλειψη παραγωγικών δραστηριοτήτων με συγκριτικά πλεονεκτήματα για τη χώρα, με αποτέλεσμα να ενταθούν οι επιπτώσεις της κρίσης, όταν αυτή ενέσκηψε, και να αποδειχθεί το ευάλωτο εκείνου του οικονομικού αναπτυξιακού μοντέλου, ενός αναπτυξιακού μοντέλου που είχε συγκεκριμένο προφίλ τον εσωτερικό δανεισμό και την κατανάλωση, που ενίσχυσαν την τάση υπερχρέωσης της ελληνικής οικονομίας. </w:t>
      </w:r>
    </w:p>
    <w:p w14:paraId="1CCA240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μπορούμε, δεν θέλουμε και δεν θα συνεχίσουμε έτσι. Το τέλος του παλαιού πολιτικού συστήματος, πάει μαζί με το τέλος και του ανορθολογικού, </w:t>
      </w:r>
      <w:proofErr w:type="spellStart"/>
      <w:r>
        <w:rPr>
          <w:rFonts w:eastAsia="Times New Roman" w:cs="Times New Roman"/>
          <w:szCs w:val="24"/>
        </w:rPr>
        <w:t>σκοπιμοθηρικού</w:t>
      </w:r>
      <w:proofErr w:type="spellEnd"/>
      <w:r>
        <w:rPr>
          <w:rFonts w:eastAsia="Times New Roman" w:cs="Times New Roman"/>
          <w:szCs w:val="24"/>
        </w:rPr>
        <w:t xml:space="preserve">, αναποτελεσματικού και αδιέξοδου αναπτυξιακού του μοντέλου. </w:t>
      </w:r>
    </w:p>
    <w:p w14:paraId="1CCA240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CCA240E"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40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η κ. </w:t>
      </w:r>
      <w:proofErr w:type="spellStart"/>
      <w:r>
        <w:rPr>
          <w:rFonts w:eastAsia="Times New Roman" w:cs="Times New Roman"/>
          <w:szCs w:val="24"/>
        </w:rPr>
        <w:t>Αυλωνίτου</w:t>
      </w:r>
      <w:proofErr w:type="spellEnd"/>
      <w:r>
        <w:rPr>
          <w:rFonts w:eastAsia="Times New Roman" w:cs="Times New Roman"/>
          <w:szCs w:val="24"/>
        </w:rPr>
        <w:t xml:space="preserve"> έχει τον λόγο για πέντε λεπτά. </w:t>
      </w:r>
    </w:p>
    <w:p w14:paraId="1CCA2410"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 xml:space="preserve">Κυρίες και κύριοι συνάδελφοι, το νομοσχέδιο «Θεσμικό πλαίσιο για τη σύσταση καθεστώτων Ενισχύσεων Ιδιωτικών Επενδύσεων για την περιφερειακή και οικονομική ανάπτυξη της χώρας-Σύσταση Αναπτυξιακού Συμβουλίου και άλλες διατάξεις» που συζητάμε σήμερα, διακρίνεται κυρίως από μια συνειδητή προσπάθεια να διδαχθούμε από τα σφάλματα του παρελθόντος και να μην τα </w:t>
      </w:r>
      <w:r>
        <w:rPr>
          <w:rFonts w:eastAsia="Times New Roman" w:cs="Times New Roman"/>
          <w:szCs w:val="24"/>
        </w:rPr>
        <w:lastRenderedPageBreak/>
        <w:t xml:space="preserve">επαναλαμβάνουμε συνεχώς. Με αυτήν την έννοια, αποτελεί ένα εγχείρημα χωρίς βαρύ ιδεολογικό φορτίο, που αναλαμβάνει, όμως, βαριά πρακτικά καθήκοντα και υποχρεώσεις. </w:t>
      </w:r>
    </w:p>
    <w:p w14:paraId="1CCA241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επιδότηση ενίσχυσης των ιδιωτικών επενδύσεων έχει μακρά ιστορία στην Ελλάδα, που δεν υπήρξε όμως πάντοτε λαμπρή. Έχουν υπάρξει στο παρελθόν περιπτώσεις απορρόφησης των ενισχύσεων από τους φερόμενους επενδυτές, που δεν κατέληξαν όμως στη λειτουργία κάποιας επιχείρησης. Έχουν υπάρξει ακόμα επιχειρήσεις που δημιουργήθηκαν πράγματι και λειτούργησαν ενισχυόμενες από το δημόσιο, αλλά που δεν μπόρεσαν στη συνέχεια να σταθούν στην αγορά όταν έληξαν οι επιδοτήσεις. </w:t>
      </w:r>
    </w:p>
    <w:p w14:paraId="1CCA241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Σήμερα επιδιώκουμε να ενισχύσουμε τις ιδιωτικές επενδύσεις με τρόπο που να μην επαναληφθούν αυτά τα φαινόμενα. Αυτό επιδιώκεται από το νομοσχέδιο με την καθιέρωση </w:t>
      </w:r>
      <w:proofErr w:type="spellStart"/>
      <w:r>
        <w:rPr>
          <w:rFonts w:eastAsia="Times New Roman" w:cs="Times New Roman"/>
          <w:szCs w:val="24"/>
        </w:rPr>
        <w:t>στοχευμένων</w:t>
      </w:r>
      <w:proofErr w:type="spellEnd"/>
      <w:r>
        <w:rPr>
          <w:rFonts w:eastAsia="Times New Roman" w:cs="Times New Roman"/>
          <w:szCs w:val="24"/>
        </w:rPr>
        <w:t xml:space="preserve"> δράσεων που αποσκοπούν στη δημιουργία νέων θέσεων εργασίας, την αξιοποίηση του ανθρωπίνου δυναμικού της χώρας, τη βελτίωση του τεχνολογικού επιπέδου και της ανταγωνιστικότητας των επιχειρήσεων, την υψηλή </w:t>
      </w:r>
      <w:r>
        <w:rPr>
          <w:rFonts w:eastAsia="Times New Roman" w:cs="Times New Roman"/>
          <w:szCs w:val="24"/>
        </w:rPr>
        <w:lastRenderedPageBreak/>
        <w:t xml:space="preserve">προστιθέμενη αξία, την προσέλκυση επενδύσεων και την περιφερειακή ανάπτυξη. Θέλουμε δηλαδή ανάπτυξη σε τομείς υψηλής απόδοσης, όπως ταιριάζει στην υψηλή ποιότητα του ανθρώπινου δυναμικού της χώρας μας, δεν βαυκαλιζόμαστε με υστερόβουλα παραμύθια για ανάπτυξη χαμηλού κόστους εργασίας τύπου Μπαγκλαντές. </w:t>
      </w:r>
    </w:p>
    <w:p w14:paraId="1CCA241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 την επίτευξη αυτών των στόχων, το νομοσχέδιο δίνει βαρύτητα στην ενίσχυση των επιχειρήσεων με φορολογικές απαλλαγές, με την επιδότηση της χρηματοδοτικής μίσθωσης και την επιδότηση του μισθολογικού κόστους, δίνοντας στις δράσεις αυτές μεγαλύτερο βάρος απ’ ό,τι δίνει στις επιχορηγήσεις. Σημασία έχει οι επιχειρήσεις να λειτουργήσουν, να παράγουν αξία, να έχουν σε λειτουργία θέσεις εργασίας. Δεν λύνεται κανένα ζήτημα αν κάποιες επιχειρήσεις επιχορηγηθούν, ιδρυθούν και κλείσουν. Αυτή η κατανομή της ενίσχυσης με έμφαση στη λειτουργία αποσκοπεί στην αποτελεσματικότητα, κάτι που λείπει συχνά στη χώρα μας. </w:t>
      </w:r>
    </w:p>
    <w:p w14:paraId="1CCA241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Επιδιώκεται ακόμα οι επιδοτήσεις να μην μονοπωλούνται από λίγες μόνο μεγάλες επιχειρήσεις. Υπάρχουν στη χώρα μας κερδοφόροι όμιλοι, που πραγματοποιούν επενδύσεις και έχουν μακροπρόθεσμα επενδυτικά σχέδια. Μπράβο τους! Αλλά δεν υπάρχει κανένας επιτακτικός κοινωνικός λόγος αυτές οι επενδύσεις να επιδοτούνται από τον φορολογούμενο. </w:t>
      </w:r>
    </w:p>
    <w:p w14:paraId="1CCA241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Οι ενισχύσεις έχουν νόημα, όταν αποσκοπούν στο να βοηθήσουν μια ιδιωτική επιχείρηση σε οριακές φάσεις στην ύπαρξή της, όταν ιδρύεται ή όταν κάνει επενδυτικά ανοίγματα. Σε τέτοιες φάσεις οι κρατικές επιδοτήσεις μπορεί να κρίνουν τη βιωσιμότητα του εγχειρήματος και έχουν σημασία. Πάντα, όμως, ο στόχος είναι η δημιουργία μιας γνήσιας κερδοφόρας επιχείρησης που θα μπορεί να στηριχθεί στην αγορά. Όταν το πετύχει αυτό, δεν έχει νόημα να απορροφά τη μερίδα του λέοντος από τους περιορισμένους κρατικούς πόρους. Προβλέπεται, όμως, η ενίσχυση επενδύσεων μείζονος μεγέθους με τη μορφή φοροαπαλλαγών και επιτάχυνσης διαδικασιών, πάλι δηλαδή με έμφαση στη λειτουργία.</w:t>
      </w:r>
    </w:p>
    <w:p w14:paraId="1CCA241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Ιδιαίτερη σημασία έχουν ακόμα τα ταμεία συμμετοχών που επιδιώκουν τη </w:t>
      </w:r>
      <w:proofErr w:type="spellStart"/>
      <w:r>
        <w:rPr>
          <w:rFonts w:eastAsia="Times New Roman" w:cs="Times New Roman"/>
          <w:szCs w:val="24"/>
        </w:rPr>
        <w:t>μόχλευση</w:t>
      </w:r>
      <w:proofErr w:type="spellEnd"/>
      <w:r>
        <w:rPr>
          <w:rFonts w:eastAsia="Times New Roman" w:cs="Times New Roman"/>
          <w:szCs w:val="24"/>
        </w:rPr>
        <w:t xml:space="preserve"> των κρατικών και κοινοτικών πόρων για την ενίσχυση των επενδύσεων. Εδώ εξασφαλίζεται αυτό που συχνά λείπει από την κρατική ενίσχυση ιδιωτικών επενδύσεων: Η συμμετοχή της αγοράς στην επιλογή των εγχειρημάτων που θα ενισχυθούν. Αυτή η συμμετοχή, όμως, δεν παραχωρείται από το κράτος. Εξασφαλίζεται με τη συμμετοχή στη χρηματοδότηση. Έτσι με μία κίνηση, εξασφαλίζουμε αυξημένη χρηματοδότηση, πειθαρχία της αγοράς και μεγαλύτερη διαφάνεια του εγχειρήματος. Θεωρώ ότι πρόκειται για μια καινοτόμο προσέγγιση που θα αποδώσει πολλά. </w:t>
      </w:r>
    </w:p>
    <w:p w14:paraId="1CCA241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νομοσχέδιο δίνει σημασία και στην περιφερειακή ανάπτυξη. Βέβαια, αποτελεί γεγονός διεθνώς ότι η βιομηχανία συγκεντρώνεται γύρω από άξονες μεταφορών: λιμάνια, αεροδρόμια, δρόμους, σιδηρόδρομους. Δεν απλώνεται παντού. Στην Ελλάδα, με τους ορεινούς όγκους και τα νησιά, οι περιοχές που προσφέρονται για βιομηχανική ανάπτυξη είναι ακόμα λιγότερες. Πώς να το κάνουμε, όμως; Αυτό το χαρακτηριστικό της χώρας μας, ευνοεί από την άλλη τον τουρισμό. Έχει λεχθεί από ανθρώπους που μένουν </w:t>
      </w:r>
      <w:r>
        <w:rPr>
          <w:rFonts w:eastAsia="Times New Roman" w:cs="Times New Roman"/>
          <w:szCs w:val="24"/>
        </w:rPr>
        <w:lastRenderedPageBreak/>
        <w:t>σε βορειότερα κλίματα, ότι ο τουρισμός είναι η καλύτερη οικονομική δραστηριότητα, καθώς οι άλλοι σε πληρώνουν για να σε βλέπουν. Εντάξει. Δεν είναι τόσο απλό, αλλά τα ολοκληρωμένα χωρικά και κλαδικά σχέδια που προβλέπει το νομοσχέδιο υπάρχουν για να αξιοποιούν τα συγκριτικά πλεονεκτήματα της κάθε περιοχής και να ενισχύουν ανάλογες επιχειρηματικές δραστηριότητες.</w:t>
      </w:r>
    </w:p>
    <w:p w14:paraId="1CCA241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νομοσχέδιο κανονικά δεν θα πρέπει να αποτελέσει σημείο αντιδικίας στο Σώμα, αφού επιδιώκει έναν στόχο που όλοι διακηρύσσουμε ότι θέλουμε: την οικονομική ανάπτυξη. Θεωρώ ότι μετά από έξι χρόνια κρίσης, φτάσαμε στο σημείο που η προοπτική της οικονομικής ανάπτυξης βρίσκεται πια μπροστά μας. Ας την μεγιστοποιήσουμε.</w:t>
      </w:r>
    </w:p>
    <w:p w14:paraId="1CCA241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Σας ευχαριστώ.</w:t>
      </w:r>
    </w:p>
    <w:p w14:paraId="1CCA241A"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41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1CCA241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Ο κ. Καραγιάννης έχει τον λόγο.</w:t>
      </w:r>
    </w:p>
    <w:p w14:paraId="1CCA241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ΙΩΑΝΝΗΣ ΚΑΡΑΓΙΑΝΝΗΣ:</w:t>
      </w:r>
      <w:r>
        <w:rPr>
          <w:rFonts w:eastAsia="Times New Roman" w:cs="Times New Roman"/>
          <w:szCs w:val="24"/>
        </w:rPr>
        <w:t xml:space="preserve"> Ευχαριστώ, κύριε Πρόεδρε. </w:t>
      </w:r>
    </w:p>
    <w:p w14:paraId="1CCA241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σε όλους γνωστό ότι ο νέος αναπτυξιακός νόμος διαμορφώθηκε μέσα σε συνθήκες διαχείρισης κρίσεων. Ασφαλώς δεν μπορεί από μόνος του να αλλάξει την πορεία της χώρας. Δίνει, όμως, σαφές στίγμα της κατεύθυνσης προς την οποία θέλουμε να κινηθούμε, αποτελεί εργαλείο αναπτυξιακού οράματος και είναι πλήρως εναρμονισμένος με το σχέδιο στρατηγικής ανασυγκρότησης της χώρας. </w:t>
      </w:r>
    </w:p>
    <w:p w14:paraId="1CCA241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επιδιώκει τη δημιουργία καινοτόμων εξωστρεφών επιχειρήσεων, εστιάζει στην αύξηση της εγχώριας προστιθέμενης αξίας, προωθεί τη συνεργασία και τις συνέργειες μέσω </w:t>
      </w:r>
      <w:r>
        <w:rPr>
          <w:rFonts w:eastAsia="Times New Roman" w:cs="Times New Roman"/>
          <w:szCs w:val="24"/>
          <w:lang w:val="en-GB"/>
        </w:rPr>
        <w:t>clusters</w:t>
      </w:r>
      <w:r>
        <w:rPr>
          <w:rFonts w:eastAsia="Times New Roman" w:cs="Times New Roman"/>
          <w:szCs w:val="24"/>
        </w:rPr>
        <w:t xml:space="preserve"> και επιχειρήσεων του χώρου της κοινωνικής οικονομίας, δίνει προτεραιότητα στον </w:t>
      </w:r>
      <w:proofErr w:type="spellStart"/>
      <w:r>
        <w:rPr>
          <w:rFonts w:eastAsia="Times New Roman" w:cs="Times New Roman"/>
          <w:szCs w:val="24"/>
        </w:rPr>
        <w:t>αγροδιατροφικό</w:t>
      </w:r>
      <w:proofErr w:type="spellEnd"/>
      <w:r>
        <w:rPr>
          <w:rFonts w:eastAsia="Times New Roman" w:cs="Times New Roman"/>
          <w:szCs w:val="24"/>
        </w:rPr>
        <w:t xml:space="preserve"> τομέα και στην τεχνολογία πληροφορικής και στηρίζει τις παραμεθόριες και μειονεκτικές περιοχές. Η παραγωγή, </w:t>
      </w:r>
      <w:r>
        <w:rPr>
          <w:rFonts w:eastAsia="Times New Roman" w:cs="Times New Roman"/>
          <w:szCs w:val="24"/>
        </w:rPr>
        <w:lastRenderedPageBreak/>
        <w:t xml:space="preserve">η καινοτομία, η εξωστρέφεια, η στήριξη των μικρομεσαίων επιχειρήσεων και η δίκαιη ανάπτυξη είναι οι λέξεις κλειδιά του νέου αναπτυξιακού νόμου. </w:t>
      </w:r>
    </w:p>
    <w:p w14:paraId="1CCA242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Λοιπά θετικά εστιάζονται, πρώτον, στην παράλληλη χρήση επιχορηγήσεων, φορολογικών κινήτρων και νέων χρηματοδοτικών εργαλείων </w:t>
      </w:r>
      <w:proofErr w:type="spellStart"/>
      <w:r>
        <w:rPr>
          <w:rFonts w:eastAsia="Times New Roman" w:cs="Times New Roman"/>
          <w:szCs w:val="24"/>
        </w:rPr>
        <w:t>μόχλευσης</w:t>
      </w:r>
      <w:proofErr w:type="spellEnd"/>
      <w:r>
        <w:rPr>
          <w:rFonts w:eastAsia="Times New Roman" w:cs="Times New Roman"/>
          <w:szCs w:val="24"/>
        </w:rPr>
        <w:t xml:space="preserve">. Δεύτερον, στην απλοποίηση των διαδικασιών αξιολόγησης και ελέγχου. Τρίτον, στη μη ενίσχυση υπαρχουσών τάσεων, με στόχο την αναδιάρθρωση της ελληνικής οικονομίας για έξοδο από την κρίση. Τέταρτον, στο μακροχρόνιο ευνοϊκό φορολογικό περιβάλλον για μεγάλες επενδύσεις. </w:t>
      </w:r>
      <w:proofErr w:type="spellStart"/>
      <w:r>
        <w:rPr>
          <w:rFonts w:eastAsia="Times New Roman" w:cs="Times New Roman"/>
          <w:szCs w:val="24"/>
        </w:rPr>
        <w:t>Πέμπτον</w:t>
      </w:r>
      <w:proofErr w:type="spellEnd"/>
      <w:r>
        <w:rPr>
          <w:rFonts w:eastAsia="Times New Roman" w:cs="Times New Roman"/>
          <w:szCs w:val="24"/>
        </w:rPr>
        <w:t>, στη συνδυαστική λειτουργία με τα άλλα προγράμματα ενίσχυσης, όπως είναι το ΕΣΠΑ, το Πρόγραμμα Αγροτικής Ανάπτυξης και λοιπά.</w:t>
      </w:r>
    </w:p>
    <w:p w14:paraId="1CCA242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Ειδικά για τον αγροτικό τομέα, ο αναπτυξιακός νόμος ενισχύει επενδυτικά σχέδια που έχουν να κάνουν με τη δημιουργία νέας μονάδας, την επέκταση υφιστάμενης, την παραγωγή νέων προϊόντων, τη </w:t>
      </w:r>
      <w:r>
        <w:rPr>
          <w:rFonts w:eastAsia="Times New Roman" w:cs="Times New Roman"/>
          <w:szCs w:val="24"/>
        </w:rPr>
        <w:lastRenderedPageBreak/>
        <w:t>συνολική αλλαγή της παραγωγικής διαδικασίας και την απόκτηση συνόλου στοιχείων του ενεργητικού από επιχειρήσεις που έχουν κλείσει.</w:t>
      </w:r>
    </w:p>
    <w:p w14:paraId="1CCA242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Όλα τα παραπάνω, αποτελούν και τις ουσιαστικές διαφορές με τους προηγούμενους αναπτυξιακούς, οι οποίοι επηρέασαν ελάχιστα τη διάρθρωση της ελληνικής οικονομίας, χαρακτηρίζονταν από έλλειψη καθαρής στόχευσης και οράματος και περιόρισαν τον ρόλο τους σε έναν μηχανισμό παροχής ρευστότητας, ενισχύοντας καθιερωμένους κλάδους χαμηλής τεχνολογίας.</w:t>
      </w:r>
    </w:p>
    <w:p w14:paraId="1CCA242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Φτάσαμε μάλιστα το 2012, στο δυσάρεστο σημείο να γίνεται λόγος ακόμα και για δημιουργία ειδικών οικονομικών ζωνών σε παραμεθόριες περιοχές ως αναπτυξιακή προοπτική, γνωρίζοντας ότι δεν υπάρχει σχετικό νομοθετικό πλαίσιο στην Ευρωπαϊκή Ένωση. Μπορεί αλήθεια κανείς, να αναλογιστεί την εφαρμογή του τριτοκοσμικού αυτού μοντέλου στην Θράκη και στην Ήπειρο, όπως προέβλεπαν οι σχετικές μελέτες;</w:t>
      </w:r>
    </w:p>
    <w:p w14:paraId="1CCA242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όπως είπα και στην αρχή της ομιλίας μου, κανένας αναπτυξιακός και κανένα μοντέλο περιφερειακής ανάπτυξης, όσο ολοκληρωμένο και αν είναι, δεν μπορεί από μόνο του να αλλάξει την πορεία της χώρας. Ο νέος αναπτυξιακός, για να μπορέσει να λειτουργήσει επιταχυντικά στην οικονομία, θα πρέπει να υποστηριχθεί από ένα μεγάλο πλέγμα διαρθρωτικών αλλαγών, μεταρρυθμίσεων και παρεμβάσεων.</w:t>
      </w:r>
    </w:p>
    <w:p w14:paraId="1CCA242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Ενδεικτικά σας αναφέρω τα εξής: Πρώτον, η μεταποίηση της πρωτογενούς παραγωγής δεν μπορεί να είναι ανεξάρτητη της εθνικής στρατηγικής για τα εθνικά μας προϊόντα, της ανάδειξης των συγκριτικών πλεονεκτημάτων της ελληνικής περιφέρειας και των μεγάλων αλλαγών που επιβάλλονται στη γεωργία και την κτηνοτροφία της χώρας μας.</w:t>
      </w:r>
    </w:p>
    <w:p w14:paraId="1CCA242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ο </w:t>
      </w:r>
      <w:proofErr w:type="spellStart"/>
      <w:r>
        <w:rPr>
          <w:rFonts w:eastAsia="Times New Roman" w:cs="Times New Roman"/>
          <w:szCs w:val="24"/>
        </w:rPr>
        <w:t>αγροδιατροφικός</w:t>
      </w:r>
      <w:proofErr w:type="spellEnd"/>
      <w:r>
        <w:rPr>
          <w:rFonts w:eastAsia="Times New Roman" w:cs="Times New Roman"/>
          <w:szCs w:val="24"/>
        </w:rPr>
        <w:t xml:space="preserve"> τομέας δεν μπορεί να μην εστιάζει στην ικανοποιητική κάλυψη των ποσοστών αυτάρκειας και βελτίωσης του ισοζυγίου, κυρίως στα γαλακτοκομικά και στα προϊόντα κρέατος, με παράλληλη σύνδεση με το τουριστικό προϊόν και την ελληνική γαστρονομία.</w:t>
      </w:r>
    </w:p>
    <w:p w14:paraId="1CCA242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Τρίτον, ο χώρος της κοινωνικής οικονομίας δεν μπορεί να γίνει βιώσιμος και ανταγωνιστικός χωρίς σύγχρονους συνεταιρισμούς, ισχυρά </w:t>
      </w:r>
      <w:r>
        <w:rPr>
          <w:rFonts w:eastAsia="Times New Roman" w:cs="Times New Roman"/>
          <w:szCs w:val="24"/>
          <w:lang w:val="en-US"/>
        </w:rPr>
        <w:t>clusters</w:t>
      </w:r>
      <w:r>
        <w:rPr>
          <w:rFonts w:eastAsia="Times New Roman" w:cs="Times New Roman"/>
          <w:szCs w:val="24"/>
        </w:rPr>
        <w:t xml:space="preserve"> και μεγάλη αύξηση του κοινωνικού κεφαλαίου της χώρας.</w:t>
      </w:r>
    </w:p>
    <w:p w14:paraId="1CCA242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Τέταρτον, η καινοτομία δεν μπορεί να στηριχθεί, αν δεν εξαλειφθούν γραφειοκρατικές αγκυλώσεις, συντεχνιακές λογικές και ανεπάρκειες της δημόσιας διοίκησης.</w:t>
      </w:r>
    </w:p>
    <w:p w14:paraId="1CCA2429" w14:textId="77777777" w:rsidR="00C30B9F" w:rsidRDefault="003D4032">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οι μικρομεσαίες επιχειρήσεις δεν θα μπορέσουν να επιβιώσουν χωρίς συνεργασία και συνέργειες, ευνοϊκές ρυθμίσεις, σχέδια αναδιάρθρωσης -όσοι αντιμετωπίζουν πρόβλημα- και λιγότερα, όταν το επιτρέψουν οι συνθήκες, φορολογικά βάρη.</w:t>
      </w:r>
    </w:p>
    <w:p w14:paraId="1CCA242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εξωστρέφεια τόσο για προώθηση εξαγωγών όσο και για προσέλκυση επενδύσεων δεν μπορεί να υπάρξει χωρίς δυναμική οικονομική διπλωματία, σύγχρονες δομές, </w:t>
      </w:r>
      <w:proofErr w:type="spellStart"/>
      <w:r>
        <w:rPr>
          <w:rFonts w:eastAsia="Times New Roman" w:cs="Times New Roman"/>
          <w:szCs w:val="24"/>
        </w:rPr>
        <w:t>στοχευμένες</w:t>
      </w:r>
      <w:proofErr w:type="spellEnd"/>
      <w:r>
        <w:rPr>
          <w:rFonts w:eastAsia="Times New Roman" w:cs="Times New Roman"/>
          <w:szCs w:val="24"/>
        </w:rPr>
        <w:t xml:space="preserve"> δράσεις στις αγορές και παροπλισμένους εδώ και χρόνια εμπορικούς ακολούθους χωρίς κίνητρα, χωρίς δική τους γραμματεία και χωρίς δικό τους προϋπολογισμό.</w:t>
      </w:r>
    </w:p>
    <w:p w14:paraId="1CCA242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 για την προσοχή σας.</w:t>
      </w:r>
    </w:p>
    <w:p w14:paraId="1CCA242C"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42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 για τον σεβασμό του χρόνου.</w:t>
      </w:r>
    </w:p>
    <w:p w14:paraId="1CCA242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Κέλλας</w:t>
      </w:r>
      <w:proofErr w:type="spellEnd"/>
      <w:r>
        <w:rPr>
          <w:rFonts w:eastAsia="Times New Roman" w:cs="Times New Roman"/>
          <w:szCs w:val="24"/>
        </w:rPr>
        <w:t>.</w:t>
      </w:r>
    </w:p>
    <w:p w14:paraId="1CCA242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Ευχαριστώ, κύριε Πρόεδρε.</w:t>
      </w:r>
    </w:p>
    <w:p w14:paraId="1CCA243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πριν από λίγες ημέρες ο ελληνικός λαός παρακολούθησε στη Βουλή το θέατρο του παραλόγου με όλα αυτά τα μέτρα, το πολυνομοσχέδιο, τη </w:t>
      </w:r>
      <w:proofErr w:type="spellStart"/>
      <w:r>
        <w:rPr>
          <w:rFonts w:eastAsia="Times New Roman" w:cs="Times New Roman"/>
          <w:szCs w:val="24"/>
        </w:rPr>
        <w:t>φοροκαταιγίδα</w:t>
      </w:r>
      <w:proofErr w:type="spellEnd"/>
      <w:r>
        <w:rPr>
          <w:rFonts w:eastAsia="Times New Roman" w:cs="Times New Roman"/>
          <w:szCs w:val="24"/>
        </w:rPr>
        <w:t xml:space="preserve"> την οποία ψηφίσατε.</w:t>
      </w:r>
    </w:p>
    <w:p w14:paraId="1CCA243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Σήμερα σας παρακολουθεί σε μια κανονική θεατρική παράσταση, αγαπητέ συνάδελφε, να προσπαθείτε να νομοθετήσετε πράγματα τα οποία δεν πιστεύετε, όπως είναι οι ιδιωτικές επενδύσεις, όπως είναι η ανάπτυξη. Πράγματα που είναι έξω από τις ιδεοληψίες σας και προφανώς, και να τα ψηφίσετε, δεν πρόκειται να τα εφαρμόσετε.</w:t>
      </w:r>
    </w:p>
    <w:p w14:paraId="1CCA243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Αλήθεια, τι μπορείτε να πείτε για τις ιδιωτικές επενδύσεις, όταν επί δεκαετίες πολεμούσατε λυσσαλέα κάθε επενδυτική προσπάθεια;</w:t>
      </w:r>
    </w:p>
    <w:p w14:paraId="1CCA2433" w14:textId="77777777" w:rsidR="00C30B9F" w:rsidRDefault="003D4032">
      <w:pPr>
        <w:spacing w:line="600" w:lineRule="auto"/>
        <w:ind w:firstLine="720"/>
        <w:jc w:val="both"/>
        <w:rPr>
          <w:rFonts w:eastAsia="Times New Roman"/>
          <w:szCs w:val="24"/>
        </w:rPr>
      </w:pPr>
      <w:r>
        <w:rPr>
          <w:rFonts w:eastAsia="Times New Roman"/>
          <w:szCs w:val="24"/>
        </w:rPr>
        <w:t xml:space="preserve">Τι μπορείτε να πείτε για την ανάπτυξη, αφού τον Ιανουάριο του 2015 παραλάβατε μια χώρα με θετικό πρόσημο ανάπτυξης και την επαναφέρατε στην ύφεση; </w:t>
      </w:r>
    </w:p>
    <w:p w14:paraId="1CCA2434"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Η ανάπτυξη, φίλες και φίλοι, χρειάζεται ιδιωτική πρωτοβουλία, χρειάζεται λιγότερο κράτος, σταθερό φορολογικό περιβάλλον, ώστε να υπάρξει δημιουργία. Όλα αυτά εσάς σας προκαλούν αλλεργία. Ακόμα και όταν υποχρεωθήκατε να υπογράψετε προ ημερών κάποια μεγάλα αναπτυξιακά έργα, όπως είναι ο ΟΛΠ και το Ελληνικό, εσείς κλαίει ο ένας Υπουργός, πονάει ο άλλος Υπουργός, έχει βάρος στην ψυχή ο τρίτος και γενικώς υποφέρετε. Κοροϊδεύετε λοιπόν ή τουλάχιστον νομίζετε ότι κοροϊδεύετε τον ελληνικό λαό, φέρνοντας έναν νόμο με καθυστέρηση πάνω από έναν χρόνο, με δυσμενέστατες συνέπειες στην ελληνική οικονομία, ο οποίος ίσως θα μπορούσε να σταθεί σε κάποιο διαφορετικό οικονομικό περιβάλλον, αλλά όχι στο σημερινό. </w:t>
      </w:r>
    </w:p>
    <w:p w14:paraId="1CCA2435" w14:textId="77777777" w:rsidR="00C30B9F" w:rsidRDefault="003D4032">
      <w:pPr>
        <w:spacing w:line="600" w:lineRule="auto"/>
        <w:ind w:firstLine="720"/>
        <w:jc w:val="both"/>
        <w:rPr>
          <w:rFonts w:eastAsia="Times New Roman"/>
          <w:szCs w:val="24"/>
        </w:rPr>
      </w:pPr>
      <w:r>
        <w:rPr>
          <w:rFonts w:eastAsia="Times New Roman"/>
          <w:szCs w:val="24"/>
        </w:rPr>
        <w:t xml:space="preserve">Σύμφωνα με τη Στατιστική Υπηρεσία, είμαστε στο τρίτο συνεχόμενο τρίμηνο ύφεσης. Είμαστε η μόνη χώρα της Ευρώπης η οποία κατέγραψε ύφεση το πρώτο τρίμηνο του 2016. </w:t>
      </w:r>
    </w:p>
    <w:p w14:paraId="1CCA2436"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Έχουμε εξοντωτικούς φορολογικούς συντελεστές, έχουμε μείωση των επενδύσεων κατά 13%, έχουμε μείωση 3,8% στις εξαγωγές, 40 δισεκατομμύρια έχουν φύγει από τις τράπεζες και τα ληξιπρόθεσμα, κύριε Υπουργέ, έχουν φτάσει τα 7 δισεκατομμύρια ευρώ αισίως. </w:t>
      </w:r>
    </w:p>
    <w:p w14:paraId="1CCA2437" w14:textId="77777777" w:rsidR="00C30B9F" w:rsidRDefault="003D4032">
      <w:pPr>
        <w:spacing w:line="600" w:lineRule="auto"/>
        <w:ind w:firstLine="720"/>
        <w:jc w:val="both"/>
        <w:rPr>
          <w:rFonts w:eastAsia="Times New Roman"/>
          <w:szCs w:val="24"/>
        </w:rPr>
      </w:pPr>
      <w:r>
        <w:rPr>
          <w:rFonts w:eastAsia="Times New Roman"/>
          <w:szCs w:val="24"/>
        </w:rPr>
        <w:t xml:space="preserve">Η Ελλάδα για να ανακάμψει, χρειάζεται επενδύσεις τουλάχιστον 100 δισεκατομμυρίων ευρώ κι εσείς φέρνετε έναν αναπτυξιακό νόμο 500 εκατομμυρίων ευρώ για πέντε χρόνια. Σε μια χώρα με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πώς θα πληρωθούν οι προκαταβολές; Γιατί ο νόμος, τον οποίο σήμερα εισηγείστε, προβλέπει να δίνεται η προκαταβολή όταν το έργο φτάσει στο 50% της υλοποίησής του, προφανώς για να την πάρει κανένας ή ελάχιστοι. </w:t>
      </w:r>
    </w:p>
    <w:p w14:paraId="1CCA2438" w14:textId="77777777" w:rsidR="00C30B9F" w:rsidRDefault="003D4032">
      <w:pPr>
        <w:spacing w:line="600" w:lineRule="auto"/>
        <w:ind w:firstLine="720"/>
        <w:jc w:val="both"/>
        <w:rPr>
          <w:rFonts w:eastAsia="Times New Roman"/>
          <w:szCs w:val="24"/>
        </w:rPr>
      </w:pPr>
      <w:r>
        <w:rPr>
          <w:rFonts w:eastAsia="Times New Roman"/>
          <w:szCs w:val="24"/>
        </w:rPr>
        <w:t xml:space="preserve">Εύστοχα η εισηγήτρια μας παρατήρησε ότι ο αναπτυξιακός αυτός νόμος, στην καλύτερη περίπτωση, είναι σταγόνα στον ωκεανό, ενώ στη χειρότερη περίπτωση ένα άδειο πουκάμισο. </w:t>
      </w:r>
    </w:p>
    <w:p w14:paraId="1CCA2439" w14:textId="77777777" w:rsidR="00C30B9F" w:rsidRDefault="003D4032">
      <w:pPr>
        <w:spacing w:line="600" w:lineRule="auto"/>
        <w:ind w:firstLine="720"/>
        <w:jc w:val="both"/>
        <w:rPr>
          <w:rFonts w:eastAsia="Times New Roman"/>
          <w:szCs w:val="24"/>
        </w:rPr>
      </w:pPr>
      <w:r>
        <w:rPr>
          <w:rFonts w:eastAsia="Times New Roman"/>
          <w:szCs w:val="24"/>
        </w:rPr>
        <w:lastRenderedPageBreak/>
        <w:t>Έχουμε επανειλημμένα τονίσει ότι με αυτό το φορολογικό και ασφαλιστικό καθεστώς, το οποίο ψηφίσατε τις προηγούμενες μέρες, κανένας ούτε Έλληνας ούτε ξένος, δεν θα τολμήσει να επενδύσει στην Ελλάδα. Με φορολογικούς συντελεστές που αυξήσατε από το 26% στο 29%, με ΦΠΑ που αυξήσατε από το 13% στο 23% και στη συνέχεια στο 24%, με προκαταβολή φόρου στο 100%, με εισφορά αλληλεγγύης αυξημένη, με ΕΝΦΙΑ που αυξήσατε και μονιμοποιήσατε μέχρι και το 2031, ποιος μικρομεσαίος, για τον οποίο υποτίθεται ότι κόπτεστε, θα επενδύσει;</w:t>
      </w:r>
    </w:p>
    <w:p w14:paraId="1CCA243A" w14:textId="77777777" w:rsidR="00C30B9F" w:rsidRDefault="003D4032">
      <w:pPr>
        <w:spacing w:line="600" w:lineRule="auto"/>
        <w:ind w:firstLine="720"/>
        <w:jc w:val="both"/>
        <w:rPr>
          <w:rFonts w:eastAsia="Times New Roman"/>
          <w:szCs w:val="24"/>
        </w:rPr>
      </w:pPr>
      <w:r>
        <w:rPr>
          <w:rFonts w:eastAsia="Times New Roman"/>
          <w:szCs w:val="24"/>
        </w:rPr>
        <w:t xml:space="preserve">Φέρατε την ανάπτυξη, αλλά όχι στην Ελλάδα. Φέρατε την ανάπτυξη στη Βουλγαρία ίσως, στην Κύπρο ίσως, για να μην αναφερθώ και στις άλλες δυσλειτουργίες του νόμου, κύριε Υπουργέ, όπως την έλλειψη χρονοδιαγράμματος για την ολοσχερή εξόφληση της επένδυσης, με αποτέλεσμα: Ποιος θα επενδύσει αν δεν γνωρίζει πότε θα εξοφληθεί; Την εκδικητικότητα προς τους επενδυτές, που ήδη έχουν ενταχθεί στους προηγούμενους επενδυτικούς νόμους, όταν θα τους εξοφλήσετε σε επτά χρόνια. Είπατε ότι θα φέρετε νομοτεχνική βελτίωση να εξοφλούνται σε πέντε χρόνια. Η μη πρόβλεψη διαδικασιών που θα </w:t>
      </w:r>
      <w:r>
        <w:rPr>
          <w:rFonts w:eastAsia="Times New Roman"/>
          <w:szCs w:val="24"/>
        </w:rPr>
        <w:lastRenderedPageBreak/>
        <w:t xml:space="preserve">επιτρέψουν σε ενταγμένες επιχειρήσεις να κλείσουν τα έργα που τρέχουν και να αποφύγουν την </w:t>
      </w:r>
      <w:proofErr w:type="spellStart"/>
      <w:r>
        <w:rPr>
          <w:rFonts w:eastAsia="Times New Roman"/>
          <w:szCs w:val="24"/>
        </w:rPr>
        <w:t>απένταξη</w:t>
      </w:r>
      <w:proofErr w:type="spellEnd"/>
      <w:r>
        <w:rPr>
          <w:rFonts w:eastAsia="Times New Roman"/>
          <w:szCs w:val="24"/>
        </w:rPr>
        <w:t xml:space="preserve"> και την οικονομική καταστροφή. Την απίστευτη γραφειοκρατία με τις τριάντα ΚΥΑ που πρέπει να υπογραφούν, την κατάρτιση οδικού εγχειριδίου υποστήριξης και λοιπά. </w:t>
      </w:r>
    </w:p>
    <w:p w14:paraId="1CCA243B" w14:textId="77777777" w:rsidR="00C30B9F" w:rsidRDefault="003D4032">
      <w:pPr>
        <w:spacing w:line="600" w:lineRule="auto"/>
        <w:ind w:firstLine="720"/>
        <w:jc w:val="both"/>
        <w:rPr>
          <w:rFonts w:eastAsia="Times New Roman"/>
          <w:szCs w:val="24"/>
        </w:rPr>
      </w:pPr>
      <w:r>
        <w:rPr>
          <w:rFonts w:eastAsia="Times New Roman"/>
          <w:szCs w:val="24"/>
        </w:rPr>
        <w:t xml:space="preserve">Συνάδελφοι, είναι βέβαιο ότι αυτός ο νόμος θα </w:t>
      </w:r>
      <w:proofErr w:type="spellStart"/>
      <w:r>
        <w:rPr>
          <w:rFonts w:eastAsia="Times New Roman"/>
          <w:szCs w:val="24"/>
        </w:rPr>
        <w:t>αυτοκυρωθεί</w:t>
      </w:r>
      <w:proofErr w:type="spellEnd"/>
      <w:r>
        <w:rPr>
          <w:rFonts w:eastAsia="Times New Roman"/>
          <w:szCs w:val="24"/>
        </w:rPr>
        <w:t xml:space="preserve">. Μόλις σήμερα δημοσιεύεται στον ημερήσιο Τύπο ένα γκάλοπ της εταιρείας </w:t>
      </w:r>
      <w:r>
        <w:rPr>
          <w:rFonts w:eastAsia="Times New Roman"/>
          <w:szCs w:val="24"/>
          <w:lang w:val="en-US"/>
        </w:rPr>
        <w:t>ALCO</w:t>
      </w:r>
      <w:r>
        <w:rPr>
          <w:rFonts w:eastAsia="Times New Roman"/>
          <w:szCs w:val="24"/>
        </w:rPr>
        <w:t xml:space="preserve">, το οποίο είναι κατά παραγγελία της ΓΣΕΕ, που λέει ότι το 63% των οπαδών του ΣΥΡΙΖΑ και το 61% των ψηφοφόρων των ΑΝΕΛ δεν πιστεύουν ότι η σημερινή Κυβέρνηση μπορεί να βγάλει τη χώρα από την κρίση. </w:t>
      </w:r>
    </w:p>
    <w:p w14:paraId="1CCA243C" w14:textId="77777777" w:rsidR="00C30B9F" w:rsidRDefault="003D4032">
      <w:pPr>
        <w:spacing w:line="600" w:lineRule="auto"/>
        <w:ind w:firstLine="720"/>
        <w:jc w:val="both"/>
        <w:rPr>
          <w:rFonts w:eastAsia="Times New Roman"/>
          <w:szCs w:val="24"/>
        </w:rPr>
      </w:pPr>
      <w:r>
        <w:rPr>
          <w:rFonts w:eastAsia="Times New Roman"/>
          <w:szCs w:val="24"/>
        </w:rPr>
        <w:t>Αλλά, επειδή εσείς όλα τα ψηφίζετε, θα ήθελα να αναφερθώ λίγο στον αναπτυξιακό νόμο σε σχέση με τον ιατρικό και τον ιαματικό τουρισμό. Στο άρθρο 7 παράγραφος 2β και με κωδικό αριθμό δραστηριότητας 86, αναφέρεστε στα επενδυτικά σχέδια τουρισμού υγείας και ιατρικού τουρισμού. Με κοινή από</w:t>
      </w:r>
      <w:r>
        <w:rPr>
          <w:rFonts w:eastAsia="Times New Roman"/>
          <w:szCs w:val="24"/>
        </w:rPr>
        <w:lastRenderedPageBreak/>
        <w:t xml:space="preserve">φαση των Υπουργών Οικονομίας, Ανάπτυξης και Τουρισμού και κατά περίπτωση συναρμόδιων Υπουργών, θα καθορίζονται οι όροι και οι προϋποθέσεις των υπαγόμενων επενδυτικών σχεδίων, καθώς και κάθε άλλη αναγκαία λεπτομέρεια. </w:t>
      </w:r>
    </w:p>
    <w:p w14:paraId="1CCA243D" w14:textId="77777777" w:rsidR="00C30B9F" w:rsidRDefault="003D4032">
      <w:pPr>
        <w:spacing w:line="600" w:lineRule="auto"/>
        <w:ind w:firstLine="720"/>
        <w:jc w:val="both"/>
        <w:rPr>
          <w:rFonts w:eastAsia="Times New Roman"/>
          <w:szCs w:val="24"/>
        </w:rPr>
      </w:pPr>
      <w:r>
        <w:rPr>
          <w:rFonts w:eastAsia="Times New Roman"/>
          <w:szCs w:val="24"/>
        </w:rPr>
        <w:t xml:space="preserve">Με βάση τα παραπάνω, μπορείτε να μας ενημερώσετε για τις δραστηριότητες που θα πρέπει να καλύπτουν τα εν λόγω επενδυτικά σχέδια; </w:t>
      </w:r>
    </w:p>
    <w:p w14:paraId="1CCA243E" w14:textId="77777777" w:rsidR="00C30B9F" w:rsidRDefault="003D4032">
      <w:pPr>
        <w:spacing w:line="600" w:lineRule="auto"/>
        <w:ind w:firstLine="720"/>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43F" w14:textId="77777777" w:rsidR="00C30B9F" w:rsidRDefault="003D4032">
      <w:pPr>
        <w:tabs>
          <w:tab w:val="left" w:pos="1053"/>
        </w:tabs>
        <w:spacing w:line="600" w:lineRule="auto"/>
        <w:ind w:firstLine="1055"/>
        <w:jc w:val="both"/>
        <w:rPr>
          <w:rFonts w:eastAsia="Times New Roman" w:cs="Times New Roman"/>
          <w:szCs w:val="24"/>
        </w:rPr>
      </w:pPr>
      <w:r>
        <w:rPr>
          <w:rFonts w:eastAsia="Times New Roman" w:cs="Times New Roman"/>
          <w:szCs w:val="24"/>
        </w:rPr>
        <w:t>Ολοκληρώνω, κύριε Πρόεδρε.</w:t>
      </w:r>
    </w:p>
    <w:p w14:paraId="1CCA2440" w14:textId="77777777" w:rsidR="00C30B9F" w:rsidRDefault="003D4032">
      <w:pPr>
        <w:tabs>
          <w:tab w:val="left" w:pos="1053"/>
        </w:tabs>
        <w:spacing w:line="600" w:lineRule="auto"/>
        <w:ind w:firstLine="1055"/>
        <w:jc w:val="both"/>
        <w:rPr>
          <w:rFonts w:eastAsia="Times New Roman" w:cs="Times New Roman"/>
          <w:szCs w:val="24"/>
        </w:rPr>
      </w:pPr>
      <w:r>
        <w:rPr>
          <w:rFonts w:eastAsia="Times New Roman" w:cs="Times New Roman"/>
          <w:szCs w:val="24"/>
        </w:rPr>
        <w:t xml:space="preserve">Πότε εκτιμάτε ότι θα υπογραφεί η ΚΥΑ με τους όρους και τις προϋποθέσεις; Μήπως μια τροποποίηση με γενική κατεύθυνση ώστε να μην χρειάζεται ΚΥΑ διευκολύνει τη διαδικασία; Πιστεύω ότι θα πρέπει να είναι επιλέξιμο οποιοδήποτε επενδυτικό σχέδιο προσανατολίζεται στην προσέλκυση ασθενών </w:t>
      </w:r>
      <w:r>
        <w:rPr>
          <w:rFonts w:eastAsia="Times New Roman" w:cs="Times New Roman"/>
          <w:szCs w:val="24"/>
        </w:rPr>
        <w:lastRenderedPageBreak/>
        <w:t xml:space="preserve">από τρίτες χώρες για εκτέλεση ιατρικών πράξεων στην Ελλάδα, αρκεί ο επενδυτής να είναι εγγεγραμμένος στο μητρώο </w:t>
      </w:r>
      <w:proofErr w:type="spellStart"/>
      <w:r>
        <w:rPr>
          <w:rFonts w:eastAsia="Times New Roman" w:cs="Times New Roman"/>
          <w:szCs w:val="24"/>
        </w:rPr>
        <w:t>παρόχων</w:t>
      </w:r>
      <w:proofErr w:type="spellEnd"/>
      <w:r>
        <w:rPr>
          <w:rFonts w:eastAsia="Times New Roman" w:cs="Times New Roman"/>
          <w:szCs w:val="24"/>
        </w:rPr>
        <w:t xml:space="preserve"> τουρισμού υγείας. </w:t>
      </w:r>
    </w:p>
    <w:p w14:paraId="1CCA2441"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Επίσης, θα πρέπει να έχει δικαίωμα για επιδότηση και αναβάθμιση </w:t>
      </w:r>
      <w:proofErr w:type="spellStart"/>
      <w:r>
        <w:rPr>
          <w:rFonts w:eastAsia="UB-Helvetica" w:cs="Times New Roman"/>
          <w:szCs w:val="24"/>
        </w:rPr>
        <w:t>ιατροτεχνολογικού</w:t>
      </w:r>
      <w:proofErr w:type="spellEnd"/>
      <w:r>
        <w:rPr>
          <w:rFonts w:eastAsia="UB-Helvetica" w:cs="Times New Roman"/>
          <w:szCs w:val="24"/>
        </w:rPr>
        <w:t xml:space="preserve"> εξοπλισμού, καθώς και βελτίωση </w:t>
      </w:r>
      <w:proofErr w:type="spellStart"/>
      <w:r>
        <w:rPr>
          <w:rFonts w:eastAsia="UB-Helvetica" w:cs="Times New Roman"/>
          <w:szCs w:val="24"/>
        </w:rPr>
        <w:t>στοχευμένων</w:t>
      </w:r>
      <w:proofErr w:type="spellEnd"/>
      <w:r>
        <w:rPr>
          <w:rFonts w:eastAsia="UB-Helvetica" w:cs="Times New Roman"/>
          <w:szCs w:val="24"/>
        </w:rPr>
        <w:t xml:space="preserve"> διαδικασιών, όπως είναι η επικοινωνία στη γλώσσα του ασθενή, η ασφάλεια του ασθενή, η ενημέρωση, η πιστοποίηση, ώστε να μπορεί να είναι ανταγωνιστικός στο διεθνές περιβάλλον.</w:t>
      </w:r>
    </w:p>
    <w:p w14:paraId="1CCA2442"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Τέλος, σχετικά με το κομμάτι του ιατρικού τουρισμού, κύριε Υπουργέ, στο άρθρο 31 του ν.4238/2014 προβλέπεται η έκδοση Κοινής Υπουργικής Απόφασης των Υπουργών Υγείας και Τουρισμού, η οποία καθορίζει τους όρους και τις προϋποθέσεις, βάσει των οποίων οι μονάδες ιαματικής θεραπείας, τα κέντρα ιαματικού τουρισμού, </w:t>
      </w:r>
      <w:proofErr w:type="spellStart"/>
      <w:r>
        <w:rPr>
          <w:rFonts w:eastAsia="UB-Helvetica" w:cs="Times New Roman"/>
          <w:szCs w:val="24"/>
        </w:rPr>
        <w:t>θερμαλισμού</w:t>
      </w:r>
      <w:proofErr w:type="spellEnd"/>
      <w:r>
        <w:rPr>
          <w:rFonts w:eastAsia="UB-Helvetica" w:cs="Times New Roman"/>
          <w:szCs w:val="24"/>
        </w:rPr>
        <w:t xml:space="preserve"> και τα κέντρα </w:t>
      </w:r>
      <w:proofErr w:type="spellStart"/>
      <w:r>
        <w:rPr>
          <w:rFonts w:eastAsia="UB-Helvetica" w:cs="Times New Roman"/>
          <w:szCs w:val="24"/>
        </w:rPr>
        <w:t>θαλασσοθεραπείας</w:t>
      </w:r>
      <w:proofErr w:type="spellEnd"/>
      <w:r>
        <w:rPr>
          <w:rFonts w:eastAsia="UB-Helvetica" w:cs="Times New Roman"/>
          <w:szCs w:val="24"/>
        </w:rPr>
        <w:t xml:space="preserve"> δύνανται να αναγνωρίζονται ως μονάδες παροχής υπηρεσιών πρωτοβάθμιας φροντίδας υγείας. Η έκδοση αυτής της ΚΥΑ θα έδινε ένα </w:t>
      </w:r>
      <w:r>
        <w:rPr>
          <w:rFonts w:eastAsia="UB-Helvetica" w:cs="Times New Roman"/>
          <w:szCs w:val="24"/>
        </w:rPr>
        <w:lastRenderedPageBreak/>
        <w:t>νέο πεδίο ανάπτυξης στον τομέα του ιαματικού τουρισμού, το οποίο νομίζω ότι δικαιούται να περιληφθεί στον αναπτυξιακό νόμο.</w:t>
      </w:r>
    </w:p>
    <w:p w14:paraId="1CCA2443" w14:textId="77777777" w:rsidR="00C30B9F" w:rsidRDefault="003D4032">
      <w:pPr>
        <w:spacing w:line="600" w:lineRule="auto"/>
        <w:ind w:firstLine="720"/>
        <w:jc w:val="both"/>
        <w:rPr>
          <w:rFonts w:eastAsia="UB-Helvetica" w:cs="Times New Roman"/>
          <w:szCs w:val="24"/>
        </w:rPr>
      </w:pPr>
      <w:r>
        <w:rPr>
          <w:rFonts w:eastAsia="UB-Helvetica" w:cs="Times New Roman"/>
          <w:szCs w:val="24"/>
        </w:rPr>
        <w:t>Τελειώνω, λέγοντας ότι δεν μπορώ να δώσω θετική ψήφο σ’ αυτόν τον νόμο, γιατί είναι φτωχός, ελλιπής και προβληματικός και δυστυχώς δεν πρόκειται να φέρει ανάπτυξη στην οικονομία μας.</w:t>
      </w:r>
    </w:p>
    <w:p w14:paraId="1CCA2444"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w:t>
      </w:r>
      <w:proofErr w:type="spellStart"/>
      <w:r>
        <w:rPr>
          <w:rFonts w:eastAsia="UB-Helvetica" w:cs="Times New Roman"/>
          <w:szCs w:val="24"/>
        </w:rPr>
        <w:t>Κέλλα</w:t>
      </w:r>
      <w:proofErr w:type="spellEnd"/>
      <w:r>
        <w:rPr>
          <w:rFonts w:eastAsia="UB-Helvetica" w:cs="Times New Roman"/>
          <w:szCs w:val="24"/>
        </w:rPr>
        <w:t>, είπατε ότι τελειώνετε.</w:t>
      </w:r>
    </w:p>
    <w:p w14:paraId="1CCA2445"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ΧΡΗΣΤΟΣ ΚΕΛΛΑΣ:</w:t>
      </w:r>
      <w:r>
        <w:rPr>
          <w:rFonts w:eastAsia="UB-Helvetica" w:cs="Times New Roman"/>
          <w:szCs w:val="24"/>
        </w:rPr>
        <w:t xml:space="preserve"> Σε δευτερόλεπτα τελειώνω, κύριε Πρόεδρε.</w:t>
      </w:r>
    </w:p>
    <w:p w14:paraId="1CCA2446"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Κλασική υπόσχεση πολιτικού είναι αυτή;</w:t>
      </w:r>
    </w:p>
    <w:p w14:paraId="1CCA2447"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ΧΡΗΣΤΟΣ ΚΕΛΛΑΣ:</w:t>
      </w:r>
      <w:r>
        <w:rPr>
          <w:rFonts w:eastAsia="UB-Helvetica" w:cs="Times New Roman"/>
          <w:szCs w:val="24"/>
        </w:rPr>
        <w:t xml:space="preserve"> Άκουσα τον κύριο Υπουργό και με εξέπληξαν οι στόχοι τους οποίους έθεσε: η σταθεροποίηση του τραπεζικού συστήματος, οι επενδύσεις και η ανάπτυξη. Είναι οι στόχοι του Δεκεμβρίου του 2014, που η προηγούμενη κυβέρνηση της Νέας Δημοκρατίας είχε επιτύχει, κύριε Υπουργέ. Δηλαδή πήγαμε δύο χρόνια πίσω. </w:t>
      </w:r>
    </w:p>
    <w:p w14:paraId="1CCA2448" w14:textId="77777777" w:rsidR="00C30B9F" w:rsidRDefault="003D4032">
      <w:pPr>
        <w:spacing w:line="600" w:lineRule="auto"/>
        <w:ind w:firstLine="720"/>
        <w:jc w:val="both"/>
        <w:rPr>
          <w:rFonts w:eastAsia="UB-Helvetica" w:cs="Times New Roman"/>
          <w:szCs w:val="24"/>
        </w:rPr>
      </w:pPr>
      <w:r>
        <w:rPr>
          <w:rFonts w:eastAsia="UB-Helvetica" w:cs="Times New Roman"/>
          <w:b/>
          <w:szCs w:val="24"/>
        </w:rPr>
        <w:lastRenderedPageBreak/>
        <w:t>ΠΡΟΕΔΡΕΥΩΝ (Γεώργιος Βαρεμένος):</w:t>
      </w:r>
      <w:r>
        <w:rPr>
          <w:rFonts w:eastAsia="UB-Helvetica" w:cs="Times New Roman"/>
          <w:szCs w:val="24"/>
        </w:rPr>
        <w:t xml:space="preserve"> Τώρα είναι αλήθεια ότι τελειώνετε.</w:t>
      </w:r>
    </w:p>
    <w:p w14:paraId="1CCA2449"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ΧΡΗΣΤΟΣ ΚΕΛΛΑΣ:</w:t>
      </w:r>
      <w:r>
        <w:rPr>
          <w:rFonts w:eastAsia="UB-Helvetica" w:cs="Times New Roman"/>
          <w:szCs w:val="24"/>
        </w:rPr>
        <w:t xml:space="preserve"> Εξάλλου και τώρα, με τον τρόπο που χειριστήκατε τη μεγάλη επένδυση στο Ελληνικό, δείξατε σε όλους τους επενδυτές, εγχώριους και ξένους, πώς αντιλαμβάνεστε τις επενδύσεις και την ανάπτυξη.</w:t>
      </w:r>
    </w:p>
    <w:p w14:paraId="1CCA244A" w14:textId="77777777" w:rsidR="00C30B9F" w:rsidRDefault="003D4032">
      <w:pPr>
        <w:spacing w:line="600" w:lineRule="auto"/>
        <w:ind w:firstLine="720"/>
        <w:jc w:val="both"/>
        <w:rPr>
          <w:rFonts w:eastAsia="UB-Helvetica" w:cs="Times New Roman"/>
          <w:szCs w:val="24"/>
        </w:rPr>
      </w:pPr>
      <w:r>
        <w:rPr>
          <w:rFonts w:eastAsia="UB-Helvetica" w:cs="Times New Roman"/>
          <w:szCs w:val="24"/>
        </w:rPr>
        <w:t>Σας ευχαριστώ.</w:t>
      </w:r>
    </w:p>
    <w:p w14:paraId="1CCA244B" w14:textId="77777777" w:rsidR="00C30B9F" w:rsidRDefault="003D4032">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1CCA244C"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 xml:space="preserve">ΓΕΩΡΓΙΟΣ ΣΤΑΘΑΚΗΣ (Υπουργός Οικονομίας, Ανάπτυξης και Τουρισμού): </w:t>
      </w:r>
      <w:r>
        <w:rPr>
          <w:rFonts w:eastAsia="UB-Helvetica" w:cs="Times New Roman"/>
          <w:szCs w:val="24"/>
        </w:rPr>
        <w:t>Κύριε Πρόεδρε, θα ήθελα τον λόγο.</w:t>
      </w:r>
    </w:p>
    <w:p w14:paraId="1CCA244D"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Παρακαλώ.</w:t>
      </w:r>
    </w:p>
    <w:p w14:paraId="1CCA244E" w14:textId="77777777" w:rsidR="00C30B9F" w:rsidRDefault="003D4032">
      <w:pPr>
        <w:spacing w:line="600" w:lineRule="auto"/>
        <w:ind w:firstLine="720"/>
        <w:jc w:val="both"/>
        <w:rPr>
          <w:rFonts w:eastAsia="UB-Helvetica" w:cs="Times New Roman"/>
          <w:szCs w:val="24"/>
        </w:rPr>
      </w:pPr>
      <w:r>
        <w:rPr>
          <w:rFonts w:eastAsia="UB-Helvetica" w:cs="Times New Roman"/>
          <w:b/>
          <w:szCs w:val="24"/>
        </w:rPr>
        <w:lastRenderedPageBreak/>
        <w:t>ΓΕΩΡΓΙΟΣ ΣΤΑΘΑΚΗΣ (Υπουργός Οικονομίας, Ανάπτυξης και Τουρισμού):</w:t>
      </w:r>
      <w:r>
        <w:rPr>
          <w:rFonts w:eastAsia="UB-Helvetica" w:cs="Times New Roman"/>
          <w:szCs w:val="24"/>
        </w:rPr>
        <w:t xml:space="preserve"> Θα ήθελα να ξεκαθαρίσω στους φίλους της Αντιπολίτευσης να χρησιμοποιούν δύο οικονομικούς δείκτες με μεγαλύτερη αξιοπιστία.</w:t>
      </w:r>
    </w:p>
    <w:p w14:paraId="1CCA244F"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Δείκτης πρώτος. Αυξήθηκαν οι οφειλές προς το δημόσιο, οι ληξιπρόθεσμες οφειλές 85, 87 δισεκατομμύρια και ούτω καθεξής. </w:t>
      </w:r>
    </w:p>
    <w:p w14:paraId="1CCA2450" w14:textId="77777777" w:rsidR="00C30B9F" w:rsidRDefault="003D4032">
      <w:pPr>
        <w:spacing w:line="600" w:lineRule="auto"/>
        <w:ind w:firstLine="720"/>
        <w:jc w:val="both"/>
        <w:rPr>
          <w:rFonts w:eastAsia="UB-Helvetica" w:cs="Times New Roman"/>
          <w:szCs w:val="24"/>
        </w:rPr>
      </w:pPr>
      <w:r>
        <w:rPr>
          <w:rFonts w:eastAsia="UB-Helvetica" w:cs="Times New Roman"/>
          <w:szCs w:val="24"/>
        </w:rPr>
        <w:t>Τα φορολογικά έσοδα δείχνουν μια ικανοποιητική πορεία τόσο το 2015 όσο και το πρώτο τρίμηνο του 2016. Είναι συμβατό αυτό με αύξηση των ληξιπρόθεσμων οφειλών; Ας το διευκρινίσουμε μια και καλή. Στα 90 δισεκατομμύρια, που είναι οι συσσωρευμένες οφειλές προς το δημόσιο, περιλαμβάνονται το σύνολο των προβληματικών επιχειρήσεων της δεκαετίας του 1980, όλες οι οφειλές κάθε μορφής και είδους που έχουν συσσωρευθεί διά μέσου των αιώνων.</w:t>
      </w:r>
    </w:p>
    <w:p w14:paraId="1CCA2451"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ΝΙΚΟΛΑΟΣ ΔΕΝΔΙΑΣ:</w:t>
      </w:r>
      <w:r>
        <w:rPr>
          <w:rFonts w:eastAsia="UB-Helvetica" w:cs="Times New Roman"/>
          <w:szCs w:val="24"/>
        </w:rPr>
        <w:t xml:space="preserve"> Αυτά ήταν 20.</w:t>
      </w:r>
    </w:p>
    <w:p w14:paraId="1CCA2452" w14:textId="77777777" w:rsidR="00C30B9F" w:rsidRDefault="003D4032">
      <w:pPr>
        <w:spacing w:line="600" w:lineRule="auto"/>
        <w:ind w:firstLine="720"/>
        <w:jc w:val="both"/>
        <w:rPr>
          <w:rFonts w:eastAsia="UB-Helvetica" w:cs="Times New Roman"/>
          <w:szCs w:val="24"/>
        </w:rPr>
      </w:pPr>
      <w:r>
        <w:rPr>
          <w:rFonts w:eastAsia="UB-Helvetica" w:cs="Times New Roman"/>
          <w:b/>
          <w:szCs w:val="24"/>
        </w:rPr>
        <w:lastRenderedPageBreak/>
        <w:t>ΒΑΣΙΛΕΙΟΣ ΚΙΚΙΛΙΑΣ:</w:t>
      </w:r>
      <w:r>
        <w:rPr>
          <w:rFonts w:eastAsia="UB-Helvetica" w:cs="Times New Roman"/>
          <w:szCs w:val="24"/>
        </w:rPr>
        <w:t xml:space="preserve"> Και πάντα υπήρχαν αυτά.</w:t>
      </w:r>
    </w:p>
    <w:p w14:paraId="1CCA2453"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ΓΕΩΡΓΙΟΣ ΣΤΑΘΑΚΗΣ (Υπουργός Οικονομίας, Ανάπτυξης και Τουρισμού):</w:t>
      </w:r>
      <w:r>
        <w:rPr>
          <w:rFonts w:eastAsia="UB-Helvetica" w:cs="Times New Roman"/>
          <w:szCs w:val="24"/>
        </w:rPr>
        <w:t xml:space="preserve"> Επιτρέψτε μου, σας παρακαλώ.</w:t>
      </w:r>
    </w:p>
    <w:p w14:paraId="1CCA2454"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Τα πραγματικά δεδομένα για τις ληξιπρόθεσμες οφειλές, οι απαιτητές ληξιπρόθεσμες οφειλές είναι μια ιδιομορφία και πρέπει να το ξέρουμε όλοι και να το έχουμε καθαρά στο μυαλό μας. Πρόκειται για οφειλές, οι οποίες για διάφορους λόγους το δημόσιο ποτέ δεν διέγραψε, αφού δεν είναι απαιτητές και δεν πρόκειται ποτέ να τις ανακτήσει. Οι εταιρείες έχουν κλείσει, τα φυσικά πρόσωπα έχουν πεθάνει και ούτω καθεξής. Οι πραγματικές ληξιπρόθεσμες οφειλές αποτιμώνται μόλις στα 15 δισεκατομμύρια. </w:t>
      </w:r>
    </w:p>
    <w:p w14:paraId="1CCA2455"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Τι σημαίνει αυτό; Όταν έχεις ληξιπρόθεσμες οφειλές 80 δισεκατομμυρίων, εκ των οποίων μόνο 15 είναι απαιτητές κι όλες οι άλλες είναι οι νεκρές οφειλές, αυτές που δεν πρόκειται να πληρωθούν, κάθε </w:t>
      </w:r>
      <w:r>
        <w:rPr>
          <w:rFonts w:eastAsia="UB-Helvetica" w:cs="Times New Roman"/>
          <w:szCs w:val="24"/>
        </w:rPr>
        <w:lastRenderedPageBreak/>
        <w:t xml:space="preserve">μήνα το ελληνικό δημόσιο αυτόματα αυξάνει, με βάση το επιτόκιο τις ληξιπρόθεσμες οφειλές των 65 δισεκατομμυρίων των μη απαιτητών. </w:t>
      </w:r>
    </w:p>
    <w:p w14:paraId="1CCA2456" w14:textId="77777777" w:rsidR="00C30B9F" w:rsidRDefault="003D4032">
      <w:pPr>
        <w:spacing w:line="600" w:lineRule="auto"/>
        <w:ind w:firstLine="720"/>
        <w:jc w:val="both"/>
        <w:rPr>
          <w:rFonts w:eastAsia="UB-Helvetica" w:cs="Times New Roman"/>
          <w:szCs w:val="24"/>
        </w:rPr>
      </w:pPr>
      <w:r>
        <w:rPr>
          <w:rFonts w:eastAsia="UB-Helvetica" w:cs="Times New Roman"/>
          <w:szCs w:val="24"/>
        </w:rPr>
        <w:t>Τι σημαίνει αυτό; Όταν χρησιμοποιείτε τον δείκτη ότι αυξήθηκαν οι ληξιπρόθεσμες οφειλές, στην πραγματικότητα οι πραγματικά απαιτητές μπορεί να έχουν μειωθεί, μπορεί να έχουν μείνει ίδιες ή μπορεί να έχουν οριακά αυξηθεί. Πρέπει να μπορείτε να ξεχωρίσετε τον πραγματικό δείκτη για να τον χρησιμοποιείτε.</w:t>
      </w:r>
    </w:p>
    <w:p w14:paraId="1CCA2457"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Δεύτερον, χρησιμοποιεί κατά κόρον η Νέα Δημοκρατία τον λάθος δείκτη και μιλάει για κάμψη των εξαγωγών. Οι εξαγωγές υπολογίζονται με δύο δείκτες, περιλαμβάνοντας τα πετρελαιοειδή και χωρίς τα πετρελαιοειδή. Εγώ σας συμβουλεύω να χρησιμοποιείτε τον δείκτη εξαγωγών χωρίς τα πετρελαιοειδή, διότι η κάμψη που παρουσιάζεται είναι εικονική. Στην πραγματικότητα, έχουμε αύξηση των εξαγωγών και </w:t>
      </w:r>
      <w:r>
        <w:rPr>
          <w:rFonts w:eastAsia="UB-Helvetica" w:cs="Times New Roman"/>
          <w:szCs w:val="24"/>
        </w:rPr>
        <w:lastRenderedPageBreak/>
        <w:t>ο λόγος που είναι εικονική είναι ότι βάζετε τα πετρελαιοειδή, τα οποία λόγω της μείωσης της τιμής διαταράσσουν την πραγματική εικόνα των πραγματικών εξαγωγών. Να γίνεται κριτική, αλλά σε πραγματικά δεδομένα και όχι σε πλασματικά.</w:t>
      </w:r>
    </w:p>
    <w:p w14:paraId="1CCA2458"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ΝΙΚΟΛΑΟΣ ΔΕΝΔΙΑΣ:</w:t>
      </w:r>
      <w:r>
        <w:rPr>
          <w:rFonts w:eastAsia="UB-Helvetica" w:cs="Times New Roman"/>
          <w:szCs w:val="24"/>
        </w:rPr>
        <w:t xml:space="preserve"> Κύριε Πρόεδρε, θα ήθελα τον λόγο για μισό λεπτό.</w:t>
      </w:r>
    </w:p>
    <w:p w14:paraId="1CCA2459"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ΠΡΟΕΔΡΕΥΩΝ (Γεώργιος Βαρεμένος):</w:t>
      </w:r>
      <w:r>
        <w:rPr>
          <w:rFonts w:eastAsia="UB-Helvetica" w:cs="Times New Roman"/>
          <w:szCs w:val="24"/>
        </w:rPr>
        <w:t xml:space="preserve"> Κύριε </w:t>
      </w:r>
      <w:proofErr w:type="spellStart"/>
      <w:r>
        <w:rPr>
          <w:rFonts w:eastAsia="UB-Helvetica" w:cs="Times New Roman"/>
          <w:szCs w:val="24"/>
        </w:rPr>
        <w:t>Δένδια</w:t>
      </w:r>
      <w:proofErr w:type="spellEnd"/>
      <w:r>
        <w:rPr>
          <w:rFonts w:eastAsia="UB-Helvetica" w:cs="Times New Roman"/>
          <w:szCs w:val="24"/>
        </w:rPr>
        <w:t xml:space="preserve">, θα κάνουμε </w:t>
      </w:r>
      <w:proofErr w:type="spellStart"/>
      <w:r>
        <w:rPr>
          <w:rFonts w:eastAsia="UB-Helvetica" w:cs="Times New Roman"/>
          <w:szCs w:val="24"/>
        </w:rPr>
        <w:t>ντιμπέιτ</w:t>
      </w:r>
      <w:proofErr w:type="spellEnd"/>
      <w:r>
        <w:rPr>
          <w:rFonts w:eastAsia="UB-Helvetica" w:cs="Times New Roman"/>
          <w:szCs w:val="24"/>
        </w:rPr>
        <w:t xml:space="preserve"> τώρα; Είπαμε, Θεός </w:t>
      </w:r>
      <w:proofErr w:type="spellStart"/>
      <w:r>
        <w:rPr>
          <w:rFonts w:eastAsia="UB-Helvetica" w:cs="Times New Roman"/>
          <w:szCs w:val="24"/>
        </w:rPr>
        <w:t>σχωρέσει</w:t>
      </w:r>
      <w:proofErr w:type="spellEnd"/>
      <w:r>
        <w:rPr>
          <w:rFonts w:eastAsia="UB-Helvetica" w:cs="Times New Roman"/>
          <w:szCs w:val="24"/>
        </w:rPr>
        <w:t xml:space="preserve"> τις πολλές οφειλές.</w:t>
      </w:r>
    </w:p>
    <w:p w14:paraId="1CCA245A"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ΝΙΚΟΛΑΟΣ ΔΕΝΔΙΑΣ:</w:t>
      </w:r>
      <w:r>
        <w:rPr>
          <w:rFonts w:eastAsia="UB-Helvetica" w:cs="Times New Roman"/>
          <w:szCs w:val="24"/>
        </w:rPr>
        <w:t xml:space="preserve"> Θα ήθελα μισό λεπτό τον λόγο για τις διευκρινίσεις, που είχε την καλοσύνη να κάνει με την άδειά σας ο κύριος Υπουργός. </w:t>
      </w:r>
    </w:p>
    <w:p w14:paraId="1CCA245B" w14:textId="77777777" w:rsidR="00C30B9F" w:rsidRDefault="003D4032">
      <w:pPr>
        <w:spacing w:line="600" w:lineRule="auto"/>
        <w:ind w:firstLine="720"/>
        <w:jc w:val="both"/>
        <w:rPr>
          <w:rFonts w:eastAsia="UB-Helvetica" w:cs="Times New Roman"/>
          <w:szCs w:val="24"/>
        </w:rPr>
      </w:pPr>
      <w:r>
        <w:rPr>
          <w:rFonts w:eastAsia="UB-Helvetica" w:cs="Times New Roman"/>
          <w:szCs w:val="24"/>
        </w:rPr>
        <w:t>Εδώ, βεβαίως, επειδή όταν μιλάμε με αριθμούς, δεν υπάρχει κανένας λόγος ούτε να υψώνουμε τόνους ή οτιδήποτε άλλο.</w:t>
      </w:r>
    </w:p>
    <w:p w14:paraId="1CCA245C"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Θεωρώ κατ’ αρχάς, ότι ελάχιστη υποχρέωση ενός Υπουργού του οικονομικού επιτελείου, όταν ανοίγει το θέμα των μη εισπραχθεισών οφειλών του δημοσίου, είναι να έρθει να καταθέσει αριθμούς και να πει «με </w:t>
      </w:r>
      <w:proofErr w:type="spellStart"/>
      <w:r>
        <w:rPr>
          <w:rFonts w:eastAsia="Times New Roman"/>
          <w:szCs w:val="24"/>
        </w:rPr>
        <w:t>συγχωρείτε</w:t>
      </w:r>
      <w:proofErr w:type="spellEnd"/>
      <w:r>
        <w:rPr>
          <w:rFonts w:eastAsia="Times New Roman"/>
          <w:szCs w:val="24"/>
        </w:rPr>
        <w:t xml:space="preserve">, γι’ αυτούς τους λόγους, αυτοί δεν πρόκειται ποτέ να εισπραχθούν» και να προβεί και στις ανάλογες νομοθετικές ενέργειες, έχοντας νομοθετική πρωτοβουλία για να μας το πει. Το να ερχόμαστε εδώ και να </w:t>
      </w:r>
      <w:proofErr w:type="spellStart"/>
      <w:r>
        <w:rPr>
          <w:rFonts w:eastAsia="Times New Roman"/>
          <w:szCs w:val="24"/>
        </w:rPr>
        <w:t>υποδεκαπλασιάζουμε</w:t>
      </w:r>
      <w:proofErr w:type="spellEnd"/>
      <w:r>
        <w:rPr>
          <w:rFonts w:eastAsia="Times New Roman"/>
          <w:szCs w:val="24"/>
        </w:rPr>
        <w:t xml:space="preserve"> τα οφειλόμενα στο δημόσιο με μια ελεύθερη μετάφραση αναφοράς δεκάδων εκατομμυρίων ή δισεκατομμυρίων δεν ωφελεί σε κάτι. Διότι ο αριθμός τον οποίο είπε ο κύριος Υπουργός, είναι αντίθετος σε αυτόν που μου έλεγαν εμένα, όταν ήμουν Υπουργός Ανάπτυξης ή εν πάση </w:t>
      </w:r>
      <w:proofErr w:type="spellStart"/>
      <w:r>
        <w:rPr>
          <w:rFonts w:eastAsia="Times New Roman"/>
          <w:szCs w:val="24"/>
        </w:rPr>
        <w:t>περιπτώσει</w:t>
      </w:r>
      <w:proofErr w:type="spellEnd"/>
      <w:r>
        <w:rPr>
          <w:rFonts w:eastAsia="Times New Roman"/>
          <w:szCs w:val="24"/>
        </w:rPr>
        <w:t xml:space="preserve"> διπλασιασθείς κατ’ ελάχιστον. </w:t>
      </w:r>
    </w:p>
    <w:p w14:paraId="1CCA245D" w14:textId="77777777" w:rsidR="00C30B9F" w:rsidRDefault="003D4032">
      <w:pPr>
        <w:spacing w:line="600" w:lineRule="auto"/>
        <w:ind w:firstLine="720"/>
        <w:jc w:val="both"/>
        <w:rPr>
          <w:rFonts w:eastAsia="Times New Roman"/>
          <w:szCs w:val="24"/>
        </w:rPr>
      </w:pPr>
      <w:r>
        <w:rPr>
          <w:rFonts w:eastAsia="Times New Roman"/>
          <w:szCs w:val="24"/>
        </w:rPr>
        <w:t xml:space="preserve">Το δεύτερο που θα ήθελα να πω είναι ότι, αν δεν </w:t>
      </w:r>
      <w:proofErr w:type="spellStart"/>
      <w:r>
        <w:rPr>
          <w:rFonts w:eastAsia="Times New Roman"/>
          <w:szCs w:val="24"/>
        </w:rPr>
        <w:t>απατώμαι</w:t>
      </w:r>
      <w:proofErr w:type="spellEnd"/>
      <w:r>
        <w:rPr>
          <w:rFonts w:eastAsia="Times New Roman"/>
          <w:szCs w:val="24"/>
        </w:rPr>
        <w:t xml:space="preserve">, κύριε Υπουργέ, και χωρίς τα πετρελαιοειδή, κάμψη δείχνουν οι εξαγωγές. Και χωρίς τα πετρελαιοειδή και με τα πετρελαιοειδή. Είναι διαφορετικό το ποσοστό κάμψης. Αλλά κάμψη κι έτσι, κάμψη και αλλιώς. </w:t>
      </w:r>
    </w:p>
    <w:p w14:paraId="1CCA245E" w14:textId="77777777" w:rsidR="00C30B9F" w:rsidRDefault="003D4032">
      <w:pPr>
        <w:spacing w:line="600" w:lineRule="auto"/>
        <w:ind w:firstLine="720"/>
        <w:jc w:val="both"/>
        <w:rPr>
          <w:rFonts w:eastAsia="Times New Roman"/>
          <w:szCs w:val="24"/>
        </w:rPr>
      </w:pPr>
      <w:r>
        <w:rPr>
          <w:rFonts w:eastAsia="Times New Roman"/>
          <w:b/>
          <w:szCs w:val="24"/>
        </w:rPr>
        <w:lastRenderedPageBreak/>
        <w:t>ΓΕΩΡΓΙΟΣ ΣΤΑΘΑΚΗΣ (Υπουργός Οικονομίας, Ανάπτυξης και Τουρισμού):</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xml:space="preserve">, έχω διαφωνία. </w:t>
      </w:r>
    </w:p>
    <w:p w14:paraId="1CCA245F" w14:textId="77777777" w:rsidR="00C30B9F" w:rsidRDefault="003D4032">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Άρα αν μας διορθώνετε εμάς για να μας πείτε ότι και οι δύο δείκτες έχουν κάμψη και να προτιμάμε την μία κάμψη από την άλλη, δεκτή η παρατήρηση, ευχαριστούμε, αλλά κάμψη παρά ταύτα.  </w:t>
      </w:r>
    </w:p>
    <w:p w14:paraId="1CCA2460" w14:textId="77777777" w:rsidR="00C30B9F" w:rsidRDefault="003D4032">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1CCA2461" w14:textId="77777777" w:rsidR="00C30B9F" w:rsidRDefault="003D4032">
      <w:pPr>
        <w:spacing w:line="600" w:lineRule="auto"/>
        <w:ind w:firstLine="720"/>
        <w:jc w:val="both"/>
        <w:rPr>
          <w:rFonts w:eastAsia="Times New Roman"/>
          <w:szCs w:val="24"/>
        </w:rPr>
      </w:pPr>
      <w:r>
        <w:rPr>
          <w:rFonts w:eastAsia="Times New Roman"/>
          <w:szCs w:val="24"/>
        </w:rPr>
        <w:t>Ο κ. Μπάρκας από τον ΣΥΡΙΖΑ έχει τον λόγο.</w:t>
      </w:r>
    </w:p>
    <w:p w14:paraId="1CCA2462"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ΜΠΑΡΚΑΣ: </w:t>
      </w:r>
      <w:r>
        <w:rPr>
          <w:rFonts w:eastAsia="Times New Roman"/>
          <w:szCs w:val="24"/>
        </w:rPr>
        <w:t xml:space="preserve">Κύριε Πρόεδρε, ευχαριστώ πολύ. </w:t>
      </w:r>
    </w:p>
    <w:p w14:paraId="1CCA2463" w14:textId="77777777" w:rsidR="00C30B9F" w:rsidRDefault="003D4032">
      <w:pPr>
        <w:spacing w:line="600" w:lineRule="auto"/>
        <w:ind w:firstLine="720"/>
        <w:jc w:val="both"/>
        <w:rPr>
          <w:rFonts w:eastAsia="Times New Roman"/>
          <w:szCs w:val="24"/>
        </w:rPr>
      </w:pPr>
      <w:r>
        <w:rPr>
          <w:rFonts w:eastAsia="Times New Roman"/>
          <w:szCs w:val="24"/>
        </w:rPr>
        <w:t xml:space="preserve">Κύριε Υπουργέ, κυρίες και κύριοι Βουλευτές, είναι δεδομένο ότι βρισκόμαστε μπροστά σε ένα θέατρο του παραλόγου. Η Κυβέρνηση φέρνει στη Βουλή, μετά από επίπονη προσπάθεια, μετά από μακρά διαβούλευση με τους φορείς, έναν αναπτυξιακό νόμο, ο οποίος και η ίδια η Κυβέρνηση θεωρεί ότι δεν θα </w:t>
      </w:r>
      <w:r>
        <w:rPr>
          <w:rFonts w:eastAsia="Times New Roman"/>
          <w:szCs w:val="24"/>
        </w:rPr>
        <w:lastRenderedPageBreak/>
        <w:t xml:space="preserve">λύσει το πρόβλημα. Όμως σε συνεργασία με τα υπόλοιπα όπλα τα οποία χρησιμοποιεί η Κυβέρνηση για να μπορέσει να βγάλει τη χώρα από την κρίση και να φέρει αυτήν την πολυπόθητη ανάπτυξη στην οποία όλοι αναφερόμαστε, είναι κι αυτός ο νόμος ένα παραπάνω εργαλείο, ένα ισχυρό εργαλείο στα χέρια της Κυβέρνησης, ώστε να μπορέσει να λύσει τον γόρδιο δεσμό των επιχειρήσεων, των επιχειρήσεων που κλείνουν έξι χρόνια μέσα στην κρίση, των επιχειρήσεων οι οποίες δεν βρήκαν καμία στήριξη τόσα χρόνια που βιώνει η χώρα μας την κρίση. </w:t>
      </w:r>
    </w:p>
    <w:p w14:paraId="1CCA2464" w14:textId="77777777" w:rsidR="00C30B9F" w:rsidRDefault="003D4032">
      <w:pPr>
        <w:spacing w:line="600" w:lineRule="auto"/>
        <w:ind w:firstLine="720"/>
        <w:jc w:val="both"/>
        <w:rPr>
          <w:rFonts w:eastAsia="Times New Roman"/>
          <w:szCs w:val="24"/>
        </w:rPr>
      </w:pPr>
      <w:r>
        <w:rPr>
          <w:rFonts w:eastAsia="Times New Roman"/>
          <w:szCs w:val="24"/>
        </w:rPr>
        <w:t xml:space="preserve">Είναι δεδομένο ότι η μη ύπαρξη ουσιαστικών και λογικών αναπτυξιακών νόμων τα προηγούμενα χρόνια και οι στρεβλώσεις τις οποίες οι προηγούμενοι νόμοι είχαν, οδήγησαν όχι μόνο στη διατήρηση της ανεργίας, αλλά στην αύξησή της. Γιατί; Γιατί είχαμε αναπτυξιακούς νόμους, οι οποίοι δεν πατούσαν στην πραγματικότητα και οι οποίοι επί της ουσίας ήθελαν να βοηθήσουν -και αυτό έκαναν- λίγους ημετέρους, οι οποίοι είχαν αυτήν τη δυνατότητα να έχουν πρόσβαση στα Υπουργεία ή να έχουν πρόσβαση στους αναπτυξιακούς νόμους. </w:t>
      </w:r>
    </w:p>
    <w:p w14:paraId="1CCA2465"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Τι κάνει λοιπόν αυτός ο αναπτυξιακός νόμος; Αυτός ο αναπτυξιακός νόμος φέρνει μια νέα λογική, στον αντίποδα της αντίληψης και της λογικής που είχαν οι προηγούμενες κυβερνήσεις και τα κόμματα τα οποία ασκούσαν την εξουσία. Μια νέα αντίληψη, η οποία έχει ουσιαστικά βασικά χαρακτηριστικά, τα οποία λένε ότι πρέπει να υπερασπιστούμε τη μεσαία και μικρομεσαία επιχείρηση στη χώρα μας, πρέπει και αυτές οι επιχειρήσεις να έχουν τη δυνατότητα να εντάσσονται στους αναπτυξιακούς, πρέπει να ολοκληρώνονται οι επενδύσεις, έτσι ώστε να δημιουργούνται θέσεις εργασίας, πρέπει να βοηθάμε συνεταιριστικά σχήματα, </w:t>
      </w:r>
      <w:r>
        <w:rPr>
          <w:rFonts w:eastAsia="Times New Roman"/>
          <w:szCs w:val="24"/>
          <w:lang w:val="en-US"/>
        </w:rPr>
        <w:t>clusters</w:t>
      </w:r>
      <w:r>
        <w:rPr>
          <w:rFonts w:eastAsia="Times New Roman"/>
          <w:szCs w:val="24"/>
        </w:rPr>
        <w:t xml:space="preserve">, νέες μορφές δηλαδή συνεταιρισμού και όχι αυτούς τους παλαιούς οι οποίοι, όπως όλοι γνωρίζουμε, έχουν πέσει στα μάτια της ελληνικής κοινωνίας. Και βεβαίως στον νέο αναπτυξιακό νόμο τοποθετούνται νέες κατηγορίες, όπου μπορούν άνθρωποι να ασχοληθούν και αυτός είναι ο </w:t>
      </w:r>
      <w:proofErr w:type="spellStart"/>
      <w:r>
        <w:rPr>
          <w:rFonts w:eastAsia="Times New Roman"/>
          <w:szCs w:val="24"/>
        </w:rPr>
        <w:t>αγροδιατροφικός</w:t>
      </w:r>
      <w:proofErr w:type="spellEnd"/>
      <w:r>
        <w:rPr>
          <w:rFonts w:eastAsia="Times New Roman"/>
          <w:szCs w:val="24"/>
        </w:rPr>
        <w:t xml:space="preserve">. Όλοι αναφερόμαστε στην παραγωγική ανασυγκρότηση της χώρας, χωρίς όμως να κάνουμε τίποτα. Αυτή, λοιπόν, η Κυβέρνηση, αυτό το Υπουργείο, φέρνει έναν αναπτυξιακό νόμο, ο οποίος βάζει την </w:t>
      </w:r>
      <w:proofErr w:type="spellStart"/>
      <w:r>
        <w:rPr>
          <w:rFonts w:eastAsia="Times New Roman"/>
          <w:szCs w:val="24"/>
        </w:rPr>
        <w:t>αγροδιατροφή</w:t>
      </w:r>
      <w:proofErr w:type="spellEnd"/>
      <w:r>
        <w:rPr>
          <w:rFonts w:eastAsia="Times New Roman"/>
          <w:szCs w:val="24"/>
        </w:rPr>
        <w:t xml:space="preserve"> στο επίκεντρο της λογικής.</w:t>
      </w:r>
    </w:p>
    <w:p w14:paraId="1CCA2466" w14:textId="77777777" w:rsidR="00C30B9F" w:rsidRDefault="003D4032">
      <w:pPr>
        <w:spacing w:line="600" w:lineRule="auto"/>
        <w:ind w:firstLine="720"/>
        <w:jc w:val="both"/>
        <w:rPr>
          <w:rFonts w:eastAsia="Times New Roman"/>
          <w:szCs w:val="24"/>
        </w:rPr>
      </w:pPr>
      <w:r>
        <w:rPr>
          <w:rFonts w:eastAsia="Times New Roman"/>
          <w:szCs w:val="24"/>
        </w:rPr>
        <w:lastRenderedPageBreak/>
        <w:t>Βεβαίως στην όλη διαδικασία αυτή, είχαμε να υπερασπιστούμε και αυτές τις επιχειρήσεις οι οποίες λίμναζαν από τους προηγούμενους αναπτυξιακούς νόμους. Σε αυτήν, λοιπόν, την κατηγορία έπρεπε να κάνουμε κάτι, έπρεπε να ασχοληθούμε και με αυτές. Το βασικό, λοιπόν, που κάναμε ήταν να ασχοληθούμε, να δούμε ποιες εταιρίες ήταν αυτές οι οποίες είχαν ξεκινήσει και ολοκληρώσει ένα είδους επένδυσης. Γι’ αυτόν τον λόγο μας κατηγορείτε ότι αργήσαμε. Σε αυτήν, όμως, τη διαδικασία εμείς βάλαμε αρχή, βάλαμε μέση και βάλαμε και ένα τέλος και τώρα υπερασπιζόμαστε έναν νέο αναπτυξιακό νόμο, ο οποίος έχει συγκεκριμένα χαρακτηριστικά.</w:t>
      </w:r>
    </w:p>
    <w:p w14:paraId="1CCA2467" w14:textId="77777777" w:rsidR="00C30B9F" w:rsidRDefault="003D4032">
      <w:pPr>
        <w:spacing w:line="600" w:lineRule="auto"/>
        <w:ind w:firstLine="720"/>
        <w:jc w:val="both"/>
        <w:rPr>
          <w:rFonts w:eastAsia="Times New Roman"/>
          <w:szCs w:val="24"/>
        </w:rPr>
      </w:pPr>
      <w:r>
        <w:rPr>
          <w:rFonts w:eastAsia="Times New Roman"/>
          <w:szCs w:val="24"/>
        </w:rPr>
        <w:t>Και για να μην πάρω από τον χρόνο των επόμενων ομιλητών, θα ήθελα κύριε Υπουργέ, να αναφερθώ -αυτός άλλωστε είναι και ο ρόλος μας στην Βουλή και γι’ αυτό εκλεγόμαστε- στα ιδιαίτερα χαρακτηριστικά, έτσι όπως έχει σχηματοποιηθεί ο χάρτης των περιοχών οι οποίες εντάσσονται στις ειδικές κατηγορίες.</w:t>
      </w:r>
    </w:p>
    <w:p w14:paraId="1CCA2468"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Η Ήπειρος είναι γνωστό τι περιοχή είναι. Είναι μια περιοχή απομονωμένη. Η απομόνωση αυτή σπάει με τους οδικούς κάθετους άξονες οι οποίοι δημιουργούνται. Είμαστε στην ευχάριστη θέση να ανακοινώσουμε ότι θα ολοκληρωθεί η Ιόνια Οδός που θα μας βοηθήσει να έχουμε μια σχέση με τα αστικά κέντρα, με την Αθήνα, με την πρωτεύουσα της χώρας μας. Ολοκληρώνεται, φτιάχνεται και ο δρόμος Κορίνθου-Πατρών. Αυτό το έργο το οποίο έχει ξεκινήσει εδώ και μια δεκαετία αρχίζει και μπαίνει σε μια σειρά. </w:t>
      </w:r>
    </w:p>
    <w:p w14:paraId="1CCA2469"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Διαβάζω, λοιπόν, κύριε Υπουργέ, στο σχέδιο το οποίο έχετε καταθέσει ότι ο Νομός της Πρέβεζας είναι μια περιοχή η οποία ελάχιστα προσέλκυε επενδύσεις τα προηγούμενα χρόνια. </w:t>
      </w:r>
    </w:p>
    <w:p w14:paraId="1CCA246A"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αυτήν, λοιπόν, την κατηγορία είναι γνωστά τα ποιοτικά χαρακτηριστικά του Νομού της Πρέβεζας. Είναι ένας νομός ο οποίος έχει τουρισμό, έχει </w:t>
      </w:r>
      <w:proofErr w:type="spellStart"/>
      <w:r>
        <w:rPr>
          <w:rFonts w:eastAsia="Times New Roman" w:cs="Times New Roman"/>
          <w:szCs w:val="24"/>
        </w:rPr>
        <w:t>αγροδιατροφή</w:t>
      </w:r>
      <w:proofErr w:type="spellEnd"/>
      <w:r>
        <w:rPr>
          <w:rFonts w:eastAsia="Times New Roman" w:cs="Times New Roman"/>
          <w:szCs w:val="24"/>
        </w:rPr>
        <w:t xml:space="preserve">. Εκεί έχουμε μεγάλη παραγωγή </w:t>
      </w:r>
      <w:proofErr w:type="spellStart"/>
      <w:r>
        <w:rPr>
          <w:rFonts w:eastAsia="Times New Roman" w:cs="Times New Roman"/>
          <w:szCs w:val="24"/>
        </w:rPr>
        <w:t>οπωροκηπευτικών</w:t>
      </w:r>
      <w:proofErr w:type="spellEnd"/>
      <w:r>
        <w:rPr>
          <w:rFonts w:eastAsia="Times New Roman" w:cs="Times New Roman"/>
          <w:szCs w:val="24"/>
        </w:rPr>
        <w:t xml:space="preserve">. Έχουμε και </w:t>
      </w:r>
      <w:proofErr w:type="spellStart"/>
      <w:r>
        <w:rPr>
          <w:rFonts w:eastAsia="Times New Roman" w:cs="Times New Roman"/>
          <w:szCs w:val="24"/>
        </w:rPr>
        <w:t>αιγοπροβατοτροφία</w:t>
      </w:r>
      <w:proofErr w:type="spellEnd"/>
      <w:r>
        <w:rPr>
          <w:rFonts w:eastAsia="Times New Roman" w:cs="Times New Roman"/>
          <w:szCs w:val="24"/>
        </w:rPr>
        <w:t xml:space="preserve"> στα ορεινά. </w:t>
      </w:r>
    </w:p>
    <w:p w14:paraId="1CCA246B"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Βουλευτή)</w:t>
      </w:r>
    </w:p>
    <w:p w14:paraId="1CCA246C"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Ολοκληρώνω, κύριε Πρόεδρε. </w:t>
      </w:r>
    </w:p>
    <w:p w14:paraId="1CCA246D"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αυτήν τη διαδικασία, όμως, παρατηρώ ότι δεν μπαίνει -με βάση τα χαρακτηριστικά με τα οποία εσείς εντάσσετε περιοχές, όπως σωστά κάνετε για τη χώρα- το 44%, 45%. Εντάσσεται μόνο μια δημοτική ενότητα και μια κοινότητα από τις εννιά που υπάρχουν. </w:t>
      </w:r>
    </w:p>
    <w:p w14:paraId="1CCA246E"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το είπα και στην επιτροπή και θα ήθελα να σας το πω και τώρα, ότι ο Νομός της Πρέβεζας έχει χαρακτηριστικά και νομίζω ότι μπορεί να μπει σε μια διαδικασία ένταξης τουλάχιστον δυο δημοτικών κοινοτήτων σε αυτόν τον αναπτυξιακό νόμο, ακριβώς γιατί έχει </w:t>
      </w:r>
      <w:proofErr w:type="spellStart"/>
      <w:r>
        <w:rPr>
          <w:rFonts w:eastAsia="Times New Roman" w:cs="Times New Roman"/>
          <w:szCs w:val="24"/>
        </w:rPr>
        <w:t>αγροδιατροφή</w:t>
      </w:r>
      <w:proofErr w:type="spellEnd"/>
      <w:r>
        <w:rPr>
          <w:rFonts w:eastAsia="Times New Roman" w:cs="Times New Roman"/>
          <w:szCs w:val="24"/>
        </w:rPr>
        <w:t xml:space="preserve">, ακουμπάει στην </w:t>
      </w:r>
      <w:proofErr w:type="spellStart"/>
      <w:r>
        <w:rPr>
          <w:rFonts w:eastAsia="Times New Roman" w:cs="Times New Roman"/>
          <w:szCs w:val="24"/>
        </w:rPr>
        <w:t>αγροδιατροφή</w:t>
      </w:r>
      <w:proofErr w:type="spellEnd"/>
      <w:r>
        <w:rPr>
          <w:rFonts w:eastAsia="Times New Roman" w:cs="Times New Roman"/>
          <w:szCs w:val="24"/>
        </w:rPr>
        <w:t xml:space="preserve">, ακουμπάει και στον τουρισμό. </w:t>
      </w:r>
    </w:p>
    <w:p w14:paraId="1CCA246F"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θα ήθελα να σας πω ότι στους ειδικούς πίνακες που υπάρχουν, βλέπει κανείς και άλλα τέτοια χαρακτηριστικά παραδείγματα. Εγώ θα μιλήσω μόνο για την Πρέβεζα. Εντάσσετε στην ειδική κατηγορία –αυτήν των κάτω από τρεις χιλιάδες κατοίκους- ένα νησί το οποίο είναι στα παράλια, </w:t>
      </w:r>
      <w:r>
        <w:rPr>
          <w:rFonts w:eastAsia="Times New Roman" w:cs="Times New Roman"/>
          <w:szCs w:val="24"/>
        </w:rPr>
        <w:lastRenderedPageBreak/>
        <w:t xml:space="preserve">είναι εκατό μέτρα από τα παράλια της Πάργας. Το νησί αυτό έχει μια εκκλησία επάνω. Δεν λέω ότι το Υπουργείο διεκδικεί εκεί να χτίσει, προφανώς γιατί είναι αρχαιολογικός χώρος. Όμως κατά την άποψή μου, δεν μπορούμε να δίνουμε το πολιτικό επιχείρημα, ας μην μπούμε και εμείς σε αυτή τη διαδικασία να δίνουμε το πολιτικό επιχείρημα. Και μιλάω για το Νησί Παναγίτσα στην περιοχή της Πάργας. </w:t>
      </w:r>
    </w:p>
    <w:p w14:paraId="1CCA2470"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Ολοκληρώνοντας, κύριε Υπουργέ, είναι ένας αναπτυξιακός νόμος ο οποίος δίνει προοπτική. Ανοίγει νέες επενδύσεις, ανοίγει ορίζοντες σε νέους ανθρώπους να μπουν και να παράγουν. Σε κάθε περίπτωση, όμως, θα ήθελα και από μεριάς μου να ακούσετε αυτά που είχα να σας πω για τον Νομό μου, να τα λάβετε υπ’ </w:t>
      </w:r>
      <w:proofErr w:type="spellStart"/>
      <w:r>
        <w:rPr>
          <w:rFonts w:eastAsia="Times New Roman" w:cs="Times New Roman"/>
          <w:szCs w:val="24"/>
        </w:rPr>
        <w:t>όψιν</w:t>
      </w:r>
      <w:proofErr w:type="spellEnd"/>
      <w:r>
        <w:rPr>
          <w:rFonts w:eastAsia="Times New Roman" w:cs="Times New Roman"/>
          <w:szCs w:val="24"/>
        </w:rPr>
        <w:t xml:space="preserve"> σας και αναλόγως να τοποθετηθείτε και εσείς. </w:t>
      </w:r>
    </w:p>
    <w:p w14:paraId="1CCA2471"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CCA2472" w14:textId="77777777" w:rsidR="00C30B9F" w:rsidRDefault="003D4032">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473" w14:textId="77777777" w:rsidR="00C30B9F" w:rsidRDefault="003D4032">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Τον λόγο έχει ο κ. Κωνσταντίνος </w:t>
      </w:r>
      <w:proofErr w:type="spellStart"/>
      <w:r>
        <w:rPr>
          <w:rFonts w:eastAsia="Times New Roman"/>
          <w:szCs w:val="24"/>
        </w:rPr>
        <w:t>Μπαρμπαρούσης</w:t>
      </w:r>
      <w:proofErr w:type="spellEnd"/>
      <w:r>
        <w:rPr>
          <w:rFonts w:eastAsia="Times New Roman"/>
          <w:szCs w:val="24"/>
        </w:rPr>
        <w:t xml:space="preserve"> από τη Χρυσή Αυγή. </w:t>
      </w:r>
    </w:p>
    <w:p w14:paraId="1CCA2474"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ΜΠΑΡΜΠΑΡΟΥΣΗΣ: </w:t>
      </w:r>
      <w:r>
        <w:rPr>
          <w:rFonts w:eastAsia="Times New Roman"/>
          <w:szCs w:val="24"/>
        </w:rPr>
        <w:t xml:space="preserve">Συζητάμε εδώ στην Ολομέλεια το κατ’ </w:t>
      </w:r>
      <w:proofErr w:type="spellStart"/>
      <w:r>
        <w:rPr>
          <w:rFonts w:eastAsia="Times New Roman"/>
          <w:szCs w:val="24"/>
        </w:rPr>
        <w:t>ευφημισμόν</w:t>
      </w:r>
      <w:proofErr w:type="spellEnd"/>
      <w:r>
        <w:rPr>
          <w:rFonts w:eastAsia="Times New Roman"/>
          <w:szCs w:val="24"/>
        </w:rPr>
        <w:t xml:space="preserve"> αναπτυξιακό νομοσχέδιο, που ο Θεός να το κάνει αναπτυξιακό. Κανονικά θα έπρεπε να το λένε αντιαναπτυξιακό. </w:t>
      </w:r>
    </w:p>
    <w:p w14:paraId="1CCA2475" w14:textId="77777777" w:rsidR="00C30B9F" w:rsidRDefault="003D4032">
      <w:pPr>
        <w:spacing w:line="600" w:lineRule="auto"/>
        <w:ind w:firstLine="720"/>
        <w:jc w:val="both"/>
        <w:rPr>
          <w:rFonts w:eastAsia="Times New Roman"/>
          <w:szCs w:val="24"/>
        </w:rPr>
      </w:pPr>
      <w:r>
        <w:rPr>
          <w:rFonts w:eastAsia="Times New Roman"/>
          <w:szCs w:val="24"/>
        </w:rPr>
        <w:t xml:space="preserve">Και πώς μπορεί να θεωρηθεί αναπτυξιακό ένα νομοσχέδιο, από τη στιγμή που εξαιρούνται νευραλγικοί τομείς, όπως βιομηχανία χάλυβα, συνθετικών ινών, άνθρακα, ναυπηγίας και μεταφορών, τομείς που στήριζαν την τοπική οικονομία και από τους οποίους ζούσαν πολλές οικογένειες; </w:t>
      </w:r>
    </w:p>
    <w:p w14:paraId="1CCA2476" w14:textId="77777777" w:rsidR="00C30B9F" w:rsidRDefault="003D4032">
      <w:pPr>
        <w:spacing w:line="600" w:lineRule="auto"/>
        <w:ind w:firstLine="720"/>
        <w:jc w:val="both"/>
        <w:rPr>
          <w:rFonts w:eastAsia="Times New Roman"/>
          <w:szCs w:val="24"/>
        </w:rPr>
      </w:pPr>
      <w:r>
        <w:rPr>
          <w:rFonts w:eastAsia="Times New Roman"/>
          <w:szCs w:val="24"/>
        </w:rPr>
        <w:t xml:space="preserve">Επίσης, πλήττονται οι μικρές ξενοδοχειακές μονάδες, αφού ενισχύονται εκείνες άνω των τριών αστέρων. </w:t>
      </w:r>
    </w:p>
    <w:p w14:paraId="1CCA2477" w14:textId="77777777" w:rsidR="00C30B9F" w:rsidRDefault="003D4032">
      <w:pPr>
        <w:spacing w:line="600" w:lineRule="auto"/>
        <w:ind w:firstLine="720"/>
        <w:jc w:val="both"/>
        <w:rPr>
          <w:rFonts w:eastAsia="Times New Roman"/>
          <w:szCs w:val="24"/>
        </w:rPr>
      </w:pPr>
      <w:r>
        <w:rPr>
          <w:rFonts w:eastAsia="Times New Roman"/>
          <w:szCs w:val="24"/>
        </w:rPr>
        <w:t xml:space="preserve">Στο πλαίσιο της παρουσίασης του αναπτυξιακού νόμου ο Υπουργός ισχυρίστηκε ότι κεντρικό στόχο του αποτελεί το τρίπτυχο «καινοτομία-παραγωγή-μικρομεσαία επιχειρηματικότητα». </w:t>
      </w:r>
    </w:p>
    <w:p w14:paraId="1CCA2478"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Με την επιβολή, όμως, τόσο υψηλής φορολογίας στους μικρομεσαίους και ελεύθερους επαγγελματίες συν τη γραφειοκρατία που δεν λείπει ποτέ από την Ελλάδα μόνο με ένα θαύμα μπορεί να υπάρξει ανάπτυξη. Δεν είναι δυνατόν να εξακολουθούν να ισχύουν οι γραφειοκρατικές αγκυλώσεις του παρελθόντος που αποτελούν εκ προοιμίου ανασταλτικούς παράγοντες σε οποιαδήποτε αναπτυξιακή προοπτική. </w:t>
      </w:r>
    </w:p>
    <w:p w14:paraId="1CCA2479" w14:textId="77777777" w:rsidR="00C30B9F" w:rsidRDefault="003D4032">
      <w:pPr>
        <w:spacing w:line="600" w:lineRule="auto"/>
        <w:ind w:firstLine="720"/>
        <w:jc w:val="both"/>
        <w:rPr>
          <w:rFonts w:eastAsia="Times New Roman" w:cs="Times New Roman"/>
          <w:szCs w:val="24"/>
        </w:rPr>
      </w:pPr>
      <w:r>
        <w:rPr>
          <w:rFonts w:eastAsia="Times New Roman"/>
          <w:szCs w:val="24"/>
        </w:rPr>
        <w:t xml:space="preserve">Στη συγκεκριμένη περίπτωση, μάλιστα, το τρέχον έτος πρέπει να θεωρείται χαμένο, αφού είναι πρακτικά αδύνατο να ενεργοποιηθεί ο νόμος. Είναι βέβαιο ότι ο συγκεκριμένος νόμος στερείται πιθανότητας άμεσης πρακτικής εφαρμογής, αφού πριν την ενεργοποίησή του, τουλάχιστον ένα τρίμηνο από σήμερα, υπάρχει ο σκόπελος της επόμενης αξιολόγησης το φθινόπωρο και το ενδεχόμενο νέων χειρότερων </w:t>
      </w:r>
      <w:proofErr w:type="spellStart"/>
      <w:r>
        <w:rPr>
          <w:rFonts w:eastAsia="Times New Roman"/>
          <w:szCs w:val="24"/>
        </w:rPr>
        <w:t>μνημονιακών</w:t>
      </w:r>
      <w:proofErr w:type="spellEnd"/>
      <w:r>
        <w:rPr>
          <w:rFonts w:eastAsia="Times New Roman"/>
          <w:szCs w:val="24"/>
        </w:rPr>
        <w:t xml:space="preserve"> μέτρων. Το πιθανότερο είναι ότι αυτά που θα έρθουν, θα καταστήσουν τον εν λόγω νόμο ξεπερασμένο πριν προλάβει να εφαρμοστεί. Ο νέος νόμος αναμένεται να ενεργοποιηθεί σε τρεις μήνες και αφού στο μεταξύ υπογραφεί σωρεία υπουργικών αποφάσεων. </w:t>
      </w:r>
    </w:p>
    <w:p w14:paraId="1CCA247A" w14:textId="77777777" w:rsidR="00C30B9F" w:rsidRDefault="003D4032">
      <w:pPr>
        <w:spacing w:line="600" w:lineRule="auto"/>
        <w:ind w:firstLine="720"/>
        <w:contextualSpacing/>
        <w:jc w:val="both"/>
        <w:rPr>
          <w:rFonts w:eastAsia="Times New Roman"/>
          <w:szCs w:val="24"/>
        </w:rPr>
      </w:pPr>
      <w:r>
        <w:rPr>
          <w:rFonts w:eastAsia="Times New Roman"/>
          <w:szCs w:val="24"/>
        </w:rPr>
        <w:lastRenderedPageBreak/>
        <w:t xml:space="preserve">Ειδικά για τον αγροτικό τομέα, όπως ρητά αναφέρεται στο νομοσχέδιο, θα πρέπει να εκδοθεί κοινή υπουργική απόφαση των Υπουργών Οικονομίας και Αγροτικής Ανάπτυξης, με την οποία θα καθορίζονται ειδικοί όροι, προϋποθέσεις, προδιαγραφές και περιορισμοί για την υπαγωγή στα καθεστώτα ενισχύσεων του τομέα της μεταποίησης και της εμπορίας γεωργικών προϊόντων. </w:t>
      </w:r>
    </w:p>
    <w:p w14:paraId="1CCA247B" w14:textId="77777777" w:rsidR="00C30B9F" w:rsidRDefault="003D4032">
      <w:pPr>
        <w:spacing w:line="600" w:lineRule="auto"/>
        <w:ind w:firstLine="720"/>
        <w:contextualSpacing/>
        <w:jc w:val="both"/>
        <w:rPr>
          <w:rFonts w:eastAsia="Times New Roman"/>
          <w:szCs w:val="24"/>
        </w:rPr>
      </w:pPr>
      <w:r>
        <w:rPr>
          <w:rFonts w:eastAsia="Times New Roman"/>
          <w:szCs w:val="24"/>
        </w:rPr>
        <w:t>Ο αγροτικός τομέας στη χώρα μας είναι ο κύριος τροφοδότης της μεταποίησης τροφίμων και παράγει προϊόντα υψηλής ποιότητας. Καλύπτει δε, μεγάλο ποσοστό εξαγωγών της χώρας και συνεισφέρει σημαντικά, συμβάλλοντας στη μείωση του εμπορικού ελλείμματος.</w:t>
      </w:r>
    </w:p>
    <w:p w14:paraId="1CCA247C" w14:textId="77777777" w:rsidR="00C30B9F" w:rsidRDefault="003D4032">
      <w:pPr>
        <w:spacing w:line="600" w:lineRule="auto"/>
        <w:ind w:firstLine="720"/>
        <w:contextualSpacing/>
        <w:jc w:val="both"/>
        <w:rPr>
          <w:rFonts w:eastAsia="Times New Roman"/>
          <w:szCs w:val="24"/>
        </w:rPr>
      </w:pPr>
      <w:r>
        <w:rPr>
          <w:rFonts w:eastAsia="Times New Roman"/>
          <w:szCs w:val="24"/>
        </w:rPr>
        <w:t>Σε αυτήν τη λογική ο ρόλος του αγροτικού τομέα είναι καθοριστικός και θα πρέπει να αποτελεί την απόλυτη προτεραιότητα, όντας η κύρια συνιστώσα της ελληνικής οικονομίας, αφού τονώνει τη δραστηριότητα υφιστάμενων μικρών και μεσαίων επιχειρήσεων πέριξ αυτού.</w:t>
      </w:r>
    </w:p>
    <w:p w14:paraId="1CCA247D" w14:textId="77777777" w:rsidR="00C30B9F" w:rsidRDefault="003D4032">
      <w:pPr>
        <w:spacing w:line="600" w:lineRule="auto"/>
        <w:ind w:firstLine="720"/>
        <w:contextualSpacing/>
        <w:jc w:val="both"/>
        <w:rPr>
          <w:rFonts w:eastAsia="Times New Roman"/>
          <w:szCs w:val="24"/>
        </w:rPr>
      </w:pPr>
      <w:r>
        <w:rPr>
          <w:rFonts w:eastAsia="Times New Roman"/>
          <w:szCs w:val="24"/>
        </w:rPr>
        <w:lastRenderedPageBreak/>
        <w:t xml:space="preserve">Πραγματικά, θα είχε πολύ μεγάλο ενδιαφέρον να μας εξηγήσουν οι αρμόδιοι Υπουργοί με ποιον τρόπο θα πείσουν για επενδύσεις μέσα σε μια </w:t>
      </w:r>
      <w:proofErr w:type="spellStart"/>
      <w:r>
        <w:rPr>
          <w:rFonts w:eastAsia="Times New Roman"/>
          <w:szCs w:val="24"/>
        </w:rPr>
        <w:t>φοροκαταιγίδα</w:t>
      </w:r>
      <w:proofErr w:type="spellEnd"/>
      <w:r>
        <w:rPr>
          <w:rFonts w:eastAsia="Times New Roman"/>
          <w:szCs w:val="24"/>
        </w:rPr>
        <w:t xml:space="preserve">, που πλήττει την υπάρχουσα επιχειρηματικότητα. Εκτός και αν στόχος είναι οι πραγματικές μεν, «φωτογραφικές» δε επενδύσεις, επενδύσεις της απολύτου επιλογής της παρούσας Κυβέρνησης. </w:t>
      </w:r>
    </w:p>
    <w:p w14:paraId="1CCA247E"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Η Κυβέρνηση πρέπει να αντιληφθεί ότι οι θέσεις εργασίας δεν προκύπτουν διά μαγείας. Αλήθεια, δεν προβληματίζει την Κυβέρνηση το γεγονός ότι οι ελληνικές επιχειρήσεις μεταφέρουν τις έδρες τους εκτός Ελλάδας; Δεν προβληματίζει το γεγονός ότι τα λουκέτα στην αγορά αυξάνουν, μην αντέχοντας τη δυσβάσταχτη φορολογία; </w:t>
      </w:r>
    </w:p>
    <w:p w14:paraId="1CCA247F"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Βασικός άξονας του νομοσχεδίου αυτού, δεν είναι η στήριξη των μικρών, μεσαίων και πολύ μικρών επιχειρήσεων, αλλά εκείνων που θα πραγματοποιήσουν επενδύσεις με ποσά άνω των 20 εκατομμυρίων ευρώ. Ουσιαστικά, δηλαδή, μιλάμε για ξένους επενδυτές. Μάλιστα η Κυβέρνησή σας, για να τους διευκολύνει ακόμα περισσότερο προβλέπει να χορηγεί άδεια παραμονής και στις οικογένειές τους.  </w:t>
      </w:r>
    </w:p>
    <w:p w14:paraId="1CCA2480" w14:textId="77777777" w:rsidR="00C30B9F" w:rsidRDefault="003D4032">
      <w:pPr>
        <w:spacing w:line="600" w:lineRule="auto"/>
        <w:ind w:firstLine="720"/>
        <w:contextualSpacing/>
        <w:jc w:val="both"/>
        <w:rPr>
          <w:rFonts w:eastAsia="Times New Roman"/>
          <w:szCs w:val="24"/>
        </w:rPr>
      </w:pPr>
      <w:r>
        <w:rPr>
          <w:rFonts w:eastAsia="Times New Roman"/>
          <w:szCs w:val="24"/>
        </w:rPr>
        <w:lastRenderedPageBreak/>
        <w:t>(Στο σημείο αυτό κτυπάει προειδοποιητικά του κουδούνι λήξεως του χρόνου ομιλίας του κυρίου Βουλευτού)</w:t>
      </w:r>
    </w:p>
    <w:p w14:paraId="1CCA2481" w14:textId="77777777" w:rsidR="00C30B9F" w:rsidRDefault="003D4032">
      <w:pPr>
        <w:spacing w:line="600" w:lineRule="auto"/>
        <w:ind w:firstLine="720"/>
        <w:contextualSpacing/>
        <w:jc w:val="both"/>
        <w:rPr>
          <w:rFonts w:eastAsia="Times New Roman"/>
          <w:szCs w:val="24"/>
        </w:rPr>
      </w:pPr>
      <w:r>
        <w:rPr>
          <w:rFonts w:eastAsia="Times New Roman"/>
          <w:szCs w:val="24"/>
        </w:rPr>
        <w:t>Μισό λεπτό, κύριε Πρόεδρε.</w:t>
      </w:r>
    </w:p>
    <w:p w14:paraId="1CCA2482" w14:textId="77777777" w:rsidR="00C30B9F" w:rsidRDefault="003D4032">
      <w:pPr>
        <w:spacing w:line="600" w:lineRule="auto"/>
        <w:ind w:firstLine="720"/>
        <w:contextualSpacing/>
        <w:jc w:val="both"/>
        <w:rPr>
          <w:rFonts w:eastAsia="Times New Roman"/>
          <w:szCs w:val="24"/>
        </w:rPr>
      </w:pPr>
      <w:r>
        <w:rPr>
          <w:rFonts w:eastAsia="Times New Roman"/>
          <w:szCs w:val="24"/>
        </w:rPr>
        <w:t>Θα μου πείτε τώρα: Η άδεια παραμονής μάς πείραξε; Εδώ μοιράζεται η ιθαγένεια δεξιά και αριστερά λες και να είναι πασατέμπος. Ο ΣΥΡΙΖΑ διατυμπανίζει ότι προχωράμε στη δίκαιη ανάπτυξη, όπου τα οφέλη διαμοιράζονται τάχα σε όλη την κοινωνία και τα βάρη θα κατανέμονται αναλογικά στα διαφορετικά εισοδήματα. Η μεν ανάπτυξη είναι αντιληπτός όρος. Όταν, όμως, λέτε «δίκαιη ανάπτυξη» τι ακριβώς εννοείτε; Υπάρχει και μη δίκαιη ανάπτυξη;</w:t>
      </w:r>
    </w:p>
    <w:p w14:paraId="1CCA2483"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Αυτό που συμβαίνει αυτήν τη στιγμή στη χώρα μας είναι πραγματικά ένα θέατρο του παραλόγου. Πριν φέρετε το αναπτυξιακό, ψηφίσατε το ασφαλιστικό και το φορολογικό. </w:t>
      </w:r>
    </w:p>
    <w:p w14:paraId="1CCA2484"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Εκεί είχαμε το εξής οξύμωρο: Να έρχεστε εδώ μέσα και να λέτε ότι πονάει η ψυχή σας που ψηφίζετε αυτά τα επώδυνα μέτρα, αλλά δεν μπορείτε να κάνετε αλλιώς. Και από την άλλη να έχουμε τους Βουλευτές </w:t>
      </w:r>
      <w:r>
        <w:rPr>
          <w:rFonts w:eastAsia="Times New Roman"/>
          <w:szCs w:val="24"/>
        </w:rPr>
        <w:lastRenderedPageBreak/>
        <w:t>της Νέας Δημοκρατίας, που θα ήθελαν με μεγάλη χαρά να ψηφίσουν αυτά τα μέτρα, αλλά με βαριά καρδιά τελικά δεν τα ψήφισαν!</w:t>
      </w:r>
    </w:p>
    <w:p w14:paraId="1CCA2485" w14:textId="77777777" w:rsidR="00C30B9F" w:rsidRDefault="003D403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14:paraId="1CCA2486" w14:textId="77777777" w:rsidR="00C30B9F" w:rsidRDefault="003D4032">
      <w:pPr>
        <w:spacing w:line="600" w:lineRule="auto"/>
        <w:ind w:firstLine="720"/>
        <w:contextualSpacing/>
        <w:jc w:val="both"/>
        <w:rPr>
          <w:rFonts w:eastAsia="Times New Roman"/>
          <w:szCs w:val="24"/>
        </w:rPr>
      </w:pPr>
      <w:r>
        <w:rPr>
          <w:rFonts w:eastAsia="Times New Roman"/>
          <w:szCs w:val="24"/>
        </w:rPr>
        <w:t>Τελειώνω, κύριε Πρόεδρε.</w:t>
      </w:r>
    </w:p>
    <w:p w14:paraId="1CCA2487" w14:textId="77777777" w:rsidR="00C30B9F" w:rsidRDefault="003D4032">
      <w:pPr>
        <w:spacing w:line="600" w:lineRule="auto"/>
        <w:ind w:firstLine="720"/>
        <w:contextualSpacing/>
        <w:jc w:val="both"/>
        <w:rPr>
          <w:rFonts w:eastAsia="Times New Roman"/>
          <w:szCs w:val="24"/>
        </w:rPr>
      </w:pPr>
      <w:r>
        <w:rPr>
          <w:rFonts w:eastAsia="Times New Roman"/>
          <w:szCs w:val="24"/>
        </w:rPr>
        <w:t>Η αλήθεια είναι ότι μόνο με μια αριστερή κυβέρνηση θα μπορούσαν να περάσουν όλα αυτά τα αντιλαϊκά και αντεθνικά έργα.</w:t>
      </w:r>
    </w:p>
    <w:p w14:paraId="1CCA2488" w14:textId="77777777" w:rsidR="00C30B9F" w:rsidRDefault="003D4032">
      <w:pPr>
        <w:spacing w:line="600" w:lineRule="auto"/>
        <w:ind w:firstLine="720"/>
        <w:contextualSpacing/>
        <w:jc w:val="both"/>
        <w:rPr>
          <w:rFonts w:eastAsia="Times New Roman"/>
          <w:szCs w:val="24"/>
        </w:rPr>
      </w:pPr>
      <w:r>
        <w:rPr>
          <w:rFonts w:eastAsia="Times New Roman"/>
          <w:szCs w:val="24"/>
        </w:rPr>
        <w:t>Η πραγματικότητα είναι ότι η Ελλάδα αυτήν τη στιγμή είναι καθαρά υπό κατοχή. Έχει υποταχθεί ολοκληρωτικά στους ξένους δυνάστες και έχει μετατραπεί σε ένα κράτος–προτεκτοράτο. Βέβαια, αυτό δεν νομίζω να σας ενοχλεί και πάρα πολύ αν κρίνουμε και από τα λόγια της κ. Βαγενά που είπε ότι «αντέξαμε τετρακόσια χρόνια σκλαβιάς, τα ενενήντα εννιά θα μας πειράξουν;».</w:t>
      </w:r>
    </w:p>
    <w:p w14:paraId="1CCA2489" w14:textId="77777777" w:rsidR="00C30B9F" w:rsidRDefault="003D4032">
      <w:pPr>
        <w:spacing w:line="600" w:lineRule="auto"/>
        <w:ind w:firstLine="720"/>
        <w:contextualSpacing/>
        <w:jc w:val="both"/>
        <w:rPr>
          <w:rFonts w:eastAsia="Times New Roman"/>
          <w:szCs w:val="24"/>
        </w:rPr>
      </w:pPr>
      <w:r>
        <w:rPr>
          <w:rFonts w:eastAsia="Times New Roman"/>
          <w:szCs w:val="24"/>
        </w:rPr>
        <w:t>Λοιπόν, ακούστε καλά, όλοι εδώ μέσα, δεξιοί και αριστεροί: Ο τράχηλος του Έλληνα ζυγό δεν υπομένει!</w:t>
      </w:r>
    </w:p>
    <w:p w14:paraId="1CCA248A" w14:textId="77777777" w:rsidR="00C30B9F" w:rsidRDefault="003D4032">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Χρυσής Αυγής)</w:t>
      </w:r>
    </w:p>
    <w:p w14:paraId="1CCA248B" w14:textId="77777777" w:rsidR="00C30B9F" w:rsidRDefault="003D4032">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Τον λόγο έχει ο κ. Παπαηλιού από τον ΣΥΡΙΖΑ.</w:t>
      </w:r>
    </w:p>
    <w:p w14:paraId="1CCA248C" w14:textId="77777777" w:rsidR="00C30B9F" w:rsidRDefault="003D4032">
      <w:pPr>
        <w:spacing w:line="600" w:lineRule="auto"/>
        <w:ind w:firstLine="720"/>
        <w:contextualSpacing/>
        <w:jc w:val="both"/>
        <w:rPr>
          <w:rFonts w:eastAsia="Times New Roman"/>
          <w:szCs w:val="24"/>
        </w:rPr>
      </w:pPr>
      <w:r>
        <w:rPr>
          <w:rFonts w:eastAsia="Times New Roman"/>
          <w:b/>
          <w:szCs w:val="24"/>
        </w:rPr>
        <w:t xml:space="preserve">ΓΕΩΡΓΙΟΣ ΠΑΠΑΗΛΙΟΥ: </w:t>
      </w:r>
      <w:r>
        <w:rPr>
          <w:rFonts w:eastAsia="Times New Roman"/>
          <w:szCs w:val="24"/>
        </w:rPr>
        <w:t xml:space="preserve">Κύριε Πρόεδρε, κυρίες και κύριοι συνάδελφοι, στο πλαίσιο της βιώσιμης, διατηρήσιμης και κοινωνικά δίκαιης παραγωγικής ανασυγκρότησης της χώρας, που υπηρετεί το παρόν νομοσχέδιο, επιχειρείται να αλλάξει το παραγωγικό πρότυπο οργάνωσης της ελληνικής οικονομίας. </w:t>
      </w:r>
    </w:p>
    <w:p w14:paraId="1CCA248D" w14:textId="77777777" w:rsidR="00C30B9F" w:rsidRDefault="003D4032">
      <w:pPr>
        <w:spacing w:line="600" w:lineRule="auto"/>
        <w:ind w:firstLine="720"/>
        <w:contextualSpacing/>
        <w:jc w:val="both"/>
        <w:rPr>
          <w:rFonts w:eastAsia="Times New Roman"/>
          <w:szCs w:val="24"/>
        </w:rPr>
      </w:pPr>
      <w:r w:rsidRPr="003A6CEE">
        <w:rPr>
          <w:rFonts w:eastAsia="Times New Roman"/>
          <w:szCs w:val="24"/>
        </w:rPr>
        <w:t xml:space="preserve">Το νέο </w:t>
      </w:r>
      <w:r>
        <w:rPr>
          <w:rFonts w:eastAsia="Times New Roman"/>
          <w:szCs w:val="24"/>
        </w:rPr>
        <w:t xml:space="preserve">παραγωγικό πρότυπο, εκκινώντας από τα συγκριτικά πλεονεκτήματα της χώρας, συνίσταται στην παραγωγή εμπορεύσιμων προϊόντων και υπηρεσιών υψηλής προστιθέμενης αξίας, στην αύξηση του τεχνολογικού περιεχομένου των παραγόμενων προϊόντων και υπηρεσιών, στη διευκόλυνση εισόδου νέων φορέων επιχειρηματικότητας, στη δημιουργία εργαλείων που να επιτρέπουν την προσαρμογή της αναπτυξιακής διαδικασίας στα ιδιαίτερα χαρακτηριστικά οικονομικών δραστηριοτήτων και συγκεκριμένων περιοχών, γεγονός που παραπέμπει σε οικονομικούς τομείς, όπως η </w:t>
      </w:r>
      <w:proofErr w:type="spellStart"/>
      <w:r>
        <w:rPr>
          <w:rFonts w:eastAsia="Times New Roman"/>
          <w:szCs w:val="24"/>
        </w:rPr>
        <w:t>αγροδιατροφική</w:t>
      </w:r>
      <w:proofErr w:type="spellEnd"/>
      <w:r>
        <w:rPr>
          <w:rFonts w:eastAsia="Times New Roman"/>
          <w:szCs w:val="24"/>
        </w:rPr>
        <w:t xml:space="preserve"> αλυσίδα, η πληροφορική, οι επικοινωνίες, ο τουρισμός, </w:t>
      </w:r>
      <w:proofErr w:type="spellStart"/>
      <w:r>
        <w:rPr>
          <w:rFonts w:eastAsia="Times New Roman"/>
          <w:szCs w:val="24"/>
        </w:rPr>
        <w:t>αγροτουρισμός</w:t>
      </w:r>
      <w:proofErr w:type="spellEnd"/>
      <w:r>
        <w:rPr>
          <w:rFonts w:eastAsia="Times New Roman"/>
          <w:szCs w:val="24"/>
        </w:rPr>
        <w:t xml:space="preserve"> και σε περιοχές στις οποίες δίδεται και πρέπει </w:t>
      </w:r>
      <w:r>
        <w:rPr>
          <w:rFonts w:eastAsia="Times New Roman"/>
          <w:szCs w:val="24"/>
        </w:rPr>
        <w:lastRenderedPageBreak/>
        <w:t>να δοθεί προτεραιότητα. Επιπλέον συνίσταται στην ενδυνάμωση και ενίσχυση της εξωστρέφειας των ελληνικών επιχειρήσεων και στη στήριξη του εγχώριου παραγωγικού δυναμικού.</w:t>
      </w:r>
    </w:p>
    <w:p w14:paraId="1CCA248E" w14:textId="77777777" w:rsidR="00C30B9F" w:rsidRDefault="003D4032">
      <w:pPr>
        <w:spacing w:line="600" w:lineRule="auto"/>
        <w:ind w:firstLine="720"/>
        <w:contextualSpacing/>
        <w:jc w:val="both"/>
        <w:rPr>
          <w:rFonts w:eastAsia="Times New Roman" w:cs="Times New Roman"/>
          <w:szCs w:val="24"/>
        </w:rPr>
      </w:pPr>
      <w:r w:rsidRPr="00AA5F3A">
        <w:rPr>
          <w:rFonts w:eastAsia="Times New Roman" w:cs="Times New Roman"/>
          <w:szCs w:val="24"/>
          <w:highlight w:val="cyan"/>
        </w:rPr>
        <w:t>Το νέο</w:t>
      </w:r>
      <w:r>
        <w:rPr>
          <w:rFonts w:eastAsia="Times New Roman" w:cs="Times New Roman"/>
          <w:szCs w:val="24"/>
        </w:rPr>
        <w:t xml:space="preserve"> παραγωγικό πρότυπο αποσκοπεί στην αύξηση της ανταγωνιστικότητας και την ενσωμάτωση νέων τεχνολογιών και καινοτομικών στοιχείων στο ελληνικό παραγωγικό σύστημα, μέσω της έντασης της γνώσης και με τρόπο βιώσιμο, στην αύξηση του μέσου μεγέθους των επιχειρήσεων, μέσω συνεργασιών για την επίτευξη οικονομιών κλίμακας, στη μείωση της ανεργίας και στην αύξηση της απασχόλησης, ιδίως των νέων. Στη μείωση και αναστροφή της εκροής ανθρώπινου δυναμικού, στην «αιμορραγία», δηλαδή, που πλήττει εδώ και χρόνια αλλά και σήμερα την ελληνική οικονομία και κοινωνία και τέλος, στη διάχυση της ανάπτυξης εκτός των μεγάλων αστικών κέντρων, δηλαδή, στην ισόρροπη ανάπτυξη, γιατί Ελλάδα δεν είναι μόνο η Αθήνα και το Λεκανοπέδιο Αττικής. </w:t>
      </w:r>
    </w:p>
    <w:p w14:paraId="1CCA248F"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lastRenderedPageBreak/>
        <w:t>Η ισόρροπη περιφερειακή ανάπτυξη επιτυγχάνεται με τον εντοπισμό των λιγότερο ευνοημένων περιοχών –ειδικές περιοχές χαρακτηρίζονται στο νομοσχέδιο- που εντάσσονται στις ειδικές κατηγορίες ενίσχυσης και αντιμετωπίζονται με τρόπο διαφοροποιημένο σε σχέση με τις υπόλοιπες.</w:t>
      </w:r>
    </w:p>
    <w:p w14:paraId="1CCA2490"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Στο παρόν νομοσχέδιο οι ειδικές περιοχές προσδιορίζονται με κριτήρια τον ορεινό χαρακτήρα τους, τη μικρή απόσταση από τα ηπειρωτικά ή τα θαλάσσια σύνορα, τον νησιωτικό χαρακτήρα τους και τη μείωση του μόνιμου πληθυσμού τους άνω του 30%. </w:t>
      </w:r>
    </w:p>
    <w:p w14:paraId="1CCA2491"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Ίσως σε αυτά, κύριε Υπουργέ, έπρεπε να προστεθούν και κριτήρια, όπως το μειονεκτικό και φθίνον στοιχείο που χαρακτηρίζουν περιοχές ακόμα και μη ορεινές, με τρόπο ώστε να μην εξαιρούνται από τις «ειδικές περιοχές ενίσχυσης», δημοτικές ενότητες, που χρειάζονται στήριξη και μπορούν να αποτελέσουν μικρούς αλλά σημαντικούς πυρήνες δημιουργίας.</w:t>
      </w:r>
    </w:p>
    <w:p w14:paraId="1CCA2492"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επαναλάβω όσα είπα και στην επιτροπή για το τι περιλαμβάνει ο χάρτης των ειδικών περιοχών ενίσχυσης και ο αντίστοιχος πίνακας για τον Νομό Αρκαδίας. Στον συγκεκριμένο χάρτη </w:t>
      </w:r>
      <w:r>
        <w:rPr>
          <w:rFonts w:eastAsia="Times New Roman" w:cs="Times New Roman"/>
          <w:szCs w:val="24"/>
        </w:rPr>
        <w:lastRenderedPageBreak/>
        <w:t xml:space="preserve">δεν περιλαμβάνονται τρεις συγκεκριμένες περιοχές του Νομού Αρκαδίας, η Δημοτική Ενότητα Τροπαίων, η Δημοτική Ενότητα </w:t>
      </w:r>
      <w:proofErr w:type="spellStart"/>
      <w:r>
        <w:rPr>
          <w:rFonts w:eastAsia="Times New Roman" w:cs="Times New Roman"/>
          <w:szCs w:val="24"/>
        </w:rPr>
        <w:t>Ηραίας</w:t>
      </w:r>
      <w:proofErr w:type="spellEnd"/>
      <w:r>
        <w:rPr>
          <w:rFonts w:eastAsia="Times New Roman" w:cs="Times New Roman"/>
          <w:szCs w:val="24"/>
        </w:rPr>
        <w:t xml:space="preserve"> και η Δημοτική Ενότητα </w:t>
      </w:r>
      <w:proofErr w:type="spellStart"/>
      <w:r>
        <w:rPr>
          <w:rFonts w:eastAsia="Times New Roman" w:cs="Times New Roman"/>
          <w:szCs w:val="24"/>
        </w:rPr>
        <w:t>Γόρτυνος</w:t>
      </w:r>
      <w:proofErr w:type="spellEnd"/>
      <w:r>
        <w:rPr>
          <w:rFonts w:eastAsia="Times New Roman" w:cs="Times New Roman"/>
          <w:szCs w:val="24"/>
        </w:rPr>
        <w:t xml:space="preserve">, κατ’ εξοχήν μειονεκτικές, φθίνουσες περιοχές, με σταθερά μειούμενο πληθυσμό. </w:t>
      </w:r>
    </w:p>
    <w:p w14:paraId="1CCA2493"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πρέπει να δοθεί απάντηση και να διορθωθεί η άδικη μεταχείριση αυτών των περιοχών. Ακόμα και αν η μη ένταξή τους προκύπτει από αριθμούς και στατιστικά στοιχεία, πράγμα που αν συμβαίνει είναι παράλογο και αποδεικνύει ότι οι αριθμοί υπό το πρίσμα της στατιστικής κάνουν λάθη και δεν λένε την αλήθεια, αυτή η στατιστική εικόνα είναι πλασματική και διαψεύδεται από την ίδια τη σκληρή πραγματικότητα. </w:t>
      </w:r>
    </w:p>
    <w:p w14:paraId="1CCA2494"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Όποιος έχει επισκεφθεί ή έστω έχει ακούσει για αυτές τις περιοχές, γνωρίζει την κατάσταση εγκατάλειψης, ερήμωσης και μαρασμού που εδώ και χρόνια βιώνουν. Επομένως, ζητείται να περιληφθούν και αυτές οι δημοτικές ενότητες στις «ειδικές περιοχές ενίσχυσης». </w:t>
      </w:r>
    </w:p>
    <w:p w14:paraId="1CCA2495"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αυτή την παρένθεση και ολοκληρώνω λέγοντας ότι για τις ειδικές περιοχές, βάσει του νομοσχεδίου, εφαρμόζεται διαφοροποιημένη στρατηγική με στόχο τη δημογραφική και εδαφική συνοχή, μέσω της βελτίωσης της ελκυστικότητας και τη διασφάλιση της αναπτυξιακής διαδικασίας. Αναδεικνύεται η </w:t>
      </w:r>
      <w:proofErr w:type="spellStart"/>
      <w:r>
        <w:rPr>
          <w:rFonts w:eastAsia="Times New Roman" w:cs="Times New Roman"/>
          <w:szCs w:val="24"/>
        </w:rPr>
        <w:t>τοπικότητα</w:t>
      </w:r>
      <w:proofErr w:type="spellEnd"/>
      <w:r>
        <w:rPr>
          <w:rFonts w:eastAsia="Times New Roman" w:cs="Times New Roman"/>
          <w:szCs w:val="24"/>
        </w:rPr>
        <w:t xml:space="preserve">, με τρόπο ώστε να επιλέγεται μια </w:t>
      </w:r>
      <w:proofErr w:type="spellStart"/>
      <w:r>
        <w:rPr>
          <w:rFonts w:eastAsia="Times New Roman" w:cs="Times New Roman"/>
          <w:szCs w:val="24"/>
        </w:rPr>
        <w:t>στοχευμένη</w:t>
      </w:r>
      <w:proofErr w:type="spellEnd"/>
      <w:r>
        <w:rPr>
          <w:rFonts w:eastAsia="Times New Roman" w:cs="Times New Roman"/>
          <w:szCs w:val="24"/>
        </w:rPr>
        <w:t xml:space="preserve"> προσέγγιση που να περιλαμβάνει ευρύτερα σύνολα.</w:t>
      </w:r>
    </w:p>
    <w:p w14:paraId="1CCA2496" w14:textId="77777777" w:rsidR="00C30B9F" w:rsidRDefault="003D4032">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497"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 τελειώνω.</w:t>
      </w:r>
    </w:p>
    <w:p w14:paraId="1CCA2498"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Η διαφοροποιημένη στρατηγική για τις ειδικές περιοχές συνίσταται στην ένταξη σε ειδικές κατηγορίες ενίσχυσης βάσει του συγκεκριμένου χώρου. Προβλέπεται η ανάπτυξη ολοκληρωμένων κλαδικών και χωρικών σχεδίων, με την ενίσχυση επιχειρήσεων και συνεργατικών σχημάτων, που συμμετέχουν σε κλαδικά τοπικά παραγωγικά συστήματα ή σε επιμέρους παραγωγικές αλυσίδες, που αποσκοπούν κυρίως στην </w:t>
      </w:r>
      <w:r>
        <w:rPr>
          <w:rFonts w:eastAsia="Times New Roman" w:cs="Times New Roman"/>
          <w:szCs w:val="24"/>
        </w:rPr>
        <w:lastRenderedPageBreak/>
        <w:t xml:space="preserve">ενίσχυση της απασχόλησης, ειδικά σε φθίνουσες περιοχές, τη διατήρηση και την προσέλκυση νέου ανθρώπινου δυναμικού και στην περιφερειακή σύγκλιση με την αξιοποίηση των συγκριτικών πλεονεκτημάτων κάθε περιοχής. </w:t>
      </w:r>
    </w:p>
    <w:p w14:paraId="1CCA2499"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μιλάμε για την αξιοποίηση πρώτων υλών, το κλίμα, τις εδαφολογικές συνθήκες, που επιτρέπουν την παραγωγή ποιοτικών τοπικών προϊόντων, τη διασύνδεση της τοπικής παραγωγής με τη μεταποίηση και την προσέλκυση επισκεπτών, τον </w:t>
      </w:r>
      <w:proofErr w:type="spellStart"/>
      <w:r>
        <w:rPr>
          <w:rFonts w:eastAsia="Times New Roman" w:cs="Times New Roman"/>
          <w:szCs w:val="24"/>
        </w:rPr>
        <w:t>αγροτουρισμό</w:t>
      </w:r>
      <w:proofErr w:type="spellEnd"/>
      <w:r>
        <w:rPr>
          <w:rFonts w:eastAsia="Times New Roman" w:cs="Times New Roman"/>
          <w:szCs w:val="24"/>
        </w:rPr>
        <w:t xml:space="preserve"> και φυσικά τη στήριξη των τοπικών διασυνδέσεων και την ολοκλήρωση της τοπικής οικονομίας.</w:t>
      </w:r>
    </w:p>
    <w:p w14:paraId="1CCA249A"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Τελείωσε και το λεπτό, κύριε Παπαηλιού.</w:t>
      </w:r>
    </w:p>
    <w:p w14:paraId="1CCA249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Ολοκληρώνω, κύριε Πρόεδρε.</w:t>
      </w:r>
    </w:p>
    <w:p w14:paraId="1CCA249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βέβαιο ότι όλα θα κριθούν από το αποτέλεσμα. Σε αυτό το πλαίσιο, όμως, η ελληνική περιφέρεια μπορεί να πάψει να αποτελεί τον παρία και να αποτελέσει τον πρωταγωνιστή στη βιώσιμη, διατηρήσιμη και κοινωνικά δίκαιη παραγωγική ανασυγκρότηση της χώρας.</w:t>
      </w:r>
    </w:p>
    <w:p w14:paraId="1CCA249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 και για την ανοχή σας.</w:t>
      </w:r>
    </w:p>
    <w:p w14:paraId="1CCA249E"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του ΣΥΡΙΖΑ)</w:t>
      </w:r>
    </w:p>
    <w:p w14:paraId="1CCA249F"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Κι εμείς ευχαριστούμε.</w:t>
      </w:r>
    </w:p>
    <w:p w14:paraId="1CCA24A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Τον λόγο έχει ο κ. Κωστής Χατζηδάκης, από τη Νέα Δημοκρατία.</w:t>
      </w:r>
    </w:p>
    <w:p w14:paraId="1CCA24A1"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Κύριε Πρόεδρε, κυρίες και κύριοι συνάδελφοι, ήρθα να μιλήσω ως εκπρόσωπος, άραγε, του κόμματος των αλάθητων; Όχι. Θέλω να αμφισβητήσω τις καλές προθέσεις της κυβερνητικής πλειοψηφίας; Σε καμμιά περίπτωση. Θα ισχυριζόμουν ότι το νομοσχέδιο που σήμερα συζητάμε έχει μόνο αρνητικές διατάξεις; Ασφαλώς όχι.</w:t>
      </w:r>
    </w:p>
    <w:p w14:paraId="1CCA24A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κυρίες και κύριοι συνάδελφοι, και χωρίς να αναφερθώ σε επιμέρους διατάξεις του αναπτυξιακού νομοσχεδίου, σε ό,τι αφορά, παραδείγματος χάριν, το γεγονός ότι ο </w:t>
      </w:r>
      <w:proofErr w:type="spellStart"/>
      <w:r>
        <w:rPr>
          <w:rFonts w:eastAsia="Times New Roman" w:cs="Times New Roman"/>
          <w:szCs w:val="24"/>
        </w:rPr>
        <w:t>αξιολογητής</w:t>
      </w:r>
      <w:proofErr w:type="spellEnd"/>
      <w:r>
        <w:rPr>
          <w:rFonts w:eastAsia="Times New Roman" w:cs="Times New Roman"/>
          <w:szCs w:val="24"/>
        </w:rPr>
        <w:t xml:space="preserve"> είναι μόνο ένας ή ότι χρειάζονται τριάντα δύο υπουργικές αποφάσεις για να τεθεί σε εφαρμογή ο νόμος κ.λπ., θα ήθελα να σας ρωτήσω και να σκεφτείτε τα εξής. </w:t>
      </w:r>
    </w:p>
    <w:p w14:paraId="1CCA24A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Όταν ο αναπτυξιακός αυτός νόμος δίνει 480 εκατομμύρια σε νέες επιδοτήσεις για μια πενταετία, τη στιγμή που όλοι γνωρίζουμε και όλοι οι διεθνείς οίκοι λένε ότι για το ίδιο διάστημα οι αναγκαίες επενδύσεις για τη χώρα είναι μεταξύ 100 και 120 δισεκατομμυρίων, είναι ή δεν είναι αυτός ο αναπτυξιακός νόμος μια σταγόνα στον ωκεανό, τίποτα; Και είναι λόγος να πανηγυρίζετε για το τίποτα; </w:t>
      </w:r>
    </w:p>
    <w:p w14:paraId="1CCA24A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Θέλω, όμως, να προχωρήσω παραπέρα. Ας υποθέσουμε ότι ο αναπτυξιακός αυτός νόμος δεν είναι ένα πουκάμισο αδειανό. Δείτε τη συνολική πολιτική της Κυβέρνησης στον τομέα της ανάπτυξης και πείτε μου, παρακαλώ –σκεφτείτε το καλόπιστα μετά- αν σε όσα ερωτήματα θέσω, κάνω λάθος ή όχι.</w:t>
      </w:r>
    </w:p>
    <w:p w14:paraId="1CCA24A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αλήθεια ή όχι ότι επί αυτής της Κυβερνήσεως επιβλήθηκαν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ενώ οι τράπεζες προηγουμένως λειτουργούσαν πάντως πολύ καλύτερα σε σχέση με τη σημερινή τους λειτουργία; </w:t>
      </w:r>
    </w:p>
    <w:p w14:paraId="1CCA24A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αλήθεια ή όχι ότι επί των ημερών αυτής της Κυβέρνησης έχουν αυξηθεί περαιτέρω οι φόροι για τις επιχειρήσεις και σήμερα η Ένωση Ελληνικών Τραπεζών επισημαίνει, με επιστολή της στην Κυβέρνηση, ότι μπορεί να φύγουν οι εταιρείες επενδύσεων ακινήτων, οι οποίες έχουν επενδύσει το τελευταίο χρονικό διάστημα στην Ελλάδα ενάμισι δισεκατομμύριο ευρώ; </w:t>
      </w:r>
    </w:p>
    <w:p w14:paraId="1CCA24A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αλήθεια ή όχι ότι έχετε πάρει έναν έτοιμο νόμο-πλαίσιο για την απλούστευση της </w:t>
      </w:r>
      <w:proofErr w:type="spellStart"/>
      <w:r>
        <w:rPr>
          <w:rFonts w:eastAsia="Times New Roman" w:cs="Times New Roman"/>
          <w:szCs w:val="24"/>
        </w:rPr>
        <w:t>αδειοδότησης</w:t>
      </w:r>
      <w:proofErr w:type="spellEnd"/>
      <w:r>
        <w:rPr>
          <w:rFonts w:eastAsia="Times New Roman" w:cs="Times New Roman"/>
          <w:szCs w:val="24"/>
        </w:rPr>
        <w:t xml:space="preserve"> των επιχειρήσεων και ότι είχαν εκδοθεί ήδη οι πρώτες υπουργικές αποφάσεις και τον νόμο αυτόν τον έχετε κρατήσει στο «ψυγείο» επί δεκαπέντε μήνες; </w:t>
      </w:r>
    </w:p>
    <w:p w14:paraId="1CCA24A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αλήθεια ή όχι ότι έχετε πάρει έτοιμο το Ελληνικό Επενδυτικό Ταμείο κεφαλαιακών συμμετοχών και το έχετε κρατήσει και αυτό στον «πάγο»; </w:t>
      </w:r>
    </w:p>
    <w:p w14:paraId="1CCA24A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αλήθεια ή όχι ότι έχετε πάρει έτοιμη πρόταση του ισραηλινού οργανισμού </w:t>
      </w:r>
      <w:r>
        <w:rPr>
          <w:rFonts w:eastAsia="Times New Roman" w:cs="Times New Roman"/>
          <w:szCs w:val="24"/>
          <w:lang w:val="en-US"/>
        </w:rPr>
        <w:t>YOZMA</w:t>
      </w:r>
      <w:r>
        <w:rPr>
          <w:rFonts w:eastAsia="Times New Roman" w:cs="Times New Roman"/>
          <w:szCs w:val="24"/>
        </w:rPr>
        <w:t xml:space="preserve"> για την καινοτομία και την έχετε βάλει και αυτή στο κυβερνητικό «ψυγείο»;</w:t>
      </w:r>
    </w:p>
    <w:p w14:paraId="1CCA24A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αλήθεια ή όχι ότι έχετε σταματήσει όλα σχεδόν τα έργα ΣΔΙΤ, δηλαδή, τις συμπράξεις δημόσιου-ιδιωτικού τομέα για τη διαχείριση των απορριμμάτων, ενώ μπορούν να δημιουργήσουν νέες θέσεις εργασίας; </w:t>
      </w:r>
    </w:p>
    <w:p w14:paraId="1CCA24A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Είναι αλήθεια ή όχι ότι πανηγυρίζετε τώρα εκ των υστέρων για το Ελληνικό –κάποιοι από εσάς, γιατί ο κ. </w:t>
      </w:r>
      <w:proofErr w:type="spellStart"/>
      <w:r>
        <w:rPr>
          <w:rFonts w:eastAsia="Times New Roman" w:cs="Times New Roman"/>
          <w:szCs w:val="24"/>
        </w:rPr>
        <w:t>Σπίρτζης</w:t>
      </w:r>
      <w:proofErr w:type="spellEnd"/>
      <w:r>
        <w:rPr>
          <w:rFonts w:eastAsia="Times New Roman" w:cs="Times New Roman"/>
          <w:szCs w:val="24"/>
        </w:rPr>
        <w:t xml:space="preserve"> κλαίει- και για τα αεροδρόμια, ισχυριζόμενοι ότι οι συμβάσεις αυτές συμβάλλουν στην ανάπτυξη, ενώ τόσο καιρό μάς τις καταγγέλλατε και τις κρατούσατε κι αυτές στην άκρη χωρίς να τις προχωράτε;</w:t>
      </w:r>
    </w:p>
    <w:p w14:paraId="1CCA24A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αλήθεια ή όχι ότι η Ελλάδα υπέβαλε, επί της δικής σας Κυβερνήσεως εικοστή τρίτη στη σειρά, στις είκοσι οκτώ χώρες της Ευρωπαϊκής Ένωσης, αιτήματα για το πακέτο </w:t>
      </w:r>
      <w:proofErr w:type="spellStart"/>
      <w:r>
        <w:rPr>
          <w:rFonts w:eastAsia="Times New Roman" w:cs="Times New Roman"/>
          <w:szCs w:val="24"/>
        </w:rPr>
        <w:t>Γιούνκερ</w:t>
      </w:r>
      <w:proofErr w:type="spellEnd"/>
      <w:r>
        <w:rPr>
          <w:rFonts w:eastAsia="Times New Roman" w:cs="Times New Roman"/>
          <w:szCs w:val="24"/>
        </w:rPr>
        <w:t>, ενώ προδήλως θα έπρεπε να ήμασταν οι πρώτοι, διότι έχουμε τις μεγαλύτερες ανάγκες;</w:t>
      </w:r>
    </w:p>
    <w:p w14:paraId="1CCA24A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Είναι αλήθεια ή όχι ότι στο σημερινό ΕΣΠΑ -που έχετε βάλει τον Πρωθυπουργό από εδώ να πανηγυρίζει για το ΕΣΠΑ- έχουμε απορροφήσεις, που δεν φθάνουν ούτε στο 2%, κυρίες και κύριοι συνάδελφοι; Και σε ποιον ανήκουν αυτές οι ευθύνες;</w:t>
      </w:r>
    </w:p>
    <w:p w14:paraId="1CCA24A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Είναι τελικά αλήθεια ή όχι -κάνω λάθος;- ότι πήρατε μια οικονομία σε αμυδρή, έστω, ανάπτυξη 0,8%, και την έχετε ξαναγυρίσει στο πηγάδι της ύφεσης, ενώ υπήρχαν θετικές προβλέψεις πρωτύτερα και για το 2015 και για το 2016; Πείτε μου, παρακαλώ, πού κάνω λάθος. Μήπως κάνω λάθος στο ότι ήρθατε να κάνετε τα πράγματα καλύτερα και τα έχετε κάνει χειρότερα; Διότι τι άλλο σημαίνει ότι η χώρα επέστρεψε στην ύφεση;</w:t>
      </w:r>
    </w:p>
    <w:p w14:paraId="1CCA24A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Η Ελλάδα δεν μπορεί με αυτόν τον τρόπο να προχωρήσει μπροστά. Η Ελλάδα σήμερα πρέπει να προκαλέσει μια ευχάριστη έκπληξη στις αγορές, στους επενδυτές και να μας κοιτάξουν με μια άλλη ματιά και να έρθουν να επενδύσουν σε αυτόν τον τόπο.</w:t>
      </w:r>
    </w:p>
    <w:p w14:paraId="1CCA24B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Αυτό, κυρίες και κύριοι συνάδελφοι, δεν γίνεται με τον τρόπο που προχωρείτε, διότι οι επενδυτές δεν είναι τα τροτσκιστικά κινήματα διεθνώς. Οι επενδυτές θέλουν μίαν άλλη πολιτική, η οποία εφαρμόζεται σε άλλες χώρες. Δεν γίνεται να προσελκύσετε επενδύσεις ούτε με πανηγυρισμούς, επειδή αυξάνετε τους φόρους -γιατί αυτό κάνετε- ούτε επειδή κλαίτε για το ότι υιοθετείτε κάποιες, έστω λίγες, μεταρρυθμίσεις. Δεν γίνεται, φυσικά, να έχετε αυτή την αντίληψη που έχετε για τα πράγματα συνολικά, να πανηγυρίζετε για τις αποτυχίες σας και να διαμαρτύρεστε, να επιτίθεστε εναντίον όλων εκείνων που θέλουν να διαδηλώσουν εναντίον της πολιτικής σας.</w:t>
      </w:r>
    </w:p>
    <w:p w14:paraId="1CCA24B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Ξέρω φυσικά ότι δεν θέλετε να παραιτηθείτε. Ξέρω ότι θέλετε να μείνετε στις καρέκλες σας, αλλά ξέρω και κάτι άλλο, ότι ανεξάρτητα από τις διαδηλώσεις, η ίδια η πραγματικότητα θα σας εκδικηθεί. Εσείς οι ίδιοι εκδικείστε τους εαυτούς σας. Αντιπολίτευση δεν σας κάνει τόσο η Αξιωματική Αντιπολίτευση και τα υπόλοιπα κόμματα. Αντιπολίτευση σάς κάνει η πραγματικότητα, σας κάνουν οι παλιές σας δηλώσεις, οι οποίες είναι εδώ για να θυμίζουν ότι είστε ένα κόμμα δημαγωγικό, ένα κόμμα που ως Κυβέρνηση απέτυχε παταγωδώς. Δυστυχώς, μαζί σας αποτυγχάνει και η χώρα μας, αλλά πιστεύω ότι γρήγορα η πορεία αυτή θα αναστραφεί.</w:t>
      </w:r>
    </w:p>
    <w:p w14:paraId="1CCA24B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CCA24B3" w14:textId="77777777" w:rsidR="00C30B9F" w:rsidRDefault="003D4032">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1CCA24B4"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Γιόγιακας</w:t>
      </w:r>
      <w:proofErr w:type="spellEnd"/>
      <w:r>
        <w:rPr>
          <w:rFonts w:eastAsia="Times New Roman" w:cs="Times New Roman"/>
          <w:szCs w:val="24"/>
        </w:rPr>
        <w:t xml:space="preserve"> από τη Νέα Δημοκρατία έχει τον λόγο.</w:t>
      </w:r>
    </w:p>
    <w:p w14:paraId="1CCA24B5"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Κύριε Πρόεδρε, μπορώ να έχω για λίγο τον λόγο πριν τον συνάδελφο;</w:t>
      </w:r>
    </w:p>
    <w:p w14:paraId="1CCA24B6"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Υπουργέ.</w:t>
      </w:r>
    </w:p>
    <w:p w14:paraId="1CCA24B7"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Θα ήθελα να διορθώσω μερικά από τα στοιχεία και να δώσω μερικές συνοπτικές απαντήσεις.</w:t>
      </w:r>
    </w:p>
    <w:p w14:paraId="1CCA24B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Κατ’ αρχάς, λυπούμαστε που δεν κάναμε το πρόγραμμα Χατζηδάκη στο Υπουργείο Ανάπτυξης, αλλά άλλαξε η Κυβέρνηση!</w:t>
      </w:r>
    </w:p>
    <w:p w14:paraId="1CCA24B9"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Ναι, ναι. Το καταλάβαμε!</w:t>
      </w:r>
    </w:p>
    <w:p w14:paraId="1CCA24BA"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Υποθέτω ότι είναι σαφές ότι δεν ήμασταν δεσμευμένοι να εφαρμόσουμε τον σχεδιασμό σας. Υποθέτω ότι είναι κατανοητό στη Βουλή ότι είχαμε το δικαίωμα να αλλάξουμε κεντρικά σημεία της πολιτικής του κ. Χατζηδάκη.</w:t>
      </w:r>
    </w:p>
    <w:p w14:paraId="1CCA24B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Δεν έπρεπε να αλλάξετε τα πράγματα. Αυτό είπε ο κ. Χατζηδάκης.</w:t>
      </w:r>
    </w:p>
    <w:p w14:paraId="1CCA24BC"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Δεύτερον, είστε λίγο άδικος, διότι δεν έβαλα εγώ τον νόμο Χατζηδάκη για την απλοποίηση των </w:t>
      </w:r>
      <w:proofErr w:type="spellStart"/>
      <w:r>
        <w:rPr>
          <w:rFonts w:eastAsia="Times New Roman" w:cs="Times New Roman"/>
          <w:szCs w:val="24"/>
        </w:rPr>
        <w:t>αδειοδοτήσεων</w:t>
      </w:r>
      <w:proofErr w:type="spellEnd"/>
      <w:r>
        <w:rPr>
          <w:rFonts w:eastAsia="Times New Roman" w:cs="Times New Roman"/>
          <w:szCs w:val="24"/>
        </w:rPr>
        <w:t>. Εσείς δεν βγάλατε τις αποφάσεις. Έχετε απόλυτο άδικο σε αυτό.</w:t>
      </w:r>
    </w:p>
    <w:p w14:paraId="1CCA24B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Λάθος κάνετε. Το Υπουργείο Ανάπτυξης…</w:t>
      </w:r>
    </w:p>
    <w:p w14:paraId="1CCA24B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Έχετε απόλυτο άδικο σε αυτό. Συνεπώς είχατε χρόνο για να κάνετε αυτή τη διαδικασία. Εμείς έχουμε δεσμευτεί να συνεχίσουμε την απλοποίηση. Το είπα και προχθές. Τελειώνει η μελέτη της Παγκόσμιας Τράπεζας. Θα προχωρήσουμε σε πιο θαρραλέες απλοποιήσεις στο θέμα αυτό.</w:t>
      </w:r>
    </w:p>
    <w:p w14:paraId="1CCA24B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Τρίτον, επικαλείστε ότι ο νέος νόμος για πολλοστή φορά έχει 492 εκατομμύρια. Είπαμε ότι έχει 1,1 δισεκατομμύρια, μαζί με τις φοροαπαλλαγές.</w:t>
      </w:r>
    </w:p>
    <w:p w14:paraId="1CCA24C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Τέταρτον, τι να κάνουμε; Είναι 3,6 δισεκατομμύρια το σύνολο των πόρων για τα αμέσως επόμενα χρόνια. Να μη δώσουμε ούτε ένα ευρώ στους παλιούς νόμους; Αυτό μας προτείνετε; Εκεί θα δώσουμε 2,6 δισεκατομμύρια. Άρα, αν χρησιμοποιείτε νόμο το πόσα χρήματα θα μπουν στη στήριξη των επενδύσεων από παλιούς και νέους αναπτυξιακούς νόμους, θα πρέπει να χρησιμοποιείτε το σωστό νούμερο, που είναι 3,6 δισεκατομμύρια.</w:t>
      </w:r>
    </w:p>
    <w:p w14:paraId="1CCA24C1" w14:textId="77777777" w:rsidR="00C30B9F" w:rsidRDefault="003D4032">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επικαλείστε κάθε εβδομάδα ότι αυξάνει ο αριθμός των επενδύσεων, που χρειάζεται η χώρα. Έχουμε τα 80 δισεκατομμύρια από τις δύο μελέτες τις οποίες χρησιμοποιήσαμε. Χρειάζεται 80 δισεκατομμύρια. Πριν από λίγες μέρες άκουσα την Αντιπολίτευση να τα κάνει 100 δισεκατομμύρια. Σήμερα το παρακάνατε, 120 δισεκατομμύρια. Με 80 δισεκατομμύρια δεν γυρίζει η οικονομία; Μιλάτε για 100 δισεκατομμύρια, 120 δισεκατομμύρια; Μην έρθουμε την άλλη εβδομάδα και τα κάνετε και 140 δισεκατομμύρια, διότι είναι υπερβολικός ο τρόπος που διογκώνεται.</w:t>
      </w:r>
    </w:p>
    <w:p w14:paraId="1CCA24C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Απέναντι στο αίτημα των 80 δισεκατομμυρίων, που συμφωνούμε ότι τόσες περίπου επενδύσεις θα χρειαστούμε, θα πρέπει να συνυπολογίσετε, πρώτον, τις δημόσιες επενδύσεις, δεύτερον, τη χρηματοδότηση του ΕΣΠΑ -υπενθυμίζω ότι η χρηματοδότηση του ΕΣΠΑ μέχρι το 2020 είναι 20 δισεκατομμύρια, ένα σημαντικό δε μέρος από αυτά αφορά επενδύσεις επιχειρηματικότητας- τρίτον, τις ιδιωτικές επενδύσεις που γίνονται με τραπεζική ή άλλη χρηματοδότηση.</w:t>
      </w:r>
    </w:p>
    <w:p w14:paraId="1CCA24C3" w14:textId="77777777" w:rsidR="00C30B9F" w:rsidRDefault="003D4032">
      <w:pPr>
        <w:spacing w:line="600" w:lineRule="auto"/>
        <w:ind w:firstLine="720"/>
        <w:jc w:val="both"/>
        <w:rPr>
          <w:rFonts w:eastAsia="Times New Roman"/>
          <w:szCs w:val="24"/>
        </w:rPr>
      </w:pPr>
      <w:r>
        <w:rPr>
          <w:rFonts w:eastAsia="Times New Roman"/>
          <w:szCs w:val="24"/>
        </w:rPr>
        <w:t xml:space="preserve">Συνεπώς για να φθάσετε σ’ αυτήν την εικόνα, θα πρέπει να δίνετε το μερίδιο, που αναλογεί πραγματικά σε έναν αναπτυξιακό νόμο, στο ΕΣΠΑ, σε στρατηγικές επενδύσεις –το επαναλάβαμε και εχθές, κάθε ένα απ’ αυτά τα εργαλεία παίζει άλλο ρόλο- στα χρηματοδοτικά εργαλεία της Ευρωπαϊκής Τράπεζας Επενδύσεων, </w:t>
      </w:r>
      <w:proofErr w:type="spellStart"/>
      <w:r>
        <w:rPr>
          <w:rFonts w:eastAsia="Times New Roman"/>
          <w:szCs w:val="24"/>
        </w:rPr>
        <w:t>κ.ο.κ.</w:t>
      </w:r>
      <w:proofErr w:type="spellEnd"/>
      <w:r>
        <w:rPr>
          <w:rFonts w:eastAsia="Times New Roman"/>
          <w:szCs w:val="24"/>
        </w:rPr>
        <w:t>.</w:t>
      </w:r>
    </w:p>
    <w:p w14:paraId="1CCA24C4" w14:textId="77777777" w:rsidR="00C30B9F" w:rsidRDefault="003D4032">
      <w:pPr>
        <w:spacing w:line="600" w:lineRule="auto"/>
        <w:ind w:firstLine="720"/>
        <w:jc w:val="both"/>
        <w:rPr>
          <w:rFonts w:eastAsia="Times New Roman"/>
          <w:szCs w:val="24"/>
        </w:rPr>
      </w:pPr>
      <w:r>
        <w:rPr>
          <w:rFonts w:eastAsia="Times New Roman"/>
          <w:szCs w:val="24"/>
        </w:rPr>
        <w:t xml:space="preserve">Αναφέρατε το «σχέδιο </w:t>
      </w:r>
      <w:proofErr w:type="spellStart"/>
      <w:r>
        <w:rPr>
          <w:rFonts w:eastAsia="Times New Roman"/>
          <w:szCs w:val="24"/>
        </w:rPr>
        <w:t>Γιούνκερ</w:t>
      </w:r>
      <w:proofErr w:type="spellEnd"/>
      <w:r>
        <w:rPr>
          <w:rFonts w:eastAsia="Times New Roman"/>
          <w:szCs w:val="24"/>
        </w:rPr>
        <w:t xml:space="preserve">». Έχω καταθέσει στη Βουλή τον κατάλογο που είχε στείλει η Νέα Δημοκρατία για τα υποψήφια έργα του «σχεδίου </w:t>
      </w:r>
      <w:proofErr w:type="spellStart"/>
      <w:r>
        <w:rPr>
          <w:rFonts w:eastAsia="Times New Roman"/>
          <w:szCs w:val="24"/>
        </w:rPr>
        <w:t>Γιούνκερ</w:t>
      </w:r>
      <w:proofErr w:type="spellEnd"/>
      <w:r>
        <w:rPr>
          <w:rFonts w:eastAsia="Times New Roman"/>
          <w:szCs w:val="24"/>
        </w:rPr>
        <w:t xml:space="preserve">». Να τον καταθέσω ξανά; Ήταν χίλια έργα με </w:t>
      </w:r>
      <w:r>
        <w:rPr>
          <w:rFonts w:eastAsia="Times New Roman"/>
          <w:szCs w:val="24"/>
        </w:rPr>
        <w:lastRenderedPageBreak/>
        <w:t>βαθμό ωρίμανσης «μηδέν». Ήταν ένας κατάλογος, μία «</w:t>
      </w:r>
      <w:r>
        <w:rPr>
          <w:rFonts w:eastAsia="Times New Roman"/>
          <w:szCs w:val="24"/>
          <w:lang w:val="en-US"/>
        </w:rPr>
        <w:t>shopping</w:t>
      </w:r>
      <w:r>
        <w:rPr>
          <w:rFonts w:eastAsia="Times New Roman"/>
          <w:szCs w:val="24"/>
        </w:rPr>
        <w:t xml:space="preserve"> </w:t>
      </w:r>
      <w:r>
        <w:rPr>
          <w:rFonts w:eastAsia="Times New Roman"/>
          <w:szCs w:val="24"/>
          <w:lang w:val="en-US"/>
        </w:rPr>
        <w:t>list</w:t>
      </w:r>
      <w:r>
        <w:rPr>
          <w:rFonts w:eastAsia="Times New Roman"/>
          <w:szCs w:val="24"/>
        </w:rPr>
        <w:t>», που είχε φτιάξει η Νέα Δημοκρατία…</w:t>
      </w:r>
    </w:p>
    <w:p w14:paraId="1CCA24C5" w14:textId="77777777" w:rsidR="00C30B9F" w:rsidRDefault="003D4032">
      <w:pPr>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Πριν από δύο χρόνια έγινε αυτό.</w:t>
      </w:r>
    </w:p>
    <w:p w14:paraId="1CCA24C6"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Ναι, ναι. Ήταν πριν από δύο χρόνια ακριβώς.</w:t>
      </w:r>
    </w:p>
    <w:p w14:paraId="1CCA24C7" w14:textId="77777777" w:rsidR="00C30B9F" w:rsidRDefault="003D4032">
      <w:pPr>
        <w:spacing w:line="600" w:lineRule="auto"/>
        <w:ind w:firstLine="720"/>
        <w:jc w:val="both"/>
        <w:rPr>
          <w:rFonts w:eastAsia="Times New Roman"/>
          <w:szCs w:val="24"/>
        </w:rPr>
      </w:pPr>
      <w:r>
        <w:rPr>
          <w:rFonts w:eastAsia="Times New Roman"/>
          <w:b/>
          <w:szCs w:val="24"/>
        </w:rPr>
        <w:t xml:space="preserve">ΑΘΑΝΑΣΙΟΣ ΜΠΟΥΡΑΣ: </w:t>
      </w:r>
      <w:r>
        <w:rPr>
          <w:rFonts w:eastAsia="Times New Roman"/>
          <w:szCs w:val="24"/>
        </w:rPr>
        <w:t>Τότε, το ανέφερε σαν όνομα…</w:t>
      </w:r>
    </w:p>
    <w:p w14:paraId="1CCA24C8"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Σας παρακαλώ.</w:t>
      </w:r>
    </w:p>
    <w:p w14:paraId="1CCA24C9"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 xml:space="preserve">Ήταν ο βαθμός με τον οποίο η Νέα Δημοκρατία καταλάβαινε τι είναι το «σχέδιο </w:t>
      </w:r>
      <w:proofErr w:type="spellStart"/>
      <w:r>
        <w:rPr>
          <w:rFonts w:eastAsia="Times New Roman"/>
          <w:szCs w:val="24"/>
        </w:rPr>
        <w:t>Γιούνκερ</w:t>
      </w:r>
      <w:proofErr w:type="spellEnd"/>
      <w:r>
        <w:rPr>
          <w:rFonts w:eastAsia="Times New Roman"/>
          <w:szCs w:val="24"/>
        </w:rPr>
        <w:t xml:space="preserve">», τι σημαίνει «διαδικασία ωρίμανσης», </w:t>
      </w:r>
      <w:proofErr w:type="spellStart"/>
      <w:r>
        <w:rPr>
          <w:rFonts w:eastAsia="Times New Roman"/>
          <w:szCs w:val="24"/>
        </w:rPr>
        <w:t>κ.ο.κ.</w:t>
      </w:r>
      <w:proofErr w:type="spellEnd"/>
      <w:r>
        <w:rPr>
          <w:rFonts w:eastAsia="Times New Roman"/>
          <w:szCs w:val="24"/>
        </w:rPr>
        <w:t>.</w:t>
      </w:r>
    </w:p>
    <w:p w14:paraId="1CCA24CA" w14:textId="77777777" w:rsidR="00C30B9F" w:rsidRDefault="003D4032">
      <w:pPr>
        <w:spacing w:line="600" w:lineRule="auto"/>
        <w:ind w:firstLine="720"/>
        <w:jc w:val="both"/>
        <w:rPr>
          <w:rFonts w:eastAsia="Times New Roman"/>
          <w:szCs w:val="24"/>
        </w:rPr>
      </w:pPr>
      <w:r>
        <w:rPr>
          <w:rFonts w:eastAsia="Times New Roman"/>
          <w:szCs w:val="24"/>
        </w:rPr>
        <w:lastRenderedPageBreak/>
        <w:t>Εμείς, σ’ αυτόν τον έναν χρόνο, έχουμε ωριμάσει σε ικανοποιητικό βαθμό αυτά τα σαράντα δύο έργα και αυτά υποβάλαμε. Ακούω πράγματα, τα οποία ειλικρινά με εκπλήσσουν. Ακούω ότι εμείς «παγώσαμε» διάφορα ερευνητικά-καινοτομικά σχέδια, που είχε ετοιμάσει η κυβέρνηση –υποθέτω στο πλαίσιο των συνεργασιών του «</w:t>
      </w:r>
      <w:r>
        <w:rPr>
          <w:rFonts w:eastAsia="Times New Roman"/>
          <w:szCs w:val="24"/>
          <w:lang w:val="en-US"/>
        </w:rPr>
        <w:t>venture</w:t>
      </w:r>
      <w:r>
        <w:rPr>
          <w:rFonts w:eastAsia="Times New Roman"/>
          <w:szCs w:val="24"/>
        </w:rPr>
        <w:t xml:space="preserve"> </w:t>
      </w:r>
      <w:r>
        <w:rPr>
          <w:rFonts w:eastAsia="Times New Roman"/>
          <w:szCs w:val="24"/>
          <w:lang w:val="en-US"/>
        </w:rPr>
        <w:t>capital</w:t>
      </w:r>
      <w:r>
        <w:rPr>
          <w:rFonts w:eastAsia="Times New Roman"/>
          <w:szCs w:val="24"/>
        </w:rPr>
        <w:t xml:space="preserve">»- για κάποια καινοτομικά. Νομίζω ότι η Κυβέρνηση έχει κάνει πολύ περισσότερα απ’ αυτά που υπονοείτε. Ο νόμος </w:t>
      </w:r>
      <w:proofErr w:type="spellStart"/>
      <w:r>
        <w:rPr>
          <w:rFonts w:eastAsia="Times New Roman"/>
          <w:szCs w:val="24"/>
        </w:rPr>
        <w:t>Φωτάκη</w:t>
      </w:r>
      <w:proofErr w:type="spellEnd"/>
      <w:r>
        <w:rPr>
          <w:rFonts w:eastAsia="Times New Roman"/>
          <w:szCs w:val="24"/>
        </w:rPr>
        <w:t xml:space="preserve"> ξεκινά, ψηφίστηκε. Έχει βρει τα 200 εκατομμύρια ευρώ. Ξεκινά αυτήν την εβδομάδα. Συνεχίζουμε μία πληθώρα κινήτρων και επαφών για όλο το καινοτομικό στάδιο. Είναι δύσκολο να κάνετε κριτική στην Κυβέρνηση γι’ αυτό.</w:t>
      </w:r>
    </w:p>
    <w:p w14:paraId="1CCA24CB" w14:textId="77777777" w:rsidR="00C30B9F" w:rsidRDefault="003D4032">
      <w:pPr>
        <w:spacing w:line="600" w:lineRule="auto"/>
        <w:ind w:firstLine="720"/>
        <w:jc w:val="both"/>
        <w:rPr>
          <w:rFonts w:eastAsia="Times New Roman"/>
          <w:szCs w:val="24"/>
        </w:rPr>
      </w:pPr>
      <w:r>
        <w:rPr>
          <w:rFonts w:eastAsia="Times New Roman"/>
          <w:szCs w:val="24"/>
        </w:rPr>
        <w:t>Μας εγκαλείτε γιατί δεν προχωρήσαμε τις ΣΔΙΤ σκουπιδιών. Τις προχωρήσαμε.</w:t>
      </w:r>
    </w:p>
    <w:p w14:paraId="1CCA24CC"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Ποιες είναι;</w:t>
      </w:r>
    </w:p>
    <w:p w14:paraId="1CCA24CD"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Θα σας πω.</w:t>
      </w:r>
    </w:p>
    <w:p w14:paraId="1CCA24CE" w14:textId="77777777" w:rsidR="00C30B9F" w:rsidRDefault="003D4032">
      <w:pPr>
        <w:spacing w:line="600" w:lineRule="auto"/>
        <w:ind w:firstLine="720"/>
        <w:jc w:val="both"/>
        <w:rPr>
          <w:rFonts w:eastAsia="Times New Roman"/>
          <w:szCs w:val="24"/>
        </w:rPr>
      </w:pPr>
      <w:r>
        <w:rPr>
          <w:rFonts w:eastAsia="Times New Roman"/>
          <w:szCs w:val="24"/>
        </w:rPr>
        <w:t>Υπέγραψα για την Κοζάνη της Δυτικής Μακεδονίας…</w:t>
      </w:r>
    </w:p>
    <w:p w14:paraId="1CCA24CF" w14:textId="77777777" w:rsidR="00C30B9F" w:rsidRDefault="003D4032">
      <w:pPr>
        <w:spacing w:line="600" w:lineRule="auto"/>
        <w:ind w:firstLine="720"/>
        <w:jc w:val="both"/>
        <w:rPr>
          <w:rFonts w:eastAsia="Times New Roman"/>
          <w:szCs w:val="24"/>
        </w:rPr>
      </w:pPr>
      <w:r>
        <w:rPr>
          <w:rFonts w:eastAsia="Times New Roman"/>
          <w:b/>
          <w:szCs w:val="24"/>
        </w:rPr>
        <w:lastRenderedPageBreak/>
        <w:t xml:space="preserve">ΚΩΝΣΤΑΝΤΙΝΟΣ ΧΑΤΖΗΔΑΚΗΣ: </w:t>
      </w:r>
      <w:r>
        <w:rPr>
          <w:rFonts w:eastAsia="Times New Roman"/>
          <w:szCs w:val="24"/>
        </w:rPr>
        <w:t>Μία, της Μακεδονίας.</w:t>
      </w:r>
    </w:p>
    <w:p w14:paraId="1CCA24D0"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Χαίρομαι που συμφωνείτε.</w:t>
      </w:r>
    </w:p>
    <w:p w14:paraId="1CCA24D1" w14:textId="77777777" w:rsidR="00C30B9F" w:rsidRDefault="003D4032">
      <w:pPr>
        <w:spacing w:line="600" w:lineRule="auto"/>
        <w:ind w:firstLine="720"/>
        <w:jc w:val="both"/>
        <w:rPr>
          <w:rFonts w:eastAsia="Times New Roman"/>
          <w:szCs w:val="24"/>
        </w:rPr>
      </w:pPr>
      <w:r>
        <w:rPr>
          <w:rFonts w:eastAsia="Times New Roman"/>
          <w:szCs w:val="24"/>
        </w:rPr>
        <w:t xml:space="preserve">Υπάρχουν άλλες δύο, της Ηπείρου και των Σερρών, των οποίων το χρονοδιάγραμμα είναι υπό συζήτηση. </w:t>
      </w:r>
    </w:p>
    <w:p w14:paraId="1CCA24D2" w14:textId="77777777" w:rsidR="00C30B9F" w:rsidRDefault="003D4032">
      <w:pPr>
        <w:spacing w:line="600" w:lineRule="auto"/>
        <w:ind w:firstLine="720"/>
        <w:jc w:val="both"/>
        <w:rPr>
          <w:rFonts w:eastAsia="Times New Roman"/>
          <w:szCs w:val="24"/>
        </w:rPr>
      </w:pPr>
      <w:r>
        <w:rPr>
          <w:rFonts w:eastAsia="Times New Roman"/>
          <w:szCs w:val="24"/>
        </w:rPr>
        <w:t>Όμως, το πιο σημαντικό δεν είναι το αν τα προχωράμε ή όχι. Το πιο σημαντικό είναι ότι φτιάξαμε έναν νέο περιφερειακό σχεδιασμό διαχείρισης των απορριμμάτων.</w:t>
      </w:r>
    </w:p>
    <w:p w14:paraId="1CCA24D3"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Της Ηλείας; Της Αττικής; Της Πελοποννήσου;</w:t>
      </w:r>
    </w:p>
    <w:p w14:paraId="1CCA24D4"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Μισό λεπτό, κύριε Χατζηδάκη.</w:t>
      </w:r>
    </w:p>
    <w:p w14:paraId="1CCA24D5"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Αυτός ο σχεδιασμός, πρώτον, είναι συμβατός με τους στόχους της </w:t>
      </w:r>
      <w:r>
        <w:rPr>
          <w:rFonts w:eastAsia="Times New Roman"/>
          <w:szCs w:val="28"/>
        </w:rPr>
        <w:t>Ευρωπαϊκής Ένωσης</w:t>
      </w:r>
      <w:r>
        <w:rPr>
          <w:rFonts w:eastAsia="Times New Roman"/>
          <w:szCs w:val="24"/>
        </w:rPr>
        <w:t xml:space="preserve"> του 2020. Αυτός λέει ότι πρέπει να γίνεται κατά 50% ανακύκλωση στην πηγή και κατά 50%...</w:t>
      </w:r>
    </w:p>
    <w:p w14:paraId="1CCA24D6"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Η στρατηγική;</w:t>
      </w:r>
    </w:p>
    <w:p w14:paraId="1CCA24D7"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 xml:space="preserve">Συγγνώμη, αλλά έχουμε διαφορετική στρατηγική. Λυπάμαι. </w:t>
      </w:r>
    </w:p>
    <w:p w14:paraId="1CCA24D8" w14:textId="77777777" w:rsidR="00C30B9F" w:rsidRDefault="003D4032">
      <w:pPr>
        <w:spacing w:line="600" w:lineRule="auto"/>
        <w:ind w:firstLine="720"/>
        <w:jc w:val="both"/>
        <w:rPr>
          <w:rFonts w:eastAsia="Times New Roman"/>
          <w:szCs w:val="24"/>
        </w:rPr>
      </w:pPr>
      <w:r>
        <w:rPr>
          <w:rFonts w:eastAsia="Times New Roman"/>
          <w:szCs w:val="24"/>
        </w:rPr>
        <w:t xml:space="preserve">Λέει, λοιπόν, για 50% με τη μέθοδο που προτείνετε εσείς. </w:t>
      </w:r>
    </w:p>
    <w:p w14:paraId="1CCA24D9" w14:textId="77777777" w:rsidR="00C30B9F" w:rsidRDefault="003D4032">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Κύριε Πρόεδρε, αν τοποθετείται ο Υπουργός σε κάθε Βουλευτή, τότε δεν θα μιλήσει κανένας.</w:t>
      </w:r>
    </w:p>
    <w:p w14:paraId="1CCA24DA"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Συνεπώς, η ιδέα ότι η Κυβέρνηση…</w:t>
      </w:r>
    </w:p>
    <w:p w14:paraId="1CCA24DB" w14:textId="77777777" w:rsidR="00C30B9F" w:rsidRDefault="003D4032">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Εντάξει, κύριε Υπουργέ. Καταλήξτε, σας παρακαλώ.</w:t>
      </w:r>
    </w:p>
    <w:p w14:paraId="1CCA24DC"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 xml:space="preserve">Κύριε συνάδελφε, μη διακόπτετε, σας παρακαλώ. Είστε </w:t>
      </w:r>
      <w:proofErr w:type="spellStart"/>
      <w:r>
        <w:rPr>
          <w:rFonts w:eastAsia="Times New Roman"/>
          <w:szCs w:val="24"/>
        </w:rPr>
        <w:t>ομιλητικότατος</w:t>
      </w:r>
      <w:proofErr w:type="spellEnd"/>
      <w:r>
        <w:rPr>
          <w:rFonts w:eastAsia="Times New Roman"/>
          <w:szCs w:val="24"/>
        </w:rPr>
        <w:t>.</w:t>
      </w:r>
    </w:p>
    <w:p w14:paraId="1CCA24DD" w14:textId="77777777" w:rsidR="00C30B9F" w:rsidRDefault="003D4032">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Εγώ είμαι ομιλητής για μεθαύριο, αλλά αν απαντάτε σε κάθε ομιλητή, δεν θα μιλήσουμε ποτέ.</w:t>
      </w:r>
    </w:p>
    <w:p w14:paraId="1CCA24DE"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Κικίλια</w:t>
      </w:r>
      <w:proofErr w:type="spellEnd"/>
      <w:r>
        <w:rPr>
          <w:rFonts w:eastAsia="Times New Roman"/>
          <w:szCs w:val="24"/>
        </w:rPr>
        <w:t>, σας παρακαλώ.</w:t>
      </w:r>
    </w:p>
    <w:p w14:paraId="1CCA24DF"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Ναι, αλλά μη με διακόπτετε όμως. Έχετε αυτήν την τάση. Μη με διακόπτετε. Διέκοψα εγώ ποτέ κανέναν;</w:t>
      </w:r>
    </w:p>
    <w:p w14:paraId="1CCA24E0" w14:textId="77777777" w:rsidR="00C30B9F" w:rsidRDefault="003D4032">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Αν μιλάτε με κάθε ομιλητή, είναι διακοπή.</w:t>
      </w:r>
    </w:p>
    <w:p w14:paraId="1CCA24E1" w14:textId="77777777" w:rsidR="00C30B9F" w:rsidRDefault="003D4032">
      <w:pPr>
        <w:spacing w:line="600" w:lineRule="auto"/>
        <w:ind w:firstLine="720"/>
        <w:jc w:val="both"/>
        <w:rPr>
          <w:rFonts w:eastAsia="Times New Roman"/>
          <w:szCs w:val="24"/>
        </w:rPr>
      </w:pPr>
      <w:r>
        <w:rPr>
          <w:rFonts w:eastAsia="Times New Roman"/>
          <w:b/>
          <w:szCs w:val="24"/>
        </w:rPr>
        <w:lastRenderedPageBreak/>
        <w:t xml:space="preserve">ΓΕΩΡΓΙΟΣ ΣΤΑΘΑΚΗΣ (Υπουργός Οικονομίας, Ανάπτυξης και Τουρισμού): </w:t>
      </w:r>
      <w:r>
        <w:rPr>
          <w:rFonts w:eastAsia="Times New Roman"/>
          <w:szCs w:val="24"/>
        </w:rPr>
        <w:t xml:space="preserve">Σας παρακαλώ. Εσείς είστε επιρρεπής στη διακοπή. Διάσημη γίνατε γι’ αυτό. Διάσημη έχετε γίνει για τη διακοπή. </w:t>
      </w:r>
    </w:p>
    <w:p w14:paraId="1CCA24E2"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8"/>
        </w:rPr>
        <w:t xml:space="preserve">Κύριε Υπουργέ, </w:t>
      </w:r>
      <w:r>
        <w:rPr>
          <w:rFonts w:eastAsia="Times New Roman"/>
          <w:szCs w:val="24"/>
        </w:rPr>
        <w:t>σας παρακαλώ, ολοκληρώστε.</w:t>
      </w:r>
    </w:p>
    <w:p w14:paraId="1CCA24E3" w14:textId="77777777" w:rsidR="00C30B9F" w:rsidRDefault="003D4032">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Από λόγια και κατηγορίες είστε καλοί.</w:t>
      </w:r>
    </w:p>
    <w:p w14:paraId="1CCA24E4"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Αφήστε με να ολοκληρώσω. Με τον κ. Χατζηδάκη έχω έναν διάλογο, αν μου επιτρέπετε.</w:t>
      </w:r>
    </w:p>
    <w:p w14:paraId="1CCA24E5"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8"/>
        </w:rPr>
        <w:t xml:space="preserve">Κύριε Υπουργέ, </w:t>
      </w:r>
      <w:r>
        <w:rPr>
          <w:rFonts w:eastAsia="Times New Roman"/>
          <w:szCs w:val="24"/>
        </w:rPr>
        <w:t>μη δίνετε διαλογικό χαρακτήρα στη συζήτηση. Δεν γίνεται έτσι. Βάλτε μία τελεία.</w:t>
      </w:r>
    </w:p>
    <w:p w14:paraId="1CCA24E6"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Επαναλαμβάνω ότι το σύστημα διαχείρισης που προτείνουμε, πρώτον, είναι καλύτερο, έχει στρατηγικούς στόχους και μέσα σ’ αυτό εντάσσονται και οι ΣΔΙΤ, που αναφέραμε.</w:t>
      </w:r>
    </w:p>
    <w:p w14:paraId="1CCA24E7" w14:textId="77777777" w:rsidR="00C30B9F" w:rsidRDefault="003D4032">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Εντάξει, κύριε Υπουργέ.</w:t>
      </w:r>
    </w:p>
    <w:p w14:paraId="1CCA24E8" w14:textId="77777777" w:rsidR="00C30B9F" w:rsidRDefault="003D4032">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Γιόγακας</w:t>
      </w:r>
      <w:proofErr w:type="spellEnd"/>
      <w:r>
        <w:rPr>
          <w:rFonts w:eastAsia="Times New Roman"/>
          <w:szCs w:val="24"/>
        </w:rPr>
        <w:t xml:space="preserve"> έχει τον λόγο.</w:t>
      </w:r>
    </w:p>
    <w:p w14:paraId="1CCA24E9"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Κύριε Πρόεδρε, θα ήθελα τον λόγο για ένα λεπτό.</w:t>
      </w:r>
    </w:p>
    <w:p w14:paraId="1CCA24EA"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Όχι, όχι, κύριε Χατζηδάκη. Θέσατε πολλά ερωτήματα και ήταν λογικό να προκαλέσουν απαντήσεις.</w:t>
      </w:r>
    </w:p>
    <w:p w14:paraId="1CCA24EB"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Μα, μίλησε για μένα και πρέπει να απαντήσω.</w:t>
      </w:r>
    </w:p>
    <w:p w14:paraId="1CCA24EC"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Όχι, δεν γίνεται.</w:t>
      </w:r>
    </w:p>
    <w:p w14:paraId="1CCA24ED" w14:textId="77777777" w:rsidR="00C30B9F" w:rsidRDefault="003D4032">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Γιόγακας</w:t>
      </w:r>
      <w:proofErr w:type="spellEnd"/>
      <w:r>
        <w:rPr>
          <w:rFonts w:eastAsia="Times New Roman"/>
          <w:szCs w:val="24"/>
        </w:rPr>
        <w:t xml:space="preserve"> τώρα.</w:t>
      </w:r>
    </w:p>
    <w:p w14:paraId="1CCA24EE" w14:textId="77777777" w:rsidR="00C30B9F" w:rsidRDefault="003D4032">
      <w:pPr>
        <w:spacing w:line="600" w:lineRule="auto"/>
        <w:ind w:firstLine="720"/>
        <w:jc w:val="both"/>
        <w:rPr>
          <w:rFonts w:eastAsia="Times New Roman"/>
          <w:szCs w:val="24"/>
        </w:rPr>
      </w:pPr>
      <w:r>
        <w:rPr>
          <w:rFonts w:eastAsia="Times New Roman"/>
          <w:szCs w:val="24"/>
        </w:rPr>
        <w:t xml:space="preserve">Ορίστε, έχετε τον λόγο, κύριε </w:t>
      </w:r>
      <w:proofErr w:type="spellStart"/>
      <w:r>
        <w:rPr>
          <w:rFonts w:eastAsia="Times New Roman"/>
          <w:szCs w:val="24"/>
        </w:rPr>
        <w:t>Γιόγακα</w:t>
      </w:r>
      <w:proofErr w:type="spellEnd"/>
      <w:r>
        <w:rPr>
          <w:rFonts w:eastAsia="Times New Roman"/>
          <w:szCs w:val="24"/>
        </w:rPr>
        <w:t>.</w:t>
      </w:r>
    </w:p>
    <w:p w14:paraId="1CCA24EF" w14:textId="77777777" w:rsidR="00C30B9F" w:rsidRDefault="003D4032">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 xml:space="preserve">Μα, αναφέρθηκε ονομαστικά στον κ. </w:t>
      </w:r>
      <w:proofErr w:type="spellStart"/>
      <w:r>
        <w:rPr>
          <w:rFonts w:eastAsia="Times New Roman"/>
          <w:szCs w:val="24"/>
        </w:rPr>
        <w:t>Χατδηδάκη</w:t>
      </w:r>
      <w:proofErr w:type="spellEnd"/>
      <w:r>
        <w:rPr>
          <w:rFonts w:eastAsia="Times New Roman"/>
          <w:szCs w:val="24"/>
        </w:rPr>
        <w:t>.</w:t>
      </w:r>
    </w:p>
    <w:p w14:paraId="1CCA24F0" w14:textId="77777777" w:rsidR="00C30B9F" w:rsidRDefault="003D4032">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Μα, αυτό δεν γίνεται. Δεν υπάρχει σ’ αυτή τη διαδικασία. </w:t>
      </w:r>
    </w:p>
    <w:p w14:paraId="1CCA24F1"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Δεν είναι σωστό, κύριε Πρόεδρε. Ο Υπουργός μπορεί να απαντά σε κάθε Βουλευτή και ο Βουλευτής δεν μπορεί να μιλήσει;</w:t>
      </w:r>
    </w:p>
    <w:p w14:paraId="1CCA24F2" w14:textId="77777777" w:rsidR="00C30B9F" w:rsidRDefault="003D4032">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Είναι εκτός διαδικασίας, κύριε Χατζηδάκη. Δεν το καταλαβαίνετε; Περιμένουν τόσοι συνάδελφοί σας. Δεν το βλέπετε;</w:t>
      </w:r>
    </w:p>
    <w:p w14:paraId="1CCA24F3"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Δώστε μου ένα λεπτό, σας παρακαλώ.</w:t>
      </w:r>
    </w:p>
    <w:p w14:paraId="1CCA24F4"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Μετά θα προκαλέσετε την απάντηση του Υπουργού και θα πάμε μέχρι το βράδυ.</w:t>
      </w:r>
    </w:p>
    <w:p w14:paraId="1CCA24F5"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Μα, δεν πρόκειται να προκαλέσω κανέναν.</w:t>
      </w:r>
    </w:p>
    <w:p w14:paraId="1CCA24F6" w14:textId="77777777" w:rsidR="00C30B9F" w:rsidRDefault="003D4032">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Θα μιλήσει και ο Αρχηγός σας σε κανένα μισάωρο, κύριε Χατζηδάκη.</w:t>
      </w:r>
    </w:p>
    <w:p w14:paraId="1CCA24F7"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Αν μου είχατε δώσει ένα λεπτό, θα είχα τελειώσει τώρα.</w:t>
      </w:r>
    </w:p>
    <w:p w14:paraId="1CCA24F8"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Ωραία, λοιπόν, μπορείτε να μιλήσετε.</w:t>
      </w:r>
    </w:p>
    <w:p w14:paraId="1CCA24F9" w14:textId="77777777" w:rsidR="00C30B9F" w:rsidRDefault="003D4032">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 xml:space="preserve">Εν συντομία, θέλω να πω ότι για τον νόμο για τις </w:t>
      </w:r>
      <w:proofErr w:type="spellStart"/>
      <w:r>
        <w:rPr>
          <w:rFonts w:eastAsia="Times New Roman"/>
          <w:szCs w:val="24"/>
        </w:rPr>
        <w:t>αδειοδοτήσεις</w:t>
      </w:r>
      <w:proofErr w:type="spellEnd"/>
      <w:r>
        <w:rPr>
          <w:rFonts w:eastAsia="Times New Roman"/>
          <w:szCs w:val="24"/>
        </w:rPr>
        <w:t xml:space="preserve"> είχα βγάλει τις πρώτες υπουργικές αποφάσεις, είχαν απλουστευτεί οι διαδικασίες σε </w:t>
      </w:r>
      <w:proofErr w:type="spellStart"/>
      <w:r>
        <w:rPr>
          <w:rFonts w:eastAsia="Times New Roman"/>
          <w:szCs w:val="24"/>
        </w:rPr>
        <w:t>εκατόν</w:t>
      </w:r>
      <w:proofErr w:type="spellEnd"/>
      <w:r>
        <w:rPr>
          <w:rFonts w:eastAsia="Times New Roman"/>
          <w:szCs w:val="24"/>
        </w:rPr>
        <w:t xml:space="preserve"> δέκα δραστηριότητες και μετά τις «παγώσατε». </w:t>
      </w:r>
    </w:p>
    <w:p w14:paraId="1CCA24FA" w14:textId="77777777" w:rsidR="00C30B9F" w:rsidRDefault="003D4032">
      <w:pPr>
        <w:spacing w:line="600" w:lineRule="auto"/>
        <w:ind w:firstLine="720"/>
        <w:jc w:val="both"/>
        <w:rPr>
          <w:rFonts w:eastAsia="Times New Roman"/>
          <w:szCs w:val="24"/>
        </w:rPr>
      </w:pPr>
      <w:r>
        <w:rPr>
          <w:rFonts w:eastAsia="Times New Roman"/>
          <w:szCs w:val="24"/>
        </w:rPr>
        <w:t>Μας είπατε τώρα ότι θα συνεργαστείτε με την Παγκόσμια Τράπεζα. Ε, μ’ αυτήν είχαμε συνεργαστεί κι εμείς. Χρειάστηκαν δεκαπέντε μήνες για να καταλάβετε ότι πρέπει να συνεχίσετε τη συνεργασία;</w:t>
      </w:r>
    </w:p>
    <w:p w14:paraId="1CCA24F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Δεύτερον, σχετικά με τα ποσά του αναπτυξιακού νόμου, εγώ δεν σας είπα ότι έχετε τη δυνατότητα να δώσετε άπειρα κονδύλια. Δεν έχετε, όμως, το δικαίωμα να πανηγυρίζετε για το «αδειανό πουκάμισο», </w:t>
      </w:r>
      <w:r>
        <w:rPr>
          <w:rFonts w:eastAsia="Times New Roman" w:cs="Times New Roman"/>
          <w:szCs w:val="24"/>
        </w:rPr>
        <w:lastRenderedPageBreak/>
        <w:t>που σήμερα ψηφίζουμε, γιατί είναι 480 εκατομμύρια οι νέες επιδοτήσεις, και αυτό είναι ακριβές. Θέλετε να βάλουμε και τις φοροαπαλλαγές; Είναι 1 δισεκατομμύριο; Μέχρι τα 80 δισεκατομμύρια που λέτε εσείς πόσο μεγάλη απόσταση είναι;</w:t>
      </w:r>
    </w:p>
    <w:p w14:paraId="1CCA24FC"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Λοιπόν, κύριε Χατζηδάκη, δεν θα κάνετε </w:t>
      </w:r>
      <w:proofErr w:type="spellStart"/>
      <w:r>
        <w:rPr>
          <w:rFonts w:eastAsia="Times New Roman" w:cs="Times New Roman"/>
          <w:szCs w:val="24"/>
        </w:rPr>
        <w:t>δευτερομιλία</w:t>
      </w:r>
      <w:proofErr w:type="spellEnd"/>
      <w:r>
        <w:rPr>
          <w:rFonts w:eastAsia="Times New Roman" w:cs="Times New Roman"/>
          <w:szCs w:val="24"/>
        </w:rPr>
        <w:t xml:space="preserve"> τώρα. Σας παρακαλώ πολύ, βάλτε μια τελεία.</w:t>
      </w:r>
    </w:p>
    <w:p w14:paraId="1CCA24FD" w14:textId="77777777" w:rsidR="00C30B9F" w:rsidRDefault="003D4032">
      <w:pPr>
        <w:spacing w:line="600" w:lineRule="auto"/>
        <w:ind w:firstLine="720"/>
        <w:jc w:val="both"/>
        <w:rPr>
          <w:rFonts w:eastAsia="Times New Roman" w:cs="Times New Roman"/>
          <w:szCs w:val="24"/>
        </w:rPr>
      </w:pPr>
      <w:r>
        <w:rPr>
          <w:rFonts w:eastAsia="Times New Roman"/>
          <w:b/>
          <w:szCs w:val="24"/>
        </w:rPr>
        <w:t xml:space="preserve">ΚΩΝΣΤΑΝΤΙΝΟΣ </w:t>
      </w:r>
      <w:r>
        <w:rPr>
          <w:rFonts w:eastAsia="Times New Roman" w:cs="Times New Roman"/>
          <w:b/>
          <w:szCs w:val="24"/>
        </w:rPr>
        <w:t xml:space="preserve">ΧΑΤΖΗΔΑΚΗΣ: </w:t>
      </w:r>
      <w:r>
        <w:rPr>
          <w:rFonts w:eastAsia="Times New Roman" w:cs="Times New Roman"/>
          <w:szCs w:val="24"/>
        </w:rPr>
        <w:t>Τελειώνω, κύριε Πρόεδρε.</w:t>
      </w:r>
    </w:p>
    <w:p w14:paraId="1CCA24F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Θα πω και για το ΕΣΠΑ, στο οποίο αναφέρθηκε και πάλι ο Υπουργός. Αναγνωρίζει ή δεν αναγνωρίζει ότι το ΕΣΠΑ, και τέλεια να προχωρήσει, μπορεί να καλύψει τις ανάγκες της χώρας μόνο κατά το ένα πέμπτο σε επενδύσεις; </w:t>
      </w:r>
    </w:p>
    <w:p w14:paraId="1CCA24F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Αυτά τα πράγματα είναι πολύ συγκεκριμένα. Και ακόμα πιο συγκεκριμένο -και για αυτό δεν πήρα καμμία απάντηση- είναι ότι η χώρα γύρισε στην ύφεση. Και μην μου πείτε…</w:t>
      </w:r>
    </w:p>
    <w:p w14:paraId="1CCA2500"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Συγκεκριμένη είναι και η διαδικασία που ακολουθούμε. </w:t>
      </w:r>
    </w:p>
    <w:p w14:paraId="1CCA250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Χατζηδάκη. Συνεχίζουμε με τον κ. </w:t>
      </w:r>
      <w:proofErr w:type="spellStart"/>
      <w:r>
        <w:rPr>
          <w:rFonts w:eastAsia="Times New Roman" w:cs="Times New Roman"/>
          <w:szCs w:val="24"/>
        </w:rPr>
        <w:t>Γιόγιακα</w:t>
      </w:r>
      <w:proofErr w:type="spellEnd"/>
      <w:r>
        <w:rPr>
          <w:rFonts w:eastAsia="Times New Roman" w:cs="Times New Roman"/>
          <w:szCs w:val="24"/>
        </w:rPr>
        <w:t>.</w:t>
      </w:r>
    </w:p>
    <w:p w14:paraId="1CCA250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szCs w:val="24"/>
        </w:rPr>
        <w:t xml:space="preserve">ΚΩΝΣΤΑΝΤΙΝΟΣ </w:t>
      </w:r>
      <w:r>
        <w:rPr>
          <w:rFonts w:eastAsia="Times New Roman" w:cs="Times New Roman"/>
          <w:b/>
          <w:szCs w:val="24"/>
        </w:rPr>
        <w:t xml:space="preserve">ΧΑΤΖΗΔΑΚΗΣ: </w:t>
      </w:r>
      <w:r>
        <w:rPr>
          <w:rFonts w:eastAsia="Times New Roman" w:cs="Times New Roman"/>
          <w:szCs w:val="24"/>
        </w:rPr>
        <w:t>Πήρατε το 1,8% ανάπτυξη και είμαστε στην ύφεση για δεύτερο χρόνο.</w:t>
      </w:r>
    </w:p>
    <w:p w14:paraId="1CCA250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Βάλτε τελεία, κύριε Χατζηδάκη.</w:t>
      </w:r>
    </w:p>
    <w:p w14:paraId="1CCA250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Γιόγιακα</w:t>
      </w:r>
      <w:proofErr w:type="spellEnd"/>
      <w:r>
        <w:rPr>
          <w:rFonts w:eastAsia="Times New Roman" w:cs="Times New Roman"/>
          <w:szCs w:val="24"/>
        </w:rPr>
        <w:t xml:space="preserve">. </w:t>
      </w:r>
    </w:p>
    <w:p w14:paraId="1CCA2505"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 xml:space="preserve">Κυρίες και κύριοι συνάδελφοι, μετά τις μεγάλες αλήθειες του κ. Χατζηδάκη, και τον χρόνο που χρειάστηκε η σημερινή συγκυβέρνηση ΣΥΡΙΖΑ-ΑΝΕΛ να έρθει στην πραγματικότητα και στον ρεαλισμό, κανείς δεν αμφισβητεί τον πολύτιμο χρόνο, που έχει χαθεί για τη χώρα μας, </w:t>
      </w:r>
      <w:r>
        <w:rPr>
          <w:rFonts w:eastAsia="Times New Roman"/>
          <w:bCs/>
        </w:rPr>
        <w:t>προκειμένου να</w:t>
      </w:r>
      <w:r>
        <w:rPr>
          <w:rFonts w:eastAsia="Times New Roman" w:cs="Times New Roman"/>
          <w:szCs w:val="24"/>
        </w:rPr>
        <w:t xml:space="preserve"> </w:t>
      </w:r>
      <w:proofErr w:type="spellStart"/>
      <w:r>
        <w:rPr>
          <w:rFonts w:eastAsia="Times New Roman" w:cs="Times New Roman"/>
          <w:szCs w:val="24"/>
        </w:rPr>
        <w:t>ξαναμπορέσει</w:t>
      </w:r>
      <w:proofErr w:type="spellEnd"/>
      <w:r>
        <w:rPr>
          <w:rFonts w:eastAsia="Times New Roman" w:cs="Times New Roman"/>
          <w:szCs w:val="24"/>
        </w:rPr>
        <w:t xml:space="preserve"> να βρει τα βήματα της ανάπτυξης.</w:t>
      </w:r>
    </w:p>
    <w:p w14:paraId="1CCA250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Είμαι και εγώ από εκείνους, που πιστεύουν ότι η σημερινή Κυβέρνηση δεν έχει ούτε τη θέληση, ούτε την ικανότητα να φέρει επενδύσεις και ανάπτυξη. Έφερε ένα φορολογικό σύστημα που είναι αντιαναπτυξιακό, με συντελεστές που διώχνουν επενδύσεις και αυξάνουν τα λουκέτα. Έδιωξε τις καταθέσεις από τις τράπεζες και τις οδήγησε σε νέα </w:t>
      </w:r>
      <w:proofErr w:type="spellStart"/>
      <w:r>
        <w:rPr>
          <w:rFonts w:eastAsia="Times New Roman" w:cs="Times New Roman"/>
          <w:szCs w:val="24"/>
        </w:rPr>
        <w:t>ανακεφαλαιοποίηση</w:t>
      </w:r>
      <w:proofErr w:type="spellEnd"/>
      <w:r>
        <w:rPr>
          <w:rFonts w:eastAsia="Times New Roman" w:cs="Times New Roman"/>
          <w:szCs w:val="24"/>
        </w:rPr>
        <w:t xml:space="preserve">, χειροτερεύοντας το πρόβλημα της ρευστότητας στην πραγματική οικονομία. Έκανε ό,τι μπορούσε να μην προχωρήσουν οι μεγάλες ιδιωτικοποιήσεις, που παρέλαβε από την κυβέρνηση Σαμαρά, μέχρι που σταμάτησε να «παίζει καθυστερήσεις» μόνο επειδή το επέβαλαν οι δανειστές. Κατήργησε με </w:t>
      </w:r>
      <w:r>
        <w:rPr>
          <w:rFonts w:eastAsia="Times New Roman" w:cs="Times New Roman"/>
          <w:bCs/>
          <w:szCs w:val="24"/>
        </w:rPr>
        <w:t>τροπολογία</w:t>
      </w:r>
      <w:r>
        <w:rPr>
          <w:rFonts w:eastAsia="Times New Roman" w:cs="Times New Roman"/>
          <w:szCs w:val="24"/>
        </w:rPr>
        <w:t xml:space="preserve"> διατάξεις για τις χρήσεις γης, που είχαν στόχο να διευκολύνουν την </w:t>
      </w:r>
      <w:proofErr w:type="spellStart"/>
      <w:r>
        <w:rPr>
          <w:rFonts w:eastAsia="Times New Roman" w:cs="Times New Roman"/>
          <w:szCs w:val="24"/>
        </w:rPr>
        <w:t>αδειοδότηση</w:t>
      </w:r>
      <w:proofErr w:type="spellEnd"/>
      <w:r>
        <w:rPr>
          <w:rFonts w:eastAsia="Times New Roman" w:cs="Times New Roman"/>
          <w:szCs w:val="24"/>
        </w:rPr>
        <w:t xml:space="preserve"> και την εγκατάσταση διαφορετικών δραστηριοτήτων και μας γύρισε τριάντα χρόνια πίσω.</w:t>
      </w:r>
    </w:p>
    <w:p w14:paraId="1CCA250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Το συμπέρασμα, κυρίες και κύριοι συνάδελφοι, είναι ότι, όπως ένας κούκος δεν φέρνει την άνοιξη, έτσι και ο αναπτυξιακός νόμος δεν μπορεί να φέρει την άνοιξη στις επενδύσεις. Και ας έλεγε ο Πρωθυπουργός ότι την άνοιξη θα ερχόταν η ανάσταση της ελληνικής οικονομίας. Ούτε ανάσταση είχαμε, ούτε άνοιξη στην οικονομία. </w:t>
      </w:r>
    </w:p>
    <w:p w14:paraId="1CCA250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μπορούσε να πει κανείς ότι ακόμα και έτσι, έστω και με καθυστέρηση, ένας νέος αναπτυξιακός νόμος είναι κάτι. Τι μπορούν, όμως, να περιμένουν οι ενδιαφερόμενοι από αυτόν τον νόμο; Δυστυχώς, θα έλεγα όχι πολλά, γιατί είναι ένας νόμος, που στο σύνολό του ούτε δίνει ισχυρά κίνητρα, ούτε διευκολύνει τις επενδύσεις. Μόλις 600 με 700 εκατομμύρια ευρώ θα δοθούν ως ενισχύσεις στα νέα επενδυτικά σχέδια. Ο κύριος Υπουργός μαζί με τις φοροαπαλλαγές λέει ότι θα φτάσουν τα 1,1 δισεκατομμύρια ευρώ. </w:t>
      </w:r>
    </w:p>
    <w:p w14:paraId="1CCA250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Ο πήχης, όμως, κύριε Υπουργέ, παρόλα αυτά, παραμένει πολύ χαμηλά. Και αυτά τα χρήματα θα αρχίσουν να ρέουν από το 2017 και θα δίνονται για τα επόμενα έξι χρόνια, γιατί, όπως πολύ εύστοχα αναφέρατε, υπάρχουν και παλιές εκκρεμότητες. Δεν προκαταβάλλεται πλέον κανένα μέρος της ενίσχυσης, ούτε προβλέπονται διευκολύνσεις, όπως ο συμψηφισμός φορολογικών υποχρεώσεων με την ενίσχυση. </w:t>
      </w:r>
    </w:p>
    <w:p w14:paraId="1CCA250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Οι επιχειρήσεις των παλαιότερων αναπτυξιακών θα περιμένουν επτά χρόνια, για να πάρουν όλη την επιχορήγηση. Εδώ ειλικρινά πρέπει να το ξαναδούμε με ιδιαίτερη προσοχή γιατί υπάρχει περίπτωση, άνθρωποι, επενδυτές που έχουν δραστηριοποιηθεί, να αντιμετωπίσουν τεράστια προβλήματα, έχοντας να πληρώνουν τις εγγυητικές και τις τράπεζες, εφόσον έχουν δανειστεί. </w:t>
      </w:r>
    </w:p>
    <w:p w14:paraId="1CCA250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Με τους όρους, λοιπόν, που βάζουν όλους στο ίδιο τσουβάλι υπάρχει κίνδυνος να δημιουργηθεί τεράστιο πρόβλημα. Θα έχουμε, λοιπόν, μαζική εγκατάλειψη, αν προκύψει κάτι τέτοιο, των επενδυτικών σχεδίων και η χρεοκοπία μπορεί να χτυπήσει την πόρτα του καθενός. </w:t>
      </w:r>
    </w:p>
    <w:p w14:paraId="1CCA250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Να θυμίσω εδώ ότι η επταετία πιάνει και τα μεγάλα επενδυτικά σχέδια, που έχουν κυρωθεί με νόμο στη Βουλή. Ποιος, λοιπόν, θα σκεφτεί να προχωρήσει μια μεγάλη επένδυση με τέτοιους όρους; Πώς θα έρθουν μεγάλες επενδύσεις που δημιουργούν μαζικά θέσεις εργασίας και πολλαπλάσια οφέλη για τις τοπικές οικονομίας.</w:t>
      </w:r>
    </w:p>
    <w:p w14:paraId="1CCA250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Υπάρχει, επομένως, κυρίες και κύριοι συνάδελφοι, πρόβλημα ισχυρών κινήτρων. Πέρα από τα κίνητρα, όμως, υπάρχουν και άλλες αδυναμίες που υπόσχονται να κάνουν τη ζωή δύσκολη σε όποιον ενδιαφέρεται να ενταχθεί στον νέο αναπτυξιακό νόμο.</w:t>
      </w:r>
    </w:p>
    <w:p w14:paraId="1CCA250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θα πω μόνο δύο παραδείγματα. Το ένα είναι ότι οι γραφειοκρατικές </w:t>
      </w:r>
      <w:r>
        <w:rPr>
          <w:rFonts w:eastAsia="Times New Roman"/>
          <w:szCs w:val="24"/>
        </w:rPr>
        <w:t>διαδικασίες</w:t>
      </w:r>
      <w:r>
        <w:rPr>
          <w:rFonts w:eastAsia="Times New Roman" w:cs="Times New Roman"/>
          <w:szCs w:val="24"/>
        </w:rPr>
        <w:t xml:space="preserve"> παίρνουν πολύ χρόνο και το άλλο είναι ότι δύσκολα οι ενδιαφερόμενοι διαβάζοντας τον νόμο μπορούν να καταλάβουν τι ενισχύεται, πόσο ενισχύεται, σε ποια περιοχή, σε ποιον κλάδο και σε ποια επιχείρηση. Και κοντά σε αυτά προσθέστε και τις περισσότερες από τριάντα υπουργικές αποφάσεις για τον προσδιορισμό των καθεστώτων ενίσχυσης, που μάλιστα δεν αναφέρεται μέχρι πότε θα εκδοθούν. </w:t>
      </w:r>
    </w:p>
    <w:p w14:paraId="1CCA250F" w14:textId="77777777" w:rsidR="00C30B9F" w:rsidRDefault="003D4032">
      <w:pPr>
        <w:spacing w:line="600" w:lineRule="auto"/>
        <w:ind w:firstLine="720"/>
        <w:jc w:val="both"/>
        <w:rPr>
          <w:rFonts w:eastAsia="Times New Roman"/>
          <w:szCs w:val="24"/>
        </w:rPr>
      </w:pPr>
      <w:r>
        <w:rPr>
          <w:rFonts w:eastAsia="Times New Roman" w:cs="Times New Roman"/>
          <w:szCs w:val="24"/>
        </w:rPr>
        <w:t xml:space="preserve">Δηλαδή, κύριοι της </w:t>
      </w:r>
      <w:r>
        <w:rPr>
          <w:rFonts w:eastAsia="Times New Roman"/>
          <w:szCs w:val="24"/>
        </w:rPr>
        <w:t xml:space="preserve">Κυβέρνησης, εάν δεν θέλετε να βοηθήσετε τους υποψήφιους επενδυτές, τι άλλο θα κάνετε; Πόσο περισσότερο θα τους τιμωρούσατε; </w:t>
      </w:r>
    </w:p>
    <w:p w14:paraId="1CCA2510"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συνάδελφοι, άφησα για το τέλος το θέμα των ειδικών περιοχών στις οποίες δίνονται αυξημένα επενδυτικά κίνητρα. Είχα πει ότι με τον τρέχοντα ορισμό των παραμεθόριων περιοχών αποκλείονται περιοχές με σοβαρά προβλήματα υπανάπτυξης. </w:t>
      </w:r>
    </w:p>
    <w:p w14:paraId="1CCA2511" w14:textId="77777777" w:rsidR="00C30B9F" w:rsidRDefault="003D403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CA2512" w14:textId="77777777" w:rsidR="00C30B9F" w:rsidRDefault="003D4032">
      <w:pPr>
        <w:spacing w:line="600" w:lineRule="auto"/>
        <w:ind w:firstLine="720"/>
        <w:jc w:val="both"/>
        <w:rPr>
          <w:rFonts w:eastAsia="Times New Roman"/>
          <w:szCs w:val="24"/>
        </w:rPr>
      </w:pPr>
      <w:r>
        <w:rPr>
          <w:rFonts w:eastAsia="Times New Roman"/>
          <w:szCs w:val="24"/>
        </w:rPr>
        <w:lastRenderedPageBreak/>
        <w:t>Γι’ αυτό είχα προτείνει, όπως και κάποιοι άλλοι συνάδελφοι, να θεωρούνται παραμεθόριες, άρα και ειδικές περιοχές, ολόκληροι ακριτικοί νομοί, όπως προβλέπεται ήδη σε πρόσφατους νόμους. Εξάλλου, το ανέφεραν και πολλοί συνάδελφοι από τη Συμπολίτευση. Δυστυχώς, δεν άκουσα κάποιο πειστικό επιχείρημα από τον κύριο Υπουργό. Βέβαια, ακόμα κι αν το αλλάζαμε αυτό, δεν θα μπορούσε να καλύψει τις σοβαρές αδυναμίες του πολυνομοσχεδίου, ενός νομοσχεδίου που μπορεί να ξεκίνησε με καλές προθέσεις, αλλά τελικά θυμίζει ένα αδειανό πουκάμισο.</w:t>
      </w:r>
    </w:p>
    <w:p w14:paraId="1CCA2513" w14:textId="77777777" w:rsidR="00C30B9F" w:rsidRDefault="003D4032">
      <w:pPr>
        <w:spacing w:line="600" w:lineRule="auto"/>
        <w:ind w:firstLine="720"/>
        <w:jc w:val="both"/>
        <w:rPr>
          <w:rFonts w:eastAsia="Times New Roman"/>
          <w:szCs w:val="24"/>
        </w:rPr>
      </w:pPr>
      <w:r>
        <w:rPr>
          <w:rFonts w:eastAsia="Times New Roman"/>
          <w:szCs w:val="24"/>
        </w:rPr>
        <w:t xml:space="preserve">Σας ευχαριστώ. </w:t>
      </w:r>
    </w:p>
    <w:p w14:paraId="1CCA2514" w14:textId="77777777" w:rsidR="00C30B9F" w:rsidRDefault="003D4032">
      <w:pPr>
        <w:spacing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14:paraId="1CCA2515" w14:textId="77777777" w:rsidR="00C30B9F" w:rsidRDefault="003D4032">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 xml:space="preserve">Τον λόγο έχει τώρα η κ. Αλεξάνδρα Παπαρήγα. </w:t>
      </w:r>
    </w:p>
    <w:p w14:paraId="1CCA251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Ορίστε, κυρία Παπαρήγα, έχετε τον λόγο. </w:t>
      </w:r>
    </w:p>
    <w:p w14:paraId="1CCA2517"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lastRenderedPageBreak/>
        <w:t>ΑΛΕΞΑΝΔΡΑ ΠΑΠΑΡΗΓΑ:</w:t>
      </w:r>
      <w:r>
        <w:rPr>
          <w:rFonts w:eastAsia="Times New Roman" w:cs="Times New Roman"/>
          <w:szCs w:val="24"/>
        </w:rPr>
        <w:t xml:space="preserve"> Κυρίες και κύριοι Βουλευτές, είναι απολύτως δικαιολογημένα τα εύσημα, που παίρνει η </w:t>
      </w:r>
      <w:r>
        <w:rPr>
          <w:rFonts w:eastAsia="Times New Roman"/>
          <w:szCs w:val="24"/>
        </w:rPr>
        <w:t>Κυβέρνηση</w:t>
      </w:r>
      <w:r>
        <w:rPr>
          <w:rFonts w:eastAsia="Times New Roman" w:cs="Times New Roman"/>
          <w:szCs w:val="24"/>
        </w:rPr>
        <w:t xml:space="preserve"> από αυτούς που πριν περίπου δυο χρόνια τούς αποκαλούσε εκβιαστές, ακραίους νεοφιλελεύθερους, αποικιοκράτες κ.λπ.. Εξηγείται -και με </w:t>
      </w:r>
      <w:proofErr w:type="spellStart"/>
      <w:r>
        <w:rPr>
          <w:rFonts w:eastAsia="Times New Roman" w:cs="Times New Roman"/>
          <w:szCs w:val="24"/>
        </w:rPr>
        <w:t>συγχωρείτε</w:t>
      </w:r>
      <w:proofErr w:type="spellEnd"/>
      <w:r>
        <w:rPr>
          <w:rFonts w:eastAsia="Times New Roman" w:cs="Times New Roman"/>
          <w:szCs w:val="24"/>
        </w:rPr>
        <w:t xml:space="preserve"> που θα το πω έτσι- και η ζήλεια της Νέας Δημοκρατίας και των άλλων κομμάτων, γιατί όπως και να το κάνουμε, διεκδικούν και η Νέα Δημοκρατία και αυτά τα κόμματα, το πώς θα </w:t>
      </w:r>
      <w:proofErr w:type="spellStart"/>
      <w:r>
        <w:rPr>
          <w:rFonts w:eastAsia="Times New Roman" w:cs="Times New Roman"/>
          <w:szCs w:val="24"/>
        </w:rPr>
        <w:t>διαμεριστεί</w:t>
      </w:r>
      <w:proofErr w:type="spellEnd"/>
      <w:r>
        <w:rPr>
          <w:rFonts w:eastAsia="Times New Roman" w:cs="Times New Roman"/>
          <w:szCs w:val="24"/>
        </w:rPr>
        <w:t xml:space="preserve"> το οικόπεδο της κυβερνητικής εξουσίας. Όχι γενικά της εξουσίας. </w:t>
      </w:r>
    </w:p>
    <w:p w14:paraId="1CCA251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 μας αυτός ο νόμος –που, βεβαίως, έχει κάποιους </w:t>
      </w:r>
      <w:proofErr w:type="spellStart"/>
      <w:r>
        <w:rPr>
          <w:rFonts w:eastAsia="Times New Roman" w:cs="Times New Roman"/>
          <w:szCs w:val="24"/>
        </w:rPr>
        <w:t>συγχρονισμούς</w:t>
      </w:r>
      <w:proofErr w:type="spellEnd"/>
      <w:r>
        <w:rPr>
          <w:rFonts w:eastAsia="Times New Roman" w:cs="Times New Roman"/>
          <w:szCs w:val="24"/>
        </w:rPr>
        <w:t xml:space="preserve"> γιατί μιλάμε για περίοδο κρίσης- θα λειτουργήσει κυριολεκτικά απέναντι στον ελληνικό λαό, τους εργατοϋπάλληλους, τα μικρομάγαζα και τη φτωχή εργατιά, σαν ένας σύγχρονος βρικόλακας. Και το λέμε με πλήρη συνείδηση τού τι σημαίνει αυτός ο όρος. Για παράδειγμα, από μια πλευρά, μπορεί να είναι και χειρότερος και από τα ίδια τα μνημόνια, που έχουν ψηφιστεί. </w:t>
      </w:r>
    </w:p>
    <w:p w14:paraId="1CCA251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ο αναπτυξιακός νόμος, όπως λέγεται, νομιμοποιεί, διαιωνίζει και εδραιώνει τα μνημόνια. Δεν έρχονται επενδυτές στην Ελλάδα με τον κίνδυνο να παρθούν πίσω κάποια μέτρα που πέρασαν τα μνημόνια. Ούτε λόγος να γίνεται για επιστροφή των απωλειών ύστερα από τόσα χρόνια κρίσης. </w:t>
      </w:r>
    </w:p>
    <w:p w14:paraId="1CCA251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Δεύτερον, οι επενδυτές δεν θα έρθουν, αν δεν λειτουργούν οι άναρχες και κυριολεκτικά σμπαραλιασμένες εργασιακές σχέσεις κι αν δεν υπάρχει προοπτική να γίνουν ακόμα χειρότερες. Δεν είναι κορόιδα οι επενδυτές να έρθουν! </w:t>
      </w:r>
    </w:p>
    <w:p w14:paraId="1CCA251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Τρίτον, οι επενδυτές δεν θα έρθουν, αν δεν ξέρουν ότι μπορούν να χρησιμοποιήσουν την κρατική περιουσία για τριάντα, σαράντα και ενενήντα εννέα χρόνια. Βεβαίως, ο </w:t>
      </w:r>
      <w:r>
        <w:rPr>
          <w:rFonts w:eastAsia="Times New Roman"/>
          <w:szCs w:val="24"/>
        </w:rPr>
        <w:t>ελληνικός λαός</w:t>
      </w:r>
      <w:r>
        <w:rPr>
          <w:rFonts w:eastAsia="Times New Roman" w:cs="Times New Roman"/>
          <w:szCs w:val="24"/>
        </w:rPr>
        <w:t xml:space="preserve"> δεν χρειάζεται να περιμένει τριάντα και σαράντα χρόνια για να δοκιμάσει τι σημαίνει αξιοποίηση της κρατικής περιουσίας με τη μορφή ενοικίασης, προσωρινής παραχώρησης κ.λπ., γιατί είναι απολύτως βέβαιο ότι μετά από ένα </w:t>
      </w:r>
      <w:r>
        <w:rPr>
          <w:rFonts w:eastAsia="Times New Roman" w:cs="Times New Roman"/>
          <w:szCs w:val="24"/>
        </w:rPr>
        <w:lastRenderedPageBreak/>
        <w:t xml:space="preserve">τέτοιο χρονικό διάστημα τα πράγματα θα είναι εντελώς διαφορετικά και την περιουσία θα τη διαχειρίζεται ο ίδιος ο λαός. </w:t>
      </w:r>
    </w:p>
    <w:p w14:paraId="1CCA251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θα ερχόντουσαν ή δεν εκδηλώνουν ενδιαφέρον να κάνουν επενδύσεις, αν δεν έχουν μια πολύ φθηνή χειραγωγημένη εργατική δύναμη και αν δεν περιμένουν έναν νέο συνδικαλιστικό νόμο, που να παρεμποδίζει ακόμα πιο επίσημα και πιο ανοιχτά τις συνδικαλιστικές, τις δημοκρατικές ελευθερίες των εργαζομένων. </w:t>
      </w:r>
    </w:p>
    <w:p w14:paraId="1CCA251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Μ’ αυτήν την έννοια, αυτός ο νόμος είναι ένας πραγματικός βρικόλακας. Πρώτα-πρώτα</w:t>
      </w:r>
      <w:r w:rsidRPr="00CC1A04">
        <w:rPr>
          <w:rFonts w:eastAsia="Times New Roman" w:cs="Times New Roman"/>
          <w:szCs w:val="24"/>
        </w:rPr>
        <w:t>,</w:t>
      </w:r>
      <w:r>
        <w:rPr>
          <w:rFonts w:eastAsia="Times New Roman" w:cs="Times New Roman"/>
          <w:szCs w:val="24"/>
        </w:rPr>
        <w:t xml:space="preserve"> περιέχει ουτοπία και αυταπάτη. Είναι 100% αυταπάτη ότι θα δημιουργηθούν νέες -δεκαπέντε χιλιάδες- θέσεις εργασίας. </w:t>
      </w:r>
    </w:p>
    <w:p w14:paraId="1CCA251E"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Εγώ σας λέω δέκα φορές παραπάνω επενδύσεις να γίνουν, οι θέσεις εργασίας θα είναι ελάχιστες και θα κοιτάμε με τα κιάλια τον αριθμό των 1,5 εκατομμυρίων ανέργων. Και οι θέσεις εργασίας, που θα </w:t>
      </w:r>
      <w:r>
        <w:rPr>
          <w:rFonts w:eastAsia="Times New Roman" w:cs="Times New Roman"/>
          <w:szCs w:val="24"/>
        </w:rPr>
        <w:lastRenderedPageBreak/>
        <w:t xml:space="preserve">δημιουργηθούν –και δεν θα είναι όλες μόνιμες, πέρα του ότι θα έχουν συνθήκες γαλέρας, θα είναι πολύ λιγότερες από τις θέσεις εργασίας, που θα χάνονται τα επόμενα χρόνια. Για αυτό μιλάμε με τέτοιους </w:t>
      </w:r>
      <w:proofErr w:type="spellStart"/>
      <w:r>
        <w:rPr>
          <w:rFonts w:eastAsia="Times New Roman" w:cs="Times New Roman"/>
          <w:szCs w:val="24"/>
        </w:rPr>
        <w:t>βαρείς</w:t>
      </w:r>
      <w:proofErr w:type="spellEnd"/>
      <w:r>
        <w:rPr>
          <w:rFonts w:eastAsia="Times New Roman" w:cs="Times New Roman"/>
          <w:szCs w:val="24"/>
        </w:rPr>
        <w:t xml:space="preserve"> όρους για το νόμο, παραδείγματος χάριν όσον αφορά μισθούς, μεροκάματα, κ.λπ.. Όσο ανεβαίνει η παραγωγικότητα της εργασίας, τόσο θα πέφτει η αξία του μισθού. Όσο έχουμε περισσότερες καινοτομίες, τόσο θα πέφτει η αξία του μισθού και τα προϊόντα θα είναι απλησίαστα για τη μεγάλη πλειοψηφία των εργαζομένων. </w:t>
      </w:r>
    </w:p>
    <w:p w14:paraId="1CCA251F"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φέρω ένα παράδειγμα. Την περίοδο προ κρίσης, τις δεκαετίες 1960,1970,1980 και τα πρώτα χρόνια του 1990 στην Ελλάδα, όπου είχαμε ρυθμούς ανάπτυξης πάνω από το μέσο όρο της Ευρωπαϊκής Ένωσης, δημιουργήθηκαν τόσες καινούργιες θέσεις εργασίας; Επτακόσιες χιλιάδες ανέργους -επίσημα καταγεγραμμένους- είχαμε προ κρίσης. Το ενάμισι εκατομμύριο δεν έγινε με την κρίση, προστέθηκαν και άλλοι τόσοι και παραπάνω. </w:t>
      </w:r>
    </w:p>
    <w:p w14:paraId="1CCA2520"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προηγούμενα αναπτυξιακά προγράμματα, που είχαν οι προηγούμενες κυβερνήσεις μέσα σε ένα μεγάλο χρονικό διάστημα –όχι σε ένα χρονικό διάστημα ενός χρόνου και δύο και τριών, δεκαετίας και δεκαπενταετίας- δημιούργησαν εβδομήντα επτά χιλιάδες καινούργιες θέσεις εργασίας. Και τώρα, στις σημερινές συνθήκες και μάλιστα, με επιλεκτικές θέσεις, που τοποθετούνται οι επενδύσεις, θα αντιμετωπιστεί το πρόβλημα της ανεργίας; Ίσα-ίσα, θα μεγαλώσει ακόμη περισσότερο ο εκβιασμός ανάμεσα στον αριθμό των ανέργων και των εργαζομένων. Στατιστικά μπορεί η ανεργία να μειωθεί ελάχιστα, όταν μια θέση εργασίας μοιράζεται σε πέντε, γιατί ακριβώς σήμερα η τεχνολογία δίνει τη δυνατότητα όχι μόνο στο εμπόριο, αλλά και στην ίδια την παραγωγική διαδικασία να μειωθεί ο αριθμός των σταθερά εργαζομένων. </w:t>
      </w:r>
    </w:p>
    <w:p w14:paraId="1CCA2521"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δέχεστε και μια κριτική και από το ΣΕΒ και από τη Νέα Δημοκρατία και από τα άλλα κόμματα. Πού έγκειται η κριτική; Στο ότι θέλουν να προσκληθούν περισσότεροι καπιταλιστές να επενδύσουν και αυτοί που δεν θα μπουν στον αναπτυξιακό νόμο να έχουν τα ίδια προνόμια. Είναι λογικό και από </w:t>
      </w:r>
      <w:r>
        <w:rPr>
          <w:rFonts w:eastAsia="Times New Roman" w:cs="Times New Roman"/>
          <w:szCs w:val="24"/>
        </w:rPr>
        <w:lastRenderedPageBreak/>
        <w:t xml:space="preserve">την πλευρά τους και από την πλευρά του ΣΕΒ, που ενδιαφέρεται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αμβλύνει και τις </w:t>
      </w:r>
      <w:proofErr w:type="spellStart"/>
      <w:r>
        <w:rPr>
          <w:rFonts w:eastAsia="Times New Roman" w:cs="Times New Roman"/>
          <w:szCs w:val="24"/>
        </w:rPr>
        <w:t>ενδοαστικές</w:t>
      </w:r>
      <w:proofErr w:type="spellEnd"/>
      <w:r>
        <w:rPr>
          <w:rFonts w:eastAsia="Times New Roman" w:cs="Times New Roman"/>
          <w:szCs w:val="24"/>
        </w:rPr>
        <w:t xml:space="preserve"> αντιθέσεις. </w:t>
      </w:r>
    </w:p>
    <w:p w14:paraId="1CCA2522"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Αλλά αυτό το αναπτυξιακό σχέδιο, που λέτε και αυτό που υπόσχεστε τα επόμενα χρόνια αποκαλύπτει και το εξής πράγμα, όχι ότι υπάρχει έλλειψη ρευστότητας, αλλά ότι υπάρχουν </w:t>
      </w:r>
      <w:proofErr w:type="spellStart"/>
      <w:r>
        <w:rPr>
          <w:rFonts w:eastAsia="Times New Roman" w:cs="Times New Roman"/>
          <w:szCs w:val="24"/>
        </w:rPr>
        <w:t>υπερσυσσωρεύματα</w:t>
      </w:r>
      <w:proofErr w:type="spellEnd"/>
      <w:r>
        <w:rPr>
          <w:rFonts w:eastAsia="Times New Roman" w:cs="Times New Roman"/>
          <w:szCs w:val="24"/>
        </w:rPr>
        <w:t xml:space="preserve"> κεφάλαια τα οποία λίμναζαν όλα αυτά τα χρόνια, βεβαίως, -στις τράπεζες, στις λίστες </w:t>
      </w:r>
      <w:proofErr w:type="spellStart"/>
      <w:r>
        <w:rPr>
          <w:rFonts w:eastAsia="Times New Roman" w:cs="Times New Roman"/>
          <w:szCs w:val="24"/>
        </w:rPr>
        <w:t>Λαγκάρντ</w:t>
      </w:r>
      <w:proofErr w:type="spellEnd"/>
      <w:r>
        <w:rPr>
          <w:rFonts w:eastAsia="Times New Roman" w:cs="Times New Roman"/>
          <w:szCs w:val="24"/>
        </w:rPr>
        <w:t xml:space="preserve">, στις λίστες του Παναμά, ανεξάρτητα εάν κάποιοι είχαν φοροδιαφύγει ή όχι, αυτό είναι κάτι που πρέπει συγκεκριμένα να ελεγχθεί και να μη μείνει κανείς ατιμώρητος, δεν είναι εκεί το θέμα-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 που αυτή τη στιγμή θέλουν να τοποθετηθούν σε εκείνους τους τομείς που εξασφαλίζουν την ύψιστη κερδοφορία και όχι τις ανθρώπινες ανάγκες. </w:t>
      </w:r>
    </w:p>
    <w:p w14:paraId="1CCA2523"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Πού θα γίνουν οι νέες επενδύσεις στην Ελλάδα; Ναυτιλία, εμπόριο, </w:t>
      </w:r>
      <w:proofErr w:type="spellStart"/>
      <w:r>
        <w:rPr>
          <w:rFonts w:eastAsia="Times New Roman" w:cs="Times New Roman"/>
          <w:szCs w:val="24"/>
        </w:rPr>
        <w:t>αγροδιατροφή</w:t>
      </w:r>
      <w:proofErr w:type="spellEnd"/>
      <w:r>
        <w:rPr>
          <w:rFonts w:eastAsia="Times New Roman" w:cs="Times New Roman"/>
          <w:szCs w:val="24"/>
        </w:rPr>
        <w:t xml:space="preserve">, πληροφορική, τεχνολογία, καινοτομία κ.λπ., σε αυτούς τους τομείς. Μήπως  θα γίνουν επενδύσεις για να γίνουν εκτεταμένα προγράμματα σύγχρονης λαϊκής κατοικίας για τα νέα ζευγάρια; Μήπως θα γίνουν επενδύσεις για τη διαχείριση του νερού σε όλη την Ελλάδα; </w:t>
      </w:r>
    </w:p>
    <w:p w14:paraId="1CCA2524"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Τοπικά μπορεί να γίνουν και ορισμένα αποχετευτικά, κ.λπ., αν εκεί είναι περιοχές που θα φέρει ο κ. </w:t>
      </w:r>
      <w:proofErr w:type="spellStart"/>
      <w:r>
        <w:rPr>
          <w:rFonts w:eastAsia="Times New Roman" w:cs="Times New Roman"/>
          <w:szCs w:val="24"/>
        </w:rPr>
        <w:t>Ψινάκης</w:t>
      </w:r>
      <w:proofErr w:type="spellEnd"/>
      <w:r>
        <w:rPr>
          <w:rFonts w:eastAsia="Times New Roman" w:cs="Times New Roman"/>
          <w:szCs w:val="24"/>
        </w:rPr>
        <w:t xml:space="preserve">, παραδείγματος χάριν, επενδύσεις κινέζικες για να κάνει καζίνα στο Σχοινιά ή δεν ξέρω τι. Τέτοια τοπικά αποσπασματικά έργα μπορεί να γίνουν. Μήπως θα γίνουν έργα για λαϊκές κατασκηνώσεις; Μήπως θα γίνουν έργα για να υπάρξει φτηνός τουρισμός και αναψυχή για τις λαϊκές οικογένειες; Μήπως θα γίνουν επενδύσεις σε παραγωγική μηχανοκατασκευών στην Ελλάδα για να μην γίνονται εισαγωγές; Όχι. Μήπως θα γίνουν επενδύσεις για κατασκευές μεταφορικών μέσων για φτηνή σύγχρονη συγκοινωνία για το λαό; Όχι, θα γίνονται εκεί που όπου δημιουργούνται διευκολύνσεις και μέσα πλουτισμού σε συγκεκριμένες </w:t>
      </w:r>
      <w:r>
        <w:rPr>
          <w:rFonts w:eastAsia="Times New Roman" w:cs="Times New Roman"/>
          <w:szCs w:val="24"/>
        </w:rPr>
        <w:lastRenderedPageBreak/>
        <w:t>επιχειρήσεις. Στην ουσία, δηλαδή, θα έχουμε έργα που συνδέονται με ναυτικές, εμπορικές διευκολύνσεις και μεταφορικές. Η Ελλάδα αυτή τη στιγμή είναι κόμβος</w:t>
      </w:r>
    </w:p>
    <w:p w14:paraId="1CCA252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Αλλά θα σας πω και κάτι άλλο. Μην είστε τόσο σίγουρος ότι θα γίνουν όλα αυτά. Δεν είμαστε στην εποχή του σχεδίου Μάρσαλ ούτε στην μεταπολεμική ανάπτυξη της βιομηχανίας στην Ευρώπη, που για διάφορους λόγους κατευθύνθηκαν εκεί τα αμερικάνικα χρήματα </w:t>
      </w:r>
      <w:proofErr w:type="spellStart"/>
      <w:r>
        <w:rPr>
          <w:rFonts w:eastAsia="Times New Roman" w:cs="Times New Roman"/>
          <w:szCs w:val="24"/>
        </w:rPr>
        <w:t>υπερσυσσωρευμένα</w:t>
      </w:r>
      <w:proofErr w:type="spellEnd"/>
      <w:r>
        <w:rPr>
          <w:rFonts w:eastAsia="Times New Roman" w:cs="Times New Roman"/>
          <w:szCs w:val="24"/>
        </w:rPr>
        <w:t xml:space="preserve">, αφού οι δύο Παγκόσμιοι Πόλεμοι δεν έγιναν στο έδαφός τους, έγιναν στην Ευρώπη. Ούτε αυτά είναι σίγουρα. Και αυτές οι επενδύσεις, που θα γίνουν, θα οξύνουν και τη δυσαναλογία και την αναρχία στην Ελλάδα. Και αυτές περιλαμβάνουν το σπέρμα του νέου κύκλου κρίσης. </w:t>
      </w:r>
    </w:p>
    <w:p w14:paraId="1CCA252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Εμείς ξέρουμε σε ποιο κοινωνικό σύστημα ζούμε. Ξέρουμε ότι η μεγάλη αντίφαση δεν βρίσκεται ανάμεσα στα μνημόνια και στην ανάπτυξη, που όλα τα κόμματα εμφανίζουν, αλλά ανάμεσα στον καπιταλιστικό τρόπο παραγωγής και στην ανάγκη και δυνατότητα να ικανοποιηθούν οι σύγχρονες ανθρώπινες ανάγκες. Αυτή είναι η πραγματική αντίφαση. Δεν είναι η αντίφαση ανάμεσα στο ένα ή στο άλλο μνημόνιο </w:t>
      </w:r>
      <w:r>
        <w:rPr>
          <w:rFonts w:eastAsia="Times New Roman" w:cs="Times New Roman"/>
          <w:szCs w:val="24"/>
        </w:rPr>
        <w:lastRenderedPageBreak/>
        <w:t>και στις συνταγές. Και από αυτή την άποψη ο δικός μας στόχος είναι ένας: Όσο μπορεί το κίνημα στην Ελλάδα να εξασφαλίσει να μην πάνε τα πράγματα χειρότερα, όσον αφορά τα δικαιώματα των εργαζομένων και όσο μπορούμε, με την πάλη του λαού, να υπάρχει έστω κάποια αποκατάσταση των απωλειών. Εκεί θα περιοριστούμε εμείς, αναδεικνύοντας, βεβαίως, τις πραγματικές αναπτυξιακές δυνατότητες της χώρας και καλώντας τον λαό να οργανώσει την αντεπίθεσή του. Κέρδη θα υπάρχουν. Ανάπτυξη θα υπάρχει. Επιστροφή, λοιπόν, των απωλειών.</w:t>
      </w:r>
    </w:p>
    <w:p w14:paraId="1CCA252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Δεύτερον, ο λαός πρέπει να συνειδητοποιήσει ότι πρέπει να πάρει στα χέρια του το σύνολο των συνθηκών της ζωής του. Αυτό σημαίνει και την περιουσία, που υπάρχει στον τόπο και έχει γίνει με τον ιδρώτα του ή που έχει ο τόπος σαν έδαφος, υπέδαφος, κ.λπ.. Επίσης, πρέπει να παλέψει όχι για να παραιτηθεί η Κυβέρνηση και να έρθει μια άλλη, πρέπει να παλέψει κατά του συνόλου της εξουσίας και όχι απλά της μιας ή της άλλης κυβέρνησης. </w:t>
      </w:r>
    </w:p>
    <w:p w14:paraId="1CCA252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τουλάχιστον θεωρούμε ότι σήμερα ο λαός δεν πρέπει να πιστέψει ούτε ότι θα γίνει αναδιανομή ούτε ότι θα βρει δουλειά ούτε ότι θα γίνει ανάπτυξη στην Ελλάδα προς όφελός του. Πρέπει να διεκδικεί -το λιγότερο που μπορεί να κάνει- μαχητικά επιστροφή των απωλειών, ενταγμένων, βέβαια, μέσα σε έναν αγώνα αντεπίθεσης. Να διεκδικήσει όλα όσα του ανήκουν και όλα όσα μπορεί να προσφέρει αυτός ο τόπος. Γιατί αυτός ο τόπος έχει σημαντικές αναπτυξιακές δυνατότητες, οι οποίες όμως αυτή τη στιγμή, δυστυχώς, δεν ανήκουν στον λαό. Ανήκουν σε αυτούς που εκμεταλλεύονται τον λαό με τον πιο στυγνό τρόπο. </w:t>
      </w:r>
    </w:p>
    <w:p w14:paraId="1CCA252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Τα εύσημα, που παίρνετε από τον κ. Σόιμπλε όντως σας αξίζουν. Αυτό πρέπει να το παραδεχθούμε. Έχετε κατακτήσει την τέχνη της αφαίμαξης, του αποπροσανατολισμού, της κοροϊδίας του λαού, τέχνη σε πάρα πολύ υψηλό επίπεδο. Και τα εύσημα σας ανήκουν. Μην περιμένετε μόνο από εμάς τα ίδια εύσημα. </w:t>
      </w:r>
    </w:p>
    <w:p w14:paraId="1CCA252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w:t>
      </w:r>
    </w:p>
    <w:p w14:paraId="1CCA252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Τον λόγο έχει ο κ. Λοβέρδος, Κοινοβουλευτικός Εκπρόσωπος της Δημοκρατικής Συμπαράταξης.</w:t>
      </w:r>
    </w:p>
    <w:p w14:paraId="1CCA252C"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 xml:space="preserve">Κύριε Πρόεδρε, είπατε κάθε τέσσερις ομιλητές να μιλάει ένας Κοινοβουλευτικός. </w:t>
      </w:r>
    </w:p>
    <w:p w14:paraId="1CCA252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Μίλησαν περίπου δέκα, έντεκα. </w:t>
      </w:r>
    </w:p>
    <w:p w14:paraId="1CCA252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αν θέλει να μιλήσει, περιμένω.</w:t>
      </w:r>
    </w:p>
    <w:p w14:paraId="1CCA252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ΓΕΩΡΓΙΟΣ ΓΕΡΜΕΝΗΣ: </w:t>
      </w:r>
      <w:r>
        <w:rPr>
          <w:rFonts w:eastAsia="Times New Roman" w:cs="Times New Roman"/>
          <w:szCs w:val="24"/>
        </w:rPr>
        <w:t>Ας μιλήσει, κύριε Πρόεδρε. Αφού τον καλέσατε, δεν είναι σωστό τώρα.</w:t>
      </w:r>
    </w:p>
    <w:p w14:paraId="1CCA2530"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 μη χάνουμε χρόνο, κύριοι συνάδελφοι.</w:t>
      </w:r>
    </w:p>
    <w:p w14:paraId="1CCA253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Ελάτε, κύριε Λοβέρδο. Έχετε τον λόγο.</w:t>
      </w:r>
    </w:p>
    <w:p w14:paraId="1CCA2532"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1CCA253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περίμενα ως Κοινοβουλευτικός Εκπρόσωπος της Δημοκρατικής Συμπαράταξης να ακουστούν αρκετοί συνάδελφοι, να ακουστούν συνάδελφοι Κοινοβουλευτικοί Εκπρόσωποι από άλλα κόμματα, να έχει αποκτήσει η Εθνική Αντιπροσωπεία στην Ολομέλειά της μια άποψη για το τι είναι αυτό, που η Κυβέρνηση σήμερα μας εισηγείται να ψηφίσουμε, ούτως ώστε τα επιχειρήματά μου να έχουν τη δυνατότητα να ακουστούν με θετικό ή με αρνητικό τρόπο. </w:t>
      </w:r>
    </w:p>
    <w:p w14:paraId="1CCA253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Πριν, όμως, τα αρθρώσω, να πω ότι είμαστε στην ημέρα της συγκέντρωσης με το σύνθημα «Παραιτηθείτε». Και ως Κοινοβουλευτικός Εκπρόσωπος της Δημοκρατικής Συμπαράταξης, θέλω να κάνω αναφορά. </w:t>
      </w:r>
    </w:p>
    <w:p w14:paraId="1CCA253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Κυρίες και κύριοι της πλειοψηφίας ΣΥΡΙΖΑ-</w:t>
      </w:r>
      <w:r>
        <w:rPr>
          <w:rFonts w:eastAsia="Times New Roman" w:cs="Times New Roman"/>
          <w:szCs w:val="24"/>
          <w:lang w:val="en-US"/>
        </w:rPr>
        <w:t>A</w:t>
      </w:r>
      <w:r>
        <w:rPr>
          <w:rFonts w:eastAsia="Times New Roman" w:cs="Times New Roman"/>
          <w:szCs w:val="24"/>
        </w:rPr>
        <w:t xml:space="preserve">ΝΕΛ, υπάρχει διαμαρτυρία στους πολίτες για εσάς για πολλά πράγματα, για πολλά θέματα, για τα ψέματα, που έχετε πει αλλά και για τα πεπραγμένα σας. Και αν τα ψέματα προσπαθείτε να τα οριοθετήσετε με ένα διαφορετικό τρόπο -θα πω γι’ αυτό αργότερα- σε </w:t>
      </w:r>
      <w:r>
        <w:rPr>
          <w:rFonts w:eastAsia="Times New Roman" w:cs="Times New Roman"/>
          <w:szCs w:val="24"/>
        </w:rPr>
        <w:lastRenderedPageBreak/>
        <w:t>σχέση με τις εκλογές του Σεπτεμβρίου, τα πεπραγμένα σας δεν χωρούν αμφισβητήσεις ούτε αντεπιχειρήματα.</w:t>
      </w:r>
    </w:p>
    <w:p w14:paraId="1CCA253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Εμείς, ως ΠΑΣΟΚ, δημοσιεύσαμε δεκαπέντε από αυτά. Και εναντίον αυτών των πεπραγμένων σας, ο κόσμος κινητοποιείται. Αν ήθελε κανείς να συμβολίσει το 2016 ΣΥΡΙΖΑ-ΑΝΕΛ, πιστεύω ότι το πιο χαρακτηριστικό παράδειγμα και συμβολισμός ταυτόχρονα είναι οι ενενήντα χιλιάδες λιγότεροι δικαιούχοι του ΕΚΑΣ. Για ένα κόμμα, που στήριζε και στηρίζει την επιχειρηματολογία του στην αναδιανομή, η κατάργηση για ενενήντα χιλιάδες ανθρώπους αυτού του επιδόματος και σε λίγα χρόνια,  μέχρι το 2019, για τετρακόσιες χιλιάδες, είναι ο συμβολισμός αναντιστοιχίας λόγων και έργων.</w:t>
      </w:r>
    </w:p>
    <w:p w14:paraId="1CCA253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Εναντίον αυτής της κίνησης οι πολίτες διαμαρτύρονται. Διαμαρτύρονται για την αύξηση των έμμεσων φόρων, για την αύξηση των εισφορών στην υγεία με περικοπή κύριων συντάξεων για εισφορές, που θα πηγαίναν στην υγεία, αλλά δεν πάνε, για τη μείωση του αφορολόγητου, για τη μείωση του επιδόματος </w:t>
      </w:r>
      <w:r>
        <w:rPr>
          <w:rFonts w:eastAsia="Times New Roman" w:cs="Times New Roman"/>
          <w:szCs w:val="24"/>
        </w:rPr>
        <w:lastRenderedPageBreak/>
        <w:t>θέρμανσης, για την αύξηση της τιμής των εισιτηρίων στις δημόσιες συγκοινωνίες, για τις περικοπές στους ανάπηρους –έλεος, στους ανάπηρους!- για τη μείωση της κατώτερης σύνταξης, για την αύξηση της συμμετοχής στα φάρμακα και στις εξετάσεις, για τον ΕΝΦΙΑ έως το 2031, που θα τον καταργούσατε. Θα αυξάνατε το ΕΚΑΣ και θα καταργούσατε τον ΕΝΦΙΑ. Κάνατε το αντίθετο ακριβώς.</w:t>
      </w:r>
    </w:p>
    <w:p w14:paraId="1CCA253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Για όλα αυτά, οι πολίτες διαμαρτύρονται εναντίον σας. Και όπως αποφασίσατε ένας Υπουργός να δίνει τις τηλεοπτικές άδειες, με αυτήν τη νοοτροπία, με αυτήν ακριβώς την ίδια νοοτροπία, λέτε στους πολίτες που διαμαρτύρονται εναντίον σας ότι είναι παράνομοι. Ότι στρέφονται εναντίον της χώρας, είπε η Κυβερνητική Εκπρόσωπος, εκφράζοντας όλους τους Υπουργούς. Πώς δεν είπατε ότι στρέφονται οι διαδηλώσεις εναντίον σας και εναντίον του έθνους! Είναι το μόνο που δεν έχετε πει.</w:t>
      </w:r>
    </w:p>
    <w:p w14:paraId="1CCA253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Οι κυβερνήσεις οι δικές μας, Υπουργοί εδώ και Πρωθυπουργοί, θυμάμαι, ίσως και με υπερβολές, έκαναν απόπειρα να μιλήσουν με την πλατεία τότε, να αρθρώσουν επιχειρήματα, να προσπαθήσουν να </w:t>
      </w:r>
      <w:r>
        <w:rPr>
          <w:rFonts w:eastAsia="Times New Roman" w:cs="Times New Roman"/>
          <w:szCs w:val="24"/>
        </w:rPr>
        <w:lastRenderedPageBreak/>
        <w:t>πείσουν. Και απέναντί μας εμείς δεν είχαμε ειρηνικές συγκεντρώσεις διαμαρτυρίας. Εμείς απέναντί μας είχαμε προπηλακισμούς και βαρβαρισμούς. Έχω πει χαρακτηριστικά εγώ ότι χοροπηδούσατε πάνω στην τιμή και τα σώματά μας. Και όμως δεν διανοηθήκαμε να πούμε ότι οι συγκεντρώσεις είναι παράνομες. Καταδικάζαμε και καταγγέλλαμε τους ξυλοδαρμούς, τη βία και τους προπηλακισμούς, όχι τις συγκεντρώσεις.</w:t>
      </w:r>
    </w:p>
    <w:p w14:paraId="1CCA253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Εσείς μέχρι και «λεγεωνάριους» επιστρατεύετε από χθες, για να προβοκάρετε τη σημερινή εκδήλωση. Μέχρι και </w:t>
      </w:r>
      <w:proofErr w:type="spellStart"/>
      <w:r>
        <w:rPr>
          <w:rFonts w:eastAsia="Times New Roman" w:cs="Times New Roman"/>
          <w:szCs w:val="24"/>
        </w:rPr>
        <w:t>αντισυγκεντρώσεις</w:t>
      </w:r>
      <w:proofErr w:type="spellEnd"/>
      <w:r>
        <w:rPr>
          <w:rFonts w:eastAsia="Times New Roman" w:cs="Times New Roman"/>
          <w:szCs w:val="24"/>
        </w:rPr>
        <w:t xml:space="preserve"> οργανώνονται, για να την οδηγήσουν σε αποτυχία. Μία επιμονή σε κάτι. Δεν μπορεί κανείς να βρίζει τις εναντίον του ειρηνικές πολιτικές διαμαρτυρίες. Δεν έχει κανείς το δικαίωμα να τις μέμφεται, γιατί αλλιώς προδίδει τον καθεστωτικό του χαρακτήρα και τον αντιδημοκρατικό του χαρακτήρα. Σε ό,τι αφορά τον ΣΥΡΙΖΑ, αποκαλύπτει ότι έχουμε δίκιο, όταν σας αποκαλούμε «Αριστερά Τσάβες-</w:t>
      </w:r>
      <w:proofErr w:type="spellStart"/>
      <w:r>
        <w:rPr>
          <w:rFonts w:eastAsia="Times New Roman" w:cs="Times New Roman"/>
          <w:szCs w:val="24"/>
        </w:rPr>
        <w:t>Μαδούρο</w:t>
      </w:r>
      <w:proofErr w:type="spellEnd"/>
      <w:r>
        <w:rPr>
          <w:rFonts w:eastAsia="Times New Roman" w:cs="Times New Roman"/>
          <w:szCs w:val="24"/>
        </w:rPr>
        <w:t>».</w:t>
      </w:r>
    </w:p>
    <w:p w14:paraId="1CCA253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ως προς το θέμα μας τώρα, το θέμα της σημερινής λειτουργίας της Εθνικής Αντιπροσωπείας, τον αναπτυξιακό νόμο, το πολιτικό επιχείρημα, που θέλει να τον αξιοποιήσει, το γενικότερο πολιτικό σας επιχείρημα, είναι ότι βρέχει δισεκατομμύρια. Το έχουν πει πολλοί από εσάς και το λένε συνέχεια. Έκλεισε υποτίθεται ένας κύκλος. Ούτε αυτός δεν έκλεισε ακόμη. Ούτε τα χρήματα της δόσης δεν έχετε πάρει. Κλείνει -με ενεστώτα διαρκείας- ένας κύκλος, για να έρθει η επόμενη φάση της βροχής των δισεκατομμυρίων.</w:t>
      </w:r>
    </w:p>
    <w:p w14:paraId="1CCA253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Εγώ παρακολούθησα με πάρα πολλή προσοχή, χωρίς να παίρνω τον λόγο, όλες τις συνεδριάσεις της επιτροπής.</w:t>
      </w:r>
    </w:p>
    <w:p w14:paraId="1CCA253D" w14:textId="77777777" w:rsidR="00C30B9F" w:rsidRDefault="003D4032">
      <w:pPr>
        <w:spacing w:line="600" w:lineRule="auto"/>
        <w:ind w:firstLine="720"/>
        <w:jc w:val="both"/>
        <w:rPr>
          <w:rFonts w:eastAsia="Times New Roman"/>
          <w:szCs w:val="24"/>
        </w:rPr>
      </w:pPr>
      <w:r>
        <w:rPr>
          <w:rFonts w:eastAsia="Times New Roman"/>
          <w:szCs w:val="24"/>
        </w:rPr>
        <w:t xml:space="preserve">Παρακολούθησα με πολλή προσοχή, πρώτα απ’ όλα, τον δικό μας εισηγητή, τον κ. Κωνσταντινόπουλο, για να καταλάβω -ακούγοντας τον Υπουργό- τι λέει η Κυβέρνηση και -ακούγοντας ένα σοβαρό κόμμα της αντιπολίτευσης- τι λέει η αντιπολίτευση. Και στο «βρέχει ειδήσεις», ο κ. Κωνσταντινόπουλος </w:t>
      </w:r>
      <w:r>
        <w:rPr>
          <w:rFonts w:eastAsia="Times New Roman"/>
          <w:szCs w:val="24"/>
        </w:rPr>
        <w:lastRenderedPageBreak/>
        <w:t xml:space="preserve">σας είπε ότι για το 2016 δεν βρέχει τίποτα, ούτε ψιχάλα, μηδέν, από αυτόν τον νόμο. Για το 2017, κάτι 27 εκατομμύρια και το συνολικό ποσό, που θέλετε να δώσετε είναι 480 εκατομμύρια συν τα 27 εκατομμύρια των φοροαπαλλαγών. Και για τις φοροαπαλλαγές σας είπαμε με τρόπο αξιόπιστο ότι θα έπρεπε να είναι με τα δεδομένα της γραφειοκρατίας και της διαφθοράς, που σωστά όποιος κάνει κριτική στους προηγούμενους αναπτυξιακούς επισημαίνει. Σωστά. Συμφωνούμε. Και δεν είναι αυτοκριτική αυτή όψιμη. Ήταν συσσωρευόμενη εμπειρία. «Πρέπει να αλλάξουμε ρότα» λέγαμε. </w:t>
      </w:r>
    </w:p>
    <w:p w14:paraId="1CCA253E"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Βουλευτές, ο μόνος αναπτυξιακός νόμος, που λειτούργησε στην Ελλάδα -ο μόνος- είναι εκείνος του 1953, που αποτελείτο από τρεισήμισι σελίδες, ίσως λέω και πολλές! Ο μόνος που λειτούργησε! Διότι οι Έλληνες πεινούσαν τότε και ήθελαν αυτά τα εργαλεία να τα αξιοποιήσουν εκεί και τότε, αμέσως δηλαδή. </w:t>
      </w:r>
    </w:p>
    <w:p w14:paraId="1CCA253F"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Τώρα, αντιγράφετε κακοδαιμονίες των παλαιότερων αναπτυξιακών, χωρίς να προσφέρετε τη βροχή των δισεκατομμυρίων. Και το τι γίνεται, όταν βρέξει κάποια από τα εκατομμύρια αυτά, κυρίες και κύριοι Βουλευτές, εμείς το παρουσιάσαμε ανάγλυφα. Πρώτα απ’ όλα, θέλει επτά χρόνια για την επιχείρηση εκείνη η οποία συμμετείχε στα παλιά αναπτυξιακά προγράμματα –πέντε με επτά λέει ο Υπουργός, πολλά, δηλαδή, ούτως ή άλλως. Για τους δε καινούργιους, η δική μας αποκρυσταλλωμένη εμπειρία από τη μελέτη των διατάξεων είναι ότι χρήματα θα πάρει αυτός που έχει κεφάλαια, θα προσθέσει κεφάλαια στα κεφάλαιά του. Αυτός, που θα δανειστεί εν όψει των κεφαλαίων, που θα πάρει από τον αναπτυξιακό, κινδυνεύει με αυτό που έπαθαν οι προηγούμενοι, με καθυστερήσεις, διαφθορά, πάρα πολλά προβλήματα. Εν τη ουσία, αφού λειτουργήσει και πριν λειτουργήσει, θα έχει πτωχεύσει, θα έχει διαλυθεί. Θα ανήκει στις κατηγορίες, που θα πρέπει να επιστρέψουν, αν πάρει κάποια χρήματα στην πορεία του προγράμματος, πίσω. Είναι ένα εργαλείο, που δεν θα το χρειαστεί επ’ </w:t>
      </w:r>
      <w:proofErr w:type="spellStart"/>
      <w:r>
        <w:rPr>
          <w:rFonts w:eastAsia="Times New Roman"/>
          <w:szCs w:val="24"/>
        </w:rPr>
        <w:t>ωφελεία</w:t>
      </w:r>
      <w:proofErr w:type="spellEnd"/>
      <w:r>
        <w:rPr>
          <w:rFonts w:eastAsia="Times New Roman"/>
          <w:szCs w:val="24"/>
        </w:rPr>
        <w:t xml:space="preserve"> του κανείς. Δεν αξιοποιεί σε καμμία περίπτωση την παρελθούσα εμπειρία. </w:t>
      </w:r>
    </w:p>
    <w:p w14:paraId="1CCA2540" w14:textId="77777777" w:rsidR="00C30B9F" w:rsidRDefault="003D4032">
      <w:pPr>
        <w:spacing w:line="600" w:lineRule="auto"/>
        <w:ind w:firstLine="720"/>
        <w:jc w:val="both"/>
        <w:rPr>
          <w:rFonts w:eastAsia="Times New Roman"/>
          <w:szCs w:val="24"/>
        </w:rPr>
      </w:pPr>
      <w:r>
        <w:rPr>
          <w:rFonts w:eastAsia="Times New Roman"/>
          <w:szCs w:val="24"/>
        </w:rPr>
        <w:lastRenderedPageBreak/>
        <w:t>Και πάνω απ’ όλα, κυρίες και κύριοι Βουλευτές, αφήστε τώρα –ας αφήσω κι εγώ- την κριτική στα παρελθόντα και πώς αυτή θα έπρεπε να αξιοποιηθεί. Πάμε σε κάτι το οποίο είναι παρόν. Επιλύθηκε στον ενάμιση χρόνο Κυβέρνησης ΣΥΡΙΖΑ-ΑΝΕΛ μισό πρόβλημα γραφειοκρατίας στη διοίκηση και στη δικαιοσύνη; Κανένα! Ούτε μισό! Έχει η πλειοψηφία συνείδηση αυτών των προβλημάτων; Καμμία συνείδηση δεν έχει. Και αποδεικνύεται από τα πεπραγμένα της. Υπάρχουν θεσμοί αντιμετώπισης της διαφθοράς που προκύπτει από τη γραφειοκρατία στους αναπτυξιακούς ή γενικότερα από τη γραφειοκρατία στη διοίκηση και στη δικαιοσύνη; Καμμία! Καμία προσπάθεια να λυθεί κάτι. Καμμία ένδειξη ότι υπάρχει συνείδηση των προβλημάτων.</w:t>
      </w:r>
    </w:p>
    <w:p w14:paraId="1CCA2541"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αν υπήρχε πίστη στην ανάγκη αυτών των αλλαγών, θα την είχαμε δει. Δεν την έχουμε δει. Αν υπήρχε ενδιαφέρον να διορθωθεί κάτι από τα παλιά προβληματικά σημεία των αναπτυξιακών νόμων, θα το είχαμε δει. Δεν το έχουμε δει. </w:t>
      </w:r>
    </w:p>
    <w:p w14:paraId="1CCA2542"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Αντίθετα, ακούμε αντιφατικά επιχειρήματα -τα ανέδειξε ο κ. Κωνσταντινόπουλος χθες- ακόμα και για τα κίνητρα που σχετίζονται με </w:t>
      </w:r>
      <w:proofErr w:type="spellStart"/>
      <w:r>
        <w:rPr>
          <w:rFonts w:eastAsia="Times New Roman"/>
          <w:szCs w:val="24"/>
        </w:rPr>
        <w:t>οιονεί</w:t>
      </w:r>
      <w:proofErr w:type="spellEnd"/>
      <w:r>
        <w:rPr>
          <w:rFonts w:eastAsia="Times New Roman"/>
          <w:szCs w:val="24"/>
        </w:rPr>
        <w:t xml:space="preserve"> προϋποθέσεις, προϋποθέσεις-κίνητρα σε σχέση με τις θέσεις εργασίας. Οι αριθμοί, που παρουσιάζουν ο Υπουργός και ο Γενικός Γραμματέας του Υπουργείου είναι απολύτως αντιφατικοί. Δείχνουν μια έλλειψη συνείδησης και κοινού σχεδιασμού, έλλειψη συνείδησης του τι κάνουν. Αναφέρθηκαν, όμως, αυτά. </w:t>
      </w:r>
    </w:p>
    <w:p w14:paraId="1CCA2543" w14:textId="77777777" w:rsidR="00C30B9F" w:rsidRDefault="003D4032">
      <w:pPr>
        <w:spacing w:line="600" w:lineRule="auto"/>
        <w:ind w:firstLine="720"/>
        <w:jc w:val="both"/>
        <w:rPr>
          <w:rFonts w:eastAsia="Times New Roman"/>
          <w:szCs w:val="24"/>
        </w:rPr>
      </w:pPr>
      <w:r>
        <w:rPr>
          <w:rFonts w:eastAsia="Times New Roman"/>
          <w:szCs w:val="24"/>
        </w:rPr>
        <w:t>Τι θα μπορούσε να έχει πει ένας Υπουργός για να αποδείξει τη συνείδηση της εμπειρίας, που έχει; Θα μπορούσε να έχει αγωνιστεί για να πετύχει συμψηφισμούς, συμψηφισμούς απαραίτητους. Καταλαβαίνω να λέει «δεν τους δέχεται το Υπουργείο Οικονομικών» αλλά είναι Υπουργός Ανάπτυξης. Θα έπρεπε να έχει επηρεάσει τα πράγματα. Αυτό έπρεπε να το έχουμε κάνει εμείς. Δεν το καταφέραμε. Αν το κατάφερναν, θα ήταν μια ένδειξη προόδου.</w:t>
      </w:r>
    </w:p>
    <w:p w14:paraId="1CCA2544" w14:textId="77777777" w:rsidR="00C30B9F" w:rsidRDefault="003D4032">
      <w:pPr>
        <w:spacing w:line="600" w:lineRule="auto"/>
        <w:ind w:firstLine="720"/>
        <w:jc w:val="both"/>
        <w:rPr>
          <w:rFonts w:eastAsia="UB-Helvetica" w:cs="Times New Roman"/>
          <w:szCs w:val="24"/>
        </w:rPr>
      </w:pPr>
      <w:r>
        <w:rPr>
          <w:rFonts w:eastAsia="UB-Helvetica" w:cs="Times New Roman"/>
          <w:szCs w:val="24"/>
        </w:rPr>
        <w:lastRenderedPageBreak/>
        <w:t xml:space="preserve">Πρέπει να γίνει συμψηφισμός αυτών, που θα δώσεις με τις βεβαιωμένες οφειλές, συμψηφισμός για να μπορέσεις να προχωρήσεις. </w:t>
      </w:r>
    </w:p>
    <w:p w14:paraId="1CCA2545" w14:textId="77777777" w:rsidR="00C30B9F" w:rsidRDefault="003D4032">
      <w:pPr>
        <w:spacing w:line="600" w:lineRule="auto"/>
        <w:ind w:firstLine="720"/>
        <w:jc w:val="both"/>
        <w:rPr>
          <w:rFonts w:eastAsia="UB-Helvetica" w:cs="Times New Roman"/>
          <w:szCs w:val="24"/>
        </w:rPr>
      </w:pPr>
      <w:r>
        <w:rPr>
          <w:rFonts w:eastAsia="UB-Helvetica" w:cs="Times New Roman"/>
          <w:szCs w:val="24"/>
        </w:rPr>
        <w:t>Επίσης, τα θέματα που έχουν να κάνουν με τη συμμετοχή στο να προσδιοριστεί το 25% της ίδιας καταγωγής, της ίδιας συμμετοχής με το σύνολο των περιουσιακών στοιχείων. Πώς ζητάμε 100% προκαταβολή της φορολογίας από μια εταιρεία για το επόμενο έτος; Αυτό θα σήμαινε συνείδηση, κυρίες και κύριοι Βουλευτές, ότι από τα προβλήματα, τα οποία εμφανίστηκαν, πήραμε εμπειρία και κάτι κάνουμε.</w:t>
      </w:r>
    </w:p>
    <w:p w14:paraId="1CCA2546" w14:textId="77777777" w:rsidR="00C30B9F" w:rsidRDefault="003D4032">
      <w:pPr>
        <w:spacing w:line="600" w:lineRule="auto"/>
        <w:ind w:firstLine="720"/>
        <w:jc w:val="both"/>
        <w:rPr>
          <w:rFonts w:eastAsia="UB-Helvetica" w:cs="Times New Roman"/>
          <w:szCs w:val="24"/>
        </w:rPr>
      </w:pPr>
      <w:r>
        <w:rPr>
          <w:rFonts w:eastAsia="UB-Helvetica" w:cs="Times New Roman"/>
          <w:szCs w:val="24"/>
        </w:rPr>
        <w:t>Πάνω απ’ όλα, τα πιο πολλά χρήματα απ’ αυτά, αντί να είναι επιδότηση, θα έπρεπε να είναι φοροαπαλλαγή, που δεν προϋποθέτει γραφειοκρατία, που έχει αυτόματη λειτουργία και το Ελεγκτικό Συνέδριο σας λέει -γιατί αυτό ακούμε, δεν ακούμε εσάς- ότι απ’ αυτό το μέτρο τα 27 εκατομμύρια θα είναι η δαπάνη για το ελληνικό δημόσιο, η οιωνοί δαπάνη.</w:t>
      </w:r>
    </w:p>
    <w:p w14:paraId="1CCA2547" w14:textId="77777777" w:rsidR="00C30B9F" w:rsidRDefault="003D4032">
      <w:pPr>
        <w:spacing w:line="600" w:lineRule="auto"/>
        <w:ind w:firstLine="720"/>
        <w:jc w:val="both"/>
        <w:rPr>
          <w:rFonts w:eastAsia="UB-Helvetica" w:cs="Times New Roman"/>
          <w:szCs w:val="24"/>
        </w:rPr>
      </w:pPr>
      <w:r>
        <w:rPr>
          <w:rFonts w:eastAsia="UB-Helvetica" w:cs="Times New Roman"/>
          <w:szCs w:val="24"/>
        </w:rPr>
        <w:lastRenderedPageBreak/>
        <w:t>Κυρίες και κύριοι, για να μιλήσει κανείς για ανάπτυξη σ’ αυτόν τον δύσκολα διοικούμενο τόπο, πρέπει να κάνει τέσσερις παραδοχές. Είναι απαραίτητες τέσσερις παραδοχές.</w:t>
      </w:r>
    </w:p>
    <w:p w14:paraId="1CCA2548" w14:textId="77777777" w:rsidR="00C30B9F" w:rsidRDefault="003D4032">
      <w:pPr>
        <w:spacing w:line="600" w:lineRule="auto"/>
        <w:ind w:firstLine="720"/>
        <w:jc w:val="both"/>
        <w:rPr>
          <w:rFonts w:eastAsia="UB-Helvetica" w:cs="Times New Roman"/>
          <w:szCs w:val="24"/>
        </w:rPr>
      </w:pPr>
      <w:r>
        <w:rPr>
          <w:rFonts w:eastAsia="UB-Helvetica" w:cs="Times New Roman"/>
          <w:szCs w:val="24"/>
        </w:rPr>
        <w:t>Πρώτη παραδοχή ότι μια κυβέρνηση πρέπει να είναι έτοιμη, ώστε στους έξι πρώτους μήνες της διακυβέρνησής της να έχει κάνει όλες τις απαραίτητες κινήσεις. Είναι ένας ξαφνικός πόλεμος απέναντι στα προβλήματα του ελληνικού κράτους, που πρέπει να αποδείξεις αμέσως ότι είχες τη δυνατότητα, τα είχες σκεφτεί και έχεις βρει τα εργαλεία επίλυσης των προβλημάτων.</w:t>
      </w:r>
    </w:p>
    <w:p w14:paraId="1CCA2549"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Δεύτερη παραδοχή. Κανένας δεν μπορεί να ισχυριστεί αξιόπιστα ότι οι μεταβιβάσεις τύπου ΕΣΠΑ λύνουν τα προβλήματα της ανταγωνιστικότητας και της ανάπτυξης της ελληνικής οικονομίας. Δεν τα λύνουν. Κανένας δεν μπορεί να ισχυριστεί ότι οι </w:t>
      </w:r>
      <w:proofErr w:type="spellStart"/>
      <w:r>
        <w:rPr>
          <w:rFonts w:eastAsia="UB-Helvetica" w:cs="Times New Roman"/>
          <w:szCs w:val="24"/>
        </w:rPr>
        <w:t>μικρομεταβιβάσεις</w:t>
      </w:r>
      <w:proofErr w:type="spellEnd"/>
      <w:r>
        <w:rPr>
          <w:rFonts w:eastAsia="UB-Helvetica" w:cs="Times New Roman"/>
          <w:szCs w:val="24"/>
        </w:rPr>
        <w:t xml:space="preserve"> του επιπέδου του παρόντα αναπτυξιακού νόμου μπορούν να λύσουν, επίσης, τα προβλήματα της ανταγωνιστικότητας και της ανάπτυξης. Άσε </w:t>
      </w:r>
      <w:r>
        <w:rPr>
          <w:rFonts w:eastAsia="UB-Helvetica" w:cs="Times New Roman"/>
          <w:szCs w:val="24"/>
        </w:rPr>
        <w:lastRenderedPageBreak/>
        <w:t>που, αν δεν λύνεις προβλήματα του παρελθόντος, η διαφθορά και η γραφειοκρατία θα είναι μπροστά σου.</w:t>
      </w:r>
    </w:p>
    <w:p w14:paraId="1CCA254A" w14:textId="77777777" w:rsidR="00C30B9F" w:rsidRDefault="003D4032">
      <w:pPr>
        <w:spacing w:line="600" w:lineRule="auto"/>
        <w:ind w:firstLine="720"/>
        <w:jc w:val="both"/>
        <w:rPr>
          <w:rFonts w:eastAsia="UB-Helvetica" w:cs="Times New Roman"/>
          <w:szCs w:val="24"/>
        </w:rPr>
      </w:pPr>
      <w:r>
        <w:rPr>
          <w:rFonts w:eastAsia="UB-Helvetica" w:cs="Times New Roman"/>
          <w:szCs w:val="24"/>
        </w:rPr>
        <w:t>Τέταρτον, κανένας δεν μπορεί να αποφύγει την παραδοχή ότι ή λύνεις τα προβλήματα της γραφειοκρατίας στη διοίκηση και στη δικαιοσύνη, που είναι φραγμός για τη λειτουργία της οικονομίας, ή ανάπτυξη θα έχεις πάρα πολύ δύσκολα και δεν θα είναι με την υγιή μορφή που έχεις ανάγκη να είναι.</w:t>
      </w:r>
    </w:p>
    <w:p w14:paraId="1CCA254B" w14:textId="77777777" w:rsidR="00C30B9F" w:rsidRDefault="003D4032">
      <w:pPr>
        <w:spacing w:line="600" w:lineRule="auto"/>
        <w:ind w:firstLine="720"/>
        <w:jc w:val="both"/>
        <w:rPr>
          <w:rFonts w:eastAsia="UB-Helvetica" w:cs="Times New Roman"/>
          <w:szCs w:val="24"/>
        </w:rPr>
      </w:pPr>
      <w:r>
        <w:rPr>
          <w:rFonts w:eastAsia="UB-Helvetica" w:cs="Times New Roman"/>
          <w:szCs w:val="24"/>
        </w:rPr>
        <w:t>Στο πλαίσιο αυτό θα διατυπώσουμε επτά προτάσεις, που θα έπρεπε να είχατε σκεφτεί. Χάσατε το χρονικό περιθώριο. Δεν έχετε καμμιά δυνατότητα να το κάνετε πια, ούτε έχετε συλλάβει και το μέγεθος και το είδος των προβλημάτων που αντιμετωπίζετε.</w:t>
      </w:r>
    </w:p>
    <w:p w14:paraId="1CCA254C"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Η Κυβέρνησή σας έπρεπε να είχε λειτουργήσει τουλάχιστον μετά τον Ιούλιο του 2015 ως Κυβέρνηση έκτακτης ανάγκης στα θέματα της οικονομίας: α) ανταγωνιστικότητα, επενδύσεις β) ΕΣΠΑ με κυβερνητικά </w:t>
      </w:r>
      <w:r>
        <w:rPr>
          <w:rFonts w:eastAsia="UB-Helvetica" w:cs="Times New Roman"/>
          <w:szCs w:val="24"/>
        </w:rPr>
        <w:lastRenderedPageBreak/>
        <w:t>συμβούλια υπό την προεδρία του Πρωθυπουργού. Η εμπειρία στην Ελλάδα υπάρχει απ’ αυτές τις μεθόδους λειτουργίας σε κατάσταση έκτακτης ανάγκης.</w:t>
      </w:r>
    </w:p>
    <w:p w14:paraId="1CCA254D"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Δεύτερον, την κατάργηση κάθε μορφής προληπτικού ελέγχου στη λειτουργία των επιχειρήσεων και, τρίτον, τη συναφή κατάργηση των </w:t>
      </w:r>
      <w:proofErr w:type="spellStart"/>
      <w:r>
        <w:rPr>
          <w:rFonts w:eastAsia="UB-Helvetica" w:cs="Times New Roman"/>
          <w:szCs w:val="24"/>
        </w:rPr>
        <w:t>αδειοδοτήσεων</w:t>
      </w:r>
      <w:proofErr w:type="spellEnd"/>
      <w:r>
        <w:rPr>
          <w:rFonts w:eastAsia="UB-Helvetica" w:cs="Times New Roman"/>
          <w:szCs w:val="24"/>
        </w:rPr>
        <w:t xml:space="preserve"> στη λειτουργία των επιχειρήσεων πλην ελαχίστων εξαιρέσεων που σχετίζονται με την υγεία και με τον πολιτισμό μας.</w:t>
      </w:r>
    </w:p>
    <w:p w14:paraId="1CCA254E" w14:textId="77777777" w:rsidR="00C30B9F" w:rsidRDefault="003D4032">
      <w:pPr>
        <w:spacing w:line="600" w:lineRule="auto"/>
        <w:ind w:firstLine="720"/>
        <w:jc w:val="both"/>
        <w:rPr>
          <w:rFonts w:eastAsia="UB-Helvetica" w:cs="Times New Roman"/>
          <w:szCs w:val="24"/>
        </w:rPr>
      </w:pPr>
      <w:r>
        <w:rPr>
          <w:rFonts w:eastAsia="UB-Helvetica" w:cs="Times New Roman"/>
          <w:szCs w:val="24"/>
        </w:rPr>
        <w:t>Τέταρτον, ειδικό στάτους στον χώρο της δικαιοσύνης για την εκδίκαση υποθέσεων, που έχουν οικονομικό περιεχόμενο.</w:t>
      </w:r>
    </w:p>
    <w:p w14:paraId="1CCA254F" w14:textId="77777777" w:rsidR="00C30B9F" w:rsidRDefault="003D4032">
      <w:pPr>
        <w:spacing w:line="600" w:lineRule="auto"/>
        <w:ind w:firstLine="720"/>
        <w:jc w:val="both"/>
        <w:rPr>
          <w:rFonts w:eastAsia="UB-Helvetica" w:cs="Times New Roman"/>
          <w:szCs w:val="24"/>
        </w:rPr>
      </w:pPr>
      <w:proofErr w:type="spellStart"/>
      <w:r>
        <w:rPr>
          <w:rFonts w:eastAsia="UB-Helvetica" w:cs="Times New Roman"/>
          <w:szCs w:val="24"/>
        </w:rPr>
        <w:t>Πέμπτον</w:t>
      </w:r>
      <w:proofErr w:type="spellEnd"/>
      <w:r>
        <w:rPr>
          <w:rFonts w:eastAsia="UB-Helvetica" w:cs="Times New Roman"/>
          <w:szCs w:val="24"/>
        </w:rPr>
        <w:t>, αλλαγές εδώ και τώρα -έπρεπε να έχουν γίνει αυτές- στο Ελεγκτικό Συνέδριο. Όταν άκουσα τι λέγατε στα τελευταία χρόνια της Αντιπολίτευσής σας για το Ελεγκτικό Συνέδριο, κατέρρεα.</w:t>
      </w:r>
    </w:p>
    <w:p w14:paraId="1CCA2550"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Κυρίες και κύριοι Βουλευτές, έχουμε ένα δικαστήριο, που κάνει ελέγχους δαπανών του δημοσίου. Απ’ αυτόν τον έλεγχο δαπανών δεν καταβάλλεται το 0,081% των </w:t>
      </w:r>
      <w:proofErr w:type="spellStart"/>
      <w:r>
        <w:rPr>
          <w:rFonts w:eastAsia="UB-Helvetica" w:cs="Times New Roman"/>
          <w:szCs w:val="24"/>
        </w:rPr>
        <w:t>κρινομένων</w:t>
      </w:r>
      <w:proofErr w:type="spellEnd"/>
      <w:r>
        <w:rPr>
          <w:rFonts w:eastAsia="UB-Helvetica" w:cs="Times New Roman"/>
          <w:szCs w:val="24"/>
        </w:rPr>
        <w:t xml:space="preserve"> ποσών και το έχουμε και </w:t>
      </w:r>
      <w:r>
        <w:rPr>
          <w:rFonts w:eastAsia="UB-Helvetica" w:cs="Times New Roman"/>
          <w:szCs w:val="24"/>
        </w:rPr>
        <w:lastRenderedPageBreak/>
        <w:t>το χαιρόμαστε. Οι μεταβιβάσεις από το κράτος προς τους προμηθευτές του καθυστερούν απ’ αυτό και το κοιτάτε και μιλάτε για στρατηγικό σχέδιο ανάπτυξης. Προκύπτει ότι δεν έχετε στο μυαλό σας τίποτα.</w:t>
      </w:r>
    </w:p>
    <w:p w14:paraId="1CCA2551" w14:textId="77777777" w:rsidR="00C30B9F" w:rsidRDefault="003D4032">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1CCA2552" w14:textId="77777777" w:rsidR="00C30B9F" w:rsidRDefault="003D4032">
      <w:pPr>
        <w:spacing w:line="600" w:lineRule="auto"/>
        <w:ind w:firstLine="720"/>
        <w:jc w:val="both"/>
        <w:rPr>
          <w:rFonts w:eastAsia="UB-Helvetica" w:cs="Times New Roman"/>
          <w:szCs w:val="24"/>
        </w:rPr>
      </w:pPr>
      <w:r>
        <w:rPr>
          <w:rFonts w:eastAsia="UB-Helvetica" w:cs="Times New Roman"/>
          <w:szCs w:val="24"/>
        </w:rPr>
        <w:t>Κύριε Πρόεδρε, δεκαοκτώ είναι τα λεπτά μας από εχθές.</w:t>
      </w:r>
    </w:p>
    <w:p w14:paraId="1CCA2553" w14:textId="77777777" w:rsidR="00C30B9F" w:rsidRDefault="003D4032">
      <w:pPr>
        <w:spacing w:line="600" w:lineRule="auto"/>
        <w:ind w:firstLine="720"/>
        <w:jc w:val="both"/>
        <w:rPr>
          <w:rFonts w:eastAsia="UB-Helvetica" w:cs="Times New Roman"/>
          <w:szCs w:val="24"/>
        </w:rPr>
      </w:pPr>
      <w:r>
        <w:rPr>
          <w:rFonts w:eastAsia="UB-Helvetica" w:cs="Times New Roman"/>
          <w:szCs w:val="24"/>
        </w:rPr>
        <w:t>Όσον αφορά το πτωχευτικό δίκαιο, σας το είπα όταν συζητάγαμε τα κόκκινα δάνεια ότι έπρεπε να το έχετε παρουσιάσει το σχέδιό σας για τη δεύτερη ευκαιρία στους πτωχούς. Οι πτωχοί επιχειρηματίες είναι δεκάδες χιλιάδες. Δικαιούνται και στην Ελλάδα μιας δεύτερης και τρίτης ευκαιρίας. Τίποτα. Δεν έχετε συνείδηση των θεμάτων και το δημόσιο με τη μορφή που έχει σήμερα δεν μπορεί να βοηθήσει.</w:t>
      </w:r>
    </w:p>
    <w:p w14:paraId="1CCA2554"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κάθε στρατηγική αλλαγή στο δημόσιο θέλει μια δεκαετία για να αποδώσει, αν την έχεις συλλάβει σωστά. Αν δεν λειτουργήσει η ελληνική πολιτεία σε αυτές τις συνθήκες, με νομοθετημένες ομάδες έργων στα Υπουργεία για τα θέματα των επενδύσεων, προοπτική και προκοπή δεν υπάρχει. Από </w:t>
      </w:r>
      <w:r>
        <w:rPr>
          <w:rFonts w:eastAsia="Times New Roman"/>
          <w:szCs w:val="24"/>
        </w:rPr>
        <w:lastRenderedPageBreak/>
        <w:t xml:space="preserve">αυτά αποδείξατε ότι δεν έχετε συνείδηση για κανένα. Για κανένα! Και ακούγοντας σας εχθές, στα τριάντα λεπτά της ομιλίας σας, κύριε Υπουργέ, να μιλάτε για τη στρατηγική σας, για μικρές, μεσαίες, μεγάλες επενδύσεις, γι’ αυτές τις μικρομεσαίες που αφορούν τον αναπτυξιακό -είπα πώς θα τις αφορούν- για τις μεγάλες, για οτιδήποτε σχετίζεται με την οικονομία, καταλάβαινα ότι πρόκειται μετά από ενάμιση χρόνο για μια έκθεση ιδεών, που δεν έχει συνείδηση των μεγάλων και σοβαρών προβλημάτων, για τα οποία έπρεπε να αρθρώνετε λόγο. </w:t>
      </w:r>
    </w:p>
    <w:p w14:paraId="1CCA2555" w14:textId="77777777" w:rsidR="00C30B9F" w:rsidRDefault="003D4032">
      <w:pPr>
        <w:spacing w:line="600" w:lineRule="auto"/>
        <w:ind w:firstLine="720"/>
        <w:jc w:val="both"/>
        <w:rPr>
          <w:rFonts w:eastAsia="Times New Roman"/>
          <w:szCs w:val="24"/>
        </w:rPr>
      </w:pPr>
      <w:r>
        <w:rPr>
          <w:rFonts w:eastAsia="Times New Roman"/>
          <w:szCs w:val="24"/>
        </w:rPr>
        <w:t xml:space="preserve">Τέλος, για να ολοκληρώσω, είχατε και μια επιμονή στη χθεσινή σας ομιλία στο ποια είναι η εντολή, που έχετε από τον ελληνικό λαό. Το λέτε συχνά. Αναφέρεστε στον Σεπτέμβριο του 2015, αποφεύγοντας τον Ιανουάριο του 2015, με την δέκατη τρίτη σύνταξη και το πρόγραμμα της Θεσσαλονίκης. Ας το δεχτούμε για λίγο. Τι λέγατε όμως τον Σεπτέμβριο του 2015; Λέγατε αυτά που κάνετε; Έτσι ισχυρίζεστε. Εγώ θέλω να σας θυμίσω ότι μιλάγατε για ισοδύναμα και για παράλληλο πρόγραμμα. Μιλάγατε για απόδοση των φορολογικών σας πολιτικών, που, όπως έλεγε ο φοβερός κ. Φίλης, «αρκούν τέσσερις οικογένειες να </w:t>
      </w:r>
      <w:r>
        <w:rPr>
          <w:rFonts w:eastAsia="Times New Roman"/>
          <w:szCs w:val="24"/>
        </w:rPr>
        <w:lastRenderedPageBreak/>
        <w:t>φορολογηθούν, για να καλυφθούν τα ισοδύναμα». Τότε είχε το βασικό πρόβλημα με την ιδιωτική εκπαίδευση και τον ΦΠΑ εκεί. Τι απέγινε από τον Σεπτέμβριο έως σήμερα; Τι απέγινε με τις τέσσερις αυτές οικογένειες, που τις ήξερε ο κ. Φίλης; Τι απέγινε; Τι είπε ο κ. Αλεξιάδης στην επίκαιρη επερώτηση της μείζονος Αντιπολίτευσης τη Δευτέρα; Τίποτα. Για κάτι εγκυκλίους έλεγε, κάτι επιμέρους τροπολογίες έλεγε, κάτι νόμους που θα φέρετε, όπως φέρατε τον αναπτυξιακό. Τι κάνατε με αυτά που είχατε υποσχεθεί τον Σεπτέμβριο; Ψέματα λέγατε και τον Σεπτέμβριο του 2015. Κοροϊδέψατε τον κόσμο τρεις φορές, κάνοντας κατάχρηση της πλειοψηφίας. Μέσα στο 2015…</w:t>
      </w:r>
    </w:p>
    <w:p w14:paraId="1CCA2556" w14:textId="77777777" w:rsidR="00C30B9F" w:rsidRDefault="003D4032">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Λοβέρδο, τα δεκαπέντε λεπτά έγιναν δεκαοκτώ. Ολοκληρώστε σας παρακαλώ.</w:t>
      </w:r>
    </w:p>
    <w:p w14:paraId="1CCA2557" w14:textId="77777777" w:rsidR="00C30B9F" w:rsidRDefault="003D4032">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Κλείνω τη σκέψη μου. Και μην θεωρείτε ότι πήρατε κάποια εντολή εσείς να διαχειριστείτε την πατρίδα ως καλύτεροι διαχειριστές. Αν το είχατε ζητήσει έτσι, θα είχατε χάσει. Ζητήσατε ψήφο για να τηρήσετε δεσμεύσεις, δηλαδή, υποσχέσεις, που όχι μόνο δεν τηρήσατε, κάνατε τα ακριβώς ανάποδα. Κανένας, μα κανένας δεν σας έδωσε εντολή για καλύτερη διαχείριση, την οποία σήμερα ισχυρίζεστε ότι έχετε ως εντολή. Και αν το είχατε δει έτσι, παραλλάσσοντας τον εαυτό σας, κάνοντας μια ακόμη </w:t>
      </w:r>
      <w:proofErr w:type="spellStart"/>
      <w:r>
        <w:rPr>
          <w:rFonts w:eastAsia="Times New Roman"/>
          <w:szCs w:val="24"/>
        </w:rPr>
        <w:t>οβιδιακή</w:t>
      </w:r>
      <w:proofErr w:type="spellEnd"/>
      <w:r>
        <w:rPr>
          <w:rFonts w:eastAsia="Times New Roman"/>
          <w:szCs w:val="24"/>
        </w:rPr>
        <w:t xml:space="preserve"> αλλαγή, με αυτά που σήμερα εισηγείστε, κύριε Σταθάκη, αποδεικνύετε ότι είστε πάρα πολύ πίσω από τις ανάγκες της χώρας και συνεπώς η έξοδός σας είναι ζήτημα χρόνου.</w:t>
      </w:r>
    </w:p>
    <w:p w14:paraId="1CCA2558" w14:textId="77777777" w:rsidR="00C30B9F" w:rsidRDefault="003D4032">
      <w:pPr>
        <w:spacing w:line="600" w:lineRule="auto"/>
        <w:ind w:firstLine="720"/>
        <w:jc w:val="both"/>
        <w:rPr>
          <w:rFonts w:eastAsia="Times New Roman"/>
          <w:szCs w:val="24"/>
        </w:rPr>
      </w:pPr>
      <w:r>
        <w:rPr>
          <w:rFonts w:eastAsia="Times New Roman"/>
          <w:szCs w:val="24"/>
        </w:rPr>
        <w:t>Ευχαριστώ.</w:t>
      </w:r>
    </w:p>
    <w:p w14:paraId="1CCA2559" w14:textId="77777777" w:rsidR="00C30B9F" w:rsidRDefault="003D4032">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Ευχαριστώ. </w:t>
      </w:r>
    </w:p>
    <w:p w14:paraId="1CCA255A" w14:textId="77777777" w:rsidR="00C30B9F" w:rsidRDefault="003D4032">
      <w:pPr>
        <w:spacing w:line="600" w:lineRule="auto"/>
        <w:ind w:firstLine="720"/>
        <w:jc w:val="both"/>
        <w:rPr>
          <w:rFonts w:eastAsia="Times New Roman"/>
          <w:szCs w:val="24"/>
        </w:rPr>
      </w:pPr>
      <w:r>
        <w:rPr>
          <w:rFonts w:eastAsia="Times New Roman"/>
          <w:szCs w:val="24"/>
        </w:rPr>
        <w:t>Ο κ. Γερμενής από τη Χρυσή Αυγή έχει τον λόγο.</w:t>
      </w:r>
    </w:p>
    <w:p w14:paraId="1CCA255B" w14:textId="77777777" w:rsidR="00C30B9F" w:rsidRDefault="003D4032">
      <w:pPr>
        <w:spacing w:line="600" w:lineRule="auto"/>
        <w:ind w:firstLine="720"/>
        <w:jc w:val="both"/>
        <w:rPr>
          <w:rFonts w:eastAsia="Times New Roman"/>
          <w:szCs w:val="24"/>
        </w:rPr>
      </w:pPr>
      <w:r>
        <w:rPr>
          <w:rFonts w:eastAsia="Times New Roman"/>
          <w:b/>
          <w:szCs w:val="24"/>
        </w:rPr>
        <w:lastRenderedPageBreak/>
        <w:t>ΓΕΩΡΓΙΟΣ ΓΕΡΜΕΝΗΣ:</w:t>
      </w:r>
      <w:r>
        <w:rPr>
          <w:rFonts w:eastAsia="Times New Roman"/>
          <w:szCs w:val="24"/>
        </w:rPr>
        <w:t xml:space="preserve"> Η κατάθεση του συγκεκριμένου νομοσχεδίου, μοιάζει σαν θέατρο του παραλόγου, στο οποίο θεατής είναι ο ελληνικός λαός, που έχει εξαθλιωθεί από την κρίση και τα μνημόνια. Σήμερα εδώ, με τεράστια αυθάδεια οι πολιτικές δυνάμεις, οι οποίες εναλλάσσονταν την εξουσία τα τελευταία σαράντα χρόνια και έχοντας οδηγήσει την πατρίδα μας στην πλήρη παρακμή και σε κάθε τομέα οικονομίας και παραγωγής, διαγωνίζονται και καλά για το ποιος θα φέρει περισσότερη ανάπτυξη και ευημερία στον τόπο μας. Μια λέξη αρμόζει στην περίσταση, κοροϊδία, καθώς πρόκειται απλά για τη συνέχεια του περίφημου συνθήματος «η ελπίδα έρχεται», με το οποίο ο ΣΥΡΙΖΑ κατάφερε να εξαπατήσει τον ελληνικό λαό, ότι δήθεν θα σκίσει τα μνημόνια. </w:t>
      </w:r>
    </w:p>
    <w:p w14:paraId="1CCA255C" w14:textId="77777777" w:rsidR="00C30B9F" w:rsidRDefault="003D4032">
      <w:pPr>
        <w:spacing w:line="600" w:lineRule="auto"/>
        <w:ind w:firstLine="720"/>
        <w:jc w:val="both"/>
        <w:rPr>
          <w:rFonts w:eastAsia="Times New Roman"/>
          <w:szCs w:val="24"/>
        </w:rPr>
      </w:pPr>
      <w:r>
        <w:rPr>
          <w:rFonts w:eastAsia="Times New Roman"/>
          <w:szCs w:val="24"/>
        </w:rPr>
        <w:t>Από τη μία πλευρά έχουμε την κυβέρνηση, στην οποία έχει βρει κάλυψη το σύνολο σχεδόν του παλαιού ΠΑΣΟΚ, οι οποίοι με τους μηχανισμούς τους και τις καταστροφικές πολιτικές τους έφεραν την οικονομία στο χείλος του γκρεμού. Ποιος θυμάται την υπόθεση «</w:t>
      </w:r>
      <w:r>
        <w:rPr>
          <w:rFonts w:eastAsia="Times New Roman"/>
          <w:szCs w:val="24"/>
          <w:lang w:val="en-US"/>
        </w:rPr>
        <w:t>PALCO</w:t>
      </w:r>
      <w:r>
        <w:rPr>
          <w:rFonts w:eastAsia="Times New Roman"/>
          <w:szCs w:val="24"/>
        </w:rPr>
        <w:t xml:space="preserve">» με τον Σημίτη να το παίζει </w:t>
      </w:r>
      <w:r>
        <w:rPr>
          <w:rFonts w:eastAsia="Times New Roman"/>
          <w:szCs w:val="24"/>
        </w:rPr>
        <w:lastRenderedPageBreak/>
        <w:t>σταθεροποιητικός παράγοντας των Βαλκανίων και στην ουσία να χρηματοδοτεί με δημόσιο κεφάλαιο ελληνικές επιχειρήσεις να κλείσουν και να ανοίξουν τα εργοστάσιά τους στα Βαλκάνια;</w:t>
      </w:r>
    </w:p>
    <w:p w14:paraId="1CCA255D"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την άλλη πλευρά, έχουμε την Αξιωματική Αντιπολίτευση, την πλήρως </w:t>
      </w:r>
      <w:proofErr w:type="spellStart"/>
      <w:r>
        <w:rPr>
          <w:rFonts w:eastAsia="Times New Roman" w:cs="Times New Roman"/>
          <w:szCs w:val="24"/>
        </w:rPr>
        <w:t>απαξιωμένη</w:t>
      </w:r>
      <w:proofErr w:type="spellEnd"/>
      <w:r>
        <w:rPr>
          <w:rFonts w:eastAsia="Times New Roman" w:cs="Times New Roman"/>
          <w:szCs w:val="24"/>
        </w:rPr>
        <w:t xml:space="preserve"> στα μάτια του ελληνικού λαού Νέα Δημοκρατία, η οποία, ενώ παρέλαβε από τις αρχές της Μεταπολίτευσης μια ανθηρή ελληνική βιομηχανία με εκπληκτικές προοπτικές ανάπτυξης ακόμα και σε τομείς παραγωγής, όπως στην κατασκευή αυτοκινήτων, ηλεκτρικών συσκευών, κατάφερε εντός λίγων ετών να βάλει ταφόπλακα σε κάθε προοπτική ανάπτυξης της βαριάς βιομηχανίας της </w:t>
      </w:r>
      <w:proofErr w:type="spellStart"/>
      <w:r>
        <w:rPr>
          <w:rFonts w:eastAsia="Times New Roman" w:cs="Times New Roman"/>
          <w:szCs w:val="24"/>
        </w:rPr>
        <w:t>πατρίδος</w:t>
      </w:r>
      <w:proofErr w:type="spellEnd"/>
      <w:r>
        <w:rPr>
          <w:rFonts w:eastAsia="Times New Roman" w:cs="Times New Roman"/>
          <w:szCs w:val="24"/>
        </w:rPr>
        <w:t xml:space="preserve"> μας. Αποτελεί, λοιπόν, το λιγότερο θράσος οι θύτες να εμφανίζονται ως σωτήρες των θυμάτων τους. </w:t>
      </w:r>
    </w:p>
    <w:p w14:paraId="1CCA255E"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κατάσταση, όπως έχει διαμορφωθεί, δεν αφήνει κανένα περιθώριο ελπίδας για ουσιαστική ανάκαμψη και ανάπτυξη της ελληνικής οικονομίας και των παραγωγικών της κλάδων και αυτό γιατί οι πολιτι</w:t>
      </w:r>
      <w:r>
        <w:rPr>
          <w:rFonts w:eastAsia="Times New Roman" w:cs="Times New Roman"/>
          <w:szCs w:val="24"/>
        </w:rPr>
        <w:lastRenderedPageBreak/>
        <w:t xml:space="preserve">κές δυνάμεις που διαχειρίζονται τις τύχες της </w:t>
      </w:r>
      <w:proofErr w:type="spellStart"/>
      <w:r>
        <w:rPr>
          <w:rFonts w:eastAsia="Times New Roman" w:cs="Times New Roman"/>
          <w:szCs w:val="24"/>
        </w:rPr>
        <w:t>πατρίδος</w:t>
      </w:r>
      <w:proofErr w:type="spellEnd"/>
      <w:r>
        <w:rPr>
          <w:rFonts w:eastAsia="Times New Roman" w:cs="Times New Roman"/>
          <w:szCs w:val="24"/>
        </w:rPr>
        <w:t xml:space="preserve"> μας τα τελευταία σαράντα έτη παραμένουν υποχείρια των διεθνών κουμανταδόρων και ξεπουλούν την πατρίδα μας, προκειμένου να διασφαλίσουν την πολιτική τους επιβίωση. </w:t>
      </w:r>
    </w:p>
    <w:p w14:paraId="1CCA255F"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Ως Έλληνες εθνικιστές, βέβαια, είμαστε φύσει αισιόδοξοι και δεν θα πάψουμε ποτέ να αγωνιζόμαστε. Η σωτηρία της </w:t>
      </w:r>
      <w:proofErr w:type="spellStart"/>
      <w:r>
        <w:rPr>
          <w:rFonts w:eastAsia="Times New Roman" w:cs="Times New Roman"/>
          <w:szCs w:val="24"/>
        </w:rPr>
        <w:t>πατρίδος</w:t>
      </w:r>
      <w:proofErr w:type="spellEnd"/>
      <w:r>
        <w:rPr>
          <w:rFonts w:eastAsia="Times New Roman" w:cs="Times New Roman"/>
          <w:szCs w:val="24"/>
        </w:rPr>
        <w:t xml:space="preserve"> μπορεί να επέλθει, αλλά μόνο με μια πραγματική εθνική κυβέρνηση, που με μοναδικό της γνώμονα το συμφέρον του λαού και του έθνους θα μπορούσε να ανατρέψει τη σημερινή χαοτική κατάσταση και να θέσει τα θεμέλια, ώστε να καταστεί δυνατή η επανεκκίνηση και η ανάκαμψη, όχι μόνο της ελληνικής οικονομίας, αλλά και της ελληνικής κοινωνίας, εφαρμόζοντας κάποιες απλές θεμελιώδεις αρχές και αξίες. </w:t>
      </w:r>
    </w:p>
    <w:p w14:paraId="1CCA2560"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Χρυσή Αυγή αποτελεί τη μοναδική πολιτική δύναμη, η οποία, σεβόμενη τον ελληνικό λαό και τους εκατοντάδες χιλιάδες των Ελλήνων πολιτών οι οποίοι την έχουν τιμήσει με την εμπιστοσύνη τους, έχει </w:t>
      </w:r>
      <w:r>
        <w:rPr>
          <w:rFonts w:eastAsia="Times New Roman" w:cs="Times New Roman"/>
          <w:szCs w:val="24"/>
        </w:rPr>
        <w:lastRenderedPageBreak/>
        <w:t xml:space="preserve">καταθέσει συγκεκριμένες ρεαλιστικές προτάσεις, οι οποίες αποσκοπούν στη στήριξη της πρωτογενούς παραγωγής, στην επίτευξη του στρατηγικού στόχου της εθνικής αυτάρκειας, στη στήριξη των μικρομεσαίων επιχειρήσεων, στην επανεκκίνηση της βιομηχανικής παραγωγής, στην αξιοποίηση όλων των εθνικών πλουτοπαραγωγικών πηγών, στην επιλογή γεωπολιτικών στρατηγικών επιλογών και στην άσκηση διεθνούς διπλωματίας με μόνο γνώμονα την εξυπηρέτηση των εθνικών μας στόχων. </w:t>
      </w:r>
    </w:p>
    <w:p w14:paraId="1CCA2561"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Γνωρίζουμε ότι οι συγκεκριμένες προτάσεις δεν θα μπορούσαν ποτέ να εφαρμοστούν από μια κυβέρνηση η οποία είναι δέσμια των συμφερόντων και των επιταγών των Θεσμών, των δανειστών, της τρόικας και κάθε είδους διεθνούς τοκογλύφου, ο οποίος έχει επενδύσει στην καταστροφή της Ελλάδος. </w:t>
      </w:r>
    </w:p>
    <w:p w14:paraId="1CCA2562"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Ευτυχώς, όμως, για την πατρίδα μας -και δυστυχώς για το σάπιο πολιτικό κατεστημένο που ρήμαξε την πατρίδα μας- οι Έλληνες πλέον αφυπνίζονται και η Χρυσή Αυγή γιγαντώνεται. </w:t>
      </w:r>
    </w:p>
    <w:p w14:paraId="1CCA2563" w14:textId="77777777" w:rsidR="00C30B9F" w:rsidRDefault="003D4032">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CCA2564" w14:textId="77777777" w:rsidR="00C30B9F" w:rsidRDefault="003D4032">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Ευχαριστούμε. </w:t>
      </w:r>
    </w:p>
    <w:p w14:paraId="1CCA2565" w14:textId="77777777" w:rsidR="00C30B9F" w:rsidRDefault="003D4032">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Μπαλωμενάκης</w:t>
      </w:r>
      <w:proofErr w:type="spellEnd"/>
      <w:r>
        <w:rPr>
          <w:rFonts w:eastAsia="Times New Roman"/>
          <w:szCs w:val="24"/>
        </w:rPr>
        <w:t xml:space="preserve">. </w:t>
      </w:r>
    </w:p>
    <w:p w14:paraId="1CCA2566" w14:textId="77777777" w:rsidR="00C30B9F" w:rsidRDefault="003D4032">
      <w:pPr>
        <w:spacing w:line="600" w:lineRule="auto"/>
        <w:ind w:firstLine="720"/>
        <w:jc w:val="both"/>
        <w:rPr>
          <w:rFonts w:eastAsia="Times New Roman"/>
          <w:szCs w:val="24"/>
        </w:rPr>
      </w:pPr>
      <w:r>
        <w:rPr>
          <w:rFonts w:eastAsia="Times New Roman"/>
          <w:b/>
          <w:szCs w:val="24"/>
        </w:rPr>
        <w:t>ΑΝΤΩΝΗΣ ΜΠΑΛΩΜΕΝΑΚΗΣ:</w:t>
      </w:r>
      <w:r>
        <w:rPr>
          <w:rFonts w:eastAsia="Times New Roman"/>
          <w:szCs w:val="24"/>
        </w:rPr>
        <w:t xml:space="preserve"> Ευχαριστώ πάρα πολύ. </w:t>
      </w:r>
    </w:p>
    <w:p w14:paraId="1CCA2567" w14:textId="77777777" w:rsidR="00C30B9F" w:rsidRDefault="003D4032">
      <w:pPr>
        <w:spacing w:line="600" w:lineRule="auto"/>
        <w:ind w:firstLine="720"/>
        <w:jc w:val="both"/>
        <w:rPr>
          <w:rFonts w:eastAsia="Times New Roman"/>
          <w:szCs w:val="24"/>
        </w:rPr>
      </w:pPr>
      <w:r>
        <w:rPr>
          <w:rFonts w:eastAsia="Times New Roman"/>
          <w:szCs w:val="24"/>
        </w:rPr>
        <w:t xml:space="preserve">Κύριε Πρόεδρε, ακούστηκε σε αυτή την Αίθουσα η φράση «εθνική κυβέρνηση». Υποθέτω ότι μας βρίσκει αντίθετους όλους. Εάν είναι αυτό που φοβάται καθένας ότι υπονοείται, είμαι σίγουρος ότι πρέπει να εκφραστεί με τον πιο ηχηρό τρόπο η αντίθεση. </w:t>
      </w:r>
    </w:p>
    <w:p w14:paraId="1CCA2568"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ΓΕΡΜΕΝΗΣ: </w:t>
      </w:r>
      <w:r>
        <w:rPr>
          <w:rFonts w:eastAsia="Times New Roman"/>
          <w:szCs w:val="24"/>
        </w:rPr>
        <w:t>Να αλλάξουμε το όνομα;</w:t>
      </w:r>
    </w:p>
    <w:p w14:paraId="1CCA2569" w14:textId="77777777" w:rsidR="00C30B9F" w:rsidRDefault="003D4032">
      <w:pPr>
        <w:spacing w:line="600" w:lineRule="auto"/>
        <w:ind w:firstLine="720"/>
        <w:jc w:val="both"/>
        <w:rPr>
          <w:rFonts w:eastAsia="Times New Roman"/>
          <w:szCs w:val="24"/>
        </w:rPr>
      </w:pPr>
      <w:r>
        <w:rPr>
          <w:rFonts w:eastAsia="Times New Roman"/>
          <w:b/>
          <w:szCs w:val="24"/>
        </w:rPr>
        <w:t xml:space="preserve">ΑΝΤΩΝΗΣ ΜΠΑΛΩΜΕΝΑΚΗΣ: </w:t>
      </w:r>
      <w:r>
        <w:rPr>
          <w:rFonts w:eastAsia="Times New Roman"/>
          <w:szCs w:val="24"/>
        </w:rPr>
        <w:t xml:space="preserve">Εντάξει, αν δεν εννοείτε αυτό που θέλετε να εννοήσετε. </w:t>
      </w:r>
    </w:p>
    <w:p w14:paraId="1CCA256A"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συνάδελφοι, έχει τονιστεί επαρκώς ότι ο νέος αναπτυξιακός νόμος σκοπεύει κυρίαρχα στην ενίσχυση μεσαίων και μικρών επιχειρηματικών πρωτοβουλιών. Γνωστά έχουν γίνει επίσης και τα κριτήρια με τα οποία κατατάσσονται τα διάφορα επενδυτικά σχέδια. </w:t>
      </w:r>
    </w:p>
    <w:p w14:paraId="1CCA256B"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Απ’ ό,τι φαίνεται μέχρι σήμερα, αυτά τα κριτήρια γίνονται γενικότερα αποδεκτά από τους κατ’ εξοχήν ενδιαφερόμενους. Γι’ αυτό και οι περισσότεροι φορείς τάχθηκαν υπέρ και όσες παρατηρήσεις έγιναν κατέτειναν σε βελτιώσεις, από τις οποίες αρκετές έγιναν δεκτές και από τον Υπουργό. </w:t>
      </w:r>
    </w:p>
    <w:p w14:paraId="1CCA256C" w14:textId="77777777" w:rsidR="00C30B9F" w:rsidRDefault="003D4032">
      <w:pPr>
        <w:spacing w:line="600" w:lineRule="auto"/>
        <w:ind w:firstLine="720"/>
        <w:jc w:val="both"/>
        <w:rPr>
          <w:rFonts w:eastAsia="Times New Roman" w:cs="Times New Roman"/>
          <w:szCs w:val="24"/>
        </w:rPr>
      </w:pPr>
      <w:r>
        <w:rPr>
          <w:rFonts w:eastAsia="Times New Roman"/>
          <w:szCs w:val="24"/>
        </w:rPr>
        <w:t xml:space="preserve">Το να λέει κανείς σήμερα «και τι θέλετε να σας πουν οι φορείς; Όχι; Λεφτά τους δίνετε!», όπως ακούστηκε, είναι τουλάχιστον προσβλητικό για τους φορείς τους, αφού αμφισβητείται σε αυτούς το τεκμήριο του προβληματισμού και ευρύτερα της γνώσης των συμφερόντων τους. </w:t>
      </w:r>
    </w:p>
    <w:p w14:paraId="1CCA256D"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Στον αντίποδα, οι πολιτικές δυνάμεις, που γενικώς και αορίστως αρνούνται την επιλογή της Κυβέρνησης να προτάξει την ενίσχυση εκείνων των επιχειρήσεων που, όπως συχνά λέγεται, αποτελούν τη ραχοκοκαλιά της ελληνικής οικονομίας τι αντιπροτείνουν, άραγε; </w:t>
      </w:r>
    </w:p>
    <w:p w14:paraId="1CCA256E"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Όσον αφορά ειδικότερα το κόμμα της Αξιωματικής Αντιπολίτευσης -επιτρέψτε μου- δεν έχει γίνει ακόμα εντελώς σαφής η γενική τοποθέτησή του. Ίσως γίνει σαφέστερη μέχρι τη λήξη της συνεδρίασης. </w:t>
      </w:r>
    </w:p>
    <w:p w14:paraId="1CCA256F" w14:textId="77777777" w:rsidR="00C30B9F" w:rsidRDefault="003D4032">
      <w:pPr>
        <w:spacing w:line="600" w:lineRule="auto"/>
        <w:ind w:firstLine="720"/>
        <w:contextualSpacing/>
        <w:jc w:val="both"/>
        <w:rPr>
          <w:rFonts w:eastAsia="Times New Roman"/>
          <w:szCs w:val="24"/>
        </w:rPr>
      </w:pPr>
      <w:r>
        <w:rPr>
          <w:rFonts w:eastAsia="Times New Roman"/>
          <w:szCs w:val="24"/>
        </w:rPr>
        <w:lastRenderedPageBreak/>
        <w:t xml:space="preserve">Ανέτρεξα στην ομιλία της κυρίας εισηγήτριας της Νέας Δημοκρατίας κατά την πρώτη κοινή συνεδρίαση των επιτροπών στις 7 Ιουνίου. Η κυρία εισηγήτρια σχολιάζει ειρωνικά την επιλογή μας να ενισχυθούν περισσότεροι με λιγότερα παρά λιγότεροι με περισσότερα, λέγοντας ότι με την ανάπτυξη η Κυβέρνηση θέλει να κάνει κοινωνική πολιτική. Στην ομιλία της αυτή διατύπωσε και μια πολιτική θέση που θέλω να σχολιάσω. Είπε ότι το 0,87% των μεγάλων επιχειρήσεων απασχολεί το 40,66% των εργαζομένων. Με βάση τον αμφίβολης ακρίβειας αυτόν αριθμό κατέληξε στην καινοτόμο, όπως την χαρακτήρισε, ιδέα ότι πρέπει να ενισχυθούν προνομιακά οι μεγάλες επιχειρήσεις. </w:t>
      </w:r>
    </w:p>
    <w:p w14:paraId="1CCA2570"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Διαβάζω επί λέξει: «Αντί, λοιπόν, να βάλουμε ταξικό πρόστιμο στην ανάπτυξη και στην ενίσχυση της επιχειρηματικότητας, μήπως θα ήταν καλύτερο απλά να δώσουμε χρήματα εκεί που αξίζουν, εκεί που κάτι θα </w:t>
      </w:r>
      <w:proofErr w:type="spellStart"/>
      <w:r>
        <w:rPr>
          <w:rFonts w:eastAsia="Times New Roman"/>
          <w:szCs w:val="24"/>
        </w:rPr>
        <w:t>παράξουν</w:t>
      </w:r>
      <w:proofErr w:type="spellEnd"/>
      <w:r>
        <w:rPr>
          <w:rFonts w:eastAsia="Times New Roman"/>
          <w:szCs w:val="24"/>
        </w:rPr>
        <w:t xml:space="preserve">; Αυτό θα ήταν καλύτερο». Καταθέτω την ομιλία της κυρίας εισηγήτριας για τα </w:t>
      </w:r>
      <w:proofErr w:type="spellStart"/>
      <w:r>
        <w:rPr>
          <w:rFonts w:eastAsia="Times New Roman"/>
          <w:szCs w:val="24"/>
        </w:rPr>
        <w:t>Πρακτικά.ο</w:t>
      </w:r>
      <w:proofErr w:type="spellEnd"/>
    </w:p>
    <w:p w14:paraId="1CCA2571" w14:textId="77777777" w:rsidR="00C30B9F" w:rsidRDefault="003D4032">
      <w:pPr>
        <w:spacing w:line="600" w:lineRule="auto"/>
        <w:ind w:firstLine="720"/>
        <w:contextualSpacing/>
        <w:jc w:val="both"/>
        <w:rPr>
          <w:rFonts w:eastAsia="Times New Roman"/>
          <w:szCs w:val="24"/>
        </w:rPr>
      </w:pPr>
      <w:r>
        <w:rPr>
          <w:rFonts w:eastAsia="Times New Roman" w:cs="Times New Roman"/>
          <w:szCs w:val="24"/>
        </w:rPr>
        <w:lastRenderedPageBreak/>
        <w:t xml:space="preserve">(Στο σημείο αυτό ο Βουλευτής κ. Αντώνης </w:t>
      </w:r>
      <w:proofErr w:type="spellStart"/>
      <w:r>
        <w:rPr>
          <w:rFonts w:eastAsia="Times New Roman" w:cs="Times New Roman"/>
          <w:szCs w:val="24"/>
        </w:rPr>
        <w:t>Μπαλωμενάκης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CCA2572" w14:textId="77777777" w:rsidR="00C30B9F" w:rsidRDefault="003D4032">
      <w:pPr>
        <w:spacing w:line="600" w:lineRule="auto"/>
        <w:ind w:firstLine="720"/>
        <w:contextualSpacing/>
        <w:jc w:val="both"/>
        <w:rPr>
          <w:rFonts w:eastAsia="Times New Roman"/>
          <w:szCs w:val="24"/>
        </w:rPr>
      </w:pPr>
      <w:r>
        <w:rPr>
          <w:rFonts w:eastAsia="Times New Roman"/>
          <w:szCs w:val="24"/>
        </w:rPr>
        <w:t>Εδώ –εκτός εάν κάνω λάθος- φαίνεται ότι η Νέα Δημοκρατία απορρίπτει την κεντρική επιλογή του σχεδίου νόμου να δοθεί άμεση προτεραιότητα στις μικρομεσαίες επιχειρήσεις και προτείνει να δίνονται τα χρήματα σε εκείνους, που έχουν το «</w:t>
      </w:r>
      <w:r>
        <w:rPr>
          <w:rFonts w:eastAsia="Times New Roman"/>
          <w:szCs w:val="24"/>
          <w:lang w:val="en-US"/>
        </w:rPr>
        <w:t>know</w:t>
      </w:r>
      <w:r>
        <w:rPr>
          <w:rFonts w:eastAsia="Times New Roman"/>
          <w:szCs w:val="24"/>
        </w:rPr>
        <w:t xml:space="preserve"> </w:t>
      </w:r>
      <w:r>
        <w:rPr>
          <w:rFonts w:eastAsia="Times New Roman"/>
          <w:szCs w:val="24"/>
          <w:lang w:val="en-US"/>
        </w:rPr>
        <w:t>how</w:t>
      </w:r>
      <w:r>
        <w:rPr>
          <w:rFonts w:eastAsia="Times New Roman"/>
          <w:szCs w:val="24"/>
        </w:rPr>
        <w:t>». Ειλικρινά σας λέω, δεν ήξερα εάν αυτή είναι εν τέλει και η επίσημη θέση της Νέας Δημοκρατίας. Καινοτόμο, βέβαια, δεν μπορείς να την πεις αυτήν την ιδέα, διότι είναι εκείνο που γινόταν τόσα χρόνια.</w:t>
      </w:r>
    </w:p>
    <w:p w14:paraId="1CCA2573"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Δυστυχώς για τη Νέα Δημοκρατία και ευτυχώς για τους ίδιους, δεν έχουν την ίδια γνώμη οι εκπρόσωποι των μικρομεσαίων επιχειρηματιών της χώρας. Ο πρόεδρος Ελληνικής Συνομοσπονδίας Εμπορίου και Επιχειρηματικότητας, ο κ. </w:t>
      </w:r>
      <w:proofErr w:type="spellStart"/>
      <w:r>
        <w:rPr>
          <w:rFonts w:eastAsia="Times New Roman"/>
          <w:szCs w:val="24"/>
        </w:rPr>
        <w:t>Κορκίδης</w:t>
      </w:r>
      <w:proofErr w:type="spellEnd"/>
      <w:r>
        <w:rPr>
          <w:rFonts w:eastAsia="Times New Roman"/>
          <w:szCs w:val="24"/>
        </w:rPr>
        <w:t xml:space="preserve">, για παράδειγμα, που κάθε άλλο παρά </w:t>
      </w:r>
      <w:proofErr w:type="spellStart"/>
      <w:r>
        <w:rPr>
          <w:rFonts w:eastAsia="Times New Roman"/>
          <w:szCs w:val="24"/>
        </w:rPr>
        <w:t>πρόσκειται</w:t>
      </w:r>
      <w:proofErr w:type="spellEnd"/>
      <w:r>
        <w:rPr>
          <w:rFonts w:eastAsia="Times New Roman"/>
          <w:szCs w:val="24"/>
        </w:rPr>
        <w:t xml:space="preserve"> στον ΣΥΡΙΖΑ, </w:t>
      </w:r>
      <w:r>
        <w:rPr>
          <w:rFonts w:eastAsia="Times New Roman"/>
          <w:szCs w:val="24"/>
        </w:rPr>
        <w:lastRenderedPageBreak/>
        <w:t xml:space="preserve">υπερθεμάτισε όσον αφορά την επιλογή της Κυβέρνησης να κατευθύνει τις χορηγήσεις του νέου αναπτυξιακού στην ενίσχυση μικρομεσαίων επιχειρήσεων και μάλιστα υιοθέτησε το κεντρικό κριτήριο με το οποίο γίνεται αυτή η επιλογή, που είναι αύξηση της απασχόλησης. Καταθέτω στα Πρακτικά και την ομιλία του κ. </w:t>
      </w:r>
      <w:proofErr w:type="spellStart"/>
      <w:r>
        <w:rPr>
          <w:rFonts w:eastAsia="Times New Roman"/>
          <w:szCs w:val="24"/>
        </w:rPr>
        <w:t>Κορκίδη</w:t>
      </w:r>
      <w:proofErr w:type="spellEnd"/>
      <w:r>
        <w:rPr>
          <w:rFonts w:eastAsia="Times New Roman"/>
          <w:szCs w:val="24"/>
        </w:rPr>
        <w:t xml:space="preserve"> για του λόγου το αληθές.</w:t>
      </w:r>
    </w:p>
    <w:p w14:paraId="1CCA2574" w14:textId="77777777" w:rsidR="00C30B9F" w:rsidRDefault="003D4032">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Αντώνης </w:t>
      </w:r>
      <w:proofErr w:type="spellStart"/>
      <w:r>
        <w:rPr>
          <w:rFonts w:eastAsia="Times New Roman" w:cs="Times New Roman"/>
          <w:szCs w:val="24"/>
        </w:rPr>
        <w:t>Μπαλωμενάκης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CCA2575"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Εδώ είναι γενικότερα σαφές ότι υπάρχει μια κρίση στρατηγικής στη Νέα Δημοκρατία και ότι η διαφοροποίησή της προέρχεται από μια καθαρά ιδεολογικού τύπου εμμονή ότι δήθεν το μεγάλο κεφάλαιο, εάν ενισχυθεί, είναι εκείνο που θα δημιουργήσει νέες θέσεις εργασίας. Πρόκειται για μια εκτίμηση που, απ’ ό,τι ξέρουμε, έχει διαψευσθεί από την κατάληξη των προηγούμενων αναπτυξιακών νόμων. Αυτό δεν είναι ιδεοληπτική εμμονή; Αυτές οι προτάσεις δεν έχουν, άραγε, ταξικό πρόσημο; </w:t>
      </w:r>
    </w:p>
    <w:p w14:paraId="1CCA2576" w14:textId="77777777" w:rsidR="00C30B9F" w:rsidRDefault="003D4032">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μέχρι σήμερα οι αναπτυξιακοί νόμοι στερούνταν </w:t>
      </w:r>
      <w:proofErr w:type="spellStart"/>
      <w:r>
        <w:rPr>
          <w:rFonts w:eastAsia="Times New Roman"/>
          <w:szCs w:val="24"/>
        </w:rPr>
        <w:t>αναδιαρθρωτικής</w:t>
      </w:r>
      <w:proofErr w:type="spellEnd"/>
      <w:r>
        <w:rPr>
          <w:rFonts w:eastAsia="Times New Roman"/>
          <w:szCs w:val="24"/>
        </w:rPr>
        <w:t xml:space="preserve"> λογικής. Ήταν άναρχα δομημένοι, με ελλιπή κριτήρια, περιορισμένους ορίζοντες και ακόμα στενότερες κοινωνικές αναφορές. Δεν αποτελεί μυστικό ότι δεν πέτυχαν και σε αυτό δεν φταίει η κρίση. Είναι εντυπωσιακό ότι έως τώρα κανείς δεν έχει υπερασπιστεί -με επιχειρήματα και όχι με αναφορές στο τι σχεδιαζόταν να γίνει- τη λογική των παλαιότερων αναπτυξιακών νόμων.</w:t>
      </w:r>
    </w:p>
    <w:p w14:paraId="1CCA2577"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Εμείς δεν ισχυριζόμαστε ότι με αυτό το σχέδιο νόμου λύνεται το πρόβλημα της ανάπτυξης. Δεν προτείνουμε στην κοινωνία έναν ελβετικό σουγιά, αλλά ένα χρηστικό εργαλείο, προσαρμοσμένο στις σημερινές δυνατότητες της οικονομίας. </w:t>
      </w:r>
    </w:p>
    <w:p w14:paraId="1CCA2578" w14:textId="77777777" w:rsidR="00C30B9F" w:rsidRDefault="003D4032">
      <w:pPr>
        <w:spacing w:line="600" w:lineRule="auto"/>
        <w:ind w:firstLine="720"/>
        <w:contextualSpacing/>
        <w:jc w:val="both"/>
        <w:rPr>
          <w:rFonts w:eastAsia="Times New Roman"/>
          <w:szCs w:val="24"/>
        </w:rPr>
      </w:pPr>
      <w:r>
        <w:rPr>
          <w:rFonts w:eastAsia="Times New Roman"/>
          <w:szCs w:val="24"/>
        </w:rPr>
        <w:t>Τελειώνοντας, θα ήθελα να πω ότι μια ένδειξη ότι το παρόν σχέδιο νόμου είναι προσαρμοσμένο στην ελληνική πραγματικότητα είναι το ότι οι εξαιρέσεις του άρθρου 7 δεν αντιγράφουν απλώς τους ευρωπαϊκούς κανονισμούς, αλλά εξαιρούν και άλλες κατηγορίες, με κριτήριο τη δυναμική που μπορούν να έχουν μόνες τους και εάν είναι πιθανόν ή λιγότερο πιθανόν να δημιουργήσουν νέες θέσεις εργασίας.</w:t>
      </w:r>
    </w:p>
    <w:p w14:paraId="1CCA2579" w14:textId="77777777" w:rsidR="00C30B9F" w:rsidRDefault="003D4032">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Βουλευτού)</w:t>
      </w:r>
    </w:p>
    <w:p w14:paraId="1CCA257A" w14:textId="77777777" w:rsidR="00C30B9F" w:rsidRDefault="003D4032">
      <w:pPr>
        <w:spacing w:line="600" w:lineRule="auto"/>
        <w:ind w:firstLine="720"/>
        <w:contextualSpacing/>
        <w:jc w:val="both"/>
        <w:rPr>
          <w:rFonts w:eastAsia="Times New Roman"/>
          <w:szCs w:val="24"/>
        </w:rPr>
      </w:pPr>
      <w:r>
        <w:rPr>
          <w:rFonts w:eastAsia="Times New Roman"/>
          <w:szCs w:val="24"/>
        </w:rPr>
        <w:t>Τελειώνω, κύριε Πρόεδρε.</w:t>
      </w:r>
    </w:p>
    <w:p w14:paraId="1CCA257B"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Θα ήθελα να αναφερθώ και στη σημερινή συγκέντρωση, αν μου επιτρέπετε, με μια φράση μισού λεπτού, εκτός </w:t>
      </w:r>
      <w:proofErr w:type="spellStart"/>
      <w:r>
        <w:rPr>
          <w:rFonts w:eastAsia="Times New Roman"/>
          <w:szCs w:val="24"/>
        </w:rPr>
        <w:t>χειρογράφου</w:t>
      </w:r>
      <w:proofErr w:type="spellEnd"/>
      <w:r>
        <w:rPr>
          <w:rFonts w:eastAsia="Times New Roman"/>
          <w:szCs w:val="24"/>
        </w:rPr>
        <w:t>.</w:t>
      </w:r>
    </w:p>
    <w:p w14:paraId="1CCA257C"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 Είναι φανερό, συνάδελφοι, ότι πρόκειται περί υποκρισίας. Δεν μίλησε κανείς για αντισυνταγματικότητα της ίδιας της συγκέντρωσης. Απλώς σχολιάστηκε το σύνθημα. Όχι το «Παραιτηθείτε!» -αυτό έχει δικαίωμα ο καθένας να το λέει-,  αλλά το σύνθημα «Ούτε κόμματα ούτε συνδικάτα». Πιστεύουμε ότι ορισμένοι από εδώ μέσα θα θυμούνται τη ρήση Παπανδρέου ότι «δεν υπάρχει θεσμός, παρά μόνο ο λαός». Θα τη θυμόμαστε όλοι και καταλαβαίνουμε όλοι τι θέλει να πει αυτή η παρατήρηση. Δεν έχω άλλο χρόνο να σχολιάσω.</w:t>
      </w:r>
    </w:p>
    <w:p w14:paraId="1CCA257D" w14:textId="77777777" w:rsidR="00C30B9F" w:rsidRDefault="003D4032">
      <w:pPr>
        <w:spacing w:line="600" w:lineRule="auto"/>
        <w:ind w:firstLine="720"/>
        <w:contextualSpacing/>
        <w:jc w:val="both"/>
        <w:rPr>
          <w:rFonts w:eastAsia="Times New Roman"/>
          <w:szCs w:val="24"/>
        </w:rPr>
      </w:pPr>
      <w:r>
        <w:rPr>
          <w:rFonts w:eastAsia="Times New Roman"/>
          <w:szCs w:val="24"/>
        </w:rPr>
        <w:t>Ευχαριστώ.</w:t>
      </w:r>
    </w:p>
    <w:p w14:paraId="1CCA257E" w14:textId="77777777" w:rsidR="00C30B9F" w:rsidRDefault="003D4032">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CCA257F" w14:textId="77777777" w:rsidR="00C30B9F" w:rsidRDefault="003D4032">
      <w:pPr>
        <w:spacing w:line="600" w:lineRule="auto"/>
        <w:ind w:firstLine="720"/>
        <w:contextualSpacing/>
        <w:jc w:val="both"/>
        <w:rPr>
          <w:rFonts w:eastAsia="Times New Roman"/>
          <w:szCs w:val="24"/>
        </w:rPr>
      </w:pPr>
      <w:r>
        <w:rPr>
          <w:rFonts w:eastAsia="Times New Roman"/>
          <w:b/>
          <w:szCs w:val="24"/>
        </w:rPr>
        <w:lastRenderedPageBreak/>
        <w:t>ΒΑΣΙΛΕΙΟΣ ΚΙΚΙΛΙΑΣ:</w:t>
      </w:r>
      <w:r>
        <w:rPr>
          <w:rFonts w:eastAsia="Times New Roman"/>
          <w:szCs w:val="24"/>
        </w:rPr>
        <w:t xml:space="preserve"> Πονηρούλη! Είσαι και μαρτυριάρης! </w:t>
      </w:r>
    </w:p>
    <w:p w14:paraId="1CCA2580" w14:textId="77777777" w:rsidR="00C30B9F" w:rsidRDefault="003D4032">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Τον λόγο έχει ο Πρόεδρος της Αξιωματικής Αντιπολίτευσης κ. Κυριάκος Μητσοτάκης.</w:t>
      </w:r>
    </w:p>
    <w:p w14:paraId="1CCA2581"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Κυρίες και κύριοι Βουλευτές, χθες κατέθεσα στον Πρόεδρο της Βουλής μία επιστολή τετρασέλιδη, την οποία καταθέτω και σήμερα στα Πρακτικά. </w:t>
      </w:r>
    </w:p>
    <w:p w14:paraId="1CCA2582" w14:textId="77777777" w:rsidR="00C30B9F" w:rsidRDefault="003D4032">
      <w:pPr>
        <w:spacing w:line="600" w:lineRule="auto"/>
        <w:ind w:firstLine="720"/>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1CCA258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επιστολή αυτή υπογραμμίζω τα μεγάλα προβλήματα και τις δυσλειτουργίες στον τρόπο με τον οποίο λειτουργεί η Βουλή και η κοινοβουλευτική διαδικασία. Ανέφερα συγκεκριμένα παραδείγματα που καταδεικνύουν την εγκαθίδρυση ενός ιδιότυπου κοινοβουλευτικού αυταρχισμού. </w:t>
      </w:r>
    </w:p>
    <w:p w14:paraId="1CCA258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κυρίες και κύριοι Βουλευτές και κύριε Πρόεδρε, τα εξής: Τριάντα τέσσερις πράξεις νομοθετικού περιεχομένου μέσα σε δεκαεπτά μήνες, σε ετήσια βάση τριπλάσιες απ’ όσες είχε καταθέσει η προηγούμενη Κυβέρνηση. </w:t>
      </w:r>
      <w:proofErr w:type="spellStart"/>
      <w:r>
        <w:rPr>
          <w:rFonts w:eastAsia="Times New Roman" w:cs="Times New Roman"/>
          <w:szCs w:val="24"/>
        </w:rPr>
        <w:t>Εκατόν</w:t>
      </w:r>
      <w:proofErr w:type="spellEnd"/>
      <w:r>
        <w:rPr>
          <w:rFonts w:eastAsia="Times New Roman" w:cs="Times New Roman"/>
          <w:szCs w:val="24"/>
        </w:rPr>
        <w:t xml:space="preserve"> δέκα εκπρόθεσμες υπουργικές τροπολογίες, οι οποίες έγιναν αποδεκτές. Από τις σαράντα έξι επίκαιρες ερωτήσεις, που έχουν κατατεθεί στον κ. Τσίπρα, έχουν συζητηθεί μόλις τρεις. </w:t>
      </w:r>
    </w:p>
    <w:p w14:paraId="1CCA258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Το δε αίτημα της Αξιωματικής Αντιπολίτευσης για συζήτηση σχετικά με τη σύσταση εξεταστικής επιτροπής για τις κλειστές τράπεζες, για 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xml:space="preserve">, για το τρίτο μνημόνιο, ακόμα δεν έχει προγραμματιστεί, παρ’ ότι είχε κατατεθεί νωρίτερα από το σχετικό αίτημα, που είχε καταθέσει η Κοινοβουλευτική Ομάδα του ΣΥΡΙΖΑ. </w:t>
      </w:r>
    </w:p>
    <w:p w14:paraId="1CCA258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Αυτά λοιπόν, κυρίες και κύριοι Βουλευτές, έγιναν χθες το πρωί. Προσέξτε τι ακολούθησε. Χθες το βράδυ, αν αντιλαμβάνομαι καλά, κοντά στα μεσάνυχτα, η Κυβέρνηση κατέθεσε, τι ακριβώς; Μία τροπολογία-νομοσχέδιο. Αυτό εδώ είναι τροπολογία που κατατέθηκε χθες αργά το βράδυ σε ένα τελείως άσχετο νομοσχέδιο. Ευτυχώς, μετά από την αντίδραση Βουλευτών απ’ όλες τις πτέρυγες, η Κυβέρνηση και ο κ. </w:t>
      </w:r>
      <w:proofErr w:type="spellStart"/>
      <w:r>
        <w:rPr>
          <w:rFonts w:eastAsia="Times New Roman" w:cs="Times New Roman"/>
          <w:szCs w:val="24"/>
        </w:rPr>
        <w:t>Μουζάλας</w:t>
      </w:r>
      <w:proofErr w:type="spellEnd"/>
      <w:r>
        <w:rPr>
          <w:rFonts w:eastAsia="Times New Roman" w:cs="Times New Roman"/>
          <w:szCs w:val="24"/>
        </w:rPr>
        <w:t xml:space="preserve"> προσωπικά αποφάσισαν να αποσύρουν τη σχετική τροπολογία.</w:t>
      </w:r>
    </w:p>
    <w:p w14:paraId="1CCA258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δεν είναι εικόνα κοινοβουλευτικής δημοκρατίας και αυτά που συμβαίνουν σ’ αυτή την Αίθουσα τους τελευταίους μήνες είναι προσβολή για τη Βουλή των Ελλήνων, είναι πρόκληση για όλους τους Έλληνες, είναι ντροπή για την Κυβέρνηση και ντροπή για την ίδια τη δημοκρατία. </w:t>
      </w:r>
    </w:p>
    <w:p w14:paraId="1CCA258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Κύριε Πρόεδρε, σας καθιστώ προσωπικά υπεύθυνο για όλα αυτά που συμβαίνουν και η Βουλή δεν μπορεί…</w:t>
      </w:r>
    </w:p>
    <w:p w14:paraId="1CCA2589"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Απευθύνεστε στον Πρόεδρο της Βουλής;</w:t>
      </w:r>
    </w:p>
    <w:p w14:paraId="1CCA258A"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Βεβαίως, αναφέρομαι στον Πρόεδρο…</w:t>
      </w:r>
    </w:p>
    <w:p w14:paraId="1CCA258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είναι κοινοβουλευτική δημοκρατία. Τι δημοκρατία είναι τότε, κύριε Πρόεδρε; </w:t>
      </w:r>
    </w:p>
    <w:p w14:paraId="1CCA258C"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…και όχι σ’ εσάς. Γιατί διακόπτετε; </w:t>
      </w:r>
    </w:p>
    <w:p w14:paraId="1CCA258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Ερώτηση έκανα.</w:t>
      </w:r>
    </w:p>
    <w:p w14:paraId="1CCA258E"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14:paraId="1CCA258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Διακόπτετε τον Πρόεδρο;</w:t>
      </w:r>
    </w:p>
    <w:p w14:paraId="1CCA2590"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κατάλαβα! Ησυχία, σας παρακαλώ!</w:t>
      </w:r>
    </w:p>
    <w:p w14:paraId="1CCA2591"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Πρόεδρε, νομίζω ότι με τη συμπεριφορά σας αποδεικνύετε ακριβώς αυτά τα οποία λέω. Σας παρακαλώ, λοιπόν, δεν δέχομαι καμία διακοπή.</w:t>
      </w:r>
    </w:p>
    <w:p w14:paraId="1CCA2592"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CA259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Απευθύνομαι στον Πρόεδρο, ο οποίος ελπίζω να με ακούει από το κλειστό κύκλωμα…</w:t>
      </w:r>
    </w:p>
    <w:p w14:paraId="1CCA2594"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εγώ σας ρώτησα και αν θέλετε, απαντάτε.</w:t>
      </w:r>
    </w:p>
    <w:p w14:paraId="1CCA2595" w14:textId="77777777" w:rsidR="00C30B9F" w:rsidRDefault="003D4032">
      <w:pPr>
        <w:spacing w:line="600" w:lineRule="auto"/>
        <w:ind w:firstLine="720"/>
        <w:jc w:val="both"/>
        <w:rPr>
          <w:rFonts w:eastAsia="Times New Roman" w:cs="Times New Roman"/>
          <w:szCs w:val="24"/>
        </w:rPr>
      </w:pPr>
      <w:r w:rsidRPr="003A6CEE">
        <w:rPr>
          <w:rFonts w:eastAsia="Times New Roman" w:cs="Times New Roman"/>
          <w:b/>
          <w:szCs w:val="24"/>
        </w:rPr>
        <w:lastRenderedPageBreak/>
        <w:t xml:space="preserve">ΚΥΡΙΑΚΟΣ </w:t>
      </w:r>
      <w:r>
        <w:rPr>
          <w:rFonts w:eastAsia="Times New Roman" w:cs="Times New Roman"/>
          <w:b/>
          <w:szCs w:val="24"/>
        </w:rPr>
        <w:t xml:space="preserve">ΜΗΤΣΟΤΑΚΗΣ (Πρόεδρος της Νέας Δημοκρατίας): </w:t>
      </w:r>
      <w:r>
        <w:rPr>
          <w:rFonts w:eastAsia="Times New Roman" w:cs="Times New Roman"/>
          <w:szCs w:val="24"/>
        </w:rPr>
        <w:t>…να πάρει τις σχετικές αποφάσεις να σταματήσετε την κυβερνητική αυθαιρεσία και να βάλετε τέλος σ’ αυτή την αντιδημοκρατική συμπεριφορά, η οποία υπονομεύει το κύρος του Κοινοβουλίου και της Κοινοβουλευτικής μας Δημοκρατίας.</w:t>
      </w:r>
    </w:p>
    <w:p w14:paraId="1CCA259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έρχομαι τώρα στο αντικείμενο του νομοσχεδίου. Η Κυβέρνηση επιχειρεί να ξεφύγει από τα αδιέξοδα που η ίδια δημιούργησε, ισχυριζόμενη ότι μπορεί να πετύχει δίκαιη ανάπτυξη. Μάλιστα, δίκαιη ανάπτυξη. Μόνο που οι πολιτικές που ακολουθεί δεν υπηρετούν ούτε την ανάπτυξη, αλλά φυσικά ούτε και τη δικαιοσύνη και καμμία φιέστα δεν μπορεί να παραποιήσει τη σκληρή πραγματικότητα. </w:t>
      </w:r>
    </w:p>
    <w:p w14:paraId="1CCA259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ελληνική οικονομία θα απωλέσει μέσα σε δύο χρόνια –το 2015 και το 2016- 21 δισεκατομμύρια συνολικά σε ΑΕΠ, σε σχέση με το πού θα μπορούσε να είχε βρεθεί, αν δεν είχε μεσολαβήσει η δική σας Κυβέρνηση. Θα επιστρέψουμε εκεί που βρισκόμασταν στο τέλος του 2014 αισίως κάποια στιγμή προς το τέλος του 2017. Αυτά είναι τρία χαμένα χρόνια, τρία χρόνια ανεργίας, φτωχοποίησης, απογοήτευσης. </w:t>
      </w:r>
      <w:r>
        <w:rPr>
          <w:rFonts w:eastAsia="Times New Roman" w:cs="Times New Roman"/>
          <w:szCs w:val="24"/>
        </w:rPr>
        <w:lastRenderedPageBreak/>
        <w:t xml:space="preserve">Επενδύσεις δεν γίνονται, ρευστότητα δεν υπάρχει και η επιχειρηματικότητα βάλλεται από παντού. Για ποια ακριβώς ανάπτυξη μιλάτε, κύριε Υπουργέ; </w:t>
      </w:r>
    </w:p>
    <w:p w14:paraId="1CCA259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Το δε πρόσφατο πακέτο φόρων που ψηφίσατε πλήττει πρωτίστως τους πιο αδύναμους Έλληνες. Το ΕΚΑΣ και οι συντάξεις κόβονται χωρίς να αντικαθίστανται ακόμα από το ελάχιστο εγγυημένο εισόδημα. Το δημόσιο σύστημα υγείας καταρρέει και οι πιο αδύναμοι Έλληνες σήμερα αισθάνονται πιο απροστάτευτοι. Για ποια δικαιοσύνη ακριβώς μιλάτε;</w:t>
      </w:r>
    </w:p>
    <w:p w14:paraId="1CCA259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Φυσικά, οι πολίτες έχουν κουραστεί και ασφαλώς θέλουν και σταθερότητα και προοπτικές. Γνωρίζουν, όμως, ότι αυτά δεν μπορείτε πια να τα εξασφαλίσετε εσείς, κύριοι και κυρίες της κυβερνητικής πλειοψηφίας. Νιώθουν ταυτόχρονα και απογοητευμένοι, αλλά και εξαπατημένοι και γι’ αυτό αγανακτούν μαζί σας. </w:t>
      </w:r>
    </w:p>
    <w:p w14:paraId="1CCA259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Να μάθετε, λοιπόν, να μην ενοχλείστε, όταν αυτοί οι πολίτες κάνουν συγκεντρώσεις και πορείες και όταν διαμαρτύρονται κόσμια και στο πλαίσιο του νόμου και αναζητούν άλλες λύσεις και διεξόδους.</w:t>
      </w:r>
    </w:p>
    <w:p w14:paraId="1CCA259B"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CCA259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Διότι δικαίωμα στις διαδηλώσεις, όσο αυτές γίνονται στο πλαίσιο του νόμου, δεν έχουν μόνο οι ψηφοφόροι του ΣΥΡΙΖΑ, έχουν όλοι οι Έλληνες πολίτες. </w:t>
      </w:r>
    </w:p>
    <w:p w14:paraId="1CCA259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Όσο συνεχίζετε αυτή την αδιέξοδη πολιτική της </w:t>
      </w:r>
      <w:proofErr w:type="spellStart"/>
      <w:r>
        <w:rPr>
          <w:rFonts w:eastAsia="Times New Roman" w:cs="Times New Roman"/>
          <w:szCs w:val="24"/>
        </w:rPr>
        <w:t>υπερφορολόγησης</w:t>
      </w:r>
      <w:proofErr w:type="spellEnd"/>
      <w:r>
        <w:rPr>
          <w:rFonts w:eastAsia="Times New Roman" w:cs="Times New Roman"/>
          <w:szCs w:val="24"/>
        </w:rPr>
        <w:t xml:space="preserve">, η οποία οδηγεί την οικονομία στην ύφεση -ανοίγω παρένθεση: ύφεση προβλέπει και ο διοικητής της Τράπεζας της Ελλάδος και για το 2016- και οδηγεί σε κλείσιμο τις επιχειρήσεις και σε απόγνωση τη μεσαία τάξη, τόσο θα διογκώνεται η διαμαρτυρία απέναντι στην Κυβέρνησή σας. Αυτή η διαμαρτυρία θα ξεπερνά τα όρια των κομμάτων και θα μετατρέπεται σε ένα ισχυρό πλειοψηφικό ρεύμα. </w:t>
      </w:r>
    </w:p>
    <w:p w14:paraId="1CCA259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Γιατί, λοιπόν, τέτοιος πανικός για μία συγκέντρωση πολιτών; Γιατί τόση χυδαία απαξίωση; Γιατί τόσος απροκάλυπτος ταξικός διχασμός; Πόσο υποκριτικό είναι, εν τέλει, όλοι αυτοί οι οποίοι έχτισαν καριέρες πάνω σε αντικυβερνητικές διαδηλώσεις σήμερα να αγανακτούν γιατί πολίτες χωρίς καμμία υποκίνηση και καμμία στήριξη εκφράζουν τη δυσαρέσκειά τους στην Κυβέρνηση;</w:t>
      </w:r>
    </w:p>
    <w:p w14:paraId="1CCA259F"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CCA25A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Αυτοί που </w:t>
      </w:r>
      <w:proofErr w:type="spellStart"/>
      <w:r>
        <w:rPr>
          <w:rFonts w:eastAsia="Times New Roman" w:cs="Times New Roman"/>
          <w:szCs w:val="24"/>
        </w:rPr>
        <w:t>στοχοποιούσαν</w:t>
      </w:r>
      <w:proofErr w:type="spellEnd"/>
      <w:r>
        <w:rPr>
          <w:rFonts w:eastAsia="Times New Roman" w:cs="Times New Roman"/>
          <w:szCs w:val="24"/>
        </w:rPr>
        <w:t xml:space="preserve"> όσους κάποτε δεν διαδήλωναν, σήμερα </w:t>
      </w:r>
      <w:proofErr w:type="spellStart"/>
      <w:r>
        <w:rPr>
          <w:rFonts w:eastAsia="Times New Roman" w:cs="Times New Roman"/>
          <w:szCs w:val="24"/>
        </w:rPr>
        <w:t>στοχοποιούν</w:t>
      </w:r>
      <w:proofErr w:type="spellEnd"/>
      <w:r>
        <w:rPr>
          <w:rFonts w:eastAsia="Times New Roman" w:cs="Times New Roman"/>
          <w:szCs w:val="24"/>
        </w:rPr>
        <w:t xml:space="preserve"> αυτούς που διαδηλώνουν. Έφθασε μόνο η αναγγελία –προσέξτε- μιας συγκέντρωσης για να βγάλετε στην επιφάνεια το πραγματικό αυταρχικό σας πρόσωπο. </w:t>
      </w:r>
    </w:p>
    <w:p w14:paraId="1CCA25A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Εμείς σας είχαμε προειδοποιήσει τις εποχές της μεγάλης έντασης, το 2011 και το 2012, ότι θα έρθει η ώρα να θερίσετε τις θύελλες των ανέμων που σπείρατε την εποχή της μεγάλης </w:t>
      </w:r>
      <w:proofErr w:type="spellStart"/>
      <w:r>
        <w:rPr>
          <w:rFonts w:eastAsia="Times New Roman" w:cs="Times New Roman"/>
          <w:szCs w:val="24"/>
        </w:rPr>
        <w:t>αντιμνημονιακής</w:t>
      </w:r>
      <w:proofErr w:type="spellEnd"/>
      <w:r>
        <w:rPr>
          <w:rFonts w:eastAsia="Times New Roman" w:cs="Times New Roman"/>
          <w:szCs w:val="24"/>
        </w:rPr>
        <w:t xml:space="preserve"> οργής. Η δημοκρατία μας, ξέρετε, δεν κινδυνεύει από πολίτες που διαδηλώνουν ειρηνικά χωρίς να είναι κατ’ </w:t>
      </w:r>
      <w:r>
        <w:rPr>
          <w:rFonts w:eastAsia="Times New Roman" w:cs="Times New Roman"/>
          <w:szCs w:val="24"/>
        </w:rPr>
        <w:lastRenderedPageBreak/>
        <w:t>επάγγελμα διαδηλωτές. Κινδυνεύει, όμως, απ’ όσους συστηματικά εκμεταλλεύθηκαν τον θυμό των πολιτών για να προωθήσουν τα κομματικά τους συμφέροντα, απ’ όσους απροκάλυπτα και ανερυθρίαστα επένδυσαν στα πιο βασικά ένστικτα της ανθρώπινης φύσης -στην οργή, τον θυμό, την αγανάκτηση- απ’ όλους όσοι έκαναν τον λαϊκισμό τέχνη, το ψέμα επάγγελμα και τη χυδαιότητα καθημερινή πρακτική.</w:t>
      </w:r>
    </w:p>
    <w:p w14:paraId="1CCA25A2"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CCA25A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Εχθές έγινε κάτι πρωτάκουστο. Γνωστοί-άγνωστοι </w:t>
      </w:r>
      <w:proofErr w:type="spellStart"/>
      <w:r>
        <w:rPr>
          <w:rFonts w:eastAsia="Times New Roman" w:cs="Times New Roman"/>
          <w:szCs w:val="24"/>
        </w:rPr>
        <w:t>μπαχαλάκηδες</w:t>
      </w:r>
      <w:proofErr w:type="spellEnd"/>
      <w:r>
        <w:rPr>
          <w:rFonts w:eastAsia="Times New Roman" w:cs="Times New Roman"/>
          <w:szCs w:val="24"/>
        </w:rPr>
        <w:t xml:space="preserve"> επανεμφανίστηκαν μετά από πολλούς μήνες και </w:t>
      </w:r>
      <w:proofErr w:type="spellStart"/>
      <w:r>
        <w:rPr>
          <w:rFonts w:eastAsia="Times New Roman" w:cs="Times New Roman"/>
          <w:szCs w:val="24"/>
        </w:rPr>
        <w:t>ανήρτησαν</w:t>
      </w:r>
      <w:proofErr w:type="spellEnd"/>
      <w:r>
        <w:rPr>
          <w:rFonts w:eastAsia="Times New Roman" w:cs="Times New Roman"/>
          <w:szCs w:val="24"/>
        </w:rPr>
        <w:t xml:space="preserve"> μάλιστα μία ανακοίνωση-πρόσκληση στον γνωστό τους διαδικτυακό τόπο, προσκαλώντας τους πολίτες σε κάποιου είδους </w:t>
      </w:r>
      <w:proofErr w:type="spellStart"/>
      <w:r>
        <w:rPr>
          <w:rFonts w:eastAsia="Times New Roman" w:cs="Times New Roman"/>
          <w:szCs w:val="24"/>
        </w:rPr>
        <w:t>αντισυγκέντρωση</w:t>
      </w:r>
      <w:proofErr w:type="spellEnd"/>
      <w:r>
        <w:rPr>
          <w:rFonts w:eastAsia="Times New Roman" w:cs="Times New Roman"/>
          <w:szCs w:val="24"/>
        </w:rPr>
        <w:t>. Κατέβηκε, βέβαια, στη συνέχεια αυτή η ανακοίνωση, αλλά η ζημιά έγινε.</w:t>
      </w:r>
    </w:p>
    <w:p w14:paraId="1CCA25A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Καθιστώ την Κυβέρνηση και τον κ. Τσίπρα προσωπικά υπεύθυνο για την ασφάλεια των πολιτών οι οποίοι θα έρθουν σήμερα και θα διαδηλώσουν. </w:t>
      </w:r>
    </w:p>
    <w:p w14:paraId="1CCA25A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Ζητώ από όλους αυτοσυγκράτηση και ψυχραιμία, γιατί όσο θα υπερασπιζόμαστε το συνταγματικά κατοχυρωμένο δικαίωμα του κάθε πολίτη να διαδηλώνει ειρηνικά, άλλο τόσο θα καταδικάζουμε απερίφραστα φαινόμενα βίας, προπηλακισμών και χειροδικίας απ’ όπου κι αν αυτά προέρχονται.</w:t>
      </w:r>
    </w:p>
    <w:p w14:paraId="1CCA25A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Όσο κι αν προσωπικά πιστεύω ότι ο κ. </w:t>
      </w:r>
      <w:proofErr w:type="spellStart"/>
      <w:r>
        <w:rPr>
          <w:rFonts w:eastAsia="Times New Roman" w:cs="Times New Roman"/>
          <w:szCs w:val="24"/>
        </w:rPr>
        <w:t>Πολάκης</w:t>
      </w:r>
      <w:proofErr w:type="spellEnd"/>
      <w:r>
        <w:rPr>
          <w:rFonts w:eastAsia="Times New Roman" w:cs="Times New Roman"/>
          <w:szCs w:val="24"/>
        </w:rPr>
        <w:t xml:space="preserve"> είναι ο πιο ανίκανος και ακατάλληλος Υπουργός Υγείας που πέρασε ποτέ από αυτά τα έδρανα, εμείς δεν πρόκειται ποτέ να πούμε «καλά του έκαναν». </w:t>
      </w:r>
    </w:p>
    <w:p w14:paraId="1CCA25A7"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CCA25A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Γιατί δεν είμαστε το ίδιο. Γιατί εμείς δεν θα επιτρέψουμε στη δημοκρατία τα προβλήματα να λύνονται με γιαούρτια και με κλωτσιές. Χρέος των κομμάτων εξουσίας είναι η δημιουργική εκτόνωση της οργής και όχι η συστηματική τροφοδότησή της, όπως εσείς κάνατε όλα τα χρόνια που ήσασταν στην αντιπολίτευση. Ευτυχώς, οι δημοκρατίες έχουν μηχανισμούς κοινωνικής </w:t>
      </w:r>
      <w:proofErr w:type="spellStart"/>
      <w:r>
        <w:rPr>
          <w:rFonts w:eastAsia="Times New Roman" w:cs="Times New Roman"/>
          <w:szCs w:val="24"/>
        </w:rPr>
        <w:t>αποσυμπίεσης</w:t>
      </w:r>
      <w:proofErr w:type="spellEnd"/>
      <w:r>
        <w:rPr>
          <w:rFonts w:eastAsia="Times New Roman" w:cs="Times New Roman"/>
          <w:szCs w:val="24"/>
        </w:rPr>
        <w:t xml:space="preserve"> της λαϊκής δυσαρέσκειας. </w:t>
      </w:r>
    </w:p>
    <w:p w14:paraId="1CCA25A9"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lastRenderedPageBreak/>
        <w:t>Οι ειρηνικές διαδηλώσεις είναι ένας τέτοιος μηχανισμός. Οι εκλογές είναι ένας άλλος τέτοιος μηχανισμός και όσο και αν τις τρέμετε θα έρθουν πολύ νωρίτερα από ό,τι λογαριάζετε και τότε οι πολίτες θα σας δώσουν την απάντησή τους.</w:t>
      </w:r>
    </w:p>
    <w:p w14:paraId="1CCA25AA" w14:textId="77777777" w:rsidR="00C30B9F" w:rsidRDefault="003D4032">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1CCA25AB"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Πάμε τώρα στο ζήτημα του αναπτυξιακού νόμου.</w:t>
      </w:r>
    </w:p>
    <w:p w14:paraId="1CCA25AC"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στη χώρα μας υπάρχει μία μακροχρόνια στρεβλή αντίληψη σχετικά με τον «αναπτυξιακό» -εντός εισαγωγικών η λέξη- ρόλο του κράτους και πρωταθλητής, βέβαια, αυτής της αντίληψης είναι σήμερα η Κυβέρνηση ΣΥΡΙΖΑ-ΑΝΕΛ και εκφραστής της είναι ο νόμος τον οποίο συζητούμε σήμερα, ο οποίος κατ’ όνομα μόνο μπορεί να χαρακτηριστεί αναπτυξιακός. Διότι κανείς νόμος, ακόμη και ο καλύτερος νόμος, δεν μπορεί να φέρει ανάπτυξη, όταν το ευρύτερο επιχειρηματικό περιβάλλον είναι τόσο εχθρικό στις επενδύσεις.</w:t>
      </w:r>
    </w:p>
    <w:p w14:paraId="1CCA25AD"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κυρίες και κύριοι του ΣΥΡΙΖΑ και των ΑΝΕΛ, η ανάπτυξη δεν διατάζεται ούτε νομοθετείται. Οι συνθήκες που την τροφοδοτούν απαιτούν πολύ κόπο για να ευδοκιμήσουν. Ο ρόλος του κράτους είναι να διασφαλίζει το κατάλληλο περιβάλλον για την προσέλκυση επενδύσεων. Είναι να διασφαλίζει την αποτελεσματική λειτουργία της αγοράς μέσω της ενίσχυσης του ανταγωνισμού, μέσω του σωστού εποπτικού του ρόλου και μέσω της άρσης των εμποδίων, της γραφειοκρατίας. Οι επιδόσεις των κρατών σε αυτούς ακριβώς τους τομείς μετριούνται.</w:t>
      </w:r>
    </w:p>
    <w:p w14:paraId="1CCA25A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Αντιπρόεδρος της Βουλής κ</w:t>
      </w:r>
      <w:r w:rsidRPr="00C53689">
        <w:rPr>
          <w:rFonts w:eastAsia="Times New Roman" w:cs="Times New Roman"/>
          <w:b/>
          <w:szCs w:val="24"/>
        </w:rPr>
        <w:t>. ΓΕΩΡΓΙΟΣ ΛΑΜΠΡΟΥΛΗΣ</w:t>
      </w:r>
      <w:r>
        <w:rPr>
          <w:rFonts w:eastAsia="Times New Roman" w:cs="Times New Roman"/>
          <w:szCs w:val="24"/>
        </w:rPr>
        <w:t>)</w:t>
      </w:r>
    </w:p>
    <w:p w14:paraId="1CCA25AF"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κύριε Υπουργέ, η χώρα μας είναι εξηκοστή στον κόσμο και τελευταία από όλες τις χώρες του ΟΟΣΑ στον δείκτη επιχειρηματικού περιβάλλοντος </w:t>
      </w:r>
      <w:r>
        <w:rPr>
          <w:rFonts w:eastAsia="Times New Roman" w:cs="Times New Roman"/>
          <w:szCs w:val="24"/>
          <w:lang w:val="en-US"/>
        </w:rPr>
        <w:t>DOING</w:t>
      </w:r>
      <w:r>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της Παγκόσμιας Τράπεζας και φυσικά, έχασε θέσεις τον τελευταίο χρόνο. Καταθέτω το σχετικό έγγραφο.</w:t>
      </w:r>
    </w:p>
    <w:p w14:paraId="1CCA25B0" w14:textId="77777777" w:rsidR="00C30B9F" w:rsidRDefault="003D4032">
      <w:pPr>
        <w:spacing w:line="600" w:lineRule="auto"/>
        <w:ind w:firstLine="720"/>
        <w:jc w:val="both"/>
        <w:rPr>
          <w:rFonts w:eastAsia="Times New Roman" w:cs="Times New Roman"/>
          <w:szCs w:val="24"/>
        </w:rPr>
      </w:pPr>
      <w:r>
        <w:rPr>
          <w:rFonts w:eastAsia="Times New Roman" w:cs="Times New Roman"/>
        </w:rPr>
        <w:lastRenderedPageBreak/>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CCA25B1"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Κανείς νόμος από μόνος του δεν μπορεί να διορθώσει αυτή τη θλιβερή πραγματικότητα. Πολύ λίγες επενδύσεις θα γίνουν σε ένα περιβάλλον χαμηλής ανταγωνιστικότητας και σε ένα εχθρικό επιχειρηματικό περιβάλλον.</w:t>
      </w:r>
    </w:p>
    <w:p w14:paraId="1CCA25B2"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συζητώ πολύ συχνά με νέους επιχειρηματίες, νέους επιστήμονες, εν δυνάμει επενδυτές, μέλη της κοινότητας των </w:t>
      </w:r>
      <w:r>
        <w:rPr>
          <w:rFonts w:eastAsia="Times New Roman" w:cs="Times New Roman"/>
          <w:szCs w:val="24"/>
          <w:lang w:val="en-US"/>
        </w:rPr>
        <w:t>start</w:t>
      </w:r>
      <w:r>
        <w:rPr>
          <w:rFonts w:eastAsia="Times New Roman" w:cs="Times New Roman"/>
          <w:szCs w:val="24"/>
        </w:rPr>
        <w:t>-</w:t>
      </w:r>
      <w:r>
        <w:rPr>
          <w:rFonts w:eastAsia="Times New Roman" w:cs="Times New Roman"/>
          <w:szCs w:val="24"/>
          <w:lang w:val="en-US"/>
        </w:rPr>
        <w:t>ups</w:t>
      </w:r>
      <w:r>
        <w:rPr>
          <w:rFonts w:eastAsia="Times New Roman" w:cs="Times New Roman"/>
          <w:szCs w:val="24"/>
        </w:rPr>
        <w:t>. Στην προηγούμενή μου επαγγελματική ζωή, πριν μπω στην πολιτική, είχα ασχοληθεί συστηματικά με τη χρηματοδότηση νέων μικρομεσαίων επιχειρήσεων. Σας το λέω, λοιπόν, ειλικρινά ότι κανένας, μα κανένας δεν μου μίλησε για τον αναπτυξιακό νόμο.</w:t>
      </w:r>
    </w:p>
    <w:p w14:paraId="1CCA25B3"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Κανένας από την κοινότητα των </w:t>
      </w:r>
      <w:r>
        <w:rPr>
          <w:rFonts w:eastAsia="Times New Roman" w:cs="Times New Roman"/>
          <w:szCs w:val="24"/>
          <w:lang w:val="en-US"/>
        </w:rPr>
        <w:t>startups</w:t>
      </w:r>
      <w:r>
        <w:rPr>
          <w:rFonts w:eastAsia="Times New Roman" w:cs="Times New Roman"/>
          <w:szCs w:val="24"/>
        </w:rPr>
        <w:t xml:space="preserve"> δεν ζητά επιχορήγηση, κύριε Υπουργέ. Αντίθετα, ξέρετε τι ζητούν; Όλοι ζητούν αν όχι χαμηλή, τουλάχιστον σταθερή φορολογία, ναι, ζητούν μειωμένες εργοδοτικές </w:t>
      </w:r>
      <w:r>
        <w:rPr>
          <w:rFonts w:eastAsia="Times New Roman" w:cs="Times New Roman"/>
          <w:szCs w:val="24"/>
        </w:rPr>
        <w:lastRenderedPageBreak/>
        <w:t xml:space="preserve">εισφορές, τουλάχιστον για τα πρώτα χρόνια λειτουργίας της επιχείρησης, ζητούν πρόσβαση σε ρευστότητα, άρση των κεφαλαιακών ελέγχων, σταθερό περιβάλλον, γρήγορη </w:t>
      </w:r>
      <w:proofErr w:type="spellStart"/>
      <w:r>
        <w:rPr>
          <w:rFonts w:eastAsia="Times New Roman" w:cs="Times New Roman"/>
          <w:szCs w:val="24"/>
        </w:rPr>
        <w:t>αδειοδότηση</w:t>
      </w:r>
      <w:proofErr w:type="spellEnd"/>
      <w:r>
        <w:rPr>
          <w:rFonts w:eastAsia="Times New Roman" w:cs="Times New Roman"/>
          <w:szCs w:val="24"/>
        </w:rPr>
        <w:t>, δίκαιο ανταγωνισμό. Ζητούν, με άλλα λόγια, να αρθούν τα αντικίνητρα που υπονομεύουν την επιχειρηματικότητα. Ζητούν και πάλι να λειτουργήσει στοιχειωδώς το τραπεζικό σύστημα, ώστε να μπορούν να αγοράζουν πρώτες ύλες, να μπορούν να παίρνουν δάνεια από τις τράπεζες, κεφάλαιο κίνησης, χωρίς να βάζουν υποθήκη όλη τους την περιουσία. Ζητούν να αποκατασταθεί η αξιοπιστία της Ελλάδος, ώστε να μην αντιμετωπίζονται ως δεύτερης τάξης πελάτες ή ως δεύτερης τάξης προμηθευτές. Διότι αυτή είναι η πραγματικότητα την οποία βιώνει οποιοσδήποτε νέος επιχειρηματίας σήμερα επιχειρεί να έχει επιχειρηματικές συναλλαγές με το εξωτερικό.</w:t>
      </w:r>
    </w:p>
    <w:p w14:paraId="1CCA25B4"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Με απλά λόγια, τι ζητούν όλοι αυτοί; Δεν ζητούν αναπτυξιακό νόμο σαν και αυτό τον οποίο φέρατε. Μεταρρυθμίσεις ζητούν και το στοιχειώδες δικαίωμα να ασκούν το συνταγματικά κατοχυρωμένο τους δικαίωμα στην επιχειρηματική δράση, χωρίς αξεπέραστα εμπόδια. Θέλουν όλοι αυτοί να αναλάβουν το </w:t>
      </w:r>
      <w:r>
        <w:rPr>
          <w:rFonts w:eastAsia="Times New Roman" w:cs="Times New Roman"/>
          <w:szCs w:val="24"/>
        </w:rPr>
        <w:lastRenderedPageBreak/>
        <w:t>ρίσκο που κάθε επιχειρηματική πρωτοβουλία συνεπάγεται, αλλά δεν θέλουν να αισθάνονται ότι εξαρχής οι πιθανότητες επιτυχίας τους είναι υπονομευμένες από ένα κράτος και μία κομματική νομενκλατούρα που τους αντιμετωπίζει ως εχθρούς.</w:t>
      </w:r>
    </w:p>
    <w:p w14:paraId="1CCA25B5"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Αυτά ζητούν σήμερα οι επιχειρηματίες, ειδικά οι νέοι επιχειρηματίες, οι νέες επιχειρήσεις, για τις οποίες υποτίθεται ότι κόπτεστε, όχι κάποιες σκόρπιες επιδοτήσεις από εδώ και από εκεί, που δεν είναι ικανές σε καμμία περίπτωση να ισοσκελίσουν το ρίσκο και το κόστος που επωμίζεται σήμερα ο επιχειρηματίας στη χώρα μας.</w:t>
      </w:r>
    </w:p>
    <w:p w14:paraId="1CCA25B6"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Ας είμαστε κάποτε σε αυτήν εδώ την Αίθουσα ειλικρινείς. Οι αναπτυξιακοί νόμοι στο παρελθόν δεν πέτυχαν. Το μόνο το οποίο τελικά κατάφεραν -με κάποιες εξαιρέσεις πάντα, βέβαια- ήταν να </w:t>
      </w:r>
      <w:proofErr w:type="spellStart"/>
      <w:r>
        <w:rPr>
          <w:rFonts w:eastAsia="Times New Roman" w:cs="Times New Roman"/>
          <w:szCs w:val="24"/>
        </w:rPr>
        <w:t>παράξουν</w:t>
      </w:r>
      <w:proofErr w:type="spellEnd"/>
      <w:r>
        <w:rPr>
          <w:rFonts w:eastAsia="Times New Roman" w:cs="Times New Roman"/>
          <w:szCs w:val="24"/>
        </w:rPr>
        <w:t xml:space="preserve"> ένα κρατικοδίαιτο μοντέλο καπιταλισμού χαμηλής ανταγωνιστικότητας. Υπήρξαν συχνά -όχι πάντα, αλλά συχνά- ένα «μαξιλαράκι» για να πέφτουν στα μαλακά επιχειρήσεις χαμηλής απόδοσης.</w:t>
      </w:r>
    </w:p>
    <w:p w14:paraId="1CCA25B7"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Δυστυχώς, με τους αναπτυξιακούς νόμους εθίζαμε επιχειρήσεις στην κρατική εξάρτηση και αποκοιμίζαμε μ’ αυτόν τον τρόπο τις ζωντανές παραγωγικές δυνάμεις της χώρας. Δυστυχώς, αυτήν την αντίληψη, η οποία αποδείχθηκε στην πράξη ότι είναι χρεοκοπημένη, κομίζει σήμερα η Κυβέρνηση ως δήθεν καταλύτη ανάπτυξης. Δεν έχετε καταλάβει ότι η ανάπτυξη δεν είναι μόνο θέμα νομοθεσίας και μπορεί να επιτευχθεί μόνο σε ένα θετικό επιχειρηματικό περιβάλλον. Δεν έχετε καταλάβει ότι ο ρόλος της Κυβέρνησης είναι ακριβώς να διασφαλίσει αυτό το θετικό επιχειρηματικό περιβάλλον. </w:t>
      </w:r>
    </w:p>
    <w:p w14:paraId="1CCA25B8" w14:textId="77777777" w:rsidR="00C30B9F" w:rsidRDefault="003D4032">
      <w:pPr>
        <w:spacing w:line="600" w:lineRule="auto"/>
        <w:ind w:firstLine="720"/>
        <w:jc w:val="both"/>
        <w:rPr>
          <w:rFonts w:eastAsia="Times New Roman"/>
          <w:szCs w:val="24"/>
        </w:rPr>
      </w:pPr>
      <w:r>
        <w:rPr>
          <w:rFonts w:eastAsia="Times New Roman"/>
          <w:szCs w:val="24"/>
        </w:rPr>
        <w:t xml:space="preserve">Δεν τα έχετε καταλάβει όλα αυτά, προφανώς γιατί είναι αντίθετα με το ίδιο σας το </w:t>
      </w:r>
      <w:r>
        <w:rPr>
          <w:rFonts w:eastAsia="Times New Roman"/>
          <w:szCs w:val="24"/>
          <w:lang w:val="en-US"/>
        </w:rPr>
        <w:t>DNA</w:t>
      </w:r>
      <w:r>
        <w:rPr>
          <w:rFonts w:eastAsia="Times New Roman"/>
          <w:szCs w:val="24"/>
        </w:rPr>
        <w:t xml:space="preserve">, το οποίο παραμένει βαθιά </w:t>
      </w:r>
      <w:proofErr w:type="spellStart"/>
      <w:r>
        <w:rPr>
          <w:rFonts w:eastAsia="Times New Roman"/>
          <w:szCs w:val="24"/>
        </w:rPr>
        <w:t>κρατικιστικό</w:t>
      </w:r>
      <w:proofErr w:type="spellEnd"/>
      <w:r>
        <w:rPr>
          <w:rFonts w:eastAsia="Times New Roman"/>
          <w:szCs w:val="24"/>
        </w:rPr>
        <w:t xml:space="preserve">. Εχθρεύεστε την επιχειρηματικότητα και σίγουρα δεν καταλαβαίνετε τη λειτουργία της αγοράς, διότι αν καταλαβαίνατε πραγματικά πώς λειτουργεί η αγορά, πώς λειτουργεί η πραγματική οικονομία, τότε έστω και σήμερα με αρκετή καθυστέρηση και με κάποια δόση αυτοκριτικής θα είχατε προβεί, </w:t>
      </w:r>
      <w:r>
        <w:rPr>
          <w:rFonts w:eastAsia="Times New Roman"/>
          <w:szCs w:val="28"/>
        </w:rPr>
        <w:t xml:space="preserve">κύριε Υπουργέ, </w:t>
      </w:r>
      <w:r>
        <w:rPr>
          <w:rFonts w:eastAsia="Times New Roman"/>
          <w:szCs w:val="24"/>
        </w:rPr>
        <w:t>σε μία σειρά από παραδοχές.</w:t>
      </w:r>
    </w:p>
    <w:p w14:paraId="1CCA25B9"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Παραδοχή πρώτη: Εξαιτίας της επτάμηνης καθυστέρησης ολοκλήρωσης της αξιολόγησης, φυσικά ο λογαριασμός ανέβηκε πολύ. Τα δημοσιονομικά μέτρα θα φθάσουν συνολικά τα 9 δισεκατομμύρια ευρώ και αυτό χωρίς την ενδεχόμενη επιβολή μέτρων από τον κόφτη. Ως αποτέλεσμα, βέβαια, της δικής σας αναξιοπιστίας, επιβλήθηκε στη χώρα ένας μόνιμος –προσέξτε- αυτόματος και οριζόντιος μηχανισμός δημοσιονομικής προσαρμογής. Είναι μόνιμος, αφού η λειτουργία του θα επεκταθεί και πέραν της λήξης του προγράμματος. Είναι αυτόματος, διότι η ενεργοποίησή του δεν επιβάλλει τη σύμφωνη γνώμη του ελληνικού Κοινοβουλίου και οριζόντιος, φυσικά, αφού δεν εξαιρεί ούτε μισθούς ούτε συντάξεις. </w:t>
      </w:r>
    </w:p>
    <w:p w14:paraId="1CCA25BA" w14:textId="77777777" w:rsidR="00C30B9F" w:rsidRDefault="003D4032">
      <w:pPr>
        <w:spacing w:line="600" w:lineRule="auto"/>
        <w:ind w:firstLine="720"/>
        <w:jc w:val="both"/>
        <w:rPr>
          <w:rFonts w:eastAsia="Times New Roman"/>
          <w:szCs w:val="24"/>
        </w:rPr>
      </w:pPr>
      <w:r>
        <w:rPr>
          <w:rFonts w:eastAsia="Times New Roman"/>
          <w:szCs w:val="24"/>
        </w:rPr>
        <w:t xml:space="preserve">Επιβλήθηκαν, φυσικά και νέες επώδυνες και ταπεινωτικές υποχρεώσεις, όπως το </w:t>
      </w:r>
      <w:proofErr w:type="spellStart"/>
      <w:r>
        <w:rPr>
          <w:rFonts w:eastAsia="Times New Roman"/>
          <w:szCs w:val="24"/>
        </w:rPr>
        <w:t>Υπερταμείο</w:t>
      </w:r>
      <w:proofErr w:type="spellEnd"/>
      <w:r>
        <w:rPr>
          <w:rFonts w:eastAsia="Times New Roman"/>
          <w:szCs w:val="24"/>
        </w:rPr>
        <w:t xml:space="preserve"> Αποκρατικοποιήσεων, στο οποίο περιλαμβάνεται σχεδόν το σύνολο της περιουσίας της χώρας για ενενήντα εννέα χρόνια, δηλαδή μέχρι το 2115.</w:t>
      </w:r>
    </w:p>
    <w:p w14:paraId="1CCA25BB" w14:textId="77777777" w:rsidR="00C30B9F" w:rsidRDefault="003D4032">
      <w:pPr>
        <w:spacing w:line="600" w:lineRule="auto"/>
        <w:ind w:firstLine="720"/>
        <w:jc w:val="both"/>
        <w:rPr>
          <w:rFonts w:eastAsia="Times New Roman"/>
          <w:szCs w:val="24"/>
        </w:rPr>
      </w:pPr>
      <w:r>
        <w:rPr>
          <w:rFonts w:eastAsia="Times New Roman"/>
          <w:szCs w:val="24"/>
        </w:rPr>
        <w:lastRenderedPageBreak/>
        <w:t>Να σας υπενθυμίσω, επίσης, ότι όλα αυτά δεν συμπεριλαμβάνονταν στο τρίτο μνημόνιο. Προέκυψαν εξαιτίας της δικής σας αναξιοπιστίας που οδήγησε τους πιστωτές μας σε υπερβολικές απαιτήσεις, τις οποίες φυσικά με μεγάλη ταχύτητα ικανοποιήσατε.</w:t>
      </w:r>
    </w:p>
    <w:p w14:paraId="1CCA25BC" w14:textId="77777777" w:rsidR="00C30B9F" w:rsidRDefault="003D4032">
      <w:pPr>
        <w:spacing w:line="600" w:lineRule="auto"/>
        <w:ind w:firstLine="720"/>
        <w:jc w:val="both"/>
        <w:rPr>
          <w:rFonts w:eastAsia="Times New Roman"/>
          <w:szCs w:val="24"/>
        </w:rPr>
      </w:pPr>
      <w:r>
        <w:rPr>
          <w:rFonts w:eastAsia="Times New Roman"/>
          <w:szCs w:val="24"/>
        </w:rPr>
        <w:t>Παραδοχή δεύτερη: Έχετε επιλέξει λάθος μείγμα δημοσιονομικής πολιτικής. Πότε, επιτέλους, θα το ομολογήσετε; Πότε, επιτέλους, θα αναγνωρίσετε ότι οι πρόσθετοι άμεσοι φόροι –τους οποίους τολμώ να πω ότι νομοθετήσατε με μεγάλη χαρά, σχεδόν ενθουσιασμό- είναι απότοκοι της αριστερής ιδεοληπτικής σας αντίληψης; Είναι εμμονή στη διατήρηση των κρατικών δαπανών στα υφιστάμενα επίπεδά τους, σε βάρος όμως τελικά των πολιτών, της πραγματικής οικονομίας και της πραγματικής ανάπτυξης.</w:t>
      </w:r>
    </w:p>
    <w:p w14:paraId="1CCA25BD" w14:textId="77777777" w:rsidR="00C30B9F" w:rsidRDefault="003D4032">
      <w:pPr>
        <w:spacing w:line="600" w:lineRule="auto"/>
        <w:ind w:firstLine="720"/>
        <w:jc w:val="both"/>
        <w:rPr>
          <w:rFonts w:eastAsia="Times New Roman"/>
          <w:szCs w:val="24"/>
        </w:rPr>
      </w:pPr>
      <w:r>
        <w:rPr>
          <w:rFonts w:eastAsia="Times New Roman"/>
          <w:szCs w:val="24"/>
        </w:rPr>
        <w:t xml:space="preserve">Ενώ, μάλιστα, έχει εξαντληθεί προ πολλού η φοροδοτική ικανότητα των πολιτών, όπως αποδεικνύει εξάλλου και η αύξηση των ληξιπρόθεσμων οφειλών –προσέξτε- κατά 4 δισεκατομμύρια ευρώ τους πρώτους μήνες του 2016, εσείς έρχεστε και τους φορτώνετε με πρόσθετα και δυσβάσταχτα βάρη. </w:t>
      </w:r>
    </w:p>
    <w:p w14:paraId="1CCA25BE"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Φυσικά, </w:t>
      </w:r>
      <w:r>
        <w:rPr>
          <w:rFonts w:eastAsia="Times New Roman"/>
          <w:szCs w:val="28"/>
        </w:rPr>
        <w:t xml:space="preserve">κύριε Υπουργέ –ω </w:t>
      </w:r>
      <w:r>
        <w:rPr>
          <w:rFonts w:eastAsia="Times New Roman"/>
          <w:szCs w:val="24"/>
        </w:rPr>
        <w:t xml:space="preserve">του θαύματος!- η </w:t>
      </w:r>
      <w:proofErr w:type="spellStart"/>
      <w:r>
        <w:rPr>
          <w:rFonts w:eastAsia="Times New Roman"/>
          <w:szCs w:val="24"/>
        </w:rPr>
        <w:t>υπερφορολόγηση</w:t>
      </w:r>
      <w:proofErr w:type="spellEnd"/>
      <w:r>
        <w:rPr>
          <w:rFonts w:eastAsia="Times New Roman"/>
          <w:szCs w:val="24"/>
        </w:rPr>
        <w:t xml:space="preserve"> έχει ήδη τις πρώτες αρνητικές της παρενέργειες. Η φοροδιαφυγή οργιάζει. Δεν χρειάζεται να είναι κανείς ειδικός στην αγορά, για να το αντιληφθεί. Φυσικά, οι επιπτώσεις στα έσοδα θα είναι ορατές πολύ σύντομα, κάτι το οποίο υπονοεί και ο Διοικητής της Τράπεζας της Ελλάδας, εκτιμώντας ότι το μείγμα φορολογικής πολιτικής το οποίο εισηγηθήκατε είναι πιθανόν να μην πετύχει τελικά τους δημοσιονομικούς στόχους.</w:t>
      </w:r>
    </w:p>
    <w:p w14:paraId="1CCA25BF" w14:textId="77777777" w:rsidR="00C30B9F" w:rsidRDefault="003D4032">
      <w:pPr>
        <w:spacing w:line="600" w:lineRule="auto"/>
        <w:ind w:firstLine="720"/>
        <w:jc w:val="both"/>
        <w:rPr>
          <w:rFonts w:eastAsia="Times New Roman"/>
          <w:szCs w:val="24"/>
        </w:rPr>
      </w:pPr>
      <w:r>
        <w:rPr>
          <w:rFonts w:eastAsia="Times New Roman"/>
          <w:szCs w:val="24"/>
        </w:rPr>
        <w:t>Φυσικά, η τρίτη παραδοχή –την οποία κάποια στιγμή ελπίζω να κάνετε- είναι ότι η Ελλάδα θα πετύχει την ανάπτυξη μόνο με την επαναλειτουργία της πραγματικής οικονομίας, την πραγματική λειτουργία της αγοράς και, φυσικά, την αποκατάσταση της ρευστότητας.</w:t>
      </w:r>
    </w:p>
    <w:p w14:paraId="1CCA25C0"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(Στο σημείο αυτό κτυπάει προειδοποιητικά το κουδούνι λήξεως του χρόνου ομιλίας του Προέδρου της Νέας Δημοκρατίας)</w:t>
      </w:r>
    </w:p>
    <w:p w14:paraId="1CCA25C1"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lastRenderedPageBreak/>
        <w:t>Κατ’ αρχάς, μιας και μιλάμε για ρευστότητα, με την πολιτική σας, επί δικών σας ημερών αυξήθηκαν οι ληξιπρόθεσμες οφειλές του κράτους προς τους ιδιώτες κατά 75%. Πήγαν στα 6,7 δισεκατομμύρια ευρώ.</w:t>
      </w:r>
    </w:p>
    <w:p w14:paraId="1CCA25C2"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 xml:space="preserve">Μα, έτσι θα έρθει η ανάπτυξη, με το κράτος να χρωστά στους πάντες, με ένα κράτος που μ’ αυτόν τον τρόπο αφαιρεί κάθε ρευστότητα από την πραγματική οικονομία, με νέους φόρους; Δηλαδή, αν θέλατε να βαθύνετε την ύφεση, τι παραπάνω θα κάνατε σε σχέση με αυτά τα οποία ήδη έχετε νομοθετήσει; </w:t>
      </w:r>
    </w:p>
    <w:p w14:paraId="1CCA25C3"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 xml:space="preserve">Φυσικά, από την «κουτσουρεμένη» </w:t>
      </w:r>
      <w:proofErr w:type="spellStart"/>
      <w:r>
        <w:rPr>
          <w:rFonts w:eastAsia="Times New Roman" w:cs="Times New Roman"/>
          <w:szCs w:val="28"/>
        </w:rPr>
        <w:t>υποδόση</w:t>
      </w:r>
      <w:proofErr w:type="spellEnd"/>
      <w:r>
        <w:rPr>
          <w:rFonts w:eastAsia="Times New Roman" w:cs="Times New Roman"/>
          <w:szCs w:val="28"/>
        </w:rPr>
        <w:t xml:space="preserve"> την οποία θα πάρουμε, μόλις 1,8 δισεκατομμύρια ευρώ θα πάει στην κάλυψη ληξιπρόθεσμων οφειλών. Πότε θα έρθουν τα υπόλοιπα 4,9 δισεκατομμύρια ευρώ, κύριε Υπουργέ; Έρχεστε, μάλιστα, σήμερα, όπως αναλύθηκε από τους εισηγητές μας και από την κ. Ασημακοπούλου, να εισηγηθείτε έναν νόμο που στην πράξη θα συνεισφέρει στην πραγματική οικονομία 480 εκατομμύρια ευρώ για τα επόμενα –προσέξτε- πέντε έτη! Αυτή είναι η αλήθεια!</w:t>
      </w:r>
    </w:p>
    <w:p w14:paraId="1CCA25C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Οι διάφοροι αριθμοί, </w:t>
      </w:r>
      <w:r>
        <w:rPr>
          <w:rFonts w:eastAsia="Times New Roman"/>
          <w:szCs w:val="24"/>
        </w:rPr>
        <w:t>οι οποίοι</w:t>
      </w:r>
      <w:r>
        <w:rPr>
          <w:rFonts w:eastAsia="Times New Roman" w:cs="Times New Roman"/>
          <w:szCs w:val="24"/>
        </w:rPr>
        <w:t xml:space="preserve"> με πολύ μεγάλη ευκολία εκστομίζονται, συναθροίζουν αυθαίρετα πόρους από το ΕΣΠΑ, φορολογικά κίνητρα και άλλα φανταστικά μεγέθη. </w:t>
      </w:r>
    </w:p>
    <w:p w14:paraId="1CCA25C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Η πραγματικότητα είναι πολύ απλή. Ο νόμος τον οποίο εισηγείστε σήμερα είναι μια «πομφόλυγα», είναι ένα «άδειο πουκάμισο». Έχετε εδώ πέρα το θράσος να έρχεστε και να παρουσιάζετε αυτόν τον αναιμικό, κουτσουρεμένο νόμο ως καταλύτη ανάπτυξης!</w:t>
      </w:r>
    </w:p>
    <w:p w14:paraId="1CCA25C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Μας λέτε ότι με τον νόμο σας θα δημιουργήσετε δεκαέξι χιλιάδες θέσεις απασχόλησης τα επόμενα πέντε χρόνια. Αλήθεια; Σε μία χώρα που έχει ανεργία που ξεπερνάει το ένα εκατομμύριο διακόσιες χιλιάδες, σε μία χώρα η οποία θα έπρεπε να έχει ως στόχο να δημιουργεί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θέσεις απασχόλησης ετησίως, αυτός είναι ο στόχος της Κυβέρνησης; Τόσο χαμηλά βάζει τον πήχη; Μας λέτε ότι θα εκταμιευθούν 500 εκατομμύρια για τα επόμενα πέντε χρόνια.</w:t>
      </w:r>
    </w:p>
    <w:p w14:paraId="1CCA25C7"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CCA25C8"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ΑΝΑΣΤΑΣΙΑ ΓΚΑΡΑ: </w:t>
      </w:r>
      <w:r>
        <w:rPr>
          <w:rFonts w:eastAsia="Times New Roman" w:cs="Times New Roman"/>
          <w:szCs w:val="24"/>
        </w:rPr>
        <w:t>Τι λέτε τώρα!</w:t>
      </w:r>
    </w:p>
    <w:p w14:paraId="1CCA25C9"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Σας παρακαλώ, κυρία συνάδελφε, ησυχάστε και ακούστε.</w:t>
      </w:r>
    </w:p>
    <w:p w14:paraId="1CCA25CA"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πολύ μη διακόπτετε. Παρακαλώ πολύ, σεβαστείτε τον ομιλητή.</w:t>
      </w:r>
    </w:p>
    <w:p w14:paraId="1CCA25C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Μας λέτε ότι θα εκταμιευθούν σχεδόν 500 εκατομμύρια στα επόμενα πέντε χρόνια, όταν η χώρα χρειάζεται 100 δισεκατομμύρια συνολικές ιδιωτικές επενδύσεις για να ορθοποδήσει.</w:t>
      </w:r>
    </w:p>
    <w:p w14:paraId="1CCA25C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Προσέξτε την ειρωνεία: την ίδια μέρα που συζητείται ο αναπτυξιακός νόμος, και θα ψηφιστεί αύριο, η Ένωση Ελληνικών Τραπεζών, κύριε Υπουργέ, στέλνει μία επιστολή στους αρμόδιους Υπουργούς -στον </w:t>
      </w:r>
      <w:r>
        <w:rPr>
          <w:rFonts w:eastAsia="Times New Roman" w:cs="Times New Roman"/>
          <w:szCs w:val="24"/>
        </w:rPr>
        <w:lastRenderedPageBreak/>
        <w:t xml:space="preserve">κ. </w:t>
      </w:r>
      <w:proofErr w:type="spellStart"/>
      <w:r>
        <w:rPr>
          <w:rFonts w:eastAsia="Times New Roman" w:cs="Times New Roman"/>
          <w:szCs w:val="24"/>
        </w:rPr>
        <w:t>Τσακαλώτο</w:t>
      </w:r>
      <w:proofErr w:type="spellEnd"/>
      <w:r>
        <w:rPr>
          <w:rFonts w:eastAsia="Times New Roman" w:cs="Times New Roman"/>
          <w:szCs w:val="24"/>
        </w:rPr>
        <w:t xml:space="preserve">, δεν ξέρω αν την έστειλε και σε εσάς- η οποία αναδεικνύει τον κίνδυνο να χαθούν επενδύσεις ύψους ενάμισι εκατομμυρίου ευρώ στην αγορά ακινήτων, λόγω της αύξησης της φορολογίας των εταιρειών ακινήτων. Για να πάρετε τι; Να πάρετε 20 εκατομμύρια; Αυτός είναι ο τρόπος με τον οποίο αντιλαμβάνεστε την ανάπτυξη; </w:t>
      </w:r>
    </w:p>
    <w:p w14:paraId="1CCA25C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Βέβαια ο νόμος που φέρνετε όχι μόνο στερείται πόρων και στόχευσης, αλλά συνιστά και μία επιστροφή στον κομματισμό και στη γραφειοκρατία. </w:t>
      </w:r>
    </w:p>
    <w:p w14:paraId="1CCA25C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Εγώ νομίζω ότι ο νόμος αυτός για εσάς είναι τελικά ένα πολύ βολικό άλλοθι: Αφού έχουμε «αναπτυξιακό νόμο», τι να τις κάνουμε τις επόμενες μεταρρυθμίσεις; Εκπληρώσαμε το χρέος μας προς την πραγματική οικονομία! Με άλλα λόγια, είναι ο καθρέφτης της κοσμοθεωρίας σας για το πώς αντιλαμβάνεστε τη λειτουργία της αγοράς και της οικονομίας εν γένει.</w:t>
      </w:r>
    </w:p>
    <w:p w14:paraId="1CCA25C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εμείς πέρα από την κριτική που κάνουμε στην Κυβέρνηση, παρουσιάζουμε βήμα </w:t>
      </w:r>
      <w:proofErr w:type="spellStart"/>
      <w:r>
        <w:rPr>
          <w:rFonts w:eastAsia="Times New Roman" w:cs="Times New Roman"/>
          <w:szCs w:val="24"/>
        </w:rPr>
        <w:t>βήμα</w:t>
      </w:r>
      <w:proofErr w:type="spellEnd"/>
      <w:r>
        <w:rPr>
          <w:rFonts w:eastAsia="Times New Roman" w:cs="Times New Roman"/>
          <w:szCs w:val="24"/>
        </w:rPr>
        <w:t>, ως υπεύθυνη πολιτική δύναμη που είμαστε, τα βασικά χαρακτηριστικά της δικιάς μας εναλλακτικής πρότασης για το μέλλον της ελληνικής οικονομίας. Εμείς έχουμε πει πολλές φορές ότι για να μπορούμε να πετύχουμε υψηλούς ρυθμούς ανάπτυξης χρειαζόμαστε ένα συνολικό πλαίσιο παρεμβάσεων και μεταρρυθμίσεων, αλλά και μία νέα μεγάλη συμφωνία με τους πιστωτές μας.</w:t>
      </w:r>
    </w:p>
    <w:p w14:paraId="1CCA25D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Όταν, κυρίες και κύριοι συνάδελφοι της κυβερνητικής πλειοψηφίας, από αυτό εδώ πέρα το Βήμα μίλησα για πρώτη φορά για την ανάγκη αναπροσαρμογής των στόχων για το πρωτογενές πλεόνασμα από το 3,5% στο 2%, εισέπραξα την ειρωνεία σας. Αμφιβάλλω αν πολλοί από εσάς κατάλαβαν ακριβώς τι έλεγα. Όμως, πριν από δύο μέρες ο Διοικητής της Τράπεζας της Ελλάδος με άρθρο του στους «</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είπε ακριβώς τα ίδια πράγματα.</w:t>
      </w:r>
    </w:p>
    <w:p w14:paraId="1CCA25D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εδώ πέρα είναι απλό: Ποια κυβέρνηση έχει την αξιοπιστία να διαπραγματευθεί αυτή τη νέα μεγάλη συμφωνία που χρειάζεται η χώρα μας με τους πιστωτές μας; Μία κυβέρνηση η οποία πιστεύει πραγματικά στις μεταρρυθμίσεις και έχει την επιχειρησιακή ικανότητα να τις υλοποιήσει ή μία κυβέρνηση η οποία απλά θεωρεί ότι οι μεταρρυθμίσεις είναι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και κάνει ό,τι μπορεί στην πράξη για να τις υπονομεύσει; Μία κυβέρνηση η οποία δεσμεύεται σε μία συμφωνία αλήθειας με τους πολίτες ή μία κυβέρνηση η οποία σήμερα ακόμα παρουσιάζει μία εικονική πραγματικότητα της πραγματικής οικονομίας, διαστρεβλώνοντας την αλήθεια και αρνούμενη, και σήμερα ακόμα, να αναλάβει στοιχειωδώς τις ευθύνες της για τις τραγικές της επιλογές;</w:t>
      </w:r>
    </w:p>
    <w:p w14:paraId="1CCA25D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Οι παλινωδίες σχετικά με την πολύ μεγάλη επένδυση η οποία πρόκειται να γίνει στο παλαιό αεροδρόμιο του Ελληνικού αναδεικνύουν ανάγλυφα τις κραυγαλέες αντιφάσεις αυτού του ετερόκλητου κυβερνητικού μορφώματος.</w:t>
      </w:r>
    </w:p>
    <w:p w14:paraId="1CCA25D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Η επένδυση, κυρίες και κύριοι Βουλευτές, στο Ελληνικό θα μπορούσε πραγματικά να αποτελεί ένα σημείο αναφοράς για την Ελλάδα που αλλάζει, για την Ελλάδα που βγαίνει από την κρίση, για την Ελλάδα η οποία μπορεί να προσελκύει ελληνικά και ξένα κεφάλαια. Πρόκειται για μία επένδυση η οποία μπορεί να αλλάξει την εικόνα του παράκτιου μετώπου, μπορεί να αποφέρει σημαντικούς πόρους στο ελληνικό Δημόσιο και φυσικά μπορεί να δημιουργήσει δεκάδες χιλιάδες νέες θέσεις απασχόλησης. Έτσι είχε σχεδιαστεί και έτσι είχε επιχειρηθεί να υλοποιηθεί και από τη δικιά μας Κυβέρνηση.</w:t>
      </w:r>
    </w:p>
    <w:p w14:paraId="1CCA25D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Όμως, αυτή η ίδια η επένδυση αντί να αγκαλιαστεί με επιμέρους επιφυλάξεις ενδεχομένως, αντί να αγκαλιαστεί ως απαραίτητη για την οικονομία από το σύνολο του πολιτικού κόσμου, </w:t>
      </w:r>
      <w:proofErr w:type="spellStart"/>
      <w:r>
        <w:rPr>
          <w:rFonts w:eastAsia="Times New Roman" w:cs="Times New Roman"/>
          <w:szCs w:val="24"/>
        </w:rPr>
        <w:t>πολεμήθηκε</w:t>
      </w:r>
      <w:proofErr w:type="spellEnd"/>
      <w:r>
        <w:rPr>
          <w:rFonts w:eastAsia="Times New Roman" w:cs="Times New Roman"/>
          <w:szCs w:val="24"/>
        </w:rPr>
        <w:t xml:space="preserve"> λυσσαλέα από τις δυνάμεις του λαϊκισμού στην Ελλάδα. Ο κ. Τσίπρας ως Αρχηγός της Αντιπολίτευσης έλεγε ότι αν οι πολίτες θέλουν την αξιοποίηση του Ελληνικού, να ψηφίσουν τον τέως Πρωθυπουργό κ. Σαμαρά. Αυτά έλεγε ο κ. Τσίπρας προεκλογικά. Τόσο μεγάλη ήταν η υποκρισία του!</w:t>
      </w:r>
    </w:p>
    <w:p w14:paraId="1CCA25D5" w14:textId="77777777" w:rsidR="00C30B9F" w:rsidRDefault="003D4032">
      <w:pPr>
        <w:spacing w:line="600" w:lineRule="auto"/>
        <w:ind w:firstLine="720"/>
        <w:jc w:val="center"/>
        <w:rPr>
          <w:rFonts w:eastAsia="Times New Roman" w:cs="Times New Roman"/>
          <w:szCs w:val="24"/>
        </w:rPr>
      </w:pPr>
      <w:r>
        <w:rPr>
          <w:rFonts w:eastAsia="Times New Roman"/>
          <w:szCs w:val="24"/>
        </w:rPr>
        <w:lastRenderedPageBreak/>
        <w:t>(Χειροκροτήματα από την πτέρυγα της Νέας Δημοκρατίας)</w:t>
      </w:r>
    </w:p>
    <w:p w14:paraId="1CCA25D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Φυσικά τα κορυφαία στελέχη του ΣΥΡΙΖΑ χαρακτήριζαν τη συμφωνία –και αυτό έχει σημασία- ως οικονομικό σκάνδαλο. Ο ίδιος, ο δακρύβρεκτος κ. </w:t>
      </w:r>
      <w:proofErr w:type="spellStart"/>
      <w:r>
        <w:rPr>
          <w:rFonts w:eastAsia="Times New Roman" w:cs="Times New Roman"/>
          <w:szCs w:val="24"/>
        </w:rPr>
        <w:t>Σπίρτζης</w:t>
      </w:r>
      <w:proofErr w:type="spellEnd"/>
      <w:r>
        <w:rPr>
          <w:rFonts w:eastAsia="Times New Roman" w:cs="Times New Roman"/>
          <w:szCs w:val="24"/>
        </w:rPr>
        <w:t xml:space="preserve"> –τότε Πρόεδρος ακόμα του ΤΕΕ- και σήμερα συναρμόδιος Υπουργός έλεγε τότε ότι είναι δώρο η επένδυση, ότι 228% πωλείται χαμηλότερα από την αξία του. Μιλούσε τότε ο κ. </w:t>
      </w:r>
      <w:proofErr w:type="spellStart"/>
      <w:r>
        <w:rPr>
          <w:rFonts w:eastAsia="Times New Roman" w:cs="Times New Roman"/>
          <w:szCs w:val="24"/>
        </w:rPr>
        <w:t>Σπίρτζης</w:t>
      </w:r>
      <w:proofErr w:type="spellEnd"/>
      <w:r>
        <w:rPr>
          <w:rFonts w:eastAsia="Times New Roman" w:cs="Times New Roman"/>
          <w:szCs w:val="24"/>
        </w:rPr>
        <w:t xml:space="preserve"> για μεγάλες πολιτικές ευθύνες. Γιατί δεν κάνετε εξεταστική επιτροπή τότε για το Ελληνικό αν πιστεύετε ότι πράγματι υπήρχαν μεγάλες πολιτικές ευθύνες; </w:t>
      </w:r>
    </w:p>
    <w:p w14:paraId="1CCA25D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Οι δυνάμεις του λαϊκισμού αφού πότισαν με ψέματα και αφορισμούς τον δημόσιο διάλογο προκαλώντας σύγχυση και υποδαυλίζοντας κινητοποιήσεις, μπλόκαραν στην ουσία κάθε πρόοδο στην υλοποίηση αυτού του έργου. </w:t>
      </w:r>
    </w:p>
    <w:p w14:paraId="1CCA25D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κάνατε τίποτα δεκαεπτά μήνες. Υπό κανονικές προϋποθέσεις τα πρώτα χρήματα από το Ελληνικό θα έπρεπε ήδη να είχαν μπει στα δημόσια ταμεία και οι πρώτες θέσεις απασχόλησης θα έπρεπε να </w:t>
      </w:r>
      <w:r>
        <w:rPr>
          <w:rFonts w:eastAsia="Times New Roman" w:cs="Times New Roman"/>
          <w:szCs w:val="24"/>
        </w:rPr>
        <w:lastRenderedPageBreak/>
        <w:t>είχαν ήδη δημιουργηθεί. Τι κάνατε; Υπό την ασφυκτική πίεση των πιστωτών και για να εισπράξετε την τελευταία δόση, υπογράψατε μια συμφωνία κατανόησης -περί τούτου πρόκειται- ένα «</w:t>
      </w:r>
      <w:r>
        <w:rPr>
          <w:rFonts w:eastAsia="Times New Roman" w:cs="Times New Roman"/>
          <w:szCs w:val="24"/>
          <w:lang w:val="en-US"/>
        </w:rPr>
        <w:t>memorandum</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understanding</w:t>
      </w:r>
      <w:r>
        <w:rPr>
          <w:rFonts w:eastAsia="Times New Roman" w:cs="Times New Roman"/>
          <w:szCs w:val="24"/>
        </w:rPr>
        <w:t xml:space="preserve">». </w:t>
      </w:r>
    </w:p>
    <w:p w14:paraId="1CCA25D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Ρωτώ, λοιπόν, ευθέως το εξής: Τι σας έκανε να αλλάξετε γνώμη; Τη θέλετε επιτέλους ή δεν τη θέλετε αυτή την επένδυση; Πραγματικά αναρωτιέμαι -όχι μόνο εγώ, αλλά φαντάζομαι όλοι οι πολίτες οι οποίοι μας ακούνε- κάτι προφανές που αφορά συγκεκριμένα τον κ. </w:t>
      </w:r>
      <w:proofErr w:type="spellStart"/>
      <w:r>
        <w:rPr>
          <w:rFonts w:eastAsia="Times New Roman" w:cs="Times New Roman"/>
          <w:szCs w:val="24"/>
        </w:rPr>
        <w:t>Σπίρτζη</w:t>
      </w:r>
      <w:proofErr w:type="spellEnd"/>
      <w:r>
        <w:rPr>
          <w:rFonts w:eastAsia="Times New Roman" w:cs="Times New Roman"/>
          <w:szCs w:val="24"/>
        </w:rPr>
        <w:t xml:space="preserve">, ο οποίος, ξέρετε, είναι και ο αρμόδιος Υπουργός για ζητήματα χρήσεων γης και θα χρειαστεί η ενεργός του συμμετοχή για να υλοποιηθεί αυτή η επένδυση: Θα προχωρήσει σε αυτές τις απαραίτητες </w:t>
      </w:r>
      <w:r>
        <w:rPr>
          <w:rFonts w:eastAsia="Times New Roman"/>
          <w:szCs w:val="24"/>
        </w:rPr>
        <w:t>διαδικασίες</w:t>
      </w:r>
      <w:r>
        <w:rPr>
          <w:rFonts w:eastAsia="Times New Roman" w:cs="Times New Roman"/>
          <w:szCs w:val="24"/>
        </w:rPr>
        <w:t>, όταν ο ίδιος πιστεύει ότι δεν θα γίνει; Φαντάζομαι πως η απάντηση είναι ότι μάλλον θα προχωρήσει κλαίγοντας.</w:t>
      </w:r>
    </w:p>
    <w:p w14:paraId="1CCA25DA" w14:textId="77777777" w:rsidR="00C30B9F" w:rsidRDefault="003D4032">
      <w:pPr>
        <w:spacing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14:paraId="1CCA25DB" w14:textId="77777777" w:rsidR="00C30B9F" w:rsidRDefault="003D4032">
      <w:pPr>
        <w:spacing w:line="600" w:lineRule="auto"/>
        <w:ind w:firstLine="720"/>
        <w:jc w:val="both"/>
        <w:rPr>
          <w:rFonts w:eastAsia="Times New Roman"/>
          <w:szCs w:val="24"/>
        </w:rPr>
      </w:pPr>
      <w:r>
        <w:rPr>
          <w:rFonts w:eastAsia="Times New Roman" w:cs="Times New Roman"/>
          <w:szCs w:val="24"/>
        </w:rPr>
        <w:lastRenderedPageBreak/>
        <w:t xml:space="preserve">Όμως, αυτό δεν ακυρώνει τη μεγάλη πραγματικότητα, ότι η </w:t>
      </w:r>
      <w:r>
        <w:rPr>
          <w:rFonts w:eastAsia="Times New Roman"/>
          <w:szCs w:val="24"/>
        </w:rPr>
        <w:t xml:space="preserve">Κυβέρνησή σας είναι σαν τον Ιανό. Μία πλευρά του προσώπου σας ομνύει στη </w:t>
      </w:r>
      <w:proofErr w:type="spellStart"/>
      <w:r>
        <w:rPr>
          <w:rFonts w:eastAsia="Times New Roman"/>
          <w:szCs w:val="24"/>
        </w:rPr>
        <w:t>μνημονιακή</w:t>
      </w:r>
      <w:proofErr w:type="spellEnd"/>
      <w:r>
        <w:rPr>
          <w:rFonts w:eastAsia="Times New Roman"/>
          <w:szCs w:val="24"/>
        </w:rPr>
        <w:t xml:space="preserve"> μετάλλαξη και ψηφίζει χωρίς καμμία επιφύλαξη ό,τι μας υποδεικνύουν οι πιστωτές μας και φυσικά η άλλη μεριά υπονομεύει συστηματικά όλες τις μεταρρυθμίσεις οι οποίες συγκρούονται με το αριστερό γονιδιακό της αποτύπωμα. </w:t>
      </w:r>
    </w:p>
    <w:p w14:paraId="1CCA25DC" w14:textId="77777777" w:rsidR="00C30B9F" w:rsidRDefault="003D4032">
      <w:pPr>
        <w:spacing w:line="600" w:lineRule="auto"/>
        <w:ind w:firstLine="720"/>
        <w:jc w:val="both"/>
        <w:rPr>
          <w:rFonts w:eastAsia="Times New Roman"/>
          <w:szCs w:val="24"/>
        </w:rPr>
      </w:pPr>
      <w:r>
        <w:rPr>
          <w:rFonts w:eastAsia="Times New Roman"/>
          <w:szCs w:val="24"/>
        </w:rPr>
        <w:t xml:space="preserve">Συνοψίζω, κυρίες και κύριοι Βουλευτές. Ο νόμος που σήμερα έρχεται προς ψήφιση στη Βουλή δεν θα έχει καμμία επίπτωση στην ανάπτυξη. Έρχεται σε ένα περιβάλλον ύφεσης, τραγικής έλλειψης ρευστότητας, μεταρρυθμιστικής οπισθοδρόμησης, φορολογικής εξόντωσης, σε ένα περιβάλλον το οποίο η δική σας Κυβέρνηση προκάλεσε. Κι αν αυτό το περιβάλλον δεν διορθωθεί συνολικά, ανάπτυξη δεν πρόκειται να δει η χώρα και δεν πρόκειται να σπάσει ο κύκλος της </w:t>
      </w:r>
      <w:proofErr w:type="spellStart"/>
      <w:r>
        <w:rPr>
          <w:rFonts w:eastAsia="Times New Roman"/>
          <w:szCs w:val="24"/>
        </w:rPr>
        <w:t>στασιμοχρεοκοπίας</w:t>
      </w:r>
      <w:proofErr w:type="spellEnd"/>
      <w:r>
        <w:rPr>
          <w:rFonts w:eastAsia="Times New Roman"/>
          <w:szCs w:val="24"/>
        </w:rPr>
        <w:t xml:space="preserve">. Σαν τον Σίσυφο οι Έλληνες πολίτες θα καλούνται να σπρώχνουν το βράχο της λιτότητας στη δύσβατη ανηφόρα της </w:t>
      </w:r>
      <w:proofErr w:type="spellStart"/>
      <w:r>
        <w:rPr>
          <w:rFonts w:eastAsia="Times New Roman"/>
          <w:szCs w:val="24"/>
        </w:rPr>
        <w:t>μνημονιακής</w:t>
      </w:r>
      <w:proofErr w:type="spellEnd"/>
      <w:r>
        <w:rPr>
          <w:rFonts w:eastAsia="Times New Roman"/>
          <w:szCs w:val="24"/>
        </w:rPr>
        <w:t xml:space="preserve"> Ελλάδος. Μόνο που σε αντίθεση με τον μυθικό ήρωα, οι αντοχές τους δεν είναι ατελείωτες. </w:t>
      </w:r>
    </w:p>
    <w:p w14:paraId="1CCA25DD"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Ακούστε το, λοιπόν, καλά, κυρίες και κύριοι της κυβερνητικής πλειοψηφίας. Η δική σας αποτυχία δεν είναι αποτυχία της χώρας. Η δική σας διάψευση δεν είναι εθνική διάψευση. Η δική σας ταπείνωση δεν είναι ταπείνωση της Ελλάδας. </w:t>
      </w:r>
    </w:p>
    <w:p w14:paraId="1CCA25DE" w14:textId="77777777" w:rsidR="00C30B9F" w:rsidRDefault="003D4032">
      <w:pPr>
        <w:spacing w:line="600" w:lineRule="auto"/>
        <w:ind w:firstLine="720"/>
        <w:jc w:val="both"/>
        <w:rPr>
          <w:rFonts w:eastAsia="Times New Roman" w:cs="Times New Roman"/>
          <w:szCs w:val="24"/>
        </w:rPr>
      </w:pPr>
      <w:r>
        <w:rPr>
          <w:rFonts w:eastAsia="Times New Roman"/>
          <w:szCs w:val="24"/>
        </w:rPr>
        <w:t xml:space="preserve">Θέλω και πάλι από αυτήν εδώ την Αίθουσα να στείλω ένα μήνυμα αυτοπεποίθησης και αισιοδοξίας στους Έλληνες πολίτες. Δεν είναι η χώρα μας η Ελλάδα του κ. </w:t>
      </w:r>
      <w:r>
        <w:rPr>
          <w:rFonts w:eastAsia="Times New Roman" w:cs="Times New Roman"/>
          <w:szCs w:val="24"/>
        </w:rPr>
        <w:t xml:space="preserve">Τσίπρα. Δεν είναι η Ελλάδα μία χώρα στην οποία αξίζει μόνιμη επιτήρηση, δεν είναι το μέλλον μας στο περιθώριο της Ευρώπης! </w:t>
      </w:r>
    </w:p>
    <w:p w14:paraId="1CCA25DF" w14:textId="77777777" w:rsidR="00C30B9F" w:rsidRDefault="003D4032">
      <w:pPr>
        <w:spacing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14:paraId="1CCA25E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Αξίζουμε ένα καλύτερο αύριο. Με σκληρή δουλειά μπορούμε να το πετύχουμε, αλλά ενωμένοι και όχι διχασμένοι, αισιόδοξοι και όχι ταπεινωμένοι, με πραγματική εμπιστοσύνη στις αστείρευτες δυνάμεις της πατρίδας μας, αυτές που μια ανίκανη και ιδεοληπτική </w:t>
      </w:r>
      <w:r>
        <w:rPr>
          <w:rFonts w:eastAsia="Times New Roman"/>
          <w:szCs w:val="24"/>
        </w:rPr>
        <w:t>Κυβέρνηση</w:t>
      </w:r>
      <w:r>
        <w:rPr>
          <w:rFonts w:eastAsia="Times New Roman" w:cs="Times New Roman"/>
          <w:szCs w:val="24"/>
        </w:rPr>
        <w:t xml:space="preserve"> επιχείρησε να κάμψει, αλλά τελικά δεν τα κατάφερε. </w:t>
      </w:r>
    </w:p>
    <w:p w14:paraId="1CCA25E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1CCA25E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1CCA25E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Συνεχίζουμε με τον κατάλογο των ομιλητών. </w:t>
      </w:r>
    </w:p>
    <w:p w14:paraId="1CCA25E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Ουρσουζίδης</w:t>
      </w:r>
      <w:proofErr w:type="spellEnd"/>
      <w:r>
        <w:rPr>
          <w:rFonts w:eastAsia="Times New Roman" w:cs="Times New Roman"/>
          <w:szCs w:val="24"/>
        </w:rPr>
        <w:t xml:space="preserve"> από τον ΣΥΡΙΖΑ. </w:t>
      </w:r>
    </w:p>
    <w:p w14:paraId="1CCA25E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Ουρσουζίδη</w:t>
      </w:r>
      <w:proofErr w:type="spellEnd"/>
      <w:r>
        <w:rPr>
          <w:rFonts w:eastAsia="Times New Roman" w:cs="Times New Roman"/>
          <w:szCs w:val="24"/>
        </w:rPr>
        <w:t xml:space="preserve">, έχετε τον λόγο. </w:t>
      </w:r>
    </w:p>
    <w:p w14:paraId="1CCA25E6"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 xml:space="preserve">Σας ευχαριστώ, κύριε Πρόεδρε. </w:t>
      </w:r>
    </w:p>
    <w:p w14:paraId="1CCA25E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αγαπητοί συνάδελφοι, σήμερα συζητάμε για ένα νομοσχέδιο το οποίο το περιμένει ο κόσμος που σχετίζεται με την παραγωγική προσπάθεια της χώρας, εκείνοι οι οποίοι όλα αυτά τα χρόνια υπέστησαν τις συνέπειες μιας στρεβλής οικονομικής ανάπτυξης που για πολλές δεκαετίες επικρατούσε στον τόπο μας. </w:t>
      </w:r>
    </w:p>
    <w:p w14:paraId="1CCA25E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Οι καθυστερήσεις στην αξιολόγηση και στον έλεγχο προόδου των επενδύσεων οδήγησαν τους επενδυτές σε μία οικονομική αδυναμία. Είναι γνωστό ότι πενήντα έξι χιλιάδες τριακόσια επενδυτικά σχέδια είναι δεσμευμένα χρήματα που αντιστοιχούν στα 6,5 δισεκατομμύρια περίπου. Γιατί συμβαίνει αυτό άραγε; Θα μας εξηγήσει κανείς; Οι επενδυτές βέβαια τον γνωρίζουν καλά τον λόγο και το έχουν νιώσει καλά στο πετσί τους. Ήταν το στάδιο εκείνο στο οποίο δεχόντουσαν απρόκλητα τις πιέσεις από ένα καθεστώς ανομίας και απαράδεκτης συμπεριφοράς του κράτους απέναντί τους. </w:t>
      </w:r>
    </w:p>
    <w:p w14:paraId="1CCA25E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νέος αναπτυξιακός νόμος, λοιπόν, έπρεπε να αλλάξει πριν απ’ όλα το καθεστώς αυτό και πράγματι το κάνει, μετά από χαρτογράφηση της υφιστάμενης κατάστασης, αλλά και της πολιτικής των αναπτυξιακών κινήτρων και την εκτενή διαβούλευση με όλους τους εμπλεκόμενους φορείς που παρέλασαν από τούτη εδώ την Αίθουσα, καταθέτοντας την πραγματικά ωφέλιμη για τον τόπο άποψή τους. Κατά κοινή ομολογία δέχθηκαν το νομοσχέδιο με θετικά σχόλια. </w:t>
      </w:r>
    </w:p>
    <w:p w14:paraId="1CCA25E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Μετά από όλα τα παραπάνω στάδια της διαμόρφωσης του τελικού κειμένου διαμορφώθηκε η πρόταση για το πλαίσιο ενίσχυσης των ιδιωτικών επενδύσεων που θα κινηθεί η χώρα τα αμέσως επόμενα χρόνια, ώστε να ανταποκριθεί στις προκλήσεις που τίθενται τόσο από το διεθνές περιβάλλον όσο και από τη διαμόρφωση του εγχώριου παραγωγικού συστήματος. Είναι κάτι που με αγωνία και ελπίδα περιμένει το πλέον παραγωγικό κομμάτι της κοινωνίας μας, οι άνθρωποι που μοχθούν, οι άνθρωποι που είναι έτοιμοι να αναλάβουν το κομμάτι της ευθύνης που τους αναλογεί -και μάλιστα με το παραπάνω- στη μεγάλη προσπάθεια του τόπου για έξοδο από την κρίση. </w:t>
      </w:r>
    </w:p>
    <w:p w14:paraId="1CCA25E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Στις αγωνίες αυτών των ανθρώπων είναι προσανατολισμένο το υπ’ </w:t>
      </w:r>
      <w:proofErr w:type="spellStart"/>
      <w:r>
        <w:rPr>
          <w:rFonts w:eastAsia="Times New Roman" w:cs="Times New Roman"/>
          <w:szCs w:val="24"/>
        </w:rPr>
        <w:t>όψιν</w:t>
      </w:r>
      <w:proofErr w:type="spellEnd"/>
      <w:r>
        <w:rPr>
          <w:rFonts w:eastAsia="Times New Roman" w:cs="Times New Roman"/>
          <w:szCs w:val="24"/>
        </w:rPr>
        <w:t xml:space="preserve"> νομοσχέδιο. Αξιοποιούνται τα βασικά ανταγωνιστικά πλεονεκτήματα της χώρας και πρώτα απ’ όλα το ανθρώπινο δυναμικό. Η χώρα διαθέτει ένα σημαντικό κεφάλαιο υψηλής εξειδικευμένης και πιστοποιημένης γνώσης, το οποίο οφείλει να </w:t>
      </w:r>
      <w:r>
        <w:rPr>
          <w:rFonts w:eastAsia="Times New Roman" w:cs="Times New Roman"/>
          <w:szCs w:val="24"/>
        </w:rPr>
        <w:lastRenderedPageBreak/>
        <w:t xml:space="preserve">αξιοποιήσει. Πράγματι, μέσα από το νομοσχέδιο μας δίνεται αυτή η δυνατότητα. Είναι εκείνοι οι νέοι άνθρωποι που μπορούν να σηκώσουν το βάρος που τους αναλογεί και το κάνουν σιωπηρά, κάτω από τη σκιά των μεγάλων εταιρειών σήμερα, χωρίς να απολαμβάνουν αυτά τα οποία τους αναλογούν. </w:t>
      </w:r>
    </w:p>
    <w:p w14:paraId="1CCA25E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αγροδιατροφικός</w:t>
      </w:r>
      <w:proofErr w:type="spellEnd"/>
      <w:r>
        <w:rPr>
          <w:rFonts w:eastAsia="Times New Roman" w:cs="Times New Roman"/>
          <w:szCs w:val="24"/>
        </w:rPr>
        <w:t xml:space="preserve"> τομέας είναι ο μεγάλος πυλώνας της ελληνικής οικονομίας, που ανήκει παραδοσιακά στους δυναμικούς κλάδους. Είναι και αυτός ένας τομέας στον οποίο το υπ’ </w:t>
      </w:r>
      <w:proofErr w:type="spellStart"/>
      <w:r>
        <w:rPr>
          <w:rFonts w:eastAsia="Times New Roman" w:cs="Times New Roman"/>
          <w:szCs w:val="24"/>
        </w:rPr>
        <w:t>όψιν</w:t>
      </w:r>
      <w:proofErr w:type="spellEnd"/>
      <w:r>
        <w:rPr>
          <w:rFonts w:eastAsia="Times New Roman" w:cs="Times New Roman"/>
          <w:szCs w:val="24"/>
        </w:rPr>
        <w:t xml:space="preserve"> νομοσχέδιο δίνει μεγάλη βαρύτητα, όπως και για τον τουρισμό, για τις ναυτιλιακές μεταφορές, για την ενέργεια, για τη χημική βιομηχανία. </w:t>
      </w:r>
    </w:p>
    <w:p w14:paraId="1CCA25E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Όσον αφορά το ερώτημα εάν αξιοποιούνται τα επενδυτικά σχέδια που έχουν ήδη υπαχθεί σε προηγούμενους νόμους, πράγματι δίνεται παράταση για την υλοποίησή τους, διασφαλίζεται η πληρωμή για πρώτη φορά των σχεδίων αυτών, διασφαλίζεται η διαφάνεια και ο έλεγχος από αντικειμενική κρίση, θα έλεγα, κάτι το οποίο έλειπε τα προηγούμενα χρόνια. Επίσης, έχουμε τη δυνατότητα μείωσης της ίδιας </w:t>
      </w:r>
      <w:r>
        <w:rPr>
          <w:rFonts w:eastAsia="Times New Roman" w:cs="Times New Roman"/>
          <w:szCs w:val="24"/>
        </w:rPr>
        <w:lastRenderedPageBreak/>
        <w:t xml:space="preserve">συμμετοχής στο 25%, δεν απαιτείται προέγκριση τραπεζικού δανείου, που στις μέρες μας αυτή τη δυνατότητα την έχουν ελάχιστοι, καταργείται η υποχρέωση κάλυψης της συμμετοχής με ίδια κεφάλαια. Ο φορέας μπορεί να καλύψει τη συμμετοχή του με εξωτερική χρηματοδότηση, κάτι το οποίο επίσης για πρώτη φορά συμβαίνει. Δεν απαιτείται η προέγκριση τραπεζικού δανείου, κάτι για το οποίο στις μέρες μας επίσης μόνον οι «ειδικοί επενδυτές» έχουν τη δυνατότητα. </w:t>
      </w:r>
    </w:p>
    <w:p w14:paraId="1CCA25E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Επιβάλλονται ρήτρες απασχόλησης σαν βασικό κριτήριο στην αξιολόγηση, προκειμένου να περιοριστεί η ανεργία και τίθενται, τέλος, φοροαπαλλαγές ώστε η ενίσχυση να μη στηρίζεται μόνο στο κριτήριο της </w:t>
      </w:r>
      <w:proofErr w:type="spellStart"/>
      <w:r>
        <w:rPr>
          <w:rFonts w:eastAsia="Times New Roman" w:cs="Times New Roman"/>
          <w:szCs w:val="24"/>
        </w:rPr>
        <w:t>υλοποιηθείσας</w:t>
      </w:r>
      <w:proofErr w:type="spellEnd"/>
      <w:r>
        <w:rPr>
          <w:rFonts w:eastAsia="Times New Roman" w:cs="Times New Roman"/>
          <w:szCs w:val="24"/>
        </w:rPr>
        <w:t xml:space="preserve"> δαπάνης, αλλά με την απόδοση της ενίσχυσης. Δεν έχει κανέναν λόγο ο επενδυτής να κρύψει εισόδημα. Αντίθετα, δημιουργούνται προϋποθέσεις συνεχούς ανάπτυξης των επιχειρήσεων, αύξησης της απασχόλησης, εισροής πόρων στα ασφαλιστικά ταμεία.  </w:t>
      </w:r>
    </w:p>
    <w:p w14:paraId="1CCA25E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Τίθενται όρια στις ενισχύσεις, προκειμένου να υπάρξει διασπορά ενισχύσεων, δηλαδή, να ευνοηθούν οι πολλοί, οι μικροί και μεσαίοι, κάτι που δεν συνέβαινε στο παρελθόν. Αρκεί να αναφέρω ότι το 44% των επιχορηγήσεων πήγαιναν στο 4% των επενδυτών. Αυτό πρέπει να αλλάξει. </w:t>
      </w:r>
    </w:p>
    <w:p w14:paraId="1CCA25F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Με άλλα λόγια, αυτό που έχει ανάγκη ο τόπος είναι η απορρόφηση των ενισχύσεων στους πολλούς και στους μεσαίους να γίνει πραγματικότητα. Πράγματι γίνεται. Δηλαδή, αυτό το κομμάτι της παραγωγικής Ελλάδας που πνίγηκε, που χάθηκε μέσα σε ένα καθεστώς αδιαφάνειας, ευνοιοκρατίας και παραγοντισμού τα προηγούμενα χρόνια, προσπαθεί να ανατάξει το υπό συζήτηση νομοσχέδιο, αυτούς τους ανθρώπους που μοχθούν είκοσι τέσσερις ώρες το εικοσιτετράωρο, επτά ημέρες την εβδομάδα, δώδεκα μήνες τον χρόνο. Αυτοί οι άνθρωποι είναι που σας γύρισαν την πλάτη και δεν πρόκειται να σας τους χαρίσουμε. Αυτοί οι άνθρωποι ανήκουν σε εκείνη την παραγωγική δύναμη της χώρας την οποία πρέπει να αξιοποιήσουμε. </w:t>
      </w:r>
    </w:p>
    <w:p w14:paraId="1CCA25F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1CCA25F2"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5F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Αθανάσιος Παπαδόπουλος από τον ΣΥΡΙΖΑ.</w:t>
      </w:r>
    </w:p>
    <w:p w14:paraId="1CCA25F4"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Ευχαριστώ, κύριε Πρόεδρε.</w:t>
      </w:r>
    </w:p>
    <w:p w14:paraId="1CCA25F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Να, λοιπόν, που αρχίσαμε επιτέλους να μιλάμε για την ανάπτυξη αυτής της ιστορικής χώρας με τον πανάρχαιο πολιτισμό, για τη νέα ιστορική περίοδο, για τη μετατροπή της Ελλάδας σε σύγχρονη, κανονική, ευρωπαϊκή χώρα, για τους κλάδους της οικονομίας που η Ελλάδα υπερτερεί, για τη σωστή αξιοποίηση του δημόσιου πλούτου, για ριζικές αλλαγές στο κράτος, στη δημόσια διοίκηση, για την ελαχιστοποίηση </w:t>
      </w:r>
      <w:r>
        <w:rPr>
          <w:rFonts w:eastAsia="Times New Roman" w:cs="Times New Roman"/>
          <w:szCs w:val="24"/>
        </w:rPr>
        <w:lastRenderedPageBreak/>
        <w:t xml:space="preserve">των εισαγωγών και την εξωστρέφεια της εθνικής μας οικονομίας, για δουλειές, για παραγωγικές επενδύσεις, για υγιή επιχειρηματικότητα, για την ολιστική ανασυγκρότηση της Ελλάδας μετά από μία μακρά παρακμιακή περίοδο. </w:t>
      </w:r>
    </w:p>
    <w:p w14:paraId="1CCA25F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νέος αναπτυξιακός νόμος, αγαπητοί συνάδελφοι, με τη σύσταση Αναπτυξιακού Συμβουλίου, με το νέο θεσμικό πλαίσιο ενίσχυσης ιδιωτικών επενδύσεων, ανοίγει τη συζήτηση για τη διαμόρφωση του εθνικού αναπτυξιακού σχεδίου, του σχεδίου στρατηγικής ανασυγκρότησης της Ελλάδας, που παραδόθηκε ήδη, για τη δίκαιη, ταχύρρυθμη, </w:t>
      </w:r>
      <w:proofErr w:type="spellStart"/>
      <w:r>
        <w:rPr>
          <w:rFonts w:eastAsia="Times New Roman" w:cs="Times New Roman"/>
          <w:szCs w:val="24"/>
        </w:rPr>
        <w:t>ισόρρυθμη</w:t>
      </w:r>
      <w:proofErr w:type="spellEnd"/>
      <w:r>
        <w:rPr>
          <w:rFonts w:eastAsia="Times New Roman" w:cs="Times New Roman"/>
          <w:szCs w:val="24"/>
        </w:rPr>
        <w:t xml:space="preserve">, βιώσιμη ανάπτυξη της Ελλάδας, για την έξυπνη ανάπτυξη που βασίζεται στη γνώση, στις καινοτομίες, στη δημιουργική απασχόληση, στην παραγωγικότητα της εργασίας, στην εφαρμοσμένη έρευνα, στην τεχνολογική υπεροχή, στην </w:t>
      </w:r>
      <w:proofErr w:type="spellStart"/>
      <w:r>
        <w:rPr>
          <w:rFonts w:eastAsia="Times New Roman" w:cs="Times New Roman"/>
          <w:szCs w:val="24"/>
        </w:rPr>
        <w:t>αειφορία</w:t>
      </w:r>
      <w:proofErr w:type="spellEnd"/>
      <w:r>
        <w:rPr>
          <w:rFonts w:eastAsia="Times New Roman" w:cs="Times New Roman"/>
          <w:szCs w:val="24"/>
        </w:rPr>
        <w:t xml:space="preserve">, στην ποιότητα ζωής. </w:t>
      </w:r>
    </w:p>
    <w:p w14:paraId="1CCA25F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νέος αναπτυξιακός νόμος απαντά σε συγκεκριμένα προβλήματα του στρεβλού, </w:t>
      </w:r>
      <w:proofErr w:type="spellStart"/>
      <w:r>
        <w:rPr>
          <w:rFonts w:eastAsia="Times New Roman" w:cs="Times New Roman"/>
          <w:szCs w:val="24"/>
        </w:rPr>
        <w:t>ανορθόλογου</w:t>
      </w:r>
      <w:proofErr w:type="spellEnd"/>
      <w:r>
        <w:rPr>
          <w:rFonts w:eastAsia="Times New Roman" w:cs="Times New Roman"/>
          <w:szCs w:val="24"/>
        </w:rPr>
        <w:t xml:space="preserve"> καπιταλιστικού μοντέλου ανάπτυξης της μεταπολιτευτικής Ελλάδας. Σε αντίθεση με τις αμαρτίες των τριών </w:t>
      </w:r>
      <w:r>
        <w:rPr>
          <w:rFonts w:eastAsia="Times New Roman" w:cs="Times New Roman"/>
          <w:szCs w:val="24"/>
        </w:rPr>
        <w:lastRenderedPageBreak/>
        <w:t xml:space="preserve">προηγούμενων νόμων, που περιορίστηκαν στην ενίσχυση της κερδοφορίας των επενδυτών σε συγκεκριμένους καθιερωμένους κλάδους, δίνει έμφαση στις μικρομεσαίες καινοτόμες εξωστρεφείς επιχειρήσεις και επιχειρεί να αξιοποιήσει με αρμονία το σύνολο των συγκριτικών πλεονεκτημάτων της χώρας, κυρίως το εξαιρετικής ποιότητας ανθρώπινο δυναμικό της, τους νέους και τις νέες με τα υψηλά προσόντα, οι οποίοι αναγκάζονται να μεταναστεύσουν ή παραμένουν άνεργοι. Πριμοδοτεί την απασχόλησή τους, τις επενδύσεις στις γνώσεις τους, στα ερευνητικά τους επιτεύγματα, στη διά βίου μάθηση, τη συμμετοχή τους σε τοπικά χωρικά σχήματα, σε κοινωνικές συνεταιριστικές επιχειρήσεις, σε ομάδες παραγωγών, τις συνέργειες, συμπράξεις, συγχωνεύσεις, συστάδες, δικτυώσεις, την έξυπνη εξειδίκευση. Ταυτόχρονα, πριμοδοτεί τις επενδύσεις σε ειδικές περιοχές, σε επιθυμητούς κλάδους υψηλής προστιθέμενης αξίας, όπως τα ποιοτικά υγιεινά ελληνικά τρόφιμα, η τεχνολογία ψηφιακής πολιτικής, πληροφορικής, επικοινωνιών. Δεν παραμερίζει τη ναυπηγοεπισκευαστική, τις ναυτιλιακές μεταφορές, την εξοικονόμηση ενέργειας, την κτηριακή αναβάθμιση, την εφοδιαστική αλυσίδα της μεταποίησης, τη δημιουργία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κ.λπ..</w:t>
      </w:r>
    </w:p>
    <w:p w14:paraId="1CCA25F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 xml:space="preserve">Έτσι, παρά τις </w:t>
      </w:r>
      <w:proofErr w:type="spellStart"/>
      <w:r>
        <w:rPr>
          <w:rFonts w:eastAsia="Times New Roman" w:cs="Times New Roman"/>
          <w:szCs w:val="24"/>
        </w:rPr>
        <w:t>υπερδεσμεύσεις</w:t>
      </w:r>
      <w:proofErr w:type="spellEnd"/>
      <w:r>
        <w:rPr>
          <w:rFonts w:eastAsia="Times New Roman" w:cs="Times New Roman"/>
          <w:szCs w:val="24"/>
        </w:rPr>
        <w:t xml:space="preserve"> της προηγούμενης περιόδου, ο νέος αναπτυξιακός νόμος, παρέχοντας σύγχρονα επενδυτικά κίνητρα και κυρίως σταθερό φορολογικό καθεστώς και ισχυρές φορολογικές απαλλαγές που μετεξελίσσονται σε πηγές πρόσθετων φορολογικών και ασφαλιστικών εσόδων, αποτελεί κρίσιμο εργαλείο για την επίτευξη του αναπτυξιακού σχεδιασμού.</w:t>
      </w:r>
    </w:p>
    <w:p w14:paraId="1CCA25F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νέος αναπτυξιακός νόμος λειτουργεί συντονισμένα με τα νέα χρηματοδοτικά εργαλεία που επιτεύχθηκαν μετά από την πρώτη αξιολόγηση της νέας συμφωνίας.</w:t>
      </w:r>
    </w:p>
    <w:p w14:paraId="1CCA25F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Όλοι εκτιμούν ότι η Ελλάδα, μετά την απώλεια του 25% του Ακαθάριστου Εθνικού Προϊόντος, χρειάζεται ένα επενδυτικό σοκ 80 έως 100 δισεκατομμυρίων ευρώ. Σε αυτό θα συμβάλλει και η δημιουργία νέων εργαλείων, όπως είναι η Αναπτυξιακή Τράπεζα, το Εθνικό Ταμείο Επιχειρηματικότητας και Ανάπτυξης, με πόρους από το ΕΣΠΑ και την Ευρωπαϊκή Τράπεζα Επενδύσεων, οι Τράπεζες Ειδικού Σκοπού, </w:t>
      </w:r>
      <w:r>
        <w:rPr>
          <w:rFonts w:eastAsia="Times New Roman" w:cs="Times New Roman"/>
          <w:szCs w:val="24"/>
        </w:rPr>
        <w:lastRenderedPageBreak/>
        <w:t>ακόμη και νέου τύπου τραπεζικές πρωτοβουλίες, όπως είναι η Τράπεζα των Φτωχών για σχέδια νέων επιστημόνων-ερευνητών που δεν έχουν τη δυνατότητα να έχουν ίδια κεφάλαια.</w:t>
      </w:r>
    </w:p>
    <w:p w14:paraId="1CCA25F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Τελευταίο ζήτημα είναι το πολιτικό περιβάλλον της αναπτυξιακής προσπάθειας. Είναι βέβαιο ότι ο ελληνικός λαός στην τεράστια πλειοψηφία του αλλά και ο επιχειρηματικός κόσμος, οι σοβαροί επενδυτές στην Ελλάδα και στην αλλοδαπή, επιθυμούν πολιτική σταθερότητα και εφαρμογή της τρίτης σύμβασης. Ελάχιστοι συμμερίζονται το αίτημα της Νέας Δημοκρατίας για εκλογές. Πρέπει να έχουν ιδιάζουσα αντίληψη του χιούμορ οι διοργανωτές της συγκέντρωσης «Παραιτηθείτε», την ίδια ώρα που η Νέα Δημοκρατία κραυγάζει «φύγετε».</w:t>
      </w:r>
    </w:p>
    <w:p w14:paraId="1CCA25F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Αντίθετα, το κυβερνητικό ζήτημα περί πολιτικής σταθερότητας, που βάζουν το ΠΑΣΟΚ, το Ποτάμι, η Ένωση Κεντρώων, για να αποκτήσει σοβαρό περιεχόμενο απαιτεί μια πολύ σοβαρή συζήτηση για το ποιες μεταρρυθμίσεις, ποιες διαρθρωτικές αλλαγές έχει ανάγκη η χώρα, σε ποιους ακριβώς τομείς, πώς </w:t>
      </w:r>
      <w:r>
        <w:rPr>
          <w:rFonts w:eastAsia="Times New Roman" w:cs="Times New Roman"/>
          <w:szCs w:val="24"/>
        </w:rPr>
        <w:lastRenderedPageBreak/>
        <w:t xml:space="preserve">θα γίνουν, ποια στρώματα θα ωφεληθούν, ποιο ευρωπαϊκό οικοδόμημα, με ποια Ενωμένη Ευρώπη εμείς πορευόμαστε, με ποιες συμμαχίες, τι προτείνουμε για την ευρωπαϊκή οικονομική διακυβέρνηση, για τα εργασιακά δικαιώματα, τις εργασιακές σχέσεις, το νέο κοινωνικό και πολιτικό συμβόλαιο. Επίσης, τι θα αλλάξει στο ελληνικό Σύνταγμα, ποιο θα είναι το νέο </w:t>
      </w:r>
      <w:proofErr w:type="spellStart"/>
      <w:r>
        <w:rPr>
          <w:rFonts w:eastAsia="Times New Roman" w:cs="Times New Roman"/>
          <w:szCs w:val="24"/>
        </w:rPr>
        <w:t>αυτοδιοικητικό</w:t>
      </w:r>
      <w:proofErr w:type="spellEnd"/>
      <w:r>
        <w:rPr>
          <w:rFonts w:eastAsia="Times New Roman" w:cs="Times New Roman"/>
          <w:szCs w:val="24"/>
        </w:rPr>
        <w:t xml:space="preserve"> τοπίο, ο νέος εκλογικός νόμος.</w:t>
      </w:r>
    </w:p>
    <w:p w14:paraId="1CCA25F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ΠΡΟΕΔΡΕΥΕΩΝ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Παπαδόπουλε, να συντομεύουμε, παρακαλώ.</w:t>
      </w:r>
    </w:p>
    <w:p w14:paraId="1CCA25F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Κλείνω, κύριε Πρόεδρε.</w:t>
      </w:r>
    </w:p>
    <w:p w14:paraId="1CCA25F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Έτσι κι αλλιώς, αυτή η Κυβέρνηση, με σαφή πια τον ευρωπαϊκό προσανατολισμό της, δεν έχει δικαίωμα να παραιτηθεί. Οφείλει να ανασκουμπωθεί, να επιστρέψει όλη τη δημιουργικότητά της στα προβλήματα της καθημερινότητας, να κερδίσει την εμπιστοσύνη, γιατί είναι Κυβέρνηση της Ελλάδας που αλλάζει σελίδα, που κλείνει τον κύκλο της αβεβαιότητας, που προετοιμάζει σημαντικές μεταρρυθμίσεις </w:t>
      </w:r>
      <w:r>
        <w:rPr>
          <w:rFonts w:eastAsia="Times New Roman" w:cs="Times New Roman"/>
          <w:szCs w:val="24"/>
        </w:rPr>
        <w:lastRenderedPageBreak/>
        <w:t>στο πρωτοβάθμιο σύστημα υγείας, στην ψυχική υγεία, στην κοινωνική πρόνοια, στην επείγουσα περίθαλψη…</w:t>
      </w:r>
    </w:p>
    <w:p w14:paraId="1CCA2600"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ΠΡΟΕΔΡΕΥΕΩΝ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Παπαδόπουλε, ολοκληρώνετε, παρακαλώ.</w:t>
      </w:r>
    </w:p>
    <w:p w14:paraId="1CCA2601"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…στη δημόσια διοίκηση, στο φορολογικό σύστημα, προετοιμάζει τη μετάβαση για τη νέα ενάρετη εποχή, για τη χώρα και τον λαό.</w:t>
      </w:r>
    </w:p>
    <w:p w14:paraId="1CCA260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CCA260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ΠΡΟΕΔΡΕΥΕΩΝ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14:paraId="1CCA260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Τον λόγο έχει ο κ. Βορίδης από τη Νέα Δημοκρατία.</w:t>
      </w:r>
    </w:p>
    <w:p w14:paraId="1CCA2605"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w:t>
      </w:r>
    </w:p>
    <w:p w14:paraId="1CCA260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υπάρχουν δύο τρόποι για να προσεγγίσει κανείς την παρούσα συζήτηση. Ο πρώτος τρόπος είναι να προσπαθήσει να εστιάσει στην παρέμβαση που κάνει ο νόμος, αυτά που προσπαθεί να υπερασπιστεί ο κύριος Υπουργός σήμερα.</w:t>
      </w:r>
    </w:p>
    <w:p w14:paraId="1CCA260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Εδώ οι συνάδελφοι μου νομίζω ότι μίλησαν αρκετά, αλλά θα μου επιτρέψετε να σας πω ότι το βασικό σε αυτήν τη συζήτηση -γιατί τελειώνει πολύ γρήγορα, με ένα επιχείρημα το οποίο είναι σχεδόν καταλυτικό και που το ακούω κυρίως να το αναπαράγετε εσείς- είναι ότι χρειαζόμαστε 100 δισεκατομμύρια σε επενδύσεις. Εδώ συζητάμε για μηδέν το 2016, για 26 εκατομμύρια το 2017 και για μια συνολική παρέμβαση 480-490 εκατομμυρίων ευρώ σε βάθος εξαετίας.</w:t>
      </w:r>
    </w:p>
    <w:p w14:paraId="1CCA260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Μετά ταύτα θα μπορούσαμε να την κλείσουμε τη συζήτηση πολύ γρήγορα, περί όνου σκιάς. Δεν έχει σημασία. Είναι μία ασήμαντη παρέμβαση μπροστά σε αυτά τα οποία απαιτεί η χώρα.</w:t>
      </w:r>
    </w:p>
    <w:p w14:paraId="1CCA2609"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Όμως, υπάρχει και δεύτερος τρόπος για να το προσεγγίσει κανείς. Κι εδώ έχει ένα ενδιαφέρον να ακούσουμε τι έχει να μας πει η Κυβέρνηση, γιατί προφανώς δεν είναι ενδιαφέρον να μας πει τι θα κάνει με αυτά τα ελάχιστα χρήματα. Ξαναλέω, ήδη ο νόμος αυτός έχει παρά πολλά προβλήματα, επισημάνθηκε αυτό. Δεν θα πω τα ίδια επιχειρήματα. Δεν θα πω για τα επτά χρόνια, δεν θα πω για τη γραφειοκρατία, δεν θα πω για την επιτροπή αξιολόγησης. Έχουν ειπωθεί αυτά. Αλλά, υπάρχει πραγματικά αναπτυξιακό σχέδιο που να ενδιαφέρει κανέναν; Ποιο είναι; Ποιο είναι το αναπτυξιακό σχέδιο της Κυβέρνησης; Η καπιταλιστική ανάπτυξη της χώρας, συνάδελφοι του ΣΥΡΙΖΑ; Είναι αυτό; Γιατί όλα τα χρηματοδοτικά εργαλεία στα οποία αναφέρεστε παραπέμπουν σε αυτό. Είναι αυτό; </w:t>
      </w:r>
    </w:p>
    <w:p w14:paraId="1CCA260A" w14:textId="77777777" w:rsidR="00C30B9F" w:rsidRDefault="003D4032">
      <w:pPr>
        <w:spacing w:line="600" w:lineRule="auto"/>
        <w:ind w:firstLine="720"/>
        <w:jc w:val="both"/>
        <w:rPr>
          <w:rFonts w:eastAsia="Times New Roman"/>
          <w:szCs w:val="24"/>
        </w:rPr>
      </w:pPr>
      <w:r>
        <w:rPr>
          <w:rFonts w:eastAsia="Times New Roman"/>
          <w:szCs w:val="24"/>
        </w:rPr>
        <w:t xml:space="preserve">Προσέξτε, κύριε Υπουργέ, τώρα που έχω την προσοχή σας –πολύ ευχάριστο αυτό, βλέπω πως είπα τη μαγική λέξη- εδώ πρέπει να απαντήσετε. Υπάρχει περιθώριο ανάπτυξης σε μία χώρα που η Κυβέρνηση </w:t>
      </w:r>
      <w:r>
        <w:rPr>
          <w:rFonts w:eastAsia="Times New Roman"/>
          <w:szCs w:val="24"/>
        </w:rPr>
        <w:lastRenderedPageBreak/>
        <w:t xml:space="preserve">είχε, με αποκλειστικά δική της υπαιτιότητα, το βασικό σιδηροδρομικό της δίκτυο κλειστό για μήνες; Υπάρχει περιθώριο ανάπτυξης σε μία χώρα που σήμερα τα λιμάνια της είναι κλειστά και δεν παρεμβαίνετε σε αυτό; </w:t>
      </w:r>
    </w:p>
    <w:p w14:paraId="1CCA260B" w14:textId="77777777" w:rsidR="00C30B9F" w:rsidRDefault="003D4032">
      <w:pPr>
        <w:spacing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συνάδελφοι, καθόμαστε και συζητάμε τώρα για τα 480 εκατομμύρια του κ. Σταθάκη στο βάθος πενταετίας, την ώρα που επιχειρήσεις κλείνουν επειδή δεν μπορούν να προμηθευτούν, γιατί δεν λειτουργούν οι βασικοί άξονες και οι βασικές υποδομές. Μιλάμε για ανάπτυξη σε μία χώρα στην οποία τα δικαστήριά της δεν λειτουργούν επί έξι μήνες και η Κυβέρνηση δεν κάνει τίποτα; Οι δικηγόροι είναι σε αποχή επί έξι μήνες και τους κοιτάτε; Δεν έχετε διάλογο, δεν έχετε λύσεις, δεν παρεμβαίνετε, δεν κάνετε κάτι; Μιλάμε για την ανάπτυξη σε μία χώρα η οποία έχει αυτούς τους φορολογικούς συντελεστές; </w:t>
      </w:r>
    </w:p>
    <w:p w14:paraId="1CCA260C"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Μιλάμε για το πώς θα προσελκύσουμε επενδύσεις; Τα 100 δισεκατομμύρια; Γιατί αυτός θα έπρεπε να είναι ο στόχος του κ. Σταθάκη, όχι να συζητάμε για το τι θα κάνουμε τα 27 εκατομμύρια το 2017. Να συζητάμε για το πώς διαμορφώνεται ένα γενικότερο περιβάλλον το οποίο είναι ελκυστικό. </w:t>
      </w:r>
    </w:p>
    <w:p w14:paraId="1CCA260D" w14:textId="77777777" w:rsidR="00C30B9F" w:rsidRDefault="003D4032">
      <w:pPr>
        <w:spacing w:line="600" w:lineRule="auto"/>
        <w:ind w:firstLine="720"/>
        <w:jc w:val="both"/>
        <w:rPr>
          <w:rFonts w:eastAsia="Times New Roman"/>
          <w:szCs w:val="24"/>
        </w:rPr>
      </w:pPr>
      <w:r>
        <w:rPr>
          <w:rFonts w:eastAsia="Times New Roman"/>
          <w:szCs w:val="24"/>
        </w:rPr>
        <w:t xml:space="preserve">Ποιες είναι οι παρεμβάσεις σας στη γραφειοκρατία; Στην τελευταία παρέμβασή σας, συνάδελφοι, που ψηφίσατε -που έρχεστε τώρα και μου λέτε για το πώς θα αναπτυχθούν οι μικρομεσαίες επιχειρήσεις και οι συνεταιριστικές και δεν ξέρω τι άλλο έχετε στο μυαλό σας και οι τράπεζες κι έτσι κι αλλιώς- καταργήσατε τις χρήσεις γης. Επιστρέψατε τις χρήσεις γης στο διεφθαρμένο καθεστώς του ’81. Ιδρώσαμε να το φτάσουμε σε μία ισορροπία αυτό και έρχεστε χωρίς αιτιολογία και το καταργείτε. </w:t>
      </w:r>
    </w:p>
    <w:p w14:paraId="1CCA260E" w14:textId="77777777" w:rsidR="00C30B9F" w:rsidRDefault="003D4032">
      <w:pPr>
        <w:spacing w:line="600" w:lineRule="auto"/>
        <w:ind w:firstLine="720"/>
        <w:jc w:val="both"/>
        <w:rPr>
          <w:rFonts w:eastAsia="Times New Roman"/>
          <w:szCs w:val="24"/>
        </w:rPr>
      </w:pPr>
      <w:r>
        <w:rPr>
          <w:rFonts w:eastAsia="Times New Roman"/>
          <w:szCs w:val="24"/>
        </w:rPr>
        <w:t xml:space="preserve">Θα κάνετε ανάπτυξη με πενταπλασιασμό των ασφαλιστικών εισφορών στους ελεύθερους επαγγελματίες; Με αυτόν τον τρόπο θα έρθει η ανάπτυξη; Με τους συγκεκριμένους φορολογικούς συντελεστές; </w:t>
      </w:r>
      <w:r>
        <w:rPr>
          <w:rFonts w:eastAsia="Times New Roman"/>
          <w:szCs w:val="24"/>
        </w:rPr>
        <w:lastRenderedPageBreak/>
        <w:t xml:space="preserve">Με </w:t>
      </w:r>
      <w:proofErr w:type="spellStart"/>
      <w:r>
        <w:rPr>
          <w:rFonts w:eastAsia="Times New Roman"/>
          <w:szCs w:val="24"/>
        </w:rPr>
        <w:t>συγχωρείτε</w:t>
      </w:r>
      <w:proofErr w:type="spellEnd"/>
      <w:r>
        <w:rPr>
          <w:rFonts w:eastAsia="Times New Roman"/>
          <w:szCs w:val="24"/>
        </w:rPr>
        <w:t xml:space="preserve">, θα κάνετε ανάπτυξη τη στιγμή που δεν υπάρχει η στοιχειώδης παρέμβαση, για να αρθούν οι κεφαλαιακοί έλεγχοι; </w:t>
      </w:r>
    </w:p>
    <w:p w14:paraId="1CCA260F" w14:textId="77777777" w:rsidR="00C30B9F" w:rsidRDefault="003D4032">
      <w:pPr>
        <w:spacing w:line="600" w:lineRule="auto"/>
        <w:ind w:firstLine="720"/>
        <w:jc w:val="both"/>
        <w:rPr>
          <w:rFonts w:eastAsia="Times New Roman"/>
          <w:szCs w:val="24"/>
        </w:rPr>
      </w:pPr>
      <w:r>
        <w:rPr>
          <w:rFonts w:eastAsia="Times New Roman"/>
          <w:szCs w:val="24"/>
        </w:rPr>
        <w:t xml:space="preserve">Μιλάτε, συνάδελφοι, για την πολιτική σταθερότητα. Βεβαίως, είναι αξία η πολιτική σταθερότητα. Βεβαίως, είναι αξία και για τους επενδυτές η πολιτική σταθερότητα, αρκεί να υπάρχει μία παραγωγή πολιτικής που μας οδηγεί κάπου. Άμα υπάρχει μία παραγωγή πολιτικής που οδηγεί στο ακριβώς αντίθετο αποτέλεσμα, με </w:t>
      </w:r>
      <w:proofErr w:type="spellStart"/>
      <w:r>
        <w:rPr>
          <w:rFonts w:eastAsia="Times New Roman"/>
          <w:szCs w:val="24"/>
        </w:rPr>
        <w:t>συγχωρείτε</w:t>
      </w:r>
      <w:proofErr w:type="spellEnd"/>
      <w:r>
        <w:rPr>
          <w:rFonts w:eastAsia="Times New Roman"/>
          <w:szCs w:val="24"/>
        </w:rPr>
        <w:t xml:space="preserve">, αλλά αυτό είναι απολύτως αδιέξοδο. </w:t>
      </w:r>
    </w:p>
    <w:p w14:paraId="1CCA2610" w14:textId="77777777" w:rsidR="00C30B9F" w:rsidRDefault="003D4032">
      <w:pPr>
        <w:spacing w:line="600" w:lineRule="auto"/>
        <w:ind w:firstLine="720"/>
        <w:jc w:val="both"/>
        <w:rPr>
          <w:rFonts w:eastAsia="Times New Roman"/>
          <w:szCs w:val="24"/>
        </w:rPr>
      </w:pPr>
      <w:r>
        <w:rPr>
          <w:rFonts w:eastAsia="Times New Roman"/>
          <w:szCs w:val="24"/>
        </w:rPr>
        <w:t xml:space="preserve">Κύριε Υπουργέ, υπάρχουν περίπου τρία μοντέλα για να συζητήσει κανείς πώς θα αναπτυχθεί μία οικονομία. </w:t>
      </w:r>
    </w:p>
    <w:p w14:paraId="1CCA2611" w14:textId="77777777" w:rsidR="00C30B9F" w:rsidRDefault="003D4032">
      <w:pPr>
        <w:spacing w:line="600" w:lineRule="auto"/>
        <w:ind w:firstLine="720"/>
        <w:jc w:val="both"/>
        <w:rPr>
          <w:rFonts w:eastAsia="Times New Roman"/>
          <w:szCs w:val="24"/>
        </w:rPr>
      </w:pPr>
      <w:r>
        <w:rPr>
          <w:rFonts w:eastAsia="Times New Roman"/>
          <w:szCs w:val="24"/>
        </w:rPr>
        <w:t xml:space="preserve">Το ένα είναι το σοβιετικό. Δεν το υπερασπίζεστε. Το έχετε εγκαταλείψει. Το σκεφτόσασταν, όταν ήσασταν πιο μικροί. Τέλειωσε αυτή η εποχή. Πάει καλιά της. Πάμε στο επόμενο. </w:t>
      </w:r>
    </w:p>
    <w:p w14:paraId="1CCA2612" w14:textId="77777777" w:rsidR="00C30B9F" w:rsidRDefault="003D4032">
      <w:pPr>
        <w:spacing w:line="600" w:lineRule="auto"/>
        <w:ind w:left="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613" w14:textId="77777777" w:rsidR="00C30B9F" w:rsidRDefault="003D4032">
      <w:pPr>
        <w:spacing w:line="600" w:lineRule="auto"/>
        <w:ind w:firstLine="720"/>
        <w:jc w:val="both"/>
        <w:rPr>
          <w:rFonts w:eastAsia="Times New Roman"/>
          <w:szCs w:val="24"/>
        </w:rPr>
      </w:pPr>
      <w:r>
        <w:rPr>
          <w:rFonts w:eastAsia="Times New Roman"/>
          <w:szCs w:val="24"/>
        </w:rPr>
        <w:lastRenderedPageBreak/>
        <w:t>Τελειώνω, κύριε Πρόεδρε.</w:t>
      </w:r>
    </w:p>
    <w:p w14:paraId="1CCA2614" w14:textId="77777777" w:rsidR="00C30B9F" w:rsidRDefault="003D4032">
      <w:pPr>
        <w:spacing w:line="600" w:lineRule="auto"/>
        <w:ind w:firstLine="720"/>
        <w:jc w:val="both"/>
        <w:rPr>
          <w:rFonts w:eastAsia="Times New Roman"/>
          <w:szCs w:val="24"/>
        </w:rPr>
      </w:pPr>
      <w:r>
        <w:rPr>
          <w:rFonts w:eastAsia="Times New Roman"/>
          <w:szCs w:val="24"/>
        </w:rPr>
        <w:t xml:space="preserve">Τώρα δεν ξέρω αν ισχύει. Τον κ. </w:t>
      </w:r>
      <w:proofErr w:type="spellStart"/>
      <w:r>
        <w:rPr>
          <w:rFonts w:eastAsia="Times New Roman"/>
          <w:szCs w:val="24"/>
        </w:rPr>
        <w:t>Φάμελλο</w:t>
      </w:r>
      <w:proofErr w:type="spellEnd"/>
      <w:r>
        <w:rPr>
          <w:rFonts w:eastAsia="Times New Roman"/>
          <w:szCs w:val="24"/>
        </w:rPr>
        <w:t xml:space="preserve">, εδώ, ίσως κάτι μέσα του τον τρώει ακόμα, αλλά εν πάση </w:t>
      </w:r>
      <w:proofErr w:type="spellStart"/>
      <w:r>
        <w:rPr>
          <w:rFonts w:eastAsia="Times New Roman"/>
          <w:szCs w:val="24"/>
        </w:rPr>
        <w:t>περιπτώσει</w:t>
      </w:r>
      <w:proofErr w:type="spellEnd"/>
      <w:r>
        <w:rPr>
          <w:rFonts w:eastAsia="Times New Roman"/>
          <w:szCs w:val="24"/>
        </w:rPr>
        <w:t xml:space="preserve"> ελπίζω ότι θα τα βρούμε στον δρόμο αυτά. </w:t>
      </w:r>
    </w:p>
    <w:p w14:paraId="1CCA2615" w14:textId="77777777" w:rsidR="00C30B9F" w:rsidRDefault="003D4032">
      <w:pPr>
        <w:spacing w:line="600" w:lineRule="auto"/>
        <w:ind w:firstLine="720"/>
        <w:jc w:val="both"/>
        <w:rPr>
          <w:rFonts w:eastAsia="Times New Roman"/>
          <w:szCs w:val="24"/>
        </w:rPr>
      </w:pPr>
      <w:r>
        <w:rPr>
          <w:rFonts w:eastAsia="Times New Roman"/>
          <w:szCs w:val="24"/>
        </w:rPr>
        <w:t xml:space="preserve">Δεύτερο, είναι το γνωστό σοσιαλδημοκρατικό. Τι είναι αυτό; Σε εποχές κρίσης χρησιμοποιούμε ένα </w:t>
      </w:r>
      <w:proofErr w:type="spellStart"/>
      <w:r>
        <w:rPr>
          <w:rFonts w:eastAsia="Times New Roman"/>
          <w:szCs w:val="24"/>
        </w:rPr>
        <w:t>εμπροσθοβαρές</w:t>
      </w:r>
      <w:proofErr w:type="spellEnd"/>
      <w:r>
        <w:rPr>
          <w:rFonts w:eastAsia="Times New Roman"/>
          <w:szCs w:val="24"/>
        </w:rPr>
        <w:t xml:space="preserve">, επιθετικό, μεγάλο πρόγραμμα δημοσίων επενδύσεων για να αναθερμάνουμε την οικονομία. Έχετε; Δεν έχετε! Αφού δεν έχετε ένα τέτοιο πρόγραμμα δημοσίων επενδύσεων, γιατί δεν έχετε λεφτά. </w:t>
      </w:r>
    </w:p>
    <w:p w14:paraId="1CCA2616" w14:textId="77777777" w:rsidR="00C30B9F" w:rsidRDefault="003D4032">
      <w:pPr>
        <w:spacing w:line="600" w:lineRule="auto"/>
        <w:ind w:firstLine="720"/>
        <w:jc w:val="both"/>
        <w:rPr>
          <w:rFonts w:eastAsia="Times New Roman"/>
          <w:szCs w:val="24"/>
        </w:rPr>
      </w:pPr>
      <w:r>
        <w:rPr>
          <w:rFonts w:eastAsia="Times New Roman"/>
          <w:szCs w:val="24"/>
        </w:rPr>
        <w:t xml:space="preserve">Το τρίτο, είναι αυτό που εσείς κατακεραυνώνετε. Το μοντέλο της ιδιωτικής επένδυσης, της προσέλκυσης χρημάτων, της καπιταλιστικής ανάπτυξης, σύντροφοι. Έτσι; Είναι αυτό το μοντέλο. Δεν έχουμε άλλο. Αυτά τα τρία είναι. </w:t>
      </w:r>
    </w:p>
    <w:p w14:paraId="1CCA2617"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Μπορείτε να μου πείτε σε ποιο από τα τρία προσχωρείτε; Γιατί αυτό είναι το πρόβλημα που καθιστά επιτακτικό, κύριε Παπαδόπουλε, το αίτημα. Το γεγονός ότι δεν έχετε αναπτυξιακό σχέδιο, το γεγονός ότι καταβαραθρώνετε και υπονομεύετε τις προοπτικές ανάπτυξης της ιδιωτικής οικονομίας, αυτό καθιστά επιτακτικό, επίκαιρο και αναγκαίο και το «Φύγετε» και το «Παραιτηθείτε». </w:t>
      </w:r>
    </w:p>
    <w:p w14:paraId="1CCA2618"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CCA2619"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 xml:space="preserve">ΠΡΟΕΔΡΕΥΩΝ (Γεώργιος </w:t>
      </w:r>
      <w:proofErr w:type="spellStart"/>
      <w:r>
        <w:rPr>
          <w:rFonts w:eastAsia="UB-Helvetica" w:cs="Times New Roman"/>
          <w:b/>
          <w:szCs w:val="24"/>
        </w:rPr>
        <w:t>Λαμπρούλης</w:t>
      </w:r>
      <w:proofErr w:type="spellEnd"/>
      <w:r>
        <w:rPr>
          <w:rFonts w:eastAsia="UB-Helvetica" w:cs="Times New Roman"/>
          <w:b/>
          <w:szCs w:val="24"/>
        </w:rPr>
        <w:t xml:space="preserve">): </w:t>
      </w:r>
      <w:r>
        <w:rPr>
          <w:rFonts w:eastAsia="UB-Helvetica" w:cs="Times New Roman"/>
          <w:szCs w:val="24"/>
        </w:rPr>
        <w:t xml:space="preserve">Τον λόγο έχει ο Κοινοβουλευτικός Εκπρόσωπος του ΣΥΡΙΖΑ, ο κ. </w:t>
      </w:r>
      <w:proofErr w:type="spellStart"/>
      <w:r>
        <w:rPr>
          <w:rFonts w:eastAsia="UB-Helvetica" w:cs="Times New Roman"/>
          <w:szCs w:val="24"/>
        </w:rPr>
        <w:t>Φάμελλος</w:t>
      </w:r>
      <w:proofErr w:type="spellEnd"/>
      <w:r>
        <w:rPr>
          <w:rFonts w:eastAsia="UB-Helvetica" w:cs="Times New Roman"/>
          <w:szCs w:val="24"/>
        </w:rPr>
        <w:t>.</w:t>
      </w:r>
    </w:p>
    <w:p w14:paraId="1CCA261A"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ΣΩΚΡΑΤΗΣ ΦΑΜΕΛΛΟΣ:</w:t>
      </w:r>
      <w:r>
        <w:rPr>
          <w:rFonts w:eastAsia="UB-Helvetica" w:cs="Times New Roman"/>
          <w:szCs w:val="24"/>
        </w:rPr>
        <w:t xml:space="preserve"> Ευχαριστώ, κύριε Πρόεδρε.</w:t>
      </w:r>
    </w:p>
    <w:p w14:paraId="1CCA261B"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Κύριε Υπουργέ, κυρίες και κύριοι Βουλευτές, η επιτυχής ολοκλήρωση της πρώτης αξιολόγησης δημιουργεί νέα δεδομένα για τη χώρα μας, δεδομένα πολιτικής και δημοσιονομικής σταθερότητας, δεδομένα ρευστότητας και χρηματοδότησης της οικονομίας και της εργασίας και, πάνω απ’ όλα, απελευθέρωση </w:t>
      </w:r>
      <w:r>
        <w:rPr>
          <w:rFonts w:eastAsia="UB-Helvetica" w:cs="Times New Roman"/>
          <w:szCs w:val="24"/>
        </w:rPr>
        <w:lastRenderedPageBreak/>
        <w:t xml:space="preserve">ενός σημαντικού πολιτικού, κοινωνικού και αναπτυξιακού δυναμικού, νέα δεδομένα ενίσχυσης και των πραγματικών προϊόντων, αλλά και της εργασίας. </w:t>
      </w:r>
    </w:p>
    <w:p w14:paraId="1CCA261C" w14:textId="77777777" w:rsidR="00C30B9F" w:rsidRDefault="003D4032">
      <w:pPr>
        <w:spacing w:line="600" w:lineRule="auto"/>
        <w:ind w:firstLine="720"/>
        <w:jc w:val="both"/>
        <w:rPr>
          <w:rFonts w:eastAsia="UB-Helvetica" w:cs="Times New Roman"/>
          <w:szCs w:val="24"/>
        </w:rPr>
      </w:pPr>
      <w:r>
        <w:rPr>
          <w:rFonts w:eastAsia="UB-Helvetica" w:cs="Times New Roman"/>
          <w:szCs w:val="24"/>
        </w:rPr>
        <w:t>Ουσιαστικά μας δίνεται τη δυνατότητα να υπάρχει προοπτική στη χώρα, δυνατότητα να βάλουμε τέλος στην ύφεση, την ανεργία, τη φτώχεια, τη λιτότητα.</w:t>
      </w:r>
    </w:p>
    <w:p w14:paraId="1CCA261D" w14:textId="77777777" w:rsidR="00C30B9F" w:rsidRDefault="003D4032">
      <w:pPr>
        <w:spacing w:line="600" w:lineRule="auto"/>
        <w:ind w:firstLine="720"/>
        <w:jc w:val="both"/>
        <w:rPr>
          <w:rFonts w:eastAsia="UB-Helvetica" w:cs="Times New Roman"/>
          <w:szCs w:val="24"/>
        </w:rPr>
      </w:pPr>
      <w:r>
        <w:rPr>
          <w:rFonts w:eastAsia="UB-Helvetica" w:cs="Times New Roman"/>
          <w:szCs w:val="24"/>
        </w:rPr>
        <w:t>Κυρίες και κύριοι Βουλευτές, έχουμε απόλυτη επίγνωση της δυσκολίας και της συμφωνίας, και για την οικονομία και για την κοινωνία, και του συμβιβασμού που κάναμε για να σωθεί η χώρα.</w:t>
      </w:r>
    </w:p>
    <w:p w14:paraId="1CCA261E"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Προφανώς και έχουμε αμφιβολίες για πολλά στοιχεία αυτού του προγράμματος. Το βελτιώνουμε, όμως. Το βελτιώνουμε όσο μπορούμε μέσα στη μέγγενη, που οι προηγούμενες κυβερνήσεις δημιουργήσαν στη χώρα μαζί με τους δανειστές. </w:t>
      </w:r>
    </w:p>
    <w:p w14:paraId="1CCA261F"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Το βελτιώνουμε έτσι ώστε στο Ελληνικό, παραδείγματος χάριν, να κερδίσουμε εμείς με τη δική μας διαπραγμάτευση 1,5 δισεκατομμύριο ευρώ δημόσιες επενδύσεις που δεν διεκδικήσατε εσείς, 25% μείωση </w:t>
      </w:r>
      <w:r>
        <w:rPr>
          <w:rFonts w:eastAsia="UB-Helvetica" w:cs="Times New Roman"/>
          <w:szCs w:val="24"/>
        </w:rPr>
        <w:lastRenderedPageBreak/>
        <w:t xml:space="preserve">του συντελεστή κάλυψης που δεν διεκδικήσατε εσείς, πρόσβαση και στη θάλασσα και στον αστικό ιστό που δεν διεκδικήσατε εσείς και, βέβαια, να είναι </w:t>
      </w:r>
      <w:proofErr w:type="spellStart"/>
      <w:r>
        <w:rPr>
          <w:rFonts w:eastAsia="UB-Helvetica" w:cs="Times New Roman"/>
          <w:szCs w:val="24"/>
        </w:rPr>
        <w:t>εμπροσθοβαρές</w:t>
      </w:r>
      <w:proofErr w:type="spellEnd"/>
      <w:r>
        <w:rPr>
          <w:rFonts w:eastAsia="UB-Helvetica" w:cs="Times New Roman"/>
          <w:szCs w:val="24"/>
        </w:rPr>
        <w:t xml:space="preserve"> και ως προς τα λεφτά που παίρνει το δημόσιο, αλλά και όσον αφορά τις δημόσιες επενδύσεις σ’ αυτή τη μέγγενη, σ’ αυτήν τη δύσκολη συμφωνία με το χαμηλό τίμημα.</w:t>
      </w:r>
    </w:p>
    <w:p w14:paraId="1CCA2620"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Όμως, δεν είναι δικό μας αυτό το πρόγραμμα. Είναι το τίμημα που πληρώνει η χώρα για πολλά χρόνια κακής διακυβέρνησης, κακών κυβερνήσεων που δεν υπηρετήσαν τα συμφέροντα της χώρας, των κυβερνήσεων της Νέας Δημοκρατίας και του ΠΑΣΟΚ. </w:t>
      </w:r>
    </w:p>
    <w:p w14:paraId="1CCA2621"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Κι εμείς μέσα σ’ αυτόν τον εκβιασμό, στην ασφυξία που δημιουργήσαν και οι δανειστές επιλέξαμε ένα δρομολόγιο σωτηρίας. Και για να πούμε την αλήθεια, δεν έχει υποβληθεί καμία άλλη πρόταση. Το «ξεπουλήστε όλα» του κυρίου Μητσοτάκη στους </w:t>
      </w:r>
      <w:r>
        <w:rPr>
          <w:rFonts w:eastAsia="UB-Helvetica" w:cs="Times New Roman"/>
          <w:szCs w:val="24"/>
          <w:lang w:val="en-US"/>
        </w:rPr>
        <w:t>New</w:t>
      </w:r>
      <w:r>
        <w:rPr>
          <w:rFonts w:eastAsia="UB-Helvetica" w:cs="Times New Roman"/>
          <w:szCs w:val="24"/>
        </w:rPr>
        <w:t xml:space="preserve"> </w:t>
      </w:r>
      <w:r>
        <w:rPr>
          <w:rFonts w:eastAsia="UB-Helvetica" w:cs="Times New Roman"/>
          <w:szCs w:val="24"/>
          <w:lang w:val="en-US"/>
        </w:rPr>
        <w:t>York</w:t>
      </w:r>
      <w:r>
        <w:rPr>
          <w:rFonts w:eastAsia="UB-Helvetica" w:cs="Times New Roman"/>
          <w:szCs w:val="24"/>
        </w:rPr>
        <w:t xml:space="preserve"> </w:t>
      </w:r>
      <w:r>
        <w:rPr>
          <w:rFonts w:eastAsia="UB-Helvetica" w:cs="Times New Roman"/>
          <w:szCs w:val="24"/>
          <w:lang w:val="en-US"/>
        </w:rPr>
        <w:t>Times</w:t>
      </w:r>
      <w:r>
        <w:rPr>
          <w:rFonts w:eastAsia="UB-Helvetica" w:cs="Times New Roman"/>
          <w:szCs w:val="24"/>
        </w:rPr>
        <w:t xml:space="preserve"> το ξέρουμε. Την ηθική επιλογή της </w:t>
      </w:r>
      <w:r>
        <w:rPr>
          <w:rFonts w:eastAsia="UB-Helvetica" w:cs="Times New Roman"/>
          <w:szCs w:val="24"/>
        </w:rPr>
        <w:lastRenderedPageBreak/>
        <w:t>δραχμής την ξέρουμε κι αυτήν. Άλλη πρόταση τίμια, εθνικά σωτήρια, κοινωνικά σωτήρια δεν έχει κατατεθεί.</w:t>
      </w:r>
    </w:p>
    <w:p w14:paraId="1CCA2622" w14:textId="77777777" w:rsidR="00C30B9F" w:rsidRDefault="003D4032">
      <w:pPr>
        <w:spacing w:line="600" w:lineRule="auto"/>
        <w:ind w:firstLine="720"/>
        <w:jc w:val="both"/>
        <w:rPr>
          <w:rFonts w:eastAsia="UB-Helvetica" w:cs="Times New Roman"/>
          <w:szCs w:val="24"/>
        </w:rPr>
      </w:pPr>
      <w:r>
        <w:rPr>
          <w:rFonts w:eastAsia="UB-Helvetica" w:cs="Times New Roman"/>
          <w:szCs w:val="24"/>
        </w:rPr>
        <w:t>Κι εμείς δίνουμε την πιο δύσκολη μάχη και καταφέραμε να υλοποιήσουμε την πιο δύσκολη διαπραγμάτευση για μία χώρα που υποθηκεύτηκε από τη Νέα Δημοκρατία και το ΠΑΣΟΚ και μετά την αξιολόγηση κάθε μέρα κερδίζει βαθμούς αυτοδυναμίας, βαθμούς ελευθερίας και πρακτικά βγαίνει από το μηχάνημα μηχανικής υποστήριξης που την καταδικάσατε.</w:t>
      </w:r>
    </w:p>
    <w:p w14:paraId="1CCA2623" w14:textId="77777777" w:rsidR="00C30B9F" w:rsidRDefault="003D4032">
      <w:pPr>
        <w:spacing w:line="600" w:lineRule="auto"/>
        <w:ind w:firstLine="720"/>
        <w:jc w:val="both"/>
        <w:rPr>
          <w:rFonts w:eastAsia="UB-Helvetica" w:cs="Times New Roman"/>
          <w:szCs w:val="24"/>
        </w:rPr>
      </w:pPr>
      <w:r>
        <w:rPr>
          <w:rFonts w:eastAsia="UB-Helvetica" w:cs="Times New Roman"/>
          <w:szCs w:val="24"/>
        </w:rPr>
        <w:t>Ανοίγει, λοιπόν, ο δρόμος για την ανάπτυξη. Τέθηκε ένα ερώτημα από τον κ. Βορίδη προηγουμένως. Για ποια ανάπτυξη μιλάμε; Έχει ουδέτερο πρόσημο;</w:t>
      </w:r>
    </w:p>
    <w:p w14:paraId="1CCA2624"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Να σας πω, λοιπόν, για ποια ανάπτυξη δεν μιλάμε. Δεν μιλάμε για την ανάπτυξη των κερδοσκοπικών και τυχοδιωκτικών </w:t>
      </w:r>
      <w:r>
        <w:rPr>
          <w:rFonts w:eastAsia="UB-Helvetica" w:cs="Times New Roman"/>
          <w:szCs w:val="24"/>
          <w:lang w:val="en-US"/>
        </w:rPr>
        <w:t>funds</w:t>
      </w:r>
      <w:r>
        <w:rPr>
          <w:rFonts w:eastAsia="UB-Helvetica" w:cs="Times New Roman"/>
          <w:szCs w:val="24"/>
        </w:rPr>
        <w:t xml:space="preserve">, των φίλων σας, που ταΐζατε τόσα χρόνια στο χρηματιστήριο. Δεν μιλάμε για τα </w:t>
      </w:r>
      <w:r>
        <w:rPr>
          <w:rFonts w:eastAsia="UB-Helvetica" w:cs="Times New Roman"/>
          <w:szCs w:val="24"/>
          <w:lang w:val="en-US"/>
        </w:rPr>
        <w:t>Panama</w:t>
      </w:r>
      <w:r>
        <w:rPr>
          <w:rFonts w:eastAsia="UB-Helvetica" w:cs="Times New Roman"/>
          <w:szCs w:val="24"/>
        </w:rPr>
        <w:t xml:space="preserve"> </w:t>
      </w:r>
      <w:r>
        <w:rPr>
          <w:rFonts w:eastAsia="UB-Helvetica" w:cs="Times New Roman"/>
          <w:szCs w:val="24"/>
          <w:lang w:val="en-US"/>
        </w:rPr>
        <w:t>Papers</w:t>
      </w:r>
      <w:r>
        <w:rPr>
          <w:rFonts w:eastAsia="UB-Helvetica" w:cs="Times New Roman"/>
          <w:szCs w:val="24"/>
        </w:rPr>
        <w:t xml:space="preserve"> και τις </w:t>
      </w:r>
      <w:r>
        <w:rPr>
          <w:rFonts w:eastAsia="UB-Helvetica" w:cs="Times New Roman"/>
          <w:szCs w:val="24"/>
          <w:lang w:val="en-US"/>
        </w:rPr>
        <w:t>offshore</w:t>
      </w:r>
      <w:r>
        <w:rPr>
          <w:rFonts w:eastAsia="UB-Helvetica" w:cs="Times New Roman"/>
          <w:szCs w:val="24"/>
        </w:rPr>
        <w:t xml:space="preserve"> εταιρείες των συμβούλων του Πρωθυπουργού σας. Δεν μιλάμε για τους </w:t>
      </w:r>
      <w:r>
        <w:rPr>
          <w:rFonts w:eastAsia="UB-Helvetica" w:cs="Times New Roman"/>
          <w:szCs w:val="24"/>
        </w:rPr>
        <w:lastRenderedPageBreak/>
        <w:t>εθνικούς εργολάβους. Δεν μιλάμε ούτε για τη τσιμεντούπολη που φτιάξατε ούτε για τις χωματερές που γεμίσατε την Ελλάδα. Δεν μιλάμε για την ανάπτυξη των λίγων. Δεν μιλάμε για την ανάπτυξη που ο κ. Μητσοτάκης προηγουμένως εδώ αποδέχθηκε ότι και κρατικοδίαιτη ήταν, αλλά και στόχο είχε μόνο και μόνο τη μείωση του κόστους εργασίας, γιατί αυτός είναι ο δικός σας νεοφιλελευθερισμός. Δεν μιλάμε ούτε για μισθούς Βουλγαρίας, που εσείς θέλετε ούτε για περιβάλλον μαφίας που με τη διαπλοκή δημιουργήσατε στην Ελλάδα.</w:t>
      </w:r>
    </w:p>
    <w:p w14:paraId="1CCA2625" w14:textId="77777777" w:rsidR="00C30B9F" w:rsidRDefault="003D4032">
      <w:pPr>
        <w:spacing w:line="600" w:lineRule="auto"/>
        <w:ind w:firstLine="720"/>
        <w:jc w:val="both"/>
        <w:rPr>
          <w:rFonts w:eastAsia="UB-Helvetica" w:cs="Times New Roman"/>
          <w:szCs w:val="24"/>
        </w:rPr>
      </w:pPr>
      <w:r>
        <w:rPr>
          <w:rFonts w:eastAsia="UB-Helvetica" w:cs="Times New Roman"/>
          <w:szCs w:val="24"/>
        </w:rPr>
        <w:t>Αυτή είναι η δική σας ανάπτυξη. Αυτήν τη χαρίζουμε στον κ. Βορίδη γιατί αναρωτιόταν και σ’ όλους –αν θέλετε- τους συναδέλφους.</w:t>
      </w:r>
    </w:p>
    <w:p w14:paraId="1CCA2626"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Εμείς μιλάμε για μία άλλη ανάπτυξη. Μιλάμε για τη δίκαιη ανάπτυξη, η οποία όχι απλά διαφυλάττει θέσεις εργασίας, αλλά ενισχύει την εργασία και ως ποσότητα, αλλά και ως ποιότητα, ως δυνατότητα συμμετοχής στην ανάπτυξη, στο προϊόν, στην απόφαση με καλύτερες αμοιβές, αλλά και με κοινωνικό </w:t>
      </w:r>
      <w:r>
        <w:rPr>
          <w:rFonts w:eastAsia="UB-Helvetica" w:cs="Times New Roman"/>
          <w:szCs w:val="24"/>
        </w:rPr>
        <w:lastRenderedPageBreak/>
        <w:t>όφελος γιατί ασχολείται με το πραγματικό προϊόν και όχι με το να γυρίζουν τα λεφτά στις τράπεζες οι ημέτεροι κουμπάροι. Ασχολείται με τα δημόσια αγαθά και το δημόσιο συμφέρον, γιατί έτσι -αν θέλετε- βλέπει και το τι σημαίνει αναδιανομή και βάζει στην προτεραιότητα το περιβάλλον, τους πόρους της χώρας μας, την κυκλική οικονομία και την προστιθέμενη αξία που μας δίνει η εξωστρεφής οικονομία.</w:t>
      </w:r>
    </w:p>
    <w:p w14:paraId="1CCA2627" w14:textId="77777777" w:rsidR="00C30B9F" w:rsidRDefault="003D4032">
      <w:pPr>
        <w:spacing w:line="600" w:lineRule="auto"/>
        <w:ind w:firstLine="720"/>
        <w:jc w:val="both"/>
        <w:rPr>
          <w:rFonts w:eastAsia="UB-Helvetica" w:cs="Times New Roman"/>
          <w:szCs w:val="24"/>
        </w:rPr>
      </w:pPr>
      <w:r>
        <w:rPr>
          <w:rFonts w:eastAsia="UB-Helvetica" w:cs="Times New Roman"/>
          <w:szCs w:val="24"/>
        </w:rPr>
        <w:t>Πώς θα γίνει αυτό; Μόνο με χρηματοδοτήσεις; Όχι, βέβαια. Αυτός είναι ο πυρήνας του πλουτισμού, που εσείς δημιουργήσατε ως πρότυπο. Δεν είναι μόνο η χρηματοδότηση στοιχείο της οικονομικής ανάπτυξης.</w:t>
      </w:r>
    </w:p>
    <w:p w14:paraId="1CCA2628" w14:textId="77777777" w:rsidR="00C30B9F" w:rsidRDefault="003D4032">
      <w:pPr>
        <w:spacing w:line="600" w:lineRule="auto"/>
        <w:ind w:firstLine="720"/>
        <w:jc w:val="both"/>
        <w:rPr>
          <w:rFonts w:eastAsia="UB-Helvetica" w:cs="Times New Roman"/>
          <w:szCs w:val="24"/>
        </w:rPr>
      </w:pPr>
      <w:r>
        <w:rPr>
          <w:rFonts w:eastAsia="UB-Helvetica" w:cs="Times New Roman"/>
          <w:szCs w:val="24"/>
        </w:rPr>
        <w:t>Πρώτα απ’ όλα, υποτιμήσατε τη μεγάλη μεταρρυθμιστική δύναμη που είχε ο δημόσιος τομέας, γιατί δεν θέλατε ένα λειτουργικό, αποτελεσματικό, έξυπνο και αξιόπιστο κράτος, μια τέτοια πολιτεία που να ελέγχει, να εγκαθιστά και να υπερασπίζεται την ισονομία.</w:t>
      </w:r>
    </w:p>
    <w:p w14:paraId="1CCA2629" w14:textId="77777777" w:rsidR="00C30B9F" w:rsidRDefault="003D4032">
      <w:pPr>
        <w:spacing w:line="600" w:lineRule="auto"/>
        <w:ind w:firstLine="720"/>
        <w:jc w:val="both"/>
        <w:rPr>
          <w:rFonts w:eastAsia="Times New Roman"/>
          <w:szCs w:val="24"/>
        </w:rPr>
      </w:pPr>
      <w:r>
        <w:rPr>
          <w:rFonts w:eastAsia="UB-Helvetica" w:cs="Times New Roman"/>
          <w:szCs w:val="24"/>
        </w:rPr>
        <w:lastRenderedPageBreak/>
        <w:t xml:space="preserve">Επειδή ρωτήθηκε και γι’ αυτό η δική μας Κυβέρνηση, εμείς τετραπλασιάσαμε τους ελέγχους στους ελεγκτικούς μηχανισμούς, αυξήσαμε κατά 67% τα έσοδα από φοροδιαφυγή. Αυτό ισχύει και για το ΚΕΦΟΜΕΠ, τη μεγάλη περιουσία και για τους τελωνειακούς ελέγχους. </w:t>
      </w:r>
      <w:r>
        <w:rPr>
          <w:rFonts w:eastAsia="Times New Roman"/>
          <w:szCs w:val="24"/>
        </w:rPr>
        <w:t xml:space="preserve">Μάλιστα, τριπλασιάσαμε τα έσοδα από το λαθρεμπόριο των καπνικών. </w:t>
      </w:r>
    </w:p>
    <w:p w14:paraId="1CCA262A" w14:textId="77777777" w:rsidR="00C30B9F" w:rsidRDefault="003D4032">
      <w:pPr>
        <w:spacing w:line="600" w:lineRule="auto"/>
        <w:ind w:firstLine="720"/>
        <w:jc w:val="both"/>
        <w:rPr>
          <w:rFonts w:eastAsia="Times New Roman"/>
          <w:szCs w:val="24"/>
        </w:rPr>
      </w:pPr>
      <w:r>
        <w:rPr>
          <w:rFonts w:eastAsia="Times New Roman"/>
          <w:szCs w:val="24"/>
        </w:rPr>
        <w:t xml:space="preserve">Όσον αφορά στη λίστα </w:t>
      </w:r>
      <w:proofErr w:type="spellStart"/>
      <w:r>
        <w:rPr>
          <w:rFonts w:eastAsia="Times New Roman"/>
          <w:szCs w:val="24"/>
        </w:rPr>
        <w:t>Λαγκάρντ</w:t>
      </w:r>
      <w:proofErr w:type="spellEnd"/>
      <w:r>
        <w:rPr>
          <w:rFonts w:eastAsia="Times New Roman"/>
          <w:szCs w:val="24"/>
        </w:rPr>
        <w:t xml:space="preserve">, γιατί μπήκε σαν θέμα εδώ από τον Αρχηγό της Αξιωματικής Αντιπολίτευσης, στη δική μας Κυβέρνηση το 2015 επταπλασιάστηκαν τα έσοδα από τη λίστα </w:t>
      </w:r>
      <w:proofErr w:type="spellStart"/>
      <w:r>
        <w:rPr>
          <w:rFonts w:eastAsia="Times New Roman"/>
          <w:szCs w:val="24"/>
        </w:rPr>
        <w:t>Λαγκάρντ</w:t>
      </w:r>
      <w:proofErr w:type="spellEnd"/>
      <w:r>
        <w:rPr>
          <w:rFonts w:eastAsia="Times New Roman"/>
          <w:szCs w:val="24"/>
        </w:rPr>
        <w:t xml:space="preserve"> σε σχέση με το 2014. Μάλιστα, ήταν 174 εκατομμύρια ευρώ έναντι 23,4 </w:t>
      </w:r>
      <w:proofErr w:type="spellStart"/>
      <w:r>
        <w:rPr>
          <w:rFonts w:eastAsia="Times New Roman"/>
          <w:szCs w:val="24"/>
        </w:rPr>
        <w:t>εκατομμυριών</w:t>
      </w:r>
      <w:proofErr w:type="spellEnd"/>
      <w:r>
        <w:rPr>
          <w:rFonts w:eastAsia="Times New Roman"/>
          <w:szCs w:val="24"/>
        </w:rPr>
        <w:t xml:space="preserve"> το 2014. </w:t>
      </w:r>
    </w:p>
    <w:p w14:paraId="1CCA262B" w14:textId="77777777" w:rsidR="00C30B9F" w:rsidRDefault="003D4032">
      <w:pPr>
        <w:spacing w:line="600" w:lineRule="auto"/>
        <w:ind w:firstLine="720"/>
        <w:jc w:val="both"/>
        <w:rPr>
          <w:rFonts w:eastAsia="Times New Roman"/>
          <w:szCs w:val="24"/>
        </w:rPr>
      </w:pPr>
      <w:r>
        <w:rPr>
          <w:rFonts w:eastAsia="Times New Roman"/>
          <w:szCs w:val="24"/>
        </w:rPr>
        <w:t xml:space="preserve">Αυτό σημαίνει αξιόπιστο κράτος με ελεγκτικούς μηχανισμούς. Βέβαια, μας ενδιαφέρουν και οι δημόσιες επενδύσεις, γιατί τροφοδοτούν και αυτές την εργασία και την οικονομία. Οι χίλιες διακόσιες θέσεις εργασίας, που μέσα στο 2016 δημιουργήθηκαν στη Θεσσαλονίκη από το μετρό της Θεσσαλονίκης δεν </w:t>
      </w:r>
      <w:r>
        <w:rPr>
          <w:rFonts w:eastAsia="Times New Roman"/>
          <w:szCs w:val="24"/>
        </w:rPr>
        <w:lastRenderedPageBreak/>
        <w:t xml:space="preserve">είναι αμελητέες, ούτε όσον αφορά την εργασία χιλίων διακοσίων οικογενειών ούτε όσον αφορά την οικονομία της πόλης και την επιτάχυνση ενός έργου, που δημιουργεί καλύτερο περιβάλλον στις πόλεις, αλλά και καλύτερες συνθήκες εμπορίου. </w:t>
      </w:r>
    </w:p>
    <w:p w14:paraId="1CCA262C" w14:textId="77777777" w:rsidR="00C30B9F" w:rsidRDefault="003D4032">
      <w:pPr>
        <w:spacing w:line="600" w:lineRule="auto"/>
        <w:ind w:firstLine="720"/>
        <w:jc w:val="both"/>
        <w:rPr>
          <w:rFonts w:eastAsia="Times New Roman"/>
          <w:szCs w:val="24"/>
        </w:rPr>
      </w:pPr>
      <w:r>
        <w:rPr>
          <w:rFonts w:eastAsia="Times New Roman"/>
          <w:szCs w:val="24"/>
        </w:rPr>
        <w:t xml:space="preserve">Αυτό σημαίνει για εμάς αξιοποίηση του βραχίονα των δημοσίων επενδύσεων. Γιατί έτσι πετυχαίνουμε πολύ σημαντικά, αν θέλετε, κέρδη. Όποιος δημιουργεί την ψευδεπίγραφη αντίθεση ιδιωτικού τομέα προς δημόσιο, το κάνει μόνο και μόνο, αγαπητοί συνάδελφοι, για να κρύψει τα ρουσφέτια που έκανε τόσα χρόνια στο δημόσιο τομέα, για να παίρνει συγχωροχάρτι, να ξεπουλάει τον δημόσιο τομέα στους «ημέτερους» εργολάβους και κουμπάρους. Αυτό έκανε η Νέα Δημοκρατία και το ΠΑΣΟΚ και ας το παίζουν οπαδοί της ιδιωτικής οικονομίας. </w:t>
      </w:r>
    </w:p>
    <w:p w14:paraId="1CCA262D" w14:textId="77777777" w:rsidR="00C30B9F" w:rsidRDefault="003D4032">
      <w:pPr>
        <w:spacing w:line="600" w:lineRule="auto"/>
        <w:ind w:firstLine="720"/>
        <w:jc w:val="both"/>
        <w:rPr>
          <w:rFonts w:eastAsia="Times New Roman"/>
          <w:szCs w:val="24"/>
        </w:rPr>
      </w:pPr>
      <w:r>
        <w:rPr>
          <w:rFonts w:eastAsia="Times New Roman"/>
          <w:szCs w:val="24"/>
        </w:rPr>
        <w:t xml:space="preserve">Το αναπτυξιακό σχέδιο, όμως, δεν είναι μία συζήτηση που αφορά μόνο την Ελλάδα. Σαφέστατα και αφορά και το επίπεδο της Ευρώπης. Γιατί εμείς στο επίπεδο της Ευρώπης κάνουμε τη συζήτηση. Δεν </w:t>
      </w:r>
      <w:r>
        <w:rPr>
          <w:rFonts w:eastAsia="Times New Roman"/>
          <w:szCs w:val="24"/>
        </w:rPr>
        <w:lastRenderedPageBreak/>
        <w:t xml:space="preserve">έχουμε τον επαρχιωτισμό της Νέας Δημοκρατίας που ασχολείται μόνο με την καρέκλα της. Ξέρει τη διαδρομή μόνο Βουλή-Μαξίμου-Κολωνάκι, γιατί αυτό κάνει τόσα χρόνια. Γιατί εκεί μεγάλωσαν πάππου προς πάππου οικογένειες πολιτικών που </w:t>
      </w:r>
      <w:proofErr w:type="spellStart"/>
      <w:r>
        <w:rPr>
          <w:rFonts w:eastAsia="Times New Roman"/>
          <w:szCs w:val="24"/>
        </w:rPr>
        <w:t>κληρονομικώ</w:t>
      </w:r>
      <w:proofErr w:type="spellEnd"/>
      <w:r>
        <w:rPr>
          <w:rFonts w:eastAsia="Times New Roman"/>
          <w:szCs w:val="24"/>
        </w:rPr>
        <w:t xml:space="preserve"> δικαίω έπαιρναν την έδρα του Βουλευτή. Εμείς συζητάμε στην Ευρώπη υπέρ των πολιτικών της απασχόλησης, υπέρ ανθρωποκεντρικών πολιτικών που στηρίζονται στα πολιτισμικά ιδεώδη της Ευρώπης για την δικαιοσύνη, την ισονομία και την αλληλεγγύη, που αποκτούν άλλο νόημα σήμερα στο πλαίσιο του παγκόσμιου καταμερισμού εργασίας και του διεθνούς ανταγωνισμού. Βέβαια, είμαστε κόντρα στην Ευρώπη που ασχολείτο μέχρι τώρα μόνο με τη λιτότητα, τη λογιστική μετάφραση της ανθρώπινης ζωής, που ήταν το σοβαρότατο λάθος που έχει γίνει από την πολιτική ηγεσία της Ευρώπης. </w:t>
      </w:r>
    </w:p>
    <w:p w14:paraId="1CCA262E" w14:textId="77777777" w:rsidR="00C30B9F" w:rsidRDefault="003D4032">
      <w:pPr>
        <w:spacing w:line="600" w:lineRule="auto"/>
        <w:ind w:firstLine="720"/>
        <w:jc w:val="both"/>
        <w:rPr>
          <w:rFonts w:eastAsia="Times New Roman"/>
          <w:szCs w:val="24"/>
        </w:rPr>
      </w:pPr>
      <w:r>
        <w:rPr>
          <w:rFonts w:eastAsia="Times New Roman"/>
          <w:szCs w:val="24"/>
        </w:rPr>
        <w:t xml:space="preserve">Θα μου πείτε ψιλά γράμματα αυτά. Ψιλά γράμματα βέβαια και για τη Νέα Δημοκρατία και για το ΠΑΣΟΚ. Ψιλά γράμματα για τη Νέα Δημοκρατία, η οποία το μόνο που κάνει είναι να συγχρωτίζεται με τον ανθελληνικό λόγο του κ. Βέμπερ στο Ευρωπαϊκό Λαϊκό Κόμμα και τα φοβικά ακροδεξιά κόμματα της </w:t>
      </w:r>
      <w:r>
        <w:rPr>
          <w:rFonts w:eastAsia="Times New Roman"/>
          <w:szCs w:val="24"/>
        </w:rPr>
        <w:lastRenderedPageBreak/>
        <w:t xml:space="preserve">Ανατολικής Ευρώπης, που βέβαια συγγενεύουν απόλυτα με τον κ. Γεωργιάδη. Το καταλαβαίνουμε στην πλάστιγγα της Νέας Δημοκρατίας, το δίδυμο Σαμαράς-Γεωργιάδης έχει κερδίσει κατά κράτος οποιαδήποτε φιλελεύθερη αντίληψη. </w:t>
      </w:r>
    </w:p>
    <w:p w14:paraId="1CCA262F" w14:textId="77777777" w:rsidR="00C30B9F" w:rsidRDefault="003D4032">
      <w:pPr>
        <w:spacing w:line="600" w:lineRule="auto"/>
        <w:ind w:firstLine="720"/>
        <w:jc w:val="both"/>
        <w:rPr>
          <w:rFonts w:eastAsia="Times New Roman"/>
          <w:szCs w:val="24"/>
        </w:rPr>
      </w:pPr>
      <w:r>
        <w:rPr>
          <w:rFonts w:eastAsia="Times New Roman"/>
          <w:szCs w:val="24"/>
        </w:rPr>
        <w:t xml:space="preserve">Παράλληλα, όμως, με το σχέδιο το πολιτικό της Ευρώπης, συζητάμε και για ένα κοινωνικό σχέδιο στην Ελλάδα, το οποίο έχει ως προτεραιότητα την καταπολέμηση της αδήλωτης εργασίας, ενίσχυση των εργασιακών δικαιωμάτων, εισαγωγή του κοινωνικού εισοδήματος αλληλεγγύης, που περιλαμβάνει και επιδότηση ενοικίου και σχολικά γεύματα και βέβαια, τη συνέχιση του προγράμματος ανθρωπιστικής κρίσης και τη σύνδεσή του στο κοινωνικό επίπεδο με προσλήψεις στην υγεία και στην παιδεία, διότι για εμάς ο πραγματικός κόφτης, τον οποίο υλοποιούμε είναι ο κόφτης της φτώχειας, στην οποία καταδικάσατε τον ελληνικό λαό. </w:t>
      </w:r>
    </w:p>
    <w:p w14:paraId="1CCA2630"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Ταυτόχρονα, με δημοκρατικές τομές και στο Σύνταγμα και στον εκλογικό νόμο, που πρέπει να ξεπεράσουν τον αποκλεισμό των Ελλήνων από τις αποφάσεις και αυτό αφορά και τον χάρτη της αυτοδιοίκησης και τις αρμοδιότητες σε όλο το επίπεδο της διοικητικής οργάνωσης του κράτους. Όλα αυτά αποτελούν ένα σχέδιο μιας άλλης Ελλάδας, η οποία θα σέβεται πλέον το Σύνταγμα και το Κοινοβούλιο και δεν θα ανακαλύπτει κοινοβουλευτικές εκτροπές, μόνο και μόνο για να καλύψει ο κ. Μητσοτάκης το ότι αποχώρησε από τη Βουλή σε συζήτηση για το πόθεν έσχες, σε μία συζήτηση που ο ίδιος προκαλούσε, αλλά που μάλλον ο ίδιος είχε να κρύψει πάρα πολλά για τη σχέση πολιτικού συστήματος και </w:t>
      </w:r>
      <w:proofErr w:type="spellStart"/>
      <w:r>
        <w:rPr>
          <w:rFonts w:eastAsia="Times New Roman"/>
          <w:szCs w:val="24"/>
        </w:rPr>
        <w:t>εξωχώριων</w:t>
      </w:r>
      <w:proofErr w:type="spellEnd"/>
      <w:r>
        <w:rPr>
          <w:rFonts w:eastAsia="Times New Roman"/>
          <w:szCs w:val="24"/>
        </w:rPr>
        <w:t xml:space="preserve"> εταιρειών. Διότι αυτό κρύβει η επιστολή του κ. Μητσοτάκη που κατέθεσε χθες στη Βουλή. Διότι, αν σέβονταν το Σύνταγμα και το Κοινοβούλιο δεν θα άφηναν το άρθρο 14 του Συντάγματος, που επέβαλε έλεγχο και </w:t>
      </w:r>
      <w:proofErr w:type="spellStart"/>
      <w:r>
        <w:rPr>
          <w:rFonts w:eastAsia="Times New Roman"/>
          <w:szCs w:val="24"/>
        </w:rPr>
        <w:t>αδειοδότηση</w:t>
      </w:r>
      <w:proofErr w:type="spellEnd"/>
      <w:r>
        <w:rPr>
          <w:rFonts w:eastAsia="Times New Roman"/>
          <w:szCs w:val="24"/>
        </w:rPr>
        <w:t xml:space="preserve"> τηλεοπτικών συχνοτήτων τόσα χρόνια εις βάρος του δημοσίου συμφέροντος ούτε θα πέρναγαν τροπολογία τα μεσάνυχτα, για να αμνηστεύσουν αυτούς που έδιναν χρηματοδοτήσεις στα κόμματά τους. </w:t>
      </w:r>
    </w:p>
    <w:p w14:paraId="1CCA2631" w14:textId="77777777" w:rsidR="00C30B9F" w:rsidRDefault="003D4032">
      <w:pPr>
        <w:spacing w:line="600" w:lineRule="auto"/>
        <w:ind w:firstLine="720"/>
        <w:jc w:val="both"/>
        <w:rPr>
          <w:rFonts w:eastAsia="Times New Roman"/>
          <w:szCs w:val="24"/>
        </w:rPr>
      </w:pPr>
      <w:r>
        <w:rPr>
          <w:rFonts w:eastAsia="Times New Roman"/>
          <w:szCs w:val="24"/>
        </w:rPr>
        <w:lastRenderedPageBreak/>
        <w:t xml:space="preserve">Όμως, πλέον το πουλόβερ ξηλώνεται. Στην Ευρωπαϊκή Επιτροπή μπήκε ζήτημα για μη αναγνώριση της παραγραφής των οφειλών των κομμάτων προς τις τράπεζες και της αμνήστευσης όσων έδωσαν αυτά τα δάνεια. Αλλά και στην Ελλάδα συστήσαμε όλοι μαζί εξεταστική επιτροπή, για να ξαναδούμε το ζήτημα αυτό. Έτσι σέβεται κάποιος το Κοινοβούλιο και τη δημοκρατία. </w:t>
      </w:r>
    </w:p>
    <w:p w14:paraId="1CCA2632" w14:textId="77777777" w:rsidR="00C30B9F" w:rsidRDefault="003D4032">
      <w:pPr>
        <w:spacing w:line="600" w:lineRule="auto"/>
        <w:ind w:firstLine="720"/>
        <w:jc w:val="both"/>
        <w:rPr>
          <w:rFonts w:eastAsia="Times New Roman"/>
          <w:szCs w:val="24"/>
        </w:rPr>
      </w:pPr>
      <w:r>
        <w:rPr>
          <w:rFonts w:eastAsia="Times New Roman"/>
          <w:szCs w:val="24"/>
        </w:rPr>
        <w:t xml:space="preserve">Βέβαια, το θέμα της ανάπτυξης βάζει σημαντικά ερωτήματα όσον αφορά τη χρηματοδότηση και τις ταμειακές ροές. Γι’ αυτόν το λόγο εμείς έχουμε ανοίξει όλες τις διαθέσιμες πηγές: και για τη συζήτηση για την Αναπτυξιακή Τράπεζα που θα ακολουθήσει το νομοσχέδιο και για τη διαχείριση του σημαντικού τομέα των τραπεζών, που βέβαια είναι σταθερές μετά την </w:t>
      </w:r>
      <w:proofErr w:type="spellStart"/>
      <w:r>
        <w:rPr>
          <w:rFonts w:eastAsia="Times New Roman"/>
          <w:szCs w:val="24"/>
        </w:rPr>
        <w:t>ανακεφαλαιοποίηση</w:t>
      </w:r>
      <w:proofErr w:type="spellEnd"/>
      <w:r>
        <w:rPr>
          <w:rFonts w:eastAsia="Times New Roman"/>
          <w:szCs w:val="24"/>
        </w:rPr>
        <w:t xml:space="preserve"> που κάναμε με χαμηλό κόστος, αλλά και που θα ανατροφοδοτηθούν από την ποσοτική χαλάρωση και το </w:t>
      </w:r>
      <w:r>
        <w:rPr>
          <w:rFonts w:eastAsia="Times New Roman"/>
          <w:szCs w:val="24"/>
          <w:lang w:val="en-US"/>
        </w:rPr>
        <w:t>waiver</w:t>
      </w:r>
      <w:r>
        <w:rPr>
          <w:rFonts w:eastAsia="Times New Roman"/>
          <w:szCs w:val="24"/>
        </w:rPr>
        <w:t xml:space="preserve"> στην Ευρωπαϊκή Κεντρική Τράπεζα και βέβαια, με το πρόγραμμα </w:t>
      </w:r>
      <w:proofErr w:type="spellStart"/>
      <w:r>
        <w:rPr>
          <w:rFonts w:eastAsia="Times New Roman"/>
          <w:szCs w:val="24"/>
        </w:rPr>
        <w:t>Γιούνκερ</w:t>
      </w:r>
      <w:proofErr w:type="spellEnd"/>
      <w:r>
        <w:rPr>
          <w:rFonts w:eastAsia="Times New Roman"/>
          <w:szCs w:val="24"/>
        </w:rPr>
        <w:t>, με το πρόγραμμα επενδύσεων που στη δική μας Κυβέρνηση προβλέπει 6 δισεκατομμύρια 750 εκατομμύρια, για να τροφοδοτήσει και να ολοκληρώσει όλα τα έργα τα οποία έχουν και ευρωπαϊκή συγχρηματοδότηση.</w:t>
      </w:r>
    </w:p>
    <w:p w14:paraId="1CCA2633"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Φθάνουμε στο ΕΣΠΑ, γιατί έγιναν ερωτήσεις για το ΕΣΠΑ. </w:t>
      </w:r>
    </w:p>
    <w:p w14:paraId="1CCA2634"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ποιο ΕΣΠΑ μιλάτε, αγαπητοί συνάδελφοι; Αυτό που δυναμιτίσατε; Γι’ αυτό που βάλατε μέχρι και στοίχημα -μέχρι και η κ. Σπυράκη έκανε ερώτηση στην Ευρωβουλή- ότι δεν θα πετύχουμε; Γι’ αυτό που είχατε βάλει πλάνο εσείς -και λέγατε ότι τάχα δεν θα το πετυχαίναμε- 4,5 δισεκατομμύρια; Και εμείς κάναμε υπερκάλυψη 500 εκατομμύρια ευρώ του πλάνου που είχατε κάνει εσείς, το οποίο είχατε βάλει ως τροχοπέδη, ως νάρκη για την Ελλάδα. Γι’ αυτό το ΕΣΠΑ μιλάτε; Που υπερκαλύψαμε το 2015 και ξεκινήσαμε πρώτοι το 2016; Και μας ρωτάτε τι κάναμε μέσα στο 2016, όπου ξεκινήσαμε πρώτοι ένα πρόγραμμα, στο οποίο πρέπει να ομολογήσουμε ότι είχαν δημιουργηθεί σοβαρά γραφειοκρατικά προβλήματα; </w:t>
      </w:r>
    </w:p>
    <w:p w14:paraId="1CCA2635"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 πρόγραμμα, παραδείγματος χάριν, των παιδικών σταθμών καρκινοβατεί, γιατί οι δικοί σας Υπουργοί υπέγραψαν υπουργικές αποφάσεις, το διέσπασαν σε τόσα πολλά υποσύνολα, το έκαναν τόσο πολύ γραφειοκρατικό, του έκοψαν στο μισό τους πόρους, για να αμφισβητήσουν το δικαίωμα των δικών μας κυβερνήσεων να έχουν κοινωνική παροχή στους παιδικούς σταθμούς. </w:t>
      </w:r>
    </w:p>
    <w:p w14:paraId="1CCA2636"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Ρωτάτε τι έγινε με αυτό που εσείς ναρκοθετήσατε; Πολύ καλά πηγαίνει! Έχει μεγάλο συντελεστή ήδη προκηρύξεων, μεγάλο συντελεστή δεσμεύσεων, ακόμη και της προχρηματοδότησης που εμείς κερδίσαμε να υπάρχει για τη χώρα. Διότι εμείς διαπραγματευθήκαμε το να έχει προχρηματοδότηση το ΕΣΠΑ. </w:t>
      </w:r>
    </w:p>
    <w:p w14:paraId="1CCA2637"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Μάλιστα, για να μην υπάρχει κανένα πρόβλημα στους νέους επιστήμονες, στις νεοφυείς </w:t>
      </w:r>
      <w:r>
        <w:rPr>
          <w:rFonts w:eastAsia="Times New Roman" w:cs="Times New Roman"/>
          <w:szCs w:val="24"/>
          <w:lang w:val="en-US"/>
        </w:rPr>
        <w:t>startup</w:t>
      </w:r>
      <w:r>
        <w:rPr>
          <w:rFonts w:eastAsia="Times New Roman" w:cs="Times New Roman"/>
          <w:szCs w:val="24"/>
        </w:rPr>
        <w:t xml:space="preserve">, επειδή αναρωτιόταν ο Αρχηγός της Αξιωματικής Αντιπολίτευσης, να σας ενημερώσουμε και να του το πείτε -γιατί μάλλον δεν το ήξερε- ότι εμείς δημιουργήσαμε </w:t>
      </w:r>
      <w:proofErr w:type="spellStart"/>
      <w:r>
        <w:rPr>
          <w:rFonts w:eastAsia="Times New Roman" w:cs="Times New Roman"/>
          <w:szCs w:val="24"/>
        </w:rPr>
        <w:t>καταπιστευτικό</w:t>
      </w:r>
      <w:proofErr w:type="spellEnd"/>
      <w:r>
        <w:rPr>
          <w:rFonts w:eastAsia="Times New Roman" w:cs="Times New Roman"/>
          <w:szCs w:val="24"/>
        </w:rPr>
        <w:t xml:space="preserve"> λογαριασμό, ώστε να μη χρειάζεται προκαταβολή στο ΕΣΠΑ για τους νέους επιστήμονες, ώστε να μην εξαρτάται κανείς από τράπεζες και μεγάλα επιτόκια. Γι’ αυτό υπάρχει αυξημένο ενδιαφέρον από τους νέους επιστήμονες και από τις νέες επιχειρήσεις για το ΕΣΠΑ και αυτό είναι ένα μέτρο ουσίας. </w:t>
      </w:r>
    </w:p>
    <w:p w14:paraId="1CCA2638"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Έτσι δημιουργούμε ευνοϊκό επενδυτικό περιβάλλον για τη νεανική επιχειρηματικότητα, για τις νέες επιχειρήσεις, για την καινοτομία. Έτσι ενισχύουμε τη ρευστότητα στην πραγματική οικονομία, που αφορά τον εργαζόμενο και τον επιστήμονα. Αν δεν τα ξέρει ο κ. Μητσοτάκης, ενημερώστε τον για το πώς ενισχύονται οι νεοφυείς </w:t>
      </w:r>
      <w:r>
        <w:rPr>
          <w:rFonts w:eastAsia="Times New Roman" w:cs="Times New Roman"/>
          <w:szCs w:val="24"/>
          <w:lang w:val="en-US"/>
        </w:rPr>
        <w:t>startup</w:t>
      </w:r>
      <w:r>
        <w:rPr>
          <w:rFonts w:eastAsia="Times New Roman" w:cs="Times New Roman"/>
          <w:szCs w:val="24"/>
        </w:rPr>
        <w:t xml:space="preserve">. </w:t>
      </w:r>
    </w:p>
    <w:p w14:paraId="1CCA2639"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αυτό το περιβάλλον, λοιπόν, έρχεται ο νέος αναπτυξιακός, ο οποίος σχεδιάστηκε με βάση τα συμπεράσματα του παρελθόντος, με εκτενή διαβούλευση και αξιοποιώντας διεθνείς πρακτικές. Αυτό αποτυπώθηκε στις επιτροπές. Το είπαν όλοι οι εκπρόσωποι των παραγωγών.</w:t>
      </w:r>
    </w:p>
    <w:p w14:paraId="1CCA263A"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ποια είναι η σημερινή κατάσταση του αναπτυξιακού; Νομίζω ότι οφείλω να καταθέσω τους πίνακες, γιατί αναρωτιέστε πολλές φορές, κύριοι συνάδελφοι. </w:t>
      </w:r>
    </w:p>
    <w:p w14:paraId="1CCA263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1CCA263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νόμος του 2004 έχει τέσσερις χιλιάδες εννιακόσια ενενήντα πέντε σχέδια στον αέρα με 4.370.000.000 οφειλή. Ο νόμος του 2011, ο ν.3908 έχει χίλια διακόσια εβδομήντα επτά σχέδια στον αέρα, παγωμένα, με μία οφειλή της τάξης των 2 δισεκατομμυρίων. Το σύνολο είναι έξι χιλιάδες διακόσια εβδομήντα δύο σχέδια, 6.356.000.000 ευρώ παγωμένα δύο χρόνια πριν αναλάβει την κυβέρνηση ο ΣΥΡΙΖΑ, οι Ανεξάρτητοι Έλληνες και οι Οικολόγοι Πράσινοι. </w:t>
      </w:r>
    </w:p>
    <w:p w14:paraId="1CCA263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Αυτή ήταν η αγάπη σας προς την ιδιωτική οικονομία; Παγώνοντας όλα τα σχέδια, υποσχόμενοι ότι θα χρηματοδοτηθούν, ενώ στις επιτροπές ακούστηκε ότι κάποια σχέδια έπαιρναν 100% προχρηματοδότηση, γιατί είχαν τρόπο; Αυτή είναι η αγάπη σας προς την ιδιωτική οικονομία!</w:t>
      </w:r>
    </w:p>
    <w:p w14:paraId="1CCA263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Όμως, υπήρχε και μεγάλο πρόβλημα όσον αφορά την έλλειψη στρατηγικής, χαμηλό τεχνολογικό περιεχόμενο, χαμηλή ένταση γνώσης -τα εντόπισαν όλα αυτά και οι συνάδελφοί μου- αποδιάρθρωση πρωτογενούς, δευτερογενούς τομέα, με παραγωγική αλυσίδα με χαμηλή διεθνή θέση, με χαμηλές αμοιβές και χαμηλή ανταγωνιστικότητα, με πάρα πολλές ανισότητες. </w:t>
      </w:r>
    </w:p>
    <w:p w14:paraId="1CCA263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μόνο το 4% των σχεδίων πήρε το 45% των επενδύσεων, ενώ μία θέση εργασίας έφθασε στον τελευταίο αναπτυξιακό να κοστίζει 976.000 ευρώ. </w:t>
      </w:r>
    </w:p>
    <w:p w14:paraId="1CCA264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Επιλέξατε να μείνουν εκτός οικονομίας και οι πόροι, να φεύγουν σε </w:t>
      </w:r>
      <w:r>
        <w:rPr>
          <w:rFonts w:eastAsia="Times New Roman" w:cs="Times New Roman"/>
          <w:szCs w:val="24"/>
          <w:lang w:val="en-US"/>
        </w:rPr>
        <w:t>offshore</w:t>
      </w:r>
      <w:r>
        <w:rPr>
          <w:rFonts w:eastAsia="Times New Roman" w:cs="Times New Roman"/>
          <w:szCs w:val="24"/>
        </w:rPr>
        <w:t xml:space="preserve">, σε γιοτ και σε βίλες. Επιλέξατε να είναι εκτός η γνώση, εκτός η εργασία και βέβαια, με πάρα πολύ μεγάλη διαφθορά στις υπηρεσίες. Είναι προφανή τα αίτια της αποτυχίας. </w:t>
      </w:r>
    </w:p>
    <w:p w14:paraId="1CCA264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Εμείς οφείλουμε να το δηλώσουμε: Ο πραγματικός εχθρός της ιδιωτικής οικονομίας και της εργασίας ήταν ο δικομματισμός της Νέας Δημοκρατίας και του ΠΑΣΟΚ που υποθήκευσε και τον ίδιο τον αναπτυξιακό νόμο –και το παραδέχθηκε ο κ. Μητσοτάκης εδώ προηγουμένως- για τις αυταπάτες που είχαν στον αναπτυξιακό νόμο και για το ότι δεν μπόρεσαν να λειτουργήσουν προς όφελος της ιδιωτικής οικονομίας και γενικότερα της οικονομίας και της εργασίας. </w:t>
      </w:r>
    </w:p>
    <w:p w14:paraId="1CCA264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Βέβαια, ο κ. Μητσοτάκης δεν μπόρεσε να κρύψει την ακραία νεοφιλελεύθερη ιδεοληψία του για φθηνή εργασία και απολύσεις. Θέλει μικρότερο κράτος, αλλά μεγαλύτερες επιχορηγήσεις. Απίστευτος διπολισμός! Ένα μικρό κράτος χωρίς εισπράξεις με μεγαλύτερες επιχορηγήσεις! Από πού; Από νέα δάνεια! Το μάθαμε το παιχνίδι. Έτσι θέλουν να δουλεύει η Ελλάδα. Από την άλλη μεριά, τι θέλουν; Πώς γίνεται ο αρχιερέας των απολύσεων να κλαίει για την ανεργία; Πρέπει κάποιος γιατρός μάλλον να μας εξηγήσει, διότι ξεπερνάει τη σφαίρα της πολιτικής αυτός ο περίεργος διπολισμός που υπάρχει πλέον στην Αντιπολίτευση. Είναι δυνατόν να συζητάμε για τη χώρα μας με τέτοια ψευδεπίγραφα διλήμματα; </w:t>
      </w:r>
    </w:p>
    <w:p w14:paraId="1CCA2643"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Η αναπτυξιακή στρατηγική –επιτρέψτε μου, κύριε Πρόεδρε, θα πάρω και τη δευτερολογία μου- πρέπει να είναι αντίστοιχη με την ταυτότητα της χώρας, συμβατή με τον παγκόσμιο ανταγωνισμό, με πραγματικό προϊόν πρωτογενούς και δευτερογενούς τομέα, με προτεραιότητα στον </w:t>
      </w:r>
      <w:proofErr w:type="spellStart"/>
      <w:r>
        <w:rPr>
          <w:rFonts w:eastAsia="Times New Roman"/>
          <w:szCs w:val="24"/>
        </w:rPr>
        <w:t>αγροδιατροφικό</w:t>
      </w:r>
      <w:proofErr w:type="spellEnd"/>
      <w:r>
        <w:rPr>
          <w:rFonts w:eastAsia="Times New Roman"/>
          <w:szCs w:val="24"/>
        </w:rPr>
        <w:t xml:space="preserve"> τομέα και στις νέες τεχνολογίες, έτσι ώστε να έχουμε </w:t>
      </w:r>
      <w:proofErr w:type="spellStart"/>
      <w:r>
        <w:rPr>
          <w:rFonts w:eastAsia="Times New Roman"/>
          <w:szCs w:val="24"/>
        </w:rPr>
        <w:t>επανεκβιομηχάνιση</w:t>
      </w:r>
      <w:proofErr w:type="spellEnd"/>
      <w:r>
        <w:rPr>
          <w:rFonts w:eastAsia="Times New Roman"/>
          <w:szCs w:val="24"/>
        </w:rPr>
        <w:t xml:space="preserve">, εγχώρια προστιθέμενη αξία και εξωστρέφεια, να έχουμε εξαγωγικό προσανατολισμό με βάση την καινοτομία και την τεχνολογία, τα δικά μας μυαλά, τα ελληνικά μυαλά να μην φεύγουν στο εξωτερικό. </w:t>
      </w:r>
    </w:p>
    <w:p w14:paraId="1CCA2644"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Στροφή στη γνώση, οικονομία της γνώσης επαγγέλλεται πλέον το ευρωπαϊκό περιβάλλον κι εμείς το είχαμε ξεχάσει, με θέσεις απασχόλησης για εξειδικευμένο επιστημονικό δυναμικό, με αύξηση του επιπέδου των αμοιβών. Διότι πράγματι σήμερα 32.000 θέσεις άμεσης εργασίας κινητοποιούνται, αλλά 250.000 θέσεις εργασίας είναι το δευτερογενές αποτέλεσμα, που θα δώσει ο αναπτυξιακός νόμος στην οικονομία, μέσα από μία </w:t>
      </w:r>
      <w:proofErr w:type="spellStart"/>
      <w:r>
        <w:rPr>
          <w:rFonts w:eastAsia="Times New Roman"/>
          <w:szCs w:val="24"/>
        </w:rPr>
        <w:t>μόχλευση</w:t>
      </w:r>
      <w:proofErr w:type="spellEnd"/>
      <w:r>
        <w:rPr>
          <w:rFonts w:eastAsia="Times New Roman"/>
          <w:szCs w:val="24"/>
        </w:rPr>
        <w:t xml:space="preserve"> άμεσα 12 έως 15 δισεκατομμυρίων επενδύσεων, χώρια το δευτερογενές αποτέλεσμα. </w:t>
      </w:r>
    </w:p>
    <w:p w14:paraId="1CCA2645"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Βέβαια, είναι ένας νόμος για μικρομεσαίους, γιατί κάνει διασπορά του επιχειρηματικού κεφαλαίου, της απασχόλησης και της επιχειρηματικότητας. Δημιουργεί, όμως, ταυτόχρονα δικτύωση, συγχωνεύσεις και οικονομία κλίμακας και με τα </w:t>
      </w:r>
      <w:r>
        <w:rPr>
          <w:rFonts w:eastAsia="Times New Roman"/>
          <w:szCs w:val="24"/>
          <w:lang w:val="en-US"/>
        </w:rPr>
        <w:t>cluster</w:t>
      </w:r>
      <w:r>
        <w:rPr>
          <w:rFonts w:eastAsia="Times New Roman"/>
          <w:szCs w:val="24"/>
        </w:rPr>
        <w:t xml:space="preserve"> και με την κοινωνική επιχειρηματικότητα. Ενισχύει την αποκέντρωση στην πράξη συνδυάζοντας το ΑΕΠ ανά κάτοικο με τις επιδοτήσεις, ενισχύοντας τον </w:t>
      </w:r>
      <w:proofErr w:type="spellStart"/>
      <w:r>
        <w:rPr>
          <w:rFonts w:eastAsia="Times New Roman"/>
          <w:szCs w:val="24"/>
        </w:rPr>
        <w:t>αγροδιατροφικό</w:t>
      </w:r>
      <w:proofErr w:type="spellEnd"/>
      <w:r>
        <w:rPr>
          <w:rFonts w:eastAsia="Times New Roman"/>
          <w:szCs w:val="24"/>
        </w:rPr>
        <w:t xml:space="preserve"> τομέα, που είναι σε όλη την περιφέρεια ισχυρός, και ειδικότερα σε νησιά με πρόσφυγες και σε παραμεθόριες περιοχές. </w:t>
      </w:r>
    </w:p>
    <w:p w14:paraId="1CCA2646"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Αυτή είναι η ουσία της ανάπτυξης, γιατί έτσι δημιουργείς εμπιστοσύνη στο κοινωνικό κεφάλαιο, ενισχύεις τα συλλογικά σχήματα και ενισχύεις και την οικονομία του περιβάλλοντος, πρακτικά αξιοποιώντας τους πόρους μέσα από ένα κυκλικό σύστημα χωρίς κατανάλωση του πραγματικού αποθέματος της χώρας, με μείωση του οικολογικού αποτυπώματος και μείωση του ενεργειακού αποτυπώματος. </w:t>
      </w:r>
    </w:p>
    <w:p w14:paraId="1CCA2647"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Σε αυτόν τον αναπτυξιακό νόμο επενδύουμε στην απόδοση. Γι’ αυτό και ζητάμε απόδοση, για να έχει φορολογική απαλλαγή. Δεν δίνουμε λεφτά μπροστά για να τα φάνε οι «ημέτεροι». Αυτό είναι διαφορετικό. Αυτό είναι το φορολογικό κίνητρο που δίνουμε. Βέβαια ξεπαγώνουμε σχέδια, τα οποία πάγωσαν οι προηγούμενοι. Τάχατες εμείς είμαστε τώρα εχθροί και τους εκδικούμαστε. Πώς; Δίνοντας 2,5 δισεκατομμύρια από τον νέο νόμο γι’ αυτά που εσείς παγώσατε και μόνο 1,1 δισεκατομμύρια στα καινούργια; Αυτό ουσιαστικά γίνεται. Έτσι εκδικούμαστε; Δεν λέτε πάλι καλά που βρήκαν μία σανίδα σωτηρίας με την κυβέρνηση κοινωνικής σωτηρίας, γιατί αλλιώς θα είχαν το κατάντημα της Αντιπολίτευσης: μονίμως «στην απέξω». Εκεί καταδικάσατε την ιδιωτική οικονομία. </w:t>
      </w:r>
    </w:p>
    <w:p w14:paraId="1CCA2648"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Ταυτόχρονα, βέβαια, συνδυάζουμε </w:t>
      </w:r>
      <w:proofErr w:type="spellStart"/>
      <w:r>
        <w:rPr>
          <w:rFonts w:eastAsia="Times New Roman"/>
          <w:szCs w:val="24"/>
        </w:rPr>
        <w:t>αξιολογητές</w:t>
      </w:r>
      <w:proofErr w:type="spellEnd"/>
      <w:r>
        <w:rPr>
          <w:rFonts w:eastAsia="Times New Roman"/>
          <w:szCs w:val="24"/>
        </w:rPr>
        <w:t xml:space="preserve">, αλλά και δευτεροβάθμια επιτροπή μέσα στην υπηρεσία. Όχι ένας </w:t>
      </w:r>
      <w:proofErr w:type="spellStart"/>
      <w:r>
        <w:rPr>
          <w:rFonts w:eastAsia="Times New Roman"/>
          <w:szCs w:val="24"/>
        </w:rPr>
        <w:t>αξιολογητής</w:t>
      </w:r>
      <w:proofErr w:type="spellEnd"/>
      <w:r>
        <w:rPr>
          <w:rFonts w:eastAsia="Times New Roman"/>
          <w:szCs w:val="24"/>
        </w:rPr>
        <w:t xml:space="preserve">. Δευτεροβάθμια επιτροπή, που είναι μάλιστα και </w:t>
      </w:r>
      <w:proofErr w:type="spellStart"/>
      <w:r>
        <w:rPr>
          <w:rFonts w:eastAsia="Times New Roman"/>
          <w:szCs w:val="24"/>
        </w:rPr>
        <w:t>πολυπαραμετρική</w:t>
      </w:r>
      <w:proofErr w:type="spellEnd"/>
      <w:r>
        <w:rPr>
          <w:rFonts w:eastAsia="Times New Roman"/>
          <w:szCs w:val="24"/>
        </w:rPr>
        <w:t xml:space="preserve">. Περιλαμβάνει και ιδιωτικό και δημόσιο χώρο και πολλές υπηρεσίες για να αξιολογείται ο </w:t>
      </w:r>
      <w:proofErr w:type="spellStart"/>
      <w:r>
        <w:rPr>
          <w:rFonts w:eastAsia="Times New Roman"/>
          <w:szCs w:val="24"/>
        </w:rPr>
        <w:t>αξιολογητής</w:t>
      </w:r>
      <w:proofErr w:type="spellEnd"/>
      <w:r>
        <w:rPr>
          <w:rFonts w:eastAsia="Times New Roman"/>
          <w:szCs w:val="24"/>
        </w:rPr>
        <w:t xml:space="preserve"> και το αποτέλεσμα, με απλοποίηση διαδικασιών, χωρίς γραφειοκρατία και με δημόσια γνωστοποίηση του αποτελέσματος.</w:t>
      </w:r>
    </w:p>
    <w:p w14:paraId="1CCA2649" w14:textId="77777777" w:rsidR="00C30B9F" w:rsidRDefault="003D4032">
      <w:pPr>
        <w:spacing w:line="600" w:lineRule="auto"/>
        <w:ind w:firstLine="720"/>
        <w:contextualSpacing/>
        <w:jc w:val="both"/>
        <w:rPr>
          <w:rFonts w:eastAsia="Times New Roman"/>
          <w:szCs w:val="24"/>
        </w:rPr>
      </w:pPr>
      <w:r>
        <w:rPr>
          <w:rFonts w:eastAsia="Times New Roman"/>
          <w:szCs w:val="24"/>
        </w:rPr>
        <w:t>Είναι ένας μετρημένος αναπτυξιακός. Δεν έχει πάρα πολλούς πόρους. Γιατί όμως; Γιατί δεν έχει πόρους η χώρα; Διαβάστε τον κ. Σαμαρά στη «</w:t>
      </w:r>
      <w:r>
        <w:rPr>
          <w:rFonts w:eastAsia="Times New Roman"/>
          <w:szCs w:val="24"/>
          <w:lang w:val="en-US"/>
        </w:rPr>
        <w:t>REAL</w:t>
      </w:r>
      <w:r w:rsidRPr="000C6652">
        <w:rPr>
          <w:rFonts w:eastAsia="Times New Roman"/>
          <w:szCs w:val="24"/>
        </w:rPr>
        <w:t xml:space="preserve"> </w:t>
      </w:r>
      <w:r>
        <w:rPr>
          <w:rFonts w:eastAsia="Times New Roman"/>
          <w:szCs w:val="24"/>
          <w:lang w:val="en-US"/>
        </w:rPr>
        <w:t>NEWS</w:t>
      </w:r>
      <w:r>
        <w:rPr>
          <w:rFonts w:eastAsia="Times New Roman"/>
          <w:szCs w:val="24"/>
        </w:rPr>
        <w:t xml:space="preserve">» την προηγούμενη Κυριακή. Πολύ απλά γιατί δημιούργησαν ασφυκτικό περιβάλλον οι προηγούμενες κυβερνήσεις. Ο κ. </w:t>
      </w:r>
      <w:proofErr w:type="spellStart"/>
      <w:r>
        <w:rPr>
          <w:rFonts w:eastAsia="Times New Roman"/>
          <w:szCs w:val="24"/>
        </w:rPr>
        <w:t>Χαρδούβελης</w:t>
      </w:r>
      <w:proofErr w:type="spellEnd"/>
      <w:r>
        <w:rPr>
          <w:rFonts w:eastAsia="Times New Roman"/>
          <w:szCs w:val="24"/>
        </w:rPr>
        <w:t xml:space="preserve"> τα είπε επίσης την προηγούμενη εβδομάδα. Πρώην Υπουργός Οικονομικών είπε ότι δεν θα έχουμε μισθούς τον Φεβρουάριο του 2015 και ρωτάτε γιατί δεν έχει πόρους το δημόσιο ταμείο; Χρεοκοπήσατε τη χώρα. Παγώσατε 6.500 επενδυτικά σχέδια και τώρα μας καταγγέλλετε γιατί δεν προχωράμε την οικονομία. Την προχωράμε. Εσείς τελειώσατε και την ιδιωτική οικονομία και κοινωνικό κράτος και εργαζομένους. Εμείς όμως δεν είμαστε ανεύθυνοι. Εμείς στηρίζουμε την οικονομία, στηρίζοντας όμως την εργασία και τη λειτουργία της κοινωνίας.</w:t>
      </w:r>
    </w:p>
    <w:p w14:paraId="1CCA264A"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Μην αναρωτιέστε πού θα βρεθούν 100 δισεκατομμύρια ευρώ –γιατί τόση είναι η ζημιά που προκαλέσατε στην οικονομία-. Σκεφτείτε: Μειώσατε το ΑΕΠ κατά 25% για το 2015. Αυτό είναι 60 δισεκατομμύρια ευρώ. Ευθύνεστε -για έναν χρόνο μόνο- γιατί η χώρα έχασε 60 δισεκατομμύρια ευρώ. Βάλτε και όλα τα προηγούμενα, να τα 100 δισεκατομμύρια ευρώ. Εσείς πρέπει να βρείτε τη λύση για τη ζημιά που κάνατε στη χώρα. Θα τη βρούμε, όμως, εμείς, γιατί δεν θα σας αφήσουμε να δημιουργήσετε χειρότερα προβλήματα για τη χώρα. </w:t>
      </w:r>
    </w:p>
    <w:p w14:paraId="1CCA264B"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Βέβαια δεν ψηφίζετε τον αναπτυξιακό γιατί λείπουν οι πόροι τους οποίους διώξατε από τη χώρα, αποδιαρθρώνοντας την οικονομία σε διάφορες </w:t>
      </w:r>
      <w:r>
        <w:rPr>
          <w:rFonts w:eastAsia="Times New Roman"/>
          <w:szCs w:val="24"/>
          <w:lang w:val="en-US"/>
        </w:rPr>
        <w:t>offshore</w:t>
      </w:r>
      <w:r>
        <w:rPr>
          <w:rFonts w:eastAsia="Times New Roman"/>
          <w:szCs w:val="24"/>
        </w:rPr>
        <w:t xml:space="preserve"> των συμβούλων σας τύπου </w:t>
      </w:r>
      <w:r>
        <w:rPr>
          <w:rFonts w:eastAsia="Times New Roman"/>
          <w:szCs w:val="24"/>
          <w:lang w:val="en-US"/>
        </w:rPr>
        <w:t>Panama</w:t>
      </w:r>
      <w:r>
        <w:rPr>
          <w:rFonts w:eastAsia="Times New Roman"/>
          <w:szCs w:val="24"/>
        </w:rPr>
        <w:t xml:space="preserve"> </w:t>
      </w:r>
      <w:r>
        <w:rPr>
          <w:rFonts w:eastAsia="Times New Roman"/>
          <w:szCs w:val="24"/>
          <w:lang w:val="en-US"/>
        </w:rPr>
        <w:t>Papers</w:t>
      </w:r>
      <w:r>
        <w:rPr>
          <w:rFonts w:eastAsia="Times New Roman"/>
          <w:szCs w:val="24"/>
        </w:rPr>
        <w:t xml:space="preserve">. </w:t>
      </w:r>
    </w:p>
    <w:p w14:paraId="1CCA264C"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Μας αφήσατε όμως σε αγωνία! Μία εβδομάδα περιμέναμε στις επιτροπές να ακούσουμε τι θέση έχετε για τον αναπτυξιακό νόμο. Τώρα σε αντίθεση με όλη την κοινωνική λειτουργία και τους παραγωγούς, έρχεστε να ψηφίσετε «κατά». Είστε συνεπείς με το σύνθημα της ημέρας. Έχετε παραιτηθεί. Έχετε παραιτηθεί από τη Βουλή. Φεύγετε από τη συζήτηση για τις </w:t>
      </w:r>
      <w:r>
        <w:rPr>
          <w:rFonts w:eastAsia="Times New Roman"/>
          <w:szCs w:val="24"/>
          <w:lang w:val="en-US"/>
        </w:rPr>
        <w:t>offshore</w:t>
      </w:r>
      <w:r>
        <w:rPr>
          <w:rFonts w:eastAsia="Times New Roman"/>
          <w:szCs w:val="24"/>
        </w:rPr>
        <w:t xml:space="preserve">. Είναι αυτό που λένε: Λαγός τη φτέρη </w:t>
      </w:r>
      <w:proofErr w:type="spellStart"/>
      <w:r>
        <w:rPr>
          <w:rFonts w:eastAsia="Times New Roman"/>
          <w:szCs w:val="24"/>
        </w:rPr>
        <w:t>εκούναγε</w:t>
      </w:r>
      <w:proofErr w:type="spellEnd"/>
      <w:r>
        <w:rPr>
          <w:rFonts w:eastAsia="Times New Roman"/>
          <w:szCs w:val="24"/>
        </w:rPr>
        <w:t xml:space="preserve">, κακό της κεφαλής του. Φύγατε, όταν τέθηκαν τα πραγματικά ερωτήματα για τις </w:t>
      </w:r>
      <w:r>
        <w:rPr>
          <w:rFonts w:eastAsia="Times New Roman"/>
          <w:szCs w:val="24"/>
          <w:lang w:val="en-US"/>
        </w:rPr>
        <w:t>offshore</w:t>
      </w:r>
      <w:r>
        <w:rPr>
          <w:rFonts w:eastAsia="Times New Roman"/>
          <w:szCs w:val="24"/>
        </w:rPr>
        <w:t xml:space="preserve"> και τη σχέση του πολιτικού χρήματος. Σε αντίθεση με την αγορά, σε αντίθεση με την κοινωνία που θέλει εργασία, ψηφίζετε «κατά» σήμερα για έναν αναπτυξιακό που εσείς δυναμιτίσατε και τα ρίχνετε όλα στη μικροπολιτική και στο «κίνημα της κατσαρόλας». Έχετε παραιτηθεί, αλλά εμείς σας καλούμε να επιστρέψετε στη Βουλή γιατί η χώρα έχει ανάγκη από μία σοβαρή Αντιπολίτευση και δεν έχει ανάγκη από μία Αντιπολίτευση της μικροπολιτικής και των τηλεοπτικών σταθμών μόνο, γιατί μάλλον έχετε καλύτερη φιλοξενία στα τηλεοπτικά παράθυρα απ’ ό,τι στη Βουλή και γι’ αυτό και λείπετε συνέχεια από τη Βουλή.</w:t>
      </w:r>
    </w:p>
    <w:p w14:paraId="1CCA264D"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Όσο για τη συγκέντρωση, την οποία σήμερα ήρθε και ο πρόεδρος της Αξιωματικής Αντιπολίτευσης να τη διαφημίσει και ο εκπρόσωπος της Δημοκρατικής Συμπαράταξης, δημιουργήσατε και έναν φανταστικό εχθρό, για να δημιουργήσετε αποτέλεσμα. </w:t>
      </w:r>
    </w:p>
    <w:p w14:paraId="1CCA264E" w14:textId="77777777" w:rsidR="00C30B9F" w:rsidRDefault="003D4032">
      <w:pPr>
        <w:spacing w:line="600" w:lineRule="auto"/>
        <w:ind w:firstLine="720"/>
        <w:contextualSpacing/>
        <w:jc w:val="both"/>
        <w:rPr>
          <w:rFonts w:eastAsia="Times New Roman"/>
          <w:szCs w:val="24"/>
        </w:rPr>
      </w:pPr>
      <w:r>
        <w:rPr>
          <w:rFonts w:eastAsia="Times New Roman"/>
          <w:szCs w:val="24"/>
        </w:rPr>
        <w:t>Μην ανησυχείτε. Εμείς βγάλαμε τα κάγκελα από τη Βουλή. Εμείς περιφρουρήσαμε το δικαίωμα των πολιτών να αγωνίζονται, να κινητοποιούνται. Εμείς θα περιφρουρήσουμε το δικαίωμα ελεύθερης έκφρασης των Ελλήνων.</w:t>
      </w:r>
    </w:p>
    <w:p w14:paraId="1CCA264F" w14:textId="77777777" w:rsidR="00C30B9F" w:rsidRDefault="003D4032">
      <w:pPr>
        <w:spacing w:line="600" w:lineRule="auto"/>
        <w:jc w:val="both"/>
        <w:rPr>
          <w:rFonts w:eastAsia="Times New Roman" w:cs="Times New Roman"/>
        </w:rPr>
      </w:pPr>
      <w:r>
        <w:rPr>
          <w:rFonts w:eastAsia="Times New Roman" w:cs="Times New Roman"/>
        </w:rPr>
        <w:t xml:space="preserve">Εσείς δυστυχώς βάζατε κάγκελα παντού και ΜΑΤ παντού. Αυτή ήταν η πολιτική σας. </w:t>
      </w:r>
    </w:p>
    <w:p w14:paraId="1CCA2650"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του ΣΥΡΙΖΑ)</w:t>
      </w:r>
    </w:p>
    <w:p w14:paraId="1CCA2651" w14:textId="77777777" w:rsidR="00C30B9F" w:rsidRDefault="003D4032">
      <w:pPr>
        <w:spacing w:line="600" w:lineRule="auto"/>
        <w:ind w:firstLine="720"/>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rPr>
        <w:t xml:space="preserve"> Κύριε </w:t>
      </w:r>
      <w:proofErr w:type="spellStart"/>
      <w:r>
        <w:rPr>
          <w:rFonts w:eastAsia="Times New Roman" w:cs="Times New Roman"/>
        </w:rPr>
        <w:t>Φάμελλε</w:t>
      </w:r>
      <w:proofErr w:type="spellEnd"/>
      <w:r>
        <w:rPr>
          <w:rFonts w:eastAsia="Times New Roman" w:cs="Times New Roman"/>
        </w:rPr>
        <w:t xml:space="preserve">, κλείστε σας παρακαλώ. </w:t>
      </w:r>
    </w:p>
    <w:p w14:paraId="1CCA2652" w14:textId="77777777" w:rsidR="00C30B9F" w:rsidRDefault="003D4032">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Κλείνω, ευχαριστώ κύριε Πρόεδρε.</w:t>
      </w:r>
    </w:p>
    <w:p w14:paraId="1CCA2653" w14:textId="77777777" w:rsidR="00C30B9F" w:rsidRDefault="003D4032">
      <w:pPr>
        <w:spacing w:line="600" w:lineRule="auto"/>
        <w:ind w:firstLine="720"/>
        <w:jc w:val="both"/>
        <w:rPr>
          <w:rFonts w:eastAsia="Times New Roman" w:cs="Times New Roman"/>
        </w:rPr>
      </w:pPr>
      <w:r>
        <w:rPr>
          <w:rFonts w:eastAsia="Times New Roman" w:cs="Times New Roman"/>
        </w:rPr>
        <w:t>Δεν επιτρέπεται όμως να φορτώνετε στη χώρα τα δικά σας αδιέξοδα…</w:t>
      </w:r>
    </w:p>
    <w:p w14:paraId="1CCA2654" w14:textId="77777777" w:rsidR="00C30B9F" w:rsidRDefault="003D4032">
      <w:pPr>
        <w:spacing w:line="600" w:lineRule="auto"/>
        <w:ind w:firstLine="720"/>
        <w:jc w:val="both"/>
        <w:rPr>
          <w:rFonts w:eastAsia="Times New Roman" w:cs="Times New Roman"/>
        </w:rPr>
      </w:pPr>
      <w:r>
        <w:rPr>
          <w:rFonts w:eastAsia="Times New Roman" w:cs="Times New Roman"/>
          <w:b/>
        </w:rPr>
        <w:t>ΣΟΦΙΑ ΒΟΥΛΤΕΨΗ:</w:t>
      </w:r>
      <w:r>
        <w:rPr>
          <w:rFonts w:eastAsia="Times New Roman" w:cs="Times New Roman"/>
        </w:rPr>
        <w:t xml:space="preserve"> Ανοίξτε τότε και την </w:t>
      </w:r>
      <w:proofErr w:type="spellStart"/>
      <w:r>
        <w:rPr>
          <w:rFonts w:eastAsia="Times New Roman" w:cs="Times New Roman"/>
        </w:rPr>
        <w:t>Ηρώδου</w:t>
      </w:r>
      <w:proofErr w:type="spellEnd"/>
      <w:r>
        <w:rPr>
          <w:rFonts w:eastAsia="Times New Roman" w:cs="Times New Roman"/>
        </w:rPr>
        <w:t xml:space="preserve"> του Αττικού. </w:t>
      </w:r>
    </w:p>
    <w:p w14:paraId="1CCA2655" w14:textId="77777777" w:rsidR="00C30B9F" w:rsidRDefault="003D4032">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Δεν επιτρέπεται να φορτώνετε στη χώρα το αδιέξοδο που δημιουργεί η κυριαρχία…</w:t>
      </w:r>
    </w:p>
    <w:p w14:paraId="1CCA2656" w14:textId="77777777" w:rsidR="00C30B9F" w:rsidRDefault="003D4032">
      <w:pPr>
        <w:spacing w:line="600" w:lineRule="auto"/>
        <w:ind w:firstLine="720"/>
        <w:jc w:val="both"/>
        <w:rPr>
          <w:rFonts w:eastAsia="Times New Roman" w:cs="Times New Roman"/>
        </w:rPr>
      </w:pPr>
      <w:r>
        <w:rPr>
          <w:rFonts w:eastAsia="Times New Roman" w:cs="Times New Roman"/>
          <w:b/>
        </w:rPr>
        <w:t>ΣΟΦΙΑ ΒΟΥΛΤΕΨΗ:</w:t>
      </w:r>
      <w:r>
        <w:rPr>
          <w:rFonts w:eastAsia="Times New Roman" w:cs="Times New Roman"/>
        </w:rPr>
        <w:t xml:space="preserve"> Ανοίξτε και την </w:t>
      </w:r>
      <w:proofErr w:type="spellStart"/>
      <w:r>
        <w:rPr>
          <w:rFonts w:eastAsia="Times New Roman" w:cs="Times New Roman"/>
        </w:rPr>
        <w:t>Ηρώδου</w:t>
      </w:r>
      <w:proofErr w:type="spellEnd"/>
      <w:r>
        <w:rPr>
          <w:rFonts w:eastAsia="Times New Roman" w:cs="Times New Roman"/>
        </w:rPr>
        <w:t xml:space="preserve"> του Αττικού και μετά να έρθετε να μιλάτε!</w:t>
      </w:r>
    </w:p>
    <w:p w14:paraId="1CCA2657" w14:textId="77777777" w:rsidR="00C30B9F" w:rsidRDefault="003D4032">
      <w:pPr>
        <w:spacing w:line="600" w:lineRule="auto"/>
        <w:ind w:firstLine="720"/>
        <w:jc w:val="both"/>
        <w:rPr>
          <w:rFonts w:eastAsia="Times New Roman" w:cs="Times New Roman"/>
        </w:rPr>
      </w:pPr>
      <w:r>
        <w:rPr>
          <w:rFonts w:eastAsia="Times New Roman" w:cs="Times New Roman"/>
          <w:b/>
        </w:rPr>
        <w:t>ΝΕΚΤΑΡΙΟΣ ΣΑΝΤΟΡΙΝΙΟΣ:</w:t>
      </w:r>
      <w:r>
        <w:rPr>
          <w:rFonts w:eastAsia="Times New Roman" w:cs="Times New Roman"/>
        </w:rPr>
        <w:t xml:space="preserve"> Επιτέλους, ντροπή σας!</w:t>
      </w:r>
    </w:p>
    <w:p w14:paraId="1CCA2658" w14:textId="77777777" w:rsidR="00C30B9F" w:rsidRDefault="003D4032">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Κυρία </w:t>
      </w:r>
      <w:proofErr w:type="spellStart"/>
      <w:r>
        <w:rPr>
          <w:rFonts w:eastAsia="Times New Roman" w:cs="Times New Roman"/>
        </w:rPr>
        <w:t>Βούλτεψη</w:t>
      </w:r>
      <w:proofErr w:type="spellEnd"/>
      <w:r>
        <w:rPr>
          <w:rFonts w:eastAsia="Times New Roman" w:cs="Times New Roman"/>
        </w:rPr>
        <w:t xml:space="preserve">, δεν επιτρέπεται να φορτώνετε στη χώρα τα αδιέξοδα που δημιουργεί η κυριαρχία του κ. Γεωργιάδη στο κόμμα σας. </w:t>
      </w:r>
    </w:p>
    <w:p w14:paraId="1CCA2659" w14:textId="77777777" w:rsidR="00C30B9F" w:rsidRDefault="003D4032">
      <w:pPr>
        <w:spacing w:line="600" w:lineRule="auto"/>
        <w:ind w:firstLine="720"/>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rPr>
        <w:t xml:space="preserve"> Κύριε </w:t>
      </w:r>
      <w:proofErr w:type="spellStart"/>
      <w:r>
        <w:rPr>
          <w:rFonts w:eastAsia="Times New Roman" w:cs="Times New Roman"/>
        </w:rPr>
        <w:t>Φάμελλε</w:t>
      </w:r>
      <w:proofErr w:type="spellEnd"/>
      <w:r>
        <w:rPr>
          <w:rFonts w:eastAsia="Times New Roman" w:cs="Times New Roman"/>
        </w:rPr>
        <w:t xml:space="preserve">, μην αναφέρεστε προσωπικά σε Βουλευτές. </w:t>
      </w:r>
    </w:p>
    <w:p w14:paraId="1CCA265A" w14:textId="77777777" w:rsidR="00C30B9F" w:rsidRDefault="003D4032">
      <w:pPr>
        <w:spacing w:line="600" w:lineRule="auto"/>
        <w:ind w:firstLine="720"/>
        <w:jc w:val="both"/>
        <w:rPr>
          <w:rFonts w:eastAsia="Times New Roman" w:cs="Times New Roman"/>
        </w:rPr>
      </w:pPr>
      <w:r>
        <w:rPr>
          <w:rFonts w:eastAsia="Times New Roman" w:cs="Times New Roman"/>
        </w:rPr>
        <w:t xml:space="preserve">Ολοκληρώστε, σας παρακαλώ. Έχετε φτάσει στα είκοσι λεπτά ομιλίας. </w:t>
      </w:r>
    </w:p>
    <w:p w14:paraId="1CCA265B" w14:textId="77777777" w:rsidR="00C30B9F" w:rsidRDefault="003D4032">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Έχετε δίκιο, κύριε Πρόεδρε. Σας ευχαριστώ. </w:t>
      </w:r>
    </w:p>
    <w:p w14:paraId="1CCA265C" w14:textId="77777777" w:rsidR="00C30B9F" w:rsidRDefault="003D4032">
      <w:pPr>
        <w:spacing w:line="600" w:lineRule="auto"/>
        <w:ind w:firstLine="720"/>
        <w:jc w:val="both"/>
        <w:rPr>
          <w:rFonts w:eastAsia="Times New Roman" w:cs="Times New Roman"/>
        </w:rPr>
      </w:pPr>
      <w:r>
        <w:rPr>
          <w:rFonts w:eastAsia="Times New Roman" w:cs="Times New Roman"/>
        </w:rPr>
        <w:t>Επενδύετε στην καταστροφή για να κρύψετε τη γύμνια σας. Δεν διαβάζετε τους νόμους. Ο Κοινοβουλευτικός Εκπρόσωπος της Νέας Δημοκρατίας ήρθε εδώ και μας προκάλεσε γιατί δεν υπάρχει φοροαπαλλαγή στις μεγάλες επενδύσεις. Ας διαβάσει το νόμο! Υπάρχει δυνατότητα φοροαπαλλαγής. Για όνομα του Θεού! Διαβάστε τους νόμους, πριν έρθετε να τους κατακρίνετε. Ξέρουμε ότι έχετε πάρει ένα χαρτάκι ότι είστε κατά και έρχεστε έτσι από τη Ρηγίλλης, αλλά διαβάστε λίγο τους νόμους, σας παρακαλούμε πολύ!</w:t>
      </w:r>
    </w:p>
    <w:p w14:paraId="1CCA265D" w14:textId="77777777" w:rsidR="00C30B9F" w:rsidRDefault="003D4032">
      <w:pPr>
        <w:spacing w:line="600" w:lineRule="auto"/>
        <w:ind w:firstLine="720"/>
        <w:jc w:val="both"/>
        <w:rPr>
          <w:rFonts w:eastAsia="Times New Roman" w:cs="Times New Roman"/>
        </w:rPr>
      </w:pPr>
      <w:r>
        <w:rPr>
          <w:rFonts w:eastAsia="Times New Roman" w:cs="Times New Roman"/>
        </w:rPr>
        <w:t xml:space="preserve">Δεχθήκατε τη συζήτηση για τους αυξημένους συντελεστές φορολογίας το καλοκαίρι και στο φορολογικό νομοσχέδιο που κατεβάσαμε το συντελεστή στο 23% δεν ψηφίσατε. Άλλος διπολισμός αυτός. Μας κατηγορείτε εμάς για </w:t>
      </w:r>
      <w:proofErr w:type="spellStart"/>
      <w:r>
        <w:rPr>
          <w:rFonts w:eastAsia="Times New Roman" w:cs="Times New Roman"/>
        </w:rPr>
        <w:t>φοροεπιδρομή</w:t>
      </w:r>
      <w:proofErr w:type="spellEnd"/>
      <w:r>
        <w:rPr>
          <w:rFonts w:eastAsia="Times New Roman" w:cs="Times New Roman"/>
        </w:rPr>
        <w:t xml:space="preserve">, που μειώνουμε το φορολογικό συντελεστή στα νοικοκυριά. </w:t>
      </w:r>
    </w:p>
    <w:p w14:paraId="1CCA265E" w14:textId="77777777" w:rsidR="00C30B9F" w:rsidRDefault="003D4032">
      <w:pPr>
        <w:spacing w:line="600" w:lineRule="auto"/>
        <w:ind w:firstLine="720"/>
        <w:jc w:val="both"/>
        <w:rPr>
          <w:rFonts w:eastAsia="Times New Roman" w:cs="Times New Roman"/>
        </w:rPr>
      </w:pPr>
      <w:r>
        <w:rPr>
          <w:rFonts w:eastAsia="Times New Roman" w:cs="Times New Roman"/>
        </w:rPr>
        <w:t xml:space="preserve">Παρακαλώ πολύ, χτίσατε ένα οικοδόμημα μόνο και μόνο για να γυρίσετε στις καρέκλες σας, παίζοντας όμως με την πιθανή αποτυχία της χώρας. Ενεργοποιήσατε όλα τα συστήματα παραπληροφόρησης και διχασμού. Παίξατε τα ρέστα σας στην πρώτη παρτίδα και χάσατε. Δεν κρύβεται όμως η αλήθεια. </w:t>
      </w:r>
    </w:p>
    <w:p w14:paraId="1CCA265F" w14:textId="77777777" w:rsidR="00C30B9F" w:rsidRDefault="003D4032">
      <w:pPr>
        <w:spacing w:line="600" w:lineRule="auto"/>
        <w:ind w:firstLine="720"/>
        <w:jc w:val="both"/>
        <w:rPr>
          <w:rFonts w:eastAsia="Times New Roman" w:cs="Times New Roman"/>
        </w:rPr>
      </w:pPr>
      <w:r>
        <w:rPr>
          <w:rFonts w:eastAsia="Times New Roman" w:cs="Times New Roman"/>
        </w:rPr>
        <w:t xml:space="preserve">Είστε δέσμιοι νεοφιλελεύθερων εμμονών και ισχυρών εξαρτήσεων. Η θέληση της χώρας όμως να απελευθερωθεί από το δικό σας μεσαίωνα είναι ισχυρότερη. Απαιτεί ένα άλλο πολιτικό, κοινωνικό και οικονομικό μοντέλο, απαιτεί σύγκρουση με το παλιό διεφθαρμένο σύστημα που εκπροσωπείτε και αυτή την εντολή την έχουμε αναλάβει εμείς και θα την τηρήσουμε. </w:t>
      </w:r>
    </w:p>
    <w:p w14:paraId="1CCA2660" w14:textId="77777777" w:rsidR="00C30B9F" w:rsidRDefault="003D4032">
      <w:pPr>
        <w:spacing w:line="600" w:lineRule="auto"/>
        <w:ind w:firstLine="720"/>
        <w:jc w:val="both"/>
        <w:rPr>
          <w:rFonts w:eastAsia="Times New Roman" w:cs="Times New Roman"/>
        </w:rPr>
      </w:pPr>
      <w:r>
        <w:rPr>
          <w:rFonts w:eastAsia="Times New Roman" w:cs="Times New Roman"/>
        </w:rPr>
        <w:t xml:space="preserve">Σας ευχαριστώ. </w:t>
      </w:r>
    </w:p>
    <w:p w14:paraId="1CCA2661"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του ΣΥΡΙΖΑ)</w:t>
      </w:r>
    </w:p>
    <w:p w14:paraId="1CCA2662" w14:textId="77777777" w:rsidR="00C30B9F" w:rsidRDefault="003D4032">
      <w:pPr>
        <w:spacing w:line="600" w:lineRule="auto"/>
        <w:ind w:firstLine="720"/>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rPr>
        <w:t xml:space="preserve"> Ευχαριστούμε τον κ. </w:t>
      </w:r>
      <w:proofErr w:type="spellStart"/>
      <w:r>
        <w:rPr>
          <w:rFonts w:eastAsia="Times New Roman" w:cs="Times New Roman"/>
        </w:rPr>
        <w:t>Φάμελλο</w:t>
      </w:r>
      <w:proofErr w:type="spellEnd"/>
      <w:r>
        <w:rPr>
          <w:rFonts w:eastAsia="Times New Roman" w:cs="Times New Roman"/>
        </w:rPr>
        <w:t xml:space="preserve">. </w:t>
      </w:r>
    </w:p>
    <w:p w14:paraId="1CCA2663" w14:textId="77777777" w:rsidR="00C30B9F" w:rsidRDefault="003D4032">
      <w:pPr>
        <w:spacing w:line="600" w:lineRule="auto"/>
        <w:ind w:firstLine="720"/>
        <w:jc w:val="both"/>
        <w:rPr>
          <w:rFonts w:eastAsia="Times New Roman" w:cs="Times New Roman"/>
        </w:rPr>
      </w:pPr>
      <w:r>
        <w:rPr>
          <w:rFonts w:eastAsia="Times New Roman" w:cs="Times New Roman"/>
        </w:rPr>
        <w:t xml:space="preserve">Τον λόγο έχει ο Γενικός Γραμματέας του Κομμουνιστικού Κόμματος Ελλάδας κ. Δημήτρης </w:t>
      </w:r>
      <w:proofErr w:type="spellStart"/>
      <w:r>
        <w:rPr>
          <w:rFonts w:eastAsia="Times New Roman" w:cs="Times New Roman"/>
        </w:rPr>
        <w:t>Κουτσούμπας</w:t>
      </w:r>
      <w:proofErr w:type="spellEnd"/>
      <w:r>
        <w:rPr>
          <w:rFonts w:eastAsia="Times New Roman" w:cs="Times New Roman"/>
        </w:rPr>
        <w:t xml:space="preserve">. </w:t>
      </w:r>
    </w:p>
    <w:p w14:paraId="1CCA2664" w14:textId="77777777" w:rsidR="00C30B9F" w:rsidRDefault="003D4032">
      <w:pPr>
        <w:spacing w:line="600" w:lineRule="auto"/>
        <w:ind w:firstLine="720"/>
        <w:jc w:val="both"/>
        <w:rPr>
          <w:rFonts w:eastAsia="Times New Roman" w:cs="Times New Roman"/>
        </w:rPr>
      </w:pPr>
      <w:r>
        <w:rPr>
          <w:rFonts w:eastAsia="Times New Roman" w:cs="Times New Roman"/>
          <w:b/>
        </w:rPr>
        <w:t>ΔΗΜΗΤΡΙΟΣ ΚΟΥΤΣΟΥΜΠΑΣ (Γενικός Γραμματέας της Κεντρικής Επιτροπής του Κομμουνιστικού Κόμματος Ελλάδας):</w:t>
      </w:r>
      <w:r>
        <w:rPr>
          <w:rFonts w:eastAsia="Times New Roman" w:cs="Times New Roman"/>
        </w:rPr>
        <w:t xml:space="preserve"> Κυρίες και κύριοι Βουλευτές, είναι τραγικό να σκεφτεί κανείς ποια είναι η πραγματική ζούγκλα στην αγορά εργασίας που έχουν διαμορφώσει οι νομοθετικές παρεμβάσεις των κυβερνήσεων του κεφαλαίου, όλη την περίοδο, από την αρχή της οικονομικής κρίσης μέχρι σήμερα, ποιο είναι το βάρβαρο νομικό πλαίσιο στο οποίο πατάει η εργοδοσία και ξεσαλώνει πραγματικά στους εργασιακούς χώρους και κλάδους, επιβάλλοντας ακόμα χειρότερους όρους. </w:t>
      </w:r>
    </w:p>
    <w:p w14:paraId="1CCA2665" w14:textId="77777777" w:rsidR="00C30B9F" w:rsidRDefault="003D4032">
      <w:pPr>
        <w:spacing w:line="600" w:lineRule="auto"/>
        <w:ind w:firstLine="720"/>
        <w:jc w:val="both"/>
        <w:rPr>
          <w:rFonts w:eastAsia="Times New Roman" w:cs="Times New Roman"/>
        </w:rPr>
      </w:pPr>
      <w:r>
        <w:rPr>
          <w:rFonts w:eastAsia="Times New Roman" w:cs="Times New Roman"/>
        </w:rPr>
        <w:t xml:space="preserve">Αυτό το ήδη βάρβαρο πλαίσιο καλείται σήμερα η συγκυβέρνηση ΣΥΡΙΖΑ-ΑΝΕΛ, κατ’ απαίτηση βέβαια των επιχειρηματικών ομίλων, να το κάνει ακόμα χειρότερο, υπηρετώντας και αυτή όπως και οι προηγούμενοι το στρατηγικό στόχο της ανάκαμψης των κερδών τους. </w:t>
      </w:r>
    </w:p>
    <w:p w14:paraId="1CCA2666" w14:textId="77777777" w:rsidR="00C30B9F" w:rsidRDefault="003D4032">
      <w:pPr>
        <w:spacing w:line="600" w:lineRule="auto"/>
        <w:ind w:firstLine="720"/>
        <w:jc w:val="both"/>
        <w:rPr>
          <w:rFonts w:eastAsia="Times New Roman" w:cs="Times New Roman"/>
        </w:rPr>
      </w:pPr>
      <w:r>
        <w:rPr>
          <w:rFonts w:eastAsia="Times New Roman" w:cs="Times New Roman"/>
        </w:rPr>
        <w:t xml:space="preserve">Ενώ η πράξη της δηλώνει μία βαθιά αντεργατική κατεύθυνση, η Κυβέρνηση καταφεύγει στην προπαγάνδα των κόκκινων γραμμών, όταν αποκαλύπτεται πλέον ότι δεν υπήρξαν ποτέ αυτές ως γραμμές υπεράσπισης των λαϊκών συμφερόντων. </w:t>
      </w:r>
    </w:p>
    <w:p w14:paraId="1CCA2667" w14:textId="77777777" w:rsidR="00C30B9F" w:rsidRDefault="003D4032">
      <w:pPr>
        <w:spacing w:line="600" w:lineRule="auto"/>
        <w:ind w:firstLine="720"/>
        <w:jc w:val="both"/>
        <w:rPr>
          <w:rFonts w:eastAsia="Times New Roman" w:cs="Times New Roman"/>
        </w:rPr>
      </w:pPr>
      <w:r>
        <w:rPr>
          <w:rFonts w:eastAsia="Times New Roman" w:cs="Times New Roman"/>
        </w:rPr>
        <w:t xml:space="preserve">Η κόκκινη γραμμή φοριέται πολύ σ’ αυτή την Κυβέρνηση ειδικά, μόνο που αδυνατεί να κρύψει τη γύμνια της. Ο λαός γνωρίζει καλά με ποιον τρόπο η Κυβέρνηση υπεράσπισε το λαϊκό εισόδημα, τις συντάξεις, την πρώτη κατοικία. </w:t>
      </w:r>
    </w:p>
    <w:p w14:paraId="1CCA2668" w14:textId="77777777" w:rsidR="00C30B9F" w:rsidRDefault="003D4032">
      <w:pPr>
        <w:spacing w:line="600" w:lineRule="auto"/>
        <w:ind w:firstLine="720"/>
        <w:jc w:val="both"/>
        <w:rPr>
          <w:rFonts w:eastAsia="Times New Roman" w:cs="Times New Roman"/>
        </w:rPr>
      </w:pPr>
      <w:r>
        <w:rPr>
          <w:rFonts w:eastAsia="Times New Roman" w:cs="Times New Roman"/>
        </w:rPr>
        <w:t xml:space="preserve">Κυρίες και κύριοι, μαζί με την εφαρμογή των αντιλαϊκών μέτρων που έχουν ήδη αποφασιστεί, προετοιμάζονται γοργά τα επόμενα μέτρα για τη δεύτερη αξιολόγηση. Τα επόμενα αντιλαϊκά μέτρα-γέφυρα για την ολοκλήρωση της πρώτης και για την επίσημη έναρξη της δεύτερης αξιολόγησης του μνημονίου βρίσκονται πλέον στο επίκεντρο της διαβούλευσης της συγκυβέρνησης με το κουαρτέτο. </w:t>
      </w:r>
    </w:p>
    <w:p w14:paraId="1CCA2669" w14:textId="77777777" w:rsidR="00C30B9F" w:rsidRDefault="003D4032">
      <w:pPr>
        <w:spacing w:line="600" w:lineRule="auto"/>
        <w:ind w:firstLine="720"/>
        <w:jc w:val="both"/>
        <w:rPr>
          <w:rFonts w:eastAsia="Times New Roman" w:cs="Times New Roman"/>
        </w:rPr>
      </w:pPr>
      <w:r>
        <w:rPr>
          <w:rFonts w:eastAsia="Times New Roman" w:cs="Times New Roman"/>
        </w:rPr>
        <w:t xml:space="preserve">Σ’ αυτό το πλαίσιο, στο επόμενο πακέτο με τα νέα αντιλαϊκά μέτρα περιλαμβάνονται και η αναμόρφωση των τιμολογίων της ΔΕΗ, για τους μεγάλους βέβαια βιομηχάνους καταναλωτές, ζήτημα που βάζει σταθερά στο τραπέζι και η πλευρά του ΣΕΒ, με κατεύθυνση τη μείωση του λεγόμενου ενεργειακού κόστους των βιομηχανιών. </w:t>
      </w:r>
    </w:p>
    <w:p w14:paraId="1CCA266A" w14:textId="77777777" w:rsidR="00C30B9F" w:rsidRDefault="003D4032">
      <w:pPr>
        <w:spacing w:line="600" w:lineRule="auto"/>
        <w:ind w:firstLine="720"/>
        <w:jc w:val="both"/>
        <w:rPr>
          <w:rFonts w:eastAsia="Times New Roman" w:cs="Times New Roman"/>
        </w:rPr>
      </w:pPr>
      <w:r>
        <w:rPr>
          <w:rFonts w:eastAsia="Times New Roman" w:cs="Times New Roman"/>
        </w:rPr>
        <w:t>Αναφέρονται και εκκρεμότητες στο ασφαλιστικό, χωρίς περαιτέρω διευκρινίσεις, ενώ στο αντιλαϊκό τραπέζι βρίσκονται και τα ισοδύναμα μέτρα που αφορούν στα ειδικά μισθολόγια του δημοσίου, όπως επίσης η επιτάχυνση της απελευθέρωσης και των ιδιωτικοποιήσεων σε τομείς της οικονομίας.</w:t>
      </w:r>
    </w:p>
    <w:p w14:paraId="1CCA266B" w14:textId="77777777" w:rsidR="00C30B9F" w:rsidRDefault="003D4032">
      <w:pPr>
        <w:spacing w:line="600" w:lineRule="auto"/>
        <w:ind w:firstLine="720"/>
        <w:jc w:val="both"/>
        <w:rPr>
          <w:rFonts w:eastAsia="Times New Roman" w:cs="Times New Roman"/>
        </w:rPr>
      </w:pPr>
      <w:r>
        <w:rPr>
          <w:rFonts w:eastAsia="Times New Roman" w:cs="Times New Roman"/>
        </w:rPr>
        <w:t>Την ίδια ώρα στα σκαριά και υπό συζήτηση με τους ιμπεριαλιστικούς οργανισμούς βρίσκεται το σχέδιο για τη λεγόμενη παραγωγική ανασυγκρότηση, που με τη σειρά του θα αποτελέσει τον μπούσουλα για την τόνωση της ανταγωνιστικότητας του εγχώριου κεφαλαίου, με άξονα τις νέες κρατικές παρεμβάσεις για τις επενδύσεις και την ενίσχυση ισχυρών επιχειρηματικών ομίλων και κλάδων της οικονομίας και της παραγωγής, με ανταγωνιστικό πλεονέκτημα.</w:t>
      </w:r>
    </w:p>
    <w:p w14:paraId="1CCA266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βέβαια, τα παραπάνω συνδέονται και με την εφαρμογή αντιλαϊκών μέτρων που ήδη ψηφίστηκαν, αλλά απαιτούν νέες κανονιστικές ρυθμίσεις. </w:t>
      </w:r>
    </w:p>
    <w:p w14:paraId="1CCA266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Για την Κυβέρνηση η πραγματική κόκκινη γραμμή είναι μία και χαράσσεται με γνώμονα τα συμφέροντα του κεφαλαίου, για να δουν, βέβαια, άσπρη μέρα μόνο τα κέρδη του. Οι δικές του ανάγκες υπαγορεύουν πόσα και ποια μέτρα θα παρθούν. Υποβάλλουν αυτή ή την άλλη στάση της Κυβέρνησης, στο πλαίσιο, βέβαια, της διαπραγμάτευσης και με τους δανειστές.</w:t>
      </w:r>
    </w:p>
    <w:p w14:paraId="1CCA266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Με δεδομένη τη συνεχιζόμενη ύφεση στην Ελλάδα, τη δυσκολία της Ευρωπαϊκής Ένωσης να περάσει σε δυναμικούς ρυθμούς ανάπτυξης και την όξυνση όλων των αντιθέσεων, η πορεία της αντιλαϊκής κλιμάκωσης είναι προδιαγεγραμμένη. Το άνοιγμα των εργασιακών σε λίγους μήνες το επιβεβαιώνει αυτό,  όπως και η παραδοχή της Κυβέρνησης ότι όλα είναι ανοικτά στο τραπέζι. </w:t>
      </w:r>
    </w:p>
    <w:p w14:paraId="1CCA266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Άλλωστε το εγχώριο κεφάλαιο δεν έκρυψε ποτέ ότι η ανάκαμψη της κερδοφορίας του, πέραν της γενναίας στήριξης από τον κρατικό κορβανά, όπως προκύπτει και από τον αναπτυξιακό νόμο, προϋποθέτει φθηνότερη την εργατική δύναμη, σμπαράλιασμα εργασιακών σχέσεων και περιστολή των όποιων δικαιωμάτων έχουν απομείνει. </w:t>
      </w:r>
    </w:p>
    <w:p w14:paraId="1CCA267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Κόκκινες γραμμές, με βάση τα συμφέροντά του, μπορεί και πρέπει να χαράξει μόνο ο ίδιος ο λαός, που είναι ο μόνος που μπορεί να τα υπερασπιστεί αποτελεσματικά.</w:t>
      </w:r>
    </w:p>
    <w:p w14:paraId="1CCA267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αλήθεια, τι ανάπτυξη θα είναι αυτή που θα έρθει; Γιατί υπάρχει ανάπτυξη και «ανάπτυξη». Υπάρχει ανάπτυξη για τους λίγους και ανάπτυξη για τους πολλούς. Εμείς λέμε ότι ανάπτυξη για όλους δεν μπορεί να υπάρξει. Είναι άλλο πράγμα η ανάπτυξη για τον εργάτη και τον εργαζόμενο και άλλο η ανάπτυξη που συμφέρει τον καπιταλιστή, τον βιομήχανο και τον εφοπλιστή. Με αυτούς τους δεύτερους είναι ο αναπτυξιακός νόμος που φέρνει η Κυβέρνηση. </w:t>
      </w:r>
    </w:p>
    <w:p w14:paraId="1CCA267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Κι έτσι εξηγείται γιατί ήδη έχετε πάρει τα εύσημα από τον Σύνδεσμο Ελλήνων Βιομηχάνων. Έτσι εξηγείται γιατί προχθές στα «ΠΟΣΕΙΔΩΝΙΑ» στον Πειραιά πήρε τα εύσημα από τους εφοπλιστές και τα μεγάλα συμφέροντα ο κύριος Πρωθυπουργός. </w:t>
      </w:r>
    </w:p>
    <w:p w14:paraId="1CCA267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Έτσι εξηγείται γιατί σας λέει «μπράβο» τώρα ο Σόιμπλε, το γνωστό «κοράκι» πριν από έναν χρόνο και δεν συμμαζεύεται, όπως τον ονομάζατε. Γι’ αυτό παίρνετε «μπράβο» από τον </w:t>
      </w:r>
      <w:proofErr w:type="spellStart"/>
      <w:r>
        <w:rPr>
          <w:rFonts w:eastAsia="Times New Roman" w:cs="Times New Roman"/>
          <w:szCs w:val="24"/>
        </w:rPr>
        <w:t>Ντάισελμπλουμ</w:t>
      </w:r>
      <w:proofErr w:type="spellEnd"/>
      <w:r>
        <w:rPr>
          <w:rFonts w:eastAsia="Times New Roman" w:cs="Times New Roman"/>
          <w:szCs w:val="24"/>
        </w:rPr>
        <w:t xml:space="preserve">, τον Βαλς και άλλους, από όλα, δηλαδή, τα «κοράκια» που ξεζουμίζουν και τους δικούς τους λαούς και τον λαό της Ελλάδας, τους εργαζόμενους αυτής της χώρας. </w:t>
      </w:r>
    </w:p>
    <w:p w14:paraId="1CCA267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το παραμύθι αυτό περί δίκαιης ανάπτυξης είναι πάρα πολύ παλιό. Κυκλοφόρησε και από τις προηγούμενες κυβερνήσεις της Νέας Δημοκρατίας και του ΠΑΣΟΚ, με πληθώρα τίτλων. Άλλοτε το έλεγαν «Ισχυρή Ελλάδα», «Επανίδρυση του κράτους»,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διάφορα τέτοια. </w:t>
      </w:r>
    </w:p>
    <w:p w14:paraId="1CCA267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βασικός πυρήνας της αφήγησης όλων αυτών των κυβερνήσεων είναι στην ουσία ο ίδιος. Πάντοτε ο λαός καλείται άμεσα να κάνει θυσίες, με την υπόσχεση ότι αυτές θα είναι προσωρινές και θα συμβάλουν στην αύξηση των κερδών των μονοπωλιακών ομίλων και στη συνέχεια η αύξηση της κερδοφορίας του κεφαλαίου θα διασφαλίσει δήθεν την ευημερία των μισθωτών και των αυτοαπασχολουμένων σε κάποιο αόρατο μέλλον.</w:t>
      </w:r>
    </w:p>
    <w:p w14:paraId="1CCA267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Παρ’ ότι, λοιπόν, το παραμύθι είναι παλιό, η νέα αφήγηση από τον σημερινό Πρωθυπουργό παίρνει εύκολα το πρώτο βραβείο και του θράσους και της πολιτικής εξαπάτησης. Οι εργάτες, οι αυτοαπασχολούμενοι και οι αγρότες μετρούν μεγάλες και αιματηρές, πραγματικά, απώλειες από την αρχή της καπιταλιστικής κρίσης στην Ελλάδα. </w:t>
      </w:r>
    </w:p>
    <w:p w14:paraId="1CCA267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μέσος μισθωτός, πριν από τη φορολογία του εισοδήματός του, έχει χάσει πάνω από το 25% της αγοραστικής δύναμης που είχε το 2009. Ο κατώτερος μισθός έχει ήδη κατέβει στα 586 ευρώ μικτά και τα 750 ευρώ, σε σχέση με τα 751 ευρώ που ήταν πριν από το 2012. Ο ένας στους δύο Έλληνες οφείλει πλέον στην εφορία. Μέσα στο φετινό πρώτο τετράμηνο τα ληξιπρόθεσμα χρέη προς την εφορία αυξήθηκαν κατά 4,33 δισεκατομμύρια ευρώ.</w:t>
      </w:r>
    </w:p>
    <w:p w14:paraId="1CCA267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Από τους </w:t>
      </w:r>
      <w:proofErr w:type="spellStart"/>
      <w:r>
        <w:rPr>
          <w:rFonts w:eastAsia="Times New Roman" w:cs="Times New Roman"/>
          <w:szCs w:val="24"/>
        </w:rPr>
        <w:t>εκατόν</w:t>
      </w:r>
      <w:proofErr w:type="spellEnd"/>
      <w:r>
        <w:rPr>
          <w:rFonts w:eastAsia="Times New Roman" w:cs="Times New Roman"/>
          <w:szCs w:val="24"/>
        </w:rPr>
        <w:t xml:space="preserve"> τριανταεπτά χιλιάδες που είχαν ενταχθεί στη ρύθμιση των εκατό δόσεων, σήμερα οι πενήντα τέσσερις χιλιάδες δεν μπορούν πλέον να ανταποκριθούν. Αντίστοιχα, διογκώθηκαν οι ληξιπρόθεσμες οφειλές προς τη ΔΕΗ και έφτασαν τα 2,7 δισεκατομμύρια ευρώ το πρώτο τρίμηνο του 2016.</w:t>
      </w:r>
    </w:p>
    <w:p w14:paraId="1CCA267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Η διακυβέρνηση του ΣΥΡΙΖΑ, όχι μόνο δεν οδήγησε σε κάποια ανάκτηση έστω ενός μέρους των μεγάλων προηγούμενων απωλειών, αλλά φόρτωσε και φορτώνει τον λαό μας με ασήκωτα νέα βάρη. Η ανάπτυξη των άδικων έμμεσων φόρων, ιδιαίτερα του ΦΠΑ, η μείωση του αφορολόγητου ορίου, η διατήρηση του ΕΝΦΙΑ, η μείωση των επικουρικών συντάξεων, η σφαγή των ασφαλιστικών δικαιωμάτων των εργαζομένων είναι η πικρή γεύση από τη νέα αριστερή διαχείριση. Την ίδια περίοδο της κρίσης είχαμε έξοδο από τη χώρα χρηματικού κεφαλαίου 140 δισεκατομμυρίων ευρώ και οι εφοπλιστές πληρώνουν για ετήσιους φόρους τα ναύλα δύο, άντε το πολύ τριών ημερών. Συνολικά, δηλαδή, το μονοπωλιακό κεφάλαιο συνεισφέρει λιγότερο από το 5% στα ετήσια φορολογικά έσοδα.</w:t>
      </w:r>
    </w:p>
    <w:p w14:paraId="1CCA267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Επομένως, ο λαός πρέπει να κρίνει κάθε νέα αστική, δήθεν αναπτυξιακή, πολιτική με κριτήριο την ανάκτηση των μεγάλων απωλειών του και κυρίως την απαίτηση ικανοποίησης των αναγκών του, που θυσιάζονται συνεχώς στον βωμό αυτού του κέρδους. Η κλιμάκωση της αντιλαϊκής επίθεσης δεν αποτελεί αναγκαστική υποχώρηση της Κυβέρνησης στις εξωτερικές πιέσεις της τρόικα, όπως έχει ισχυριστεί και ο κ. Τσίπρας.</w:t>
      </w:r>
    </w:p>
    <w:p w14:paraId="1CCA267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με τους εκπροσώπους της Ευρωπαϊκής Ένωσης, της Ευρωπαϊκής Κεντρικής Τράπεζας και του Διεθνούς Νομισματικού Ταμείου κινούνται και οι απαιτήσεις του ΣΕΒ για τη μείωση του μη μισθολογικού κόστους και για νέες </w:t>
      </w:r>
      <w:proofErr w:type="spellStart"/>
      <w:r>
        <w:rPr>
          <w:rFonts w:eastAsia="Times New Roman" w:cs="Times New Roman"/>
          <w:szCs w:val="24"/>
        </w:rPr>
        <w:t>φοροελαφρύνσεις</w:t>
      </w:r>
      <w:proofErr w:type="spellEnd"/>
      <w:r>
        <w:rPr>
          <w:rFonts w:eastAsia="Times New Roman" w:cs="Times New Roman"/>
          <w:szCs w:val="24"/>
        </w:rPr>
        <w:t xml:space="preserve"> των κερδών του κεφαλαίου. Η συγκεκριμένη πολιτική, βέβαια, δεν αποτελεί και ελληνική πρωτοτυπία. Οι βασικές κατευθύνσεις της εφαρμόζονται σε όλα τα κράτη-μέλη της Ευρωπαϊκής Ένωσης και αποτυπώνονται και στην στρατηγική «ΕΥΡΩΠΗ 2020». Χαράχτηκαν πολύ πριν τη διεθνή καπιταλιστική κρίση του 2009 και δεν αφορούν μόνο υπερχρεωμένα κράτη.</w:t>
      </w:r>
    </w:p>
    <w:p w14:paraId="1CCA267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Τα τελευταία δεκαπέντε χρόνια η κρατική ενίσχυση των επενδύσεων των ιδιωτικών ομίλων έφτασε τα 12 δισεκατομμύρια ευρώ. Το συνολικό ύψος των επενδύσεων έφτασε τα 32 δισεκατομμύρια ευρώ. Η εργατική τάξη γνωρίζει πλέον από την ίδια της την πείρα ποιος ωφελήθηκε από αυτόν τον πακτωλό των κρατικών ενισχύσεων και από τις επενδύσεις των μονοπωλιακών ομίλων.</w:t>
      </w:r>
    </w:p>
    <w:p w14:paraId="1CCA267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Η Κυβέρνηση, θέλοντας να προβάλει το διαφορετικό στίγμα του νέου αναπτυξιακού νόμου, ισχυρίζεται ότι η κυβερνητική πολιτική αξιοποιεί το ανθρώπινο δυναμικό, προωθεί την εξωστρέφεια και την καινοτομία, τις μεγάλες τεχνολογικές τομές στον παραγωγικό ιστό της χώρας. Παράλληλα, τονίζει ότι το κράτος πρέπει να είναι αρωγός στην προσπάθεια του ιδιωτικού τομέα.</w:t>
      </w:r>
    </w:p>
    <w:p w14:paraId="1CCA267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Πίσω από τη ρητορική -λέμε εμείς- για την αξιοποίηση του ανθρώπινου δυναμικού κρύβεται η ατελείωτη αλυσίδα μέτρων που κάνουν πιο φτηνή την εργατική δύναμη. Πίσω από τις διακηρύξεις για αποτελεσματικό κράτος κρύβεται η μεγαλύτερη </w:t>
      </w:r>
      <w:proofErr w:type="spellStart"/>
      <w:r>
        <w:rPr>
          <w:rFonts w:eastAsia="Times New Roman" w:cs="Times New Roman"/>
          <w:szCs w:val="24"/>
        </w:rPr>
        <w:t>φοροαφαίμαξη</w:t>
      </w:r>
      <w:proofErr w:type="spellEnd"/>
      <w:r>
        <w:rPr>
          <w:rFonts w:eastAsia="Times New Roman" w:cs="Times New Roman"/>
          <w:szCs w:val="24"/>
        </w:rPr>
        <w:t xml:space="preserve"> του λαού μας και οι περικοπές δαπανών κοινωνικής πολιτικής, για να αυξηθεί η κρατική ενίσχυση των ντόπιων ομίλων και να διασφαλιστούν τα συμφέροντα των δανειστών. Η αξιοποίηση της καινοτομίας για να αυξηθεί η παραγωγικότητα δεν χρησιμοποιείται σε αυτό εδώ το σύστημα, στον καπιταλισμό, για να βελτιωθεί η θέση των εργαζομένων, αλλά για να αυξηθούν τα κέρδη του κεφαλαίου. Η χρηματοδότηση προγραμμάτων καινοτομίας για μικρές επιχειρήσεις αφ’ ενός αφορά ένα πολύ μικρό, ένα ελάχιστο μέρος του συνόλου τους και αφ’ ετέρου αναθέτει σε αυτές ένα σημαντικό μέρος του επιχειρηματικού ρίσκου. Όποιες διαμορφώνουν κερδοφόρες πατέντες μπορούν εύκολα να εξαγοραστούν, όπως όλοι ξέρουμε σε αυτή εδώ την Αίθουσα, αλλά και έξω από αυτή, από τους μεγαλύτερους ομίλους.</w:t>
      </w:r>
    </w:p>
    <w:p w14:paraId="1CCA267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έχει ιδιαίτερη σημασία σήμερα να επισημάνουμε ότι με βάση τα μεγέθη που παρουσιάζει η ίδια η Κυβέρνηση και το αναιμικό αναπτυξιακό πακέτο χρηματοδότησης, 3,6 δισεκατομμύρια ευρώ, η πρόβλεψή της για γρήγορη και σημαντική ανάκαμψη είναι και ατεκμηρίωτη και αβέβαιη.</w:t>
      </w:r>
    </w:p>
    <w:p w14:paraId="1CCA2680" w14:textId="77777777" w:rsidR="00C30B9F" w:rsidRDefault="003D4032">
      <w:pPr>
        <w:spacing w:line="600" w:lineRule="auto"/>
        <w:ind w:firstLine="720"/>
        <w:jc w:val="both"/>
        <w:rPr>
          <w:rFonts w:eastAsia="Times New Roman"/>
          <w:szCs w:val="24"/>
        </w:rPr>
      </w:pPr>
      <w:r>
        <w:rPr>
          <w:rFonts w:eastAsia="Times New Roman"/>
          <w:szCs w:val="24"/>
        </w:rPr>
        <w:t xml:space="preserve">Μια απλή ματιά στην επιβράδυνση της διεθνούς οικονομίας, στην κατάσταση της Ευρωζώνης, στην αύξηση της ανισομετρίας, στην ανάπτυξη των κρίκων της </w:t>
      </w:r>
      <w:r>
        <w:rPr>
          <w:rFonts w:eastAsia="Times New Roman"/>
          <w:szCs w:val="28"/>
        </w:rPr>
        <w:t>Ευρωπαϊκής Ένωσης</w:t>
      </w:r>
      <w:r>
        <w:rPr>
          <w:rFonts w:eastAsia="Times New Roman"/>
          <w:szCs w:val="24"/>
        </w:rPr>
        <w:t xml:space="preserve"> και στην πορεία της εγχώριας βιομηχανικής παραγωγής είναι αρκετή τουλάχιστον για να αμφιβάλλουμε. Η Κυβέρνηση ΣΥΡΙΖΑ-ΑΝΕΛ εξυπηρετεί πολλαπλά τα συμφέροντα του κεφαλαίου αυτήν την περίοδο. Προωθεί σκληρά αντεργατικά μέτρα με πολύ μικρότερη –είναι γεγονός- λαϊκή αντίσταση απ’ αυτήν που θα συναντούσε, για παράδειγμα, μια κυβέρνηση Νέας Δημοκρατίας-ΠΑΣΟΚ. Συμβάλλει στον αφοπλισμό του συνδικαλιστικού κινήματος, όχι μόνο με τη δράση του παραδοσιακού κυβερνητικού συνδικαλισμού, αλλά και με την απογοήτευση κάποιων τμημάτων εργαζομένων, που αφού παρασύρθηκαν από το εμπόριο κάλπικης ελπίδας του ΣΥΡΙΖΑ της προηγούμενης περιόδου, τώρα οδηγούνται στο λαθεμένο συμπέρασμα ότι δεν υπάρχει εναλλακτική πολιτική λύση. </w:t>
      </w:r>
    </w:p>
    <w:p w14:paraId="1CCA2681" w14:textId="77777777" w:rsidR="00C30B9F" w:rsidRDefault="003D4032">
      <w:pPr>
        <w:spacing w:line="600" w:lineRule="auto"/>
        <w:ind w:firstLine="720"/>
        <w:jc w:val="both"/>
        <w:rPr>
          <w:rFonts w:eastAsia="Times New Roman"/>
          <w:szCs w:val="24"/>
        </w:rPr>
      </w:pPr>
      <w:r>
        <w:rPr>
          <w:rFonts w:eastAsia="Times New Roman"/>
          <w:szCs w:val="24"/>
        </w:rPr>
        <w:t>Παράλληλα, ο ΣΥΡΙΖΑ διασφαλίζει τον αναγκαίο χρόνο για την αναμόρφωση και την παραπέρα θωράκιση αυτού του αστικού πολιτικού συστήματος, τον εκσυγχρονισμό του αστικού κράτους, ώστε να γίνει πιο αποτελεσματικό στην προώθηση της στρατηγικής του, όπως είναι οι διεργασίες και για το Σύνταγμα και για τον εκλογικό νόμο και για άλλα τέτοια ανάλογα.</w:t>
      </w:r>
    </w:p>
    <w:p w14:paraId="1CCA2682" w14:textId="77777777" w:rsidR="00C30B9F" w:rsidRDefault="003D4032">
      <w:pPr>
        <w:spacing w:line="600" w:lineRule="auto"/>
        <w:ind w:firstLine="720"/>
        <w:jc w:val="both"/>
        <w:rPr>
          <w:rFonts w:eastAsia="Times New Roman"/>
          <w:szCs w:val="24"/>
        </w:rPr>
      </w:pPr>
      <w:r>
        <w:rPr>
          <w:rFonts w:eastAsia="Times New Roman"/>
          <w:szCs w:val="24"/>
        </w:rPr>
        <w:t>Στους εγχώριους και ξένους μονοπωλιακούς ομίλους, επίσης, διασφαλίζει προκλητικούς προνομιακούς όρους για την αξιοποίηση της κρατικής περιουσίας, όπως είναι το ξεπούλημα του Ελληνικού, τα περιφερειακά αεροδρόμια και άλλα που έπονται.</w:t>
      </w:r>
    </w:p>
    <w:p w14:paraId="1CCA2683"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(Στο σημείο αυτό κτυπά το κουδούνι λήξεως του χρόνου ομιλίας του Γενικού Γραμματέα του ΚΚΕ)</w:t>
      </w:r>
    </w:p>
    <w:p w14:paraId="1CCA2684"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 xml:space="preserve">Τέλος, πολύτιμη για το σύστημα είναι η συμβολή του ΣΥΡΙΖΑ στο να εγκλωβιστεί ο λαός στην επιλογή του δήθεν μικρότερου κακού. Η Κυβέρνηση καλεί συνεχώς τον λαό μας να συγκρίνει τα πλήγματα που δέχθηκε από τη δική της πολιτική σε σχέση με εκείνα που δέχθηκε από τη διακυβέρνηση Νέας Δημοκρατίας-ΠΑΣΟΚ. Προσπαθεί να συσκοτίσει το γεγονός ότι όχι μόνο αποδέχθηκε όλους τους αντιλαϊκούς νόμους και τα μέτρα των προηγούμενων, αλλά συνέχισε να φορτώνει στον λαό νέα ασήκωτα βάρη. </w:t>
      </w:r>
    </w:p>
    <w:p w14:paraId="1CCA2685"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 xml:space="preserve">Επομένως, στις σημερινές συνθήκες, ο ΣΥΡΙΖΑ αποτελεί την κατάλληλη αστική επιλογή για να προχωρήσει η «βρώμικη» δουλειά, όπως επανειλημμένα έχουμε πει και απ’ αυτό το Βήμα, της ισοπέδωσης των λαϊκών δικαιωμάτων. </w:t>
      </w:r>
    </w:p>
    <w:p w14:paraId="1CCA2686"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 xml:space="preserve">Για όλους αυτούς τους λόγους, η δίκαιη ανάπτυξη μέσα στο σύστημα της εκμετάλλευσης αποτελεί μάλλον ένα από τα πιο σύντομα ανέκδοτα, αν δεν ήταν τραγικό. Η πλούσια διεθνής και ελληνική πείρα επιβεβαίωσε ότι καμμιά αστική κυβέρνηση δεν μπορεί να εξανθρωπίσει τον καπιταλισμό, καθώς σαπίζει αυτό το σύστημα. Ο μονοπωλιακός καπιταλισμός θα γίνεται όλο και πιο βάρβαρος, όλο και πιο αντιδραστικός. </w:t>
      </w:r>
    </w:p>
    <w:p w14:paraId="1CCA2687"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 xml:space="preserve">Το ζητούμενο συνεπώς για τους εργάτες και τα φτωχά λαϊκά στρώματα είναι να οργανώσουν όσο πιο γρήγορα, όσο πιο αποφασιστικά γίνεται την αντεπίθεσή τους, σημαδεύοντας όμως τον πραγματικό αντίπαλο που φράζει τον δρόμο για να ικανοποιηθούν οι ανάγκες τους, με αφετηρία την απαίτηση για άμεση ανάκτηση των μεγάλων απωλειών του λαού την περίοδο της κρίσης, όπως η άμεση αποκατάσταση του κατώτερου μισθού στα 751 ευρώ. </w:t>
      </w:r>
    </w:p>
    <w:p w14:paraId="1CCA2688" w14:textId="77777777" w:rsidR="00C30B9F" w:rsidRDefault="003D4032">
      <w:pPr>
        <w:spacing w:after="0" w:line="600" w:lineRule="auto"/>
        <w:ind w:firstLine="720"/>
        <w:jc w:val="both"/>
        <w:rPr>
          <w:rFonts w:eastAsia="Times New Roman" w:cs="Times New Roman"/>
          <w:szCs w:val="28"/>
        </w:rPr>
      </w:pPr>
      <w:r>
        <w:rPr>
          <w:rFonts w:eastAsia="Times New Roman" w:cs="Times New Roman"/>
          <w:szCs w:val="28"/>
        </w:rPr>
        <w:t>Πρέπει και μπορούν να οργανωθούν μαζικοί μαχητικοί αγώνες σε αντιμονοπωλιακή, αντικαπιταλιστική κατεύθυνση, κόντρα στις επιδιώξεις της Κυβέρνησης. Το ταξικό εργατικό κίνημα πρέπει να οργανώσει την πάλη του για την αντιμετώπιση τόσο αυτής της πολιτικής, όσο –και κύρια- την αντιμετώπιση της μεγάλης επιθετικότητας του κεφαλαίου. Τέτοιο είναι, για παράδειγμα, το μέτωπο των συλλογικών συμβάσεων και η συζήτηση μέσα στο κίνημα, μέσα στα σωματεία, στους τόπους δουλειάς, για τις προϋποθέσεις που απαιτούνται για να ανοίξει αυτό.</w:t>
      </w:r>
    </w:p>
    <w:p w14:paraId="1CCA2689" w14:textId="77777777" w:rsidR="00C30B9F" w:rsidRDefault="003D4032">
      <w:pPr>
        <w:spacing w:after="0" w:line="600" w:lineRule="auto"/>
        <w:ind w:firstLine="720"/>
        <w:jc w:val="both"/>
        <w:rPr>
          <w:rFonts w:eastAsia="Times New Roman" w:cs="Times New Roman"/>
          <w:szCs w:val="24"/>
        </w:rPr>
      </w:pPr>
      <w:r>
        <w:rPr>
          <w:rFonts w:eastAsia="Times New Roman" w:cs="Times New Roman"/>
          <w:szCs w:val="28"/>
        </w:rPr>
        <w:t xml:space="preserve"> Όλα αυτά δεν είναι από τα συνηθισμένα μέτωπα. Αφορούν την καρδιά της ταξικής αναμέτρησης απέναντι σε μια ενιαία επίθεση, σε μια ενιαία επιθετική πολιτική του κεφαλαίου. </w:t>
      </w:r>
      <w:r>
        <w:rPr>
          <w:rFonts w:eastAsia="Times New Roman" w:cs="Times New Roman"/>
          <w:szCs w:val="24"/>
        </w:rPr>
        <w:t xml:space="preserve">Αφορά στην υπεράσπιση της εργατικής τάξης και του βιοτικού της επιπέδου από τη ληστρική εκμετάλλευση, τη διεκδίκηση των απωλειών που είχε και κυρίως τη διαμόρφωση των συνθηκών εκείνων που θα ενισχύσουν τη διαπραγματευτική της θέση απέναντι στη μεγάλη καπιταλιστική εργοδοσία. </w:t>
      </w:r>
    </w:p>
    <w:p w14:paraId="1CCA268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συζήτηση αφορά στο πώς θα οργανωθεί η αντεπίθεση των εργαζομένων ενιαία, κατά κλάδο, πανελλαδικά, πώς θα δημιουργηθούν οι όροι που θα επιτρέπουν στον λαό μας να περάσει σε πραγματική αντεπίθεση. </w:t>
      </w:r>
    </w:p>
    <w:p w14:paraId="1CCA268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Χρειάζεται πάρα πολύ μεγάλη προσπάθεια και αποφασιστικά βήματα και στον βαθμό οργάνωσης των εργαζομένων σήμερα και στην ενίσχυση της ταξικής γραμμής από τις οργανώσεις που συσπειρώνονται, τουλάχιστον, σε αυτή τη γραμμή. </w:t>
      </w:r>
    </w:p>
    <w:p w14:paraId="1CCA268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 την εργατική τάξη δεν υπάρχει καμμιά ελπίδα, και όταν ακόμα περάσουμε σε κάποια ανάκαμψη, αν δεν οργανώσει τον δικό της αγώνα. Γι’ αυτό και αυτοί οι αγώνες δεν θα έχουν δυναμισμό και προοπτική αν δεν συνδέονται με ισχυρή αμφισβήτηση της κυριαρχίας του κεφαλαίου, αν δεν είναι σκληρή και μαζική η ταξική πάλη για ανάπτυξη προς όφελος του λαού και όχι βέβαια της κερδοφορίας των λίγων καπιταλιστών. </w:t>
      </w:r>
    </w:p>
    <w:p w14:paraId="1CCA268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Στον βαθμό που συνειδητοποιείται αυτή η ανάγκη και μπαίνουν στην άκρη οι τυχοδιώκτες, οι καιροσκόποι, θα έχουμε και αποτελεσματικούς διεκδικητικούς αγώνες, αγώνες με ριζοσπαστικούς στόχους πάλης που θα φωτίζουν την ανάγκη αποφασιστικής σύγκρουσης με την πολιτική και την εξουσία των μονοπωλίων, όπως είναι η πάλη για την κατάργηση της εμπορευματοποίησης της κοινωνικής ασφάλισης στην υγεία, στην παιδεία κ.λπ..</w:t>
      </w:r>
    </w:p>
    <w:p w14:paraId="1CCA268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Μόνο η οργάνωση αυτής της εργατικής λαϊκής αντεπίθεσης μπορεί να ανακόψει και να ανατρέψει τις νέες δέσμες αντιλαϊκών μέτρων που έρχονται καλυμμένες με τον μανδύα μιας δήθεν δίκαιης ανάπτυξης. Σε αυτήν την κατεύθυνση οι δυνάμεις του ΚΚΕ και μέσα και έξω από τη Βουλή θα δώσουν τον καλύτερο τους εαυτό το επόμενο διάστημα.</w:t>
      </w:r>
    </w:p>
    <w:p w14:paraId="1CCA268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Σας ευχαριστώ.</w:t>
      </w:r>
    </w:p>
    <w:p w14:paraId="1CCA2690"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Σηφάκης από τον ΣΥΡΙΖΑ.</w:t>
      </w:r>
    </w:p>
    <w:p w14:paraId="1CCA2691"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ΙΩΑΝΝΗΣ ΣΗΦΑΚΗΣ: </w:t>
      </w:r>
      <w:r>
        <w:rPr>
          <w:rFonts w:eastAsia="Times New Roman" w:cs="Times New Roman"/>
          <w:szCs w:val="24"/>
        </w:rPr>
        <w:t>Κύριε Πρόεδρε, κύριοι Υπουργοί, κυρίες και κύριοι συνάδελφοι, ο αναπτυξιακός νόμος θα αποτελεί πάντοτε ένα εργαλείο που μπορεί να βοηθήσει την ανάπτυξη της οικονομίας. Το πώς είναι διαμορφωμένος, όμως, ο κάθε αναπτυξιακός νόμος δείχνει ξεκάθαρα την πολιτική διάθεση, την κατεύθυνση της κυβέρνησης που τον επεξεργάζεται και τον προτείνει για ψήφιση και το τι οικονομία θέλει.</w:t>
      </w:r>
    </w:p>
    <w:p w14:paraId="1CCA269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νέος αναπτυξιακός νόμος, λοιπόν, που ψηφίζουμε σήμερα είναι προφανώς άρρηκτα συνδεδεμένος με την οικονομική συγκυρία στην οποία βρισκόμαστε, το γεγονός ότι μόλις πετύχαμε τη σταθεροποίηση της χώρας, την απομάκρυνση της αβεβαιότητας, και έχει να κάνει και με το τι ανάπτυξη θέλουμε, τι προϊόντα θέλουμε. Θέλουμε φθηνά και υποβαθμισμένα προϊόντα με συμπίεση του εργατικού κόστους και των εργατικών δικαιωμάτων ή ποιοτική παραγωγή με ισχυρή προστιθέμενη αξία που θα απευθύνεται, πέραν της εγχώριας, και σε απαιτητικές και δυναμικές διεθνείς αγορές;</w:t>
      </w:r>
    </w:p>
    <w:p w14:paraId="1CCA269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Υπάρχει και σχεδιασμός στον αναπτυξιακό νόμο που προτείνεται σήμερα; Υπάρχουν τομείς προτεραιότητας; Θα ωφεληθούν οι ίδιοι και οι ίδιοι που χρόνια ωφελούνται ή θα δούμε την ανάπτυξη κάπως αλλιώς; Εδώ ακριβώς είναι και οι βασικές διαφορές αυτού του νόμου από τους προηγούμενους. </w:t>
      </w:r>
    </w:p>
    <w:p w14:paraId="1CCA269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Με τους προηγούμενους νόμους το 4% των επενδυτικών σχεδίων πήρε το 44% των επιδοτήσεων. Αυτό θέλουμε; Έξι επιχειρήσεις πήραν 1 δισεκατομμύριο, δεκαπέντε επιχειρήσεις πήραν 1,5 δισεκατομμύριο, ενενήντα πέντε επιχειρήσεις πήραν 3 δισεκατομμύρια, επιτάσσοντας την ανισότητα στη χώρα. Αυτό θέλουμε; Δύο κλάδοι πήραν το 46% των επενδυτικών σχεδίων και πήραν το 72% των επιδοτήσεων. Αυτό θέλουμε; Έξι χιλιάδες διακόσια επενδυτικά σχέδια δεν έχουν υλοποιηθεί και εκκρεμούν για αυτά 6,4 δισεκατομμύρια επιδοτήσεις. Αυτή είναι η στήριξη του ιδιωτικού τομέα και των μικρομεσαίων; </w:t>
      </w:r>
    </w:p>
    <w:p w14:paraId="1CCA269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Δεν μίλησε για όλα αυτά, βέβαια, πριν από λίγο ο κ. Μητσοτάκης, ούτε μίλησε για το γεγονός ότι στα πέντε χρόνια της δικιάς τους διακυβέρνησης οι επιδοτήσεις από το 17% του ΑΕΠ έφτασαν στο 11% του ΑΕΠ, όταν ο μέσος όρος στην Ευρώπη είναι στο 20%.</w:t>
      </w:r>
    </w:p>
    <w:p w14:paraId="1CCA269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Εμείς είμαστε ξεκάθαροι ότι δεν θέλουμε αυτό. Ο νέος αναπτυξιακός νόμος είναι κομμένος και ραμμένος για τις μικρές, τις πολύ μικρές και τις μικρομεσαίες επιχειρήσεις. Ενισχύει και τις μεγάλες επιχειρήσεις μέχρι ένα όριο.</w:t>
      </w:r>
    </w:p>
    <w:p w14:paraId="1CCA269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διαφοροποίηση των καθεστώτων στήριξης είναι θετική. Η φοροαπαλλαγές ταιριάζουν στις μεγάλες ή σχετικά μεγάλες επιχειρήσεις που έχουν τη δυνατότητα πρόσβασης σε φτηνά κεφάλαια του εξωτερικού. Εξάλλου, δεν θέλουν τις άμεσες επιδοτήσεις εκ του γεγονότος ότι η εμπειρία τους δείχνει μεγάλες καθυστερήσεις στην ανάληψή τους από το παρελθόν, αλλά και από το γεγονός ότι οι επιδοτήσεις δεν αποσβένονται. </w:t>
      </w:r>
    </w:p>
    <w:p w14:paraId="1CCA269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Επίσης, οι άμεσες επιδοτήσεις κεφαλαίου, από την άλλη, είναι απολύτως απαραίτητες στις μικρές και μικρομεσαίες επιχειρήσεις. Όποιος έχει σχέση με κάποιου είδους επένδυση, αυτό το νιώθει πολύ καλά. Προσωπικά βιωματικά το καταλαβαίνω, έχοντας ενταχθεί και ολοκληρώσει τη διαδικασία σε τρεις αναπτυξιακούς νόμους στο παρελθόν. Χωρίς άμεση επιδότηση κεφαλαίου, το σύνολο σχεδόν των μικρών και πολύ μικρών επιχειρήσεων είναι καταδικασμένο να είναι έξω από κάθε επενδυτική δραστηριότητα. </w:t>
      </w:r>
    </w:p>
    <w:p w14:paraId="1CCA269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χωρίς ανοιχτό τραπεζικό τομέα. Χωρίς πρόσβαση σε τραπεζικό δανεισμό –κάτι που έξι χρόνια τώρα είναι ο κανόνας-, δεν μπορεί κανείς να ισχυριστεί ότι μπορεί μια μικρομεσαία επιχείρηση να επενδύσει. </w:t>
      </w:r>
    </w:p>
    <w:p w14:paraId="1CCA269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Πιστεύουμε ότι οι νέες συνθήκες στην οικονομία της χώρας μας θα βοηθήσουν να έχουμε τράπεζες που να χρηματοδοτούν την πραγματική οικονομία, τις μικρομεσαίες επιχειρήσεις και την υγιή επιχειρηματικότητα. Η ανάγκη αυτή ενισχύει τον σημαντικό ρόλο που μπορεί να παίξει η αναπτυξιακή τράπεζα που οπωσδήποτε πρέπει να ιδρυθεί και η παρότρυνση προς τις μη συστηματικές τράπεζες και ταμεία να κινηθούν δυναμικά προς την κατεύθυνση της χρηματοδότησης παγίων εγκαταστάσεων. </w:t>
      </w:r>
    </w:p>
    <w:p w14:paraId="1CCA269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Οι αλλαγές που φέρνει αυτός ο νόμος και στο θέμα της ίδιας συμμετοχής είναι σε απολύτως θετική κατεύθυνση και εναρμονίζει την πρακτική των επενδύσεων στη χώρα με την ευρωπαϊκή πρακτική. </w:t>
      </w:r>
    </w:p>
    <w:p w14:paraId="1CCA269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Ακόμη η δέσμευση κονδυλίων για τη χορήγηση των επιδοτήσεων -σε αντίθεση με ό,τι συνέβαινε στο παρελθόν που το σύστημα ήταν διάτρητο, αδιαφανές και κάποιες φορές αποδεδειγμένα διεφθαρμένο- θα βοηθήσει στο να μη συνεχιστούν πρακτικές και λογικές του παρελθόντος. </w:t>
      </w:r>
    </w:p>
    <w:p w14:paraId="1CCA269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αντιμετώπιση των έργων που έχουν ενταχθεί σε προηγούμενους νόμους γίνεται με συνετό τρόπο, αλλά απαιτείται και ιδιαίτερη προσοχή στην εφαρμογή του. Ο ορισμός του χρονικού ορίου του 50% υλοποίησης της επένδυσης στο τέλος του έτους για τη μη </w:t>
      </w:r>
      <w:proofErr w:type="spellStart"/>
      <w:r>
        <w:rPr>
          <w:rFonts w:eastAsia="Times New Roman" w:cs="Times New Roman"/>
          <w:szCs w:val="24"/>
        </w:rPr>
        <w:t>απένταξη</w:t>
      </w:r>
      <w:proofErr w:type="spellEnd"/>
      <w:r>
        <w:rPr>
          <w:rFonts w:eastAsia="Times New Roman" w:cs="Times New Roman"/>
          <w:szCs w:val="24"/>
        </w:rPr>
        <w:t xml:space="preserve"> επενδύσεων που έχουν εγκριθεί δημιουργεί πραγματικά ερωτηματικά για τη </w:t>
      </w:r>
      <w:r>
        <w:rPr>
          <w:rFonts w:eastAsia="Times New Roman"/>
          <w:szCs w:val="24"/>
        </w:rPr>
        <w:t xml:space="preserve">δυνατότητα </w:t>
      </w:r>
      <w:r>
        <w:rPr>
          <w:rFonts w:eastAsia="Times New Roman" w:cs="Times New Roman"/>
          <w:szCs w:val="24"/>
        </w:rPr>
        <w:t xml:space="preserve">και υγιείς επιχειρήσεις να μπορέσουν να αποφύγουν καταστροφική </w:t>
      </w:r>
      <w:proofErr w:type="spellStart"/>
      <w:r>
        <w:rPr>
          <w:rFonts w:eastAsia="Times New Roman" w:cs="Times New Roman"/>
          <w:szCs w:val="24"/>
        </w:rPr>
        <w:t>απένταξη</w:t>
      </w:r>
      <w:proofErr w:type="spellEnd"/>
      <w:r>
        <w:rPr>
          <w:rFonts w:eastAsia="Times New Roman" w:cs="Times New Roman"/>
          <w:szCs w:val="24"/>
        </w:rPr>
        <w:t xml:space="preserve">, κυρίως όταν οφείλεται η μη επίτευξη αυτού του στόχου σε αιτίες που δεν εξαρτώνται από αυτές. </w:t>
      </w:r>
    </w:p>
    <w:p w14:paraId="1CCA269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σας αναφέρω ένα πραγματικό παράδειγμα. Μια επένδυση εντάχθηκε προς το τέλος του 2014 για να υλοποιήσει μια επένδυση. Έφτασε στο 30% της επένδυσης ξεκινώντας αμέσως, αλλά καταναλώνοντας την ίδια συμμετοχή, δεν μπορεί να προχωρήσει, διότι χρειάζεται μια σύμβαση που το ίδιο το κράτος δεν μπορεί να του δώσει, γιατί δεν υπάρχει ακόμα η διαδικασία. Προς το φθινόπωρο θα μπορέσει να δώσει τη σύμβαση και άρα να πάρει τον τραπεζικό δανεισμό. Θα προλάβει μέχρι το τέλος του έτους να φτάσει στο 50%; </w:t>
      </w:r>
    </w:p>
    <w:p w14:paraId="1CCA269F" w14:textId="77777777" w:rsidR="00C30B9F" w:rsidRDefault="003D4032">
      <w:pPr>
        <w:spacing w:line="600" w:lineRule="auto"/>
        <w:ind w:firstLine="720"/>
        <w:jc w:val="both"/>
        <w:rPr>
          <w:rFonts w:eastAsia="Times New Roman"/>
          <w:szCs w:val="24"/>
        </w:rPr>
      </w:pPr>
      <w:r>
        <w:rPr>
          <w:rFonts w:eastAsia="Times New Roman" w:cs="Times New Roman"/>
          <w:szCs w:val="24"/>
        </w:rPr>
        <w:t xml:space="preserve">Προτείνω να ενταχθεί διάταξη που να δίνει τη </w:t>
      </w:r>
      <w:r>
        <w:rPr>
          <w:rFonts w:eastAsia="Times New Roman"/>
          <w:szCs w:val="24"/>
        </w:rPr>
        <w:t xml:space="preserve">δυνατότητα η επιχείρηση αν πλήρως αποδείξει ότι δεν ευθύνεται στο ελάχιστο για τη μη επίτευξη του στόχου του 50% και παράλληλα έχει υλοποιήσει ένα σημαντικό τμήμα του έργου, ιδιαίτερα αν έχει καταναλώσει την ίδια συμμετοχή με τον τρόπο που είχε εγκριθεί, να μπορεί να παίρνει κάποια παράταση αντίστοιχη του χρόνου που έχασε με ευθύνη του δημοσίου ή, σε όποια περίπτωση, μια εξάμηνη παράταση.  </w:t>
      </w:r>
    </w:p>
    <w:p w14:paraId="1CCA26A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Ένα θέμα που έχει τεθεί στις τοπικές κοινωνίες της Βόρειας Ελλάδας και στους παραμεθόριους νομούς είναι το θέμα που αφορά τη ζώνη των 30 χιλιομέτρων εντός της οποίας εξασφαλίζεται η πλέον ευεργετική αντιμετώπιση. </w:t>
      </w:r>
    </w:p>
    <w:p w14:paraId="1CCA26A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Πρώτον, πρέπει να ξεκαθαρίσουμε ότι αυτό το θέμα δεν έχει καμμιά απολύτως σχέση με τον χαρακτηρισμό των περιφερειακών ενοτήτων ως παραμεθόριων για τη χορήγηση των επιδομάτων παραμεθορίου κ.λπ., γιατί επίτηδες κάποιοι από την Αντιπολίτευση προσπαθούν να προκαλέσουν σύγχυση. Οι νομοί αυτοί είναι κατά πλειοψηφία αγροτικοί νομοί με κάποιο ποσοστό ήπιου </w:t>
      </w:r>
      <w:proofErr w:type="spellStart"/>
      <w:r>
        <w:rPr>
          <w:rFonts w:eastAsia="Times New Roman" w:cs="Times New Roman"/>
          <w:szCs w:val="24"/>
        </w:rPr>
        <w:t>αγροτουρισμού</w:t>
      </w:r>
      <w:proofErr w:type="spellEnd"/>
      <w:r>
        <w:rPr>
          <w:rFonts w:eastAsia="Times New Roman" w:cs="Times New Roman"/>
          <w:szCs w:val="24"/>
        </w:rPr>
        <w:t xml:space="preserve">, που έχει όμως μικρή συνεισφορά στο τοπικό ΑΕΠ. </w:t>
      </w:r>
    </w:p>
    <w:p w14:paraId="1CCA26A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6A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Κατά συνέπεια, στη ζώνη των 30 χιλιομέτρων υπάρχει το μέγιστο της στήριξης. Με δεδομένο ότι οι επενδύσεις στους νομούς αυτούς θα γίνουν κατά συντριπτική πλειοψηφία στον </w:t>
      </w:r>
      <w:proofErr w:type="spellStart"/>
      <w:r>
        <w:rPr>
          <w:rFonts w:eastAsia="Times New Roman" w:cs="Times New Roman"/>
          <w:szCs w:val="24"/>
        </w:rPr>
        <w:t>αγροδιατροφικό</w:t>
      </w:r>
      <w:proofErr w:type="spellEnd"/>
      <w:r>
        <w:rPr>
          <w:rFonts w:eastAsia="Times New Roman" w:cs="Times New Roman"/>
          <w:szCs w:val="24"/>
        </w:rPr>
        <w:t xml:space="preserve"> τομέα -που έτσι κι αλλιώς λόγω δραστηριότητας παίρνει τη μεγαλύτερη στήριξη-, πρακτικά όλοι αυτοί οι νομοί είναι στη μεγάλη στήριξη. Το ίδιο συμβαίνει και στους τομείς της πληροφορικής και των επικοινωνιών. </w:t>
      </w:r>
    </w:p>
    <w:p w14:paraId="1CCA26A4" w14:textId="77777777" w:rsidR="00C30B9F" w:rsidRDefault="003D4032">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Κύριε Σηφάκη, σας παρακαλώ να ολοκληρώσετε. </w:t>
      </w:r>
    </w:p>
    <w:p w14:paraId="1CCA26A5"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Ολοκληρώνω, κύριε Πρόεδρε. </w:t>
      </w:r>
    </w:p>
    <w:p w14:paraId="1CCA26A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Πιστεύω ότι με βάση αυτά τα δεδομένα θα ήταν καλύτερο αν το σύνολο των νομών αυτών εντασσόταν μέσα σ’ αυτά τα επιπλέον κίνητρα, λόγω απλούστευσης και αναγνώρισης της ανάγκης ιδιαίτερης στήριξής τους, αφού οι μεταφορές επιχειρήσεων και οι ενάρξεις επιχειρήσεων στις γειτονικές χώρες είναι ένα γεγονός που εντείνεται. Αυτό σίγουρα θα λειτουργούσε ανασχετικά μιας τέτοιας εξέλιξης. </w:t>
      </w:r>
    </w:p>
    <w:p w14:paraId="1CCA26A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είναι βέβαιο ότι ο αναπτυξιακός νόμος θα βοηθήσει ουσιαστικά μαζί με τα ΕΣΠΑ και το άνοιγμα της χρηματοδότησης από τις τράπεζες τη μικρή, πολύ μικρή και μικρομεσαία επιχειρηματικότητα. Θα δημιουργήσει δεκαέξι χιλιάδες νέες θέσεις εργασίας και θα συμβάλει στη δίκαιη ανάπτυξη με διασπορά των θετικών αποτελεσμάτων της σε σημαντικό αριθμό συμπολιτών μας. </w:t>
      </w:r>
    </w:p>
    <w:p w14:paraId="1CCA26A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CCA26A9"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6AA" w14:textId="77777777" w:rsidR="00C30B9F" w:rsidRDefault="003D4032">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Τον λόγο έχει τώρα ο Κοινοβουλευτικός Εκπρόσωπος από το Ποτάμι κ. Σπυρίδων </w:t>
      </w:r>
      <w:proofErr w:type="spellStart"/>
      <w:r>
        <w:rPr>
          <w:rFonts w:eastAsia="Times New Roman" w:cs="Times New Roman"/>
          <w:szCs w:val="24"/>
        </w:rPr>
        <w:t>Δανέλλης</w:t>
      </w:r>
      <w:proofErr w:type="spellEnd"/>
      <w:r>
        <w:rPr>
          <w:rFonts w:eastAsia="Times New Roman" w:cs="Times New Roman"/>
          <w:szCs w:val="24"/>
        </w:rPr>
        <w:t xml:space="preserve">. </w:t>
      </w:r>
    </w:p>
    <w:p w14:paraId="1CCA26AB"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1CCA26AC"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λίγες ώρες έχουμε το συλλαλητήριο των «Παραιτηθείτε». Ο λαϊκισμός, όμως, δεν αντιμετωπίζεται με λαϊκισμό, γιατί έπονται </w:t>
      </w:r>
      <w:proofErr w:type="spellStart"/>
      <w:r>
        <w:rPr>
          <w:rFonts w:eastAsia="Times New Roman" w:cs="Times New Roman"/>
          <w:szCs w:val="24"/>
        </w:rPr>
        <w:t>τερατογενέσεις</w:t>
      </w:r>
      <w:proofErr w:type="spellEnd"/>
      <w:r>
        <w:rPr>
          <w:rFonts w:eastAsia="Times New Roman" w:cs="Times New Roman"/>
          <w:szCs w:val="24"/>
        </w:rPr>
        <w:t xml:space="preserve">. Όσοι υπερασπιζόμαστε τον ορθό λόγο οφείλουμε και να πράττουμε ορθολογικά, ούτε θυμικά ούτε υστερόβουλα και μικροκομματικά. </w:t>
      </w:r>
    </w:p>
    <w:p w14:paraId="1CCA26AD"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Η πρωτοβουλία αυτή είναι εκτός πολιτικού χρόνου και τόπου και γι’ αυτό, κατά την ταπεινή μου άποψη, μη χρήσιμη. Βεβαίως η άποψη του κ. Φίλη, ο οποίος ουσιαστικά είναι και ο μέγας χορηγός επικοινωνίας αυτού του συλλαλητηρίου, είναι αδιανόητη για μια ευνομούμενη δημοκρατία όπου το δικαίωμα του </w:t>
      </w:r>
      <w:proofErr w:type="spellStart"/>
      <w:r>
        <w:rPr>
          <w:rFonts w:eastAsia="Times New Roman" w:cs="Times New Roman"/>
          <w:szCs w:val="24"/>
        </w:rPr>
        <w:t>συνέρχεσθαι</w:t>
      </w:r>
      <w:proofErr w:type="spellEnd"/>
      <w:r>
        <w:rPr>
          <w:rFonts w:eastAsia="Times New Roman" w:cs="Times New Roman"/>
          <w:szCs w:val="24"/>
        </w:rPr>
        <w:t xml:space="preserve"> έχει λυθεί εδώ και δεκαετίες. </w:t>
      </w:r>
    </w:p>
    <w:p w14:paraId="1CCA26AE"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Με τον Υπουργό Υγείας τον κ. </w:t>
      </w:r>
      <w:proofErr w:type="spellStart"/>
      <w:r>
        <w:rPr>
          <w:rFonts w:eastAsia="Times New Roman" w:cs="Times New Roman"/>
          <w:szCs w:val="24"/>
        </w:rPr>
        <w:t>Πολάκη</w:t>
      </w:r>
      <w:proofErr w:type="spellEnd"/>
      <w:r>
        <w:rPr>
          <w:rFonts w:eastAsia="Times New Roman" w:cs="Times New Roman"/>
          <w:szCs w:val="24"/>
        </w:rPr>
        <w:t xml:space="preserve"> μάς χωρίζει πολιτισμικό χάος. Θεωρώ, όμως, αδιανόητους τους προπηλακισμούς της Ιεράπετρας, καθώς επίσης και το ό,τι είχε γίνει μια μέρα πριν με τον κ. </w:t>
      </w:r>
      <w:proofErr w:type="spellStart"/>
      <w:r>
        <w:rPr>
          <w:rFonts w:eastAsia="Times New Roman" w:cs="Times New Roman"/>
          <w:szCs w:val="24"/>
        </w:rPr>
        <w:t>Κατρούγκαλο</w:t>
      </w:r>
      <w:proofErr w:type="spellEnd"/>
      <w:r>
        <w:rPr>
          <w:rFonts w:eastAsia="Times New Roman" w:cs="Times New Roman"/>
          <w:szCs w:val="24"/>
        </w:rPr>
        <w:t xml:space="preserve"> στο Ηράκλειο, όπως και εσείς τα θεωρείτε αδιανόητα. Εσείς, όμως, χρεώνετε και καταδικάζετε τα πρόσωπα τα οποία προπηλάκισαν τους δυο Υπουργούς και όχι την ίδια την πράξη του προπηλακισμού και εκεί είναι και η μεγάλη μας διαφορά. Και δυστυχώς ακόμα και σήμερα δεν φαίνεται να έχετε αντιληφθεί τη ζημιά που κάνατε με το αγκάλιασμα των «Αγανακτισμένων» και της κάθε μορφής βίας και ανομίας στο όνομα της ιεράς οργής. Έτσι σήμερα πληρώνετε τα επίχειρα μιας αφροσύνης που σας οδήγησε στο να επιθυμήσετε να πάρετε την εξουσία -όπως και έγινε- μετερχόμενοι κάθε λαϊκισμού και κάθε δημαγωγικού μέσου.</w:t>
      </w:r>
    </w:p>
    <w:p w14:paraId="1CCA26AF"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Να περάσω, όμως, στο σημερινό θέμα. Κυρίες και κύριοι συνάδελφοι, η φράση «να έρθει η ανάπτυξη» στα έξι χρόνια της κρίσης έχει μετατραπεί σε κάτι σαν μια ευχή, σαν μια προσευχή, σαν ένα μαγικό ξόρκι που επαναλαμβάνεται μονότονα. Επαναλαμβάνεται χωρίς, όμως, να συνοδεύεται από τα απαραίτητα τελετουργικά που θα επέτρεπαν και θα επέβαλαν την ευδοκίμηση της ευχής, όχι σήμερα, αλλά διαχρονικά αυτά τα έξι χρόνια. Η δημόσια συζήτηση μονοπωλείται και εξαντλείται στα δεινά των μνημονίων που μας επιβάλλουν οι «κακοί» ξένοι, στις περικοπές μισθών, συντάξεων, τη βαριά φορολογία. Το πολιτικό σύστημα χτίζει και ταυτοχρόνως ποντάρει στη διατήρηση του χρεοκοπημένου </w:t>
      </w:r>
      <w:proofErr w:type="spellStart"/>
      <w:r>
        <w:rPr>
          <w:rFonts w:eastAsia="Times New Roman" w:cs="Times New Roman"/>
          <w:szCs w:val="24"/>
        </w:rPr>
        <w:t>κρατικιστικού</w:t>
      </w:r>
      <w:proofErr w:type="spellEnd"/>
      <w:r>
        <w:rPr>
          <w:rFonts w:eastAsia="Times New Roman" w:cs="Times New Roman"/>
          <w:szCs w:val="24"/>
        </w:rPr>
        <w:t xml:space="preserve"> οικονομικού μας μοντέλου, στο μοντέλο δηλαδή του προστατευτισμού, των πελατειακών σχέσεων, της διαφθοράς, των εθνικών οικονομικών βαρόνων που  πλουτίζουν μέσα σε ένα εσωστρεφές, κλειστό, μη ανταγωνιστικό, φοβικό οικονομικό περιβάλλον. Είναι παραπάνω από βέβαιο πως σε αυτό το περιβάλλον η ανάπτυξη θα παραμείνει ευχολόγιο. </w:t>
      </w:r>
    </w:p>
    <w:p w14:paraId="1CCA26B0"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 xml:space="preserve">Για να έρθει πραγματικά ανάπτυξη απαιτείται συνολική αλλαγή παραδείγματος, τέτοιου που θα επιτρέψει τη μετάβαση σύσσωμης της ελληνικής κοινωνίας από την κλειστότητα στην </w:t>
      </w:r>
      <w:proofErr w:type="spellStart"/>
      <w:r>
        <w:rPr>
          <w:rFonts w:eastAsia="Times New Roman" w:cs="Times New Roman"/>
          <w:szCs w:val="24"/>
        </w:rPr>
        <w:t>ανοιχτότητα</w:t>
      </w:r>
      <w:proofErr w:type="spellEnd"/>
      <w:r>
        <w:rPr>
          <w:rFonts w:eastAsia="Times New Roman" w:cs="Times New Roman"/>
          <w:szCs w:val="24"/>
        </w:rPr>
        <w:t xml:space="preserve">, από ένα πατερναλιστικό, ισοπεδωτικό κράτος σε ένα κράτος που προωθεί την καινοτομία, την εξωστρέφεια, τη δημιουργία. Ανοιγόμαστε στην καινοτομία; Έχουμε </w:t>
      </w:r>
      <w:proofErr w:type="spellStart"/>
      <w:r>
        <w:rPr>
          <w:rFonts w:eastAsia="Times New Roman" w:cs="Times New Roman"/>
          <w:szCs w:val="24"/>
        </w:rPr>
        <w:t>απενοχοποιήσει</w:t>
      </w:r>
      <w:proofErr w:type="spellEnd"/>
      <w:r>
        <w:rPr>
          <w:rFonts w:eastAsia="Times New Roman" w:cs="Times New Roman"/>
          <w:szCs w:val="24"/>
        </w:rPr>
        <w:t xml:space="preserve"> στην Ελλάδα το στοιχειώδες, την έννοια της επιχειρηματικότητας; Έχουμε ξεπεράσει ως ιδέα πως η εθνική οικονομία είναι κάτι παραπάνω από το άθροισμα των </w:t>
      </w:r>
      <w:proofErr w:type="spellStart"/>
      <w:r>
        <w:rPr>
          <w:rFonts w:eastAsia="Times New Roman" w:cs="Times New Roman"/>
          <w:szCs w:val="24"/>
        </w:rPr>
        <w:t>συντεχνιασμών</w:t>
      </w:r>
      <w:proofErr w:type="spellEnd"/>
      <w:r>
        <w:rPr>
          <w:rFonts w:eastAsia="Times New Roman" w:cs="Times New Roman"/>
          <w:szCs w:val="24"/>
        </w:rPr>
        <w:t xml:space="preserve"> και των πελατειακών σχέσεων που διαχρονικά προστατεύονταν από το «κράτος- πατερούλη» μέσω της κρατικοδίαιτης επιχειρηματικότητας; Γι’ αυτή τη μετάβαση απαιτείται ένας εθνικός διάλογος, που θα έχει σαν στόχο ένα ολοκληρωμένο εθνικό, στρατηγικό σχέδιο ανάπτυξης, πέρα από μικροκομματικά συμφέροντα, ιδεοληψίες και κεκτημένα. Όσο ο διάλογος αυτός αναβάλλεται ή δεν προηγείται κάθε θεσμοθέτησης αναπτυξιακού νόμου, όσο δεν απαντάμε ως κοινωνία και ως πολιτικό σύστημα στο ερώτημα τι χώρα θέλουμε, οι αναπτυξιακοί νόμοι θα έρχονται για να αναπαράγουν τα οικονομικά αδιέξοδα τα οποία έχουμε ζήσει μέχρι σήμερα.</w:t>
      </w:r>
    </w:p>
    <w:p w14:paraId="1CCA26B1" w14:textId="77777777" w:rsidR="00C30B9F" w:rsidRDefault="003D4032">
      <w:pPr>
        <w:spacing w:line="600" w:lineRule="auto"/>
        <w:ind w:firstLine="720"/>
        <w:contextualSpacing/>
        <w:jc w:val="both"/>
        <w:rPr>
          <w:rFonts w:eastAsia="Times New Roman" w:cs="Times New Roman"/>
          <w:szCs w:val="24"/>
        </w:rPr>
      </w:pPr>
      <w:r>
        <w:rPr>
          <w:rFonts w:eastAsia="Times New Roman" w:cs="Times New Roman"/>
          <w:szCs w:val="24"/>
        </w:rPr>
        <w:t>Ένας αναπτυξιακός νόμος είναι εργαλείο για την επίτευξη προστιθέμενης οικονομικής μεγέθυνσης και όχι βεβαίως η ίδια η ανάπτυξη, ένα εργαλείο που μπορεί να βοηθήσει στην παραγωγή πλούτου και συνεπακόλουθα στην κοινωνική ευημερία. Χωρίς ωστόσο τη σαφή ιεράρχηση έργων και δράσεων, έτσι ώστε οι κατά καιρούς διατιθέμενοι πόροι -που πάντα είναι ανεπαρκείς για τις ανάγκες που υπάρχουν- να φέρουν αποτέλεσμα παράγοντας προστιθέμενη αναπτυξιακή αξία, ένας τέτοιος νόμος είναι δυστυχώς ένα άχρηστο εργαλείο.</w:t>
      </w:r>
    </w:p>
    <w:p w14:paraId="1CCA26B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Αύριο ο κύριος Πρωθυπουργός παρουσιάζει την αναπτυξιακή σας πρόταση, που φανταζόμαστε ότι θα είναι και η βάση της συζήτησης για το βιώσιμο παραγωγικό μοντέλο το οποίο πρέπει να σχεδιάσει και να υποστηρίξει η χώρα. Δεν θα ήταν, όμως, ορθολογικό και αυτονόητο να γνωρίζαμε την πρόταση αυτή, πριν κληθούμε για να συζητήσουμε για ένα από τα εργαλεία που θα την υποστηρίξουν, όπως είναι ο αναπτυξιακός νόμος;</w:t>
      </w:r>
    </w:p>
    <w:p w14:paraId="1CCA26B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Από την άλλη, γιατί δεν το κάνετε όπως η Κύπρος; Είναι μια μικρή χώρα, που πέρασε από την περιπέτεια των μνημονίων και επιστρέφει στην ανάπτυξη. Αποφάσισε στρατηγικά να επενδύσει στον τουρισμό σε μεγάλα έργα υποδομών στο πλαίσιο ενός δεκαετούς σχεδίου, προκειμένου να διαφοροποιηθεί ως προς τον ανταγωνισμό. Και ήδη τα αποτελέσματα είναι εντυπωσιακά, αφού καταγράφει για φέτος 22% αύξηση των αφίξεων και -αυτό που ενδιαφέρει- 19% αύξηση των εσόδων, σε αντίθεση με εμάς δηλαδή που απλώς εκμεταλλευόμαστε την παρούσα γεωπολιτική συγκυρία, χωρίς όμως να σχεδιάζουμε για το μέλλον.</w:t>
      </w:r>
    </w:p>
    <w:p w14:paraId="1CCA26B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Εμείς τι κάνουμε σε σχέση με τον τουρισμό, για παράδειγμα; Παραπέμπουμε σε ΚΥΑ αμφιλεγόμενης </w:t>
      </w:r>
      <w:proofErr w:type="spellStart"/>
      <w:r>
        <w:rPr>
          <w:rFonts w:eastAsia="Times New Roman" w:cs="Times New Roman"/>
          <w:szCs w:val="24"/>
        </w:rPr>
        <w:t>υλοποιησιμότητας</w:t>
      </w:r>
      <w:proofErr w:type="spellEnd"/>
      <w:r>
        <w:rPr>
          <w:rFonts w:eastAsia="Times New Roman" w:cs="Times New Roman"/>
          <w:szCs w:val="24"/>
        </w:rPr>
        <w:t>, αφού οι τουριστικές επιχειρήσεις συνδέονται με το χωροταξικό του 2009, το οποίο απαγορεύει την είσοδο ξενοδοχείων στο 85% της επικράτειας, από τη στιγμή που βεβαίως το χωροταξικό του 2013 κατέπεσε στο Συμβούλιο της Επικρατείας.</w:t>
      </w:r>
    </w:p>
    <w:p w14:paraId="1CCA26B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Από την άλλη μεριά, σχετικά με τις μικρομεσαίες, η πρόβλεψη μέσω ΚΟΙΝ.Σ.ΕΠ είναι θετική για τις μικρές οικογενειακές επιχειρήσεις. Κινδυνεύει, όμως, να χαθεί και αυτή, εξαιτίας της ασάφειας του συγκεκριμένου πλαισίου, το οποίο δεν θέτει εφαρμόσιμους στόχους, με αποτέλεσμα να κινδυνεύει να μείνει ευχολόγιο, όπως έχει συμβεί και στο παρελθόν σε αντίστοιχες πρωτοβουλίες.</w:t>
      </w:r>
    </w:p>
    <w:p w14:paraId="1CCA26B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Δυστυχώς, ο νέος αναπτυξιακός νόμος, που ήρθε με μεγάλη καθυστέρηση, δεν απαντά στα παραπάνω, δεν ανατρέπει τις παθογένειες του παρελθόντος. Προσπαθεί απλώς να τα επαναλάβει με πολύ λιγότερα χρήματα για ακόμη περισσότερους δυνητικούς επενδυτές.</w:t>
      </w:r>
    </w:p>
    <w:p w14:paraId="1CCA26B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νέος αναπτυξιακός νόμος με επιδοματικό, αποσπασματικό και μη οραματικό τρόπο υποκύπτει για μια ακόμη φορά, δυστυχώς, στην παλιά και  αποτυχημένη συνταγή της απλής απορρόφησης των όποιων κονδυλίων αντί της στρατηγικής αξιοποίησής τους.</w:t>
      </w:r>
    </w:p>
    <w:p w14:paraId="1CCA26B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Σήμερα συζητούμε τον νέο αναπτυξιακό νόμο και στο νομοσχέδιο ενσωμάτωση οδηγίας που μπαίνει προς συζήτηση στις επιτροπές την Πέμπτη, αύριο δηλαδή, στις λοιπές διατάξεις επιχειρείται η αναδόμηση ενός ενισχυμένου γραφειοκρατικού μηχανισμού για τη διαχείριση των πόρων του ΕΣΠΑ. Παρ’ ότι βρίσκεται σε άμεση συνάφεια με το σήμερα συζητούμενο νομοσχέδιο, έρχεται ως ένα διαφορετικό ξεχωριστό νομοσχέδιο. Μοιάζει σαν να είναι ο αναπτυξιακός, που συζητάμε σήμερα, στάχτη στα μάτια, ενώ από την πίσω πόρτα επιμένετε στη γνωστή καταστροφική συνταγή για περισσότερο κράτος, περισσότερους προϊσταμένους, νέα επιδόματα θέσης.</w:t>
      </w:r>
    </w:p>
    <w:p w14:paraId="1CCA26B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Αλήθεια, πιστεύουμε ότι θα έρθει ανάπτυξη με περισσότερη γραφειοκρατία και περισσότερες δομές; Γι’ αυτό κάνετε με τη διαίρεση των επιτελικών δομών του ΕΣΠΑ όχι μία ανά Υπουργείο, αλλά περίπου μία ανά γενική γραμματεία και όπου οι γενικοί γραμματείς έχουν ήδη επιτελικές δομές ορίζονται νέοι ενδιάμεσοι φορείς και όταν αυτό δεν επαρκεί, διαιρούνται ακόμη περισσότερο οι αρμοδιότητες με νέα καθήκοντα που εφευρίσκονται, όπως η </w:t>
      </w:r>
      <w:proofErr w:type="spellStart"/>
      <w:r>
        <w:rPr>
          <w:rFonts w:eastAsia="Times New Roman" w:cs="Times New Roman"/>
          <w:szCs w:val="24"/>
        </w:rPr>
        <w:t>προαξιολόγηση</w:t>
      </w:r>
      <w:proofErr w:type="spellEnd"/>
      <w:r>
        <w:rPr>
          <w:rFonts w:eastAsia="Times New Roman" w:cs="Times New Roman"/>
          <w:szCs w:val="24"/>
        </w:rPr>
        <w:t>;</w:t>
      </w:r>
    </w:p>
    <w:p w14:paraId="1CCA26B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Γιατί επιμένετε να μην αξιοποιείτε ορθολογικά τους ευρωπαϊκούς πόρους, παίρνοντας τη σοφία του παρελθόντος, όπως έκαναν άλλες ευρωπαϊκές χώρες, προκειμένου τα έργα και οι δράσεις να διαρθρώνονται ουσιαστικά μεταξύ τους, έτσι ώστε να δημιουργούν προστιθέμενη αναπτυξιακή αξία; Αυτό είναι και το ζητούμενο, αυτή ήταν και η φιλοσοφία πάντα, η ευρωπαϊκή φιλοσοφία.</w:t>
      </w:r>
    </w:p>
    <w:p w14:paraId="1CCA26B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Γιατί εμμένουμε στην απορροφητικότητα αντί για την αξιοποίηση ευρωπαϊκών κονδυλίων, που ακόμη και στο θέμα της απορροφητικότητας βεβαίως δεν τα καταφέρνουμε, όπως δείχνουν τα ιδιαίτερα χαμηλά ποσοστά για την τρέχουσα προγραμματική περίοδο και μάλιστα λίγο πριν την ενδιάμεση αξιολόγηση, που θα αρχίσει να συζητείται σε λίγους μήνες και θα καταλήξει τους πρώτους μήνες του επόμενου χρόνου, την αξιολόγηση του πολυετούς δημοσιονομικού πλαισίου 2014-2020;</w:t>
      </w:r>
    </w:p>
    <w:p w14:paraId="1CCA26B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Σήμερα στην πιο κρίσιμη και προβληματική περίοδο για τη χώρα και ενώ οι ευρωπαϊκοί πόροι είναι οι μόνοι σίγουροι πόροι για τις όποιες επενδύσεις και την προώθηση δράσεων και έργων που έχει ανάγκη όσο ποτέ η χώρα, φαίνεται ότι δεν έχουμε βγάλει τα συμπεράσματά μας, δεν έχουμε πάρει τα διδάγματά μας από το τι κάναμε μέχρι σήμερα στο παρελθόν. Το οργανωτικό μοντέλο που προωθείτε αποτελεί μια αποτυχημένη και </w:t>
      </w:r>
      <w:proofErr w:type="spellStart"/>
      <w:r>
        <w:rPr>
          <w:rFonts w:eastAsia="Times New Roman" w:cs="Times New Roman"/>
          <w:szCs w:val="24"/>
        </w:rPr>
        <w:t>κοστοβόρα</w:t>
      </w:r>
      <w:proofErr w:type="spellEnd"/>
      <w:r>
        <w:rPr>
          <w:rFonts w:eastAsia="Times New Roman" w:cs="Times New Roman"/>
          <w:szCs w:val="24"/>
        </w:rPr>
        <w:t xml:space="preserve"> δομή, χρήσιμη μονάχα για τα κατεστημένα συμφέροντα, για ό,τι έχουμε συνηθίσει, για την ευκολία που ακολουθήσαμε στο παρελθόν, όχι όμως για το σήμερα και για τη χώρα.</w:t>
      </w:r>
    </w:p>
    <w:p w14:paraId="1CCA26BD" w14:textId="77777777" w:rsidR="00C30B9F" w:rsidRDefault="003D4032">
      <w:pPr>
        <w:spacing w:line="600" w:lineRule="auto"/>
        <w:ind w:firstLine="720"/>
        <w:jc w:val="both"/>
        <w:rPr>
          <w:rFonts w:eastAsia="Times New Roman"/>
          <w:szCs w:val="24"/>
        </w:rPr>
      </w:pPr>
      <w:r>
        <w:rPr>
          <w:rFonts w:eastAsia="Times New Roman"/>
          <w:szCs w:val="24"/>
        </w:rPr>
        <w:t>Και επιπλέον βρίσκεται σε μια μόνιμη αδυναμία αντίληψης και μια αμφιθυμία ως προς την επιχειρηματικότητα, τις διεθνείς επενδύσεις, τις αποκρατικοποιήσεις.</w:t>
      </w:r>
    </w:p>
    <w:p w14:paraId="1CCA26BE" w14:textId="77777777" w:rsidR="00C30B9F" w:rsidRDefault="003D4032">
      <w:pPr>
        <w:spacing w:line="600" w:lineRule="auto"/>
        <w:ind w:firstLine="720"/>
        <w:jc w:val="both"/>
        <w:rPr>
          <w:rFonts w:eastAsia="Times New Roman"/>
          <w:szCs w:val="24"/>
        </w:rPr>
      </w:pPr>
      <w:r>
        <w:rPr>
          <w:rFonts w:eastAsia="Times New Roman"/>
          <w:szCs w:val="24"/>
        </w:rPr>
        <w:t xml:space="preserve">Διατείνεστε πως δεν πιστεύετε σε καμμία μεταρρύθμιση από αυτές που εσείς οι ίδιοι ψηφίζετε. Έτσι, βεβαίως, δεν θα έχουμε και καμμία αποτελεσματικότητα. Το έχουμε δει, εξάλλου, και τα προηγούμενα χρόνια. Οι ερασιτεχνισμοί και οι ανεπάρκειες οδηγούν σε φορολογικά πακέτα μέτρων που μόνο ασφυξία επιφέρουν στην οικονομία, ιδίως σε μια οικονομία που έχει τη «δουλεία»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w:t>
      </w:r>
    </w:p>
    <w:p w14:paraId="1CCA26BF" w14:textId="77777777" w:rsidR="00C30B9F" w:rsidRDefault="003D4032">
      <w:pPr>
        <w:spacing w:line="600" w:lineRule="auto"/>
        <w:ind w:firstLine="720"/>
        <w:jc w:val="both"/>
        <w:rPr>
          <w:rFonts w:eastAsia="Times New Roman"/>
          <w:szCs w:val="24"/>
        </w:rPr>
      </w:pPr>
      <w:r>
        <w:rPr>
          <w:rFonts w:eastAsia="Times New Roman"/>
          <w:szCs w:val="24"/>
        </w:rPr>
        <w:t xml:space="preserve">Συνθέτουν όλα αυτά ένα περιβάλλον φιλικό στην ανάπτυξη, στις διεθνείς επενδύσεις, στην επιχειρηματικότητα; Φυσικά όχι. Το έλλειμμα του εμπορικού ισοζυγίου της χώρας μιλάει από μόνο του. Στο πρώτο τρίμηνο του ’16 οι εξαγωγές μας υπολείπονται των εισαγωγών κατά 3,5 δισ. Έξι χρόνια συμπίεσης εισοδημάτων, απορρύθμισης των εργασιακών σχέσεων δεν κατάφεραν να μας κάνουν πιο ανταγωνιστικούς, πιο παραγωγικούς. Η μεγέθυνση, η εξωστρέφεια, η ανάπτυξη εν τέλει, συνεχίζουν να μας </w:t>
      </w:r>
      <w:proofErr w:type="spellStart"/>
      <w:r>
        <w:rPr>
          <w:rFonts w:eastAsia="Times New Roman"/>
          <w:szCs w:val="24"/>
        </w:rPr>
        <w:t>εκφεύγουν</w:t>
      </w:r>
      <w:proofErr w:type="spellEnd"/>
      <w:r>
        <w:rPr>
          <w:rFonts w:eastAsia="Times New Roman"/>
          <w:szCs w:val="24"/>
        </w:rPr>
        <w:t xml:space="preserve">. Τα αντανακλαστικά της ελληνικής κοινωνίας συνεχίζουν να βρίσκονται σε ύπνωση. Οι δημιουργικές δυνάμεις του τόπου δεν πείθονται πως μπορούν να επενδύσουν σοβαρά και να έχουν οφέλη σε ένα τέτοιο ρευστό περιβάλλον. </w:t>
      </w:r>
    </w:p>
    <w:p w14:paraId="1CCA26C0" w14:textId="77777777" w:rsidR="00C30B9F" w:rsidRDefault="003D4032">
      <w:pPr>
        <w:spacing w:line="600" w:lineRule="auto"/>
        <w:ind w:firstLine="720"/>
        <w:jc w:val="both"/>
        <w:rPr>
          <w:rFonts w:eastAsia="Times New Roman"/>
          <w:szCs w:val="24"/>
        </w:rPr>
      </w:pPr>
      <w:r>
        <w:rPr>
          <w:rFonts w:eastAsia="Times New Roman"/>
          <w:szCs w:val="24"/>
        </w:rPr>
        <w:t>Θα κατορθώσει ο αναπτυξιακός νόμος να βγάλει όλες αυτές τις δυνάμεις από την ύπνωση; Μπορεί ένα νομοθέτημα, προφανώς κατώτερο των περιστάσεων και σαφώς μειωμένων προσδοκιών, να πετύχει αυτό το δύσκολο έργο; Πρόκειται για ένα νομοσχέδιο που, παρ’ ότι παρουσιάζει ως βασική του καινοτομία τις φορολογικές απαλλαγές, αυτές παρουσιάζονται ιδιαιτέρως άτολμες, ένα νομοσχέδιο που αποκλείει μεγάλο αριθμό τουριστικών μονάδων, δημιουργώντας προσκόμματα και ασάφειες στην ένταξή τους, παρ’ ότι όλοι αποδεχόμαστε ότι ο τουρισμός είναι πραγματικά η ατμομηχανή της οικονομίας μας.</w:t>
      </w:r>
    </w:p>
    <w:p w14:paraId="1CCA26C1" w14:textId="77777777" w:rsidR="00C30B9F" w:rsidRDefault="003D4032">
      <w:pPr>
        <w:spacing w:line="600" w:lineRule="auto"/>
        <w:ind w:firstLine="720"/>
        <w:jc w:val="both"/>
        <w:rPr>
          <w:rFonts w:eastAsia="Times New Roman"/>
          <w:szCs w:val="24"/>
        </w:rPr>
      </w:pPr>
      <w:r>
        <w:rPr>
          <w:rFonts w:eastAsia="Times New Roman"/>
          <w:szCs w:val="24"/>
        </w:rPr>
        <w:t xml:space="preserve">Τρίτον, δεν είναι προσανατολισμένο στην ανάδειξη των ιδιαιτεροτήτων και των αναγκών της κάθε περιφέρειας. Διότι ένα από τα χαρακτηριστικά που θα πρέπει να διακρίνουν έναν αναπτυξιακό νόμο είναι η διάκριση των ιδιαιτεροτήτων των περιφερειών και η επιλογή του πού θέλουμε να ρίξουμε το βάρος μας. </w:t>
      </w:r>
    </w:p>
    <w:p w14:paraId="1CCA26C2" w14:textId="77777777" w:rsidR="00C30B9F" w:rsidRDefault="003D4032">
      <w:pPr>
        <w:spacing w:line="600" w:lineRule="auto"/>
        <w:ind w:firstLine="720"/>
        <w:jc w:val="both"/>
        <w:rPr>
          <w:rFonts w:eastAsia="Times New Roman"/>
          <w:szCs w:val="24"/>
        </w:rPr>
      </w:pPr>
      <w:r>
        <w:rPr>
          <w:rFonts w:eastAsia="Times New Roman"/>
          <w:szCs w:val="24"/>
        </w:rPr>
        <w:t xml:space="preserve">Τέταρτον, απαιτεί για την ουσιαστική έναρξη εφαρμογής του έκδοση άνω των είκοσι πέντε υπουργικών αποφάσεων. </w:t>
      </w:r>
    </w:p>
    <w:p w14:paraId="1CCA26C3" w14:textId="77777777" w:rsidR="00C30B9F" w:rsidRDefault="003D4032">
      <w:pPr>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δεν </w:t>
      </w:r>
      <w:proofErr w:type="spellStart"/>
      <w:r>
        <w:rPr>
          <w:rFonts w:eastAsia="Times New Roman"/>
          <w:szCs w:val="24"/>
        </w:rPr>
        <w:t>διέπεται</w:t>
      </w:r>
      <w:proofErr w:type="spellEnd"/>
      <w:r>
        <w:rPr>
          <w:rFonts w:eastAsia="Times New Roman"/>
          <w:szCs w:val="24"/>
        </w:rPr>
        <w:t xml:space="preserve"> από απλότητα και σαφήνεια για τους δυνητικούς επενδυτές, με ξεκάθαρες οδηγίες και σαφείς χρονικές προθεσμίες. </w:t>
      </w:r>
    </w:p>
    <w:p w14:paraId="1CCA26C4" w14:textId="77777777" w:rsidR="00C30B9F" w:rsidRDefault="003D4032">
      <w:pPr>
        <w:spacing w:line="600" w:lineRule="auto"/>
        <w:ind w:firstLine="720"/>
        <w:jc w:val="both"/>
        <w:rPr>
          <w:rFonts w:eastAsia="Times New Roman"/>
          <w:szCs w:val="24"/>
        </w:rPr>
      </w:pPr>
      <w:r>
        <w:rPr>
          <w:rFonts w:eastAsia="Times New Roman"/>
          <w:szCs w:val="24"/>
        </w:rPr>
        <w:t xml:space="preserve">Τέλος, επαναφέρει μονοπρόσωπες και άρα πιο υποκειμενικές και διαβλητές διαδικασίες ελέγχου και αξιολόγησης. </w:t>
      </w:r>
    </w:p>
    <w:p w14:paraId="1CCA26C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η ελληνική οικονομία δεν έχει ανάγκη από έναν ακόμη αποσπασματικό, μη οραματικό αναπτυξιακό νόμο. Για να ευδοκιμήσουν οι όποιες αλλαγές, για να έρθει η βιώσιμη ανάπτυξη απαιτούνται εκ βάθρων αλλαγές σε βαθιά ριζωμένες νοοτροπίες που εμπόδισαν και εμποδίζουν το άνοιγμα και την εξωστρέφεια. Αν δεν υπάρξει εθνική συνεννόηση, αν δεν προσδιορίσουμε από κοινού τις προϋποθέσεις που απαιτούνται για ένα βιώσιμο παραγωγικό μοντέλο που θα φέρει εθνικό πλούτο και στέρεες θέσεις εργασίας, η χώρα δεν μπορεί να γυρίσει σελίδα, δεν μπορεί να βγει από αυτό το οικονομικό τέλμα στο οποίο έχει περιέλθει. </w:t>
      </w:r>
    </w:p>
    <w:p w14:paraId="1CCA26C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Σας ευχαριστώ.</w:t>
      </w:r>
    </w:p>
    <w:p w14:paraId="1CCA26C7"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CCA26C8"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Δανέλλη</w:t>
      </w:r>
      <w:proofErr w:type="spellEnd"/>
      <w:r>
        <w:rPr>
          <w:rFonts w:eastAsia="Times New Roman" w:cs="Times New Roman"/>
          <w:szCs w:val="24"/>
        </w:rPr>
        <w:t xml:space="preserve"> και για την οικονομία του χρόνου.</w:t>
      </w:r>
    </w:p>
    <w:p w14:paraId="1CCA26C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Κόνσολας</w:t>
      </w:r>
      <w:proofErr w:type="spellEnd"/>
      <w:r>
        <w:rPr>
          <w:rFonts w:eastAsia="Times New Roman" w:cs="Times New Roman"/>
          <w:szCs w:val="24"/>
        </w:rPr>
        <w:t xml:space="preserve"> από τη Νέα Δημοκρατία.</w:t>
      </w:r>
    </w:p>
    <w:p w14:paraId="1CCA26CA"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Πρόεδρε.</w:t>
      </w:r>
    </w:p>
    <w:p w14:paraId="1CCA26C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άκουσα με προσοχή όλους τους συναδέλφους. Όμως εάν κάποιος ακούσει τους συναδέλφους του ΣΥΡΙΖΑ, της Κυβέρνησης, και δεν διαβάσει τον νόμο, είμαι σίγουρος ότι θα πειστεί ότι αυτός ο αναπτυξιακός νόμος είναι ένα εγχείρημα εξαιρετικό, με καινοτόμα κίνητρα, χρηματοδοτικά εργαλεία και ότι είναι ένας νόμος ρηξικέλευθος. </w:t>
      </w:r>
    </w:p>
    <w:p w14:paraId="1CCA26C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είναι τα πράγματα, όμως, έτσι, κυρίες και κύριοι συνάδελφοι, διότι ο αναπτυξιακός νόμος που έφερε η Κυβέρνηση προς ψήφιση μόνο αναπτυξιακός δεν είναι. </w:t>
      </w:r>
    </w:p>
    <w:p w14:paraId="1CCA26C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Κατά πρώτο λόγο, οι χρηματοδοτικοί πόροι είναι ελάχιστοι. Το έχουν διατυπώσει και άλλοι συνάδελφοι στην Αίθουσα αυτή. Οι πόροι που μπορούν να διατεθούν για τα επτά επόμενα χρόνια και αφορούν σε άμεσες επιχορηγήσεις, επιδοτήσεις, χρηματοδοτικές μισθώσεις επενδυτικών σχεδίων, είναι μόλις 480 εκατομμύρια ευρώ μέχρι το 2022. Δηλαδή, εδώ είμαστε μπροστά σε μια παγκόσμια πρωτοτυπία. Δεν έχει ξανασυμβεί αυτό. Περιμένουμε επενδύσεις, ζητάμε να προσελκύσουμε ξένα κεφάλαια και επενδύσεις, χωρίς να υπάρχουν αναπτυξιακά κεφάλαια για χρηματοδότηση. </w:t>
      </w:r>
    </w:p>
    <w:p w14:paraId="1CCA26CE"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Και να σας υπενθυμίσω ότι είστε η κυβέρνηση, κυρίες και κύριοι της Κυβέρνησης, που επέφερε ένα τεράστιο πλήγμα στην οικονομία αλλά και στην αναπτυξιακή πορεία της χώρας με τα </w:t>
      </w:r>
      <w:r>
        <w:rPr>
          <w:rFonts w:eastAsia="UB-Helvetica" w:cs="Times New Roman"/>
          <w:szCs w:val="24"/>
          <w:lang w:val="en-US"/>
        </w:rPr>
        <w:t>capital</w:t>
      </w:r>
      <w:r>
        <w:rPr>
          <w:rFonts w:eastAsia="UB-Helvetica" w:cs="Times New Roman"/>
          <w:szCs w:val="24"/>
        </w:rPr>
        <w:t xml:space="preserve"> </w:t>
      </w:r>
      <w:r>
        <w:rPr>
          <w:rFonts w:eastAsia="UB-Helvetica" w:cs="Times New Roman"/>
          <w:szCs w:val="24"/>
          <w:lang w:val="en-US"/>
        </w:rPr>
        <w:t>controls</w:t>
      </w:r>
      <w:r>
        <w:rPr>
          <w:rFonts w:eastAsia="UB-Helvetica" w:cs="Times New Roman"/>
          <w:szCs w:val="24"/>
        </w:rPr>
        <w:t xml:space="preserve">, ένα πλήγμα στο τραπεζικό σύστημα. Ενώ δυνητικά σε όλες τις χώρες υπάρχει μια ανάσχεση της ύφεσης και αναπτυξιακή πρωτοβουλία, εδώ όμως δεν συμβαίνει το ίδιο. </w:t>
      </w:r>
    </w:p>
    <w:p w14:paraId="1CCA26CF"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Ο δεύτερος λόγος που δεν συμφωνούμε ότι είναι ένα εγχείρημα εξαιρετικά αναπτυξιακό είναι γιατί αυτές που επικαλείστε ως καινοτομίες, κυρίες και κύριοι συνάδελφοι, οι φοροαπαλλαγές, οι χρηματοδοτικές πιστώσεις, δεν είναι κάτι νέο. Δεν ανακαλύψατε την πυρίτιδα. Υπήρχαν και σε άλλους αναπτυξιακούς νόμους αυτά τα εργαλεία. </w:t>
      </w:r>
    </w:p>
    <w:p w14:paraId="1CCA26D0" w14:textId="77777777" w:rsidR="00C30B9F" w:rsidRDefault="003D4032">
      <w:pPr>
        <w:spacing w:line="600" w:lineRule="auto"/>
        <w:ind w:firstLine="720"/>
        <w:jc w:val="both"/>
        <w:rPr>
          <w:rFonts w:eastAsia="UB-Helvetica" w:cs="Times New Roman"/>
          <w:szCs w:val="24"/>
        </w:rPr>
      </w:pPr>
      <w:r>
        <w:rPr>
          <w:rFonts w:eastAsia="UB-Helvetica" w:cs="Times New Roman"/>
          <w:szCs w:val="24"/>
        </w:rPr>
        <w:t>Σύντομα καταθέτω κάποιες επισημάνσεις, που καταδεικνύουν τις αστοχίες και τις ανεπάρκειες αυτού του νομοθετήματος.</w:t>
      </w:r>
    </w:p>
    <w:p w14:paraId="1CCA26D1" w14:textId="77777777" w:rsidR="00C30B9F" w:rsidRDefault="003D4032">
      <w:pPr>
        <w:spacing w:line="600" w:lineRule="auto"/>
        <w:ind w:firstLine="720"/>
        <w:jc w:val="both"/>
        <w:rPr>
          <w:rFonts w:eastAsia="UB-Helvetica" w:cs="Times New Roman"/>
          <w:szCs w:val="24"/>
        </w:rPr>
      </w:pPr>
      <w:r>
        <w:rPr>
          <w:rFonts w:eastAsia="UB-Helvetica" w:cs="Times New Roman"/>
          <w:szCs w:val="24"/>
        </w:rPr>
        <w:t>Για να τεθεί σε πλήρη εφαρμογή ο νόμος που φέρατε, θα χρειαστούν προεδρικά διατάγματα, θα χρειαστούν υπουργικές αποφάσεις, διυπουργικές αποφάσεις, δηλαδή θα χρειαστεί χρόνος τεράστιος. Δεν υπάρχει αυτήν την ώρα στη χώρα περιθώριο άλλης καθυστέρησης. Εξάλλου, υπήρχε η καθυστέρηση ενός χρόνου, για να έλθει αυτό το νομοσχέδιο.</w:t>
      </w:r>
    </w:p>
    <w:p w14:paraId="1CCA26D2" w14:textId="77777777" w:rsidR="00C30B9F" w:rsidRDefault="003D4032">
      <w:pPr>
        <w:spacing w:line="600" w:lineRule="auto"/>
        <w:ind w:firstLine="720"/>
        <w:jc w:val="both"/>
        <w:rPr>
          <w:rFonts w:eastAsia="UB-Helvetica" w:cs="Times New Roman"/>
          <w:szCs w:val="24"/>
        </w:rPr>
      </w:pPr>
      <w:r>
        <w:rPr>
          <w:rFonts w:eastAsia="UB-Helvetica" w:cs="Times New Roman"/>
          <w:szCs w:val="24"/>
        </w:rPr>
        <w:t>Η πρόβλεψη, παράλληλα, για τις κορεσμένες περιοχές, αντί να καταργηθεί, παραμένει, εξαιρώντας τουριστικές περιοχές από τη δυνατότητα ενίσχυσης.</w:t>
      </w:r>
    </w:p>
    <w:p w14:paraId="1CCA26D3" w14:textId="77777777" w:rsidR="00C30B9F" w:rsidRDefault="003D4032">
      <w:pPr>
        <w:spacing w:line="600" w:lineRule="auto"/>
        <w:ind w:firstLine="720"/>
        <w:jc w:val="both"/>
        <w:rPr>
          <w:rFonts w:eastAsia="UB-Helvetica" w:cs="Times New Roman"/>
          <w:szCs w:val="24"/>
        </w:rPr>
      </w:pPr>
      <w:r>
        <w:rPr>
          <w:rFonts w:eastAsia="UB-Helvetica" w:cs="Times New Roman"/>
          <w:szCs w:val="24"/>
        </w:rPr>
        <w:t>Πρέπει να μου επιτρέψετε να σας πω ότι έχουν επέλθει μεγάλες αλλαγές, που καθιστούν παρωχημένο τον χαρακτηρισμό «κορεσμένη περιοχή» και ιδιαίτερα στον τουριστικό τομέα, στον οποίον αναπτύσσονται νέα προϊόντα και τάσεις. Θα σας έλεγα ότι ο χαρακτηρισμός «κορεσμένη περιοχή» τείνει να αποκτήσει ιδεοληπτικά χαρακτηριστικά για κάποιους από τη στιγμή, μάλιστα, που έχουν καταρρεύσει αφηγήματα. Αυταπάτες. Ψέματα.</w:t>
      </w:r>
    </w:p>
    <w:p w14:paraId="1CCA26D4" w14:textId="77777777" w:rsidR="00C30B9F" w:rsidRDefault="003D4032">
      <w:pPr>
        <w:spacing w:line="600" w:lineRule="auto"/>
        <w:ind w:firstLine="720"/>
        <w:jc w:val="both"/>
        <w:rPr>
          <w:rFonts w:eastAsia="UB-Helvetica" w:cs="Times New Roman"/>
          <w:szCs w:val="24"/>
        </w:rPr>
      </w:pPr>
      <w:r>
        <w:rPr>
          <w:rFonts w:eastAsia="UB-Helvetica" w:cs="Times New Roman"/>
          <w:szCs w:val="24"/>
        </w:rPr>
        <w:t>Επίσης, δεν βλέπω να υπάρχει πρόβλεψη για τους δεσμευτικούς χρόνους που θα απαιτηθούν για την ολοκλήρωση της καταβολής της επιχορήγησης.</w:t>
      </w:r>
    </w:p>
    <w:p w14:paraId="1CCA26D5" w14:textId="77777777" w:rsidR="00C30B9F" w:rsidRDefault="003D4032">
      <w:pPr>
        <w:spacing w:line="600" w:lineRule="auto"/>
        <w:ind w:firstLine="720"/>
        <w:jc w:val="both"/>
        <w:rPr>
          <w:rFonts w:eastAsia="UB-Helvetica" w:cs="Times New Roman"/>
          <w:szCs w:val="24"/>
        </w:rPr>
      </w:pPr>
      <w:r>
        <w:rPr>
          <w:rFonts w:eastAsia="UB-Helvetica" w:cs="Times New Roman"/>
          <w:szCs w:val="24"/>
        </w:rPr>
        <w:t>Πιστεύετε ότι αυτό ενθαρρύνει ή αποθαρρύνει επενδυτές; Δεν νομίζω να υπάρχει κάποιος σ’ αυτήν την Αίθουσα που να πιστεύει το πρώτο. Όλοι όσοι έχουν επενδύσει στη χώρα μας έχουν πικρή εμπειρία. Γνωρίζετε τι συμβαίνει με τη γραφειοκρατία του δημοσίου, να μεταθέτει στο μέλλον την αποπληρωμή των υποχρεώσεών του προς τους ιδιώτες.</w:t>
      </w:r>
    </w:p>
    <w:p w14:paraId="1CCA26D6"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Θα πρέπει, επίσης, να επισημάνουμε ότι υπάρχει δεσμευτικό χρονικό όριο για την ολοκλήρωση της αξιολόγησης και της επενδυτικής πρότασης, για να μη συμβούν λάθη από το παρελθόν. </w:t>
      </w:r>
    </w:p>
    <w:p w14:paraId="1CCA26D7" w14:textId="77777777" w:rsidR="00C30B9F" w:rsidRDefault="003D4032">
      <w:pPr>
        <w:spacing w:line="600" w:lineRule="auto"/>
        <w:ind w:firstLine="720"/>
        <w:jc w:val="both"/>
        <w:rPr>
          <w:rFonts w:eastAsia="UB-Helvetica" w:cs="Times New Roman"/>
          <w:szCs w:val="24"/>
        </w:rPr>
      </w:pPr>
      <w:r>
        <w:rPr>
          <w:rFonts w:eastAsia="UB-Helvetica" w:cs="Times New Roman"/>
          <w:szCs w:val="24"/>
        </w:rPr>
        <w:t>Αποκλείονται ουσιαστικά από τον αναπτυξιακό νόμο επενδυτικά σχέδια στον κλάδο της ενέργειας και ιδιαίτερα στις ανανεώσιμες πηγές ενέργειας. Πιστεύει κανείς ότι ο συγκεκριμένος τομέας δεν είναι βασικός πυλώνας της ανάπτυξης σ’ αυτήν τη χώρα μαζί με τον πρωτογενή τομέα, τον τουρισμό;</w:t>
      </w:r>
    </w:p>
    <w:p w14:paraId="1CCA26D8"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Αυτό, κυρίες και κύριοι συνάδελφοι, καταδεικνύει την προχειρότητα με την οποία νομοθετείτε. Ένας αναπτυξιακός νόμος θα έπρεπε να συνδέεται με το αναπτυξιακό πρότυπο της χώρας, με ένα ολοκληρωμένο αναπτυξιακό σχέδιο, μια στρατηγική μακρόπνοη για τη χώρα. Τίποτα απ’ αυτά δεν υπάρχει, γιατί σε ένα αναπτυξιακό σχέδιο για τη χώρα στο μέλλον βασικοί πυλώνες, όπως </w:t>
      </w:r>
      <w:proofErr w:type="spellStart"/>
      <w:r>
        <w:rPr>
          <w:rFonts w:eastAsia="UB-Helvetica" w:cs="Times New Roman"/>
          <w:szCs w:val="24"/>
        </w:rPr>
        <w:t>προείπαμε</w:t>
      </w:r>
      <w:proofErr w:type="spellEnd"/>
      <w:r>
        <w:rPr>
          <w:rFonts w:eastAsia="UB-Helvetica" w:cs="Times New Roman"/>
          <w:szCs w:val="24"/>
        </w:rPr>
        <w:t>, είναι ο πρωτογενής τομέας, ο τουρισμός, η ενέργεια, η καινοτομία.</w:t>
      </w:r>
    </w:p>
    <w:p w14:paraId="1CCA26D9"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Σε ποιο αναπτυξιακό σχέδιο, αλήθεια, στηρίζεται αυτός ο αναπτυξιακός νόμος; Δεν θα έπρεπε, επίσης, να υπάρχει πρόβλεψη για αυξημένες ενισχύσεις και πρόβλεψη σοβαρής ενίσχυσης για τις συμπράξεις και κοινές επενδυτικές πρωτοβουλίες δημοσίου και ιδιωτικού τομέα; </w:t>
      </w:r>
    </w:p>
    <w:p w14:paraId="1CCA26DA" w14:textId="77777777" w:rsidR="00C30B9F" w:rsidRDefault="003D4032">
      <w:pPr>
        <w:spacing w:line="600" w:lineRule="auto"/>
        <w:ind w:firstLine="720"/>
        <w:jc w:val="both"/>
        <w:rPr>
          <w:rFonts w:eastAsia="UB-Helvetica" w:cs="Times New Roman"/>
          <w:szCs w:val="24"/>
        </w:rPr>
      </w:pPr>
      <w:r>
        <w:rPr>
          <w:rFonts w:eastAsia="UB-Helvetica" w:cs="Times New Roman"/>
          <w:szCs w:val="24"/>
        </w:rPr>
        <w:t>Θα σας έλεγα, επίσης, κύριε Υπουργέ, ότι θα πρέπει να σέβεστε περισσότερο τη διαδικασία τόσο της διαβούλευσης όσο και την κοινοβουλευτική διαδικασία.</w:t>
      </w:r>
    </w:p>
    <w:p w14:paraId="1CCA26DB"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Ο κ. Μητσοτάκης στην ομιλία του χαρακτηριστικά κατέθεσε συγκεκριμένα παραδείγματα. Φέρατε πρόσθετα μεταβατικές διατάξεις, που δεν περιλαμβάνονται στο νομοσχέδιο και δεν υπήρχαν στη διαβούλευση. </w:t>
      </w:r>
    </w:p>
    <w:p w14:paraId="1CCA26DC" w14:textId="77777777" w:rsidR="00C30B9F" w:rsidRDefault="003D4032">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1CCA26DD"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Αναφέρομαι στις διατάξεις του άρθρου 77, με τις οποίες καταργούνται οι προκαταβολές που προβλέπονταν στους προηγούμενους αναπτυξιακούς νόμους -κύριε Πρόεδρε, επιτρέψτε μου για τη νησιωτική Ελλάδα να κάνω μερικές αναφορές- αφού στο νομοσχέδιο αντί να καθορίζονται ποσοστά προκαταβολής αλλάζει ο τρόπος καταβολής των συγκεκριμένων ενισχύσεων και των εγκεκριμένων ενισχύσεων από τους προηγούμενους νόμους. Αυτοί, δηλαδή, που επένδυσαν, τιμωρούνται και θα πρέπει να περιμένουν επτά χρόνια για να εισπράξουν την επιχορήγηση που δικαιούνται. Επίσης, στέλνουν το χειρότερο δυνατό μήνυμα προς το εσωτερικό και το εξωτερικό, στους επενδυτές. </w:t>
      </w:r>
    </w:p>
    <w:p w14:paraId="1CCA26DE"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Προφανώς δεν αντιλαμβάνονται κάποιοι στην Κυβέρνηση το πρόβλημα που δημιουργείται στις επιχειρήσεις, αλλά και στην οικονομία. Ξέρετε ότι πολλές επιχειρήσεις είχαν </w:t>
      </w:r>
      <w:proofErr w:type="spellStart"/>
      <w:r>
        <w:rPr>
          <w:rFonts w:eastAsia="UB-Helvetica" w:cs="Times New Roman"/>
          <w:szCs w:val="24"/>
        </w:rPr>
        <w:t>εγχωρίσει</w:t>
      </w:r>
      <w:proofErr w:type="spellEnd"/>
      <w:r>
        <w:rPr>
          <w:rFonts w:eastAsia="UB-Helvetica" w:cs="Times New Roman"/>
          <w:szCs w:val="24"/>
        </w:rPr>
        <w:t xml:space="preserve"> την επιχορήγηση και τώρα θα βρεθούν ανακόλουθες και </w:t>
      </w:r>
      <w:proofErr w:type="spellStart"/>
      <w:r>
        <w:rPr>
          <w:rFonts w:eastAsia="UB-Helvetica" w:cs="Times New Roman"/>
          <w:szCs w:val="24"/>
        </w:rPr>
        <w:t>υπόλογες</w:t>
      </w:r>
      <w:proofErr w:type="spellEnd"/>
      <w:r>
        <w:rPr>
          <w:rFonts w:eastAsia="UB-Helvetica" w:cs="Times New Roman"/>
          <w:szCs w:val="24"/>
        </w:rPr>
        <w:t>;</w:t>
      </w:r>
    </w:p>
    <w:p w14:paraId="1CCA26DF"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Κύριε Υπουργέ, σας παρακαλώ και σας καλώ να αποσύρετε τη συγκεκριμένη διάταξη. Εμείς στον νησιωτικό χώρο γνωρίζουμε τι θα συμβεί. </w:t>
      </w:r>
    </w:p>
    <w:p w14:paraId="1CCA26E0" w14:textId="77777777" w:rsidR="00C30B9F" w:rsidRDefault="003D4032">
      <w:pPr>
        <w:spacing w:line="600" w:lineRule="auto"/>
        <w:ind w:firstLine="720"/>
        <w:jc w:val="both"/>
        <w:rPr>
          <w:rFonts w:eastAsia="UB-Helvetica" w:cs="Times New Roman"/>
          <w:szCs w:val="24"/>
        </w:rPr>
      </w:pPr>
      <w:r>
        <w:rPr>
          <w:rFonts w:eastAsia="UB-Helvetica" w:cs="Times New Roman"/>
          <w:szCs w:val="24"/>
        </w:rPr>
        <w:t>Σε ό,τι αφορά τις προθεσμίες ολοκλήρωσης των επενδυτικών σχεδίων του ν.3299/2004 και του ν.3908/2011, σας είχα στείλει σχετικό υπόμνημα και μια επιστολή. Επιτρέψτε μου να την καταθέσω και τώρα στα Πρακτικά, γιατί όπως γνωρίζετε κι εσείς, είχατε ορίσει προθεσμία έξι μηνών για την υλοποίηση του 50% του έργου, ώστε να μπορέσει να χορηγηθεί επιπλέον παράταση έως 30-6-2008.</w:t>
      </w:r>
    </w:p>
    <w:p w14:paraId="1CCA26E1"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(Στο σημείο αυτό ο Βουλευτής κ. Εμμανουήλ </w:t>
      </w:r>
      <w:proofErr w:type="spellStart"/>
      <w:r>
        <w:rPr>
          <w:rFonts w:eastAsia="UB-Helvetica" w:cs="Times New Roman"/>
          <w:szCs w:val="24"/>
        </w:rPr>
        <w:t>Κόνσολας</w:t>
      </w:r>
      <w:proofErr w:type="spellEnd"/>
      <w:r>
        <w:rPr>
          <w:rFonts w:eastAsia="UB-Helvetica" w:cs="Times New Roman"/>
          <w:szCs w:val="24"/>
        </w:rPr>
        <w:t xml:space="preserve">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1CCA26E2"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Κόνσολα</w:t>
      </w:r>
      <w:proofErr w:type="spellEnd"/>
      <w:r>
        <w:rPr>
          <w:rFonts w:eastAsia="Times New Roman"/>
          <w:szCs w:val="24"/>
        </w:rPr>
        <w:t xml:space="preserve">, σας παρακαλώ συντομεύετε. </w:t>
      </w:r>
    </w:p>
    <w:p w14:paraId="1CCA26E3" w14:textId="77777777" w:rsidR="00C30B9F" w:rsidRDefault="003D4032">
      <w:pPr>
        <w:spacing w:line="600" w:lineRule="auto"/>
        <w:ind w:firstLine="720"/>
        <w:jc w:val="both"/>
        <w:rPr>
          <w:rFonts w:eastAsia="Times New Roman"/>
          <w:szCs w:val="24"/>
        </w:rPr>
      </w:pPr>
      <w:r>
        <w:rPr>
          <w:rFonts w:eastAsia="Times New Roman"/>
          <w:b/>
          <w:szCs w:val="24"/>
        </w:rPr>
        <w:t xml:space="preserve">ΕΜΜΑΝΟΥΗΛ ΚΟΝΣΟΛΑΣ: </w:t>
      </w:r>
      <w:r>
        <w:rPr>
          <w:rFonts w:eastAsia="Times New Roman"/>
          <w:szCs w:val="24"/>
        </w:rPr>
        <w:t>Κύριε Πρόεδρε, επιτρέψτε μου, σε ένα λεπτό ολοκληρώνω.</w:t>
      </w:r>
    </w:p>
    <w:p w14:paraId="1CCA26E4" w14:textId="77777777" w:rsidR="00C30B9F" w:rsidRDefault="003D4032">
      <w:pPr>
        <w:spacing w:line="600" w:lineRule="auto"/>
        <w:ind w:firstLine="720"/>
        <w:jc w:val="both"/>
        <w:rPr>
          <w:rFonts w:eastAsia="Times New Roman"/>
          <w:szCs w:val="24"/>
        </w:rPr>
      </w:pPr>
      <w:r>
        <w:rPr>
          <w:rFonts w:eastAsia="Times New Roman"/>
          <w:szCs w:val="24"/>
        </w:rPr>
        <w:t xml:space="preserve">Πόσο ρεαλιστικό πιστεύετε ότι είναι αυτό, ώστε το 50% να υλοποιηθεί σε έξι μήνες από τώρα; Έχετε τη συναίσθηση ότι η χώρα βρίσκεται υπό επιτήρηση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Υπάρχει </w:t>
      </w:r>
      <w:proofErr w:type="spellStart"/>
      <w:r>
        <w:rPr>
          <w:rFonts w:eastAsia="Times New Roman"/>
          <w:szCs w:val="24"/>
        </w:rPr>
        <w:t>δεκαεπτάμηνη</w:t>
      </w:r>
      <w:proofErr w:type="spellEnd"/>
      <w:r>
        <w:rPr>
          <w:rFonts w:eastAsia="Times New Roman"/>
          <w:szCs w:val="24"/>
        </w:rPr>
        <w:t xml:space="preserve"> αστάθεια, για την οποία είχατε εξ ολοκλήρου την ευθύνη, κύριε Υπουργέ. Γνωρίζετε τα πρόσθετα γραφειοκρατικά εμπόδια.</w:t>
      </w:r>
    </w:p>
    <w:p w14:paraId="1CCA26E5" w14:textId="77777777" w:rsidR="00C30B9F" w:rsidRDefault="003D4032">
      <w:pPr>
        <w:spacing w:line="600" w:lineRule="auto"/>
        <w:ind w:firstLine="720"/>
        <w:jc w:val="both"/>
        <w:rPr>
          <w:rFonts w:eastAsia="Times New Roman"/>
          <w:szCs w:val="24"/>
        </w:rPr>
      </w:pPr>
      <w:r>
        <w:rPr>
          <w:rFonts w:eastAsia="Times New Roman"/>
          <w:szCs w:val="24"/>
        </w:rPr>
        <w:t xml:space="preserve">Θέλω, επίσης, να κάνω μια αναφορά και μόνο στη νησιωτική οικονομία και στον τουρισμό. Πρέπει να σταματήσει το παραμύθι ότι αυτός ο επενδυτικός νόμος είναι ένας αναπτυξιακός νόμος που στηρίζει τα νησιά του Αιγαίου, μετά τη </w:t>
      </w:r>
      <w:proofErr w:type="spellStart"/>
      <w:r>
        <w:rPr>
          <w:rFonts w:eastAsia="Times New Roman"/>
          <w:szCs w:val="24"/>
        </w:rPr>
        <w:t>φοροεπιδρομή</w:t>
      </w:r>
      <w:proofErr w:type="spellEnd"/>
      <w:r>
        <w:rPr>
          <w:rFonts w:eastAsia="Times New Roman"/>
          <w:szCs w:val="24"/>
        </w:rPr>
        <w:t xml:space="preserve"> και την κατάργηση των μειωμένων συντελεστών ΦΠΑ και με δεδομένο ότι δεν υπάρχει πρόβλεψη για ενίσχυση των επιχειρήσεων που δραστηριοποιούνται στον τομέα του τουρισμού, γιατί αντίθετα, ενισχύονται οι περιορισμοί στη χρηματοδότηση επενδύσεων, που προβλέπει ο Γενικός Απαλλακτικός Κώδικας -συγκεκριμένα το άρθρο 14 παράγραφος 3- που προβλέπει ότι δεν μπορούν να λάβουν κρατική ενίσχυση οι τουριστικές επιχειρήσεις στο Νότιο Αιγαίο. Τα ποσά δηλαδή ενίσχυσης του νέου αναπτυξιακού νόμου εξακολουθούν να καθορίζονται με βάση τα δεδομένα του 2008 όπου η Περιφέρεια Νοτίου Αιγαίου είναι καθηλωμένη, αντί να υπάρξει επαναδιαπραγμάτευση και αναθεώρηση. </w:t>
      </w:r>
    </w:p>
    <w:p w14:paraId="1CCA26E6"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Και με αυτό τελειώνετε, κύριε </w:t>
      </w:r>
      <w:proofErr w:type="spellStart"/>
      <w:r>
        <w:rPr>
          <w:rFonts w:eastAsia="Times New Roman"/>
          <w:szCs w:val="24"/>
        </w:rPr>
        <w:t>Κόνσολα</w:t>
      </w:r>
      <w:proofErr w:type="spellEnd"/>
      <w:r>
        <w:rPr>
          <w:rFonts w:eastAsia="Times New Roman"/>
          <w:szCs w:val="24"/>
        </w:rPr>
        <w:t xml:space="preserve">. Μιλάτε ήδη </w:t>
      </w:r>
      <w:proofErr w:type="spellStart"/>
      <w:r>
        <w:rPr>
          <w:rFonts w:eastAsia="Times New Roman"/>
          <w:szCs w:val="24"/>
        </w:rPr>
        <w:t>επτάμισι</w:t>
      </w:r>
      <w:proofErr w:type="spellEnd"/>
      <w:r>
        <w:rPr>
          <w:rFonts w:eastAsia="Times New Roman"/>
          <w:szCs w:val="24"/>
        </w:rPr>
        <w:t xml:space="preserve"> λεπτά.</w:t>
      </w:r>
    </w:p>
    <w:p w14:paraId="1CCA26E7" w14:textId="77777777" w:rsidR="00C30B9F" w:rsidRDefault="003D4032">
      <w:pPr>
        <w:spacing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Τελειώνω, κύριε Πρόεδρε.</w:t>
      </w:r>
    </w:p>
    <w:p w14:paraId="1CCA26E8" w14:textId="77777777" w:rsidR="00C30B9F" w:rsidRDefault="003D4032">
      <w:pPr>
        <w:spacing w:line="600" w:lineRule="auto"/>
        <w:ind w:firstLine="720"/>
        <w:jc w:val="both"/>
        <w:rPr>
          <w:rFonts w:eastAsia="Times New Roman"/>
          <w:szCs w:val="24"/>
        </w:rPr>
      </w:pPr>
      <w:r>
        <w:rPr>
          <w:rFonts w:eastAsia="Times New Roman"/>
          <w:szCs w:val="24"/>
        </w:rPr>
        <w:t>Ο αναπτυξιακός νόμος, κύριε Υπουργέ, δυστυχώς εξαιρεί την επιχορήγηση των τουριστικών επιχειρήσεων και ιδιαίτερα τα ξενοδοχεία δύο αστέρων. Επίσης σε ό,τι αφορά τις ειδικές κατηγορίες ενισχύσεων προβλέπει επιχορήγηση 70% έως 100% μέγιστη προβλεπόμενη ενίσχυση για εξωστρεφείς επιχειρήσεις. Μόνο που εσείς δεν έχετε πειστεί ακόμα ότι ο τουρισμός είναι εξωστρέφεια και ότι οι τουριστικές επιχειρήσεις είναι εξωστρεφείς επιχειρήσεις.</w:t>
      </w:r>
    </w:p>
    <w:p w14:paraId="1CCA26E9" w14:textId="77777777" w:rsidR="00C30B9F" w:rsidRDefault="003D4032">
      <w:pPr>
        <w:spacing w:line="600" w:lineRule="auto"/>
        <w:ind w:firstLine="720"/>
        <w:jc w:val="both"/>
        <w:rPr>
          <w:rFonts w:eastAsia="Times New Roman"/>
          <w:szCs w:val="24"/>
        </w:rPr>
      </w:pPr>
      <w:r>
        <w:rPr>
          <w:rFonts w:eastAsia="Times New Roman"/>
          <w:szCs w:val="24"/>
        </w:rPr>
        <w:t>Ευχαριστώ πολύ, κύριε Πρόεδρε.</w:t>
      </w:r>
    </w:p>
    <w:p w14:paraId="1CCA26EA"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CCA26EB"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Μιχελής από τον ΣΥΡΙΖΑ.</w:t>
      </w:r>
    </w:p>
    <w:p w14:paraId="1CCA26EC" w14:textId="77777777" w:rsidR="00C30B9F" w:rsidRDefault="003D4032">
      <w:pPr>
        <w:spacing w:line="600" w:lineRule="auto"/>
        <w:ind w:firstLine="720"/>
        <w:jc w:val="both"/>
        <w:rPr>
          <w:rFonts w:eastAsia="Times New Roman"/>
          <w:szCs w:val="24"/>
        </w:rPr>
      </w:pPr>
      <w:r>
        <w:rPr>
          <w:rFonts w:eastAsia="Times New Roman"/>
          <w:b/>
          <w:szCs w:val="24"/>
        </w:rPr>
        <w:t>ΑΘΑΝΑΣΙΟΣ ΜΙΧΕΛΗΣ:</w:t>
      </w:r>
      <w:r>
        <w:rPr>
          <w:rFonts w:eastAsia="Times New Roman"/>
          <w:szCs w:val="24"/>
        </w:rPr>
        <w:t xml:space="preserve"> Ευχαριστώ, κύριε Πρόεδρε.</w:t>
      </w:r>
    </w:p>
    <w:p w14:paraId="1CCA26ED"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Βουλευτές, συζητάμε σήμερα τον νέο αναπτυξιακό νόμο. Ας δούμε, όμως, τις συγκεκριμένες συνθήκες κάτω από τις οποίες καλούμαστε να ψηφίσουμε αυτόν τον νόμο. Σε παγκόσμια κλίμακα, η οικονομική κρίση είναι δεδομένη στην Ευρωπαϊκή Ένωση. Αντιθέτως στις Ηνωμένες Πολιτείες και κυρίως στις χώρες του </w:t>
      </w:r>
      <w:r>
        <w:rPr>
          <w:rFonts w:eastAsia="Times New Roman"/>
          <w:szCs w:val="24"/>
          <w:lang w:val="en-US"/>
        </w:rPr>
        <w:t>Bricks</w:t>
      </w:r>
      <w:r>
        <w:rPr>
          <w:rFonts w:eastAsia="Times New Roman"/>
          <w:szCs w:val="24"/>
        </w:rPr>
        <w:t xml:space="preserve"> δεν είναι στην ίδια κατάσταση. Στην ίδια την Ευρωπαϊκή Ένωση η κρίση εξειδικεύεται σε βάρος των αδύναμων χωρών, καταρρίπτοντας το αίτημα για προσδοκία των λαών περί σύγκλισης. Η ένταση της ανισόμετρης ανάπτυξης βαθαίνει τις αντιθέσεις, οδηγώντας σε εξαθλίωση πλειοψηφίες των λαών, κυρίως των αδύναμων ευρωπαϊκών χωρών. Προσεγγίζουμε μια Ευρώπη που ο σύγχρονος ιστορικός Μαρκ </w:t>
      </w:r>
      <w:proofErr w:type="spellStart"/>
      <w:r>
        <w:rPr>
          <w:rFonts w:eastAsia="Times New Roman"/>
          <w:szCs w:val="24"/>
        </w:rPr>
        <w:t>Μαζάουερ</w:t>
      </w:r>
      <w:proofErr w:type="spellEnd"/>
      <w:r>
        <w:rPr>
          <w:rFonts w:eastAsia="Times New Roman"/>
          <w:szCs w:val="24"/>
        </w:rPr>
        <w:t xml:space="preserve"> ονόμασε στο βιβλίο του «Σκοτεινή Ήπειρο». Και διερωτώμαι αν το σύνθημα του περυσινού καλοκαιριού «μένουμε Ευρώπη» αδιαφορούσε για το ποια Ευρώπη θέλουμε. Και ερωτώ: την Ευρώπη του Διαφωτισμού και του κοινωνικού κράτους ή την Ευρώπη των παγκοσμίων πολέμων, του ναζισμού και της Ακροδεξιάς; ΄Η τέλος πάντων Ευρώπη να είναι και ό,τι να είναι; </w:t>
      </w:r>
    </w:p>
    <w:p w14:paraId="1CCA26EE" w14:textId="77777777" w:rsidR="00C30B9F" w:rsidRDefault="003D4032">
      <w:pPr>
        <w:spacing w:line="600" w:lineRule="auto"/>
        <w:ind w:firstLine="720"/>
        <w:jc w:val="both"/>
        <w:rPr>
          <w:rFonts w:eastAsia="Times New Roman"/>
          <w:szCs w:val="24"/>
        </w:rPr>
      </w:pPr>
      <w:r>
        <w:rPr>
          <w:rFonts w:eastAsia="Times New Roman"/>
          <w:szCs w:val="24"/>
        </w:rPr>
        <w:t xml:space="preserve">Ας σταθούμε και στα εσωτερικά δεδομένα. Γνωστά τα πρόσφατα. Απλά απαριθμώ: Μείωση του ΑΕΠ 25%, ανεργία στο 25%, αποδόμηση κοινωνικού κράτους, ραγδαία φτωχοποίηση. Υποστηρίζω ότι για όλα τα παραπάνω, πέραν των φιλότιμων προσπαθειών των περισσότερων μέσων μαζικής ενημέρωσης περί του αντιθέτου, δεν είναι υπαίτια η Αριστερά είτε ως διεκδικητής δικαιωμάτων εργαζομένων από το παρελθόν έως σήμερα είτε ως Κυβέρνηση του σήμερα. Γιατί, το νέο σύνθημα «παραιτηθείτε, φύγετε» αυτό υπονοεί. Να φύγουμε, λοιπόν, και να έλθουν ποιοι; Η πολιτική ελίτ, η συνδεδεμένη με την αντίστοιχη οικονομική, που διαχειρίστηκε την πορεία του τόπου και της κοινωνίας και την οδήγησε στη σημερινή κατάσταση, μια κατάσταση που η Μείζων Αντιπολίτευση κυρίως προσπαθεί να αποδώσει στην πολιτική παρουσία του ΣΥΡΙΖΑ, κυρίως από το 2015 και μετά, λες και η ιστορία του τόπου και της κοινωνίας αρχίζει τον Γενάρη του 2015; </w:t>
      </w:r>
    </w:p>
    <w:p w14:paraId="1CCA26EF" w14:textId="77777777" w:rsidR="00C30B9F" w:rsidRDefault="003D4032">
      <w:pPr>
        <w:spacing w:line="600" w:lineRule="auto"/>
        <w:ind w:firstLine="720"/>
        <w:jc w:val="both"/>
        <w:rPr>
          <w:rFonts w:eastAsia="Times New Roman"/>
          <w:szCs w:val="24"/>
        </w:rPr>
      </w:pPr>
      <w:r>
        <w:rPr>
          <w:rFonts w:eastAsia="Times New Roman"/>
          <w:szCs w:val="24"/>
        </w:rPr>
        <w:t xml:space="preserve">Αντιγράφω και διαβάζω την παρακάτω αξιολογική έκθεση για τα δεδομένα και κυρίως τη συμπεριφορά αυτής της πολιτικής ελίτ. Λέει η έκθεση: «Εδώ δεν υφίσταται κράτος σύμφωνα με τα δυτικά πρότυπα. Αντ’ αυτού υπάρχει μια χαλαρή ιεραρχία ατομιστών πολιτικών, μερικοί από τους οποίους είναι χειρότεροι από άλλους, που είναι τόσο απασχολημένοι με τον προσωπικό τους αγώνα για την εξουσία, ώστε δεν έχουν τον χρόνο να αναπτύξουν οικονομική πολιτική, ακόμα κι αν υποθέσουμε ότι είχαν την ικανότητα. Υπάρχει μεγάλη ανομοιομορφία εις το </w:t>
      </w:r>
      <w:proofErr w:type="spellStart"/>
      <w:r>
        <w:rPr>
          <w:rFonts w:eastAsia="Times New Roman"/>
          <w:szCs w:val="24"/>
        </w:rPr>
        <w:t>βιοτικόν</w:t>
      </w:r>
      <w:proofErr w:type="spellEnd"/>
      <w:r>
        <w:rPr>
          <w:rFonts w:eastAsia="Times New Roman"/>
          <w:szCs w:val="24"/>
        </w:rPr>
        <w:t xml:space="preserve"> </w:t>
      </w:r>
      <w:proofErr w:type="spellStart"/>
      <w:r>
        <w:rPr>
          <w:rFonts w:eastAsia="Times New Roman"/>
          <w:szCs w:val="24"/>
        </w:rPr>
        <w:t>επίπεδον</w:t>
      </w:r>
      <w:proofErr w:type="spellEnd"/>
      <w:r>
        <w:rPr>
          <w:rFonts w:eastAsia="Times New Roman"/>
          <w:szCs w:val="24"/>
        </w:rPr>
        <w:t xml:space="preserve"> και τα εισοδήματα ανά την Ελλάδα. Οι κερδίζοντες, δηλαδή βιομήχανοι, οι έμποροι, οι κερδοσκόποι και οι </w:t>
      </w:r>
      <w:proofErr w:type="spellStart"/>
      <w:r>
        <w:rPr>
          <w:rFonts w:eastAsia="Times New Roman"/>
          <w:szCs w:val="24"/>
        </w:rPr>
        <w:t>μαυραγορίται</w:t>
      </w:r>
      <w:proofErr w:type="spellEnd"/>
      <w:r>
        <w:rPr>
          <w:rFonts w:eastAsia="Times New Roman"/>
          <w:szCs w:val="24"/>
        </w:rPr>
        <w:t xml:space="preserve"> διάγουν εν </w:t>
      </w:r>
      <w:proofErr w:type="spellStart"/>
      <w:r>
        <w:rPr>
          <w:rFonts w:eastAsia="Times New Roman"/>
          <w:szCs w:val="24"/>
        </w:rPr>
        <w:t>πλούτω</w:t>
      </w:r>
      <w:proofErr w:type="spellEnd"/>
      <w:r>
        <w:rPr>
          <w:rFonts w:eastAsia="Times New Roman"/>
          <w:szCs w:val="24"/>
        </w:rPr>
        <w:t xml:space="preserve"> και χλιδή, το πρόβλημα δε αυτό ουδεμία </w:t>
      </w:r>
      <w:proofErr w:type="spellStart"/>
      <w:r>
        <w:rPr>
          <w:rFonts w:eastAsia="Times New Roman"/>
          <w:szCs w:val="24"/>
        </w:rPr>
        <w:t>κυβέρνησις</w:t>
      </w:r>
      <w:proofErr w:type="spellEnd"/>
      <w:r>
        <w:rPr>
          <w:rFonts w:eastAsia="Times New Roman"/>
          <w:szCs w:val="24"/>
        </w:rPr>
        <w:t xml:space="preserve"> το αντιμετώπισε αποτελεσματικώς. Εν τω μεταξύ αι </w:t>
      </w:r>
      <w:proofErr w:type="spellStart"/>
      <w:r>
        <w:rPr>
          <w:rFonts w:eastAsia="Times New Roman"/>
          <w:szCs w:val="24"/>
        </w:rPr>
        <w:t>λαϊκαί</w:t>
      </w:r>
      <w:proofErr w:type="spellEnd"/>
      <w:r>
        <w:rPr>
          <w:rFonts w:eastAsia="Times New Roman"/>
          <w:szCs w:val="24"/>
        </w:rPr>
        <w:t xml:space="preserve"> </w:t>
      </w:r>
      <w:proofErr w:type="spellStart"/>
      <w:r>
        <w:rPr>
          <w:rFonts w:eastAsia="Times New Roman"/>
          <w:szCs w:val="24"/>
        </w:rPr>
        <w:t>μάζαι</w:t>
      </w:r>
      <w:proofErr w:type="spellEnd"/>
      <w:r>
        <w:rPr>
          <w:rFonts w:eastAsia="Times New Roman"/>
          <w:szCs w:val="24"/>
        </w:rPr>
        <w:t xml:space="preserve"> περνούν μια </w:t>
      </w:r>
      <w:proofErr w:type="spellStart"/>
      <w:r>
        <w:rPr>
          <w:rFonts w:eastAsia="Times New Roman"/>
          <w:szCs w:val="24"/>
        </w:rPr>
        <w:t>αθλίαν</w:t>
      </w:r>
      <w:proofErr w:type="spellEnd"/>
      <w:r>
        <w:rPr>
          <w:rFonts w:eastAsia="Times New Roman"/>
          <w:szCs w:val="24"/>
        </w:rPr>
        <w:t xml:space="preserve"> </w:t>
      </w:r>
      <w:proofErr w:type="spellStart"/>
      <w:r>
        <w:rPr>
          <w:rFonts w:eastAsia="Times New Roman"/>
          <w:szCs w:val="24"/>
        </w:rPr>
        <w:t>ζωήν</w:t>
      </w:r>
      <w:proofErr w:type="spellEnd"/>
      <w:r>
        <w:rPr>
          <w:rFonts w:eastAsia="Times New Roman"/>
          <w:szCs w:val="24"/>
        </w:rPr>
        <w:t>».</w:t>
      </w:r>
    </w:p>
    <w:p w14:paraId="1CCA26F0"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Παρακάτω λέει: «Στόχος τους είναι να χρησιμοποιήσουν την ξένη βοήθεια ως μέσον για τη διαιώνιση των προνομίων μιας μικρής κλίκας εμπόρων και τραπεζιτών, οι οποίοι αποτελούν την αόρατη εξουσία εις την Ελλάδα. Δεν διανοήθηκαν ποτέ να επενδύσουν τα κέρδη τους στη δική τους χώρα και να βοηθήσουν την αναστήλωση της εθνικής οικονομίας». </w:t>
      </w:r>
    </w:p>
    <w:p w14:paraId="1CCA26F1"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παραπάνω έκθεση με μεγάλη –αν όχι απόλυτη- ακρίβεια θα μπορούσε να αναφέρεται στις προηγούμενες δεκαετίες. Δεν είναι γραμμένη από κάποιον κομμουνιστή ή αριστερό. Είναι η έκθεση του Πωλ Πόρτερ το 1947, απεσταλμένου του αμερικανικού Κογκρέσου για την αποτίμηση της αμερικάνικης βοήθειας. </w:t>
      </w:r>
    </w:p>
    <w:p w14:paraId="1CCA26F2"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Αυτούς επιζητεί ο ελληνικός λαός να συνεχίσουν τη διακυβέρνηση της χώρας; </w:t>
      </w:r>
    </w:p>
    <w:p w14:paraId="1CCA26F3"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αλήθεια πως σήμερα καταγράφεται αξιοσημείωτη δυσαρέσκεια από τα μέτρα που έχουν ληφθεί. Είναι, όμως, βέβαιο πως σχεδόν κανείς δεν θέλει την παλινόρθωση αυτών που παραπάνω περιγράφονται από τον προφητικό πλέον Πωλ Πόρτερ. </w:t>
      </w:r>
    </w:p>
    <w:p w14:paraId="1CCA26F4"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νέος αναπτυξιακός νόμος έρχεται μετά την ολοκλήρωση των μέτρων της συμφωνίας του καλοκαιριού. Είναι ένας νόμος </w:t>
      </w:r>
      <w:proofErr w:type="spellStart"/>
      <w:r>
        <w:rPr>
          <w:rFonts w:eastAsia="Times New Roman" w:cs="Times New Roman"/>
          <w:szCs w:val="24"/>
        </w:rPr>
        <w:t>στοχευμένος</w:t>
      </w:r>
      <w:proofErr w:type="spellEnd"/>
      <w:r>
        <w:rPr>
          <w:rFonts w:eastAsia="Times New Roman" w:cs="Times New Roman"/>
          <w:szCs w:val="24"/>
        </w:rPr>
        <w:t xml:space="preserve"> στις σημερινές ανάγκες και δυνατότητες της χώρας και της κοινωνίας. Λαμβάνει υπ’ </w:t>
      </w:r>
      <w:proofErr w:type="spellStart"/>
      <w:r>
        <w:rPr>
          <w:rFonts w:eastAsia="Times New Roman" w:cs="Times New Roman"/>
          <w:szCs w:val="24"/>
        </w:rPr>
        <w:t>όψιν</w:t>
      </w:r>
      <w:proofErr w:type="spellEnd"/>
      <w:r>
        <w:rPr>
          <w:rFonts w:eastAsia="Times New Roman" w:cs="Times New Roman"/>
          <w:szCs w:val="24"/>
        </w:rPr>
        <w:t xml:space="preserve"> του τις ανάγκες της μικρομεσαίας επιχειρηματικότητας που έχει συνθλιβεί από εξωγενείς και ενδογενείς παράγοντες. Συναρτά την επιχορήγηση με την αποδοτικότητα και αποτρέπει την κρατικοδίαιτη ιδιωτική δήθεν πρωτοβουλία. </w:t>
      </w:r>
    </w:p>
    <w:p w14:paraId="1CCA26F5"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νόμος που σήμερα συζητάμε δεν λύνει τα πάντα. Έχει, όμως, χαρακτηριστικά </w:t>
      </w:r>
      <w:proofErr w:type="spellStart"/>
      <w:r>
        <w:rPr>
          <w:rFonts w:eastAsia="Times New Roman" w:cs="Times New Roman"/>
          <w:szCs w:val="24"/>
        </w:rPr>
        <w:t>στοχευμένης</w:t>
      </w:r>
      <w:proofErr w:type="spellEnd"/>
      <w:r>
        <w:rPr>
          <w:rFonts w:eastAsia="Times New Roman" w:cs="Times New Roman"/>
          <w:szCs w:val="24"/>
        </w:rPr>
        <w:t xml:space="preserve"> και προγραμματισμένης ανάπτυξης. Είναι ρεαλιστικός και γι’ αυτό πρέπει να στηριχθεί. </w:t>
      </w:r>
    </w:p>
    <w:p w14:paraId="1CCA26F6"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CCA26F7" w14:textId="77777777" w:rsidR="00C30B9F" w:rsidRDefault="003D4032">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6F8"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Μιχελή και για την οικονομία στον χρόνο. </w:t>
      </w:r>
    </w:p>
    <w:p w14:paraId="1CCA26F9" w14:textId="77777777" w:rsidR="00C30B9F" w:rsidRDefault="003D4032">
      <w:pPr>
        <w:spacing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Βούλτεψη</w:t>
      </w:r>
      <w:proofErr w:type="spellEnd"/>
      <w:r>
        <w:rPr>
          <w:rFonts w:eastAsia="Times New Roman"/>
          <w:szCs w:val="24"/>
        </w:rPr>
        <w:t xml:space="preserve"> από τη Νέα Δημοκρατία. </w:t>
      </w:r>
    </w:p>
    <w:p w14:paraId="1CCA26FA" w14:textId="77777777" w:rsidR="00C30B9F" w:rsidRDefault="003D4032">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Ευχαριστώ, κύριε Πρόεδρε.</w:t>
      </w:r>
    </w:p>
    <w:p w14:paraId="1CCA26FB" w14:textId="77777777" w:rsidR="00C30B9F" w:rsidRDefault="003D4032">
      <w:pPr>
        <w:spacing w:line="600" w:lineRule="auto"/>
        <w:ind w:firstLine="720"/>
        <w:jc w:val="both"/>
        <w:rPr>
          <w:rFonts w:eastAsia="Times New Roman"/>
          <w:szCs w:val="24"/>
        </w:rPr>
      </w:pPr>
      <w:r>
        <w:rPr>
          <w:rFonts w:eastAsia="Times New Roman"/>
          <w:szCs w:val="24"/>
        </w:rPr>
        <w:t xml:space="preserve">Η Κυβέρνηση έχει πλέον φθάσει στο ανώτατο στάδιο του εμπαιγμού και της προπαγάνδας. Είναι αναγκαίο αυτό για να καλυφθεί το χειρότερο μνημόνιο από καταβολής μνημονίων. Είναι αναγκαίο για να κρύψει η Κυβέρνηση ότι έχει πλέον ρίξει όλα τα ταμπού. Επί εποχής ΣΥΡΙΖΑ-ΑΝΕΛ, επί Κυβέρνησης Τσίπρα ακόμη και </w:t>
      </w:r>
      <w:proofErr w:type="spellStart"/>
      <w:r>
        <w:rPr>
          <w:rFonts w:eastAsia="Times New Roman"/>
          <w:szCs w:val="24"/>
        </w:rPr>
        <w:t>ΝΑΤΟϊκούς</w:t>
      </w:r>
      <w:proofErr w:type="spellEnd"/>
      <w:r>
        <w:rPr>
          <w:rFonts w:eastAsia="Times New Roman"/>
          <w:szCs w:val="24"/>
        </w:rPr>
        <w:t xml:space="preserve"> ναύτες να δέρνουν λιμενεργάτες στον Πειραιά είδαμε! </w:t>
      </w:r>
    </w:p>
    <w:p w14:paraId="1CCA26FC" w14:textId="77777777" w:rsidR="00C30B9F" w:rsidRDefault="003D4032">
      <w:pPr>
        <w:spacing w:line="600" w:lineRule="auto"/>
        <w:ind w:firstLine="720"/>
        <w:jc w:val="both"/>
        <w:rPr>
          <w:rFonts w:eastAsia="Times New Roman"/>
          <w:szCs w:val="24"/>
        </w:rPr>
      </w:pPr>
      <w:r>
        <w:rPr>
          <w:rFonts w:eastAsia="Times New Roman"/>
          <w:szCs w:val="24"/>
        </w:rPr>
        <w:t xml:space="preserve">Θα το διαλύατε το ΝΑΤΟ, αλλά προφανώς το φέρατε πιο κοντά, για να το βλέπετε καλύτερα και για να το διαλύσετε ευκολότερα! </w:t>
      </w:r>
    </w:p>
    <w:p w14:paraId="1CCA26FD" w14:textId="77777777" w:rsidR="00C30B9F" w:rsidRDefault="003D4032">
      <w:pPr>
        <w:spacing w:line="600" w:lineRule="auto"/>
        <w:ind w:firstLine="720"/>
        <w:jc w:val="both"/>
        <w:rPr>
          <w:rFonts w:eastAsia="Times New Roman"/>
          <w:szCs w:val="24"/>
        </w:rPr>
      </w:pPr>
      <w:r>
        <w:rPr>
          <w:rFonts w:eastAsia="Times New Roman"/>
          <w:szCs w:val="24"/>
        </w:rPr>
        <w:t xml:space="preserve">Ακούμε συνέχεια μια συζήτηση για εξωτερικούς εχθρούς. Πράγματι, όλα τα ολοκληρωτικά καθεστώτα αναζητούν εξωτερικούς εχθρούς. Και η σημερινή Κυβέρνηση έχει έναν λόγο παραπάνω, διότι για αυτήν το να μη διαδηλώνει ο λαός και να μη διαμαρτύρεται είναι ζήτημα ζωής και θανάτου. Η κυβερνητική προπαγάνδα έχει στηριχθεί ακριβώς στο επιχείρημα ότι πήγαν στις εκλογές με καθαρή τη συμφωνία πάνω στο τραπέζι και επομένως ο λαός αυτό ήθελε, τους ψήφισε και συμφωνεί μαζί τους. Άρα, όταν διαφωνεί ο λαός, καταρρίπτει αυτό το βασικό προπαγανδιστικό επιχείρημα. </w:t>
      </w:r>
    </w:p>
    <w:p w14:paraId="1CCA26FE" w14:textId="77777777" w:rsidR="00C30B9F" w:rsidRDefault="003D4032">
      <w:pPr>
        <w:spacing w:line="600" w:lineRule="auto"/>
        <w:ind w:firstLine="720"/>
        <w:jc w:val="both"/>
        <w:rPr>
          <w:rFonts w:eastAsia="Times New Roman"/>
          <w:szCs w:val="24"/>
        </w:rPr>
      </w:pPr>
      <w:r>
        <w:rPr>
          <w:rFonts w:eastAsia="Times New Roman"/>
          <w:szCs w:val="24"/>
        </w:rPr>
        <w:t xml:space="preserve">Η αλήθεια είναι ότι ούτε στη συμφωνία ούτε στο προεκλογικό πρόγραμμα του ΣΥΡΙΖΑ υπήρχε οτιδήποτε από αυτά που ψηφίστηκαν αυτές τις μέρες. Ούτε τα επικουρικά αναφέρονταν πουθενά, ούτε ο κόφτης και ο αυτόματος μηχανισμός που πηγαίνει κατευθείαν σε μισθούς και συντάξεις, ούτε τα δάνεια τα εξυπηρετούμενα υπήρχαν στη συμφωνία ή στο πρόγραμμα του ΣΥΡΙΖΑ, ούτε το </w:t>
      </w:r>
      <w:proofErr w:type="spellStart"/>
      <w:r>
        <w:rPr>
          <w:rFonts w:eastAsia="Times New Roman"/>
          <w:szCs w:val="24"/>
        </w:rPr>
        <w:t>υπερταμείο</w:t>
      </w:r>
      <w:proofErr w:type="spellEnd"/>
      <w:r>
        <w:rPr>
          <w:rFonts w:eastAsia="Times New Roman"/>
          <w:szCs w:val="24"/>
        </w:rPr>
        <w:t xml:space="preserve"> με τα εκατό χρόνια, ούτε η αύξηση του ΦΠΑ. Αυτά είναι όλα καινούργια. </w:t>
      </w:r>
    </w:p>
    <w:p w14:paraId="1CCA26FF" w14:textId="77777777" w:rsidR="00C30B9F" w:rsidRDefault="003D4032">
      <w:pPr>
        <w:spacing w:line="600" w:lineRule="auto"/>
        <w:ind w:firstLine="720"/>
        <w:jc w:val="both"/>
        <w:rPr>
          <w:rFonts w:eastAsia="Times New Roman"/>
          <w:szCs w:val="24"/>
        </w:rPr>
      </w:pPr>
      <w:r>
        <w:rPr>
          <w:rFonts w:eastAsia="Times New Roman"/>
          <w:szCs w:val="24"/>
        </w:rPr>
        <w:t xml:space="preserve">Άρα, είναι πολύ κρίσιμο μέγεθος για τον ΣΥΡΙΖΑ να υποστηρίζει ότι δεν γίνονται διαδηλώσεις και ο λαός συμφωνεί μαζί του, διότι τον ψήφισε και ότι ο λαός γνώριζε τη συμφωνία και ότι ο λαός αυτούς θέλει. </w:t>
      </w:r>
    </w:p>
    <w:p w14:paraId="1CCA2700" w14:textId="77777777" w:rsidR="00C30B9F" w:rsidRDefault="003D4032">
      <w:pPr>
        <w:spacing w:line="600" w:lineRule="auto"/>
        <w:ind w:firstLine="720"/>
        <w:jc w:val="both"/>
        <w:rPr>
          <w:rFonts w:eastAsia="Times New Roman"/>
          <w:szCs w:val="24"/>
        </w:rPr>
      </w:pPr>
      <w:r>
        <w:rPr>
          <w:rFonts w:eastAsia="Times New Roman"/>
          <w:szCs w:val="24"/>
        </w:rPr>
        <w:t xml:space="preserve">Το βασικό στο οποίο θέλω να αναφερθώ -και σχετίζεται με αυτό- είναι το γεγονός ότι χθες συνεδρίασε υπό την προεδρία του κ. Τσίπρα και αυτό το περίφημο «Συμβούλιο Εθνικής Επικοινωνιακής Πολιτικής», το οποίο έρχεται κατ’ εφαρμογή ενός νόμου του κ. Παππά, ο οποίος αποσκοπεί πλήρως στον έλεγχο της κοινής γνώμης, κάνει συγκεκριμένη αναφορά σε εσωτερική κοινή γνώμη, σε δημοσιογραφική διαμεσολάβηση, σε εσωτερική πολιτική ενημέρωση. Πηγαίνει δηλαδή στον πυρήνα της ελευθερίας της ενημέρωσης. Και τέτοια –πρέπει να το πω από αυτό το Βήμα- μόνο σε άλλες εποχές </w:t>
      </w:r>
      <w:proofErr w:type="spellStart"/>
      <w:r>
        <w:rPr>
          <w:rFonts w:eastAsia="Times New Roman"/>
          <w:szCs w:val="24"/>
        </w:rPr>
        <w:t>συνέβαιναν</w:t>
      </w:r>
      <w:proofErr w:type="spellEnd"/>
      <w:r>
        <w:rPr>
          <w:rFonts w:eastAsia="Times New Roman"/>
          <w:szCs w:val="24"/>
        </w:rPr>
        <w:t>. Είναι καθαρά αντίγραφο της Υπηρεσίας Εποπτείας Τύπου επί δικτατορίας. Τίποτε άλλο!</w:t>
      </w:r>
    </w:p>
    <w:p w14:paraId="1CCA270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Γίνεται αναφορά σε εσωτερική ενημέρωση και σε εσωτερική κοινή γνώμη. Ποιοι είστε εσείς που υπό την προεδρία του Πρωθυπουργού θα συνεδριάζουν επτά με οκτώ Υπουργοί, για να ελέγξετε εσείς την κοινή γνώμη; Σε ποιο καθεστώς το έχετε βρει αυτό και το κάνετε; </w:t>
      </w:r>
    </w:p>
    <w:p w14:paraId="1CCA270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Ακούστε, όμως, τώρα. Ο </w:t>
      </w:r>
      <w:proofErr w:type="spellStart"/>
      <w:r>
        <w:rPr>
          <w:rFonts w:eastAsia="Times New Roman" w:cs="Times New Roman"/>
          <w:szCs w:val="24"/>
        </w:rPr>
        <w:t>Γκέμπελς</w:t>
      </w:r>
      <w:proofErr w:type="spellEnd"/>
      <w:r>
        <w:rPr>
          <w:rFonts w:eastAsia="Times New Roman" w:cs="Times New Roman"/>
          <w:szCs w:val="24"/>
        </w:rPr>
        <w:t xml:space="preserve"> έλεγε ότι ζητούν νόμο για την αντιμετώπιση του συνειδητού ψεύδους, δηλαδή του δικού του, αυτού που πίστευε αυτός ότι είναι συνειδητό ψεύδος. Και έρχεστε και συνεδριάζετε με ένα συμβούλιο και λέτε ξεκάθαρα ότι θα ελέγξετε την εσωτερική κοινή γνώμη και ότι η αποστολή είναι η ρύθμιση και εποπτεία των μέσων μαζικής ενημέρωσης, η υπαγωγή της οργάνωσης και της λειτουργίας τους σε κανόνες δημοσίου δικαίου, προς εξυπηρέτηση του δημοσίου συμφέροντος; </w:t>
      </w:r>
    </w:p>
    <w:p w14:paraId="1CCA270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τι διαφορά έχει αυτό από την περίφημη φράση του Παπαδόπουλου: «Εν πάση </w:t>
      </w:r>
      <w:proofErr w:type="spellStart"/>
      <w:r>
        <w:rPr>
          <w:rFonts w:eastAsia="Times New Roman" w:cs="Times New Roman"/>
          <w:szCs w:val="24"/>
        </w:rPr>
        <w:t>περιπτώσει</w:t>
      </w:r>
      <w:proofErr w:type="spellEnd"/>
      <w:r>
        <w:rPr>
          <w:rFonts w:eastAsia="Times New Roman" w:cs="Times New Roman"/>
          <w:szCs w:val="24"/>
        </w:rPr>
        <w:t>, έχετε υποχρέωση να δεχθείτε τη σοβαρότητα της εγχειρήσεως και να μας βοηθήσετε»;</w:t>
      </w:r>
    </w:p>
    <w:p w14:paraId="1CCA270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Μιλάτε για ανάπτυξη σε μια χώρα που το πρώτο τρίμηνο είχαμε αύξηση 45,8% στα λουκέτα, μείωση εξαγωγών κατά 9,3%, αύξηση στο έλλειμμα του εμπορικού ισοζυγίου, δηλαδή αύξηση της αξίας εισαγωγών και μείωση της αξίας εξαγωγών και εισαγόμενο πληθωρισμό, μείωση στον τζίρο των ταξιδιωτικών γραφείων, των καταλυμάτων και της εστίασης, αποπληθωρισμό, μείωση της ζήτησης και επιβράδυνση επενδύσεων. Όλα τα κακά έχουν πέσει πάνω στην οικονομία μας. Εχθές ανακοινώθηκε μείωση σχεδόν κατά 35% της οικοδομικής δραστηριότητας. Η βιομηχανική παραγωγή κάθε μήνα μειώνεται 3% με 4%, όταν στην Ευρωζώνη εχθές ανακοινώθηκε η αύξησή της κατά 2%.</w:t>
      </w:r>
    </w:p>
    <w:p w14:paraId="1CCA270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Όταν, λοιπόν, οι άνθρωποι χάνουν τις δουλειές τους εξαιτίας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έρχεστε και μιλάτε για ανάπτυξη; Ανακοινώθηκε μειωμένη τουριστική κίνηση για το τρίμηνο Ιανουαρίου-Μαρτίου! Αυτό δεν μπορεί να είναι ανάπτυξη.</w:t>
      </w:r>
    </w:p>
    <w:p w14:paraId="1CCA270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δεν μπορεί κανένας νόμος, </w:t>
      </w:r>
      <w:proofErr w:type="spellStart"/>
      <w:r>
        <w:rPr>
          <w:rFonts w:eastAsia="Times New Roman" w:cs="Times New Roman"/>
          <w:szCs w:val="24"/>
        </w:rPr>
        <w:t>πόσω</w:t>
      </w:r>
      <w:proofErr w:type="spellEnd"/>
      <w:r>
        <w:rPr>
          <w:rFonts w:eastAsia="Times New Roman" w:cs="Times New Roman"/>
          <w:szCs w:val="24"/>
        </w:rPr>
        <w:t xml:space="preserve"> μάλλον αυτός ο οποίος δεν φέρνει και τίποτε ιδιαίτερο –και πάντως δεν φέρνει κάτι το 2016 και το 2017, και φέρνει κάτι λίγα μετά- να δημιουργήσει προϋποθέσεις ανάπτυξης.</w:t>
      </w:r>
    </w:p>
    <w:p w14:paraId="1CCA2707" w14:textId="77777777" w:rsidR="00C30B9F" w:rsidRDefault="003D4032">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1CCA270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Ολοκληρώνω με αυτό, κύριε Πρόεδρε.</w:t>
      </w:r>
    </w:p>
    <w:p w14:paraId="1CCA270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Τα στοιχεία σάς διαψεύδουν και γι’ αυτό, κάνετε μόνο προπαγάνδα και βαφτίσια. Ήρθε εδώ η Κυβερνητική Εκπρόσωπος κ. </w:t>
      </w:r>
      <w:proofErr w:type="spellStart"/>
      <w:r>
        <w:rPr>
          <w:rFonts w:eastAsia="Times New Roman" w:cs="Times New Roman"/>
          <w:szCs w:val="24"/>
        </w:rPr>
        <w:t>Γεροβασίλη</w:t>
      </w:r>
      <w:proofErr w:type="spellEnd"/>
      <w:r>
        <w:rPr>
          <w:rFonts w:eastAsia="Times New Roman" w:cs="Times New Roman"/>
          <w:szCs w:val="24"/>
        </w:rPr>
        <w:t xml:space="preserve"> και είπε: «Ναι, είμαστε Αριστερά σε όρους μνημονίου», δηλαδή βαφτίζετε και τον εαυτό σας τώρα. Τελειώσατε όλα τα άλλα βαφτίσια και βαφτίζετε και τον εαυτό σας τι είστε.</w:t>
      </w:r>
    </w:p>
    <w:p w14:paraId="1CCA270A" w14:textId="77777777" w:rsidR="00C30B9F" w:rsidRDefault="003D4032">
      <w:pPr>
        <w:spacing w:line="600" w:lineRule="auto"/>
        <w:ind w:firstLine="720"/>
        <w:jc w:val="both"/>
        <w:rPr>
          <w:rFonts w:eastAsia="Times New Roman" w:cs="Times New Roman"/>
          <w:szCs w:val="24"/>
        </w:rPr>
      </w:pPr>
      <w:proofErr w:type="spellStart"/>
      <w:r>
        <w:rPr>
          <w:rFonts w:eastAsia="Times New Roman" w:cs="Times New Roman"/>
          <w:szCs w:val="24"/>
        </w:rPr>
        <w:t>Αυτοπροσδιοριστήκατε</w:t>
      </w:r>
      <w:proofErr w:type="spellEnd"/>
      <w:r>
        <w:rPr>
          <w:rFonts w:eastAsia="Times New Roman" w:cs="Times New Roman"/>
          <w:szCs w:val="24"/>
        </w:rPr>
        <w:t xml:space="preserve"> ως Αριστερά σε όρους μνημονίου. Το μόνο ταμπού που έχετε κρατήσει είναι το ταμπού του </w:t>
      </w:r>
      <w:proofErr w:type="spellStart"/>
      <w:r>
        <w:rPr>
          <w:rFonts w:eastAsia="Times New Roman" w:cs="Times New Roman"/>
          <w:szCs w:val="24"/>
        </w:rPr>
        <w:t>Μαδούρο</w:t>
      </w:r>
      <w:proofErr w:type="spellEnd"/>
      <w:r>
        <w:rPr>
          <w:rFonts w:eastAsia="Times New Roman" w:cs="Times New Roman"/>
          <w:szCs w:val="24"/>
        </w:rPr>
        <w:t xml:space="preserve"> και της Βενεζουέλας. Μόνο εναντίον του δεν πει κάτι. Όλα τα άλλα τα έχετε κάνει.</w:t>
      </w:r>
    </w:p>
    <w:p w14:paraId="1CCA270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w:t>
      </w:r>
    </w:p>
    <w:p w14:paraId="1CCA270C"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CCA270D" w14:textId="77777777" w:rsidR="00C30B9F" w:rsidRDefault="003D4032">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ο κ. </w:t>
      </w:r>
      <w:proofErr w:type="spellStart"/>
      <w:r>
        <w:rPr>
          <w:rFonts w:eastAsia="Times New Roman" w:cs="Times New Roman"/>
          <w:szCs w:val="24"/>
        </w:rPr>
        <w:t>Καραναστάσης</w:t>
      </w:r>
      <w:proofErr w:type="spellEnd"/>
      <w:r>
        <w:rPr>
          <w:rFonts w:eastAsia="Times New Roman" w:cs="Times New Roman"/>
          <w:szCs w:val="24"/>
        </w:rPr>
        <w:t xml:space="preserve"> από τον ΣΥΡΙΖΑ.</w:t>
      </w:r>
    </w:p>
    <w:p w14:paraId="1CCA270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Κύριε Πρόεδρε, κύριε Υπουργέ, κυρίες και κύριοι συνάδελφοι, πραγματικά θα ήθελα να ξεκινήσω από τις τελευταίες τοποθετήσεις κάποιων πρώην Υπουργών της Κυβέρνησης της Νέας Δημοκρατίας. Μας κατηγορούν για μη ύπαρξη ανάπτυξης.</w:t>
      </w:r>
    </w:p>
    <w:p w14:paraId="1CCA270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Αλήθεια, αυτοί που κυβέρνησαν τη χώρα τα τελευταία πενήντα χρόνια μιλούν για ανάπτυξη, όταν δεν έχουν καταφέρει ακόμη να κάνουν έναν αυτοκινητόδρομο από την Πάτρα και Αθήνα-Θεσσαλονίκη-Εύζωνοι; </w:t>
      </w:r>
    </w:p>
    <w:p w14:paraId="1CCA271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Είναι αυτοί οι οποίοι δεν έχουν φτιάξει τον σιδηρόδρομο υψηλών ταχυτήτων, με αποτέλεσμα να είμαστε ακόμη η χειρότερη χώρα σε υποδομές στον σιδηρόδρομο στην Ευρώπη. Είναι αυτοί οι οποίοι οδήγησαν όλα αυτά τα χρόνια στο να φθάσει η ανεργία στο 27% και το ΑΕΠ να μειωθεί κατά 25%, να έχουμε ενάμιση εκατομμύριο ανέργους από τον ιδιωτικό τομέα, την ιδιωτική πρωτοβουλία την οποία στήριζε η Νέα Δημοκρατία!</w:t>
      </w:r>
    </w:p>
    <w:p w14:paraId="1CCA271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Είναι δυνατόν να εγκαλείται αυτή τη στιγμή η Κυβέρνηση ΣΥΡΙΖΑ-ΑΝΕΛ για το γεγονός ότι δεν κατάφερε να κινητοποιήσει την οικονομία; Νομίζω ότι θα έπρεπε να ήταν πολύ πιο προσεκτικοί, πραγματικά, σε τέτοια θέματα, τη στιγμή που όλος ο κόσμος γνωρίζει ποια είναι η κατάσταση στη χώρα μας και ποιος την έχει οδηγήσει εδώ.</w:t>
      </w:r>
    </w:p>
    <w:p w14:paraId="1CCA271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Έρχομαι στο σημερινό νομοσχέδιο. Όπως διαφάνηκε από τη συζήτηση, το υπό ψήφιση νομοσχέδιο έχει τη σύμφωνη γνώμη ή έστω τη θετική άποψη των φορέων, πράγμα που δείχνει ότι κινείται στη σωστή κατεύθυνση. </w:t>
      </w:r>
    </w:p>
    <w:p w14:paraId="1CCA271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Όπως γράφεται και στην αιτιολογική έκθεση, το παρόν σχέδιο νόμου συνιστά έναν από τους βασικούς άξονες ανταπόκρισης της χώρας στις εξαιρετικά κρίσιμες προκλήσεις που τίθενται τόσο από το διεθνές περιβάλλον, όσο και από τη διάρθρωση του εγχώριου παραγωγικού συστήματος.</w:t>
      </w:r>
    </w:p>
    <w:p w14:paraId="1CCA271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κατάθεση του νέου αναπτυξιακού νόμου πραγματοποιείται σε μία δύσκολη περίοδο, κατά την οποία η ελληνική οικονομία έχει αποκτήσει συγκριτικά ανταγωνιστικά μειονεκτήματα, που αναφέρονται στη διάρθρωση του παραγωγικού τομέα και στο ρόλο του κράτους, στην παραδοσιακή παθογένεια, τη χαμηλή ροπή προς την επιχειρηματικότητα που δεν έγινε τα τελευταία χρόνια, με πρόσφατο παράγοντα της κρίσης τα χαμηλά αποθέματα κοινωνικού κεφαλαίου. </w:t>
      </w:r>
    </w:p>
    <w:p w14:paraId="1CCA271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Παράλληλα, όμως, διατηρεί και βασικά ανταγωνιστικά πλεονεκτήματα σε κλάδους, όπως ο </w:t>
      </w:r>
      <w:proofErr w:type="spellStart"/>
      <w:r>
        <w:rPr>
          <w:rFonts w:eastAsia="Times New Roman" w:cs="Times New Roman"/>
          <w:szCs w:val="24"/>
        </w:rPr>
        <w:t>αγροδιατροφικός</w:t>
      </w:r>
      <w:proofErr w:type="spellEnd"/>
      <w:r>
        <w:rPr>
          <w:rFonts w:eastAsia="Times New Roman" w:cs="Times New Roman"/>
          <w:szCs w:val="24"/>
        </w:rPr>
        <w:t xml:space="preserve"> τομέας, οι τεχνολογίες πληροφοριών και επικοινωνιών, ο τουρισμός και οι ναυτιλιακές μεταφορές. Είναι δε οι συγκεκριμένοι κλάδοι αυτοί που αποτελούν τη στόχευση του νέου αναπτυξιακού νόμου. </w:t>
      </w:r>
    </w:p>
    <w:p w14:paraId="1CCA271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Παράλληλα, η χώρα διαθέτει πόρους, όπως το υψηλής ποιότητας ανθρώπινο κεφάλαιο και εξαιρετικές κλιματικές συνθήκες, οι οποίες εφόσον αξιοποιηθούν μπορούν να λειτουργήσουν ως συγκριτικά πλεονεκτήματα της ελληνικής οικονομίας για μια σειρά προϊόντων της πρωτογενούς παραγωγής και του τουρισμού.</w:t>
      </w:r>
    </w:p>
    <w:p w14:paraId="1CCA271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Οι προηγούμενοι αναπτυξιακοί νόμοι περιόρισαν το ρόλο τους σε ένα μηχανισμό παροχής ρευστότητας στην οικονομία, ενισχύοντας τους καθιερωμένους κλάδους και διστάζοντας να θέσουν σαφείς κλαδικούς ή οριζόντιους στόχους. Έτσι, οι νόμοι αυτοί, αν και συνέβαλαν σε αξιόλογο βαθμό στο σχηματισμό πάγιου κεφαλαίου της χώρας, επηρέασαν ελάχιστα τη διάρθρωση της οικονομίας. </w:t>
      </w:r>
    </w:p>
    <w:p w14:paraId="1CCA271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Παρά το γεγονός ότι η περιφερειακή διάσταση αποτελεί κοινό στόχο των αναπτυξιακών νόμων, η συνεισφορά των προηγούμενων στην κάμψη των περιφερειακών ανισοτήτων δεν είναι προφανής. Σε επίπεδο νομού θα πρέπει να τονιστεί ότι εμφανίζονται ακόμη σημαντικότερες διαφοροποιήσεις, οι οποίες συγκαλύπτονται σε περιφερειακό επίπεδο.</w:t>
      </w:r>
    </w:p>
    <w:p w14:paraId="1CCA271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στον ν.2601/1998, ενώ η Στερεά Ελλάδα εμφανίζεται ως η τρίτη σημαντικότερη περιφέρεια, δύο από τους νομούς της, η Φωκίδα και η Ευρυτανία συγκαταλέγονται μεταξύ των πέντε νομών με τα λιγότερα σε απόλυτους αριθμούς επενδυτικά σχέδια, τέσσερα και οκτώ αντίστοιχα, ενώ αντίθετα ο Νομός Βοιωτίας είναι πέμπτος σε αριθμό με ενενήντα πέντε επενδυτικά σχέδια και τρίτος σε όγκο </w:t>
      </w:r>
      <w:proofErr w:type="spellStart"/>
      <w:r>
        <w:rPr>
          <w:rFonts w:eastAsia="Times New Roman" w:cs="Times New Roman"/>
          <w:szCs w:val="24"/>
        </w:rPr>
        <w:t>επενδεδυμένων</w:t>
      </w:r>
      <w:proofErr w:type="spellEnd"/>
      <w:r>
        <w:rPr>
          <w:rFonts w:eastAsia="Times New Roman" w:cs="Times New Roman"/>
          <w:szCs w:val="24"/>
        </w:rPr>
        <w:t xml:space="preserve"> κεφαλαίων στο σύνολο των νομών της χώρας, απόρροια της γειτνίασης με την Αθήνα.</w:t>
      </w:r>
    </w:p>
    <w:p w14:paraId="1CCA271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νέο νόμο, με βασική στόχευση την ισόρροπη ανάπτυξη της χώρας, έγινε επισταμένη προσπάθεια ανάδειξης των λιγότερο ευνοημένων περιοχών της, οι οποίες χαρακτηρίζονται στο νόμο ως ειδικές περιοχές και εντάχθηκαν στις ειδικές κατηγορίες ενίσχυσης.</w:t>
      </w:r>
    </w:p>
    <w:p w14:paraId="1CCA271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νέος αναπτυξιακός νόμος αποτελεί κρίσιμο εργαλείο επίτευξης του αναπτυξιακού σχεδιασμού της χώρας. Επιδιώκει τη δημιουργία καινοτομικών, εξωστρεφών, δυναμικών, βιώσιμων επιχειρήσεων, την αύξηση της απασχόλησης με έμφαση το εκπαιδευμένο ανθρώπινο δυναμικό, στοχεύοντας στη συγκράτηση της φυγής των νέων επιστημόνων.</w:t>
      </w:r>
    </w:p>
    <w:p w14:paraId="1CCA271C" w14:textId="77777777" w:rsidR="00C30B9F" w:rsidRDefault="003D4032">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71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CCA271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Δίνει τέλος το στίγμα της Κυβέρνησης για το είδος του κράτους που επιδιώκει, ένα κράτος που δεν θα είναι απλός παρατηρητής της αγοράς, αλλά χωρίς να διεκδικεί το ρόλο του επιχειρηματία, θα είναι ένα κράτος απλοποιημένο απέναντι στα θέματα της γραφειοκρατίας, βαθιά αναπτυξιακό, ικανό να επιτελέσει το ρόλο του αρωγού και της στήριξης όλης της παραγωγικής ανασυγκρότησης της οικονομίας μας. </w:t>
      </w:r>
    </w:p>
    <w:p w14:paraId="1CCA271F" w14:textId="77777777" w:rsidR="00C30B9F" w:rsidRDefault="003D4032">
      <w:pPr>
        <w:spacing w:line="600" w:lineRule="auto"/>
        <w:ind w:firstLine="720"/>
        <w:jc w:val="both"/>
        <w:rPr>
          <w:rFonts w:eastAsia="Times New Roman" w:cs="Times New Roman"/>
          <w:szCs w:val="24"/>
        </w:rPr>
      </w:pPr>
      <w:r>
        <w:rPr>
          <w:rFonts w:eastAsia="Times New Roman" w:cs="Times New Roman"/>
        </w:rPr>
        <w:t>Κυρίες και κύριοι συνάδελφοι,</w:t>
      </w:r>
      <w:r>
        <w:rPr>
          <w:rFonts w:eastAsia="Times New Roman" w:cs="Times New Roman"/>
          <w:szCs w:val="24"/>
        </w:rPr>
        <w:t xml:space="preserve"> είναι βέβαιο ότι ο αναπτυξιακός νόμος από μόνος του δεν μπορεί να οδηγήσει τη χώρα στην έξοδο από την κρίση. Χρειάζονται συνέργειες όλων των χρηματοδοτικών εργαλείων, είτε είναι ΕΣΠΑ, η προγραμματική περίοδος 2014-2020, είτε είναι το πακέτο </w:t>
      </w:r>
      <w:proofErr w:type="spellStart"/>
      <w:r>
        <w:rPr>
          <w:rFonts w:eastAsia="Times New Roman" w:cs="Times New Roman"/>
          <w:szCs w:val="24"/>
        </w:rPr>
        <w:t>Γιούνγκερ</w:t>
      </w:r>
      <w:proofErr w:type="spellEnd"/>
      <w:r>
        <w:rPr>
          <w:rFonts w:eastAsia="Times New Roman" w:cs="Times New Roman"/>
          <w:szCs w:val="24"/>
        </w:rPr>
        <w:t xml:space="preserve"> είτε χρηματοδοτήσεις από Ευρωπαϊκή Τράπεζα Επενδύσεων. </w:t>
      </w:r>
    </w:p>
    <w:p w14:paraId="1CCA272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κλειδί όμως της ανάπτυξης μένει πάντα μια σύγχρονη δημόσια διοίκηση, με στόχο να υπηρετεί τους πολίτες και το δημόσιο συμφέρον, καθώς και την παραγωγική ανασυγκρότηση της χώρας. </w:t>
      </w:r>
    </w:p>
    <w:p w14:paraId="1CCA272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CCA2722"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του ΣΥΡΙΖΑ)</w:t>
      </w:r>
    </w:p>
    <w:p w14:paraId="1CCA2723" w14:textId="77777777" w:rsidR="00C30B9F" w:rsidRDefault="003D4032">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η κ. </w:t>
      </w:r>
      <w:proofErr w:type="spellStart"/>
      <w:r>
        <w:rPr>
          <w:rFonts w:eastAsia="Times New Roman" w:cs="Times New Roman"/>
          <w:szCs w:val="24"/>
        </w:rPr>
        <w:t>Βράντζα</w:t>
      </w:r>
      <w:proofErr w:type="spellEnd"/>
      <w:r>
        <w:rPr>
          <w:rFonts w:eastAsia="Times New Roman" w:cs="Times New Roman"/>
          <w:szCs w:val="24"/>
        </w:rPr>
        <w:t xml:space="preserve"> από τον ΣΥΡΙΖΑ.</w:t>
      </w:r>
    </w:p>
    <w:p w14:paraId="1CCA2724"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ΠΑΝΑΓΙΩΤΑ ΒΡΑΝΤΖΑ:</w:t>
      </w:r>
      <w:r>
        <w:rPr>
          <w:rFonts w:eastAsia="Times New Roman" w:cs="Times New Roman"/>
          <w:szCs w:val="24"/>
        </w:rPr>
        <w:t xml:space="preserve"> Ευχαριστώ, κύριε Πρόεδρε.</w:t>
      </w:r>
    </w:p>
    <w:p w14:paraId="1CCA2725" w14:textId="77777777" w:rsidR="00C30B9F" w:rsidRDefault="003D4032">
      <w:pPr>
        <w:spacing w:line="600" w:lineRule="auto"/>
        <w:ind w:firstLine="720"/>
        <w:jc w:val="both"/>
        <w:rPr>
          <w:rFonts w:eastAsia="Times New Roman" w:cs="Times New Roman"/>
          <w:szCs w:val="24"/>
        </w:rPr>
      </w:pPr>
      <w:r>
        <w:rPr>
          <w:rFonts w:eastAsia="Times New Roman" w:cs="Times New Roman"/>
        </w:rPr>
        <w:t>Κυρίες και κύριοι συνάδελφοι,</w:t>
      </w:r>
      <w:r>
        <w:rPr>
          <w:rFonts w:eastAsia="Times New Roman" w:cs="Times New Roman"/>
          <w:szCs w:val="24"/>
        </w:rPr>
        <w:t xml:space="preserve"> η λέξη ανάπτυξη είναι πιθανότατα αυτή που έχει ακουστεί περισσότερες φορές από οποιαδήποτε άλλη σ’ αυτή την Αίθουσα και αυτό είναι δικαιολογημένο. </w:t>
      </w:r>
    </w:p>
    <w:p w14:paraId="1CCA272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γνωστό εδώ και χρόνια, από την αρχή της κρίσης, ότι η μοναδική οδός διαφυγής από τη δίνη της ύφεσης και της ανεργίας περνάει μέσα από την εφαρμογή ενός βιώσιμου ισόρροπου και δίκαιου αναπτυξιακού σχεδίου. </w:t>
      </w:r>
    </w:p>
    <w:p w14:paraId="1CCA272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σχέδιο νόμου που συζητάμε σήμερα, ο αναπτυξιακός νόμος, έχει ως στόχο αυτό ακριβώς, τη δημιουργία της βάσης πάνω στην οποία θα </w:t>
      </w:r>
      <w:proofErr w:type="spellStart"/>
      <w:r>
        <w:rPr>
          <w:rFonts w:eastAsia="Times New Roman" w:cs="Times New Roman"/>
          <w:szCs w:val="24"/>
        </w:rPr>
        <w:t>οικοδομηθεί</w:t>
      </w:r>
      <w:proofErr w:type="spellEnd"/>
      <w:r>
        <w:rPr>
          <w:rFonts w:eastAsia="Times New Roman" w:cs="Times New Roman"/>
          <w:szCs w:val="24"/>
        </w:rPr>
        <w:t xml:space="preserve"> το αναπτυξιακό μοντέλο της χώρας, ώστε να οδηγηθούμε στην έξοδο από την κρίση. </w:t>
      </w:r>
    </w:p>
    <w:p w14:paraId="1CCA272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Θέλω, κατ’ αρχάς, να πω δυο λόγια για το πώς φτάσαμε ως εδώ. Πραγματικά, δεν πρόκειται για διάθεση αντιπαράθεσης, αλλά πρέπει όλοι και πρωτίστως οι πολίτες, να έχουμε πλήρη εικόνα για να μπορούμε να κρίνουμε, να κατακρίνουμε ή και να επικροτούμε.</w:t>
      </w:r>
    </w:p>
    <w:p w14:paraId="1CCA272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Τα στοιχεία από τους τρεις προηγούμενους αναπτυξιακούς νόμους δείχνουν ξεκάθαρα ότι τόσο σε επίπεδο σχεδιασμού και υλοποίησης, αλλά κυρίως σε επίπεδο προσδοκώμενων αποτελεσμάτων απέτυχαν παταγωδώς. Προφανώς, η επιλογή της στήριξης των μεγάλων και πολύ μεγάλων επενδυτικών σχεδίων των προηγούμενων νόμων ήταν πολιτική απόφαση και σε πλήρη αρμονία με τον αστικό χαρακτήρα και το ιδεολογικό προφίλ των κυβερνήσεων που τους ψήφισαν.</w:t>
      </w:r>
    </w:p>
    <w:p w14:paraId="1CCA272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Η επιλογή τού «δίνουμε πολλά σε λίγους» οδήγησε σε μια μέση επενδυτική δαπάνη ανά θέση εργασίας κοντά στο ένα εκατομμύριο ευρώ στον τελευταίο νόμο του 2011, στοιχείο που, κατά τη γνώμη μου, δεν είναι καθόλου αναπτυξιακό. Το γεγονός ότι τελικά, μια πολύ μικρή ομάδα επιχειρήσεων και ομίλων ήταν μονίμως συμμετέχοντες, δικαιούχοι και επιλέξιμοι της μερίδας του λέοντος των επιχορηγήσεων σε όλους τους αναπτυξιακούς νόμους δείχνει τον πραγματικό στόχο των κυβερνήσεων που τους ψήφισαν, ότι δεν ήταν η ισόρροπη οικονομική ανάπτυξη της χώρας.</w:t>
      </w:r>
    </w:p>
    <w:p w14:paraId="1CCA272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Έννοιες, όπως καινοτομία, εξωστρέφεια, αύξηση της παραγωγικότητας και αύξηση των θέσεων εργασίας, δεν ήταν στους βασικούς στόχους των προηγούμενων νόμων, με αποτέλεσμα η συντριπτική πλειοψηφία των επενδυτικών σχεδίων να αφορά σε επενδυτικές δραστηριότητες χαμηλής τεχνολογίας.</w:t>
      </w:r>
    </w:p>
    <w:p w14:paraId="1CCA272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Τέλος, η έλλειψη στοιχείων για την απόδοση των σχεδίων που ενισχύθηκαν δείχνει είτε την προχειρότητα με την οποία αντιμετωπίστηκε η εφαρμογή των νόμων, είτε την αδιαφορία για το αποτέλεσμα, είτε και δόλο. Ένας αναπτυξιακός νόμος οφείλει να συμβάλλει στην ανάπτυξη της χώρας και της εθνικής οικονομίας γενικά. Διαφορετικά, είναι ένας νόμος που μπορεί να εξυπηρετεί διάφορους σκοπούς, αλλά δεν είναι ο αναπτυξιακός.</w:t>
      </w:r>
    </w:p>
    <w:p w14:paraId="1CCA272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Έτσι, σήμερα είμαι χαρούμενη, γιατί συζητούμε ένα σχέδιο νόμου που έχει όλα εκείνα τα χαρακτηριστικά ενός ουσιαστικού, πλήρους, βιώσιμου και ισορροπημένου εργαλείου που τόσο πολύ έχει ανάγκη η χειμαζόμενη εθνική οικονομία και η χώρα. Είναι πολλά τα στοιχεία του σχεδίου που δείχνουν τη διαφορετική κατεύθυνση και τη διαφορετική προοπτική. Θα σταθώ σε αυτά που εγώ θεωρώ πιο σημαντικά.</w:t>
      </w:r>
    </w:p>
    <w:p w14:paraId="1CCA272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Κατ’ αρχάς, είναι η πρόνοια του σχεδίου για τις λιγότερο ευνοημένες περιοχές της χώρας, όπως ορεινές, νησιωτικές και παραμεθόριες, οι οποίες εντάσσονται σε ένα ειδικό καθεστώς αυξημένης στήριξης. Έτσι, τα όποια οφέλη θα αφορούν ολόκληρη την επικράτεια και τους κατοίκους της, χωρίς τη μέχρι τώρα γνωστή </w:t>
      </w:r>
      <w:proofErr w:type="spellStart"/>
      <w:r>
        <w:rPr>
          <w:rFonts w:eastAsia="Times New Roman" w:cs="Times New Roman"/>
          <w:szCs w:val="24"/>
        </w:rPr>
        <w:t>υπερσυγκέντρωση</w:t>
      </w:r>
      <w:proofErr w:type="spellEnd"/>
      <w:r>
        <w:rPr>
          <w:rFonts w:eastAsia="Times New Roman" w:cs="Times New Roman"/>
          <w:szCs w:val="24"/>
        </w:rPr>
        <w:t xml:space="preserve"> κεφαλαίων, δραστηριοτήτων και θέσεων εργασίας στα μεγάλα αστικά κέντρα.</w:t>
      </w:r>
    </w:p>
    <w:p w14:paraId="1CCA272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Η διασπορά των ωφελούμενων μέσω της θέσπισης ανώτατων ορίων στο ύψος της ενίσχυσης που μπορούν να λάβουν μεμονωμένα σχέδια επιχειρήσεις και όμιλοι είναι, επίσης, πολύ θετικό και συνάδει με τη δική μας αναπτυξιακή λογική.</w:t>
      </w:r>
    </w:p>
    <w:p w14:paraId="1CCA273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Οι επιδόσεις των επιχειρήσεων ως κριτήριο ενίσχυσης μπορεί να διασφαλίσει την κατεύθυνση των επενδυτικών σχεδίων προς δράσεις καινοτομίας, εξωστρέφειας και υψηλής προστιθέμενης αξίας.</w:t>
      </w:r>
    </w:p>
    <w:p w14:paraId="1CCA273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κατάργηση της υποχρέωσης για ίδια συμμετοχή αποτελεί ένα ακόμη βήμα προς τη σωστή κατεύθυνση. Είναι γνωστό ότι στο παρελθόν επιχειρήσεις αγόραζαν από τράπεζες βεβαιώσεις ανύπαρκτων ιδίων κεφαλαίων έναντι </w:t>
      </w:r>
      <w:proofErr w:type="spellStart"/>
      <w:r>
        <w:rPr>
          <w:rFonts w:eastAsia="Times New Roman" w:cs="Times New Roman"/>
          <w:szCs w:val="24"/>
        </w:rPr>
        <w:t>αδράς</w:t>
      </w:r>
      <w:proofErr w:type="spellEnd"/>
      <w:r>
        <w:rPr>
          <w:rFonts w:eastAsia="Times New Roman" w:cs="Times New Roman"/>
          <w:szCs w:val="24"/>
        </w:rPr>
        <w:t xml:space="preserve"> αμοιβής. Πλέον ανοίγει ο δρόμος, ώστε οι μικρές υγιείς επιχειρήσεις χωρίς αποθεματικά να μπορούν να υπαχθούν στον αναπτυξιακό νόμο.</w:t>
      </w:r>
    </w:p>
    <w:p w14:paraId="1CCA273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Η διεύρυνση των επιχειρηματικών μορφών που μπορούν να υπαχθούν στον αναπτυξιακό νόμο είναι μια ακόμα καινοτομία. Πλέον, πέρα από τις εταιρείες και τους ομίλους, θα μπορούν να είναι δικαιούχοι και οι αγροτικοί συνεταιρισμοί και ομάδες παραγωγών και δημόσιες και ιδιωτικές επιχειρήσεις, αλλά και ΚΟΙΝ.Σ.ΕΠ..</w:t>
      </w:r>
    </w:p>
    <w:p w14:paraId="1CCA273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καινοτομία σε αυτόν τον τομέα πηγαίνει ένα βήμα παραπέρα με τον ορισμό των σχημάτων συνέργειας και δικτύωσης, τα </w:t>
      </w:r>
      <w:r>
        <w:rPr>
          <w:rFonts w:eastAsia="Times New Roman" w:cs="Times New Roman"/>
          <w:szCs w:val="24"/>
          <w:lang w:val="en-US"/>
        </w:rPr>
        <w:t>clusters</w:t>
      </w:r>
      <w:r>
        <w:rPr>
          <w:rFonts w:eastAsia="Times New Roman" w:cs="Times New Roman"/>
          <w:szCs w:val="24"/>
        </w:rPr>
        <w:t>. Θεωρώ ότι εδώ ανοίγει ένας καινούργιος, νέος ορίζοντας για τη χώρα για συνεργασίες καθόλου διαδεδομένες προς το παρόν, που θα μπορούσαν όμως να κάνουν τη διαφορά.</w:t>
      </w:r>
    </w:p>
    <w:p w14:paraId="1CCA273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αλλαγή στον τρόπο αξιολόγησης των επενδυτικών σχεδίων, με τον ορισμό ενός </w:t>
      </w:r>
      <w:proofErr w:type="spellStart"/>
      <w:r>
        <w:rPr>
          <w:rFonts w:eastAsia="Times New Roman" w:cs="Times New Roman"/>
          <w:szCs w:val="24"/>
        </w:rPr>
        <w:t>αξιολογητή</w:t>
      </w:r>
      <w:proofErr w:type="spellEnd"/>
      <w:r>
        <w:rPr>
          <w:rFonts w:eastAsia="Times New Roman" w:cs="Times New Roman"/>
          <w:szCs w:val="24"/>
        </w:rPr>
        <w:t xml:space="preserve"> και τη χρήση Οδηγού Αξιολόγησης Επενδυτικού Σχεδίου στοχεύει, αφ’ ενός, στην επίσπευση της διαδικασίας και αφ’ ετέρου, στην όσο το δυνατόν αντικειμενικότερη αξιολόγηση. Έτσι, θα αποφευχθούν παθογένειες του παρελθόντος, με αέναες αξιολογήσεις, εκβιασμούς και ομηρίες εκατέρωθεν.</w:t>
      </w:r>
    </w:p>
    <w:p w14:paraId="1CCA273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Η έννοια της αξιολόγησης των επιπτώσεων των ενισχύσεων, με την υποχρέωση του εκάστοτε Υπουργού να καταθέτει εδώ, στη Βουλή, ετήσια έκθεση με όλες τις πληροφορίες που δίνουν την εικόνα της πορείας και της αποτελεσματικότητας του νόμου αποτελεί μια ακόμα εγγύηση για την επίτευξη του στόχου.</w:t>
      </w:r>
    </w:p>
    <w:p w14:paraId="1CCA273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Όπως ήδη ανέφερα, είναι πολλά τα στοιχεία του σχεδίου που εγγυώνται τη δημιουργία ενός αποτελεσματικού αναπτυξιακού νόμου. Το σημαντικότερο, κατά τη γνώμη μου, είναι το άνοιγμα της στήριξης προς κάθε μορφή και κυρίως, κάθε μέγεθος επιχείρησης και αυτός είναι ο τρόπος που η Κυβέρνηση ΣΥΡΙΖΑ-ΑΝΕΛ αντιλαμβάνεται την ανάπτυξη.</w:t>
      </w:r>
    </w:p>
    <w:p w14:paraId="1CCA273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λόγω της κατάστασης που κληρονομήσαμε και λόγω των υποχρεώσεων της χώρας έναντι των δανειστών και έναντι της Ευρωπαϊκής Ένωσης γενικότερα, δυστυχώς δεν είχαμε μέχρι τώρα την ευκαιρία να νομοθετήσουμε σαν Κυβέρνηση με τον τρόπο που θα θέλαμε και με τον τρόπο που απορρέει από την ιδεολογική μας θέση.</w:t>
      </w:r>
    </w:p>
    <w:p w14:paraId="1CCA2738" w14:textId="77777777" w:rsidR="00C30B9F" w:rsidRDefault="003D4032">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1CCA273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CCA273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Το παρόν σχέδιο νόμου αποτελεί επί της ουσίας την αρχή μιας καινούργιας περιόδου τόσο για το νομοθετικό έργο της Κυβέρνησης όσο και για την πορεία της χώρας προς την έξοδο από το τέλμα της ύφεσης. Από αυτό το νομοσχέδιο θα προκύψει ένας πολύ καλός αναπτυξιακός νόμος.</w:t>
      </w:r>
    </w:p>
    <w:p w14:paraId="1CCA273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Σας καλώ, λοιπόν, να ψηφίσετε με μοναδικό κριτήριο το καλό της χώρας.</w:t>
      </w:r>
    </w:p>
    <w:p w14:paraId="1CCA273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CCA273D" w14:textId="77777777" w:rsidR="00C30B9F" w:rsidRDefault="003D4032">
      <w:pPr>
        <w:spacing w:line="600" w:lineRule="auto"/>
        <w:jc w:val="center"/>
        <w:rPr>
          <w:rFonts w:eastAsia="Times New Roman"/>
          <w:bCs/>
        </w:rPr>
      </w:pPr>
      <w:r>
        <w:rPr>
          <w:rFonts w:eastAsia="Times New Roman"/>
          <w:bCs/>
        </w:rPr>
        <w:t>(Χειροκροτήματα από την πτέρυγα του ΣΥΡΙΖΑ)</w:t>
      </w:r>
    </w:p>
    <w:p w14:paraId="1CCA273E" w14:textId="77777777" w:rsidR="00C30B9F" w:rsidRDefault="003D4032">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Συνεχίζουμε με τον Βουλευτή της Νέας Δημοκρατίας, τον κ. Βλάση.</w:t>
      </w:r>
    </w:p>
    <w:p w14:paraId="1CCA273F" w14:textId="77777777" w:rsidR="00C30B9F" w:rsidRDefault="003D4032">
      <w:pPr>
        <w:spacing w:line="600" w:lineRule="auto"/>
        <w:ind w:firstLine="720"/>
        <w:jc w:val="both"/>
        <w:rPr>
          <w:rFonts w:eastAsia="Times New Roman"/>
          <w:szCs w:val="28"/>
        </w:rPr>
      </w:pPr>
      <w:r>
        <w:rPr>
          <w:rFonts w:eastAsia="Times New Roman"/>
          <w:b/>
          <w:szCs w:val="24"/>
        </w:rPr>
        <w:t xml:space="preserve">ΚΩΝΣΤΑΝΤΙΝΟΣ ΒΛΑΣΗΣ: </w:t>
      </w:r>
      <w:r>
        <w:rPr>
          <w:rFonts w:eastAsia="Times New Roman"/>
          <w:szCs w:val="24"/>
        </w:rPr>
        <w:t xml:space="preserve">Κύριε Πρόεδρε, </w:t>
      </w:r>
      <w:r>
        <w:rPr>
          <w:rFonts w:eastAsia="Times New Roman"/>
          <w:szCs w:val="28"/>
        </w:rPr>
        <w:t>κυρίες και κύριοι συνάδελφοι, παρακολούθησα με ιδιαίτερο ενδιαφέρον τις τοποθετήσεις των στελεχών της Κυβέρνησης για τον νέο αναπτυξιακό νόμο και ομολογώ ότι εξεπλάγην, διότι άκουσα διθυραμβικά σχέδια, σχόλια, δηλώσεις γεμάτες ελπίδα για ένα καινοτόμο σχέδιο που θέτει τις βάσεις για την έξοδο της χώρας από την κρίση. Τα ίδια, βέβαια, είχατε προαναγγείλει για το περιβόητο «παράλληλο πρόγραμμα» που υποτίθεται ότι θα λύτρωνε τον λαό απ’ όλα τα δεινά που τον ταλαιπωρούν. Όμως, τελικά, δεν ήταν τίποτα περισσότερο από ένα επικοινωνιακό τρικ και μία ακάλυπτη επιταγή.</w:t>
      </w:r>
    </w:p>
    <w:p w14:paraId="1CCA2740" w14:textId="77777777" w:rsidR="00C30B9F" w:rsidRDefault="003D4032">
      <w:pPr>
        <w:spacing w:line="600" w:lineRule="auto"/>
        <w:ind w:firstLine="720"/>
        <w:jc w:val="both"/>
        <w:rPr>
          <w:rFonts w:eastAsia="Times New Roman"/>
          <w:szCs w:val="28"/>
        </w:rPr>
      </w:pPr>
      <w:r>
        <w:rPr>
          <w:rFonts w:eastAsia="Times New Roman"/>
          <w:szCs w:val="28"/>
        </w:rPr>
        <w:t>Διαβάζοντας προσεκτικά το σχέδιο νόμου έψαξα να βρω τις καινοτομίες και τον στρατηγικό προγραμματισμό που θα κάνουν τη διαφορά και θα δώσουν ώθηση στην ελληνική οικονομία. Όμως, δυστυχώς, δεν κατάφερα να βρω αυτά τα χαρακτηριστικά. Εκτός κι αν ως καινοτομία χαρακτηρίζετε τα «</w:t>
      </w:r>
      <w:r>
        <w:rPr>
          <w:rFonts w:eastAsia="Times New Roman"/>
          <w:szCs w:val="28"/>
          <w:lang w:val="en-US"/>
        </w:rPr>
        <w:t>clusters</w:t>
      </w:r>
      <w:r>
        <w:rPr>
          <w:rFonts w:eastAsia="Times New Roman"/>
          <w:szCs w:val="28"/>
        </w:rPr>
        <w:t>», τους ενδιάμεσους χρηματοπιστωτικούς οργανισμούς, την περιφερειακή συνοχή και όλα αυτά, που δεν είναι τίποτα περισσότερο από μία πιστή αντιγραφή του Γενικού Απαλλακτικού Κανονισμού της Ευρωπαϊκής Ένωσης. Ούτως ή άλλως, προβλεπόταν και από τον προηγούμενο αναπτυξιακό νόμο.</w:t>
      </w:r>
    </w:p>
    <w:p w14:paraId="1CCA2741" w14:textId="77777777" w:rsidR="00C30B9F" w:rsidRDefault="003D4032">
      <w:pPr>
        <w:spacing w:line="600" w:lineRule="auto"/>
        <w:ind w:firstLine="720"/>
        <w:jc w:val="both"/>
        <w:rPr>
          <w:rFonts w:eastAsia="Times New Roman"/>
          <w:szCs w:val="28"/>
        </w:rPr>
      </w:pPr>
      <w:r>
        <w:rPr>
          <w:rFonts w:eastAsia="Times New Roman"/>
          <w:szCs w:val="28"/>
        </w:rPr>
        <w:t>Ειλικρινά, απορώ γιατί καθυστερήσατε δεκαοκτώ ολόκληρους μήνες για να φέρετε τον αναπτυξιακό νόμο στη Βουλή. Σίγουρα, πάντως, όχι λόγω φόρτου εργασίας για την κατάρτισή του, γιατί το εν λόγω κείμενο δεν επιλύει βασικά ζητήματα που ακόμα και εν τω μέσω μίας δυσχερούς οικονομικής κατάστασης θα μπορούσαν να επιλυθούν ούτε φυσικά γιατί προχωρήσατε σε έναν ουσιαστικό διάλογο με τους παραγωγικούς φορείς, οι οποίοι ξέρουν καλύτερα από τον καθένα από εμάς εδώ τις πραγματικές ανάγκες της οικονομίας. Για μία ακόμα φορά, οι προτάσεις τους αγνοήθηκαν.</w:t>
      </w:r>
    </w:p>
    <w:p w14:paraId="1CCA2742" w14:textId="77777777" w:rsidR="00C30B9F" w:rsidRDefault="003D4032">
      <w:pPr>
        <w:spacing w:line="600" w:lineRule="auto"/>
        <w:ind w:firstLine="720"/>
        <w:jc w:val="both"/>
        <w:rPr>
          <w:rFonts w:eastAsia="Times New Roman"/>
          <w:szCs w:val="28"/>
        </w:rPr>
      </w:pPr>
      <w:r>
        <w:rPr>
          <w:rFonts w:eastAsia="Times New Roman"/>
          <w:szCs w:val="28"/>
        </w:rPr>
        <w:t>Για να γίνει, όμως, κατανοητό από τον απλό πολίτη το μέγεθος της ένδειας των επιχειρημάτων και της πολιτικής σας, θα αναφέρω μερικά απλά στοιχεία. Όταν είναι κοινώς αποδεκτό πως για να επιτευχθεί η ουσιαστική επανεκκίνηση της ελληνικής οικονομίας απαιτούνται επενδύσεις της τάξης των 100 δισεκατομμυρίων ευρώ, πώς πιστεύετε ότι θα έχετε το ίδιο αποτέλεσμα διαθέτοντας μόλις 500.000.000 ευρώ μέχρι το 2022; Ακόμα και στο πλέον αισιόδοξο σενάριο που θέλει το αναπτυξιακό σας σχέδιο να προκαλεί πρόσθετες επενδύσεις ύψους 11 δισεκατομμυρίων ευρώ, θα βρισκόμαστε και πάλι στο 1/10 από τον στόχο.</w:t>
      </w:r>
    </w:p>
    <w:p w14:paraId="1CCA2743" w14:textId="77777777" w:rsidR="00C30B9F" w:rsidRDefault="003D4032">
      <w:pPr>
        <w:spacing w:line="600" w:lineRule="auto"/>
        <w:ind w:firstLine="720"/>
        <w:jc w:val="both"/>
        <w:rPr>
          <w:rFonts w:eastAsia="Times New Roman"/>
          <w:szCs w:val="28"/>
        </w:rPr>
      </w:pPr>
      <w:r>
        <w:rPr>
          <w:rFonts w:eastAsia="Times New Roman"/>
          <w:szCs w:val="28"/>
        </w:rPr>
        <w:t>Επιπλέον, αντί να απλοποιήσετε τις διαδικασίες και να προωθήσετε έναν ταχύ βηματισμό, εσείς επιλέγετε να δομήσετε –προφανώς, για να βολέψετε για άλλη μία φορά τους ημετέρους- ένα άκρως γραφειοκρατικό σύστημα, πέρα από το ότι για να ενεργοποιηθεί ο νόμος, χρειάζονται περί τις τριάντα υπουργικές αποφάσεις.</w:t>
      </w:r>
    </w:p>
    <w:p w14:paraId="1CCA2744" w14:textId="77777777" w:rsidR="00C30B9F" w:rsidRDefault="003D4032">
      <w:pPr>
        <w:spacing w:line="600" w:lineRule="auto"/>
        <w:ind w:firstLine="720"/>
        <w:jc w:val="both"/>
        <w:rPr>
          <w:rFonts w:eastAsia="Times New Roman"/>
          <w:szCs w:val="28"/>
        </w:rPr>
      </w:pPr>
      <w:r>
        <w:rPr>
          <w:rFonts w:eastAsia="Times New Roman"/>
          <w:szCs w:val="28"/>
        </w:rPr>
        <w:t>Προβλέπεται, επίσης, η σύσταση διαφόρων επιτροπών, αλλά και ενός πολυμελούς και δυσκίνητου συμβουλίου με δύο υποεπιτροπές. Προφανώς, η πρόσφατη εμπειρία σας από την ατέρμονη διαπραγμάτευση με τους εταίρους μας δεν σας έμαθε πως κάθε ημέρα που περνά χωρίς να παράγεται έργο, κοστίζει ακριβά στη χώρα.</w:t>
      </w:r>
    </w:p>
    <w:p w14:paraId="1CCA2745" w14:textId="77777777" w:rsidR="00C30B9F" w:rsidRDefault="003D4032">
      <w:pPr>
        <w:spacing w:line="600" w:lineRule="auto"/>
        <w:ind w:firstLine="720"/>
        <w:jc w:val="both"/>
        <w:rPr>
          <w:rFonts w:eastAsia="Times New Roman"/>
          <w:szCs w:val="28"/>
        </w:rPr>
      </w:pPr>
      <w:r>
        <w:rPr>
          <w:rFonts w:eastAsia="Times New Roman"/>
          <w:szCs w:val="28"/>
        </w:rPr>
        <w:t xml:space="preserve">Λειτουργείτε </w:t>
      </w:r>
      <w:proofErr w:type="spellStart"/>
      <w:r>
        <w:rPr>
          <w:rFonts w:eastAsia="Times New Roman"/>
          <w:szCs w:val="28"/>
        </w:rPr>
        <w:t>τιμωρητικά</w:t>
      </w:r>
      <w:proofErr w:type="spellEnd"/>
      <w:r>
        <w:rPr>
          <w:rFonts w:eastAsia="Times New Roman"/>
          <w:szCs w:val="28"/>
        </w:rPr>
        <w:t xml:space="preserve"> απέναντι στους επενδυτές του προηγούμενου αναπτυξιακού νόμου. Πώς αλλιώς μπορείτε να εξηγήσετε το γεγονός πως, ακόμα και αυτοί που θα καταφέρουν να ολοκληρώσουν την επένδυσή τους, θα πληρωθούν μετά από επτά ολόκληρα χρόνια;</w:t>
      </w:r>
    </w:p>
    <w:p w14:paraId="1CCA2746" w14:textId="77777777" w:rsidR="00C30B9F" w:rsidRDefault="003D4032">
      <w:pPr>
        <w:spacing w:line="600" w:lineRule="auto"/>
        <w:ind w:firstLine="720"/>
        <w:jc w:val="both"/>
        <w:rPr>
          <w:rFonts w:eastAsia="Times New Roman"/>
          <w:szCs w:val="28"/>
        </w:rPr>
      </w:pPr>
      <w:r>
        <w:rPr>
          <w:rFonts w:eastAsia="Times New Roman"/>
          <w:szCs w:val="28"/>
        </w:rPr>
        <w:t>Όσο δε για τον χρηματοδοτικό στραγγαλισμό που φέρνει το παρόν νομοσχέδιο και ο οποίος οδηγεί σε σημαντικό περιορισμό των δικαιούχων, νομίζω ότι είναι πρωτάκουστος και ενδεικτικός της αλλεργίας σας απέναντι σε οποιαδήποτε ιδιωτική επενδυτική πρωτοβουλία.</w:t>
      </w:r>
    </w:p>
    <w:p w14:paraId="1CCA2747"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(Στο σημείο αυτό κτυπάει προειδοποιητικά το κουδούνι λήξεως του χρόνου ομιλίας του κυρίου Βουλευτή)</w:t>
      </w:r>
    </w:p>
    <w:p w14:paraId="1CCA2748"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 xml:space="preserve">Πραγματικά, είναι σαν να θέλετε να αποτρέψετε τους επίδοξους επενδυτές. Εκτός αν θεωρείτε πως στην Ελλάδα των παρατεταμένων </w:t>
      </w:r>
      <w:r>
        <w:rPr>
          <w:rFonts w:eastAsia="Times New Roman" w:cs="Times New Roman"/>
          <w:szCs w:val="28"/>
          <w:lang w:val="en-US"/>
        </w:rPr>
        <w:t>capital</w:t>
      </w:r>
      <w:r>
        <w:rPr>
          <w:rFonts w:eastAsia="Times New Roman" w:cs="Times New Roman"/>
          <w:szCs w:val="28"/>
        </w:rPr>
        <w:t xml:space="preserve"> </w:t>
      </w:r>
      <w:r>
        <w:rPr>
          <w:rFonts w:eastAsia="Times New Roman" w:cs="Times New Roman"/>
          <w:szCs w:val="28"/>
          <w:lang w:val="en-US"/>
        </w:rPr>
        <w:t>controls</w:t>
      </w:r>
      <w:r>
        <w:rPr>
          <w:rFonts w:eastAsia="Times New Roman" w:cs="Times New Roman"/>
          <w:szCs w:val="28"/>
        </w:rPr>
        <w:t xml:space="preserve"> μπορεί κάποιος να προχωρήσει χωρίς προκαταβολή. Η δε ρήτρα των κερδών, που απαιτεί κερδοφορία της επιχείρησης κατά τα τελευταία επτά χρόνια της κρίσης, μάλλον ως ανέκδοτο μπορεί να αντιμετωπιστεί.</w:t>
      </w:r>
    </w:p>
    <w:p w14:paraId="1CCA2749"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Για όλους αυτούς τους λόγους, λοιπόν, αλλά και για πολύ περισσότερους, στους οποίους δεν προλαβαίνω να αναφερθώ, κυρίες και κύριοι, η Νέα Δημοκρατία θα καταψηφίσει επί της αρχής το παρόν σχέδιο νόμου. Δεν είναι τόσο οι τεχνικές λεπτομέρειες, οι οποίες εγείρουν πολλές ενστάσεις, που μας οδηγούν σ’ αυτό, όσο η εγγενής αδυναμία σας να κατανοήσετε την ουσία της έννοιας «ανάπτυξη». Η ανάπτυξη θα έρθει μονάχα όταν το ελληνικό κράτος καταφέρει να φανεί και πάλι αξιόπιστο, αλλά και να δομήσει ένα σταθερό, φιλικό και ελκυστικό περιβάλλον.</w:t>
      </w:r>
    </w:p>
    <w:p w14:paraId="1CCA274A" w14:textId="77777777" w:rsidR="00C30B9F" w:rsidRDefault="003D4032">
      <w:pPr>
        <w:spacing w:line="600" w:lineRule="auto"/>
        <w:ind w:firstLine="720"/>
        <w:jc w:val="both"/>
        <w:rPr>
          <w:rFonts w:eastAsia="Times New Roman"/>
          <w:szCs w:val="24"/>
        </w:rPr>
      </w:pPr>
      <w:r>
        <w:rPr>
          <w:rFonts w:eastAsia="Times New Roman" w:cs="Times New Roman"/>
          <w:szCs w:val="28"/>
        </w:rPr>
        <w:t>(Στο σημείο αυτό κτυπάει το κουδούνι λήξεως του χρόνου ομιλίας του κυρίου Βουλευτή)</w:t>
      </w:r>
    </w:p>
    <w:p w14:paraId="1CCA274B" w14:textId="77777777" w:rsidR="00C30B9F" w:rsidRDefault="003D4032">
      <w:pPr>
        <w:spacing w:line="600" w:lineRule="auto"/>
        <w:ind w:firstLine="720"/>
        <w:jc w:val="both"/>
        <w:rPr>
          <w:rFonts w:eastAsia="Times New Roman"/>
          <w:szCs w:val="24"/>
        </w:rPr>
      </w:pPr>
      <w:r>
        <w:rPr>
          <w:rFonts w:eastAsia="Times New Roman"/>
          <w:szCs w:val="24"/>
        </w:rPr>
        <w:t xml:space="preserve">Και εσείς από την πρώτη ημέρα της εκλογής σας έχετε καταφέρει να κάνετε ακριβώς το αντίθετο. </w:t>
      </w:r>
    </w:p>
    <w:p w14:paraId="1CCA274C" w14:textId="77777777" w:rsidR="00C30B9F" w:rsidRDefault="003D4032">
      <w:pPr>
        <w:spacing w:line="600" w:lineRule="auto"/>
        <w:ind w:firstLine="720"/>
        <w:jc w:val="both"/>
        <w:rPr>
          <w:rFonts w:eastAsia="Times New Roman"/>
          <w:szCs w:val="24"/>
        </w:rPr>
      </w:pPr>
      <w:r>
        <w:rPr>
          <w:rFonts w:eastAsia="Times New Roman"/>
          <w:szCs w:val="24"/>
        </w:rPr>
        <w:t xml:space="preserve">Ξέρετε, είναι οι ίδιες αγορές που χόρευαν στον ρυθμό του δήθεν αριστερού ταμπούρλου σας, από τις οποίες τώρα ζητάτε να εμπιστευθούν τη χώρα, για να επενδύσουν. Είναι οι ίδιοι άνθρωποι, στα πρόσωπα των οποίων ανεμίζατε την επαναστατική σας παντιέρα και τους αντιμετωπίζατε ως φανταστικούς ανεμόμυλους, αυτοί που τώρα τους ζητάτε να εμπιστευθούν τα χρήματά τους στη χώρα μας. Ευτυχώς που η Ελλάδα έχει τεράστιες δυνατότητες αλλά και ανθρώπους άξιους, για να αναδείξουν και να εκμεταλλευθούν αυτές τις δυνατότητες. Και όλα αυτά σύντομα θα σας ξεπεράσουν και θα αποκαταστήσουν την εικόνα της χώρας, φέρνοντάς τη στη θέση που της αξίζει. </w:t>
      </w:r>
    </w:p>
    <w:p w14:paraId="1CCA274D" w14:textId="77777777" w:rsidR="00C30B9F" w:rsidRDefault="003D4032">
      <w:pPr>
        <w:spacing w:line="600" w:lineRule="auto"/>
        <w:ind w:firstLine="720"/>
        <w:jc w:val="both"/>
        <w:rPr>
          <w:rFonts w:eastAsia="Times New Roman"/>
          <w:szCs w:val="24"/>
        </w:rPr>
      </w:pPr>
      <w:r>
        <w:rPr>
          <w:rFonts w:eastAsia="Times New Roman"/>
          <w:szCs w:val="24"/>
        </w:rPr>
        <w:t>Σας ευχαριστώ πολύ.</w:t>
      </w:r>
    </w:p>
    <w:p w14:paraId="1CCA274E"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CCA274F"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Ντζιμάνης</w:t>
      </w:r>
      <w:proofErr w:type="spellEnd"/>
      <w:r>
        <w:rPr>
          <w:rFonts w:eastAsia="Times New Roman"/>
          <w:szCs w:val="24"/>
        </w:rPr>
        <w:t xml:space="preserve"> από τον ΣΥΡΙΖΑ. Θα ακολουθήσουν άλλοι δύο ομιλητές και στη συνέχεια θα δώσουμε τον λόγο στον Υφυπουργό, τον κ. </w:t>
      </w:r>
      <w:proofErr w:type="spellStart"/>
      <w:r>
        <w:rPr>
          <w:rFonts w:eastAsia="Times New Roman"/>
          <w:szCs w:val="24"/>
        </w:rPr>
        <w:t>Χαρίτση</w:t>
      </w:r>
      <w:proofErr w:type="spellEnd"/>
      <w:r>
        <w:rPr>
          <w:rFonts w:eastAsia="Times New Roman"/>
          <w:szCs w:val="24"/>
        </w:rPr>
        <w:t>.</w:t>
      </w:r>
    </w:p>
    <w:p w14:paraId="1CCA2750" w14:textId="77777777" w:rsidR="00C30B9F" w:rsidRDefault="003D4032">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Ντζιμάνη</w:t>
      </w:r>
      <w:proofErr w:type="spellEnd"/>
      <w:r>
        <w:rPr>
          <w:rFonts w:eastAsia="Times New Roman"/>
          <w:szCs w:val="24"/>
        </w:rPr>
        <w:t>.</w:t>
      </w:r>
    </w:p>
    <w:p w14:paraId="1CCA2751"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ΝΤΖΙΜΑΝΗΣ: </w:t>
      </w:r>
      <w:r>
        <w:rPr>
          <w:rFonts w:eastAsia="Times New Roman"/>
          <w:szCs w:val="24"/>
        </w:rPr>
        <w:t>Ευχαριστώ, κύριε Πρόεδρε.</w:t>
      </w:r>
    </w:p>
    <w:p w14:paraId="1CCA2752"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συνάδελφοι, αντιπαρέρχομαι τις όποιες απορίες και εκπλήξεις είχαν οι προηγούμενοι συνάδελφοι της Αντιπολίτευσης όσον αφορά την κατάσταση, διότι είναι σαν να «κομίζω </w:t>
      </w:r>
      <w:proofErr w:type="spellStart"/>
      <w:r>
        <w:rPr>
          <w:rFonts w:eastAsia="Times New Roman"/>
          <w:szCs w:val="24"/>
        </w:rPr>
        <w:t>γλαύκαν</w:t>
      </w:r>
      <w:proofErr w:type="spellEnd"/>
      <w:r>
        <w:rPr>
          <w:rFonts w:eastAsia="Times New Roman"/>
          <w:szCs w:val="24"/>
        </w:rPr>
        <w:t xml:space="preserve"> εις Αθήνας», αν αναλύσω ξανά και εγώ ποιος έφερε τη χώρα σε αυτή την κατάσταση και ποιος ευθύνεται.</w:t>
      </w:r>
    </w:p>
    <w:p w14:paraId="1CCA2753" w14:textId="77777777" w:rsidR="00C30B9F" w:rsidRDefault="003D4032">
      <w:pPr>
        <w:spacing w:line="600" w:lineRule="auto"/>
        <w:ind w:firstLine="720"/>
        <w:jc w:val="both"/>
        <w:rPr>
          <w:rFonts w:eastAsia="Times New Roman"/>
          <w:szCs w:val="24"/>
        </w:rPr>
      </w:pPr>
      <w:r>
        <w:rPr>
          <w:rFonts w:eastAsia="Times New Roman"/>
          <w:szCs w:val="24"/>
        </w:rPr>
        <w:t xml:space="preserve">Σήμερα συζητάμε τον νέο αναπτυξιακό νόμο, ένα επενδυτικό εργαλείο που θα σηματοδοτήσει την επιστροφή στην ανάπτυξη με κοινωνικό πρόσημο. Το παρόν σχέδιο νόμου συνδέεται άμεσα με την ολοκλήρωση της αξιολόγησης, τη σταθεροποίηση του επενδυτικού περιβάλλοντος και την επαναφορά της εμπιστοσύνης των επενδυτών στη χώρα μας. Στοχεύει στη μικρομεσαία επιχειρηματικότητα, ιδίως σε παραγωγικούς και με συγκριτικά πλεονεκτήματα τομείς, οι οποίοι το προηγούμενο διάστημα είχαν αποκλειστεί, λόγω της υπάρχουσας στρεβλής ανάπτυξης. </w:t>
      </w:r>
    </w:p>
    <w:p w14:paraId="1CCA2754" w14:textId="77777777" w:rsidR="00C30B9F" w:rsidRDefault="003D4032">
      <w:pPr>
        <w:spacing w:line="600" w:lineRule="auto"/>
        <w:ind w:firstLine="720"/>
        <w:jc w:val="both"/>
        <w:rPr>
          <w:rFonts w:eastAsia="Times New Roman"/>
          <w:szCs w:val="24"/>
        </w:rPr>
      </w:pPr>
      <w:r>
        <w:rPr>
          <w:rFonts w:eastAsia="Times New Roman"/>
          <w:szCs w:val="24"/>
        </w:rPr>
        <w:t xml:space="preserve">Οι ευνοϊκές διατάξεις του νέου νόμου για τη δημιουργία καινοτόμων εξωστρεφών παραγωγικών μονάδων είναι τα αναπτυξιακά εργαλεία, για να ξεπεραστεί η εξαετής οικονομική κρίση που βιώνει η χώρα. </w:t>
      </w:r>
    </w:p>
    <w:p w14:paraId="1CCA2755" w14:textId="77777777" w:rsidR="00C30B9F" w:rsidRDefault="003D4032">
      <w:pPr>
        <w:spacing w:line="600" w:lineRule="auto"/>
        <w:ind w:firstLine="720"/>
        <w:jc w:val="both"/>
        <w:rPr>
          <w:rFonts w:eastAsia="Times New Roman"/>
          <w:szCs w:val="24"/>
        </w:rPr>
      </w:pPr>
      <w:r>
        <w:rPr>
          <w:rFonts w:eastAsia="Times New Roman"/>
          <w:szCs w:val="24"/>
        </w:rPr>
        <w:t>Ο αναπτυξιακός νόμος στηρίζει δυναμικά εκείνες τις επιχειρήσεις, που θα συμβάλουν καθοριστικά στην αλλαγή του παραγωγικού μοντέλου της ελληνικής οικονομίας, προσβλέποντας στη βιώσιμη ανάπτυξη και στην υγιή επιχειρηματικότητα, με σεβασμό στο περιβάλλον και στις ανθρώπινες εργασιακές συνθήκες.</w:t>
      </w:r>
    </w:p>
    <w:p w14:paraId="1CCA2756" w14:textId="77777777" w:rsidR="00C30B9F" w:rsidRDefault="003D4032">
      <w:pPr>
        <w:spacing w:line="600" w:lineRule="auto"/>
        <w:ind w:firstLine="720"/>
        <w:jc w:val="both"/>
        <w:rPr>
          <w:rFonts w:eastAsia="Times New Roman"/>
          <w:szCs w:val="24"/>
        </w:rPr>
      </w:pPr>
      <w:r>
        <w:rPr>
          <w:rFonts w:eastAsia="Times New Roman"/>
          <w:szCs w:val="24"/>
        </w:rPr>
        <w:t xml:space="preserve">Επίσης, στοχεύει στην παραγωγή προϊόντων και υπηρεσιών υψηλής προστιθέμενης αξίας και στη συγκράτηση της φυγής των νέων και προσοντούχων επιστημόνων προς το εξωτερικό. </w:t>
      </w:r>
    </w:p>
    <w:p w14:paraId="1CCA2757" w14:textId="77777777" w:rsidR="00C30B9F" w:rsidRDefault="003D4032">
      <w:pPr>
        <w:spacing w:line="600" w:lineRule="auto"/>
        <w:ind w:firstLine="720"/>
        <w:jc w:val="both"/>
        <w:rPr>
          <w:rFonts w:eastAsia="Times New Roman"/>
          <w:szCs w:val="24"/>
        </w:rPr>
      </w:pPr>
      <w:r>
        <w:rPr>
          <w:rFonts w:eastAsia="Times New Roman"/>
          <w:szCs w:val="24"/>
        </w:rPr>
        <w:t>Ο νέος αναπτυξιακός νόμος περιλαμβάνει μία σειρά από καινοτομίες, σε σύγκριση με τους προηγούμενους, και δεν αποτελεί μια βελτιωμένη έκδοσή τους. Είναι αποτέλεσμα βαθιάς μελέτης της υφιστάμενης κατάστασης της ελληνικής οικονομίας, των αναπτυξιακών προοπτικών της χώρας και των βέλτιστων πρακτικών που εφαρμόζονται σε άλλες χώρες.</w:t>
      </w:r>
    </w:p>
    <w:p w14:paraId="1CCA2758" w14:textId="77777777" w:rsidR="00C30B9F" w:rsidRDefault="003D4032">
      <w:pPr>
        <w:spacing w:line="600" w:lineRule="auto"/>
        <w:ind w:firstLine="720"/>
        <w:jc w:val="both"/>
        <w:rPr>
          <w:rFonts w:eastAsia="Times New Roman"/>
          <w:szCs w:val="24"/>
        </w:rPr>
      </w:pPr>
      <w:r>
        <w:rPr>
          <w:rFonts w:eastAsia="Times New Roman"/>
          <w:szCs w:val="24"/>
        </w:rPr>
        <w:t xml:space="preserve">Οι προηγούμενοι αναπτυξιακοί νόμοι μπορεί να συνέβαλαν στον σχηματισμό του πάγιου κεφαλαίου της χώρας και τη μείωση των περιφερειακών ανισοτήτων, στερούνταν, όμως, </w:t>
      </w:r>
      <w:proofErr w:type="spellStart"/>
      <w:r>
        <w:rPr>
          <w:rFonts w:eastAsia="Times New Roman"/>
          <w:szCs w:val="24"/>
        </w:rPr>
        <w:t>αναδιαρθρωτικής</w:t>
      </w:r>
      <w:proofErr w:type="spellEnd"/>
      <w:r>
        <w:rPr>
          <w:rFonts w:eastAsia="Times New Roman"/>
          <w:szCs w:val="24"/>
        </w:rPr>
        <w:t xml:space="preserve"> δυναμικής και λογικής. Αποτέλεσαν έναν μηχανισμό παροχής ρευστότητας και ενίσχυσης συγκεκριμένων κλάδων, χωρίς όμως σαφείς κλαδικούς και οριζόντιους στόχους. </w:t>
      </w:r>
    </w:p>
    <w:p w14:paraId="1CCA2759" w14:textId="77777777" w:rsidR="00C30B9F" w:rsidRDefault="003D4032">
      <w:pPr>
        <w:spacing w:line="600" w:lineRule="auto"/>
        <w:ind w:firstLine="720"/>
        <w:jc w:val="both"/>
        <w:rPr>
          <w:rFonts w:eastAsia="Times New Roman"/>
          <w:szCs w:val="24"/>
        </w:rPr>
      </w:pPr>
      <w:r>
        <w:rPr>
          <w:rFonts w:eastAsia="Times New Roman"/>
          <w:szCs w:val="24"/>
        </w:rPr>
        <w:t>Ενδεικτικά αναφέρω ότι το 95% των επενδυτικών σχεδίων ήταν χαμηλής και σχετικά χαμηλής τεχνολογίας. Σε αντιδιαστολή με τους προηγούμενους νόμους, φαίνεται ξεκάθαρα η διαφορετική αντίληψη και προσέγγιση που διατρέχει τον νέο αναπτυξιακό νόμο. Και είναι η προώθηση της ισόρροπης ανάπτυξης, η ενίσχυση των μειονεκτικών περιοχών της χώρας, η αύξηση της απασχόλησης, η βελτίωση της συνεργασίας μεταξύ των μικρομεσαίων επιχειρήσεων, που τελικά θα οδηγήσει στην ενδυνάμωσή τους, η διαμόρφωση μιας νέας εξωστρεφούς και καινοτόμου εθνικής ταυτότητας, η βελτίωση της ανταγωνιστικότητας σε τομείς υψηλής προστιθέμενης αξίας και έντασης γνώσης, η επιδίωξη για την παραγωγή καλύτερων προϊόντων και την παροχή ποιοτικότερων υπηρεσιών.</w:t>
      </w:r>
    </w:p>
    <w:p w14:paraId="1CCA275A"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 Η πιο σημαντική καινοτομία του νέου νόμου είναι η διαφοροποίηση της σύνδεσης των χρηματοδοτικών μέσων, με έμφαση στη χρήση φορολογικών απαλλαγών, έτσι ώστε να συνδεθεί ευθέως η χορήγηση ενίσχυσης με την απόδοση. </w:t>
      </w:r>
    </w:p>
    <w:p w14:paraId="1CCA275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Εκτός από τις φοροαπαλλαγές και τις επιχορηγήσεις, άλλα χρηματοδοτικά εργαλεία είναι: η επιδότηση μισθολογικού κόστους, η επιδότηση κόστους της δημιουργούμενης θέσης, η σταθεροποίηση του συντελεστή φορολογίας εισοδήματος, η χρηματοδότηση επιχειρηματικού κινδύνου, μέσω του ταμείου συμμετοχών. </w:t>
      </w:r>
    </w:p>
    <w:p w14:paraId="1CCA275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Άλλη ουσιαστική καινοτομία του νόμου είναι ο ορισμός οκτώ καθεστώτων ενίσχυσης. Στον παρόντα νόμο δίνεται ιδιαίτερη έμφαση στα επενδυτικά σχέδια των μικρομεσαίων επιχειρήσεων. Αυτές αποτελούν τη ραχοκοκαλιά της ελληνικής οικονομίας και αναμένεται να δημιουργήσουν περισσότερες θέσεις εργασίας. </w:t>
      </w:r>
    </w:p>
    <w:p w14:paraId="1CCA275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Ιδιαίτερα σημαντικό, επίσης, είναι πως για πρώτη φορά συμπεριλαμβάνονται στις προς ενίσχυση δομές οι ΚΟΙΝΣΕΠ, οι συνεταιρισμοί, οι ομάδες παραγωγών και επιχειρήσεις με σημαντική επίδοση σε αναπτυξιακά υποσχόμενους τομείς, όπως οι τομείς της τεχνολογίας, της πληροφορικής και της </w:t>
      </w:r>
      <w:proofErr w:type="spellStart"/>
      <w:r>
        <w:rPr>
          <w:rFonts w:eastAsia="Times New Roman" w:cs="Times New Roman"/>
          <w:szCs w:val="24"/>
        </w:rPr>
        <w:t>αγροδιατροφής</w:t>
      </w:r>
      <w:proofErr w:type="spellEnd"/>
      <w:r>
        <w:rPr>
          <w:rFonts w:eastAsia="Times New Roman" w:cs="Times New Roman"/>
          <w:szCs w:val="24"/>
        </w:rPr>
        <w:t>. Είναι τομείς στους οποίους η χώρα μας διαθέτει σημαντικό συγκριτικό πλεονέκτημα.</w:t>
      </w:r>
    </w:p>
    <w:p w14:paraId="1CCA275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Τα κατώτερα όρια </w:t>
      </w:r>
      <w:proofErr w:type="spellStart"/>
      <w:r>
        <w:rPr>
          <w:rFonts w:eastAsia="Times New Roman" w:cs="Times New Roman"/>
          <w:szCs w:val="24"/>
        </w:rPr>
        <w:t>επιλεξιμότητας</w:t>
      </w:r>
      <w:proofErr w:type="spellEnd"/>
      <w:r>
        <w:rPr>
          <w:rFonts w:eastAsia="Times New Roman" w:cs="Times New Roman"/>
          <w:szCs w:val="24"/>
        </w:rPr>
        <w:t xml:space="preserve"> για τις παραπάνω δομές καθορίζονται ως εξής: 75.000 για ΚΟΙΝΣΕΠ, 100.000 για πολύ μικρές επιχειρήσεις, 250.000 για μεσαίες επιχειρήσεις και </w:t>
      </w:r>
      <w:r>
        <w:rPr>
          <w:rFonts w:eastAsia="Times New Roman" w:cs="Times New Roman"/>
          <w:szCs w:val="24"/>
          <w:lang w:val="en-US"/>
        </w:rPr>
        <w:t>c</w:t>
      </w:r>
      <w:proofErr w:type="spellStart"/>
      <w:r>
        <w:rPr>
          <w:rFonts w:eastAsia="Times New Roman" w:cs="Times New Roman"/>
          <w:szCs w:val="24"/>
        </w:rPr>
        <w:t>lusters</w:t>
      </w:r>
      <w:proofErr w:type="spellEnd"/>
      <w:r>
        <w:rPr>
          <w:rFonts w:eastAsia="Times New Roman" w:cs="Times New Roman"/>
          <w:szCs w:val="24"/>
        </w:rPr>
        <w:t xml:space="preserve"> και 500.000 για μεγάλες επιχειρήσεις.</w:t>
      </w:r>
    </w:p>
    <w:p w14:paraId="1CCA275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76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Συγγνώμη, κύριε Πρόεδρε. Θέλω ένα λεπτό ακόμη.</w:t>
      </w:r>
    </w:p>
    <w:p w14:paraId="1CCA276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νόμος λαμβάνει υπ’ </w:t>
      </w:r>
      <w:proofErr w:type="spellStart"/>
      <w:r>
        <w:rPr>
          <w:rFonts w:eastAsia="Times New Roman" w:cs="Times New Roman"/>
          <w:szCs w:val="24"/>
        </w:rPr>
        <w:t>όψιν</w:t>
      </w:r>
      <w:proofErr w:type="spellEnd"/>
      <w:r>
        <w:rPr>
          <w:rFonts w:eastAsia="Times New Roman" w:cs="Times New Roman"/>
          <w:szCs w:val="24"/>
        </w:rPr>
        <w:t xml:space="preserve"> του και προβλέπει ειδικές κατηγορίες ενίσχυσης για περιοχές που βρίσκονται σε μειονεκτική θέση. Στόχος είναι η καταπολέμηση της μειονεκτικότητας των συγκεκριμένων περιοχών. </w:t>
      </w:r>
    </w:p>
    <w:p w14:paraId="1CCA276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Τέλος, το νομοσχέδιο προβλέπει παρατάσεις για τα υπάρχοντα επενδυτικά σχέδια. </w:t>
      </w:r>
    </w:p>
    <w:p w14:paraId="1CCA276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νέος αναπτυξιακός σχεδιασμός της χώρας θα συμπληρωθεί και με άλλα χρηματοδοτικά εργαλεία, όπως είναι το Ταμείο Χρηματοδότησης Έρευνας και Καινοτομίας, το Πρόγραμμα Αγροτικής Ανάπτυξης και τα τομεακά και περιφερειακά προγράμματα ΕΣΠΑ.</w:t>
      </w:r>
    </w:p>
    <w:p w14:paraId="1CCA276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Είμαι σίγουρος ότι με την ψήφιση του νέου αναπτυξιακού νόμου θα ξεκινήσει μια νέα σελίδα στην οικονομική ανάπτυξη της Ελλάδας. </w:t>
      </w:r>
    </w:p>
    <w:p w14:paraId="1CCA276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w:t>
      </w:r>
    </w:p>
    <w:p w14:paraId="1CCA2766"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του ΣΥΡΙΖΑ)</w:t>
      </w:r>
    </w:p>
    <w:p w14:paraId="1CCA276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Μπαλλής</w:t>
      </w:r>
      <w:proofErr w:type="spellEnd"/>
      <w:r>
        <w:rPr>
          <w:rFonts w:eastAsia="Times New Roman" w:cs="Times New Roman"/>
          <w:szCs w:val="24"/>
        </w:rPr>
        <w:t>.</w:t>
      </w:r>
    </w:p>
    <w:p w14:paraId="1CCA2768"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ΣΥΜΕΩΝ (ΜΑΚΗΣ) ΜΠΑΛΛΗΣ: </w:t>
      </w:r>
      <w:r>
        <w:rPr>
          <w:rFonts w:eastAsia="Times New Roman"/>
          <w:color w:val="000000"/>
          <w:szCs w:val="24"/>
        </w:rPr>
        <w:t>Ευχαριστώ, κύριε Πρόεδρε.</w:t>
      </w:r>
      <w:r>
        <w:rPr>
          <w:rFonts w:eastAsia="Times New Roman" w:cs="Times New Roman"/>
          <w:szCs w:val="24"/>
        </w:rPr>
        <w:t xml:space="preserve"> </w:t>
      </w:r>
    </w:p>
    <w:p w14:paraId="1CCA276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μιλώντας για ένα αναπτυξιακό νομοσχέδιο, πρωτίστως θα έπρεπε να συζητάμε για το περιβάλλον μέσα στο οποίο προτείνεται και φιλοδοξεί να λειτουργεί -περιβάλλον εσωτερικό και εξωτερικό-, πώς διάκεινται οι αγορές και οι επενδυτές απέναντι στην ελληνική οικονομία, πόση αξιοπιστία και οικονομική σταθερότητα μπορούμε να παρουσιάσουμε, αλλά και ποιες δυνατότητες υπάρχουν σε εσωτερικό επίπεδο μετά από χρόνια λιτότητας, δημοσιονομικής προσαρμογής, αυστηρής και οικονομικής πολιτικής, με συγκεκριμένο προσανατολισμό. </w:t>
      </w:r>
    </w:p>
    <w:p w14:paraId="1CCA276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Κυρίως για αυτά τα θέματα ήταν που θα έπρεπε να περιμένουμε τις θέσεις και τις αντιπροτάσεις, τις επισημάνσεις, τις βελτιώσεις και την κριτική από την πλευρά της Αντιπολίτευσης. </w:t>
      </w:r>
    </w:p>
    <w:p w14:paraId="1CCA276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Αντί αυτών, παρακολουθήσαμε πάλι μια συνολική επίθεση κατά της Κυβέρνησης και της πολιτικής της, κατά των επιλογών της και του προσανατολισμού που θέλει να δώσει στην οικονομία συνολικά. Αναμενόμενο, αφ’ ενός διότι απέναντι στο συγκεκριμένο σχέδιο της Κυβέρνησης θα έπρεπε αλλιώς η Αντιπολίτευση να παρουσιάσει ένα εξίσου συγκροτημένο σχέδιο αντιπρότασης, με μια άλλη βεβαίως φιλοσοφία, όχι την κυβερνητική φιλοσοφία –για μία αναπτυξιακή ανασυγκρότηση που διανέμει τα πολλά στους πολλούς, βοηθώντας μικρές και μεσαίες επιχειρήσεις, τις συμπράξεις, τους συνεταιρισμούς και τις πρωτοβουλίες της κοινωνικής οικονομίας–, αλλά τη δική τους φιλοσοφία, το μοντέλο των προηγούμενων χρόνων, που έδινε τα πολλά στους λίγους και συγκεκριμένους επιχειρηματικούς ομίλους, που δεν προωθούσε επιλεγμένους και δυναμικούς κλάδους της οικονομίας. Αφ’ ετέρου, βέβαια, διότι σε μια τέτοια περίπτωση θα έπρεπε να απαντήσουν και στους εκπροσώπους των φορέων, που, όπως διαπιστώσαμε στη συνεδρίαση της επιτροπής, στη μεγάλη τους πλειοψηφία στάθηκαν ευνοϊκά και θετικά απέναντι σε αυτό το νομοσχέδιο.</w:t>
      </w:r>
    </w:p>
    <w:p w14:paraId="1CCA276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Τι μας πρότεινε η Αξιωματική Αντιπολίτευση; Το συνόψισε σε μια φράση ο Κοινοβουλευτικός της Εκπρόσωπος και το επανέλαβαν και άλλοι ομιλητές: «Δώστε φοροαπαλλαγή, για να έχουμε επενδύσεις, για να έρθουν επενδυτές.».</w:t>
      </w:r>
    </w:p>
    <w:p w14:paraId="1CCA276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Ποια είναι η φιλοσοφία αυτής της πρότασης; Να ευνοηθούν πάλι οι μεγάλοι κερδοφόροι επιχειρηματικοί όμιλοι -αφού οι μικρές και μεσαίες επιχειρήσεις που θέλουμε εμείς να ενισχύσουμε έχουν ανύπαρκτη ή συμπιεσμένη κερδοφορία-, να ευνοηθούν λίγοι και μεγάλοι, σε βάρος των μικρών, που έχουν την πραγματική ανάγκη.</w:t>
      </w:r>
    </w:p>
    <w:p w14:paraId="1CCA276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Βέβαια, ο Κοινοβουλευτικός Εκπρόσωπος της Αξιωματικής Αντιπολίτευσης δεν παρέλειψε, κλείνοντας την ομιλία του χθες, να διαφημίσει και τη συγκέντρωση στο Σύνταγμα, επαναλαμβάνοντάς το σύνθημά τους: «Παραιτηθείτε». </w:t>
      </w:r>
    </w:p>
    <w:p w14:paraId="1CCA276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Θα σπεύσουν βέβαια σε λίγες ώρες να δηλώσουν το επώνυμο «παρών» τους σε μια –υποτίθεται- χωρίς υπογραφή συγκέντρωση ανωνύμων. Τόσο ανώνυμη, όσο επιτρέπει η απόλυτη ταύτιση της συνθηματολογίας αυτής της συγκέντρωσης με τη ρητορική που έχει υιοθετήσει τελευταία ο νέος Αρχηγός της Νέας Δημοκρατίας. Τόσο αυθόρμητη, όσο δείχνει και η αποκάλυψη των ονομάτων εκείνων που έχουν αυτή την πρωτοβουλία της πρόσκλησης –όπως γνωστά στελέχη, πολιτευτές και εκπρόσωποι ετερόκλητων χώρων, που συγκροτούν το σημερινό αντιπολιτευτικό μέτωπο–, αλλά και τόσο πολιτική τελικά, όσο δείχνει η αποκήρυξη συμμετοχής σε κόμματα, συνδικάτα, φορείς της κοινωνίας. Το κατάλληλο ζεστό μαξιλάρι για την επώαση του αυγού του φιδιού. </w:t>
      </w:r>
    </w:p>
    <w:p w14:paraId="1CCA277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«Διαμαρτύρεται ο κόσμος στις πλατείες», μας είπαν άλλοι ομιλητές από την Αντιπολίτευση. Διαμαρτύρεται για τους φόρους και τις περικοπές που έφερε η </w:t>
      </w:r>
      <w:r>
        <w:rPr>
          <w:rFonts w:eastAsia="Times New Roman"/>
          <w:szCs w:val="24"/>
        </w:rPr>
        <w:t>Κυβέρνηση</w:t>
      </w:r>
      <w:r>
        <w:rPr>
          <w:rFonts w:eastAsia="Times New Roman" w:cs="Times New Roman"/>
          <w:szCs w:val="24"/>
        </w:rPr>
        <w:t xml:space="preserve">. Εσείς για ποια πράγματα διαμαρτύρεστε; Για το δωρεάν ρεύμα και το νερό σε ευάλωτα νοικοκυριά; Για την επιδότηση ενοικίου σε είκοσι δύο χιλιάδες νοικοκυριά; Για την κάρτα αλληλεγγύης σε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δικαιούχους; Για την πρόσβαση δυόμισι εκατομμυρίων ανασφάλιστων στη δημόσια υγεία; Για τον αναπροσανατολισμό των προγραμμάτων απασχόλησης; Για την προστασία της πρώτης κατοικίας σε όλους τους τύπους δανείων; Για τη σύλληψη της μεγάλης φοροδιαφυγής; Για το άνοιγμα της λίστας </w:t>
      </w:r>
      <w:proofErr w:type="spellStart"/>
      <w:r>
        <w:rPr>
          <w:rFonts w:eastAsia="Times New Roman" w:cs="Times New Roman"/>
          <w:szCs w:val="24"/>
        </w:rPr>
        <w:t>Λαγκάρντ</w:t>
      </w:r>
      <w:proofErr w:type="spellEnd"/>
      <w:r>
        <w:rPr>
          <w:rFonts w:eastAsia="Times New Roman" w:cs="Times New Roman"/>
          <w:szCs w:val="24"/>
        </w:rPr>
        <w:t xml:space="preserve">, </w:t>
      </w:r>
      <w:proofErr w:type="spellStart"/>
      <w:r>
        <w:rPr>
          <w:rFonts w:eastAsia="Times New Roman" w:cs="Times New Roman"/>
          <w:szCs w:val="24"/>
        </w:rPr>
        <w:t>Μπόγιαρνς</w:t>
      </w:r>
      <w:proofErr w:type="spellEnd"/>
      <w:r>
        <w:rPr>
          <w:rFonts w:eastAsia="Times New Roman" w:cs="Times New Roman"/>
          <w:szCs w:val="24"/>
        </w:rPr>
        <w:t xml:space="preserve"> και άλλων; Για την αύξηση των τουριστικών ροών σε ύψη ρεκόρ; Για το νέο πλαίσιο στις δημόσιες συμβάσεις; Για την αλλαγή από το πελατειακό κράτος σε ένα κράτος φιλικό προς τους πολίτες; Για την πάταξη του λαθρεμπορίου; Ή μήπως διαμαρτύρεστε εν τέλει για την εξέταση των θαλασσοδανείων που δόθηκαν σε κόμματα και μέσα επικοινωνίας στα χρόνια της κρίσης; </w:t>
      </w:r>
    </w:p>
    <w:p w14:paraId="1CCA277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BF5C63">
        <w:rPr>
          <w:rFonts w:eastAsia="Times New Roman" w:cs="Times New Roman"/>
          <w:b/>
          <w:szCs w:val="24"/>
        </w:rPr>
        <w:t>ΑΝΑΣΤΑΣΙΑ ΧΡΙΣΤΟΔΟΥΛΟΠΟΥΛΟΥ</w:t>
      </w:r>
      <w:r>
        <w:rPr>
          <w:rFonts w:eastAsia="Times New Roman" w:cs="Times New Roman"/>
          <w:szCs w:val="24"/>
        </w:rPr>
        <w:t>)</w:t>
      </w:r>
    </w:p>
    <w:p w14:paraId="1CCA277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Νωρίτερα χθες η εισηγήτρια της Νέας Δημοκρατίας είχε υποστηρίξει ότι «εμείς είχαμε πολλά επενδυτικά σχέδια, η σημερινή </w:t>
      </w:r>
      <w:r>
        <w:rPr>
          <w:rFonts w:eastAsia="Times New Roman"/>
          <w:szCs w:val="24"/>
        </w:rPr>
        <w:t>Κυβέρνηση</w:t>
      </w:r>
      <w:r>
        <w:rPr>
          <w:rFonts w:eastAsia="Times New Roman" w:cs="Times New Roman"/>
          <w:szCs w:val="24"/>
        </w:rPr>
        <w:t xml:space="preserve"> έχει να παρουσιάσει μόνο μείωση εξαγωγών, μείωση του τζίρου των επιχειρήσεων, λουκέτα, ανεργία και μείωση ακόμα και του τουριστικού ρεύματος». Σας απάντησε ο Υπουργός Οικονομίας κ. Σταθάκης ότι χρησιμοποιείτε λάθος δείκτες. Κάνετε επιλεκτική χρήση δεικτών και για τις εξαγωγές και για τον τουρισμό. </w:t>
      </w:r>
    </w:p>
    <w:p w14:paraId="1CCA277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άντε, τον Σταθάκη δεν τον εμπιστεύεστε. Τα στοιχεία του ΣΕΒ τα εμπιστεύεστε; Διότι επαναλαμβάνει ακριβώς τα ίδια στο τελευταίο του δελτίο, του μηνός Ιουνίου. Εάν δεν έπεσε στην αντίληψή σας, το καταθέτω στα Πρακτικά, για να μπορέσετε να το αναζητήσετε και να βρείτε τις επιβεβαιώσεις που ψάχνετε. Για όλα αυτά μας κατηγορείτε, λοιπόν. </w:t>
      </w:r>
    </w:p>
    <w:p w14:paraId="1CCA277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Συμεών </w:t>
      </w:r>
      <w:proofErr w:type="spellStart"/>
      <w:r>
        <w:rPr>
          <w:rFonts w:eastAsia="Times New Roman" w:cs="Times New Roman"/>
          <w:szCs w:val="24"/>
        </w:rPr>
        <w:t>Μπαλλής</w:t>
      </w:r>
      <w:proofErr w:type="spellEnd"/>
      <w:r>
        <w:rPr>
          <w:rFonts w:eastAsia="Times New Roman" w:cs="Times New Roman"/>
          <w:szCs w:val="24"/>
        </w:rPr>
        <w:t xml:space="preserve"> καταθέτει για τα Πρακτικά το προαναφερθέν έγγραφο του ΣΕΒ, το οποίο βρίσκεται στο αρχείο του Τμήματος Γραμματείας της Διεύθυνσης Στενογραφίας και Πρακτικών της Βουλής)</w:t>
      </w:r>
    </w:p>
    <w:p w14:paraId="1CCA277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77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–και σας ευχαριστώ για την ανοχή σας-, θα ήθελα να πω το εξής. Στο δικό σας «παραιτηθείτε», εμείς σας λέμε να αφουγκραστείτε. Αφουγκραστείτε την κοινωνία, που σας επισημαίνει σε όλους τους τόνους ότι δεν μπορείτε να υπόσχεστε το μέλλον, επικαλούμενοι τα υλικά, τα πρόσωπα, τις ιδέες και τις πρακτικές του χθες. </w:t>
      </w:r>
    </w:p>
    <w:p w14:paraId="1CCA277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CCA2778"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77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Τον λόγο έχει τώρα για πέντε λεπτά ο κ. </w:t>
      </w:r>
      <w:proofErr w:type="spellStart"/>
      <w:r>
        <w:rPr>
          <w:rFonts w:eastAsia="Times New Roman" w:cs="Times New Roman"/>
          <w:szCs w:val="24"/>
        </w:rPr>
        <w:t>Ζεϊμπέκ</w:t>
      </w:r>
      <w:proofErr w:type="spellEnd"/>
      <w:r>
        <w:rPr>
          <w:rFonts w:eastAsia="Times New Roman" w:cs="Times New Roman"/>
          <w:szCs w:val="24"/>
        </w:rPr>
        <w:t xml:space="preserve"> Χουσεΐν. </w:t>
      </w:r>
    </w:p>
    <w:p w14:paraId="1CCA277A"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ΧΟΥΣΕΪΝ ΖΕΪΜΠΕΚ:</w:t>
      </w:r>
      <w:r>
        <w:rPr>
          <w:rFonts w:eastAsia="Times New Roman" w:cs="Times New Roman"/>
          <w:szCs w:val="24"/>
        </w:rPr>
        <w:t xml:space="preserve"> Ευχαριστώ, κυρία Πρόεδρε. </w:t>
      </w:r>
    </w:p>
    <w:p w14:paraId="1CCA277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Συνάδελφοι Βουλευτές, ο νέος αναπτυξιακός νόμος που συζητάμε σήμερα στην Ολομέλεια είναι η απόδειξη ότι η </w:t>
      </w:r>
      <w:r>
        <w:rPr>
          <w:rFonts w:eastAsia="Times New Roman"/>
          <w:szCs w:val="24"/>
        </w:rPr>
        <w:t>Κυβέρνηση</w:t>
      </w:r>
      <w:r>
        <w:rPr>
          <w:rFonts w:eastAsia="Times New Roman" w:cs="Times New Roman"/>
          <w:szCs w:val="24"/>
        </w:rPr>
        <w:t xml:space="preserve"> θέτει ως βασική προτεραιότητα τη δημιουργία ενός νέου πλαισίου ανάπτυξης και παραγωγικής ανασυγκρότησης της χώρας. </w:t>
      </w:r>
    </w:p>
    <w:p w14:paraId="1CCA277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Αντίθετα με τους προηγούμενους αναπτυξιακούς νόμους, οι οποίοι δεν είχαν μακροπρόθεσμο στόχο και όραμα για την ενίσχυση της οικονομίας, ο νέος αναπτυξιακός νόμος αποτελεί ένα πολύτιμο εργαλείο προς την αναδιάρθρωση της οικονομίας, αποφεύγοντας αγκυλώσεις του παρελθόντος. </w:t>
      </w:r>
    </w:p>
    <w:p w14:paraId="1CCA277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θα πρέπει, λοιπόν, να θεωρούμε τον νέο αναπτυξιακό νόμο απλά ως έναν μηχανισμό παροχής ρευστότητας με ενισχύσεις σε καθιερωμένους κλάδους, όπως οι προηγούμενοι. </w:t>
      </w:r>
    </w:p>
    <w:p w14:paraId="1CCA277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Χαρακτηριστικό είναι το γεγονός ότι τα προηγούμενα επενδυτικά σχέδια που ενισχύθηκαν ήταν σε μεγάλο βαθμό χαμηλής τεχνολογίας, ενώ οι δύο βασικοί κλάδοι που ενισχύθηκαν ήταν η ενέργεια και ο τουρισμός. </w:t>
      </w:r>
    </w:p>
    <w:p w14:paraId="1CCA277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βασικό μειονέκτημά τους, όμως, ήταν ότι το μεγαλύτερο μέρος των ενισχύσεων συγκεντρωνόταν γύρω από λίγες επιχειρήσεις, οι οποίες και απορροφούσαν τεράστια χρηματικά ποσά, χωρίς να διασφαλίζεται η ενίσχυση των μικρομεσαίων επιχειρήσεων. </w:t>
      </w:r>
    </w:p>
    <w:p w14:paraId="1CCA278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Παράλληλα, ανέκαθεν υπήρχε πρόβλεψη για την κάμψη των ανισοτήτων ανά περιφέρεια, χωρίς αυτό να σημαίνει και αξιόλογη πρόοδο προς αυτή την κατεύθυνση, με αποτέλεσμα πολλές περιοχές να αποτελούν τον φτωχό συγγενή της Αττικής. </w:t>
      </w:r>
    </w:p>
    <w:p w14:paraId="1CCA278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νέος αναπτυξιακός νόμος, λοιπόν, κινείται σε διαφορετική κατεύθυνση από τους προηγούμενους νόμους, καθώς για εμάς αποτελεί εργαλείο για μια δίκαιη ανάπτυξη.</w:t>
      </w:r>
    </w:p>
    <w:p w14:paraId="1CCA278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ενίσχυση κυρίως των κλάδων της τεχνολογίας, πληροφορικής, επικοινωνιών και </w:t>
      </w:r>
      <w:proofErr w:type="spellStart"/>
      <w:r>
        <w:rPr>
          <w:rFonts w:eastAsia="Times New Roman" w:cs="Times New Roman"/>
          <w:szCs w:val="24"/>
        </w:rPr>
        <w:t>αγροδιατροφικής</w:t>
      </w:r>
      <w:proofErr w:type="spellEnd"/>
      <w:r>
        <w:rPr>
          <w:rFonts w:eastAsia="Times New Roman" w:cs="Times New Roman"/>
          <w:szCs w:val="24"/>
        </w:rPr>
        <w:t xml:space="preserve"> αλυσίδας καταδεικνύει την πρόθεση της Κυβέρνησης να αξιοποιήσει τον παραγωγικό πλούτο της χώρας. </w:t>
      </w:r>
    </w:p>
    <w:p w14:paraId="1CCA278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σημείο στο οποίο θα ήθελα να σταθώ ιδιαιτέρως είναι η μέριμνα του νέου αναπτυξιακού νόμου για τις ειδικές περιοχές ενίσχυσης. Είναι δεδομένο ότι με τις επιλογές των προηγούμενων κυβερνήσεων, την κακοδιαχείριση και τις συνέπειες των μνημονίων ορισμένες περιοχές επλήγησαν περισσότερο. </w:t>
      </w:r>
    </w:p>
    <w:p w14:paraId="1CCA278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Σε προηγούμενους αναπτυξιακούς νόμους, παρ’ όλο που υπήρχε η μέριμνα της περιφερειακής διάστασης, το χάσμα δεν έκλεισε. Ειδικά η Περιφέρεια Ανατολικής Μακεδονίας και Θράκης βρισκόταν πολύ ψηλά σε επενδύσεις, οι οποίες δεν απέφεραν τα αναμενόμενα, αλλά αντίθετα οδήγησαν την οικονομία της ανατολικής Μακεδονίας και Θράκης σε πολύ χαμηλά επίπεδα, καθιστώντας τη από τις πιο φτωχές περιοχές, με τεράστια ποσοστά ανεργίας για τους πολίτες και αυτό γιατί οι προηγούμενοι αναπτυξιακοί νόμοι παρείχαν απλόχερα τα κεφάλαιά τους χωρίς ένα συγκεκριμένο σχέδιο για την περιοχή, με αποτέλεσμα να έχει μετατραπεί η ανατολική Μακεδονία και Θράκη σε αποθήκη κουφαριών και χρεοκοπημένων επιχειρήσεων, αφήνοντας πίσω τους χιλιάδες ανέργους, οι οποίοι είχαν μόνη διαφυγή τη μετανάστευση. </w:t>
      </w:r>
    </w:p>
    <w:p w14:paraId="1CCA278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νέος αναπτυξιακός νόμος έρχεται να καλύψει αυτό το κενό και διαμορφώνει για πρώτη φορά ένα σχέδιο για ειδικές περιοχές ενίσχυσης, που εξασφαλίζει τη βιωσιμότητα των επιχειρήσεων. Σε αυτή την κατεύθυνση κινείται η στροφή προς τις φοροαπαλλαγές, με σταθερό φορολογικό περιβάλλον, αλλά και επιχορηγήσεις, σε μεγαλύτερο ποσοστό από το επιτρεπόμενο, για την ενίσχυση νέων επενδύσεων. Συγκεκριμένα, τα επιπλέον κίνητρα των περιοχών αυτών είναι η επιχορήγηση στο 100% του επιτρεπόμενου ορίου, φοροαπαλλαγές, σταθεροί φορολογικοί συντελεστές, επιδότηση μισθολογικού κόστους και άλλα. </w:t>
      </w:r>
    </w:p>
    <w:p w14:paraId="1CCA278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 τον Νομό Ξάνθης συμπεριλαμβάνονται οκτώ περιοχές: της Ξάνθης, της Σταυρούπολης, της Βιστωνίδας, του </w:t>
      </w:r>
      <w:proofErr w:type="spellStart"/>
      <w:r>
        <w:rPr>
          <w:rFonts w:eastAsia="Times New Roman" w:cs="Times New Roman"/>
          <w:szCs w:val="24"/>
        </w:rPr>
        <w:t>Σελέρου</w:t>
      </w:r>
      <w:proofErr w:type="spellEnd"/>
      <w:r>
        <w:rPr>
          <w:rFonts w:eastAsia="Times New Roman" w:cs="Times New Roman"/>
          <w:szCs w:val="24"/>
        </w:rPr>
        <w:t xml:space="preserve">, της </w:t>
      </w:r>
      <w:proofErr w:type="spellStart"/>
      <w:r>
        <w:rPr>
          <w:rFonts w:eastAsia="Times New Roman" w:cs="Times New Roman"/>
          <w:szCs w:val="24"/>
        </w:rPr>
        <w:t>Μύκης</w:t>
      </w:r>
      <w:proofErr w:type="spellEnd"/>
      <w:r>
        <w:rPr>
          <w:rFonts w:eastAsia="Times New Roman" w:cs="Times New Roman"/>
          <w:szCs w:val="24"/>
        </w:rPr>
        <w:t xml:space="preserve">, των Θερμών, της Κοτύλης, και των </w:t>
      </w:r>
      <w:proofErr w:type="spellStart"/>
      <w:r>
        <w:rPr>
          <w:rFonts w:eastAsia="Times New Roman" w:cs="Times New Roman"/>
          <w:szCs w:val="24"/>
        </w:rPr>
        <w:t>Σατρών</w:t>
      </w:r>
      <w:proofErr w:type="spellEnd"/>
      <w:r>
        <w:rPr>
          <w:rFonts w:eastAsia="Times New Roman" w:cs="Times New Roman"/>
          <w:szCs w:val="24"/>
        </w:rPr>
        <w:t xml:space="preserve">. Όλες αυτές οι περιοχές έχουν εξαιρετικές δυνατότητες προσέλκυσης επενδύσεων, τόσο του </w:t>
      </w:r>
      <w:proofErr w:type="spellStart"/>
      <w:r>
        <w:rPr>
          <w:rFonts w:eastAsia="Times New Roman" w:cs="Times New Roman"/>
          <w:szCs w:val="24"/>
        </w:rPr>
        <w:t>αγροτουρισμού</w:t>
      </w:r>
      <w:proofErr w:type="spellEnd"/>
      <w:r>
        <w:rPr>
          <w:rFonts w:eastAsia="Times New Roman" w:cs="Times New Roman"/>
          <w:szCs w:val="24"/>
        </w:rPr>
        <w:t xml:space="preserve"> όσο και του θεραπευτικού τουρισμού, και η πρόταση της Κυβέρνησης να ενισχύσει και ορεινές περιοχές είναι καθοριστικής σημασίας για εμάς για την περιοχή. </w:t>
      </w:r>
    </w:p>
    <w:p w14:paraId="1CCA278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Τελικά, έχουμε μπροστά μας έναν αναπτυξιακό νόμο που έρχεται να καλύψει τις παθογένειες όλων των προηγούμενων κυβερνήσεων, που </w:t>
      </w:r>
      <w:proofErr w:type="spellStart"/>
      <w:r>
        <w:rPr>
          <w:rFonts w:eastAsia="Times New Roman" w:cs="Times New Roman"/>
          <w:szCs w:val="24"/>
        </w:rPr>
        <w:t>αρέσκονταν</w:t>
      </w:r>
      <w:proofErr w:type="spellEnd"/>
      <w:r>
        <w:rPr>
          <w:rFonts w:eastAsia="Times New Roman" w:cs="Times New Roman"/>
          <w:szCs w:val="24"/>
        </w:rPr>
        <w:t xml:space="preserve"> στο να μοιράζουν χρήμα σε μεγάλες και λίγες επιχειρήσεις, κυρίως, χωρίς αυτές να αποδίδουν τα αναμενόμενα στο κράτος, οδηγώντας στα σημερινά αποτελέσματα. </w:t>
      </w:r>
    </w:p>
    <w:p w14:paraId="1CCA278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Βασική μας στόχευση είναι ο παρών αναπτυξιακός νόμος να είναι πραγματικά αναπτυξιακός και να οδηγήσει τη χώρα στη δίκαιη ανάπτυξη, στη δημιουργία νέων θέσεων εργασίας, στη στήριξη των ειδικών περιοχών ενίσχυσης και να επενδύσουμε στις παραγωγικές δυνατότητες της χώρας και στις μικρομεσαίες επιχειρήσεις. </w:t>
      </w:r>
    </w:p>
    <w:p w14:paraId="1CCA278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Μέσα από την αξιοποίηση των πλεονεκτημάτων κάθε περιοχής της χώρας ενισχύουμε νέες επιχειρήσεις και στηρίζουμε τις παλιές. Ευελπιστούμε ο νέος αναπτυξιακός νόμος σε συνδυασμό με τα προγράμματα του ΕΣΠΑ και το νέο Πρόγραμμα Αγροτικής Ανάπτυξης να οδηγήσουν στην πραγματική εκκίνηση της οικονομίας και του πρωτογενούς τομέα, με υγιείς συνεταιρισμούς και στήριξη της αγροτικής παραγωγής. Οι τομείς αυτοί είναι η ραχοκοκαλιά της οικονομίας. Για να γίνουμε ανταγωνιστικοί στις ευρωπαϊκές αγορές, επιδιώκουμε αύξηση της παραγωγής με ιδιωτικά προϊόντα και υπηρεσίες. Μόνο με αυτόν τον τρόπο θα αντιστρέψουμε το κλίμα και στη Θράκη και σε όλη την Ελλάδα. </w:t>
      </w:r>
    </w:p>
    <w:p w14:paraId="1CCA278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CCA278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Μισό λεπτό, κυρία Πρόεδρε. </w:t>
      </w:r>
    </w:p>
    <w:p w14:paraId="1CCA278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δηλώσω τη συμπαράστασή μου στους πολίτες του Δήμου </w:t>
      </w:r>
      <w:proofErr w:type="spellStart"/>
      <w:r>
        <w:rPr>
          <w:rFonts w:eastAsia="Times New Roman" w:cs="Times New Roman"/>
          <w:szCs w:val="24"/>
        </w:rPr>
        <w:t>Αρριανών</w:t>
      </w:r>
      <w:proofErr w:type="spellEnd"/>
      <w:r>
        <w:rPr>
          <w:rFonts w:eastAsia="Times New Roman" w:cs="Times New Roman"/>
          <w:szCs w:val="24"/>
        </w:rPr>
        <w:t xml:space="preserve"> στον Νομό Ροδόπης για τις πλημμύρες που είχαμε χθες και στους πολίτες του Δήμου Αβδήρων και ειδικά της </w:t>
      </w:r>
      <w:proofErr w:type="spellStart"/>
      <w:r>
        <w:rPr>
          <w:rFonts w:eastAsia="Times New Roman" w:cs="Times New Roman"/>
          <w:szCs w:val="24"/>
        </w:rPr>
        <w:t>Γενισέας</w:t>
      </w:r>
      <w:proofErr w:type="spellEnd"/>
      <w:r>
        <w:rPr>
          <w:rFonts w:eastAsia="Times New Roman" w:cs="Times New Roman"/>
          <w:szCs w:val="24"/>
        </w:rPr>
        <w:t xml:space="preserve"> για τις καταστροφές που προκλήθηκαν από τον ανεμοστρόβιλο και μετέπειτα το χαλάζι, που προκάλεσε σοβαρές ζημιές σε σπίτια, σε καλλιεργήσιμες εκτάσεις και στο καταφύγιο του χωριού. </w:t>
      </w:r>
    </w:p>
    <w:p w14:paraId="1CCA278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κρατικός μηχανισμός και όλοι μας με κάθε μέσο οφείλουμε να κινητοποιούμαστε άμεσα, ώστε να επουλωθούν οι πληγές των κατοίκων σε αυτές τις κρίσιμες στιγμές. </w:t>
      </w:r>
    </w:p>
    <w:p w14:paraId="1CCA278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CCA278F"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790"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τον κ. </w:t>
      </w:r>
      <w:proofErr w:type="spellStart"/>
      <w:r>
        <w:rPr>
          <w:rFonts w:eastAsia="Times New Roman" w:cs="Times New Roman"/>
          <w:szCs w:val="24"/>
        </w:rPr>
        <w:t>Ζεϊμπέκ</w:t>
      </w:r>
      <w:proofErr w:type="spellEnd"/>
      <w:r>
        <w:rPr>
          <w:rFonts w:eastAsia="Times New Roman" w:cs="Times New Roman"/>
          <w:szCs w:val="24"/>
        </w:rPr>
        <w:t xml:space="preserve">. </w:t>
      </w:r>
    </w:p>
    <w:p w14:paraId="1CCA279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κ. </w:t>
      </w:r>
      <w:proofErr w:type="spellStart"/>
      <w:r>
        <w:rPr>
          <w:rFonts w:eastAsia="Times New Roman" w:cs="Times New Roman"/>
          <w:szCs w:val="24"/>
        </w:rPr>
        <w:t>Χαρίτσης</w:t>
      </w:r>
      <w:proofErr w:type="spellEnd"/>
      <w:r>
        <w:rPr>
          <w:rFonts w:eastAsia="Times New Roman" w:cs="Times New Roman"/>
          <w:szCs w:val="24"/>
        </w:rPr>
        <w:t xml:space="preserve"> για δέκα λεπτά. </w:t>
      </w:r>
    </w:p>
    <w:p w14:paraId="1CCA279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επαρκή τα δέκα λεπτά; Θα έχετε και μια ανοχή του χρόνου. </w:t>
      </w:r>
    </w:p>
    <w:p w14:paraId="1CCA279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(Υφυπουργός Οικονομίας, Ανάπτυξης και Τουρισμού): </w:t>
      </w:r>
      <w:r>
        <w:rPr>
          <w:rFonts w:eastAsia="Times New Roman" w:cs="Times New Roman"/>
          <w:szCs w:val="24"/>
        </w:rPr>
        <w:t>Ευχαριστώ, κυρία Πρόεδρε.</w:t>
      </w:r>
    </w:p>
    <w:p w14:paraId="1CCA279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μου επιτρέψετε να ξεκινήσω την ομιλία μου με μια πολύ συνοπτική αναδρομή στην ιστορία των αναπτυξιακών νόμων, για να θέσουμε τη συζήτηση στις πραγματικές της διαστάσεις. </w:t>
      </w:r>
    </w:p>
    <w:p w14:paraId="1CCA279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αναπτυξιακός νόμος είναι το παλαιότερο αναπτυξιακό θεσμικό πλαίσιο που υπάρχει στη χώρα. Τις πρώτες του μορφές, με αυτές των επιχορηγήσεων, έχουμε ήδη από τα τέλη της δεκαετίας του 1970. </w:t>
      </w:r>
    </w:p>
    <w:p w14:paraId="1CCA279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Τα κριτήρια, σύμφωνα με τα οποία προβλέπονταν τα κίνητρα και δίνονταν οι επιχορηγήσεις, ήταν ένας συνδυασμός γεωγραφικών, κλαδικών και περιγραφικών στοιχείων των επενδυτικών προτάσεων. </w:t>
      </w:r>
    </w:p>
    <w:p w14:paraId="1CCA279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Τα κριτήρια αυτά, όμως, δεν στηρίζονταν σε συγκεκριμένα αναπτυξιακά προφίλ των ελληνικών περιφερειών, αλλά εντόπιζαν μια γενική υπανάπτυξη των περιοχών και προσπαθούσαν, με τη λογική του κινήτρου, να μειώσουν τις περιφερειακές ανισότητες. Έτσι, παρά την έντονη περιφερειακή διάσταση των πρώτων αναπτυξιακών νόμων, αυτοί δεν μπόρεσαν τελικά να αντιστρέψουν την άνιση κατανομή της οικονομικής δραστηριότητας στη χώρα και δημιούργησαν μια προβληματική κατανομή πόρων μεταξύ των περιοχών και των κλάδων.</w:t>
      </w:r>
    </w:p>
    <w:p w14:paraId="1CCA279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Αργότερα, και με την είσοδο των Κοινοτικών Πλαισίων Στήριξης και του ΕΣΠΑ στις χρηματοδοτήσεις, οι αναπτυξιακοί νόμοι διασπάστηκαν εσωτερικά, με απλά κριτήρια διαχωρισμού σε αναπτυξιακούς που χρηματοδοτεί το Εθνικό Πρόγραμμα Δημοσίων Επενδύσεων και σε αναπτυξιακούς που χρηματοδοτούνται από τα ευρωπαϊκά προγράμματα, το Κοινοτικό Πλαίσιο Στήριξης και το ΕΣΠΑ.</w:t>
      </w:r>
    </w:p>
    <w:p w14:paraId="1CCA279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Τα κριτήρια αυτού του διαχωρισμού ήταν περισσότερο τυπικά και ποσοτικά και δεν διαπνέονταν από μια ενιαία φιλοσοφία αναπτυξιακής παρέμβασης και αλλαγής αναπτυξιακού προτύπου. Έτσι, όμως, ο αναπτυξιακός νόμος δεν εξυπηρετούσε ούτε τους εθνικούς στόχους ούτε τους διακριτούς στόχους των διαρθρωτικών ταμείων και της πολιτικής της περιφερειακής σύγκλισης και συνοχής. </w:t>
      </w:r>
    </w:p>
    <w:p w14:paraId="1CCA279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Κατά το διάστημα αυτό, οι αναπτυξιακοί νόμοι ουσιαστικά μετατράπηκαν σε απλούς μηχανισμούς επενδυτικής ενίσχυσης, που εξυπηρετούσαν μόνο επενδύσεις του συρμού, μην μπορώντας να αντισταθούν σε καμμία τάση διεθνούς καταμερισμού εργασίας και </w:t>
      </w:r>
      <w:proofErr w:type="spellStart"/>
      <w:r>
        <w:rPr>
          <w:rFonts w:eastAsia="Times New Roman" w:cs="Times New Roman"/>
          <w:szCs w:val="24"/>
        </w:rPr>
        <w:t>τριτογενοποίησης</w:t>
      </w:r>
      <w:proofErr w:type="spellEnd"/>
      <w:r>
        <w:rPr>
          <w:rFonts w:eastAsia="Times New Roman" w:cs="Times New Roman"/>
          <w:szCs w:val="24"/>
        </w:rPr>
        <w:t xml:space="preserve"> της οικονομίας. Αντίθετα, επιβάρυναν δυσανάλογα το εμπορικό ισοζύγιο της χώρας με αγορά κεφαλαιουχικού εξοπλισμού, χωρίς αυτός ο εξοπλισμός να μπει στην υπηρεσία μιας άλλου τύπου ανάπτυξης.</w:t>
      </w:r>
    </w:p>
    <w:p w14:paraId="1CCA279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Οι προηγούμενοι και πιο πρόσφατοι αναπτυξιακοί νόμοι δεν άλλαξαν, λοιπόν, τη διάρθρωση της οικονομίας. Υπήρξε απουσία καθαρής στόχευσης και οράματος και ο ρόλος περιορίστηκε σε έναν μηχανισμό παροχής ρευστότητας, ενισχύοντας καθιερωμένους κλάδους, διστάζοντας να θέσουν διαφορετικές κλαδικές ή οριζόντιες στοχεύσεις.</w:t>
      </w:r>
    </w:p>
    <w:p w14:paraId="1CCA279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Το αποτέλεσμα ήταν να παραχθεί χαμηλή προστιθέμενη αξία, με αποτελέσματα που βιώσαμε όλοι. Ένα σαθρό αναπτυξιακό μοντέλο, που βασιζόταν σε φούσκες, το οποίο με την κατάρρευσή του οδήγησε τελικά στην αποδιάρθρωση της παραγωγής και στη βαθιά οικονομική κρίση, την οποία και σήμερα βιώνουμε.</w:t>
      </w:r>
    </w:p>
    <w:p w14:paraId="1CCA279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Τις στρεβλώσεις που παρήγαγαν αυτές οι πολιτικές –</w:t>
      </w:r>
      <w:proofErr w:type="spellStart"/>
      <w:r>
        <w:rPr>
          <w:rFonts w:eastAsia="Times New Roman" w:cs="Times New Roman"/>
          <w:szCs w:val="24"/>
        </w:rPr>
        <w:t>υπερσυγκέντρωση</w:t>
      </w:r>
      <w:proofErr w:type="spellEnd"/>
      <w:r>
        <w:rPr>
          <w:rFonts w:eastAsia="Times New Roman" w:cs="Times New Roman"/>
          <w:szCs w:val="24"/>
        </w:rPr>
        <w:t xml:space="preserve"> ενισχύσεων, δημιουργία υπέρογκων χρεών προς επενδυτές μέσω των </w:t>
      </w:r>
      <w:proofErr w:type="spellStart"/>
      <w:r>
        <w:rPr>
          <w:rFonts w:eastAsia="Times New Roman" w:cs="Times New Roman"/>
          <w:szCs w:val="24"/>
        </w:rPr>
        <w:t>υπερδεσμεύσεων</w:t>
      </w:r>
      <w:proofErr w:type="spellEnd"/>
      <w:r>
        <w:rPr>
          <w:rFonts w:eastAsia="Times New Roman" w:cs="Times New Roman"/>
          <w:szCs w:val="24"/>
        </w:rPr>
        <w:t>, επενδύσεις χαμηλής τεχνολογίας, υψηλότατες δαπάνες, αναπαραγόμενη θέση εργασίας κ.λπ.- τις ανέλυσε χθες ο αρμόδιος Υπουργός κ. Σταθάκης. Δεν χρειάζεται να επεκταθώ.</w:t>
      </w:r>
    </w:p>
    <w:p w14:paraId="1CCA279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Όλα όμως τα παραπάνω, αυτές οι στρεβλώσεις του παρελθόντος, συνέβησαν, διότι δεν υπήρξε συνολικός σχεδιασμός από την πλευρά του κράτους για το πού θα πρέπει να κατευθυνθούν οι επενδύσεις και επικράτησε μια λογική που βασιζόταν μόνο σε μια αποσπασματική και κατά περίπτωση ενίσχυση δραστηριοτήτων.</w:t>
      </w:r>
    </w:p>
    <w:p w14:paraId="1CCA279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Εμείς, με τον νέο αναπτυξιακό νόμο, επιχειρούμε να αλλάξουμε αυτό το υπόδειγμα. Δεν θέλουμε ένα κράτος πελατειακό, που να μοιράζει μετρητά σε «ημετέρους», ούτε βεβαίως αντιλαμβανόμαστε το κράτος ως κράτος-νυχτοφύλακα. Το κράτος παρεμβαίνει ενεργά, για να διορθώσει τις στρεβλώσεις που ενίοτε παράγει η αγορά και βεβαίως για να χαράξει τις αναπτυξιακές προοπτικές. Διότι είναι πολύ σημαντικό να βρούμε τους πόρους –δημόσιους και ιδιωτικούς- για να χρηματοδοτήσουμε την οικονομία, εξίσου όμως σημαντικό είναι να κατευθύνουμε αυτούς τους πόρους σε εκείνες τις δραστηριότητες, τους γεωγραφικούς χώρους και τα παραγωγικά υποκείμενα, που θα παραγάγουν τελικά τα μέγιστα δυνατά αποτελέσματα για την οικονομία. Θέλουμε, λοιπόν, ένα κράτος επιτελικό, που δημιουργεί δίκτυα και οικονομίες κλίμακας μέσα στην οικονομία και συνδυάζει όλα τα διαθέσιμα εργαλεία πολιτικής που έχει στα χέρια του για την προώθηση του στρατηγικού σχεδίου.</w:t>
      </w:r>
    </w:p>
    <w:p w14:paraId="1CCA27A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Εμείς δεν μιλάμε περί ανάπτυξης, γενικώς και αορίστως. Για εμάς η ανάπτυξη έχει σαφές πολιτικό και κοινωνικό περιεχόμενο. Ανάπτυξη δεν μπορεί να είναι η συρρίκνωση μισθών και συντάξεων ούτε η μετατροπή της χώρας σε μια τεράστια ειδική οικονομική ζώνη. Η ανάπτυξη πρέπει να είναι βιώσιμη και δίκαιη. Βιώσιμη σημαίνει ενίσχυση </w:t>
      </w:r>
      <w:proofErr w:type="spellStart"/>
      <w:r>
        <w:rPr>
          <w:rFonts w:eastAsia="Times New Roman" w:cs="Times New Roman"/>
          <w:szCs w:val="24"/>
        </w:rPr>
        <w:t>στοχευμένων</w:t>
      </w:r>
      <w:proofErr w:type="spellEnd"/>
      <w:r>
        <w:rPr>
          <w:rFonts w:eastAsia="Times New Roman" w:cs="Times New Roman"/>
          <w:szCs w:val="24"/>
        </w:rPr>
        <w:t xml:space="preserve"> παραγωγικών επενδύσεων, δημόσιων, ιδιωτικών και κοινωνικών. Δίκαιη ανάπτυξη σημαίνει αναλογικότερη κατανομή του παραγόμενου πλούτου. Μέσο αυτής της αναδιανομής είναι η περισσότερη δημοκρατία στις παραγωγικές σχέσεις.</w:t>
      </w:r>
    </w:p>
    <w:p w14:paraId="1CCA27A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Σε αυτή τη λογική, προχωρούμε σε έναν συνολικό σχεδιασμό για την καλύτερη δυνατή αξιοποίηση όλων των χρηματοδοτικών πόρων που έχουμε στη διάθεσή μας. Δεν μπορούμε και δεν πρέπει να βλέπουμε κάθε χρηματοδοτικό εργαλείο, είτε αυτό είναι το ΕΣΠΑ είτε είναι ο νέος αναπτυξιακός νόμος, αποκομμένο και ξεκολλημένο από τη συνολικότερη προσπάθεια.</w:t>
      </w:r>
    </w:p>
    <w:p w14:paraId="1CCA27A2" w14:textId="77777777" w:rsidR="00C30B9F" w:rsidRDefault="003D4032">
      <w:pPr>
        <w:spacing w:line="600" w:lineRule="auto"/>
        <w:ind w:firstLine="720"/>
        <w:jc w:val="both"/>
        <w:rPr>
          <w:rFonts w:eastAsia="Times New Roman"/>
          <w:szCs w:val="24"/>
        </w:rPr>
      </w:pPr>
      <w:r>
        <w:rPr>
          <w:rFonts w:eastAsia="Times New Roman"/>
          <w:szCs w:val="24"/>
        </w:rPr>
        <w:t xml:space="preserve">Γι’ αυτό είμαστε πάρα πολύ ευτυχείς που κατορθώσαμε το ΕΣΠΑ και ο αναπτυξιακός νόμος να </w:t>
      </w:r>
      <w:proofErr w:type="spellStart"/>
      <w:r>
        <w:rPr>
          <w:rFonts w:eastAsia="Times New Roman"/>
          <w:szCs w:val="24"/>
        </w:rPr>
        <w:t>διέπονται</w:t>
      </w:r>
      <w:proofErr w:type="spellEnd"/>
      <w:r>
        <w:rPr>
          <w:rFonts w:eastAsia="Times New Roman"/>
          <w:szCs w:val="24"/>
        </w:rPr>
        <w:t xml:space="preserve"> από την ίδια φιλοσοφία και να ακολουθούν τους ίδιους κανόνες, τόσο ως προς τη χρηματοδότηση των επενδυτικών σχεδίων για τους τομείς και τους κλάδους οι οποίοι είναι επιλέξιμοι αλλά και ως προς την επενδυτική λογική, η οποία ακολουθείται. Ξεφεύγουμε από μια απλή επιδοματική λογική, η οποία επικρατούσε στο παρελθόν, και μπαίνουμε στη χρήση πιο σύνθετων εργαλείων, τα οποία θα μας δώσουν τη δυνατότητα να έχουμε μεγιστοποίηση των πολλαπλασιαστικών αποτελεσμάτων για την οικονομία. </w:t>
      </w:r>
    </w:p>
    <w:p w14:paraId="1CCA27A3" w14:textId="77777777" w:rsidR="00C30B9F" w:rsidRDefault="003D4032">
      <w:pPr>
        <w:spacing w:line="600" w:lineRule="auto"/>
        <w:ind w:firstLine="720"/>
        <w:jc w:val="both"/>
        <w:rPr>
          <w:rFonts w:eastAsia="Times New Roman"/>
          <w:szCs w:val="24"/>
        </w:rPr>
      </w:pPr>
      <w:r>
        <w:rPr>
          <w:rFonts w:eastAsia="Times New Roman"/>
          <w:szCs w:val="24"/>
        </w:rPr>
        <w:t xml:space="preserve">Όπως γνωρίζετε, στο ΕΣΠΑ έχουν αναγνωριστεί οκτώ βασικοί τομείς προτεραιότητας. Αυτοί ακριβώς οι ίδιοι τομείς προτεραιότητας αναγνωρίζονται και στον αναπτυξιακό νόμο. Και, βεβαίως, πόροι του ΕΣΠΑ έχουν δεσμευθεί, έτσι ώστε να καλύψουν ανάγκες του νέου αναπτυξιακού νόμου. </w:t>
      </w:r>
    </w:p>
    <w:p w14:paraId="1CCA27A4" w14:textId="77777777" w:rsidR="00C30B9F" w:rsidRDefault="003D4032">
      <w:pPr>
        <w:spacing w:line="600" w:lineRule="auto"/>
        <w:ind w:firstLine="720"/>
        <w:jc w:val="both"/>
        <w:rPr>
          <w:rFonts w:eastAsia="Times New Roman"/>
          <w:szCs w:val="24"/>
        </w:rPr>
      </w:pPr>
      <w:r>
        <w:rPr>
          <w:rFonts w:eastAsia="Times New Roman"/>
          <w:szCs w:val="24"/>
        </w:rPr>
        <w:t xml:space="preserve">Σχετικά με τη φιλοσοφία του νέου νόμου, θα πρέπει να πούμε ότι ο νόμος στοχεύει στη διεύρυνση της εξαγωγικής βάσης της ελληνικής οικονομίας. Εντάσσεται, λοιπόν, στο πλαίσιο δημιουργίας του νέου παραγωγικού μοντέλου που ήδη υλοποιούμε. Ταυτόχρονα, στοχεύει στη δημιουργία καινοτομικών προϊόντων και υπηρεσιών υψηλής προστιθέμενης αξίας. Και μέσω του αναπτυξιακού νόμου, ο στόχος είναι να φέρουμε στο προσκήνιο της παραγωγικής διαδικασίας αυτά τα στρώματα, τους νέους επιστήμονες και τους νέους επιχειρηματίες, τα οποία θα αναλάβουν να πάρουν πάνω τους την υπόθεση της ανάπτυξης. </w:t>
      </w:r>
    </w:p>
    <w:p w14:paraId="1CCA27A5" w14:textId="77777777" w:rsidR="00C30B9F" w:rsidRDefault="003D4032">
      <w:pPr>
        <w:spacing w:line="600" w:lineRule="auto"/>
        <w:ind w:firstLine="720"/>
        <w:jc w:val="both"/>
        <w:rPr>
          <w:rFonts w:eastAsia="Times New Roman"/>
          <w:szCs w:val="24"/>
        </w:rPr>
      </w:pPr>
      <w:r>
        <w:rPr>
          <w:rFonts w:eastAsia="Times New Roman"/>
          <w:szCs w:val="24"/>
        </w:rPr>
        <w:t xml:space="preserve">Ο αναπτυξιακός νόμος δεν είναι ένας νόμος γενικός, που απευθύνεται αδιαφοροποίητα σε όλους, αλλά απαντά σε συγκεκριμένα προβλήματα. Εξειδικεύεται σε οκτώ επιμέρους καθεστώτα ενίσχυσης, με διαφορετική στόχευση το καθένα, μέσα από τα οποία, πλέον, θα υλοποιείται το έργο του. </w:t>
      </w:r>
    </w:p>
    <w:p w14:paraId="1CCA27A6" w14:textId="77777777" w:rsidR="00C30B9F" w:rsidRDefault="003D4032">
      <w:pPr>
        <w:spacing w:line="600" w:lineRule="auto"/>
        <w:ind w:firstLine="720"/>
        <w:jc w:val="both"/>
        <w:rPr>
          <w:rFonts w:eastAsia="Times New Roman"/>
          <w:szCs w:val="24"/>
        </w:rPr>
      </w:pPr>
      <w:r>
        <w:rPr>
          <w:rFonts w:eastAsia="Times New Roman"/>
          <w:szCs w:val="24"/>
        </w:rPr>
        <w:t xml:space="preserve">Θα μου επιτρέψετε να σταθώ σε μερικά από αυτά, εντελώς ενδεικτικά βεβαίως, γιατί και ο χρόνος είναι πολύ περιορισμένος, για να αναδειχθεί και η συμπληρωματικότητα με τα άλλα εργαλεία, όπως είναι το ΕΣΠΑ. </w:t>
      </w:r>
    </w:p>
    <w:p w14:paraId="1CCA27A7" w14:textId="77777777" w:rsidR="00C30B9F" w:rsidRDefault="003D4032">
      <w:pPr>
        <w:spacing w:line="600" w:lineRule="auto"/>
        <w:ind w:firstLine="720"/>
        <w:jc w:val="both"/>
        <w:rPr>
          <w:rFonts w:eastAsia="Times New Roman"/>
          <w:szCs w:val="24"/>
        </w:rPr>
      </w:pPr>
      <w:r>
        <w:rPr>
          <w:rFonts w:eastAsia="Times New Roman"/>
          <w:szCs w:val="24"/>
        </w:rPr>
        <w:t xml:space="preserve">Πρώτον, ενισχύσεις μηχανολογικού εξοπλισμού: Στόχος είναι η ταχεία ένταξη επιχειρήσεων κάθε τύπου για απόκτηση μηχανολογικού εξοπλισμού και μεταφορικών μέσων χωρίς διαγωνιστική διαδικασία και καταβολή της ενίσχυσης άμεσα με τη διενέργεια διοικητικών ελέγχων.  Συμβάλλουμε έτσι στην αναβάθμιση της επιχείρησης και λειτουργούμε συμπληρωματικά προς αντίστοιχες δράσεις του ΕΣΠΑ για την επέκταση της δραστηριότητας των υφιστάμενων μικρομεσαίων επιχειρήσεων. Για πρώτη φορά, μάλιστα, δίνονται κίνητρα για την απόκτηση μεταχειρισμένου μηχανολογικού εξοπλισμού, κάτι που θα δώσει την ευκαιρία για την αξιοποίηση </w:t>
      </w:r>
      <w:proofErr w:type="spellStart"/>
      <w:r>
        <w:rPr>
          <w:rFonts w:eastAsia="Times New Roman"/>
          <w:szCs w:val="24"/>
        </w:rPr>
        <w:t>αργούντος</w:t>
      </w:r>
      <w:proofErr w:type="spellEnd"/>
      <w:r>
        <w:rPr>
          <w:rFonts w:eastAsia="Times New Roman"/>
          <w:szCs w:val="24"/>
        </w:rPr>
        <w:t xml:space="preserve"> παραγωγικού δυναμικού.</w:t>
      </w:r>
    </w:p>
    <w:p w14:paraId="1CCA27A8" w14:textId="77777777" w:rsidR="00C30B9F" w:rsidRDefault="003D4032">
      <w:pPr>
        <w:spacing w:line="600" w:lineRule="auto"/>
        <w:ind w:firstLine="720"/>
        <w:jc w:val="both"/>
        <w:rPr>
          <w:rFonts w:eastAsia="Times New Roman"/>
          <w:szCs w:val="24"/>
        </w:rPr>
      </w:pPr>
      <w:r>
        <w:rPr>
          <w:rFonts w:eastAsia="Times New Roman"/>
          <w:szCs w:val="24"/>
        </w:rPr>
        <w:t xml:space="preserve">Δεύτερον, επενδύσεις καινοτομικού χαρακτήρα για μικρομεσαίες επιχειρήσεις: Να σημειώσω εδώ ότι μια πολύ σημαντική καινοτομία του νέου αναπτυξιακού νόμου αποτελεί η έμφαση που δίνεται στις τεχνολογίες πληροφορικής και επικοινωνιών. Οι τεχνολογίες πληροφορικής και επικοινωνιών συνεισφέρουν στην αποδοτικότερη λειτουργία του δημοσίου και των επιχειρήσεων, καθώς αυξάνουν οριζόντια τις δυνατότητες για καινοτομία σε όλους τους βιομηχανικούς και άλλους τομείς της παραγωγής, βελτιώνουν την παραγωγικότητα, βοηθούν στη βελτιστοποίηση της χρήσης των πόρων και διευκολύνουν την πρόσβαση των επιχειρήσεων στις αγορές. </w:t>
      </w:r>
    </w:p>
    <w:p w14:paraId="1CCA27A9" w14:textId="77777777" w:rsidR="00C30B9F" w:rsidRDefault="003D4032">
      <w:pPr>
        <w:spacing w:line="600" w:lineRule="auto"/>
        <w:ind w:firstLine="720"/>
        <w:jc w:val="both"/>
        <w:rPr>
          <w:rFonts w:eastAsia="Times New Roman"/>
          <w:szCs w:val="24"/>
        </w:rPr>
      </w:pPr>
      <w:r>
        <w:rPr>
          <w:rFonts w:eastAsia="Times New Roman"/>
          <w:szCs w:val="24"/>
        </w:rPr>
        <w:t xml:space="preserve">Ειδικά για την Ελλάδα, ο κλάδος των νέων τεχνολογιών είναι ένας τομέας που διαθέτει όλα τα ώριμα χαρακτηριστικά, τεχνογνωσία και ανθρώπινο δυναμικό, για να αποτελέσει ένα από τα πλέον σημαντικά άυλα πλεονεκτήματα της χώρας, στο οποίο θα επενδύσει σημαντικά στην επόμενη κρίσιμη για την ανάκαμψη περίοδο. Τόσο μέσω του ΕΣΠΑ όσο και μέσω του αναπτυξιακού νόμου, δίνουμε μεγάλη έμφαση στις τεχνολογίες πληροφορικής και επικοινωνιών, κάτι που είχε μείνει μόνο στις διακηρύξεις σε προηγούμενες αντίστοιχες προσπάθειες. </w:t>
      </w:r>
    </w:p>
    <w:p w14:paraId="1CCA27AA" w14:textId="77777777" w:rsidR="00C30B9F" w:rsidRDefault="003D4032">
      <w:pPr>
        <w:spacing w:line="600" w:lineRule="auto"/>
        <w:ind w:firstLine="720"/>
        <w:jc w:val="both"/>
        <w:rPr>
          <w:rFonts w:eastAsia="Times New Roman"/>
          <w:szCs w:val="24"/>
        </w:rPr>
      </w:pPr>
      <w:r>
        <w:rPr>
          <w:rFonts w:eastAsia="Times New Roman"/>
          <w:szCs w:val="24"/>
        </w:rPr>
        <w:t xml:space="preserve">Τρίτον, επιχειρηματικές συστάδες και </w:t>
      </w:r>
      <w:r>
        <w:rPr>
          <w:rFonts w:eastAsia="Times New Roman"/>
          <w:szCs w:val="24"/>
          <w:lang w:val="en-US"/>
        </w:rPr>
        <w:t>clusters</w:t>
      </w:r>
      <w:r>
        <w:rPr>
          <w:rFonts w:eastAsia="Times New Roman"/>
          <w:szCs w:val="24"/>
        </w:rPr>
        <w:t>: Στόχος εδώ είναι η ενίσχυση της ανταγωνιστικότητας των επιχειρήσεων που συμμετέχουν σε συνεταιριστικά σχήματα και δικτυώσεις, με σκοπό την αύξηση της συνεργατικής κουλτούρας της ελληνικής επιχειρηματικότητας, την αύξηση της παραγωγικότητας και την ενίσχυση της εξωστρέφειας. Αντίστοιχες δράσεις έχουν ήδη προκηρυχθεί και από το νέο ΕΣΠΑ.</w:t>
      </w:r>
    </w:p>
    <w:p w14:paraId="1CCA27AB" w14:textId="77777777" w:rsidR="00C30B9F" w:rsidRDefault="003D4032">
      <w:pPr>
        <w:spacing w:line="600" w:lineRule="auto"/>
        <w:ind w:firstLine="720"/>
        <w:jc w:val="both"/>
        <w:rPr>
          <w:rFonts w:eastAsia="Times New Roman"/>
          <w:szCs w:val="24"/>
        </w:rPr>
      </w:pPr>
      <w:r>
        <w:rPr>
          <w:rFonts w:eastAsia="Times New Roman"/>
          <w:szCs w:val="24"/>
        </w:rPr>
        <w:t>Τέλος, σε σχέση με τα καθεστώτα ενίσχυσης, θα μου επιτρέψετε να μιλήσω για τους ενδιάμεσους χρηματοπιστωτικούς οργανισμούς και τα ταμεία συμμετοχών, μέσω των οποίων δίνεται η δυνατότητα να αποκτήσουν οι επιχειρήσεις πρόσβαση σε κεφάλαια συμμετοχών, με σκοπό την τόνωση της ρευστότητάς τους και την επέκταση των δραστηριοτήτων τους. Εδώ η φιλοσοφία, η στόχευση, ο σχεδιασμός και η προετοιμασία είναι πολύ διαφορετικά σε σχέση με το παρελθόν.</w:t>
      </w:r>
    </w:p>
    <w:p w14:paraId="1CCA27AC" w14:textId="77777777" w:rsidR="00C30B9F" w:rsidRDefault="003D4032">
      <w:pPr>
        <w:spacing w:line="600" w:lineRule="auto"/>
        <w:ind w:firstLine="720"/>
        <w:jc w:val="both"/>
        <w:rPr>
          <w:rFonts w:eastAsia="Times New Roman"/>
          <w:szCs w:val="24"/>
        </w:rPr>
      </w:pPr>
      <w:r>
        <w:rPr>
          <w:rFonts w:eastAsia="Times New Roman"/>
          <w:szCs w:val="24"/>
        </w:rPr>
        <w:t xml:space="preserve">Να θυμίσω ότι ο σχεδιασμός χρηματοδοτικών εργαλείων του παρελθόντος δεν είχε καμμία πρόβλεψη για τις επιχειρήσεις που εντάσσονταν στους παλιούς αναπτυξιακούς νόμους, ενώ και η πορεία απορρόφησής τους ήταν τραγική. </w:t>
      </w:r>
    </w:p>
    <w:p w14:paraId="1CCA27AD" w14:textId="77777777" w:rsidR="00C30B9F" w:rsidRDefault="003D4032">
      <w:pPr>
        <w:spacing w:line="600" w:lineRule="auto"/>
        <w:ind w:firstLine="720"/>
        <w:jc w:val="both"/>
        <w:rPr>
          <w:rFonts w:eastAsia="Times New Roman"/>
          <w:szCs w:val="24"/>
        </w:rPr>
      </w:pPr>
      <w:r>
        <w:rPr>
          <w:rFonts w:eastAsia="Times New Roman"/>
          <w:szCs w:val="24"/>
        </w:rPr>
        <w:t>Όταν παραλάβαμε εμείς, η απορρόφηση από τα χρηματοδοτικά αυτά εργαλεία δεν ήταν ούτε στο 1/3 των πόρων. Είχε «</w:t>
      </w:r>
      <w:proofErr w:type="spellStart"/>
      <w:r>
        <w:rPr>
          <w:rFonts w:eastAsia="Times New Roman"/>
          <w:szCs w:val="24"/>
        </w:rPr>
        <w:t>παρκαριστεί</w:t>
      </w:r>
      <w:proofErr w:type="spellEnd"/>
      <w:r>
        <w:rPr>
          <w:rFonts w:eastAsia="Times New Roman"/>
          <w:szCs w:val="24"/>
        </w:rPr>
        <w:t>» σε αυτά περίπου ενάμισι δισεκατομμύριο ευρώ, χρήματα τα οποία δηλώνονταν από τις προηγούμενες κυβερνήσεις ως απορρόφηση, ενώ τα χρήματα αυτά δεν τα είχαν δει ποτέ οι επιχειρήσεις. Και σε αυτόν τον τομέα, λοιπόν, εξυγιαίνουμε την κατάσταση, ενεργοποιώντας πόρους και διοχετεύοντάς τους εκεί που υπήρχε ζήτηση και αφήνοντας στην αγορά ενεργά δύο χρήσιμα για τις επιχειρήσεις εργαλεία μέχρι και το φθινόπωρο του 2016, με στόχο να καλύψουν τις τρέχουσες ανάγκες σε φθηνό δανεισμό, με επιτόκια γύρω στο 3,5%.</w:t>
      </w:r>
    </w:p>
    <w:p w14:paraId="1CCA27AE"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Θέλω να πω και δυο λόγια για τη χρηματοδότηση του αναπτυξιακού νόμου. Έχει ήδη ειπωθεί ότι η αρχική χρηματοδότηση είναι 3,6 δισεκατομμύρια ενισχύσεων, τα οποία θα δοθούν τα προσεχή χρόνια, 600 εκατομμύρια από το ΕΣΠΑ και περίπου 1,3 δισεκατομμύριο από το Εθνικό Πρόγραμμα Δημοσίων Επενδύσεων. </w:t>
      </w:r>
    </w:p>
    <w:p w14:paraId="1CCA27AF" w14:textId="77777777" w:rsidR="00C30B9F" w:rsidRDefault="003D4032">
      <w:pPr>
        <w:spacing w:line="600" w:lineRule="auto"/>
        <w:ind w:firstLine="720"/>
        <w:jc w:val="both"/>
        <w:rPr>
          <w:rFonts w:eastAsia="UB-Helvetica" w:cs="Times New Roman"/>
          <w:szCs w:val="24"/>
        </w:rPr>
      </w:pPr>
      <w:r>
        <w:rPr>
          <w:rFonts w:eastAsia="UB-Helvetica" w:cs="Times New Roman"/>
          <w:szCs w:val="24"/>
        </w:rPr>
        <w:t>Το ποσό αυτό θα αυξάνεται σταδιακά από τη χρήση των χρηματοοικονομικών εργαλείων, ενώ θα ακολουθεί και την αυξητική τάση του εθνικού σκέλους του Προγράμματος Δημοσίων Επενδύσεων, γιατί εμείς για δεύτερη χρονιά προχωρούμε στην αύξηση του Εθνικού Προγράμματος Δημοσίων Επενδύσεων κατά επιπλέον 250 εκατομμύρια ευρώ και θα συνεχίσουμε να το αυξάνουμε τα επόμενα χρόνια, όπως θα δείτε και στο μεσοπρόθεσμο πρόγραμμα που θα καταθέσουμε το επόμενο διάστημα.</w:t>
      </w:r>
    </w:p>
    <w:p w14:paraId="1CCA27B0"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Κάνουμε, δηλαδή, το ακριβώς ανάποδο από αυτό που έκαναν οι προηγούμενες κυβερνήσεις. Δηλαδή, όταν είχαμε έξι χρόνια συνεχούς μείωσης του Προγράμματος Δημοσίων Επενδύσεων και ενώ μειωνόταν το Πρόγραμμα Δημοσίων Επενδύσεων, ταυτόχρονα εντάσσονταν νέες επενδύσεις στους παλιούς αναπτυξιακούς νόμους, τις οποίες θα έπρεπε να καλύψει το Πρόγραμμα Δημοσίων Επενδύσεων. Είχαμε, δηλαδή, 6 δισεκατομμύρια φέσι από τους αναπτυξιακούς νόμους, 6 δισεκατομμύρια </w:t>
      </w:r>
      <w:proofErr w:type="spellStart"/>
      <w:r>
        <w:rPr>
          <w:rFonts w:eastAsia="UB-Helvetica" w:cs="Times New Roman"/>
          <w:szCs w:val="24"/>
        </w:rPr>
        <w:t>υπερδεσμεύσεις</w:t>
      </w:r>
      <w:proofErr w:type="spellEnd"/>
      <w:r>
        <w:rPr>
          <w:rFonts w:eastAsia="UB-Helvetica" w:cs="Times New Roman"/>
          <w:szCs w:val="24"/>
        </w:rPr>
        <w:t xml:space="preserve"> από το ΕΣΠΑ, 12 δισεκατομμύρια, δηλαδή, συνολικά πολιτική με λεφτά που δεν υπήρχαν, κοινώς εξαπάτηση του κόσμου. Αυξάνοντας, λοιπόν, το Πρόγραμμα Δημοσίων Επενδύσεων, δίνουμε μια επιπλέον χρηματοδοτική ώθηση στον αναπτυξιακό νόμο.</w:t>
      </w:r>
    </w:p>
    <w:p w14:paraId="1CCA27B1" w14:textId="77777777" w:rsidR="00C30B9F" w:rsidRDefault="003D4032">
      <w:pPr>
        <w:spacing w:line="600" w:lineRule="auto"/>
        <w:ind w:firstLine="720"/>
        <w:jc w:val="both"/>
        <w:rPr>
          <w:rFonts w:eastAsia="UB-Helvetica" w:cs="Times New Roman"/>
          <w:szCs w:val="24"/>
        </w:rPr>
      </w:pPr>
      <w:r>
        <w:rPr>
          <w:rFonts w:eastAsia="UB-Helvetica" w:cs="Times New Roman"/>
          <w:szCs w:val="24"/>
        </w:rPr>
        <w:t>Θα πω και δυο λόγια και θα κλείσω για το ΕΣΠΑ και την ενεργοποίηση του ΕΣΠΑ 2014-2020, επειδή και εχθές ακούστηκαν κάποιες ανακρίβειες στη Βουλή. Κατ’ αρχάς, η χώρα είναι πρώτη σε όλους τους δείκτες ενεργοποίησης ανάμεσα στα είκοσι οκτώ κράτη-μέλη της Ευρωπαϊκής Ένωσης, τόσο ως προς την έγκριση των προγραμμάτων όσο και ως προς την εξειδίκευσή τους.</w:t>
      </w:r>
    </w:p>
    <w:p w14:paraId="1CCA27B2" w14:textId="77777777" w:rsidR="00C30B9F" w:rsidRDefault="003D4032">
      <w:pPr>
        <w:spacing w:line="600" w:lineRule="auto"/>
        <w:ind w:firstLine="720"/>
        <w:jc w:val="both"/>
        <w:rPr>
          <w:rFonts w:eastAsia="UB-Helvetica" w:cs="Times New Roman"/>
          <w:szCs w:val="24"/>
        </w:rPr>
      </w:pPr>
      <w:r>
        <w:rPr>
          <w:rFonts w:eastAsia="UB-Helvetica" w:cs="Times New Roman"/>
          <w:szCs w:val="24"/>
        </w:rPr>
        <w:t>Ήδη έχει εξειδικευθεί το 25% των προγραμμάτων του νέου ΕΣΠΑ και μέχρι τέλος Σεπτεμβρίου θα έχει εξειδικευθεί το 50%. Θα βρίσκονται, λοιπόν, ήδη 9 δισεκατομμύρια ευρώ κοινοτικής συμμετοχής στις προσκλήσεις του νέου ΕΣΠΑ μέχρι τα τέλη Σεπτέμβρη. Προφανώς οι πληρωμές των έργων προχωρούν με εντατικούς ρυθμούς και ήδη τα στοιχεία δείχνουν ότι φέτος βρισκόμαστε σε καλύτερο σημείο σε σχέση με τις προηγούμενες χρονιές.</w:t>
      </w:r>
    </w:p>
    <w:p w14:paraId="1CCA27B3"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Η κοινοτική συνδρομή, την οποία έχει εισπράξει η χώρα από το νέο ΕΣΠΑ, ανέρχεται ήδη στο 13% του συνόλου των κοινοτικών πόρων που έχουμε στη διάθεσή μας. Για μια ακόμη χρονιά θα επιτύχουμε όλους τους ποσοτικούς και ποιοτικούς στόχους που έχουμε θέσει για το νέο ΕΣΠΑ. Διαψευστήκατε πανηγυρικά το 2015 όσοι κινδυνολογούσατε. Θα διαψευστείτε και φέτος. Το ΕΣΠΑ δεν είναι προνομιακό πεδίο άσκησης αντιπολίτευσης και, απ’ ό,τι φαίνεται από τη συζήτηση αυτών των ημερών, ούτε και ο αναπτυξιακός νόμος είναι. </w:t>
      </w:r>
    </w:p>
    <w:p w14:paraId="1CCA27B4" w14:textId="77777777" w:rsidR="00C30B9F" w:rsidRDefault="003D4032">
      <w:pPr>
        <w:spacing w:line="600" w:lineRule="auto"/>
        <w:ind w:firstLine="720"/>
        <w:jc w:val="both"/>
        <w:rPr>
          <w:rFonts w:eastAsia="UB-Helvetica" w:cs="Times New Roman"/>
          <w:szCs w:val="24"/>
        </w:rPr>
      </w:pPr>
      <w:r>
        <w:rPr>
          <w:rFonts w:eastAsia="UB-Helvetica" w:cs="Times New Roman"/>
          <w:szCs w:val="24"/>
        </w:rPr>
        <w:t>Θα μου επιτρέψετε, όμως, να κάνω κι ένα σχόλιο, επειδή ακούστηκε από τους εισηγητές του Ποταμιού, περί γραφειοκρατίας. Προφανώς δεν έχουν δει τις τελευταίες εξελίξεις. Οι ενδιάμεσοι φορείς διαχείρισης του προηγούμενου ΕΣΠΑ ήταν εξήντα κι εμείς τους μειώσαμε σε πέντε. Αν αυτό σημαίνει αύξηση της γραφειοκρατίας, ο καθένας βγάζει τα συμπεράσματά του.</w:t>
      </w:r>
    </w:p>
    <w:p w14:paraId="1CCA27B5"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Κλείνοντας, για πρώτη φορά ενοποιούνται σε μια κοινή στρατηγική το ΕΣΠΑ και ο αναπτυξιακός νόμος. Για πρώτη φορά υπάρχει γενική αλλά και περιφερειακή αναπτυξιακή φιλοσοφία. Για πρώτη φορά ο αναπτυξιακός νόμος δεν θα συμβάλλει μόνο στους δείκτες απορρόφησης, αλλά και στην αλλαγή της παραγωγικής διάρθρωσης. Για πρώτη φορά όλα τα χρηματοδοτικά εργαλεία θα κτυπούν στον ίδιο ρυθμό, και οι κλασικές επιδοτήσεις αλλά και τα σύγχρονα εργαλεία </w:t>
      </w:r>
      <w:proofErr w:type="spellStart"/>
      <w:r>
        <w:rPr>
          <w:rFonts w:eastAsia="UB-Helvetica" w:cs="Times New Roman"/>
          <w:szCs w:val="24"/>
        </w:rPr>
        <w:t>μόχλευσης</w:t>
      </w:r>
      <w:proofErr w:type="spellEnd"/>
      <w:r>
        <w:rPr>
          <w:rFonts w:eastAsia="UB-Helvetica" w:cs="Times New Roman"/>
          <w:szCs w:val="24"/>
        </w:rPr>
        <w:t xml:space="preserve">. Για πρώτη φορά, τέλος, αντιστρέφονται τα θεμελιώδη χαρακτηριστικά του νόμου και από απλός επενδυτικός, δηλαδή από απλό άθροισμα μεμονωμένων επενδύσεων, γίνεται αναπτυξιακός, με σαφή περιφερειακά, κλαδικά και επενδυτικά κριτήρια και δύο πρόσθετα χαρακτηριστικά: συγκεκριμένη αναπτυξιακή στρατηγική για την εξειδίκευση και συγκεκριμένη </w:t>
      </w:r>
      <w:proofErr w:type="spellStart"/>
      <w:r>
        <w:rPr>
          <w:rFonts w:eastAsia="UB-Helvetica" w:cs="Times New Roman"/>
          <w:szCs w:val="24"/>
        </w:rPr>
        <w:t>στοχοθεσία</w:t>
      </w:r>
      <w:proofErr w:type="spellEnd"/>
      <w:r>
        <w:rPr>
          <w:rFonts w:eastAsia="UB-Helvetica" w:cs="Times New Roman"/>
          <w:szCs w:val="24"/>
        </w:rPr>
        <w:t xml:space="preserve"> ή εξωστρέφεια.</w:t>
      </w:r>
    </w:p>
    <w:p w14:paraId="1CCA27B6" w14:textId="77777777" w:rsidR="00C30B9F" w:rsidRDefault="003D4032">
      <w:pPr>
        <w:spacing w:line="600" w:lineRule="auto"/>
        <w:ind w:firstLine="720"/>
        <w:jc w:val="both"/>
        <w:rPr>
          <w:rFonts w:eastAsia="UB-Helvetica" w:cs="Times New Roman"/>
          <w:szCs w:val="24"/>
        </w:rPr>
      </w:pPr>
      <w:r>
        <w:rPr>
          <w:rFonts w:eastAsia="UB-Helvetica" w:cs="Times New Roman"/>
          <w:szCs w:val="24"/>
        </w:rPr>
        <w:t>Ο νέος αναπτυξιακός νόμος αποτελεί τομή για την αναπτυξιακή πορεία της χώρας και θα συμβάλει αποφασιστικά στην προσπάθεια για δίκαιη και βιώσιμη ανάπτυξη.</w:t>
      </w:r>
    </w:p>
    <w:p w14:paraId="1CCA27B7" w14:textId="77777777" w:rsidR="00C30B9F" w:rsidRDefault="003D4032">
      <w:pPr>
        <w:spacing w:line="600" w:lineRule="auto"/>
        <w:ind w:firstLine="720"/>
        <w:jc w:val="both"/>
        <w:rPr>
          <w:rFonts w:eastAsia="UB-Helvetica" w:cs="Times New Roman"/>
          <w:szCs w:val="24"/>
        </w:rPr>
      </w:pPr>
      <w:r>
        <w:rPr>
          <w:rFonts w:eastAsia="UB-Helvetica" w:cs="Times New Roman"/>
          <w:szCs w:val="24"/>
        </w:rPr>
        <w:t>Σας ευχαριστώ.</w:t>
      </w:r>
    </w:p>
    <w:p w14:paraId="1CCA27B8" w14:textId="77777777" w:rsidR="00C30B9F" w:rsidRDefault="003D4032">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1CCA27B9"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Ευχαριστούμε, κύριε </w:t>
      </w:r>
      <w:proofErr w:type="spellStart"/>
      <w:r>
        <w:rPr>
          <w:rFonts w:eastAsia="UB-Helvetica" w:cs="Times New Roman"/>
          <w:szCs w:val="24"/>
        </w:rPr>
        <w:t>Χαρίτση</w:t>
      </w:r>
      <w:proofErr w:type="spellEnd"/>
      <w:r>
        <w:rPr>
          <w:rFonts w:eastAsia="UB-Helvetica" w:cs="Times New Roman"/>
          <w:szCs w:val="24"/>
        </w:rPr>
        <w:t>.</w:t>
      </w:r>
    </w:p>
    <w:p w14:paraId="1CCA27BA"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Τον λόγο έχει ο κ. </w:t>
      </w:r>
      <w:proofErr w:type="spellStart"/>
      <w:r>
        <w:rPr>
          <w:rFonts w:eastAsia="UB-Helvetica" w:cs="Times New Roman"/>
          <w:szCs w:val="24"/>
        </w:rPr>
        <w:t>Πάντζας</w:t>
      </w:r>
      <w:proofErr w:type="spellEnd"/>
      <w:r>
        <w:rPr>
          <w:rFonts w:eastAsia="UB-Helvetica" w:cs="Times New Roman"/>
          <w:szCs w:val="24"/>
        </w:rPr>
        <w:t xml:space="preserve"> για πέντε λεπτά.</w:t>
      </w:r>
    </w:p>
    <w:p w14:paraId="1CCA27BB" w14:textId="77777777" w:rsidR="00C30B9F" w:rsidRDefault="003D4032">
      <w:pPr>
        <w:spacing w:line="600" w:lineRule="auto"/>
        <w:ind w:firstLine="720"/>
        <w:jc w:val="both"/>
        <w:rPr>
          <w:rFonts w:eastAsia="UB-Helvetica" w:cs="Times New Roman"/>
          <w:szCs w:val="24"/>
        </w:rPr>
      </w:pPr>
      <w:r>
        <w:rPr>
          <w:rFonts w:eastAsia="UB-Helvetica" w:cs="Times New Roman"/>
          <w:b/>
          <w:szCs w:val="24"/>
        </w:rPr>
        <w:t>ΓΕΩΡΓΙΟΣ ΠΑΝΤΖΑΣ:</w:t>
      </w:r>
      <w:r>
        <w:rPr>
          <w:rFonts w:eastAsia="UB-Helvetica" w:cs="Times New Roman"/>
          <w:szCs w:val="24"/>
        </w:rPr>
        <w:t xml:space="preserve"> Ευχαριστώ, κυρία Πρόεδρε.</w:t>
      </w:r>
    </w:p>
    <w:p w14:paraId="1CCA27BC" w14:textId="77777777" w:rsidR="00C30B9F" w:rsidRDefault="003D4032">
      <w:pPr>
        <w:spacing w:line="600" w:lineRule="auto"/>
        <w:ind w:firstLine="720"/>
        <w:jc w:val="both"/>
        <w:rPr>
          <w:rFonts w:eastAsia="UB-Helvetica" w:cs="Times New Roman"/>
          <w:szCs w:val="24"/>
        </w:rPr>
      </w:pPr>
      <w:r>
        <w:rPr>
          <w:rFonts w:eastAsia="UB-Helvetica" w:cs="Times New Roman"/>
          <w:szCs w:val="24"/>
        </w:rPr>
        <w:t>Κυρίες και κύριοι Βουλευτές, η χώρα χρεοκόπησε τα προηγούμενα χρόνια. Χρεοκόπησε από τα κόμματα που την κυβέρνησαν. ΠΑΣΟΚ και Νέα Δημοκρατία επί σαράντα χρόνια εξαπάτησαν τον ελληνικό λαό. Δημιούργησαν παθογένειες μη αναστρέψιμες, μόνο και μόνο για να διατηρούνται στην εξουσία και την καρέκλα.</w:t>
      </w:r>
    </w:p>
    <w:p w14:paraId="1CCA27BD" w14:textId="77777777" w:rsidR="00C30B9F" w:rsidRDefault="003D4032">
      <w:pPr>
        <w:spacing w:line="600" w:lineRule="auto"/>
        <w:ind w:firstLine="709"/>
        <w:jc w:val="both"/>
        <w:rPr>
          <w:rFonts w:eastAsia="Times New Roman"/>
          <w:szCs w:val="24"/>
        </w:rPr>
      </w:pPr>
      <w:r>
        <w:rPr>
          <w:rFonts w:eastAsia="Times New Roman"/>
          <w:szCs w:val="24"/>
        </w:rPr>
        <w:t xml:space="preserve">Μια από αυτές τις παθογένειες είναι και το παραγωγικό μοντέλο της χώρας. Ένα παραγωγικό μοντέλο, που στόχευε αποκλειστικά να τα πάρουν οι λίγοι και όχι στο πώς θα μειώσει τον αριθμό των ατόμων που βρίσκονται κάτω από το όριο της απόλυτης φτώχειας και στο πώς θα περιορίσει την άνιση κατανομή του εισοδήματος. </w:t>
      </w:r>
    </w:p>
    <w:p w14:paraId="1CCA27BE" w14:textId="77777777" w:rsidR="00C30B9F" w:rsidRDefault="003D4032">
      <w:pPr>
        <w:spacing w:line="600" w:lineRule="auto"/>
        <w:ind w:firstLine="720"/>
        <w:jc w:val="both"/>
        <w:rPr>
          <w:rFonts w:eastAsia="Times New Roman"/>
          <w:szCs w:val="24"/>
        </w:rPr>
      </w:pPr>
      <w:r>
        <w:rPr>
          <w:rFonts w:eastAsia="Times New Roman"/>
          <w:szCs w:val="24"/>
        </w:rPr>
        <w:t xml:space="preserve">Αποτέλεσμα; Φτώχεια, ανεργία και ανισότητα να είναι στην πρώτη γραμμή. Μάλιστα, οι προηγούμενες κυβερνήσεις γνωρίζουν ότι είχαν στην πλάτη τρεις αναπτυξιακούς νόμους και καμμιά δεκαριά τροποποιήσεις τους. Μια εικοσαετία αέναης ανάπτυξης, γεμάτη από οφθαλμαπάτες, γεμάτη από ψεύτικες υποσχέσεις και πλασματικά κέρδη. </w:t>
      </w:r>
    </w:p>
    <w:p w14:paraId="1CCA27BF" w14:textId="77777777" w:rsidR="00C30B9F" w:rsidRDefault="003D4032">
      <w:pPr>
        <w:spacing w:line="600" w:lineRule="auto"/>
        <w:ind w:firstLine="720"/>
        <w:jc w:val="both"/>
        <w:rPr>
          <w:rFonts w:eastAsia="Times New Roman"/>
          <w:szCs w:val="24"/>
        </w:rPr>
      </w:pPr>
      <w:r>
        <w:rPr>
          <w:rFonts w:eastAsia="Times New Roman"/>
          <w:szCs w:val="24"/>
        </w:rPr>
        <w:t xml:space="preserve">Απαντήστε, λοιπόν, κύριοι του ΠΑΣΟΚ και της Νέας Δημοκρατίας, που κυβερνήσατε τον τόπο, στη νέα γενιά που έχει μεταναστεύσει: Γιατί δεν καταπολεμήσατε τη φτώχεια, την ανεργία και την ανισότητα; Γιατί δεν καλύψατε τις ανάγκες της, αλλά αντίθετα τους εκδιώξατε στο εξωτερικό; Πείτε για τις υπερτιμολογήσεις, για τα «δωράκια», για το πολιτικό </w:t>
      </w:r>
      <w:proofErr w:type="spellStart"/>
      <w:r>
        <w:rPr>
          <w:rFonts w:eastAsia="Times New Roman"/>
          <w:szCs w:val="24"/>
        </w:rPr>
        <w:t>οk</w:t>
      </w:r>
      <w:proofErr w:type="spellEnd"/>
      <w:r>
        <w:rPr>
          <w:rFonts w:eastAsia="Times New Roman"/>
          <w:szCs w:val="24"/>
        </w:rPr>
        <w:t xml:space="preserve"> που έπρεπε να δοθεί, προκειμένου να προχωρήσει μια επένδυση. Για τη νοοτροπία που εκθρέψατε, ότι μόνο αυτός που κλέβει πάει μπροστά. Για το πάρτι και τις μπίζνες, που στήνατε δεκαετίες τώρα, εξαπατώντας τον ελληνικό λαό. Αυτό είναι το παραγωγικό μοντέλο της μεταπολίτευσης του ΠΑΣΟΚ και της Νέας Δημοκρατίας.</w:t>
      </w:r>
    </w:p>
    <w:p w14:paraId="1CCA27C0"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Βουλευτές, η χώρα έχει αναπτυξιακή καθίζηση, χαμηλή παραγωγικότητα, έχει έξι χρόνια συνεχούς ύφεσης, με ποσοστά ανεργίας που φτάνουν το 25% και μια συρρίκνωση του εθνικού μας πλούτου κατά 25% από το 2009 έως σήμερα. Μια προσφυγική κρίση, με ροές που συνεχώς αυξομειώνονται και που έχουν καταστεί όργανο και εργαλείο άσκησης εξωτερικής πολιτικής από τη γείτονα Τουρκία. Έχει περιφέρειες απομονωμένες και αποκλεισμένες από την παραγωγική διαδικασία. Κυρίως, όμως, έχει μια οικονομία με αρνητική ψυχολογία και αρνητικό επενδυτικό κλίμα. Έτσι και στην Αττική, τόσο στην ανατολική όσο και στη δυτική Αττική, με δήμους όπως τα Μέγαρα, η Ελευσίνα, ο Ασπρόπυργος, η Παιανία και άλλους, περιοχές δηλαδή που πλήττονται από την ανεργία, ενώ έχουν βιομηχανικές ζώνες. </w:t>
      </w:r>
    </w:p>
    <w:p w14:paraId="1CCA27C1" w14:textId="77777777" w:rsidR="00C30B9F" w:rsidRDefault="003D4032">
      <w:pPr>
        <w:spacing w:line="600" w:lineRule="auto"/>
        <w:ind w:firstLine="720"/>
        <w:jc w:val="both"/>
        <w:rPr>
          <w:rFonts w:eastAsia="Times New Roman"/>
          <w:szCs w:val="24"/>
        </w:rPr>
      </w:pPr>
      <w:r>
        <w:rPr>
          <w:rFonts w:eastAsia="Times New Roman"/>
          <w:szCs w:val="24"/>
        </w:rPr>
        <w:t xml:space="preserve">Εδώ θα ήθελα να κάνω μια πρόταση, κύριε Υπουργέ: Να διευρυνθεί και σε αυτούς του δήμους, που ανέφερα προηγουμένως, το ιδιαίτερα χαμηλό ποσοστό ενίσχυσης και να πάει στο ανώτατο προβλεπόμενο, που είναι το 50%, κύριε Υπουργέ. </w:t>
      </w:r>
    </w:p>
    <w:p w14:paraId="1CCA27C2" w14:textId="77777777" w:rsidR="00C30B9F" w:rsidRDefault="003D4032">
      <w:pPr>
        <w:spacing w:line="600" w:lineRule="auto"/>
        <w:ind w:firstLine="720"/>
        <w:jc w:val="both"/>
        <w:rPr>
          <w:rFonts w:eastAsia="Times New Roman"/>
          <w:szCs w:val="24"/>
        </w:rPr>
      </w:pPr>
      <w:r>
        <w:rPr>
          <w:rFonts w:eastAsia="Times New Roman"/>
          <w:szCs w:val="24"/>
        </w:rPr>
        <w:t xml:space="preserve">Σε όλα αυτά, λοιπόν, που επηρεάζουν το επενδυτικό κλίμα και τις άμεσες ξένες επενδύσεις, εμείς απαντάμε με παρεμβάσεις στο ασφαλιστικό, με αγώνες στην Ευρώπη για τη ρύθμιση του χρέους, με παρεμβάσεις στο φορολογικό σύστημα για τις μεγάλες επενδύσεις, για την καταπολέμηση της γραφειοκρατίας, με παρεμβάσεις του κ. Βερναρδάκη σε νομοσχέδια που έρχονται στη Βουλή, με παρεμβάσεις στη δικαιοσύνη, για να διεκπεραιωθούν οι αυξημένες υποθέσεις που εκκρεμούν. Απαντάμε με βασικές θεσμικές παρεμβάσεις, που ήδη σήμερα συζητούνται, και φυσικά με το παρόν σχέδιο νόμου, που στοχεύει στην καινοτομία, στην εξωστρέφεια, στις νέες θέσεις εργασίας, στο υψηλά εκπαιδευμένο ανθρώπινο δυναμικό, στην κοινωνική οικονομία, στην ελληνική βιομηχανία. Δίνει έμφαση στις παραμεθόριες περιοχές και τα νησιά, σε κλάδους της τεχνολογίας και της πληροφορικής, των επικοινωνιών, καθώς και στη γεωργία και τον τουρισμό, με κοινωνική δικαιοσύνη, με ουσιώδεις ποιοτικές αλλαγές και παρεμβάσεις στη διαδικασία της ανάπτυξης και όχι με εργαλεία που ευνοούν την οικονομική ανάπτυξη για τους λίγους έχοντες, εις βάρος των πολλών. </w:t>
      </w:r>
    </w:p>
    <w:p w14:paraId="1CCA27C3" w14:textId="77777777" w:rsidR="00C30B9F" w:rsidRDefault="003D4032">
      <w:pPr>
        <w:spacing w:line="600" w:lineRule="auto"/>
        <w:ind w:firstLine="720"/>
        <w:jc w:val="both"/>
        <w:rPr>
          <w:rFonts w:eastAsia="Times New Roman"/>
          <w:szCs w:val="24"/>
        </w:rPr>
      </w:pPr>
      <w:r>
        <w:rPr>
          <w:rFonts w:eastAsia="Times New Roman"/>
          <w:szCs w:val="24"/>
        </w:rPr>
        <w:t>Κυρίες και κύριοι Βουλευτές, η χώρα μπαίνει σε μια νέα διαδικασία, σε μια νέα προοπτική. Μόνο αν λυθούν οι παθογένειες που δημιούργησαν ΠΑΣΟΚ και Νέα Δημοκρατία, θα υπάρξει οικονομική ανάπτυξη και θα έρθει αναπόφευκτα. Και αυτό κάνουμε. Η Κυβέρνηση αυτή έχει εκλεγεί, για να σπάσει αποστήματα και παθογένειες δεκαετιών, για να καταπολεμήσει τη φτώχεια, την ανεργία και την ανισότητα, για να καλύψει τις ανάγκες της σύγχρονης γενιάς, χωρίς να υπονομεύσει τις γενιές του μέλλοντος, όπως έπραξαν οι προηγούμενοι. Αυτός είναι ο στόχος μας, αυτή είναι η αποστολή μας, αυτός είναι ο σκοπός μας. Και θα τον πετύχουμε, όσο κι αν φωνάζει ο κλέφτης, για να φοβηθεί ο νοικοκύρης.</w:t>
      </w:r>
    </w:p>
    <w:p w14:paraId="1CCA27C4" w14:textId="77777777" w:rsidR="00C30B9F" w:rsidRDefault="003D4032">
      <w:pPr>
        <w:spacing w:line="600" w:lineRule="auto"/>
        <w:ind w:firstLine="720"/>
        <w:jc w:val="both"/>
        <w:rPr>
          <w:rFonts w:eastAsia="Times New Roman"/>
          <w:szCs w:val="24"/>
        </w:rPr>
      </w:pPr>
      <w:r>
        <w:rPr>
          <w:rFonts w:eastAsia="Times New Roman"/>
          <w:szCs w:val="24"/>
        </w:rPr>
        <w:t xml:space="preserve">Σας ευχαριστώ πολύ.  </w:t>
      </w:r>
    </w:p>
    <w:p w14:paraId="1CCA27C5"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CA27C6" w14:textId="77777777" w:rsidR="00C30B9F" w:rsidRDefault="003D4032">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Ευχαριστούμε, κύριε </w:t>
      </w:r>
      <w:proofErr w:type="spellStart"/>
      <w:r>
        <w:rPr>
          <w:rFonts w:eastAsia="Times New Roman"/>
          <w:szCs w:val="24"/>
        </w:rPr>
        <w:t>Πάντζα</w:t>
      </w:r>
      <w:proofErr w:type="spellEnd"/>
      <w:r>
        <w:rPr>
          <w:rFonts w:eastAsia="Times New Roman"/>
          <w:szCs w:val="24"/>
        </w:rPr>
        <w:t xml:space="preserve">, και για την ακρίβεια στον χρόνο. </w:t>
      </w:r>
    </w:p>
    <w:p w14:paraId="1CCA27C7"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ΠΑΝΤΖΑΣ: </w:t>
      </w:r>
      <w:r>
        <w:rPr>
          <w:rFonts w:eastAsia="Times New Roman"/>
          <w:szCs w:val="24"/>
        </w:rPr>
        <w:t>Δεν ήμουν συνεπής στον χρόνο, κυρία Πρόεδρε;</w:t>
      </w:r>
    </w:p>
    <w:p w14:paraId="1CCA27C8" w14:textId="77777777" w:rsidR="00C30B9F" w:rsidRDefault="003D4032">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Ναι, αυτό είπα, γι’ αυτό σας ευχαρίστησα. </w:t>
      </w:r>
    </w:p>
    <w:p w14:paraId="1CCA27C9" w14:textId="77777777" w:rsidR="00C30B9F" w:rsidRDefault="003D4032">
      <w:pPr>
        <w:spacing w:line="600" w:lineRule="auto"/>
        <w:ind w:firstLine="720"/>
        <w:jc w:val="both"/>
        <w:rPr>
          <w:rFonts w:eastAsia="Times New Roman"/>
          <w:szCs w:val="24"/>
        </w:rPr>
      </w:pPr>
      <w:r>
        <w:rPr>
          <w:rFonts w:eastAsia="Times New Roman"/>
          <w:szCs w:val="24"/>
        </w:rPr>
        <w:t xml:space="preserve">Τον λόγο έχει ο κ. Πάλλης για πέντε λεπτά. </w:t>
      </w:r>
    </w:p>
    <w:p w14:paraId="1CCA27CA"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 xml:space="preserve">Κυρίες και κύριοι συνάδελφοι, ο αναπτυξιακός νόμος έρχεται στο Κοινοβούλιο προς ψήφιση, προκειμένου να καθορίσει τη στρατηγική ανάπτυξη της χώρας στη λογική της δίκαιης κατανομής, λαμβάνοντας υπ’ </w:t>
      </w:r>
      <w:proofErr w:type="spellStart"/>
      <w:r>
        <w:rPr>
          <w:rFonts w:eastAsia="Times New Roman"/>
          <w:szCs w:val="24"/>
        </w:rPr>
        <w:t>όψιν</w:t>
      </w:r>
      <w:proofErr w:type="spellEnd"/>
      <w:r>
        <w:rPr>
          <w:rFonts w:eastAsia="Times New Roman"/>
          <w:szCs w:val="24"/>
        </w:rPr>
        <w:t xml:space="preserve"> τις αντικειμενικές δυσκολίες αλλά και τις δυνατότητες του τόπου, με κατεύθυνση προς μια ανάπτυξη στηριγμένη στο ανθρώπινο δυναμικό που έχουμε ως χώρα, στην υψηλή προστιθέμενη αξία και την εξωστρέφεια και τα πλεονεκτήματα στην καινοτομία και την τεχνολογία. </w:t>
      </w:r>
    </w:p>
    <w:p w14:paraId="1CCA27CB" w14:textId="77777777" w:rsidR="00C30B9F" w:rsidRDefault="003D4032">
      <w:pPr>
        <w:spacing w:line="600" w:lineRule="auto"/>
        <w:ind w:firstLine="720"/>
        <w:jc w:val="both"/>
        <w:rPr>
          <w:rFonts w:eastAsia="Times New Roman"/>
          <w:szCs w:val="24"/>
        </w:rPr>
      </w:pPr>
      <w:r>
        <w:rPr>
          <w:rFonts w:eastAsia="Times New Roman"/>
          <w:szCs w:val="24"/>
        </w:rPr>
        <w:t xml:space="preserve">Εγκαλούμαστε, λοιπόν, στην πραγματικότητα και στον ρεαλισμό από την Αντιπολίτευση. Από ποιους; Λίγο πριν ο Υπουργός ανέλυσε ποιοι ήταν οι αναπτυξιακοί νόμοι που είχαν φέρει αυτά τα χρόνια, ανέλυσε το πώς έρχεται αυτός ο αναπτυξιακός νόμος και τι θέλει να προσδώσει.  </w:t>
      </w:r>
    </w:p>
    <w:p w14:paraId="1CCA27CC" w14:textId="77777777" w:rsidR="00C30B9F" w:rsidRDefault="003D4032">
      <w:pPr>
        <w:spacing w:line="600" w:lineRule="auto"/>
        <w:ind w:firstLine="720"/>
        <w:jc w:val="both"/>
        <w:rPr>
          <w:rFonts w:eastAsia="Times New Roman"/>
          <w:szCs w:val="24"/>
        </w:rPr>
      </w:pPr>
      <w:r>
        <w:rPr>
          <w:rFonts w:eastAsia="Times New Roman"/>
          <w:szCs w:val="24"/>
        </w:rPr>
        <w:t xml:space="preserve">Κατά γενική ομολογία των φορέων είναι ο πιο άρτιος αναπτυξιακός νόμος που έχει έρθει και δίνει προοπτικές. </w:t>
      </w:r>
    </w:p>
    <w:p w14:paraId="1CCA27CD" w14:textId="77777777" w:rsidR="00C30B9F" w:rsidRDefault="003D4032">
      <w:pPr>
        <w:spacing w:line="600" w:lineRule="auto"/>
        <w:ind w:firstLine="720"/>
        <w:jc w:val="both"/>
        <w:rPr>
          <w:rFonts w:eastAsia="Times New Roman"/>
          <w:szCs w:val="24"/>
        </w:rPr>
      </w:pPr>
      <w:r>
        <w:rPr>
          <w:rFonts w:eastAsia="Times New Roman"/>
          <w:szCs w:val="24"/>
        </w:rPr>
        <w:t xml:space="preserve">Ποιο είναι το πρόβλημά μας; Η τοποθέτηση γίνεται πάνω στη βάση του αν το νομοσχέδιο, ο νέος αναπτυξιακός νόμος, είναι σε θέση να κινητοποιήσει τις παραγωγικές δυνάμεις του τόπου. </w:t>
      </w:r>
    </w:p>
    <w:p w14:paraId="1CCA27CE" w14:textId="77777777" w:rsidR="00C30B9F" w:rsidRDefault="003D4032">
      <w:pPr>
        <w:spacing w:line="600" w:lineRule="auto"/>
        <w:ind w:firstLine="720"/>
        <w:jc w:val="both"/>
        <w:rPr>
          <w:rFonts w:eastAsia="Times New Roman"/>
          <w:szCs w:val="24"/>
        </w:rPr>
      </w:pPr>
      <w:r>
        <w:rPr>
          <w:rFonts w:eastAsia="Times New Roman"/>
          <w:szCs w:val="24"/>
        </w:rPr>
        <w:t xml:space="preserve">Θα μιλήσω ειδικότερα για τα νησιά του βορείου Αιγαίου και τον Νομό Λέσβου. Ας δούμε λίγο τη μεγάλη εικόνα του Νομού Λέσβου, μια εικόνα που δεν είναι πολύ διαφορετική από αυτή της υπόλοιπης Ελλάδας. Η κρίση και τα μνημόνια έχουν αποσαρθρώσει την παραγωγική βάση του νησιού, των νησιών μας, η οποία στηρίζεται κυρίως στις οικογενειακές επιχειρήσεις. Τα αποτελέσματα είναι η μαζική ανεργία, που οι αριθμοί της δεν έχουν ιστορικό προηγούμενο. Μιλάμε για δέκα χιλιάδες ανέργους στα νησιά, γεγονός το οποίο, σε συνδυασμό με το γερασμένο παραγωγικό δυναμικό, θέτει σε αμφισβήτηση τη βιωσιμότητα και το μέλλον των νησιών μας. </w:t>
      </w:r>
    </w:p>
    <w:p w14:paraId="1CCA27CF" w14:textId="77777777" w:rsidR="00C30B9F" w:rsidRDefault="003D4032">
      <w:pPr>
        <w:spacing w:line="600" w:lineRule="auto"/>
        <w:ind w:firstLine="720"/>
        <w:jc w:val="both"/>
        <w:rPr>
          <w:rFonts w:eastAsia="Times New Roman"/>
          <w:szCs w:val="24"/>
        </w:rPr>
      </w:pPr>
      <w:r>
        <w:rPr>
          <w:rFonts w:eastAsia="Times New Roman"/>
          <w:szCs w:val="24"/>
        </w:rPr>
        <w:t>Χρειαζόμαστε, λοιπόν, άμεσα τη δημιουργία νέων θέσεων εργασίας σε αριθμούς πρωτόγνωρους για την ιστορία τόσο της χώρας όσο και των νησιών.</w:t>
      </w:r>
    </w:p>
    <w:p w14:paraId="1CCA27D0" w14:textId="77777777" w:rsidR="00C30B9F" w:rsidRDefault="003D4032">
      <w:pPr>
        <w:spacing w:line="600" w:lineRule="auto"/>
        <w:ind w:firstLine="720"/>
        <w:jc w:val="both"/>
        <w:rPr>
          <w:rFonts w:eastAsia="Times New Roman"/>
          <w:szCs w:val="24"/>
        </w:rPr>
      </w:pPr>
      <w:r>
        <w:rPr>
          <w:rFonts w:eastAsia="Times New Roman"/>
          <w:szCs w:val="24"/>
        </w:rPr>
        <w:t xml:space="preserve">Για να έχουμε μια τάξη μεγέθους, η ιστορική ανεργία στα νησιά μας, δηλαδή ο αριθμός των ανέργων στα χρόνια της «ανάπτυξης» -εντός παρενθέσεων και εισαγωγικών- ήταν γύρω στις δύο με δυόμισι χιλιάδες άτομα. </w:t>
      </w:r>
    </w:p>
    <w:p w14:paraId="1CCA27D1" w14:textId="77777777" w:rsidR="00C30B9F" w:rsidRDefault="003D4032">
      <w:pPr>
        <w:spacing w:line="600" w:lineRule="auto"/>
        <w:ind w:firstLine="720"/>
        <w:jc w:val="both"/>
        <w:rPr>
          <w:rFonts w:eastAsia="Times New Roman"/>
          <w:szCs w:val="24"/>
        </w:rPr>
      </w:pPr>
      <w:r>
        <w:rPr>
          <w:rFonts w:eastAsia="Times New Roman"/>
          <w:szCs w:val="24"/>
        </w:rPr>
        <w:t xml:space="preserve">Για να έχουμε, επίσης, μια τάξη μεγέθους του προβλήματος, για να επιτευχθεί ένας στόχος που λέει ότι σε βάθος δεκαετίας θα καταφέρουμε να επαναφέρουμε την ανεργία σε εκείνα τα επίπεδα, θα πρέπει να δημιουργούνται χίλιες θέσεις εργασίας τον χρόνο. Τέτοιοι ρυθμοί δημιουργίας θέσεων εργασίας, κυρίες και κύριοι συνάδελφοι, δεν έχουν καταγραφεί ποτέ στην ιστορία του καπιταλισμού, τόσο στο νησί μας όσο και στην Ελλάδα συνολικά. Ο μέσος όρος απασχόλησης στη χώρα μας είναι ενάμισης περίπου εργαζόμενος ανά επιχείρηση, ενώ οι επιχειρήσεις που απασχολούν πάνω από δέκα εργαζόμενους είναι μερικές δεκάδες. </w:t>
      </w:r>
    </w:p>
    <w:p w14:paraId="1CCA27D2" w14:textId="77777777" w:rsidR="00C30B9F" w:rsidRDefault="003D4032">
      <w:pPr>
        <w:spacing w:line="600" w:lineRule="auto"/>
        <w:ind w:firstLine="720"/>
        <w:jc w:val="both"/>
        <w:rPr>
          <w:rFonts w:eastAsia="Times New Roman"/>
          <w:szCs w:val="24"/>
        </w:rPr>
      </w:pPr>
      <w:r>
        <w:rPr>
          <w:rFonts w:eastAsia="Times New Roman"/>
          <w:szCs w:val="24"/>
        </w:rPr>
        <w:t xml:space="preserve">Αν αυτά είναι τα πραγματικά δεδομένα του προβλήματος, τότε ποιες είναι οι λύσεις που μπορούμε να έχουμε; Είτε ελπίζουμε να έρθουν κάποιοι επενδυτές, επιχειρηματίες, δηλαδή, οι οποίοι θα αναλάβουν να δημιουργήσουν μαζικά θέσεις εργασίας –σε αυτούς εγώ θα προσθέσω και το κράτος- είτε θα έχουμε μαζική μετανάστευση των νέων ανέργων προς την ηπειρωτική Ελλάδα, που αντιμετωπίζει τα ίδια προβλήματα, αλλά κυρίως στο εξωτερικό είτε, τέλος, ελπίζουμε στην ενεργοποίηση της ίδιας της τοπικής κοινωνίας, στην κατεύθυνση της δημιουργίας των όρων –για την ακρίβεια, των νέων όρων- για την είσοδο στην αγορά εργασίας. </w:t>
      </w:r>
    </w:p>
    <w:p w14:paraId="1CCA27D3" w14:textId="77777777" w:rsidR="00C30B9F" w:rsidRDefault="003D4032">
      <w:pPr>
        <w:spacing w:line="600" w:lineRule="auto"/>
        <w:ind w:firstLine="720"/>
        <w:jc w:val="both"/>
        <w:rPr>
          <w:rFonts w:eastAsia="Times New Roman"/>
          <w:szCs w:val="24"/>
        </w:rPr>
      </w:pPr>
      <w:r>
        <w:rPr>
          <w:rFonts w:eastAsia="Times New Roman"/>
          <w:szCs w:val="24"/>
        </w:rPr>
        <w:t xml:space="preserve">Κατά τη δική μας γνώμη, λοιπόν, από τις τρεις επιλογές η πλέον ρεαλιστική και βιώσιμη για το μέλλον των νησιών και των ανθρώπων που ζουν εκεί φαντάζει η τελευταία. Η δημιουργία μαζικών θέσεων εργασίας θα γίνει είτε με το να μπορέσουν οι επενδυτές να βρουν φθηνό εργατικό δυναμικό και άρα να προχωρήσουν σε επενδύσεις έντασης εργασίας, είτε, ελλείψει αυτού, με το να αξιοποιήσουν την εργασία που εμπεριέχεται στα μέσα παραγωγής και άρα να προχωρήσουν σε επενδύσεις που αξιοποιούν τη διαθέσιμη τεχνολογία. </w:t>
      </w:r>
    </w:p>
    <w:p w14:paraId="1CCA27D4" w14:textId="77777777" w:rsidR="00C30B9F" w:rsidRDefault="003D4032">
      <w:pPr>
        <w:spacing w:line="600" w:lineRule="auto"/>
        <w:ind w:firstLine="720"/>
        <w:jc w:val="both"/>
        <w:rPr>
          <w:rFonts w:eastAsia="Times New Roman"/>
          <w:szCs w:val="24"/>
        </w:rPr>
      </w:pPr>
      <w:r>
        <w:rPr>
          <w:rFonts w:eastAsia="Times New Roman"/>
          <w:szCs w:val="24"/>
        </w:rPr>
        <w:t xml:space="preserve">Για τα νησιά, όμως, τίποτε από αυτά δεν μπορεί κάποιος να βρει. Είναι κάτι που τις τελευταίες δεκαετίες δεν έγινε και είναι δύσκολο να γίνει. </w:t>
      </w:r>
    </w:p>
    <w:p w14:paraId="1CCA27D5" w14:textId="77777777" w:rsidR="00C30B9F" w:rsidRDefault="003D4032">
      <w:pPr>
        <w:spacing w:line="600" w:lineRule="auto"/>
        <w:ind w:firstLine="720"/>
        <w:jc w:val="both"/>
        <w:rPr>
          <w:rFonts w:eastAsia="Times New Roman"/>
          <w:szCs w:val="24"/>
        </w:rPr>
      </w:pPr>
      <w:r>
        <w:rPr>
          <w:rFonts w:eastAsia="Times New Roman"/>
          <w:szCs w:val="24"/>
        </w:rPr>
        <w:t xml:space="preserve">Η ενεργοποίηση, λοιπόν, των ίδιων των τοπικών κοινωνιών φαντάζει μονόδρομος. Κάτι τέτοιο δεν είναι μόνο αναγκαίο, αλλά και εφικτό. </w:t>
      </w:r>
    </w:p>
    <w:p w14:paraId="1CCA27D6" w14:textId="77777777" w:rsidR="00C30B9F" w:rsidRDefault="003D4032">
      <w:pPr>
        <w:spacing w:line="600" w:lineRule="auto"/>
        <w:ind w:firstLine="720"/>
        <w:jc w:val="both"/>
        <w:rPr>
          <w:rFonts w:eastAsia="Times New Roman"/>
          <w:szCs w:val="24"/>
        </w:rPr>
      </w:pPr>
      <w:r>
        <w:rPr>
          <w:rFonts w:eastAsia="Times New Roman"/>
          <w:szCs w:val="24"/>
        </w:rPr>
        <w:t xml:space="preserve">Όμως, για να μπορέσουν οι τοπικές κοινωνίες των νησιών αλλά και της χώρας, οι νέοι άνεργοι, το τοπικό παραγωγικό δυναμικό να πάρει πάνω του την υπόθεση της ανάπτυξης, υπάρχουν τρεις βασικές προϋποθέσεις, που είναι άλλωστε και οι βασικοί άξονες του πλαισίου της παραγωγικής ανασυγκρότησης, δηλαδή οι χρηματοδοτικοί πόροι που θα πέσουν στην αγορά, ένα ευνοϊκό νομικό πλαίσιο, που θα είναι φιλικό προς τις τοπικές κοινωνίες και οι μηχανισμοί κινητοποίησης του παραγωγικού δυναμικού. </w:t>
      </w:r>
    </w:p>
    <w:p w14:paraId="1CCA27D7" w14:textId="77777777" w:rsidR="00C30B9F" w:rsidRDefault="003D4032">
      <w:pPr>
        <w:spacing w:line="600" w:lineRule="auto"/>
        <w:ind w:firstLine="720"/>
        <w:jc w:val="both"/>
        <w:rPr>
          <w:rFonts w:eastAsia="Times New Roman"/>
          <w:szCs w:val="24"/>
        </w:rPr>
      </w:pPr>
      <w:r>
        <w:rPr>
          <w:rFonts w:eastAsia="Times New Roman"/>
          <w:szCs w:val="24"/>
        </w:rPr>
        <w:t>Ο νέος αναπτυξιακός νόμος, ως τμήμα του συνολικού υποστηρικτικού πλαισίου για την παραγωγική ανασυγκρότηση, λοιπόν, θεωρούμε ότι δεν μπορεί να είναι ξεκομμένος και απομονωμένος. Πρέπει να είναι ένα συνολικό πλαίσιο, που θα φέρει την οικονομία μπροστά. Ο αναπτυξιακός νόμος εντάσσεται στην πρώτη κατηγορία, αλλά δεν λειτουργεί αυτόνομα.</w:t>
      </w:r>
    </w:p>
    <w:p w14:paraId="1CCA27D8" w14:textId="77777777" w:rsidR="00C30B9F" w:rsidRDefault="003D403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CA27D9" w14:textId="77777777" w:rsidR="00C30B9F" w:rsidRDefault="003D4032">
      <w:pPr>
        <w:spacing w:line="600" w:lineRule="auto"/>
        <w:ind w:firstLine="720"/>
        <w:jc w:val="both"/>
        <w:rPr>
          <w:rFonts w:eastAsia="Times New Roman"/>
          <w:szCs w:val="24"/>
        </w:rPr>
      </w:pPr>
      <w:r>
        <w:rPr>
          <w:rFonts w:eastAsia="Times New Roman"/>
          <w:szCs w:val="24"/>
        </w:rPr>
        <w:t>Θα μου δώσετε μισό λεπτό, κυρία Πρόεδρε, παρακαλώ.</w:t>
      </w:r>
    </w:p>
    <w:p w14:paraId="1CCA27DA" w14:textId="77777777" w:rsidR="00C30B9F" w:rsidRDefault="003D4032">
      <w:pPr>
        <w:spacing w:line="600" w:lineRule="auto"/>
        <w:ind w:firstLine="720"/>
        <w:jc w:val="both"/>
        <w:rPr>
          <w:rFonts w:eastAsia="Times New Roman"/>
          <w:szCs w:val="24"/>
        </w:rPr>
      </w:pPr>
      <w:r>
        <w:rPr>
          <w:rFonts w:eastAsia="Times New Roman"/>
          <w:szCs w:val="24"/>
        </w:rPr>
        <w:t xml:space="preserve">Να θυμίσω τα προγράμματα του ΟΑΕΔ, το νέο ΕΣΠΑ –αναφέρθηκε ο Υπουργός- αλλά ταυτόχρονα να βάλουμε και το πλαίσιο που αφορά τη </w:t>
      </w:r>
      <w:proofErr w:type="spellStart"/>
      <w:r>
        <w:rPr>
          <w:rFonts w:eastAsia="Times New Roman"/>
          <w:szCs w:val="24"/>
        </w:rPr>
        <w:t>νησιωτικότητα</w:t>
      </w:r>
      <w:proofErr w:type="spellEnd"/>
      <w:r>
        <w:rPr>
          <w:rFonts w:eastAsia="Times New Roman"/>
          <w:szCs w:val="24"/>
        </w:rPr>
        <w:t>. Το χαμήλωμα των κατώτατων ορίων της επένδυσης μέσω του νέου αναπτυξιακού νόμου σε 100.000 ευρώ για τις μικρές επιχειρήσεις και σε 75.000 ευρώ για τις ΚΟΙΝΣΕΠ, ουσιαστικά κλείνει ένα βασικό κενό που υπήρχε μέχρι τώρα σε όλο το προηγούμενο σύστημα ενισχύσεων. Όλοι γνωρίζουν για τις 200.000 ευρώ και ότι ήταν ανέφικτο για πολλούς να ενταχθούν. Αυτός ήταν άλλωστε και ο βασικός λόγος που δεν προχώρησε στο βόρειο Αιγαίο.</w:t>
      </w:r>
    </w:p>
    <w:p w14:paraId="1CCA27DB" w14:textId="77777777" w:rsidR="00C30B9F" w:rsidRDefault="003D4032">
      <w:pPr>
        <w:spacing w:line="600" w:lineRule="auto"/>
        <w:ind w:firstLine="720"/>
        <w:jc w:val="both"/>
        <w:rPr>
          <w:rFonts w:eastAsia="Times New Roman"/>
          <w:szCs w:val="24"/>
        </w:rPr>
      </w:pPr>
      <w:r>
        <w:rPr>
          <w:rFonts w:eastAsia="Times New Roman"/>
          <w:szCs w:val="24"/>
        </w:rPr>
        <w:t>Παράλληλα, όμως, υπάρχει και το πρόγραμμα του ΕΣΠΑ. Μιλάμε κατ’ αρχάς για ένα ταμείο που θα χρηματοδοτήσει, μιλάμε για ταμεία που θα κάνουν συνεργίες. Αναφέρθηκε σε αυτά ο Υπουργός.</w:t>
      </w:r>
    </w:p>
    <w:p w14:paraId="1CCA27DC" w14:textId="77777777" w:rsidR="00C30B9F" w:rsidRDefault="003D4032">
      <w:pPr>
        <w:spacing w:line="600" w:lineRule="auto"/>
        <w:ind w:firstLine="720"/>
        <w:jc w:val="both"/>
        <w:rPr>
          <w:rFonts w:eastAsia="Times New Roman"/>
          <w:szCs w:val="24"/>
        </w:rPr>
      </w:pPr>
      <w:r>
        <w:rPr>
          <w:rFonts w:eastAsia="Times New Roman"/>
          <w:szCs w:val="24"/>
        </w:rPr>
        <w:t>Θα κλείσω λέγοντας συνοπτικά τα εξής: Συμπερασματικά, λοιπόν, απ’ όλα αυτά, και από τον αναπτυξιακό και από τα νομοθετήματα που θα έρθουν για την κοινωνική και αλληλέγγυα οικονομία, να πω ότι, πέρα από την κινητοποίηση των αναγκαίων πόρων, χρειάζεται και η κινητοποίηση της κοινωνίας. Αυτές, λοιπόν, οι εξωτερικές και αντικειμενικές προϋποθέσεις θα ενισχύσουν ακόμα περισσότερο -θα συζητήσουμε και το νομικό πλαίσιο για την κοινωνική και αλληλέγγυα οικονομία της χώρας μας- και σε μεγάλο βαθμό θα καλύψουν τον δεύτερο άξονα, που ανέφερα προηγουμένως, και είναι η ενεργοποίηση των τοπικών κοινωνιών.</w:t>
      </w:r>
    </w:p>
    <w:p w14:paraId="1CCA27DD" w14:textId="77777777" w:rsidR="00C30B9F" w:rsidRDefault="003D4032">
      <w:pPr>
        <w:spacing w:line="600" w:lineRule="auto"/>
        <w:ind w:firstLine="720"/>
        <w:jc w:val="both"/>
        <w:rPr>
          <w:rFonts w:eastAsia="Times New Roman"/>
          <w:szCs w:val="24"/>
        </w:rPr>
      </w:pPr>
      <w:r>
        <w:rPr>
          <w:rFonts w:eastAsia="Times New Roman"/>
          <w:szCs w:val="24"/>
        </w:rPr>
        <w:t xml:space="preserve">Πρέπει να καταλάβει η Αντιπολίτευση ότι αυτή η τεράστια υπόθεση της επανεκκίνησης της οικονομίας, που θα στηριχθεί και με άλλα μέσα, όπως τα κέντρα στήριξης των επιχειρήσεων, θα πάει μπροστά. Η Κυβέρνηση θα πάει μπροστά, γιατί για πρώτη φορά θέτει ένα πλαίσιο συμβατό με την κοινωνία μας και το μοντέλο που μπορεί να αναπτυχθεί στην κοινωνία μας. </w:t>
      </w:r>
    </w:p>
    <w:p w14:paraId="1CCA27DE" w14:textId="77777777" w:rsidR="00C30B9F" w:rsidRDefault="003D4032">
      <w:pPr>
        <w:spacing w:line="600" w:lineRule="auto"/>
        <w:ind w:firstLine="720"/>
        <w:jc w:val="both"/>
        <w:rPr>
          <w:rFonts w:eastAsia="Times New Roman"/>
          <w:szCs w:val="24"/>
        </w:rPr>
      </w:pPr>
      <w:r>
        <w:rPr>
          <w:rFonts w:eastAsia="Times New Roman"/>
          <w:szCs w:val="24"/>
        </w:rPr>
        <w:t>Παραιτηθείτε, λοιπόν, κυρίες και κύριοι της Αντιπολίτευσης, από τη στείρα και ανόητη αντιπολίτευση. Οι πολίτες έχουν καταλάβει και θα συμβάλουν σε αυτή την προσπάθεια. Στο τέλος θα μείνετε μόνοι σας, να αντιπολιτεύεστε μια εθνική προσπάθεια, κάνοντας κακό μόνο στη χώρα.</w:t>
      </w:r>
    </w:p>
    <w:p w14:paraId="1CCA27DF" w14:textId="77777777" w:rsidR="00C30B9F" w:rsidRDefault="003D4032">
      <w:pPr>
        <w:spacing w:line="600" w:lineRule="auto"/>
        <w:ind w:firstLine="720"/>
        <w:jc w:val="both"/>
        <w:rPr>
          <w:rFonts w:eastAsia="Times New Roman"/>
          <w:szCs w:val="24"/>
        </w:rPr>
      </w:pPr>
      <w:r>
        <w:rPr>
          <w:rFonts w:eastAsia="Times New Roman"/>
          <w:szCs w:val="24"/>
        </w:rPr>
        <w:t>Ευχαριστώ πολύ.</w:t>
      </w:r>
    </w:p>
    <w:p w14:paraId="1CCA27E0"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CA27E1" w14:textId="77777777" w:rsidR="00C30B9F" w:rsidRDefault="003D403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Τώρα τον λόγο έχει ο κ. Αναστάσιος </w:t>
      </w:r>
      <w:proofErr w:type="spellStart"/>
      <w:r>
        <w:rPr>
          <w:rFonts w:eastAsia="Times New Roman"/>
          <w:szCs w:val="24"/>
        </w:rPr>
        <w:t>Πρατσόλης</w:t>
      </w:r>
      <w:proofErr w:type="spellEnd"/>
      <w:r>
        <w:rPr>
          <w:rFonts w:eastAsia="Times New Roman"/>
          <w:szCs w:val="24"/>
        </w:rPr>
        <w:t xml:space="preserve">. </w:t>
      </w:r>
    </w:p>
    <w:p w14:paraId="1CCA27E2" w14:textId="77777777" w:rsidR="00C30B9F" w:rsidRDefault="003D4032">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Ευχαριστώ, κυρία Πρόεδρε. </w:t>
      </w:r>
    </w:p>
    <w:p w14:paraId="1CCA27E3" w14:textId="77777777" w:rsidR="00C30B9F" w:rsidRDefault="003D4032">
      <w:pPr>
        <w:spacing w:line="600" w:lineRule="auto"/>
        <w:ind w:firstLine="720"/>
        <w:contextualSpacing/>
        <w:jc w:val="both"/>
        <w:rPr>
          <w:rFonts w:eastAsia="Times New Roman"/>
          <w:szCs w:val="24"/>
        </w:rPr>
      </w:pPr>
      <w:r>
        <w:rPr>
          <w:rFonts w:eastAsia="Times New Roman"/>
          <w:szCs w:val="24"/>
        </w:rPr>
        <w:t>Κύριοι Υπουργοί, κυρίες και κύριοι, ξεκινώντας την ομιλία μου δεν μπορώ να μην αναφερθώ σε μια σημερινή είδηση.</w:t>
      </w:r>
    </w:p>
    <w:p w14:paraId="1CCA27E4"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Σύμφωνα με το σύστημα «ΕΡΓΑΝΗ», το πρώτο πεντάμηνο του έτους κατεγράφη η υψηλότερη επίδοση των τελευταίων δεκαπέντε ετών με τη δημιουργία διακοσίων μίας χιλιάδων, περίπου, θέσεων εργασίες. </w:t>
      </w:r>
    </w:p>
    <w:p w14:paraId="1CCA27E5"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Φυσικά δεν πανηγυρίζουμε γι’ αυτό, γιατί ξέρουμε πολύ καλά ότι είναι μακρύς ο δρόμος και αυτόν τον δρόμο σίγουρα θα τον υπηρετήσουμε σωστά. </w:t>
      </w:r>
    </w:p>
    <w:p w14:paraId="1CCA27E6" w14:textId="77777777" w:rsidR="00C30B9F" w:rsidRDefault="003D4032">
      <w:pPr>
        <w:spacing w:line="600" w:lineRule="auto"/>
        <w:ind w:firstLine="720"/>
        <w:contextualSpacing/>
        <w:jc w:val="both"/>
        <w:rPr>
          <w:rFonts w:eastAsia="Times New Roman"/>
          <w:szCs w:val="24"/>
        </w:rPr>
      </w:pPr>
      <w:r>
        <w:rPr>
          <w:rFonts w:eastAsia="Times New Roman"/>
          <w:szCs w:val="24"/>
        </w:rPr>
        <w:t>Είναι κοινή παραδοχή ότι το παραγωγικό μοντέλο της χώρας μας φαίνεται ότι έφτασε στα όριά του. Χρειάζονται γενναία βήματα, με τολμηρές αποφάσεις, που θα επιτρέψουν στη χώρα να μετακινηθεί στην αλυσίδα παραγωγής της αξίας, να παράγει πιο σύνθετα προϊόντα και υπηρεσίες, για να εξασφαλίσει με τον τρόπο αυτόν πιο καλή θέση στον διεθνή καταμερισμό εργασίας.</w:t>
      </w:r>
    </w:p>
    <w:p w14:paraId="1CCA27E7" w14:textId="77777777" w:rsidR="00C30B9F" w:rsidRDefault="003D4032">
      <w:pPr>
        <w:spacing w:line="600" w:lineRule="auto"/>
        <w:ind w:firstLine="720"/>
        <w:jc w:val="both"/>
        <w:rPr>
          <w:rFonts w:eastAsia="Times New Roman"/>
          <w:szCs w:val="24"/>
        </w:rPr>
      </w:pPr>
      <w:r>
        <w:rPr>
          <w:rFonts w:eastAsia="Times New Roman"/>
          <w:szCs w:val="24"/>
        </w:rPr>
        <w:t xml:space="preserve">Ο αναπτυξιακός νόμος είναι ένα από τα εργαλεία για την επίτευξη αυτού του οράματος για την ανάπτυξη της χώρας και καταλήγει σε συγκεκριμένα μέτρα στήριξης των επενδύσεων. Αναμφίβολα, όμως, δεν μπορεί από μόνος του, λόγω του μεγέθους του –ύψος επενδύσεως και αριθμός θέσεων εργασίας που δημιουργεί- να αλλάξει τη μοίρα της χώρας. Μπορεί ωστόσο να δώσει ένα σαφές στίγμα για την κατεύθυνση στην οποία θέλουμε και πρέπει να κινηθούμε. </w:t>
      </w:r>
    </w:p>
    <w:p w14:paraId="1CCA27E8" w14:textId="77777777" w:rsidR="00C30B9F" w:rsidRDefault="003D4032">
      <w:pPr>
        <w:spacing w:line="600" w:lineRule="auto"/>
        <w:ind w:firstLine="720"/>
        <w:jc w:val="both"/>
        <w:rPr>
          <w:rFonts w:eastAsia="Times New Roman"/>
          <w:szCs w:val="24"/>
        </w:rPr>
      </w:pPr>
      <w:r>
        <w:rPr>
          <w:rFonts w:eastAsia="Times New Roman"/>
          <w:szCs w:val="24"/>
        </w:rPr>
        <w:t xml:space="preserve">Βέβαια, θα πρέπει να συνδυαστεί με συγκεκριμένα μέτρα, για τα οποία υπάρχει ήδη κυβερνητική δέσμευση, μέτρα απλοποίησης της </w:t>
      </w:r>
      <w:proofErr w:type="spellStart"/>
      <w:r>
        <w:rPr>
          <w:rFonts w:eastAsia="Times New Roman"/>
          <w:szCs w:val="24"/>
        </w:rPr>
        <w:t>αδειοδότησης</w:t>
      </w:r>
      <w:proofErr w:type="spellEnd"/>
      <w:r>
        <w:rPr>
          <w:rFonts w:eastAsia="Times New Roman"/>
          <w:szCs w:val="24"/>
        </w:rPr>
        <w:t xml:space="preserve"> των επιχειρήσεων και εκσυγχρονισμό των διαδικασιών σε όλα τα επίπεδα, ώστε να μειωθεί αποτελεσματικά η γραφειοκρατία, να σπάσει επιτέλους αυτός ο φαύλος κύκλος των πολλαπλών εγκρίσεων, που είναι βασικός θύλακας διαφθοράς.</w:t>
      </w:r>
    </w:p>
    <w:p w14:paraId="1CCA27E9" w14:textId="77777777" w:rsidR="00C30B9F" w:rsidRDefault="003D4032">
      <w:pPr>
        <w:spacing w:line="600" w:lineRule="auto"/>
        <w:ind w:firstLine="720"/>
        <w:jc w:val="both"/>
        <w:rPr>
          <w:rFonts w:eastAsia="Times New Roman"/>
          <w:szCs w:val="24"/>
        </w:rPr>
      </w:pPr>
      <w:r>
        <w:rPr>
          <w:rFonts w:eastAsia="Times New Roman"/>
          <w:szCs w:val="24"/>
        </w:rPr>
        <w:t xml:space="preserve"> Μπορούμε να πούμε πως οι δύο προηγούμενοι αναπτυξιακοί νόμοι, ο ν.3299/2004 και ο ν.3908/2011, εκτός από το ότι επηρέασαν ελάχιστα τη διάρθρωση της οικονομίας –αυτό βέβαια οφείλεται στην απουσία καθαρής στόχευσης και οράματος για το μέλλον της οικονομίας και, άλλωστε, </w:t>
      </w:r>
      <w:proofErr w:type="spellStart"/>
      <w:r>
        <w:rPr>
          <w:rFonts w:eastAsia="Times New Roman"/>
          <w:szCs w:val="24"/>
        </w:rPr>
        <w:t>αυτοκριτικά</w:t>
      </w:r>
      <w:proofErr w:type="spellEnd"/>
      <w:r>
        <w:rPr>
          <w:rFonts w:eastAsia="Times New Roman"/>
          <w:szCs w:val="24"/>
        </w:rPr>
        <w:t xml:space="preserve"> </w:t>
      </w:r>
      <w:proofErr w:type="spellStart"/>
      <w:r>
        <w:rPr>
          <w:rFonts w:eastAsia="Times New Roman"/>
          <w:szCs w:val="24"/>
        </w:rPr>
        <w:t>στεκόμενος</w:t>
      </w:r>
      <w:proofErr w:type="spellEnd"/>
      <w:r>
        <w:rPr>
          <w:rFonts w:eastAsia="Times New Roman"/>
          <w:szCs w:val="24"/>
        </w:rPr>
        <w:t xml:space="preserve"> ο Αρχηγός της Αξιωματικής Αντιπολίτευσης παραδέχθηκε ότι οι νόμοι που ψήφισαν οι ίδιοι είναι ανεδαφικοί-, άφησαν επίσης </w:t>
      </w:r>
      <w:proofErr w:type="spellStart"/>
      <w:r>
        <w:rPr>
          <w:rFonts w:eastAsia="Times New Roman"/>
          <w:szCs w:val="24"/>
        </w:rPr>
        <w:t>εξίμισι</w:t>
      </w:r>
      <w:proofErr w:type="spellEnd"/>
      <w:r>
        <w:rPr>
          <w:rFonts w:eastAsia="Times New Roman"/>
          <w:szCs w:val="24"/>
        </w:rPr>
        <w:t xml:space="preserve"> χιλιάδες περίπου ανολοκλήρωτα επενδυτικά σχέδια και 6,5 δισεκατομμύρια ευρώ ανειλημμένες υποχρεώσεις από το δημόσιο.</w:t>
      </w:r>
    </w:p>
    <w:p w14:paraId="1CCA27E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Επίσης, τα συντριπτικά ποσοστά των επιδοτήσεων </w:t>
      </w:r>
      <w:proofErr w:type="spellStart"/>
      <w:r>
        <w:rPr>
          <w:rFonts w:eastAsia="Times New Roman" w:cs="Times New Roman"/>
          <w:szCs w:val="24"/>
        </w:rPr>
        <w:t>απορροφήθηκαν</w:t>
      </w:r>
      <w:proofErr w:type="spellEnd"/>
      <w:r>
        <w:rPr>
          <w:rFonts w:eastAsia="Times New Roman" w:cs="Times New Roman"/>
          <w:szCs w:val="24"/>
        </w:rPr>
        <w:t xml:space="preserve"> από ελάχιστες επιχειρήσεις. Οι προηγούμενες κυβερνήσεις, στον βωμό της πελατειακής τους πολιτικής και της εξυπηρέτησης συγκεκριμένων οικονομικών συμφερόντων, ενέταξαν έναν τεράστιο αριθμό σχεδίων στους δύο επενδυτικούς νόμους, χωρίς να έχουν εξασφαλιστεί οι απαραίτητοι πόροι.</w:t>
      </w:r>
    </w:p>
    <w:p w14:paraId="1CCA27E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Από τη μια, λοιπόν, οι επιχειρηματίες που τόλμησαν να επενδύσουν καταστράφηκαν και από την άλλη οι τράπεζες επιβαρύνθηκαν με την εξυπηρέτηση επενδυτικών σχεδίων που έμειναν ανολοκλήρωτα.</w:t>
      </w:r>
    </w:p>
    <w:p w14:paraId="1CCA27E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και περίεργο αλλά και ιστορικά άστοχο και προσβάλλει τη μνήμη όλων μας, όταν η Νέα Δημοκρατία κατηγορεί τον ΣΥΡΙΖΑ ότι είναι κατά της επιχειρηματικότητας. Αλήθεια, αγαπητοί φίλοι, σε ποιους οφείλεται η μεγαλύτερη </w:t>
      </w:r>
      <w:proofErr w:type="spellStart"/>
      <w:r>
        <w:rPr>
          <w:rFonts w:eastAsia="Times New Roman" w:cs="Times New Roman"/>
          <w:szCs w:val="24"/>
        </w:rPr>
        <w:t>αποεπένδυση</w:t>
      </w:r>
      <w:proofErr w:type="spellEnd"/>
      <w:r>
        <w:rPr>
          <w:rFonts w:eastAsia="Times New Roman" w:cs="Times New Roman"/>
          <w:szCs w:val="24"/>
        </w:rPr>
        <w:t xml:space="preserve"> που έγινε ποτέ σε ευρωπαϊκή χώρα την τελευταία δεκαετία; </w:t>
      </w:r>
    </w:p>
    <w:p w14:paraId="1CCA27E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Αυτή η καταστροφική πραγματικότητα επιβεβαιώνει με τον πιο τραγικό τρόπο τη δική σας άποψη-θέση για την ανάπτυξη, που ήταν δυστυχώς μονοσήμαντη, εξυπηρετώντας και εδώ τους δικούς σας φίλους.</w:t>
      </w:r>
    </w:p>
    <w:p w14:paraId="1CCA27E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Ένα μεγάλο παράδειγμα αυτής της δήθεν αναπτυξιακής πολιτικής του παλιού πολιτικού συστήματος είναι ο Νομός Ευβοίας, που τα τελευταία δεκαπέντε χρόνια γνώρισε τη μεγαλύτερη αποβιομηχάνιση. Είναι σχεδόν όλα τα εργοστάσια κλειστά και μάλιστα σε σημαντικούς τομείς, τσιμέντα, εξόρυξη, λευκό κρέας. </w:t>
      </w:r>
    </w:p>
    <w:p w14:paraId="1CCA27E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Έχει οδικό δίκτυο που παραμένει το ίδιο από τη δεκαετία του 1960, με συνέπεια αποστάσεις των εξήντα χιλιομέτρων να γίνονται σε ορισμένες περιπτώσεις ακόμα και σε δύο ώρες, παράγοντας σημαντικός, που συνέτεινε και αυτός στην αποβιομηχάνιση του νομού. </w:t>
      </w:r>
    </w:p>
    <w:p w14:paraId="1CCA27F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Καμμία επενδυτική προσπάθεια δεν στηρίχθηκε στον τομέα του τουρισμού ούτε στον τομέα των ιαματικών πηγών, με χαρακτηριστικό παράδειγμα την εγκατάλειψη του πλέον γνωστού τουριστικού προορισμού, που είναι η Αιδηψός. Είστε, άραγε, υπερήφανοι γι’ αυτή την αναπτυξιακή σας πολιτική; </w:t>
      </w:r>
    </w:p>
    <w:p w14:paraId="1CCA27F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Γι’ αυτό, κυρίες και κύριοι συνάδελφοι, η προσπάθεια για την οικονομική ανάκαμψη της χώρας είναι εθνικό χρέος όλων μας. Η Αντιπολίτευση, και ειδικά η Αξιωματική Αντιπολίτευση, οφείλει να αντιληφθεί ότι αυτό το πεδίο δεν ενδείκνυται για στείρες, μονότονα επαναλαμβανόμενες κορόνες. Θα ήταν πολύ χρήσιμο να συμβάλλουν στον διάλογο εποικοδομητικά με ιδέες και προτάσεις. Το αντίθετο δείχνει την ένδεια των επιχειρημάτων τους και την έλλειψη σχεδίου για την ανάπτυξη της χώρας, πράγμα που δείχνει και το παρελθόν.</w:t>
      </w:r>
    </w:p>
    <w:p w14:paraId="1CCA27F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Με τον νέο, υπό συζήτηση, αναπτυξιακό νόμο επιχειρείται, μεταξύ άλλων βασικών του στόχων, η ολοκλήρωση επενδυτικών σχεδίων υλοποιούμενων σε ακριτικά νησιά, που δέχονται το κύριο βάρος των προσφυγικών ροών, με στόχο την τόνωση των τοπικών οικονομιών και κοινωνιών. </w:t>
      </w:r>
    </w:p>
    <w:p w14:paraId="1CCA27F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1CCA27F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Ένα λεπτό, κυρία Πρόεδρε.</w:t>
      </w:r>
    </w:p>
    <w:p w14:paraId="1CCA27F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Προβλέπεται, επίσης, φορολογική απαλλαγή μέχρι και για δεκαπέντε χρόνια και μέχρις ότου εξαντληθεί το ποσό της προβλεπόμενης κρατικής ενίσχυσης. Δίνονται κίνητρα για τη δημιουργία νέων θέσεων εργασίας για την κάλυψη του μισθολογικού κόστους. </w:t>
      </w:r>
    </w:p>
    <w:p w14:paraId="1CCA27F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Ενθαρρύνονται οι συνέργειες και οι δικτυώσεις μεταξύ των επιχειρήσεων και κλάδων για επίτευξη οικονομιών κλίμακος. Ενισχύονται κατά προτεραιότητα οι κλάδοι της τεχνολογίας, της πληροφορικής και των επικοινωνιών και της </w:t>
      </w:r>
      <w:proofErr w:type="spellStart"/>
      <w:r>
        <w:rPr>
          <w:rFonts w:eastAsia="Times New Roman" w:cs="Times New Roman"/>
          <w:szCs w:val="24"/>
        </w:rPr>
        <w:t>αγροδιατροφικής</w:t>
      </w:r>
      <w:proofErr w:type="spellEnd"/>
      <w:r>
        <w:rPr>
          <w:rFonts w:eastAsia="Times New Roman" w:cs="Times New Roman"/>
          <w:szCs w:val="24"/>
        </w:rPr>
        <w:t xml:space="preserve"> αλυσίδας, από το χωράφι ως τον τουρισμό. </w:t>
      </w:r>
    </w:p>
    <w:p w14:paraId="1CCA27F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νέος νόμος απαντά σε ένα πάγιο αίτημα του επιχειρηματικού κόσμου για σταθερό φορολογικό πλαίσιο. Έτσι, δίνει σταθερούς φορολογικούς συντελεστές για δώδεκα έτη σε μεγάλα επενδυτικά έργα, άνω των 20 εκατομμυρίων ευρώ. </w:t>
      </w:r>
    </w:p>
    <w:p w14:paraId="1CCA27F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Τέλος, κυρίες και κύριοι Βουλευτές, θα ήθελα να αναφερθώ και σε ένα σύνθημα «καραμέλα», που χρησιμοποιεί η Αντιπολίτευση, σχετικά με ικανούς και ανίκανους να κυβερνήσουν.</w:t>
      </w:r>
    </w:p>
    <w:p w14:paraId="1CCA27F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Αν η ικανότητα είναι στα σαράντα και πλέον χρόνια που κυβερνήσατε εναλλάξ τη χώρα να τη φέρετε σε τέτοια κατάσταση, που να τη χαρακτηρίζει η μεγαλύτερη οικονομική και ανθρωπιστική κρίση που έχει βιώσει ποτέ, αν η ικανότητα είναι η διάρθρωση του κράτους όπως το παραδώσατε και όπως ομολογούν όλοι, αλλά και εσείς φυσικά σε κάθε ευκαιρία, ότι, για να μπορέσει να σταθεί, απαιτούνται γενναίες μεταρρυθμίσεις, που δεν κάνατε σε αυτά τα σαράντα χρόνια, αν η ικανότητα είναι ο σφικτός εναγκαλισμός κράτους-διαπλοκής, μέσα ενημέρωσης, εργολάβοι κ.λπ., τότε, φίλοι μας, ούτε θέλουμε ούτε επιζητούμε αυτή την ικανότητα και βέβαια σας τη χαρίζουμε.</w:t>
      </w:r>
    </w:p>
    <w:p w14:paraId="1CCA27F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Αυτό, όμως, που δεν σας χαρίζουμε είναι το μέλλον αυτού του λαού, για το οποίο μέσα από τις πρωτόγνωρες, δύσκολες δημοσιονομικά καταστάσεις που ζούμε, θα δώσουμε τον καλύτερο εαυτό μας, για να πετύχουμε και να είστε σίγουροι ότι θα πετύχουμε, γιατί δεν έχουμε ούτε περίεργες δεσμεύσεις ούτε περίεργα βαρίδια.</w:t>
      </w:r>
    </w:p>
    <w:p w14:paraId="1CCA27F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Σας ευχαριστώ.</w:t>
      </w:r>
    </w:p>
    <w:p w14:paraId="1CCA27FC"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7F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Κυρία Πρόεδρε, θα μπορούσα να ρωτήσω κάτι διαδικαστικό;</w:t>
      </w:r>
    </w:p>
    <w:p w14:paraId="1CCA27F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θέλετε;</w:t>
      </w:r>
    </w:p>
    <w:p w14:paraId="1CCA27F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Υπουργέ, κάποια στιγμή, αφού τελειώνει η διαδικασία, θα θέλαμε να γνωρίζουμε ποιες αλλαγές και ποιες νομοτεχνικές βελτιώσεις θα κάνετε. </w:t>
      </w:r>
    </w:p>
    <w:p w14:paraId="1CCA2800" w14:textId="77777777" w:rsidR="00C30B9F" w:rsidRDefault="003D4032">
      <w:pPr>
        <w:spacing w:line="600" w:lineRule="auto"/>
        <w:ind w:firstLine="720"/>
        <w:jc w:val="both"/>
        <w:rPr>
          <w:rFonts w:eastAsia="Times New Roman" w:cs="Times New Roman"/>
          <w:szCs w:val="24"/>
        </w:rPr>
      </w:pPr>
      <w:r>
        <w:rPr>
          <w:rFonts w:eastAsia="Times New Roman" w:cs="Times New Roman"/>
          <w:b/>
        </w:rPr>
        <w:t>ΓΕΩΡΓΙΟΣ ΣΤΑΘΑΚΗΣ (Υπουργός Οικονομίας, Ανάπτυξης και Τουρισμού):</w:t>
      </w:r>
      <w:r>
        <w:rPr>
          <w:rFonts w:eastAsia="Times New Roman" w:cs="Times New Roman"/>
          <w:szCs w:val="24"/>
        </w:rPr>
        <w:t xml:space="preserve"> Σε λίγη ώρα θα τις έχετε. </w:t>
      </w:r>
    </w:p>
    <w:p w14:paraId="1CCA2801"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Σας ευχαριστώ πολύ. </w:t>
      </w:r>
    </w:p>
    <w:p w14:paraId="1CCA2802" w14:textId="77777777" w:rsidR="00C30B9F" w:rsidRDefault="003D4032">
      <w:pPr>
        <w:spacing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Τον λόγο έχει ο κ. Στογιαννίδης από τον ΣΥΡΙΖΑ.</w:t>
      </w:r>
    </w:p>
    <w:p w14:paraId="1CCA280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Κυρίες και κύριοι Βουλευτές, σήμερα συζητάμε τον νέο αναπτυξιακό νόμο που προτείνει η Κυβέρνηση. </w:t>
      </w:r>
    </w:p>
    <w:p w14:paraId="1CCA280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Προέρχομαι από την Περιφέρεια Ανατολικής Μακεδονίας και Θράκης. Οι κάτοικοι της περιφέρειας και ειδικότερα, των Νομών Ξάνθης και Ροδόπης, ξέρουν πολύ καλά τι έχει απομείνει από τους προηγούμενους αναπτυξιακούς νόμους. Στις βιομηχανικές περιοχές των παραπάνω νομών συναντάς, ως επί το </w:t>
      </w:r>
      <w:proofErr w:type="spellStart"/>
      <w:r>
        <w:rPr>
          <w:rFonts w:eastAsia="Times New Roman" w:cs="Times New Roman"/>
          <w:szCs w:val="24"/>
        </w:rPr>
        <w:t>πλείστον</w:t>
      </w:r>
      <w:proofErr w:type="spellEnd"/>
      <w:r>
        <w:rPr>
          <w:rFonts w:eastAsia="Times New Roman" w:cs="Times New Roman"/>
          <w:szCs w:val="24"/>
        </w:rPr>
        <w:t xml:space="preserve">, κουφάρια επιχειρήσεων. </w:t>
      </w:r>
    </w:p>
    <w:p w14:paraId="1CCA280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Οι πολίτες αυτής της περιφέρειας ζητούν νέες επενδύσεις, με αξιοπρεπείς συνθήκες εργασίας και αμοιβής, επενδυτές που θα έχουν πρόθεση να επενδύσουν και να μείνουν στην περιοχή και όχι να κάνουν «</w:t>
      </w:r>
      <w:proofErr w:type="spellStart"/>
      <w:r>
        <w:rPr>
          <w:rFonts w:eastAsia="Times New Roman" w:cs="Times New Roman"/>
          <w:szCs w:val="24"/>
        </w:rPr>
        <w:t>αρπαχτή</w:t>
      </w:r>
      <w:proofErr w:type="spellEnd"/>
      <w:r>
        <w:rPr>
          <w:rFonts w:eastAsia="Times New Roman" w:cs="Times New Roman"/>
          <w:szCs w:val="24"/>
        </w:rPr>
        <w:t>», όπως συνέβαινε στο παρελθόν.</w:t>
      </w:r>
    </w:p>
    <w:p w14:paraId="1CCA280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σημερινό νομοσχέδιο έρχεται να διαδεχθεί τους δύο προηγούμενους αναπτυξιακούς νόμους που είχε η χώρα μας, τον ν.3299/2004 και τον ν.3908/2011. Για ποιον λόγο; Γιατί, δυστυχώς, απέτυχαν. Το ομολόγησε, άλλωστε, και ο σημερινός Πρόεδρος της Νέας Δημοκρατίας σήμερα, από αυτό εδώ το Βήμα.</w:t>
      </w:r>
    </w:p>
    <w:p w14:paraId="1CCA280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Και απέτυχαν, πρώτον, λόγω της ασήμαντης συμβολής τους στην οικονομία. Χαρακτηρίστηκαν από μεγάλη συγκέντρωση των επιχορηγήσεων. Σχεδόν τα μισά χρήματα μοιράστηκαν στο 5% των επενδυτικών σχεδίων. Το 4,2% των επενδυτικών σχεδίων έλαβε το 43,6% των συνολικών ενισχύσεων.</w:t>
      </w:r>
    </w:p>
    <w:p w14:paraId="1CCA280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Με τον ν.3908/2011 ενισχύθηκαν δύο κλάδοι. Η ενέργεια, τα </w:t>
      </w:r>
      <w:proofErr w:type="spellStart"/>
      <w:r>
        <w:rPr>
          <w:rFonts w:eastAsia="Times New Roman" w:cs="Times New Roman"/>
          <w:szCs w:val="24"/>
        </w:rPr>
        <w:t>φωτοβολταϊκά</w:t>
      </w:r>
      <w:proofErr w:type="spellEnd"/>
      <w:r>
        <w:rPr>
          <w:rFonts w:eastAsia="Times New Roman" w:cs="Times New Roman"/>
          <w:szCs w:val="24"/>
        </w:rPr>
        <w:t xml:space="preserve"> και τουρισμός είχαν το 46,5% των επενδυτικών σχεδίων και το 72,2% του προϋπολογισμού. Υπήχθη μεγάλος αριθμός σχεδίων στους δύο επενδυτικούς νόμους, χωρίς να εξασφαλιστούν οι απαραίτητοι πόροι.</w:t>
      </w:r>
    </w:p>
    <w:p w14:paraId="1CCA280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Δεύτερον, λόγω της ασήμαντης συμβολής τους στην απασχόληση. Ο ν.3908/2011 δημιούργησε μόνο έξι χιλιάδες θέσεις εργασίας και ανά επένδυση μόνο τέσσερις θέσεις εργασίας. </w:t>
      </w:r>
    </w:p>
    <w:p w14:paraId="1CCA280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Τρίτον, οι προηγούμενοι επενδυτικοί νόμοι έπασχαν στη στόχευση και λειτούργησαν σαν μηχανισμοί παροχής ρευστότητας. Εδώ έγκειται η μεγάλη διαφορά με το προτεινόμενο νομοσχέδιο. </w:t>
      </w:r>
    </w:p>
    <w:p w14:paraId="1CCA280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 πρώτη φορά ένας επενδυτικός αναπτυξιακός νόμος είναι </w:t>
      </w:r>
      <w:proofErr w:type="spellStart"/>
      <w:r>
        <w:rPr>
          <w:rFonts w:eastAsia="Times New Roman" w:cs="Times New Roman"/>
          <w:szCs w:val="24"/>
        </w:rPr>
        <w:t>στοχευμένος</w:t>
      </w:r>
      <w:proofErr w:type="spellEnd"/>
      <w:r>
        <w:rPr>
          <w:rFonts w:eastAsia="Times New Roman" w:cs="Times New Roman"/>
          <w:szCs w:val="24"/>
        </w:rPr>
        <w:t xml:space="preserve"> και αποτελεί εργαλείο επίτευξης του αναπτυξιακού σχεδιασμού της χώρας. Για πρώτη φορά ένας επενδυτικός νόμος επιδιώκει συντονισμένα τη δημιουργία καινοτόμων, εξωστρεφών, δυναμικών και βιώσιμων επιχειρήσεων, την αύξηση της απασχόλησης, με έμφαση στο εκπαιδευόμενο ανθρώπινο δυναμικό, την ενίσχυση των συνεργασιών -</w:t>
      </w:r>
      <w:r>
        <w:rPr>
          <w:rFonts w:eastAsia="Times New Roman" w:cs="Times New Roman"/>
          <w:szCs w:val="24"/>
          <w:lang w:val="en-US"/>
        </w:rPr>
        <w:t>clusters</w:t>
      </w:r>
      <w:r>
        <w:rPr>
          <w:rFonts w:eastAsia="Times New Roman" w:cs="Times New Roman"/>
          <w:szCs w:val="24"/>
        </w:rPr>
        <w:t xml:space="preserve">, συνεταιρισμοί, κοινωνική οικονομία-, την ενίσχυση των μικρών και μεσαίων επιχειρήσεων, την </w:t>
      </w:r>
      <w:proofErr w:type="spellStart"/>
      <w:r>
        <w:rPr>
          <w:rFonts w:eastAsia="Times New Roman" w:cs="Times New Roman"/>
          <w:szCs w:val="24"/>
        </w:rPr>
        <w:t>επανεκβιομηχάνιση</w:t>
      </w:r>
      <w:proofErr w:type="spellEnd"/>
      <w:r>
        <w:rPr>
          <w:rFonts w:eastAsia="Times New Roman" w:cs="Times New Roman"/>
          <w:szCs w:val="24"/>
        </w:rPr>
        <w:t xml:space="preserve"> της χώρας. Έχει χωρική διάσταση. Χρησιμοποιεί, παράλληλα με τις επιχορηγήσεις, έντονα τα φορολογικά κίνητρα και τα λεγόμενα νέα επιστρεπτέα χρηματοδοτικά εργαλεία </w:t>
      </w:r>
      <w:proofErr w:type="spellStart"/>
      <w:r>
        <w:rPr>
          <w:rFonts w:eastAsia="Times New Roman" w:cs="Times New Roman"/>
          <w:szCs w:val="24"/>
        </w:rPr>
        <w:t>μόχλευσης</w:t>
      </w:r>
      <w:proofErr w:type="spellEnd"/>
      <w:r>
        <w:rPr>
          <w:rFonts w:eastAsia="Times New Roman" w:cs="Times New Roman"/>
          <w:szCs w:val="24"/>
        </w:rPr>
        <w:t xml:space="preserve">. Και αυτά γίνονται μέσα από συγκεκριμένες διατάξεις, που δεν αποτελούν ευχολόγιο, αλλά δίνουν κατεύθυνση στην οικονομία. </w:t>
      </w:r>
    </w:p>
    <w:p w14:paraId="1CCA280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Θέτει πλαφόν στο ύψος της ενίσχυσης που μπορεί να λάβει ένα επενδυτικό σχέδιο, για να επιτευχθεί η διασπορά των </w:t>
      </w:r>
      <w:proofErr w:type="spellStart"/>
      <w:r>
        <w:rPr>
          <w:rFonts w:eastAsia="Times New Roman" w:cs="Times New Roman"/>
          <w:szCs w:val="24"/>
        </w:rPr>
        <w:t>ωφελουμένων</w:t>
      </w:r>
      <w:proofErr w:type="spellEnd"/>
      <w:r>
        <w:rPr>
          <w:rFonts w:eastAsia="Times New Roman" w:cs="Times New Roman"/>
          <w:szCs w:val="24"/>
        </w:rPr>
        <w:t xml:space="preserve"> από τις κρατικές ενισχύσεις.</w:t>
      </w:r>
    </w:p>
    <w:p w14:paraId="1CCA280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Δημιουργεί ειδικές κατηγορίες ενίσχυσης, πρώτον, με βάση τις επιδόσεις, την εξωστρέφεια, την καινοτομία, τις συγχωνεύσεις, την αύξηση της απασχόλησης, την υψηλή προστιθέμενη αξία. Και, δεύτερον, με βάση την περιοχή, ενισχύονται οι λιγότερο ευνοημένες περιοχές, αυτές που αντιμετωπίζουν μείωση πληθυσμού, νησιωτικές, ορεινές, παραμεθόριες περιοχές, οι βιομηχανικές περιοχές, οι ζώνες της καινοτομίας και οι περιοχές με ιδιαίτερα αυξημένες μεταναστευτικές ροές.</w:t>
      </w:r>
    </w:p>
    <w:p w14:paraId="1CCA280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Επίσης, δίνονται σαφείς ορισμοί γι’ αυτά τα επιμέρους κριτήρια, που χαρακτηρίζουν μια περιοχή ως ειδική. Καθορίζει τι θα πει ορεινή περιοχή, παραμεθόρια περιοχή, νησιωτική περιοχή, περιοχή με μείωση πληθυσμού. </w:t>
      </w:r>
    </w:p>
    <w:p w14:paraId="1CCA280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νόμος εξειδικεύεται σε οκτώ επιμέρους καθεστώτα ενίσχυσης με διαφορετική στόχευση το καθένα: 1. Ενισχύσεις μηχανολογικού εξοπλισμού, 2. Γενική επιχειρηματικότητα, 3. Νέες ανεξάρτητες μικρομεσαίες επιχειρήσεις, 4. Επενδύσεις καινοτομικού χαρακτήρα για μικρομεσαίες επιχειρήσεις, 5. Επιχειρηματικές συστάδες-</w:t>
      </w:r>
      <w:r>
        <w:rPr>
          <w:rFonts w:eastAsia="Times New Roman" w:cs="Times New Roman"/>
          <w:szCs w:val="24"/>
          <w:lang w:val="en-US"/>
        </w:rPr>
        <w:t>clusters</w:t>
      </w:r>
      <w:r>
        <w:rPr>
          <w:rFonts w:eastAsia="Times New Roman" w:cs="Times New Roman"/>
          <w:szCs w:val="24"/>
        </w:rPr>
        <w:t>, 6. Ενδιάμεσοι χρηματοπιστωτικοί οργανισμοί-ταμεία συμμετοχών, 7. Ολοκληρωμένα χωρικά και κλαδικά σχέδια και 8. Μεγάλες επενδύσεις.</w:t>
      </w:r>
    </w:p>
    <w:p w14:paraId="1CCA281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νόμος δίνει δυνατότητα ανάπτυξης σε όλους τους κλάδους, αλλά στρέφει ιδιαίτερα το βλέμμα του σε δύο κλάδους, την τεχνολογία-πληροφορική και επικοινωνίες και την </w:t>
      </w:r>
      <w:proofErr w:type="spellStart"/>
      <w:r>
        <w:rPr>
          <w:rFonts w:eastAsia="Times New Roman" w:cs="Times New Roman"/>
          <w:szCs w:val="24"/>
        </w:rPr>
        <w:t>αγροδιατροφική</w:t>
      </w:r>
      <w:proofErr w:type="spellEnd"/>
      <w:r>
        <w:rPr>
          <w:rFonts w:eastAsia="Times New Roman" w:cs="Times New Roman"/>
          <w:szCs w:val="24"/>
        </w:rPr>
        <w:t xml:space="preserve"> αλυσίδα, από το χωράφι έως τον τουρισμό. Στους κλάδους αυτούς η Ελλάδα μπορεί να δομήσει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και να αλλάξει έτσι τη θέση της στον παγκόσμιο χάρτη.</w:t>
      </w:r>
    </w:p>
    <w:p w14:paraId="1CCA2811" w14:textId="77777777" w:rsidR="00C30B9F" w:rsidRDefault="003D4032">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CCA281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Ένα λεπτό, κυρία Πρόεδρε. Τελειώνω.</w:t>
      </w:r>
    </w:p>
    <w:p w14:paraId="1CCA281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Επίσης, οι προηγούμενοι νόμοι έπασχαν και στις διαδικασίες. Δημιουργείται το Μητρώο Πιστοποιημένων </w:t>
      </w:r>
      <w:proofErr w:type="spellStart"/>
      <w:r>
        <w:rPr>
          <w:rFonts w:eastAsia="Times New Roman" w:cs="Times New Roman"/>
          <w:szCs w:val="24"/>
        </w:rPr>
        <w:t>Αξιολογητών</w:t>
      </w:r>
      <w:proofErr w:type="spellEnd"/>
      <w:r>
        <w:rPr>
          <w:rFonts w:eastAsia="Times New Roman" w:cs="Times New Roman"/>
          <w:szCs w:val="24"/>
        </w:rPr>
        <w:t xml:space="preserve"> και Ελεγκτών. Σε αυτό θα ενταχθούν διακόσιοι ειδικευμένοι επιστήμονες οικονομολόγοι, μηχανικοί, οι οποίοι θα αναλαμβάνουν τους ελέγχους και δεν θα παίρνουν 25 ευρώ για τον έλεγχο, αλλά περίπου 500 ευρώ, τα οποία βέβαια θα καταβάλλουν οι επενδυτές, όχι ο κρατικός προϋπολογισμός.</w:t>
      </w:r>
    </w:p>
    <w:p w14:paraId="1CCA281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Κλείνοντας, θα ήθελα να πω ότι αυτές είναι οι διαφορές του ως άνω νόμου σε σχέση με τις παρελθοντικές επενδυτικές πρωτοβουλίες, οι οποίες κατά κοινή ομολογία απέτυχαν.</w:t>
      </w:r>
    </w:p>
    <w:p w14:paraId="1CCA281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Σας ευχαριστώ.</w:t>
      </w:r>
    </w:p>
    <w:p w14:paraId="1CCA2816" w14:textId="77777777" w:rsidR="00C30B9F" w:rsidRDefault="003D4032">
      <w:pPr>
        <w:spacing w:line="600" w:lineRule="auto"/>
        <w:jc w:val="center"/>
        <w:rPr>
          <w:rFonts w:eastAsia="Times New Roman"/>
          <w:bCs/>
        </w:rPr>
      </w:pPr>
      <w:r>
        <w:rPr>
          <w:rFonts w:eastAsia="Times New Roman"/>
          <w:bCs/>
        </w:rPr>
        <w:t>(Χειροκροτήματα από την πτέρυγα του ΣΥΡΙΖΑ)</w:t>
      </w:r>
    </w:p>
    <w:p w14:paraId="1CCA2817"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1CCA281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Η κ. Αντωνίου από τη Νέα Δημοκρατία έχει τον λόγο.</w:t>
      </w:r>
    </w:p>
    <w:p w14:paraId="1CCA2819"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κυρία Πρόεδρε.</w:t>
      </w:r>
    </w:p>
    <w:p w14:paraId="1CCA281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τον νέο αναπτυξιακό νόμο, ο οποίος κινείται και αυτός στη λογική της Αριστεράς, της προχειρότητας και του ανεδαφικού, έναν αναπτυξιακό νόμο που προβλέπει ότι η ανάπτυξη θα έρθει με διαταγές των Υπουργών, έχοντας φτάσει ήδη τα φέσια στον ιδιωτικό τομέα στα 6,5 δισεκατομμύρια, την ίδια ώρα που δεν πληρώνονται ούτε οι καθαρίστριες στο Δρομοκαΐτειο, την ίδια ώρα που η συγκυβέρνηση ΣΥΡΙΖΑ-ΑΝΕΛ μέσα σε ενάμιση χρόνο υπερδιπλασίασε τα χρέη του δημοσίου προς τους ιδιώτες, για να βγει το πλεόνασμα της αξιολόγησης, όταν τα χρήματα των δόσεων της αξιολόγησης θα πάνε στην αποπληρωμή του δημοσίου χρέους, αλλά και στην αποπληρωμή των χρεών στους ιδιώτες -λέει- αν και εφόσον έρθουν όλα, αφού η δεύτερη αξιολόγηση είναι μπροστά, κι όταν τα χρήματα του ΕΣΠΑ τα έχετε τάξει σε όποιον μιλάει ελληνικά, για να θεραπεύσετε πάσα νόσο, την ώρα που εξαθλιώνετε τον κόσμο, ίσως γιατί, πνιγμένοι στις ιδεοληψίες σας, νομίζετε ότι έτσι θα γίνει αριστερός, παραβλέποντας ότι αυτό δεν έγινε ποτέ στην παγκόσμια ιστορία.</w:t>
      </w:r>
    </w:p>
    <w:p w14:paraId="1CCA281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Έρχεστε και υπόσχεστε χρήματα για ιδιωτικές επενδύσεις με τον νόμο που σήμερα συζητούμε. Δεν είναι εδώ ο Υπουργός, αλλά, αν ήταν εδώ, θα ήθελα να τον ρωτήσω για το πακέτο </w:t>
      </w:r>
      <w:proofErr w:type="spellStart"/>
      <w:r>
        <w:rPr>
          <w:rFonts w:eastAsia="Times New Roman" w:cs="Times New Roman"/>
          <w:szCs w:val="24"/>
        </w:rPr>
        <w:t>Γιούνκερ</w:t>
      </w:r>
      <w:proofErr w:type="spellEnd"/>
      <w:r>
        <w:rPr>
          <w:rFonts w:eastAsia="Times New Roman" w:cs="Times New Roman"/>
          <w:szCs w:val="24"/>
        </w:rPr>
        <w:t>, γιατί ακούμε ότι τα περιφερειακά αεροδρόμια της χώρας που δεν ιδιωτικοποιήθηκαν στη «</w:t>
      </w:r>
      <w:r>
        <w:rPr>
          <w:rFonts w:eastAsia="Times New Roman" w:cs="Times New Roman"/>
          <w:szCs w:val="24"/>
          <w:lang w:val="en-US"/>
        </w:rPr>
        <w:t>FRAPORT</w:t>
      </w:r>
      <w:r>
        <w:rPr>
          <w:rFonts w:eastAsia="Times New Roman" w:cs="Times New Roman"/>
          <w:szCs w:val="24"/>
        </w:rPr>
        <w:t xml:space="preserve">» είναι στο πακέτο </w:t>
      </w:r>
      <w:proofErr w:type="spellStart"/>
      <w:r>
        <w:rPr>
          <w:rFonts w:eastAsia="Times New Roman" w:cs="Times New Roman"/>
          <w:szCs w:val="24"/>
        </w:rPr>
        <w:t>Γιούνκερ</w:t>
      </w:r>
      <w:proofErr w:type="spellEnd"/>
      <w:r>
        <w:rPr>
          <w:rFonts w:eastAsia="Times New Roman" w:cs="Times New Roman"/>
          <w:szCs w:val="24"/>
        </w:rPr>
        <w:t>.</w:t>
      </w:r>
    </w:p>
    <w:p w14:paraId="1CCA281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Ψάχνοντας, λοιπόν, βρίσκω σαράντα δύο έργα. Αυτά δεν τα βλέπω.</w:t>
      </w:r>
    </w:p>
    <w:p w14:paraId="1CCA281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μόνο που βλέπω, κύριε Υπουργέ, είναι ότι εντάσσονται στο </w:t>
      </w:r>
      <w:proofErr w:type="spellStart"/>
      <w:r>
        <w:rPr>
          <w:rFonts w:eastAsia="Times New Roman" w:cs="Times New Roman"/>
          <w:szCs w:val="24"/>
        </w:rPr>
        <w:t>υπερταμείο</w:t>
      </w:r>
      <w:proofErr w:type="spellEnd"/>
      <w:r>
        <w:rPr>
          <w:rFonts w:eastAsia="Times New Roman" w:cs="Times New Roman"/>
          <w:szCs w:val="24"/>
        </w:rPr>
        <w:t>, αυτό που κάνατε, τα ενενήντα εννιά χρόνια, της δημόσιας περιουσίας.</w:t>
      </w:r>
    </w:p>
    <w:p w14:paraId="1CCA281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Πάμε πάλι στο νομοσχέδιο. Είναι ένας νόμος που έρχεται αργά, αφού χάσατε πάνω από έναν χρόνο με δήθεν διαπραγματεύσεις, δημοψηφίσματα, εκλογές, που δεν έχει χρήματα, αφού δεν διαθέτει πάνω από 70 εκατομμύρια ευρώ τον χρόνο, σε ένα περιβάλλον οικονομικής ασφυξίας, με περιορισμένη ρευστότητα και τα </w:t>
      </w:r>
      <w:proofErr w:type="spellStart"/>
      <w:r>
        <w:rPr>
          <w:rFonts w:eastAsia="Times New Roman" w:cs="Times New Roman"/>
          <w:szCs w:val="24"/>
        </w:rPr>
        <w:t>προαπαιτούμενα</w:t>
      </w:r>
      <w:proofErr w:type="spellEnd"/>
      <w:r>
        <w:rPr>
          <w:rFonts w:eastAsia="Times New Roman" w:cs="Times New Roman"/>
          <w:szCs w:val="24"/>
        </w:rPr>
        <w:t xml:space="preserve"> της επόμενης αξιολόγησης επίσης να είναι μπροστά, που αυξάνει τη γραφειοκρατία των προηγούμενων νόμων, με μεγάλο, απεριόριστο αριθμό υπουργικών αποφάσεων και υπογραφών, που δημιουργούν ουσιαστικά πρόσθετα εμπόδια στην επιχειρηματικότητα, που καταργεί τις προκαταβολές και, ταυτόχρονα, είναι ασαφής ως προς την εξόφληση της επένδυσης.</w:t>
      </w:r>
    </w:p>
    <w:p w14:paraId="1CCA281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Αυτά εν μέσω μηδενικής ρευστότητας.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να σας υπενθυμίσω. Επ’ ευκαιρία, σε δεκαπέντε μέρες κάνετε τα γενέθλια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Να ευχηθώ από τα βάθη της καρδιάς μου να μην τα εκατοστίσετε, όπως κάνετε με το </w:t>
      </w:r>
      <w:proofErr w:type="spellStart"/>
      <w:r>
        <w:rPr>
          <w:rFonts w:eastAsia="Times New Roman" w:cs="Times New Roman"/>
          <w:szCs w:val="24"/>
        </w:rPr>
        <w:t>υπερταμείο</w:t>
      </w:r>
      <w:proofErr w:type="spellEnd"/>
      <w:r>
        <w:rPr>
          <w:rFonts w:eastAsia="Times New Roman" w:cs="Times New Roman"/>
          <w:szCs w:val="24"/>
        </w:rPr>
        <w:t>. Είναι ένας νόμος που τιμωρεί όσους επένδυσαν με βάση τους προηγούμενους αναπτυξιακούς νόμους αλλά και όσους ξεκίνησαν ήδη τα επιχειρηματικά τους σχέδια, βασιζόμενοι σε αυτά που είχε πει ο Υπουργός.</w:t>
      </w:r>
    </w:p>
    <w:p w14:paraId="1CCA282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Ποιος, άραγε, περιμένετε να σας εμπιστευτεί μετά από όλα αυτά -είναι άξιο απορίας!- εν μέσω κλαμάτων και των αρμοδίων Υπουργών για τις ιδιωτικοποιήσεις, που πρώτα υπογράφουν και μετά οδύρονται ότι διέπραξαν κάτι εγκληματικό και αντισυνταγματικό, αλλά ασφαλώς παραμένουν στις θέσεις τους.</w:t>
      </w:r>
    </w:p>
    <w:p w14:paraId="1CCA282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Είναι προφανές ότι ο αναπτυξιακός νόμος σάς αφήνει παγερά αδιάφορους, κυρίες και κύριοι συνάδελφοι. Είναι αλήθεια: Τι δουλειά έχει η Αριστερά με την επιχειρηματικότητα και τον ιδιωτικό τομέα; Άλλος νόμος σάς ενδιαφέρει και αυτός είναι ο εκλογικός.</w:t>
      </w:r>
    </w:p>
    <w:p w14:paraId="1CCA2822" w14:textId="77777777" w:rsidR="00C30B9F" w:rsidRDefault="003D4032">
      <w:pPr>
        <w:spacing w:line="600" w:lineRule="auto"/>
        <w:ind w:firstLine="720"/>
        <w:jc w:val="both"/>
        <w:rPr>
          <w:rFonts w:eastAsia="Times New Roman"/>
          <w:szCs w:val="24"/>
        </w:rPr>
      </w:pPr>
      <w:r>
        <w:rPr>
          <w:rFonts w:eastAsia="Times New Roman"/>
          <w:szCs w:val="24"/>
        </w:rPr>
        <w:t>Αφού το σενάριο της διπλής Ανάστασης του Πάσχα ξέφτισε και αφού το σενάριο της νέας ημέρας της σταθερότητας και της νηνεμίας δεν φαίνεται να πιάνει, τώρα που οι πολίτες αρχίζουν να νιώθουν στην τσέπη τους το κόστος της Κυβέρνησης ΣΥΡΙΖΑ-ΑΝΕΛ, πετάτε την μπάλα στην εξέδρα, με σενάρια επί σεναρίων για τον εκλογικό νόμο, που, πέρα από παραδοχή επικείμενης ήττας, επί της ουσίας επιτείνουν την αστάθεια. Όμως, εσάς δεν σας νοιάζει. Ο στόχος σας είναι διπλός, δηλαδή και ο κόσμος να αποπροσανατολιστεί και να καταφέρετε να περάσετε έναν εκλογικό νόμο που ίσως να δίνει και περισσότερες έδρες στο δεύτερο κόμμα, μιας και ξέρετε ότι τις επόμενες εκλογές θα τις χάσετε. Έτσι όπως πάτε, μήπως δεν είστε ούτε καν δεύτεροι!</w:t>
      </w:r>
    </w:p>
    <w:p w14:paraId="1CCA2823" w14:textId="77777777" w:rsidR="00C30B9F" w:rsidRDefault="003D4032">
      <w:pPr>
        <w:spacing w:line="600" w:lineRule="auto"/>
        <w:ind w:firstLine="720"/>
        <w:jc w:val="both"/>
        <w:rPr>
          <w:rFonts w:eastAsia="Times New Roman"/>
          <w:szCs w:val="24"/>
        </w:rPr>
      </w:pPr>
      <w:r>
        <w:rPr>
          <w:rFonts w:eastAsia="Times New Roman"/>
          <w:szCs w:val="24"/>
        </w:rPr>
        <w:t xml:space="preserve">Όμως, το μόνο που σας ενδιαφέρει είναι η καρέκλα. Γι’ αυτόν τον λόγο σάς ενοχλεί, άλλωστε, τόσο πολύ η σημερινή συγκέντρωση του «Παραιτηθείτε», την οποία φθάσατε σχεδόν να την απαγορεύσετε. Απορώ που η αριστερή σας συνείδηση δεν σας οδήγησε στο να το κάνετε. </w:t>
      </w:r>
    </w:p>
    <w:p w14:paraId="1CCA2824" w14:textId="77777777" w:rsidR="00C30B9F" w:rsidRDefault="003D4032">
      <w:pPr>
        <w:spacing w:line="600" w:lineRule="auto"/>
        <w:ind w:firstLine="720"/>
        <w:jc w:val="both"/>
        <w:rPr>
          <w:rFonts w:eastAsia="Times New Roman"/>
          <w:szCs w:val="24"/>
        </w:rPr>
      </w:pPr>
      <w:r>
        <w:rPr>
          <w:rFonts w:eastAsia="Times New Roman"/>
          <w:szCs w:val="24"/>
        </w:rPr>
        <w:t xml:space="preserve">Ξέρω ότι υπάρχει ακόμα κόσμος που διάκειται αρνητικά απέναντι στα κόμματα των προηγουμένων κυβερνήσεων. Όμως, η ώρα της πληρωμής του «μνημονίου Αλέξη Τσίπρα» ξεκίνησε. Εσείς μπορεί να ζείτε μία ακόμα αυταπάτη, αλλά η κοινωνία υφίσταται ήδη τις πρώτες συνέπειες των όσων πειθήνια ψηφίσατε. </w:t>
      </w:r>
    </w:p>
    <w:p w14:paraId="1CCA2825" w14:textId="77777777" w:rsidR="00C30B9F" w:rsidRDefault="003D4032">
      <w:pPr>
        <w:spacing w:line="600" w:lineRule="auto"/>
        <w:ind w:firstLine="720"/>
        <w:jc w:val="both"/>
        <w:rPr>
          <w:rFonts w:eastAsia="Times New Roman" w:cs="Times New Roman"/>
          <w:szCs w:val="28"/>
        </w:rPr>
      </w:pPr>
      <w:r>
        <w:rPr>
          <w:rFonts w:eastAsia="Times New Roman" w:cs="Times New Roman"/>
          <w:szCs w:val="28"/>
        </w:rPr>
        <w:t>(Στο σημείο αυτό κτυπάει το κουδούνι λήξεως του χρόνου ομιλίας της κυρίας Βουλευτού)</w:t>
      </w:r>
    </w:p>
    <w:p w14:paraId="1CCA2826" w14:textId="77777777" w:rsidR="00C30B9F" w:rsidRDefault="003D4032">
      <w:pPr>
        <w:spacing w:line="600" w:lineRule="auto"/>
        <w:ind w:firstLine="720"/>
        <w:jc w:val="both"/>
        <w:rPr>
          <w:rFonts w:eastAsia="Times New Roman"/>
          <w:szCs w:val="24"/>
        </w:rPr>
      </w:pPr>
      <w:r>
        <w:rPr>
          <w:rFonts w:eastAsia="Times New Roman"/>
          <w:szCs w:val="24"/>
        </w:rPr>
        <w:t xml:space="preserve">Ακόμα μπροστά σας είναι τα δύσκολα των εργασιακών, του συνδικαλιστικού νόμου, του ΑΔΜΗΕ και άλλα πολλά. Αυτά είναι τα πραγματικά «κουμπιά της </w:t>
      </w:r>
      <w:proofErr w:type="spellStart"/>
      <w:r>
        <w:rPr>
          <w:rFonts w:eastAsia="Times New Roman"/>
          <w:szCs w:val="24"/>
        </w:rPr>
        <w:t>Αλέξαινας</w:t>
      </w:r>
      <w:proofErr w:type="spellEnd"/>
      <w:r>
        <w:rPr>
          <w:rFonts w:eastAsia="Times New Roman"/>
          <w:szCs w:val="24"/>
        </w:rPr>
        <w:t xml:space="preserve">». Ο καθεστωτικός κατήφορος που πήρατε δεν θα σας σώσει. Όσο σφιχτά και αν κρατάτε τα μπράτσα από τις καρέκλες, το πολύ </w:t>
      </w:r>
      <w:proofErr w:type="spellStart"/>
      <w:r>
        <w:rPr>
          <w:rFonts w:eastAsia="Times New Roman"/>
          <w:szCs w:val="24"/>
        </w:rPr>
        <w:t>πολύ</w:t>
      </w:r>
      <w:proofErr w:type="spellEnd"/>
      <w:r>
        <w:rPr>
          <w:rFonts w:eastAsia="Times New Roman"/>
          <w:szCs w:val="24"/>
        </w:rPr>
        <w:t xml:space="preserve"> αυτά να σας μείνουν στα χέρια.</w:t>
      </w:r>
    </w:p>
    <w:p w14:paraId="1CCA2827" w14:textId="77777777" w:rsidR="00C30B9F" w:rsidRDefault="003D4032">
      <w:pPr>
        <w:spacing w:line="600" w:lineRule="auto"/>
        <w:ind w:firstLine="720"/>
        <w:jc w:val="both"/>
        <w:rPr>
          <w:rFonts w:eastAsia="Times New Roman"/>
          <w:szCs w:val="24"/>
        </w:rPr>
      </w:pPr>
      <w:r>
        <w:rPr>
          <w:rFonts w:eastAsia="Times New Roman"/>
          <w:szCs w:val="24"/>
        </w:rPr>
        <w:t>Σας ευχαριστώ.</w:t>
      </w:r>
    </w:p>
    <w:p w14:paraId="1CCA2828" w14:textId="77777777" w:rsidR="00C30B9F" w:rsidRDefault="003D4032">
      <w:pPr>
        <w:spacing w:line="600" w:lineRule="auto"/>
        <w:ind w:firstLine="720"/>
        <w:jc w:val="center"/>
        <w:rPr>
          <w:rFonts w:eastAsia="Times New Roman"/>
          <w:szCs w:val="24"/>
        </w:rPr>
      </w:pPr>
      <w:r>
        <w:rPr>
          <w:rFonts w:eastAsia="Times New Roman" w:cs="Times New Roman"/>
          <w:szCs w:val="28"/>
        </w:rPr>
        <w:t>(Χειροκροτήματα από την πτέρυγα της Νέας Δημοκρατίας)</w:t>
      </w:r>
      <w:r>
        <w:rPr>
          <w:rFonts w:eastAsia="Times New Roman"/>
          <w:szCs w:val="24"/>
        </w:rPr>
        <w:t xml:space="preserve"> </w:t>
      </w:r>
    </w:p>
    <w:p w14:paraId="1CCA2829"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η κ. </w:t>
      </w:r>
      <w:proofErr w:type="spellStart"/>
      <w:r>
        <w:rPr>
          <w:rFonts w:eastAsia="Times New Roman"/>
          <w:szCs w:val="24"/>
        </w:rPr>
        <w:t>Βάκη</w:t>
      </w:r>
      <w:proofErr w:type="spellEnd"/>
      <w:r>
        <w:rPr>
          <w:rFonts w:eastAsia="Times New Roman"/>
          <w:szCs w:val="24"/>
        </w:rPr>
        <w:t xml:space="preserve"> από τον ΣΥΡΙΖΑ.</w:t>
      </w:r>
    </w:p>
    <w:p w14:paraId="1CCA282A" w14:textId="77777777" w:rsidR="00C30B9F" w:rsidRDefault="003D4032">
      <w:pPr>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Ευχαριστώ, κυρία Πρόεδρε.</w:t>
      </w:r>
    </w:p>
    <w:p w14:paraId="1CCA282B" w14:textId="77777777" w:rsidR="00C30B9F" w:rsidRDefault="003D4032">
      <w:pPr>
        <w:spacing w:line="600" w:lineRule="auto"/>
        <w:ind w:firstLine="720"/>
        <w:jc w:val="both"/>
        <w:rPr>
          <w:rFonts w:eastAsia="Times New Roman"/>
          <w:szCs w:val="24"/>
        </w:rPr>
      </w:pPr>
      <w:r>
        <w:rPr>
          <w:rFonts w:eastAsia="Times New Roman"/>
          <w:szCs w:val="28"/>
        </w:rPr>
        <w:t xml:space="preserve">Κυρίες και κύριοι συνάδελφοι, </w:t>
      </w:r>
      <w:r>
        <w:rPr>
          <w:rFonts w:eastAsia="Times New Roman"/>
          <w:szCs w:val="24"/>
        </w:rPr>
        <w:t xml:space="preserve">ο νέος επενδυτικός νόμος έρχεται να δημιουργήσει συνθήκες επανεκκίνησης της πραγματικής οικονομίας, με όρους κοινωνικής ανταποδοτικότητας και με ιδιαίτερη στόχευση στη δημιουργία νέων και σταθερών θέσεων εργασίας. Αυτή ακριβώς η αλλαγή κατεύθυνσης αποτελεί και τη βασική του διαφορά από τα προηγούμενα πλαίσια. Μ’ αυτό το νέο θεσμικό σχήμα απομακρυνόμαστε από τη λογική των φαραωνικών επενδύσεων. Απομακρυνόμαστε από την επένδυση σε τομείς που δεν παράγουν νέες θέσεις εργασίας και κυρίως αναζητούμε την αναδιάταξη της παραγωγικής βάσης της οικονομίας, λαμβάνοντας υπ’ </w:t>
      </w:r>
      <w:proofErr w:type="spellStart"/>
      <w:r>
        <w:rPr>
          <w:rFonts w:eastAsia="Times New Roman"/>
          <w:szCs w:val="24"/>
        </w:rPr>
        <w:t>όψιν</w:t>
      </w:r>
      <w:proofErr w:type="spellEnd"/>
      <w:r>
        <w:rPr>
          <w:rFonts w:eastAsia="Times New Roman"/>
          <w:szCs w:val="24"/>
        </w:rPr>
        <w:t xml:space="preserve"> τα στρατηγικά πλεονεκτήματα της χώρας μας, τα οποία δεν είναι άλλα από το υψηλό επίπεδο του ανθρώπινου δυναμικού και τις αστείρευτες δυνατότητες ποιοτικής πρωτογενούς παραγωγής, σε συνδυασμό με μία </w:t>
      </w:r>
      <w:r w:rsidRPr="00DF71EC">
        <w:rPr>
          <w:rFonts w:eastAsia="Times New Roman"/>
          <w:szCs w:val="24"/>
        </w:rPr>
        <w:t>ορθολογική τουριστική ανάπτυξη</w:t>
      </w:r>
      <w:r>
        <w:rPr>
          <w:rFonts w:eastAsia="Times New Roman"/>
          <w:szCs w:val="24"/>
        </w:rPr>
        <w:t xml:space="preserve">. </w:t>
      </w:r>
    </w:p>
    <w:p w14:paraId="1CCA282C" w14:textId="77777777" w:rsidR="00C30B9F" w:rsidRDefault="003D4032">
      <w:pPr>
        <w:spacing w:line="600" w:lineRule="auto"/>
        <w:ind w:firstLine="720"/>
        <w:jc w:val="both"/>
        <w:rPr>
          <w:rFonts w:eastAsia="Times New Roman"/>
          <w:szCs w:val="24"/>
        </w:rPr>
      </w:pPr>
      <w:r>
        <w:rPr>
          <w:rFonts w:eastAsia="Times New Roman"/>
          <w:szCs w:val="24"/>
        </w:rPr>
        <w:t>Με αυτές τις πολύ συγκεκριμένες κατευθύνσεις, ο νέος αναπτυξιακός νόμος εισάγει ουσιαστικές καινοτομίες. Τίθενται, για πρώτη φορά, όρια σε σχέση με την ενίσχυση των πολύ μεγάλων επενδύσεων. Σε αντίθεση με το παρελθόν, που το συντριπτικό ποσοστό των επιδοτήσεων πήγαινε σε ελάχιστες πολύ μεγάλες επενδύσεις, με το παρόν νομοσχέδιο οι μικρές και οι πολύ μικρές επιχειρήσεις θα αποτελέσουν τους βασικούς συντελεστές της ιδιωτικής επιχειρηματικότητας.</w:t>
      </w:r>
    </w:p>
    <w:p w14:paraId="1CCA282D" w14:textId="77777777" w:rsidR="00C30B9F" w:rsidRDefault="003D4032">
      <w:pPr>
        <w:spacing w:line="600" w:lineRule="auto"/>
        <w:ind w:firstLine="720"/>
        <w:jc w:val="both"/>
        <w:rPr>
          <w:rFonts w:eastAsia="Times New Roman"/>
          <w:szCs w:val="24"/>
        </w:rPr>
      </w:pPr>
      <w:r>
        <w:rPr>
          <w:rFonts w:eastAsia="Times New Roman"/>
          <w:szCs w:val="24"/>
        </w:rPr>
        <w:t>Ταυτόχρονα, ενισχύεται η συνεργατική οικονομία σε όλες της τις εκφάνσεις. Οι επιχειρήσεις που θα λάβουν ιδιαίτερη στήριξη είναι οι επιχειρήσεις εκείνες που δραστηριοποιούνται στο ευρύτερο πεδίο του συνεργατισμού. Συνεταιρισμοί, κοινωνικές συνεταιριστικές επιχειρήσεις και επιχειρησιακές συστάδες αποκτούν τη δυνατότητα να συμμετάσχουν στην ανάπτυξη και να της προσδώσουν κοινωνική ανταποδοτικότητα.</w:t>
      </w:r>
    </w:p>
    <w:p w14:paraId="1CCA282E" w14:textId="77777777" w:rsidR="00C30B9F" w:rsidRDefault="003D4032">
      <w:pPr>
        <w:spacing w:line="600" w:lineRule="auto"/>
        <w:ind w:firstLine="720"/>
        <w:jc w:val="both"/>
        <w:rPr>
          <w:rFonts w:eastAsia="Times New Roman"/>
          <w:szCs w:val="24"/>
        </w:rPr>
      </w:pPr>
      <w:r>
        <w:rPr>
          <w:rFonts w:eastAsia="Times New Roman"/>
          <w:szCs w:val="28"/>
        </w:rPr>
        <w:t xml:space="preserve">Κυρίες και κύριοι συνάδελφοι, </w:t>
      </w:r>
      <w:r>
        <w:rPr>
          <w:rFonts w:eastAsia="Times New Roman"/>
          <w:szCs w:val="24"/>
        </w:rPr>
        <w:t xml:space="preserve">ο νέος αναπτυξιακός νόμος θέτει έναν οριζόντιο στόχο που διαχέεται σε όλους τους τομείς της επιχειρηματικότητας. Ο στόχος είναι σαφής. Η οικονομία πρέπει να παραγάγει ξανά. Ο </w:t>
      </w:r>
      <w:proofErr w:type="spellStart"/>
      <w:r>
        <w:rPr>
          <w:rFonts w:eastAsia="Times New Roman"/>
          <w:szCs w:val="24"/>
        </w:rPr>
        <w:t>αγροδιατροφικός</w:t>
      </w:r>
      <w:proofErr w:type="spellEnd"/>
      <w:r>
        <w:rPr>
          <w:rFonts w:eastAsia="Times New Roman"/>
          <w:szCs w:val="24"/>
        </w:rPr>
        <w:t xml:space="preserve"> τομέας πρέπει να ενισχυθεί και, ταυτόχρονα, να αξιοποιηθεί το ανθρώπινο δυναμικό της χώρας. </w:t>
      </w:r>
    </w:p>
    <w:p w14:paraId="1CCA282F" w14:textId="77777777" w:rsidR="00C30B9F" w:rsidRDefault="003D4032">
      <w:pPr>
        <w:spacing w:line="600" w:lineRule="auto"/>
        <w:ind w:firstLine="720"/>
        <w:jc w:val="both"/>
        <w:rPr>
          <w:rFonts w:eastAsia="Times New Roman"/>
          <w:szCs w:val="24"/>
        </w:rPr>
      </w:pPr>
      <w:r>
        <w:rPr>
          <w:rFonts w:eastAsia="Times New Roman"/>
          <w:szCs w:val="24"/>
        </w:rPr>
        <w:t>Το νέο πλαίσιο στήριξης της επιχειρηματικότητας δεν βασίζεται αμιγώς στη λογική της επιδότησης, όπως συνέβαινε σε μεγάλο βαθμό στο παρελθόν. Αν ανατρέξει κανείς στα στατιστικά των προηγούμενων αναπτυξιακών νόμων, θα δει ότι για να δημιουργηθεί μία θέση εργασίας, έπρεπε να υλοποιηθεί κατά μέσο όρο περί το ένα εκατομμύριο ευρώ επενδυτικής δαπάνης.</w:t>
      </w:r>
    </w:p>
    <w:p w14:paraId="1CCA283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Αυτό συνέβαινε, πολύ απλά, διότι οι προηγούμενοι αναπτυξιακοί νόμοι ενίσχυαν τερατώδεις επενδύσεις σε πολύ συγκεκριμένους τομείς. Αιολικά πάρκα, </w:t>
      </w:r>
      <w:proofErr w:type="spellStart"/>
      <w:r>
        <w:rPr>
          <w:rFonts w:eastAsia="Times New Roman" w:cs="Times New Roman"/>
          <w:szCs w:val="24"/>
        </w:rPr>
        <w:t>φωτοβολταϊκά</w:t>
      </w:r>
      <w:proofErr w:type="spellEnd"/>
      <w:r>
        <w:rPr>
          <w:rFonts w:eastAsia="Times New Roman" w:cs="Times New Roman"/>
          <w:szCs w:val="24"/>
        </w:rPr>
        <w:t xml:space="preserve">, τεράστιες ξενοδοχειακές μονάδες είναι τα πιο χαρακτηριστικά παραδείγματα. Πρόκειται για επενδύσεις δηλαδή </w:t>
      </w:r>
      <w:r>
        <w:rPr>
          <w:rFonts w:eastAsia="Times New Roman"/>
          <w:szCs w:val="24"/>
        </w:rPr>
        <w:t>οι οποίες</w:t>
      </w:r>
      <w:r>
        <w:rPr>
          <w:rFonts w:eastAsia="Times New Roman" w:cs="Times New Roman"/>
          <w:szCs w:val="24"/>
        </w:rPr>
        <w:t xml:space="preserve"> απορροφούσαν πολύ μεγάλα ποσά επιδοτήσεων, χωρίς να προσφέρουν την αντίστοιχη κοινωνική και οικονομική ανταποδοτικότητα.</w:t>
      </w:r>
    </w:p>
    <w:p w14:paraId="1CCA283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Σήμερα η λογική αυτή αλλάζει. Ο νέος νόμος συνδυάζει τις χρηματοδοτικές διευκολύνσεις για την έναρξη ή την επέκταση μιας επιχειρηματικής δραστηριότητας με τη βιωσιμότητα της επένδυσης και τη δημιουργία θέσεων εργασίας. Έτσι, επιχειρήσεις που επενδύουν σε σταθερά και βιώσιμα σχέδια μπορούν να στηριχθούν και μέσω χρηματοδότησης και μέσω φοροαπαλλαγών και μέσω επιδότησης των νέων θέσεων εργασίας που δημιουργούν.</w:t>
      </w:r>
    </w:p>
    <w:p w14:paraId="1CCA283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Παράλληλα, με αυτό το νέο πλαίσιο εισάγονται και μια σειρά από σημαντικές αλλαγές και σε σχέση με τη μείωση της γραφειοκρατίας και σε ό,τι αφορά την επίλυση πολύ σημαντικών εκκρεμοτήτων προηγούμενων αναπτυξιακών νόμων. Επιχειρείται έτσι η επανεκκίνηση μιας σειράς επενδυτικών σχεδίων του παρελθόντος, τα οποία για διάφορους λόγους δεν μπόρεσαν να ολοκληρωθούν έγκαιρα.</w:t>
      </w:r>
    </w:p>
    <w:p w14:paraId="1CCA283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Ταυτόχρονα, εισάγεται ένα νέο πλαίσιο πιο ευέλικτο και πιο γρήγορο σε σχέση με την υπαγωγή στον νέο νόμο, ιδιαίτερα σε ό,τι αφορά τον έλεγχο και την αξιολόγηση της πορείας υλοποίησης των επενδύσεων.</w:t>
      </w:r>
    </w:p>
    <w:p w14:paraId="1CCA283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σαφές ότι με τη συγκεκριμένη νομοθετική πρωτοβουλία της Κυβέρνησης ξεκινά ένας νέος κύκλος για την οικονομία της χώρας. Η στήριξη της υγιούς επενδυτικής προσπάθειας, η στόχευση στη μικρή και τη μεσαία επιχείρηση, ο κοινωνικός και οικονομικός συνεργατισμός αποτελούν ξεκάθαρα αποτυπώματα της κυβερνητικής προσπάθειας της Αριστεράς.</w:t>
      </w:r>
    </w:p>
    <w:p w14:paraId="1CCA283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Με αυτά τα χαρακτηριστικά μπαίνουν οι βάσεις για τη δημιουργία ενός νέου μοντέλου ανάπτυξης, βασισμένου στην κοινωνική ανταποδοτικότητα, στον σεβασμό του περιβάλλοντος, στην προστασία των φυσικών πόρων και στην αναβάθμιση του ανθρώπινου δυναμικού της χώρας.</w:t>
      </w:r>
    </w:p>
    <w:p w14:paraId="1CCA283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CCA283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Αυτή την κατεύθυνση θέλουμε να προωθήσουμε και, παρά τις πολλές και υπαρκτές δυσκολίες, θα τα καταφέρουμε. Όσο και αν ορισμένοι δεν μπορούν ακόμα να το καταλάβουν, εμείς λέμε ξεκάθαρα στους πολίτες ότι θα προχωρήσουμε, ότι η Αριστερά μπορεί να δώσει δυναμικές απαντήσεις και ότι το δικό μας μοντέλο, ακόμα και σε συνθήκες μεγάλης πίεσης, έχει -και θα συνεχίσει να έχει- στο επίκεντρό του τον άνθρωπο, την κοινωνική πρόοδο και την προστασία της εργασίας και των κοινωνικών αγαθών. </w:t>
      </w:r>
    </w:p>
    <w:p w14:paraId="1CCA283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Με αυτή την πυξίδα θα συνεχίσουμε να πορευόμαστε. Με αυτές τις αρχές θα συνεχίσουμε να ασκούμε τη διακυβέρνηση της χώρας.</w:t>
      </w:r>
    </w:p>
    <w:p w14:paraId="1CCA2839" w14:textId="77777777" w:rsidR="00C30B9F" w:rsidRDefault="003D4032">
      <w:pPr>
        <w:spacing w:line="600" w:lineRule="auto"/>
        <w:ind w:firstLine="720"/>
        <w:jc w:val="both"/>
        <w:rPr>
          <w:rFonts w:eastAsia="Times New Roman" w:cs="Times New Roman"/>
          <w:szCs w:val="24"/>
        </w:rPr>
      </w:pPr>
      <w:r>
        <w:rPr>
          <w:rFonts w:eastAsia="Times New Roman"/>
          <w:szCs w:val="24"/>
        </w:rPr>
        <w:t>Σας ευχαριστώ.</w:t>
      </w:r>
      <w:r>
        <w:rPr>
          <w:rFonts w:eastAsia="Times New Roman" w:cs="Times New Roman"/>
          <w:szCs w:val="24"/>
        </w:rPr>
        <w:t xml:space="preserve"> </w:t>
      </w:r>
    </w:p>
    <w:p w14:paraId="1CCA283A"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του ΣΥΡΙΖΑ)</w:t>
      </w:r>
    </w:p>
    <w:p w14:paraId="1CCA283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1CCA283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Θα πάρετε τον λόγο, κύριε Καμμένο, ή να μιλήσει ο κ. Φωκάς από τη Ένωση Κεντρώων; Τι θέλετε;</w:t>
      </w:r>
    </w:p>
    <w:p w14:paraId="1CCA283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Δεν με πειράζει, κυρία Πρόεδρε. Ας μιλήσει ο κ. Φωκάς.</w:t>
      </w:r>
    </w:p>
    <w:p w14:paraId="1CCA283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Φωκά, έχετε τον λόγο.</w:t>
      </w:r>
    </w:p>
    <w:p w14:paraId="1CCA283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 xml:space="preserve">Κυρία Πρόεδρε, κυρίες και κύριοι συνάδελφοι, όπως επισήμανα και στην ομιλία μου στις συναρμόδιες επιτροπές, η υιοθέτηση ενός νέου αναπτυξιακού νόμου πρέπει να αποτελέσει σημείο αναφοράς για την επανεκκίνηση της ελληνικής οικονομίας. </w:t>
      </w:r>
    </w:p>
    <w:p w14:paraId="1CCA284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Ασφαλώς, ο νόμος που ήρθε προς ψήφιση δεν είναι τέλειος. Βαπτίζεται, για παράδειγμα, κίνητρο η διατήρηση του συντελεστή 29% για μια δωδεκαετία για επενδύσεις άνω των 20 εκατομμυρίων ευρώ. Προφανώς, αντιλαμβάνεστε πως μόνο ως αντικίνητρο μπορεί να θεωρηθεί η πρόβλεψη αυτή, όταν γειτονικές μας χώρες προσφέρουν γενναίες φοροαπαλλαγές με συντελεστές ακόμα και 5%. </w:t>
      </w:r>
    </w:p>
    <w:p w14:paraId="1CCA284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μπορούμε, όμως, να παραγνωρίσουμε πως ο νέος αναπτυξιακός νόμος συγκεντρώνει και κάποια θετικά χαρακτηριστικά, τα οποία μπορούν, βελτιωμένα, να προσφέρουν στην ισότιμη και ισόρροπη κατανομή της ανάπτυξης. </w:t>
      </w:r>
    </w:p>
    <w:p w14:paraId="1CCA284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Είναι προφανές πως απαιτείται η άμεση αξιοποίηση και ενεργοποίηση όλων των εργαλείων στήριξης των επενδύσεων, μα, πάνω από όλα η καταπολέμηση των παθογενειών που ταλανίζουν επί δεκαετίες το ελληνικό δημόσιο και βάζουν φρένο σε κάθε σοβαρή επένδυση στον τόπο αυτό.</w:t>
      </w:r>
    </w:p>
    <w:p w14:paraId="1CCA284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Τώρα είναι η ώρα να γίνει και πάλι βιώσιμη η ελληνική οικονομία με την πραγματική και ουσιαστική στήριξη του ιδιωτικού τομέα. Διότι πρέπει να καταλάβουμε όλοι πως μόνο ο ιδιωτικός τομέας μπορεί να βγάλει το κάρο από τη λάσπη και με γενναίες αποφάσεις που θα δείχνουν την ξεκάθαρη πρόθεση της </w:t>
      </w:r>
      <w:r>
        <w:rPr>
          <w:rFonts w:eastAsia="Times New Roman"/>
          <w:szCs w:val="24"/>
        </w:rPr>
        <w:t>Κυβέρνησης</w:t>
      </w:r>
      <w:r>
        <w:rPr>
          <w:rFonts w:eastAsia="Times New Roman" w:cs="Times New Roman"/>
          <w:szCs w:val="24"/>
        </w:rPr>
        <w:t xml:space="preserve"> να βοηθήσει τους ιδιώτες. </w:t>
      </w:r>
    </w:p>
    <w:p w14:paraId="1CCA284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Έχω καταθέσει μια τροπολογία για τον συμψηφισμό των εκατέρωθεν απαιτήσεων μεταξύ δημοσίου και ιδιωτών. Εάν υπερψηφιστεί η τροπολογία αυτή κάποια στιγμή, ικανοποιείται ένα πάγιο αίτημα των επιχειρηματιών που καλούνται να είναι συνεπείς στις φοροδοτικές τους υποχρεώσεις την ώρα που το δημόσιο τούς χρωστάει μεγάλα ποσά.</w:t>
      </w:r>
    </w:p>
    <w:p w14:paraId="1CCA2845" w14:textId="77777777" w:rsidR="00C30B9F" w:rsidRDefault="003D4032">
      <w:pPr>
        <w:spacing w:line="600" w:lineRule="auto"/>
        <w:ind w:firstLine="720"/>
        <w:jc w:val="both"/>
        <w:rPr>
          <w:rFonts w:eastAsia="Times New Roman"/>
          <w:szCs w:val="24"/>
        </w:rPr>
      </w:pPr>
      <w:r>
        <w:rPr>
          <w:rFonts w:eastAsia="Times New Roman" w:cs="Times New Roman"/>
          <w:szCs w:val="24"/>
        </w:rPr>
        <w:t xml:space="preserve">Η νομοθετική ρύθμιση για την επέκταση σε ολόκληρο τον δημόσιο τομέα της </w:t>
      </w:r>
      <w:r>
        <w:rPr>
          <w:rFonts w:eastAsia="Times New Roman"/>
          <w:szCs w:val="24"/>
        </w:rPr>
        <w:t xml:space="preserve">δυνατότητας του συμψηφισμού των φορολογικών οφειλών και απαιτήσεων μεταξύ ιδιωτών και δημοσίου, εκκρεμεί από τον Αύγουστο του 2013. </w:t>
      </w:r>
    </w:p>
    <w:p w14:paraId="1CCA2846" w14:textId="77777777" w:rsidR="00C30B9F" w:rsidRDefault="003D4032">
      <w:pPr>
        <w:spacing w:line="600" w:lineRule="auto"/>
        <w:ind w:firstLine="720"/>
        <w:jc w:val="both"/>
        <w:rPr>
          <w:rFonts w:eastAsia="Times New Roman"/>
          <w:szCs w:val="24"/>
        </w:rPr>
      </w:pPr>
      <w:r>
        <w:rPr>
          <w:rFonts w:eastAsia="Times New Roman"/>
          <w:szCs w:val="24"/>
        </w:rPr>
        <w:t xml:space="preserve">Θυμίζω πως επί υπουργίας του σημερινού Διοικητού της Τράπεζας της Ελλάδας κ. Γιάννη Στουρνάρα, ο έντυπος και ηλεκτρονικός Τύπος είχε κατακλυστεί από δημοσιεύματα περί ολικού συμψηφισμού οφειλών και απαιτήσεων μεταξύ ιδιωτών και δημοσίου με νομοθετική παρέμβαση που θα προωθούσε το Υπουργείο Οικονομικών. </w:t>
      </w:r>
    </w:p>
    <w:p w14:paraId="1CCA2847" w14:textId="77777777" w:rsidR="00C30B9F" w:rsidRDefault="003D4032">
      <w:pPr>
        <w:spacing w:line="600" w:lineRule="auto"/>
        <w:ind w:firstLine="720"/>
        <w:jc w:val="both"/>
        <w:rPr>
          <w:rFonts w:eastAsia="Times New Roman"/>
          <w:szCs w:val="24"/>
        </w:rPr>
      </w:pPr>
      <w:r>
        <w:rPr>
          <w:rFonts w:eastAsia="Times New Roman"/>
          <w:szCs w:val="24"/>
        </w:rPr>
        <w:t>Η διάταξη που προτείνουμε σήμερα, λοιπόν, τροποποιεί τον ν.3943/2011 και επεκτείνει τον συμψηφισμό οφειλών και απαιτήσεων μεταξύ ιδιωτών και δημοσίου από τον στενό δημόσιο τομέα σε όλους τους φορείς και οργανισμούς της γενικής κυβέρνησης.</w:t>
      </w:r>
    </w:p>
    <w:p w14:paraId="1CCA2848" w14:textId="77777777" w:rsidR="00C30B9F" w:rsidRDefault="003D4032">
      <w:pPr>
        <w:spacing w:line="600" w:lineRule="auto"/>
        <w:ind w:firstLine="720"/>
        <w:jc w:val="both"/>
        <w:rPr>
          <w:rFonts w:eastAsia="Times New Roman"/>
          <w:szCs w:val="24"/>
        </w:rPr>
      </w:pPr>
      <w:r>
        <w:rPr>
          <w:rFonts w:eastAsia="Times New Roman"/>
          <w:szCs w:val="24"/>
        </w:rPr>
        <w:t xml:space="preserve">Με τον τρόπο αυτό, και θα μειωθούν οι ληξιπρόθεσμες υποχρεώσεις του δημόσιου προς τον ιδιωτικό τομέα και θα δοθεί μεγάλη ταμειακή ανάσα στις επιχειρήσεις. Μόνο με κινήσεις, όπως αυτή, θα μπορέσει να πάρει και πάλι μπρος το </w:t>
      </w:r>
      <w:proofErr w:type="spellStart"/>
      <w:r>
        <w:rPr>
          <w:rFonts w:eastAsia="Times New Roman"/>
          <w:szCs w:val="24"/>
        </w:rPr>
        <w:t>επιχειρείν</w:t>
      </w:r>
      <w:proofErr w:type="spellEnd"/>
      <w:r>
        <w:rPr>
          <w:rFonts w:eastAsia="Times New Roman"/>
          <w:szCs w:val="24"/>
        </w:rPr>
        <w:t xml:space="preserve"> στην Ελλάδα. Παράλληλα, ικανοποιείται και μια υπόσχεση και της σημερινής Κυβέρνησης. </w:t>
      </w:r>
    </w:p>
    <w:p w14:paraId="1CCA2849" w14:textId="77777777" w:rsidR="00C30B9F" w:rsidRDefault="003D4032">
      <w:pPr>
        <w:spacing w:line="600" w:lineRule="auto"/>
        <w:ind w:firstLine="720"/>
        <w:jc w:val="both"/>
        <w:rPr>
          <w:rFonts w:eastAsia="Times New Roman"/>
          <w:szCs w:val="24"/>
        </w:rPr>
      </w:pPr>
      <w:r>
        <w:rPr>
          <w:rFonts w:eastAsia="Times New Roman"/>
          <w:szCs w:val="24"/>
        </w:rPr>
        <w:t>Σε συνάντηση που είχε στις 2 Δεκεμβρίου στην Αθήνα με φορείς και Βουλευτές από τη Θράκη ο Υπουργός Οικονομίας κ. Γιώργος Σταθάκης ανέφερε πως ο ΟΑΕΔ δεν έχει τα χρήματα για να δώσει στις επιχειρήσεις τα ποσά των επιδοτήσεων κόστους μισθοδοσίας 12% που τους οφείλονται για την εξαετία 2010-2015.</w:t>
      </w:r>
    </w:p>
    <w:p w14:paraId="1CCA284A" w14:textId="77777777" w:rsidR="00C30B9F" w:rsidRDefault="003D4032">
      <w:pPr>
        <w:spacing w:line="600" w:lineRule="auto"/>
        <w:ind w:firstLine="720"/>
        <w:jc w:val="both"/>
        <w:rPr>
          <w:rFonts w:eastAsia="Times New Roman"/>
          <w:szCs w:val="24"/>
        </w:rPr>
      </w:pPr>
      <w:r>
        <w:rPr>
          <w:rFonts w:eastAsia="Times New Roman"/>
          <w:szCs w:val="24"/>
        </w:rPr>
        <w:t xml:space="preserve">Ο κ. Σταθάκης άφησε ανοικτό μόνο το ενδεχόμενο συμψηφισμού των οφειλών του κράτους προς τις επιχειρήσεις με οφειλές που έχουν οι επιχειρήσεις προς το δημόσιο ή τα ασφαλιστικά ταμεία. </w:t>
      </w:r>
    </w:p>
    <w:p w14:paraId="1CCA284B" w14:textId="77777777" w:rsidR="00C30B9F" w:rsidRDefault="003D4032">
      <w:pPr>
        <w:spacing w:line="600" w:lineRule="auto"/>
        <w:ind w:firstLine="720"/>
        <w:jc w:val="both"/>
        <w:rPr>
          <w:rFonts w:eastAsia="Times New Roman"/>
          <w:szCs w:val="24"/>
        </w:rPr>
      </w:pPr>
      <w:r>
        <w:rPr>
          <w:rFonts w:eastAsia="Times New Roman"/>
          <w:szCs w:val="24"/>
        </w:rPr>
        <w:t>Με αυτή την τροπολογία δίνεται και ένα μήνυμα προς τους επενδυτές που επιθυμούν να κάνουν χρήση των ευεργετικών διατάξεων του νέου αναπτυξιακού νόμου που συζητάμε.</w:t>
      </w:r>
    </w:p>
    <w:p w14:paraId="1CCA284C" w14:textId="77777777" w:rsidR="00C30B9F" w:rsidRDefault="003D4032">
      <w:pPr>
        <w:spacing w:line="600" w:lineRule="auto"/>
        <w:ind w:firstLine="720"/>
        <w:jc w:val="both"/>
        <w:rPr>
          <w:rFonts w:eastAsia="Times New Roman"/>
          <w:szCs w:val="24"/>
        </w:rPr>
      </w:pPr>
      <w:r>
        <w:rPr>
          <w:rFonts w:eastAsia="Times New Roman"/>
          <w:szCs w:val="24"/>
        </w:rPr>
        <w:t xml:space="preserve">Οι επιχειρηματίες θέλουν να ξέρουν ότι το κράτος έχει συνέχεια, ότι θα πάρουν όλες τις επιδοτήσεις που προβλέπονται από τον νέο αναπτυξιακό νόμο, ακόμα κι αν αλλάξει χέρια η διακυβέρνηση της χώρας και δέκα φορές. </w:t>
      </w:r>
    </w:p>
    <w:p w14:paraId="1CCA284D"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συνάδελφοι, εύχομαι και ελπίζω να ακουστεί η φωνή της λογικής και να αποδείξουμε με πράξεις ότι στεκόμαστε στο πλευρό των ιδιωτών που έχουν ανάγκη ένα κράτος σύμμαχο και όχι ένα κράτος εχθρό τους. </w:t>
      </w:r>
    </w:p>
    <w:p w14:paraId="1CCA284E" w14:textId="77777777" w:rsidR="00C30B9F" w:rsidRDefault="003D4032">
      <w:pPr>
        <w:spacing w:line="600" w:lineRule="auto"/>
        <w:ind w:firstLine="720"/>
        <w:jc w:val="both"/>
        <w:rPr>
          <w:rFonts w:eastAsia="Times New Roman"/>
          <w:szCs w:val="24"/>
        </w:rPr>
      </w:pPr>
      <w:r>
        <w:rPr>
          <w:rFonts w:eastAsia="Times New Roman"/>
          <w:szCs w:val="24"/>
        </w:rPr>
        <w:t xml:space="preserve">Σας ευχαριστώ πολύ. </w:t>
      </w:r>
    </w:p>
    <w:p w14:paraId="1CCA284F" w14:textId="77777777" w:rsidR="00C30B9F" w:rsidRDefault="003D4032">
      <w:pPr>
        <w:spacing w:line="600" w:lineRule="auto"/>
        <w:ind w:firstLine="720"/>
        <w:jc w:val="center"/>
        <w:rPr>
          <w:rFonts w:eastAsia="Times New Roman"/>
          <w:szCs w:val="24"/>
        </w:rPr>
      </w:pPr>
      <w:r>
        <w:rPr>
          <w:rFonts w:eastAsia="Times New Roman"/>
          <w:szCs w:val="24"/>
        </w:rPr>
        <w:t>(Χειροκροτήματα)</w:t>
      </w:r>
    </w:p>
    <w:p w14:paraId="1CCA2850" w14:textId="77777777" w:rsidR="00C30B9F" w:rsidRDefault="003D4032">
      <w:pPr>
        <w:spacing w:line="600" w:lineRule="auto"/>
        <w:ind w:firstLine="720"/>
        <w:jc w:val="both"/>
        <w:rPr>
          <w:rFonts w:eastAsia="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Τον λόγο έχει τώρα για δεκαπέντε λεπτά ο κ. Καμμένος. </w:t>
      </w:r>
    </w:p>
    <w:p w14:paraId="1CCA285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Κύριε Καμμένο, όσο πιο σύντομα, τόσο καλύτερα. </w:t>
      </w:r>
    </w:p>
    <w:p w14:paraId="1CCA285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1CCA285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κυρία Πρόεδρε. </w:t>
      </w:r>
    </w:p>
    <w:p w14:paraId="1CCA285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Θα προσπαθήσω να είμαι όσο περιεκτικός μπορώ και επιτρέπεται. </w:t>
      </w:r>
    </w:p>
    <w:p w14:paraId="1CCA285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Επειδή αυτές τις μέρες έχουν ειπωθεί πολλά και στις επιτροπές αλλά και στην Ολομέλεια και έχουν μιλήσει σχεδόν όλοι, και οι αρμόδιοι Υπουργοί και ο Υφυπουργός κ. </w:t>
      </w:r>
      <w:proofErr w:type="spellStart"/>
      <w:r>
        <w:rPr>
          <w:rFonts w:eastAsia="Times New Roman" w:cs="Times New Roman"/>
          <w:szCs w:val="24"/>
        </w:rPr>
        <w:t>Χαρίτσης</w:t>
      </w:r>
      <w:proofErr w:type="spellEnd"/>
      <w:r>
        <w:rPr>
          <w:rFonts w:eastAsia="Times New Roman" w:cs="Times New Roman"/>
          <w:szCs w:val="24"/>
        </w:rPr>
        <w:t xml:space="preserve">, αλλά και ο Υπουργός κ. Σταθάκης, θα πάρω την άδειά σας για να διαβάσω κάποια πράγματα. </w:t>
      </w:r>
    </w:p>
    <w:p w14:paraId="1CCA285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Έχω μαζέψει εδώ περίπου είκοσι σελίδες, σχετικά με την καταστροφή της Ελλάδας από τα Κοινοτικά Πλαίσια Στήριξης. Εδώ φαίνεται πού πήγαν τα λεφτά, τι δεν απορροφήσαμε, πόσες φορές μας έκαναν έλεγχο και μας ρωτούσαν γιατί δεν απορροφούσαμε τα κονδύλια που έπρεπε, γιατί δεν απορροφούσαμε τα κονδύλια της ανταγωνιστικότητας και απορροφάμε τα κονδύλια των οδικών αξόνων κατά 37% και πού πήγαν τα λεφτά. Μας έκαναν συνέχεια ελέγχους!</w:t>
      </w:r>
    </w:p>
    <w:p w14:paraId="1CCA285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Βέβαια, όταν σε ελέγχει ο , είτε είναι Γερμανός είτε είναι Φιλανδός είτε Βέλγος, και δεν σε πιέζει να υλοποιήσεις το έργο και δεν σε ελέγχει στην πράξη τού γιατί δεν κάνεις τη δουλειά για την οποία παίρνεις τα λεφτά -για τα οποία έχει ματώσει ο ελληνικός λαός και οι Ευρωπαίοι φορολογούμενοι- έχει και αυτός μια τεράστια </w:t>
      </w:r>
      <w:proofErr w:type="spellStart"/>
      <w:r>
        <w:rPr>
          <w:rFonts w:eastAsia="Times New Roman" w:cs="Times New Roman"/>
          <w:szCs w:val="24"/>
        </w:rPr>
        <w:t>συνευθύνη</w:t>
      </w:r>
      <w:proofErr w:type="spellEnd"/>
      <w:r>
        <w:rPr>
          <w:rFonts w:eastAsia="Times New Roman" w:cs="Times New Roman"/>
          <w:szCs w:val="24"/>
        </w:rPr>
        <w:t xml:space="preserve">. </w:t>
      </w:r>
    </w:p>
    <w:p w14:paraId="1CCA285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Στη σύντομη ομιλία που θα κάνω, θα ασχοληθώ κυρίως με αυτό το ζήτημα διότι είναι πάρα-πάρα πολύ σημαντικό. Οι αστοχίες. Πρώτα-πρώτα, τα χρήματα που έχουν έρθει στην Ελλάδα και δεν έχουν αξιοποιηθεί σωστά –γιατί η ιστορία το δείχνει και αυτό που ζούμε σήμερα και οι Έλληνες πολίτες το γνωρίζουν πολύ καλύτερα από εμένα- έχουν ξεπεράσει τα 80 δισεκατομμύρια ευρώ ή περίπου τα 78 δισεκατομμύρια ευρώ, όλα από τα Κοινοτικά Πλαίσια Στήριξης. </w:t>
      </w:r>
    </w:p>
    <w:p w14:paraId="1CCA285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«Αστοχίες 75%» είναι ένας τίτλος. Ο απολογισμός του κοινωνικού προϋπολογισμού της Κομισιόν για την περίοδο 2000-2003 με στοιχεία που είχαν καταχωρηθεί έως τις 15 Μαΐου 2003. Σύμφωνα με το κείμενο η Ελλάδα βρισκόταν μεταξύ των πέντε κρατών με τις μεγαλύτερες αστοχίες προβλέψεων και απορροφήσεων με μια απόκλιση-ρεκόρ της τάξης του 75%.</w:t>
      </w:r>
    </w:p>
    <w:p w14:paraId="1CCA285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Δημοσίευμα της εφημερίδας «ΕΘΝΟΣ» στις 6 Μαΐου 2003 για το ίδιο θέμα: Τα κονδύλια της Ευρώπης δεν φτάνουν στον πολίτη. Τα υψηλόβαθμα στελέχη της δημόσιας διοίκησης δεν έχουν την τεχνογνωσία για να βοηθούν τους ενδιαφερόμενους. Το κενό καλύπτουν ιδιωτικές εταιρείες που επηρεάζουν τα κέντρα αποφάσεων. Καμμία βοήθεια από τις τράπεζες που αποτύχαιναν πλήρως στο να διαχειριστούν τα προγράμματα του Υπουργείου Ανάπτυξης. Κατάρρευση εσόδων. </w:t>
      </w:r>
    </w:p>
    <w:p w14:paraId="1CCA285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2003 ο κ. Σημίτης συγκάλεσε μια επείγουσα σύσκεψη στο Μέγαρο Μαξίμου με θέμα την κακή πορεία του Γ΄ ΚΠΣ τα προηγούμενα χρόνια, επειδή είχαν ήδη φαγωθεί ή χωνευτεί δισεκατομμύρια ευρώ, εξαιρουμένων των 531 εκατομμυρίων ευρώ από το Β΄ ΚΠΣ, που μόλις είχε γίνει γνωστό. Στη σύσκεψη αυτή δόθηκαν ευχολόγια. Τι ακολούθησε; Τον Νοέμβριο του 2003, σύμφωνα με την ενδιάμεση έκθεση αξιολόγησης από την Ευρώπη από μια εταιρεία συμβούλων που διευθυνόταν από ένα γνωστό στέλεχος, τον κ. </w:t>
      </w:r>
      <w:proofErr w:type="spellStart"/>
      <w:r>
        <w:rPr>
          <w:rFonts w:eastAsia="Times New Roman" w:cs="Times New Roman"/>
          <w:szCs w:val="24"/>
        </w:rPr>
        <w:t>Κανδαλάπα</w:t>
      </w:r>
      <w:proofErr w:type="spellEnd"/>
      <w:r>
        <w:rPr>
          <w:rFonts w:eastAsia="Times New Roman" w:cs="Times New Roman"/>
          <w:szCs w:val="24"/>
        </w:rPr>
        <w:t>, από τα είκοσι τέσσερα επιχειρησιακά προγράμματα του Γ΄ ΚΠΣ, μόνο το πρόγραμμα οδικών αξόνων είχε απορρόφηση 37%, ενώ τα προγράμματα που θα μπορούσαν να συμβάλουν αποφασιστικά στην ανάπτυξη της χώρας και να βελτιώσουν το βιοτικό επίπεδο του λαού καθυστερούσαν. Στην ανταγωνιστικότητα είχαμε 8% απορρόφηση, στην «Κοινωνία της Πληροφορίας» είχαμε 8% απορρόφηση και στην υγεία και την πρόνοια είχαμε 7% απορρόφηση.</w:t>
      </w:r>
    </w:p>
    <w:p w14:paraId="1CCA285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«Πλήρης αδιαφορία στη μεταποίηση» είναι ο επόμενος τίτλος. Όλα τα χρήματα, όπως βλέπουμε, πήγαιναν σχεδόν κατά 40% στους οδικούς άξονες και τίποτα στην ανταγωνιστικότητα, τίποτα στη μεταποίηση και τίποτα στον αγροτικό τομέα. Το σύνολο του ελληνικού ΚΠΣ, το παραγωγικό περιβάλλον απορροφούσε μόνο το 22% των συνολικών πόρων, ενώ η Ισπανία στη συγκεκριμένη απορρόφηση βρισκόταν στο 22%, η Ιταλία είχε απορροφήσει το 48,5% με σκοπό την ανάπτυξη του νότου στη μεταποίηση στα γεωργικά. Απορρόφηση στους τομείς υγείας και πρόνοιας στο 10%, «Κοινωνία της Πληροφορίας» 16% -να μην συνεχίσω- δυτική Ελλάδα 12%, βόρειο Αιγαίο και Ήπειρος 13% -αυτά είναι στοιχεία επίσημα από τις εκθέσεις- κεντρική Μακεδονία 19%, Περιφέρεια Ιονίων Νήσων 17%.</w:t>
      </w:r>
    </w:p>
    <w:p w14:paraId="1CCA285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Στις 15 Μαΐου του 2004 ανακοινώθηκε η συνολική απορρόφηση της τάξης του 24%. Τον Σεπτέμβριο του 2004 οι καθαρές απολαβές της Ελλάδας ήταν 3,1 δισεκατομμύρια ευρώ, χαμηλότερες κατά 1 δισεκατομμύριο ευρώ σε σχέση με το 2001 εξαιτίας –όπως είπε η έκθεση- της καθυστερημένης υποβολής προγραμμάτων Γ΄ ΚΠΣ.</w:t>
      </w:r>
    </w:p>
    <w:p w14:paraId="1CCA285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έξυπνη, δημιουργική λογιστική συνεχίστηκε. Τι κάναμε; Τα θυμίζω, γιατί -τα διάβαζα, δεν ήμουν στην Ελλάδα εκείνα τα χρόνια- κατάφερε η κυβέρνηση Σημίτη με έναν εξαιρετικό και πάρα πολύ δημιουργικό τρόπο να προεισπράξει τα έσοδα του ΚΠΣ, πέντε, δέκα και δεκαεννέα ετών, κύριε Υπουργέ. </w:t>
      </w:r>
      <w:proofErr w:type="spellStart"/>
      <w:r>
        <w:rPr>
          <w:rFonts w:eastAsia="Times New Roman" w:cs="Times New Roman"/>
          <w:szCs w:val="24"/>
        </w:rPr>
        <w:t>Προεισέπραξε</w:t>
      </w:r>
      <w:proofErr w:type="spellEnd"/>
      <w:r>
        <w:rPr>
          <w:rFonts w:eastAsia="Times New Roman" w:cs="Times New Roman"/>
          <w:szCs w:val="24"/>
        </w:rPr>
        <w:t xml:space="preserve"> τα χρήματα του </w:t>
      </w:r>
      <w:r>
        <w:rPr>
          <w:rFonts w:eastAsia="Times New Roman" w:cs="Times New Roman"/>
          <w:szCs w:val="24"/>
          <w:lang w:val="en-US"/>
        </w:rPr>
        <w:t>FIR</w:t>
      </w:r>
      <w:r>
        <w:rPr>
          <w:rFonts w:eastAsia="Times New Roman" w:cs="Times New Roman"/>
          <w:szCs w:val="24"/>
        </w:rPr>
        <w:t xml:space="preserve"> Αθηνών, </w:t>
      </w:r>
      <w:proofErr w:type="spellStart"/>
      <w:r>
        <w:rPr>
          <w:rFonts w:eastAsia="Times New Roman" w:cs="Times New Roman"/>
          <w:szCs w:val="24"/>
        </w:rPr>
        <w:t>τιτλοποίησε</w:t>
      </w:r>
      <w:proofErr w:type="spellEnd"/>
      <w:r>
        <w:rPr>
          <w:rFonts w:eastAsia="Times New Roman" w:cs="Times New Roman"/>
          <w:szCs w:val="24"/>
        </w:rPr>
        <w:t xml:space="preserve"> τα έσοδα που είχαμε από το </w:t>
      </w:r>
      <w:r>
        <w:rPr>
          <w:rFonts w:eastAsia="Times New Roman" w:cs="Times New Roman"/>
          <w:szCs w:val="24"/>
          <w:lang w:val="en-US"/>
        </w:rPr>
        <w:t>FIR</w:t>
      </w:r>
      <w:r>
        <w:rPr>
          <w:rFonts w:eastAsia="Times New Roman" w:cs="Times New Roman"/>
          <w:szCs w:val="24"/>
        </w:rPr>
        <w:t xml:space="preserve"> Αθηνών, τα έσοδα του Γ΄ ΚΠΣ, του EUROCONTROL δηλαδή, και τα έσοδα των κρατικών λαχείων. Αυτό μας έχει στοιχίσει πολλά δισεκατομμύρια ευρώ. Μετά τέλος πάντων  έγινε και το θέμα των </w:t>
      </w:r>
      <w:r>
        <w:rPr>
          <w:rFonts w:eastAsia="Times New Roman" w:cs="Times New Roman"/>
          <w:szCs w:val="24"/>
          <w:lang w:val="en-US"/>
        </w:rPr>
        <w:t>SWAPS</w:t>
      </w:r>
      <w:r>
        <w:rPr>
          <w:rFonts w:eastAsia="Times New Roman" w:cs="Times New Roman"/>
          <w:szCs w:val="24"/>
        </w:rPr>
        <w:t xml:space="preserve"> του χρέους που θα το πληρώνουμε μέχρι το 2037. </w:t>
      </w:r>
    </w:p>
    <w:p w14:paraId="1CCA285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Η απορροφητικότητα του Ταμείου Ανταγωνιστικότητας ΕΤΑΝ που είχε ημερομηνία ένταξης το 2002, το 2004 είχε απορροφητικότητα 6%. Προσέξτε. Η ενίσχυση των παραγωγικών ικανοτήτων της οικονομίας για να βελτιωθεί η ανταγωνιστικότητά τους, συνολικά το πρόγραμμα «Ανταγωνιστικότητα και Επιχειρηματικότητα» τον Απρίλιο του 2004 μόλις άγγιζε το 15%. Δηλαδή, δεν πήραμε το 85% των χρημάτων που προορίζονταν μέσα σε δυο χρόνια, για την ανταγωνιστικότητα της οικονομίας. Δεν κάναμε τίποτα.</w:t>
      </w:r>
    </w:p>
    <w:p w14:paraId="1CCA286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Θα συνεχίσω διαβάζοντας μια λίστα της ντροπής. Διότι δεν θα πούμε τώρα τι καλό κάνουμε εμείς. Θα το δείξει η ιστορία. Θα το δείξει αυτός ο μήνας. Ελπίζω το δημοκρατικό αποτέλεσμα του Βασιλείου της Μεγάλης Βρετανίας να είναι καλό και για αυτούς τους ανθρώπους και για εμάς τους υπόλοιπους στην Ευρώπη. Ή να ζήσουμε όλοι μαζί ή, αν αποφασίσουν, να βγουν. Ό,τι αποφασίσει δημοκρατικά ο λαός. Όμως, η επόμενη ημέρα για εμάς εδώ θα έχει να κάνει με μια διαχείριση κρίσης πιθανώς του </w:t>
      </w:r>
      <w:r>
        <w:rPr>
          <w:rFonts w:eastAsia="Times New Roman" w:cs="Times New Roman"/>
          <w:szCs w:val="24"/>
          <w:lang w:val="en-US"/>
        </w:rPr>
        <w:t>Brexit</w:t>
      </w:r>
      <w:r>
        <w:rPr>
          <w:rFonts w:eastAsia="Times New Roman" w:cs="Times New Roman"/>
          <w:szCs w:val="24"/>
        </w:rPr>
        <w:t>, που θα είναι συνολικά ευρωπαϊκή. Αλλά αν δεν γίνει αυτό, εμείς έχουμε να διαχειριστούμε μόνο καλά γεγονότα και θα πρέπει να τα διαχειριστούμε όλοι μαζί. Και θα κλείσω με αυτό.</w:t>
      </w:r>
    </w:p>
    <w:p w14:paraId="1CCA286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Θα σας διαβάσω αναλυτικά στοιχεία που είχαν καταχωρηθεί στις 15 Μαΐου 2004 και αφορούν τις απορροφήσεις στα επιχειρησιακά προγράμματα.</w:t>
      </w:r>
    </w:p>
    <w:p w14:paraId="1CCA286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Εκπαίδευση και αρχική επαγγελματική κατάρτιση: Πρόσβαση των γυναικών στην αγορά εργασίας, 1% απορρόφηση. Ανάπτυξη και προώθηση της επιχειρηματικότητας, 8%. Προώθηση και βελτίωση της επαγγελματικής κατάρτισης,  4%.</w:t>
      </w:r>
    </w:p>
    <w:p w14:paraId="1CCA286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Οδικοί άξονες, λιμένες, αστική ανάπτυξη: Μετρό Θεσσαλονίκης, μηδενική. Λοιποί άξονες, 9%. Ασφάλεια ναυσιπλοΐας, 3%. Οδική ασφάλεια, 9%. </w:t>
      </w:r>
    </w:p>
    <w:p w14:paraId="1CCA286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Σιδηρόδρομοι, αστικές συγκοινωνίες, αεροδρόμια: ΟΣΕ, 3%. Βελτίωση και εκσυγχρονισμός εγκαταστάσεων, 9%. Δεν παίρναμε τίποτα για όλα αυτά. Έχουν περάσει δεκαπέντε χρόνια. Οδική ασφάλεια και τεχνική βοήθεια, 3%.</w:t>
      </w:r>
    </w:p>
    <w:p w14:paraId="1CCA286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Σήμερα η ελληνική οικονομία και η Κυβέρνηση του ΣΥΡΙΖΑ και των Ανεξαρτήτων Ελλήνων κρίνονται για προγράμματα και νομοθεσίες μη ανταγωνιστικές.</w:t>
      </w:r>
    </w:p>
    <w:p w14:paraId="1CCA286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Προσέξτε</w:t>
      </w:r>
      <w:r w:rsidRPr="00F53788">
        <w:rPr>
          <w:rFonts w:eastAsia="Times New Roman" w:cs="Times New Roman"/>
          <w:szCs w:val="24"/>
        </w:rPr>
        <w:t>.</w:t>
      </w:r>
      <w:r>
        <w:rPr>
          <w:rFonts w:eastAsia="Times New Roman" w:cs="Times New Roman"/>
          <w:szCs w:val="24"/>
        </w:rPr>
        <w:t xml:space="preserve"> Ανταγωνιστικότητα: Βελτίωση του ανταγωνιστικού κλίματος, 5% απορρόφηση. Διαφοροποίηση του τουριστικού προϊόντος, 9%. Ασφάλεια ενεργειακού εφοδιασμού 4%. Ενέργεια και αειφόρος ανάπτυξη, η πράσινη ανάπτυξη, 6%. Ανθρώπινοι πόροι, 9%.</w:t>
      </w:r>
    </w:p>
    <w:p w14:paraId="1CCA286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Αγροτική ανάπτυξη: Βελτίωση υποστηρικτικών μηχανισμών και ενημέρωσης του αγροτικού πληθυσμού, μηδενική. Παρεμβάσεις των γεωργικών προϊόντων, 4%. Πρόγραμμα ανάπτυξης του αγροτικού χώρου, 3%. Αλιεία, άλλα μέτρα, μηδενική. Ανανέωση και εκσυγχρονισμός αλιευτικού στόλου, 11%.</w:t>
      </w:r>
    </w:p>
    <w:p w14:paraId="1CCA286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Περιβάλλον: υδάτινο περιβάλλον, 3%. Ούτε το περιβάλλον! Στερεά απόβλητα, 3%. Ατμοσφαιρικό περιβάλλον, 6%. Θεσμοί, περιβαλλοντική ευαισθητοποίηση, 5,62%. Χωροταξία, πολεοδομία, αναπλάσεις, 6%.</w:t>
      </w:r>
    </w:p>
    <w:p w14:paraId="1CCA286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Πολιτισμός: Ανάπτυξη συγχρόνου πολιτισμού, 6%.</w:t>
      </w:r>
    </w:p>
    <w:p w14:paraId="1CCA286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Υγεία: Ψυχική υγεία, 8%. Πρόνοια, 7%.</w:t>
      </w:r>
    </w:p>
    <w:p w14:paraId="1CCA286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Κοινωνία της πληροφορίας: Επικοινωνία, 1%. Ούτε υποδομές για την επικοινωνία. Εξυπηρέτηση του πολίτη, 7%.</w:t>
      </w:r>
    </w:p>
    <w:p w14:paraId="1CCA286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Τα νούμερα προκαλούν μελαγχολία. Είναι όλα κάτω από 10%.</w:t>
      </w:r>
    </w:p>
    <w:p w14:paraId="1CCA286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αρμόδιος Επίτροπος το 2002 διαπίστωσε ότι έχουν γίνει μισά έργα με τα διπλάσια κονδύλια. Σταμάτησε τη χρηματοδότηση του Γ΄ ΚΠΣ και η Ελλάδα υποχρεώθηκε να επιστρέψει 100 εκατομμύρια του Β΄ ΚΠΣ. Όπως προέκυψε από τις δηλώσεις του τότε αρμόδιου Υπουργού και Επιτρόπου κ. </w:t>
      </w:r>
      <w:proofErr w:type="spellStart"/>
      <w:r>
        <w:rPr>
          <w:rFonts w:eastAsia="Times New Roman" w:cs="Times New Roman"/>
          <w:szCs w:val="24"/>
        </w:rPr>
        <w:t>Φίσλερ</w:t>
      </w:r>
      <w:proofErr w:type="spellEnd"/>
      <w:r>
        <w:rPr>
          <w:rFonts w:eastAsia="Times New Roman" w:cs="Times New Roman"/>
          <w:szCs w:val="24"/>
        </w:rPr>
        <w:t xml:space="preserve"> μεταξύ 2001 και 2003, η Ελλάδα δεν συμμετείχε σε καμμία κοινοτική ενέργεια για προώθηση γεωργικών προϊόντων.</w:t>
      </w:r>
    </w:p>
    <w:p w14:paraId="1CCA286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Ήταν φιλαλήθης ή μεγάλος ψεύτης ο κύριος Επίτροπος. Με την Ελλάδα απούσα είχαν εγκριθεί συνολικά τριάντα προγράμματα που εξελίσσονταν στις αγορές τρίτων χωρών, συνολικού ύψους 45 εκατομμυρίων ευρώ, από τα οποία η Ευρωπαϊκή Ένωση κάλυπτε το 50%.</w:t>
      </w:r>
    </w:p>
    <w:p w14:paraId="1CCA286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Επιστολές για τις παρατυπίες. Θα διαβάσετε. Το 2006 έχουμε βγει πρώτοι σε παρατυπίες σε έκθεση, που έχει κοινοποιηθεί. Η Ελλάδα έχει λάβει, αυτό αφορά σύμφωνα με έκθεση που πρότειναν το 2009, ανεκμετάλλευτα 1,15 δισεκατομμύρια. Η Ελλάδα είχε λάβει το 68,5% των κονδυλίων που αναλογούν σε 2,5 δισεκατομμύρια, όταν άλλα κράτη που ξεκίνησαν τέσσερα χρόνια μετά από εμάς, όπως η Εσθονία και η Σλοβακία, είχαν ξεπεράσει το 77%. </w:t>
      </w:r>
    </w:p>
    <w:p w14:paraId="1CCA287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Θα καταθέσω όλα αυτά τα στοιχεία για τα Πρακτικά. Τα έχω συλλέξει με αρκετό κόπο. Καλό είναι να τα διαβάσουν -όχι εμείς, να κάνουμε κανένα μνημόσυνο ούτε </w:t>
      </w:r>
      <w:proofErr w:type="spellStart"/>
      <w:r>
        <w:rPr>
          <w:rFonts w:eastAsia="Times New Roman" w:cs="Times New Roman"/>
          <w:szCs w:val="24"/>
        </w:rPr>
        <w:t>καμνιά</w:t>
      </w:r>
      <w:proofErr w:type="spellEnd"/>
      <w:r>
        <w:rPr>
          <w:rFonts w:eastAsia="Times New Roman" w:cs="Times New Roman"/>
          <w:szCs w:val="24"/>
        </w:rPr>
        <w:t xml:space="preserve"> κηδεία- οι συνάδελφοι της Αντιπολίτευσης, ακόμα και οι νέοι συνάδελφοι της Αντιπολίτευσης, όπως οι κύριοι του Ποταμιού ή της Ένωσης Κεντρώων. Διότι όταν βγαίνουμε και με ευκολία κρίνουμε το οτιδήποτε κάνει μια κυβέρνηση, για να έχουμε απλά κερδίσει τηλεοπτικό χρόνο, «</w:t>
      </w:r>
      <w:proofErr w:type="spellStart"/>
      <w:r>
        <w:rPr>
          <w:rFonts w:eastAsia="Times New Roman" w:cs="Times New Roman"/>
          <w:szCs w:val="24"/>
        </w:rPr>
        <w:t>πληθωρίζοντας</w:t>
      </w:r>
      <w:proofErr w:type="spellEnd"/>
      <w:r>
        <w:rPr>
          <w:rFonts w:eastAsia="Times New Roman" w:cs="Times New Roman"/>
          <w:szCs w:val="24"/>
        </w:rPr>
        <w:t>» τον λόγο, δηλαδή κάνοντάς τον πολιτικά φθηνό, χωρίς κανένα επιχείρημα, αλλά με γενικολογίες, θα πρέπει να διαβάσουμε αυτά τα στοιχεία.</w:t>
      </w:r>
    </w:p>
    <w:p w14:paraId="1CCA287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CCA287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Εφόσον όλοι διαβάσουν αυτά τα στοιχεία και πείτε ότι ο κ. Καμμένος ήταν ένας πολύ μεγάλος ψεύτης στην εισήγησή του ως Κοινοβουλευτικός Εκπρόσωπος, θα το δεχτώ, να συζητήσουμε επί προσωπικού ότι ήρθα και εισηγήθηκα μεγάλα ψέματα. Αν όμως είπα αλήθεια, θα πρέπει να έρθουμε και να δούμε αν υπήρχαν ευθύνες πολιτικές ή όχι για το ότι έφτασε η Ελλάδα εδώ σήμερα. Το αποδεικνύω μέσα σε τριάντα σελίδες πώς έφτασε η Ελλάδα, όταν έχασε το 60%-70% των κονδυλίων ή πήγαν με λάθος τρόπο σε ιδιώτες, όπως λέω, διότι δεν είχαμε άξια στελέχη στο δημόσιο.</w:t>
      </w:r>
    </w:p>
    <w:p w14:paraId="1CCA2873" w14:textId="77777777" w:rsidR="00C30B9F" w:rsidRDefault="003D4032">
      <w:pPr>
        <w:spacing w:line="600" w:lineRule="auto"/>
        <w:ind w:firstLine="720"/>
        <w:jc w:val="both"/>
        <w:rPr>
          <w:rFonts w:eastAsia="Times New Roman"/>
          <w:szCs w:val="24"/>
        </w:rPr>
      </w:pPr>
      <w:r>
        <w:rPr>
          <w:rFonts w:eastAsia="Times New Roman"/>
          <w:szCs w:val="24"/>
        </w:rPr>
        <w:t xml:space="preserve">Και κρίνεται και ψέγεται αυτή η Κυβέρνηση, η οποία την ίδια στιγμή που μπορεί να είναι με τους θεσμούς δέκα ώρες και να διαπραγματεύεται, πρέπει να παράγει έργο, να σκέφτεται, να γράφει, να φτιάχνει οργανογράμματα, να παραγάγει έργο, να λύσει και προβλήματα της καθημερινότητας, μέσα σε όλες τις δυσκολίες του περιβάλλοντος της Ευρώπης, μαζί αυτόν τον μήνα και με τον κίνδυνο –τον λέω κίνδυνο- του </w:t>
      </w:r>
      <w:r>
        <w:rPr>
          <w:rFonts w:eastAsia="Times New Roman"/>
          <w:szCs w:val="24"/>
          <w:lang w:val="en-US"/>
        </w:rPr>
        <w:t>Brexit</w:t>
      </w:r>
      <w:r>
        <w:rPr>
          <w:rFonts w:eastAsia="Times New Roman"/>
          <w:szCs w:val="24"/>
        </w:rPr>
        <w:t xml:space="preserve">; Έχουμε να διαχειριστούμε όλο αυτό το χάος. Και ερχόμαστε σήμερα και λέμε ότι αυτός ο αναπτυξιακός νόμος είναι κάτι το οποίο είναι κατάπτυστο, αργό και αργοπορημένο; Είναι καθυστερημένο; </w:t>
      </w:r>
    </w:p>
    <w:p w14:paraId="1CCA2874" w14:textId="77777777" w:rsidR="00C30B9F" w:rsidRDefault="003D4032">
      <w:pPr>
        <w:spacing w:line="600" w:lineRule="auto"/>
        <w:ind w:firstLine="720"/>
        <w:jc w:val="both"/>
        <w:rPr>
          <w:rFonts w:eastAsia="Times New Roman"/>
          <w:szCs w:val="24"/>
        </w:rPr>
      </w:pPr>
      <w:r>
        <w:rPr>
          <w:rFonts w:eastAsia="Times New Roman"/>
          <w:szCs w:val="24"/>
        </w:rPr>
        <w:t xml:space="preserve">Μήπως «καθυστερημένη πολιτικά» –θα μου επιτρέψετε τον όρο- είναι η Αντιπολίτευση, η οποία δεν έχει κοιταχτεί στον καθρέφτη να ζητήσει συγγνώμη; Να πει «Εγώ διαχειρίστηκα όλα αυτά τα δισεκατομμύρια» -όπως λένε οι εκθέσεις, όχι εγώ- «με ανίκανους. Έδωσα τη δουλειά στους ιδιώτες. Υποσχόμουν πολιτικά ότι θα κάνω τα πάντα. Δεν έκανα τίποτα. Δεν έφερα την ανταγωνιστικότητα». Διότι, οι εκθέσεις έλεγαν ότι δίναμε τα λεφτά σε άξονες -ούτε καν το 100%- και όχι στην ανταγωνιστικότητα, όχι στην μεταποίηση, όχι στον αγρότη, όχι στην αλιεία. </w:t>
      </w:r>
    </w:p>
    <w:p w14:paraId="1CCA2875" w14:textId="77777777" w:rsidR="00C30B9F" w:rsidRDefault="003D4032">
      <w:pPr>
        <w:spacing w:line="600" w:lineRule="auto"/>
        <w:ind w:firstLine="720"/>
        <w:jc w:val="both"/>
        <w:rPr>
          <w:rFonts w:eastAsia="Times New Roman"/>
          <w:szCs w:val="24"/>
        </w:rPr>
      </w:pPr>
      <w:r>
        <w:rPr>
          <w:rFonts w:eastAsia="Times New Roman"/>
          <w:szCs w:val="24"/>
        </w:rPr>
        <w:t xml:space="preserve">Και τώρα πάμε να εξυγιάνουμε το σύστημα, το οποίο αυτή τη στιγμή πρέπει να έχει γερές βάσεις και πυλώνες. Και πρώτα ο Θεός, μετά το </w:t>
      </w:r>
      <w:r>
        <w:rPr>
          <w:rFonts w:eastAsia="Times New Roman"/>
          <w:szCs w:val="24"/>
          <w:lang w:val="en-US"/>
        </w:rPr>
        <w:t>Brexit</w:t>
      </w:r>
      <w:r>
        <w:rPr>
          <w:rFonts w:eastAsia="Times New Roman"/>
          <w:szCs w:val="24"/>
        </w:rPr>
        <w:t xml:space="preserve"> θα έρθει και η ώρα της ελάφρυνσης ειδικά των επιχειρήσεων και των φυσικών προσώπων από τους ελέγχους κεφαλαίων. Γιατί γίνονται συζητήσεις αυτές τις ημέρες. Και θα γίνει και αυτό -πάρτε το, όπως σας το λέω- θα γίνει πολύ σύντομα. Νέο χρήμα θα εισρεύσει στις τράπεζες. Θα υπάρχει κίνητρο. Γι’ αυτό θα ήθελα στο τέλος της ημέρας να δούμε αυτόν τον αναπτυξιακό νόμο ως ένα έντιμο, διαφανές κείμενο. </w:t>
      </w:r>
    </w:p>
    <w:p w14:paraId="1CCA2876" w14:textId="77777777" w:rsidR="00C30B9F" w:rsidRDefault="003D4032">
      <w:pPr>
        <w:spacing w:line="600" w:lineRule="auto"/>
        <w:ind w:firstLine="720"/>
        <w:jc w:val="both"/>
        <w:rPr>
          <w:rFonts w:eastAsia="Times New Roman"/>
          <w:szCs w:val="24"/>
        </w:rPr>
      </w:pPr>
      <w:r>
        <w:rPr>
          <w:rFonts w:eastAsia="Times New Roman"/>
          <w:szCs w:val="24"/>
        </w:rPr>
        <w:t xml:space="preserve">Δεν υπάρχει κανένα γραπτό κείμενο στον κόσμο, το οποίο να μην έχει προβλήματα. Γι’ αυτό και οι δικηγόροι ξέρουν καλύτερα από μένα ότι, αν υπάρχει κάποια γραπτή σύμβαση είναι ό,τι καλύτερο για οποιονδήποτε να καθίσει, να ασχοληθεί, να την διαβάσει και να πάει να αντιδικήσει στο δικαστήριο. </w:t>
      </w:r>
    </w:p>
    <w:p w14:paraId="1CCA2877" w14:textId="77777777" w:rsidR="00C30B9F" w:rsidRDefault="003D4032">
      <w:pPr>
        <w:spacing w:line="600" w:lineRule="auto"/>
        <w:ind w:firstLine="720"/>
        <w:jc w:val="both"/>
        <w:rPr>
          <w:rFonts w:eastAsia="Times New Roman"/>
          <w:szCs w:val="24"/>
        </w:rPr>
      </w:pPr>
      <w:r>
        <w:rPr>
          <w:rFonts w:eastAsia="Times New Roman"/>
          <w:szCs w:val="24"/>
        </w:rPr>
        <w:t xml:space="preserve">Όταν λέμε κάτι προφορικό, μπορούμε να πούμε ό,τι θέλουμε. Ένα γραπτό κείμενο δέχεται και επιδέχεται κριτικής και καλά κάνει και δέχεται. Γι’ αυτό είναι και γραπτό κείμενο και κατατίθεται δημόσια στη διαβούλευση και </w:t>
      </w:r>
      <w:proofErr w:type="spellStart"/>
      <w:r>
        <w:rPr>
          <w:rFonts w:eastAsia="Times New Roman"/>
          <w:szCs w:val="24"/>
        </w:rPr>
        <w:t>πόσω</w:t>
      </w:r>
      <w:proofErr w:type="spellEnd"/>
      <w:r>
        <w:rPr>
          <w:rFonts w:eastAsia="Times New Roman"/>
          <w:szCs w:val="24"/>
        </w:rPr>
        <w:t xml:space="preserve"> μάλλον συζητείται λέξη-λέξη, γραμμή-γραμμή, κόμμα-κόμμα, μια βδομάδα τώρα σε αυτή τη διαδικασία στο ελληνικό Κοινοβούλιο. </w:t>
      </w:r>
    </w:p>
    <w:p w14:paraId="1CCA2878" w14:textId="77777777" w:rsidR="00C30B9F" w:rsidRDefault="003D4032">
      <w:pPr>
        <w:spacing w:line="600" w:lineRule="auto"/>
        <w:ind w:firstLine="720"/>
        <w:jc w:val="both"/>
        <w:rPr>
          <w:rFonts w:eastAsia="Times New Roman"/>
          <w:szCs w:val="24"/>
        </w:rPr>
      </w:pPr>
      <w:r>
        <w:rPr>
          <w:rFonts w:eastAsia="Times New Roman"/>
          <w:szCs w:val="24"/>
        </w:rPr>
        <w:t xml:space="preserve">Συζητούνται όλα τα νέα εργαλεία, η καινοτομία, να γυρίσουμε τους ανθρώπους πίσω. Οι άνθρωποι, για να γυρίσουν πίσω, πρέπει να γίνουν αυτά που είπαν οι προηγούμενοι Υπουργοί και δεν θέλω να τα επαναλάβω. Να υπάρχει μια μακροοικονομική σταθερότητα, να υπάρχει κι ένα κίνητρο. Το κίνητρο για έναν νέο άνθρωπο δεν είναι να γυρίσει στην πατρίδα του και να συνεχίσει να πίνει καφέ, ούτε να πάει διακοπές. Το λένε οι ξένοι από μόνοι τους: «μία ώρα στην Ελλάδα με χιόνι και με βροχή είναι καλύτερα από μισή ώρα ή δέκα λεπτά στη χώρα μου». Αυτό, όμως, είναι ένα άλλο κομμάτι. Μπορεί να αφορά τον τουρισμό και άλλα κομμάτια της οικονομίας. </w:t>
      </w:r>
    </w:p>
    <w:p w14:paraId="1CCA2879" w14:textId="77777777" w:rsidR="00C30B9F" w:rsidRDefault="003D4032">
      <w:pPr>
        <w:spacing w:line="600" w:lineRule="auto"/>
        <w:ind w:firstLine="720"/>
        <w:jc w:val="both"/>
        <w:rPr>
          <w:rFonts w:eastAsia="Times New Roman"/>
          <w:szCs w:val="24"/>
        </w:rPr>
      </w:pPr>
      <w:r>
        <w:rPr>
          <w:rFonts w:eastAsia="Times New Roman"/>
          <w:szCs w:val="24"/>
        </w:rPr>
        <w:t xml:space="preserve">Όταν θέλουμε να αναπτύξουμε την οικονομία, πρέπει να φέρουμε την καινοτομία. Σήμερα που μιλάμε, τα προσόντα που θα φέρουν την τέταρτη βιομηχανική επανάσταση, όπως την έχουμε μελετήσει και γράφεται στα διεθνή </w:t>
      </w:r>
      <w:r>
        <w:rPr>
          <w:rFonts w:eastAsia="Times New Roman"/>
          <w:szCs w:val="24"/>
          <w:lang w:val="en-US"/>
        </w:rPr>
        <w:t>papers</w:t>
      </w:r>
      <w:r>
        <w:rPr>
          <w:rFonts w:eastAsia="Times New Roman"/>
          <w:szCs w:val="24"/>
        </w:rPr>
        <w:t xml:space="preserve">, είναι πολύ διαφορετική από τα προσόντα των ανθρώπων που ήταν είκοσι χρόνια πριν ή πέντε χρόνια πριν. Διότι πλέον οι άνθρωποι πρέπει να είναι κοντά στη νέα τεχνολογία, στα υβριδικά συστήματα, στο </w:t>
      </w:r>
      <w:r>
        <w:rPr>
          <w:rFonts w:eastAsia="Times New Roman"/>
          <w:szCs w:val="24"/>
          <w:lang w:val="en-US"/>
        </w:rPr>
        <w:t>data</w:t>
      </w:r>
      <w:r>
        <w:rPr>
          <w:rFonts w:eastAsia="Times New Roman"/>
          <w:szCs w:val="24"/>
        </w:rPr>
        <w:t xml:space="preserve"> </w:t>
      </w:r>
      <w:r>
        <w:rPr>
          <w:rFonts w:eastAsia="Times New Roman"/>
          <w:szCs w:val="24"/>
          <w:lang w:val="en-US"/>
        </w:rPr>
        <w:t>mining</w:t>
      </w:r>
      <w:r>
        <w:rPr>
          <w:rFonts w:eastAsia="Times New Roman"/>
          <w:szCs w:val="24"/>
        </w:rPr>
        <w:t xml:space="preserve">, να είναι κοντά στη νέα τεχνολογία, να μπορούν να ζήσουν σε ομαδικό περιβάλλον και όποιος έχει ταλέντο, να ηγηθεί σε ένα ομαδικό περιβάλλον. Αυτό είναι το πρώτο στοιχείο στα </w:t>
      </w:r>
      <w:r>
        <w:rPr>
          <w:rFonts w:eastAsia="Times New Roman"/>
          <w:szCs w:val="24"/>
          <w:lang w:val="en-US"/>
        </w:rPr>
        <w:t>skills</w:t>
      </w:r>
      <w:r>
        <w:rPr>
          <w:rFonts w:eastAsia="Times New Roman"/>
          <w:szCs w:val="24"/>
        </w:rPr>
        <w:t xml:space="preserve">, στις δεξιότητες που πρέπει να έχει ένας άνθρωπος για να πάει μπροστά στην τέταρτη βιομηχανική επανάσταση. </w:t>
      </w:r>
    </w:p>
    <w:p w14:paraId="1CCA287A" w14:textId="77777777" w:rsidR="00C30B9F" w:rsidRDefault="003D4032">
      <w:pPr>
        <w:spacing w:line="600" w:lineRule="auto"/>
        <w:ind w:firstLine="720"/>
        <w:jc w:val="both"/>
        <w:rPr>
          <w:rFonts w:eastAsia="Times New Roman"/>
          <w:szCs w:val="24"/>
        </w:rPr>
      </w:pPr>
      <w:r>
        <w:rPr>
          <w:rFonts w:eastAsia="Times New Roman"/>
          <w:szCs w:val="24"/>
        </w:rPr>
        <w:t xml:space="preserve">Αυτά είναι όλα γραμμένα. Εμείς δεν πρέπει μόνο να τα διαβάζουμε, πρέπει να δώσουμε κίνητρα στους επενδυτές, οι οποίοι μαζί με το κράτος θα βοηθήσουν να δημιουργηθούν νέες θέσεις εργασίας και μέσα στις νέες θέσεις εργασίας θα δημιουργήσουμε μικρές ομάδες ανθρώπων, να φέρουμε τα επιστημονικά μυαλά πίσω και να είμαστε μέρος της τέταρτης βιομηχανικής επανάστασης. Δεν πρέπει να είμαστε ούτε η ουρά ούτε το μέσον. Το κεφάλι δεν μπορούμε να είμαστε. Πρέπει, όμως, να είμαστε μέσα στο σώμα. Πρέπει να είμαστε μέσα στην αρτηρία. Μόνο έτσι θα γυρίσουν οι επενδυτές πίσω, θα εισρεύσουν χρήματα στις τράπεζες, τα χρήματα θα μειώσουν το κενό καταθέσεων, χορηγήσεων, που υπάρχει από τον </w:t>
      </w:r>
      <w:r>
        <w:rPr>
          <w:rFonts w:eastAsia="Times New Roman"/>
          <w:szCs w:val="24"/>
          <w:lang w:val="en-US"/>
        </w:rPr>
        <w:t>ELA</w:t>
      </w:r>
      <w:r>
        <w:rPr>
          <w:rFonts w:eastAsia="Times New Roman"/>
          <w:szCs w:val="24"/>
        </w:rPr>
        <w:t xml:space="preserve">, να εξυγιανθεί το σύστημα, να μπουν λεφτά στην αγορά. Αλλά να υπάρχει ζήτηση. </w:t>
      </w:r>
    </w:p>
    <w:p w14:paraId="1CCA287B" w14:textId="77777777" w:rsidR="00C30B9F" w:rsidRDefault="003D4032">
      <w:pPr>
        <w:spacing w:line="600" w:lineRule="auto"/>
        <w:ind w:firstLine="720"/>
        <w:jc w:val="both"/>
        <w:rPr>
          <w:rFonts w:eastAsia="Times New Roman"/>
          <w:szCs w:val="24"/>
        </w:rPr>
      </w:pPr>
      <w:r>
        <w:rPr>
          <w:rFonts w:eastAsia="Times New Roman"/>
          <w:szCs w:val="24"/>
        </w:rPr>
        <w:t>Χρήματα μπορεί να υπάρχουν. Μπορεί να μην ζητάει κανένας λεφτά. Γιατί να ζητήσει λεφτά, αν δεν υπάρχει σταθερό οικονομικό περιβάλλον, εάν δεν υπάρχει ένας νόμος-μπούσουλας που να ξέρει ο άλλος ότι, αν φέρει τα λεφτά του και έχει να δώσει λόγο σε ένα ΔΣ ή σε ένα χρηματιστήριο, δεν θα χάσει, να πάει αυτός φυλακή για απιστία γιατί τα έβαλε σε μια «</w:t>
      </w:r>
      <w:proofErr w:type="spellStart"/>
      <w:r>
        <w:rPr>
          <w:rFonts w:eastAsia="Times New Roman"/>
          <w:szCs w:val="24"/>
        </w:rPr>
        <w:t>ρισκοβόρα</w:t>
      </w:r>
      <w:proofErr w:type="spellEnd"/>
      <w:r>
        <w:rPr>
          <w:rFonts w:eastAsia="Times New Roman"/>
          <w:szCs w:val="24"/>
        </w:rPr>
        <w:t>» αγορά όπως είναι η Ελλάδα; Εμείς πρέπει να προστατεύσουμε και τον επενδυτή και τον υπάλληλο και αυτή είναι η δουλειά του κράτους.</w:t>
      </w:r>
    </w:p>
    <w:p w14:paraId="1CCA287C" w14:textId="77777777" w:rsidR="00C30B9F" w:rsidRDefault="003D4032">
      <w:pPr>
        <w:spacing w:line="600" w:lineRule="auto"/>
        <w:ind w:firstLine="720"/>
        <w:jc w:val="both"/>
        <w:rPr>
          <w:rFonts w:eastAsia="Times New Roman"/>
          <w:szCs w:val="24"/>
        </w:rPr>
      </w:pPr>
      <w:r>
        <w:rPr>
          <w:rFonts w:eastAsia="Times New Roman"/>
          <w:szCs w:val="24"/>
        </w:rPr>
        <w:t>Ευχαριστώ πάρα πολύ.</w:t>
      </w:r>
    </w:p>
    <w:p w14:paraId="1CCA287D"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CCA287E" w14:textId="77777777" w:rsidR="00C30B9F" w:rsidRDefault="003D403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κύριε </w:t>
      </w:r>
      <w:proofErr w:type="spellStart"/>
      <w:r>
        <w:rPr>
          <w:rFonts w:eastAsia="Times New Roman"/>
          <w:szCs w:val="24"/>
        </w:rPr>
        <w:t>Καμμένε</w:t>
      </w:r>
      <w:proofErr w:type="spellEnd"/>
      <w:r>
        <w:rPr>
          <w:rFonts w:eastAsia="Times New Roman"/>
          <w:szCs w:val="24"/>
        </w:rPr>
        <w:t xml:space="preserve">. </w:t>
      </w:r>
    </w:p>
    <w:p w14:paraId="1CCA287F" w14:textId="77777777" w:rsidR="00C30B9F" w:rsidRDefault="003D4032">
      <w:pPr>
        <w:spacing w:line="600" w:lineRule="auto"/>
        <w:ind w:firstLine="720"/>
        <w:jc w:val="both"/>
        <w:rPr>
          <w:rFonts w:eastAsia="Times New Roman"/>
          <w:szCs w:val="24"/>
        </w:rPr>
      </w:pPr>
      <w:r>
        <w:rPr>
          <w:rFonts w:eastAsia="Times New Roman"/>
          <w:szCs w:val="24"/>
        </w:rPr>
        <w:t xml:space="preserve">Τον λόγο έχει ο κ. Βλάχος από τη Νέα Δημοκρατία. </w:t>
      </w:r>
    </w:p>
    <w:p w14:paraId="1CCA2880" w14:textId="77777777" w:rsidR="00C30B9F" w:rsidRDefault="003D4032">
      <w:pPr>
        <w:spacing w:line="600" w:lineRule="auto"/>
        <w:ind w:firstLine="720"/>
        <w:jc w:val="both"/>
        <w:rPr>
          <w:rFonts w:eastAsia="Times New Roman"/>
          <w:szCs w:val="24"/>
        </w:rPr>
      </w:pPr>
      <w:r>
        <w:rPr>
          <w:rFonts w:eastAsia="Times New Roman"/>
          <w:szCs w:val="24"/>
        </w:rPr>
        <w:t>Όσο μπορούμε να τηρούμε τον χρόνο, γιατί είναι πάρα πολλοί οι ομιλητές και έχουμε πει ότι στις 21.00΄ θα κλείσουμε.</w:t>
      </w:r>
    </w:p>
    <w:p w14:paraId="1CCA2881" w14:textId="77777777" w:rsidR="00C30B9F" w:rsidRDefault="003D4032">
      <w:pPr>
        <w:spacing w:line="600" w:lineRule="auto"/>
        <w:ind w:firstLine="720"/>
        <w:jc w:val="both"/>
        <w:rPr>
          <w:rFonts w:eastAsia="Times New Roman"/>
          <w:szCs w:val="24"/>
        </w:rPr>
      </w:pPr>
      <w:r>
        <w:rPr>
          <w:rFonts w:eastAsia="Times New Roman"/>
          <w:b/>
          <w:szCs w:val="24"/>
        </w:rPr>
        <w:t>ΓΕΩΡΓΙΟΣ ΒΛΑΧΟΣ:</w:t>
      </w:r>
      <w:r>
        <w:rPr>
          <w:rFonts w:eastAsia="Times New Roman"/>
          <w:szCs w:val="24"/>
        </w:rPr>
        <w:t xml:space="preserve"> Ευχαριστώ, κύρια Πρόεδρε.</w:t>
      </w:r>
    </w:p>
    <w:p w14:paraId="1CCA2882" w14:textId="77777777" w:rsidR="00C30B9F" w:rsidRDefault="003D4032">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η αγορά με μεγάλη αγωνία περίμενε τον νέο αναπτυξιακό νόμο. Γι’ αυτό και με την κατάθεσή του πολλοί είπαν κάλλιο αργά παρά ποτέ. </w:t>
      </w:r>
    </w:p>
    <w:p w14:paraId="1CCA2883" w14:textId="77777777" w:rsidR="00C30B9F" w:rsidRDefault="003D4032">
      <w:pPr>
        <w:spacing w:line="600" w:lineRule="auto"/>
        <w:ind w:firstLine="720"/>
        <w:jc w:val="both"/>
        <w:rPr>
          <w:rFonts w:eastAsia="UB-Helvetica" w:cs="Times New Roman"/>
          <w:szCs w:val="24"/>
        </w:rPr>
      </w:pPr>
      <w:r>
        <w:rPr>
          <w:rFonts w:eastAsia="UB-Helvetica" w:cs="Times New Roman"/>
          <w:szCs w:val="24"/>
        </w:rPr>
        <w:t>Δυστυχώς αυτή η εκτίμηση γρήγορα εξελίχθηκε στο καλύτερο από το τίποτα, γιατί πραγματικά, έναν χρόνο μετά τις κυβερνητικές εξαγγελίες και δυο χρόνια ουσιαστικά χωρίς αναπτυξιακό νόμο, κατορθώσατε τελικά να μας παρουσιάσετε την πρότασή σας, την πρόταση για ανάπτυξη και πώς μπορεί αυτή να επιτευχθεί.</w:t>
      </w:r>
    </w:p>
    <w:p w14:paraId="1CCA2884" w14:textId="77777777" w:rsidR="00C30B9F" w:rsidRDefault="003D4032">
      <w:pPr>
        <w:spacing w:line="600" w:lineRule="auto"/>
        <w:ind w:firstLine="720"/>
        <w:jc w:val="both"/>
        <w:rPr>
          <w:rFonts w:eastAsia="UB-Helvetica" w:cs="Times New Roman"/>
          <w:szCs w:val="24"/>
        </w:rPr>
      </w:pPr>
      <w:r>
        <w:rPr>
          <w:rFonts w:eastAsia="UB-Helvetica" w:cs="Times New Roman"/>
          <w:szCs w:val="24"/>
        </w:rPr>
        <w:t>Προφανώς, όλο αυτό το διάστημα προσπαθούσατε να βρείτε τρόπους για το πώς θα ξεπεράσετε τις δικές σας ιδεολογικές αγκυλώσεις σχετικά με την ιδιωτική πρωτοβουλία και όχι με το πώς θα διαμορφώσετε μια ολοκληρωμένη, μια πειστική πρόταση.</w:t>
      </w:r>
    </w:p>
    <w:p w14:paraId="1CCA2885" w14:textId="77777777" w:rsidR="00C30B9F" w:rsidRDefault="003D4032">
      <w:pPr>
        <w:spacing w:line="600" w:lineRule="auto"/>
        <w:ind w:firstLine="720"/>
        <w:jc w:val="both"/>
        <w:rPr>
          <w:rFonts w:eastAsia="UB-Helvetica" w:cs="Times New Roman"/>
          <w:szCs w:val="24"/>
        </w:rPr>
      </w:pPr>
      <w:r>
        <w:rPr>
          <w:rFonts w:eastAsia="UB-Helvetica" w:cs="Times New Roman"/>
          <w:szCs w:val="24"/>
        </w:rPr>
        <w:t>Η ανάπτυξη, κύριοι Υπουργοί, κύριοι της Συμπολίτευσης, προϋποθέτει ένα συγκεκριμένο σχέδιο, προγραμματισμό, προκειμένου να νιώσει η αγορά ότι κάτι αλλάζει και ότι μπορεί πραγματικά να υπολογίζει σε μια επανεκκίνηση.</w:t>
      </w:r>
    </w:p>
    <w:p w14:paraId="1CCA2886" w14:textId="77777777" w:rsidR="00C30B9F" w:rsidRDefault="003D4032">
      <w:pPr>
        <w:spacing w:line="600" w:lineRule="auto"/>
        <w:ind w:firstLine="720"/>
        <w:jc w:val="both"/>
        <w:rPr>
          <w:rFonts w:eastAsia="UB-Helvetica" w:cs="Times New Roman"/>
          <w:szCs w:val="24"/>
        </w:rPr>
      </w:pPr>
      <w:r>
        <w:rPr>
          <w:rFonts w:eastAsia="UB-Helvetica" w:cs="Times New Roman"/>
          <w:szCs w:val="24"/>
        </w:rPr>
        <w:t>Εσείς, όμως, δεν πιστεύετε πραγματικά στην ανάπτυξη μέσω της ιδιωτικής πρωτοβουλίας και αυτό φαίνεται από τις πράξεις σας. Από τη μια, αξιοποιείτε ή πουλάτε -όπως θέλετε, πείτε το- το Ελληνικό και από την άλλη, βγαίνετε με κλάματα. Από τη μια, υπογράφετε τη σύμβαση παραχώρησης για την αξιοποίηση των περιφερειακών αεροδρομίων και από την άλλη, βγαίνουν οι Υπουργοί και διαφωνούν ανοικτά με τη συγκεκριμένη επιλογή. Από τη μία, υπογράφετε την ιδιωτικοποίηση του λιμανιού του Πειραιά και από την άλλη, ο Υπουργός λέει ότι η πώληση του λιμανιού γίνεται, για να ικανοποιηθούν οι δανειστές και όχι για την ανάπτυξη του λιμένα.</w:t>
      </w:r>
    </w:p>
    <w:p w14:paraId="1CCA2887" w14:textId="77777777" w:rsidR="00C30B9F" w:rsidRDefault="003D4032">
      <w:pPr>
        <w:spacing w:line="600" w:lineRule="auto"/>
        <w:ind w:firstLine="720"/>
        <w:jc w:val="both"/>
        <w:rPr>
          <w:rFonts w:eastAsia="UB-Helvetica" w:cs="Times New Roman"/>
          <w:szCs w:val="24"/>
        </w:rPr>
      </w:pPr>
      <w:r>
        <w:rPr>
          <w:rFonts w:eastAsia="UB-Helvetica" w:cs="Times New Roman"/>
          <w:szCs w:val="24"/>
        </w:rPr>
        <w:t>Αυτά δεν μπορούν να πάνε μαζί. Δεν ταιριάζουν. Και αυτό είναι το μεγάλο σας δίλημμα, στο οποίο πρέπει να κάνετε την επιλογή σας, γιατί πραγματικά αυτό δεν είναι σοβαρή πολιτική κι έτσι ασφαλώς δεν θα έλθει και η ανάπτυξη.</w:t>
      </w:r>
    </w:p>
    <w:p w14:paraId="1CCA2888" w14:textId="77777777" w:rsidR="00C30B9F" w:rsidRDefault="003D4032">
      <w:pPr>
        <w:spacing w:line="600" w:lineRule="auto"/>
        <w:ind w:firstLine="720"/>
        <w:jc w:val="both"/>
        <w:rPr>
          <w:rFonts w:eastAsia="UB-Helvetica" w:cs="Times New Roman"/>
          <w:szCs w:val="24"/>
        </w:rPr>
      </w:pPr>
      <w:r>
        <w:rPr>
          <w:rFonts w:eastAsia="UB-Helvetica" w:cs="Times New Roman"/>
          <w:szCs w:val="24"/>
        </w:rPr>
        <w:t>Ποιος να πιστέψει αυτά που λέτε κάθε φορά; Σήμερα περισσότερο φέρνετε ένα νομοσχέδιο που θα γίνει νόμος για επικοινωνιακούς λόγους και σας ενδιαφέρει πώς θα δημιουργήσετε εντυπώσεις, παρά πιστεύετε στην αποτελεσματικότητά του.</w:t>
      </w:r>
    </w:p>
    <w:p w14:paraId="1CCA2889" w14:textId="77777777" w:rsidR="00C30B9F" w:rsidRDefault="003D4032">
      <w:pPr>
        <w:spacing w:line="600" w:lineRule="auto"/>
        <w:ind w:firstLine="720"/>
        <w:jc w:val="both"/>
        <w:rPr>
          <w:rFonts w:eastAsia="UB-Helvetica" w:cs="Times New Roman"/>
          <w:szCs w:val="24"/>
        </w:rPr>
      </w:pPr>
      <w:r>
        <w:rPr>
          <w:rFonts w:eastAsia="UB-Helvetica" w:cs="Times New Roman"/>
          <w:szCs w:val="24"/>
        </w:rPr>
        <w:t>Μιλάτε, για παράδειγμα, για απογείωση της ανάπτυξης μέχρι το 2020-22, όταν για το τρέχον έτος δεν έχετε υπολογίσει καθόλου χρήματα για επενδύσεις, δηλαδή ακόμα ένας χρόνος χαμένος. Μιλάτε για ανάπτυξη, όταν σχεδιάζετε να πέσουν στην αγορά περίπου 500 εκατομμύρια ευρώ, την ώρα που οι ληξιπρόθεσμες οφειλές του δημοσίου είναι περίπου 7 δισεκατομμύρια και συνεχώς αυξάνονται.</w:t>
      </w:r>
    </w:p>
    <w:p w14:paraId="1CCA288A" w14:textId="77777777" w:rsidR="00C30B9F" w:rsidRDefault="003D4032">
      <w:pPr>
        <w:spacing w:line="600" w:lineRule="auto"/>
        <w:ind w:firstLine="720"/>
        <w:jc w:val="both"/>
        <w:rPr>
          <w:rFonts w:eastAsia="UB-Helvetica" w:cs="Times New Roman"/>
          <w:szCs w:val="24"/>
        </w:rPr>
      </w:pPr>
      <w:r>
        <w:rPr>
          <w:rFonts w:eastAsia="UB-Helvetica" w:cs="Times New Roman"/>
          <w:szCs w:val="24"/>
        </w:rPr>
        <w:t xml:space="preserve">Αλήθεια, τα υπόλοιπα χρήματα, που προβλέπονται από τον νόμο, από πού θα προέλθουν; Μπορείτε να μας πείτε πότε και πώς θα ενισχυθεί μια ασθμαίνουσα επιχειρηματική αγορά, η οποία </w:t>
      </w:r>
      <w:proofErr w:type="spellStart"/>
      <w:r>
        <w:rPr>
          <w:rFonts w:eastAsia="UB-Helvetica" w:cs="Times New Roman"/>
          <w:szCs w:val="24"/>
        </w:rPr>
        <w:t>ασφυκτιά</w:t>
      </w:r>
      <w:proofErr w:type="spellEnd"/>
      <w:r>
        <w:rPr>
          <w:rFonts w:eastAsia="UB-Helvetica" w:cs="Times New Roman"/>
          <w:szCs w:val="24"/>
        </w:rPr>
        <w:t xml:space="preserve"> και αναζητά κεφάλαια λόγω έλλειψης ιδίων κεφαλαίων και τραπεζικής χρηματοδότησης; Τι πολλαπλασιαστικό όφελος θα έχουν για την οικονομία; </w:t>
      </w:r>
    </w:p>
    <w:p w14:paraId="1CCA288B" w14:textId="77777777" w:rsidR="00C30B9F" w:rsidRDefault="003D4032">
      <w:pPr>
        <w:spacing w:line="600" w:lineRule="auto"/>
        <w:ind w:firstLine="720"/>
        <w:jc w:val="both"/>
        <w:rPr>
          <w:rFonts w:eastAsia="UB-Helvetica" w:cs="Times New Roman"/>
          <w:szCs w:val="24"/>
        </w:rPr>
      </w:pPr>
      <w:r>
        <w:rPr>
          <w:rFonts w:eastAsia="UB-Helvetica" w:cs="Times New Roman"/>
          <w:szCs w:val="24"/>
        </w:rPr>
        <w:t>Λέτε ότι ο νόμος είναι φιλικός και φτιαγμένος για τις μικρομεσαίες επιχειρήσεις. Ακούμε σήμερα κατάρες για τις μεγάλες επενδύσεις, φαραωνικές επενδύσεις του παρελθόντος. Για ποιες μικρομεσαίες επιχειρήσεις μιλάτε; Γι’ αυτές που σηκώνουν απίστευτα οικονομικά βάρη λόγω της πολιτικής που εσείς εφαρμόζετε;</w:t>
      </w:r>
    </w:p>
    <w:p w14:paraId="1CCA288C" w14:textId="77777777" w:rsidR="00C30B9F" w:rsidRDefault="003D4032">
      <w:pPr>
        <w:spacing w:line="600" w:lineRule="auto"/>
        <w:ind w:firstLine="720"/>
        <w:jc w:val="both"/>
        <w:rPr>
          <w:rFonts w:eastAsia="UB-Helvetica" w:cs="Times New Roman"/>
          <w:szCs w:val="24"/>
        </w:rPr>
      </w:pPr>
      <w:r>
        <w:rPr>
          <w:rFonts w:eastAsia="UB-Helvetica" w:cs="Times New Roman"/>
          <w:szCs w:val="24"/>
        </w:rPr>
        <w:t>Πρέπει, επιτέλους, να καταλάβετε ότι, εάν δεν μειωθεί η φορολογία και δεν δοθούν κίνητρα στις επιχειρήσεις, δεν θα γίνουν επενδύσεις. Χωρίς επενδύσεις δεν μπορεί να υπάρξει ανάπτυξη, δεν μπορεί να υπάρξει μείωση της ανεργίας.</w:t>
      </w:r>
    </w:p>
    <w:p w14:paraId="1CCA288D" w14:textId="77777777" w:rsidR="00C30B9F" w:rsidRDefault="003D4032">
      <w:pPr>
        <w:spacing w:line="600" w:lineRule="auto"/>
        <w:ind w:firstLine="720"/>
        <w:jc w:val="both"/>
        <w:rPr>
          <w:rFonts w:eastAsia="UB-Helvetica" w:cs="Times New Roman"/>
          <w:szCs w:val="24"/>
        </w:rPr>
      </w:pPr>
      <w:r>
        <w:rPr>
          <w:rFonts w:eastAsia="UB-Helvetica" w:cs="Times New Roman"/>
          <w:szCs w:val="24"/>
        </w:rPr>
        <w:t>Στο συγκεκριμένο νομοσχέδιο περιορίζετε το ποσοστό της ενίσχυσης και το ποσοστό της χρηματοδότησης που μπορεί να λάβει ο δικαιούχος. Για ποιο λόγο το κάνετε αυτό; Μήπως επειδή δεν έχει τα απαραίτητα χρήματα ο νόμος; Εδώ πρέπει να σας θυμίσουμε ότι πολύ απλά ανάπτυξη χωρίς κεφάλαια δεν μπορεί να γίνει.</w:t>
      </w:r>
    </w:p>
    <w:p w14:paraId="1CCA288E" w14:textId="77777777" w:rsidR="00C30B9F" w:rsidRDefault="003D4032">
      <w:pPr>
        <w:spacing w:line="600" w:lineRule="auto"/>
        <w:ind w:firstLine="720"/>
        <w:jc w:val="both"/>
        <w:rPr>
          <w:rFonts w:eastAsia="UB-Helvetica" w:cs="Times New Roman"/>
          <w:szCs w:val="24"/>
        </w:rPr>
      </w:pPr>
      <w:r>
        <w:rPr>
          <w:rFonts w:eastAsia="UB-Helvetica" w:cs="Times New Roman"/>
          <w:szCs w:val="24"/>
        </w:rPr>
        <w:t>Κατανοείτε ότι έτσι περιορίζετε σημαντικά τους δικαιούχους και βλάπτετε τις επενδύσεις. Σχετικά με την αντιμετώπιση των επενδυτικών σχεδίων των προηγούμενων δύο αναπτυξιακών νόμων, αντί να διορθώσετε τις παραλήψεις που παρουσίασαν και να δώσετε λύσεις, έρχεστε σήμερα σχεδόν να τιμωρήσετε τους συγκεκριμένους επενδυτές. Προβλέπατε για επτά χρόνια κερδοφορία της κάθε επιχείρησης. Βεβαίως, είναι θετικό ότι αυτό περιορίστηκε στο ένα και, πράγματι, αξίζει να επισημανθεί.</w:t>
      </w:r>
    </w:p>
    <w:p w14:paraId="1CCA288F" w14:textId="77777777" w:rsidR="00C30B9F" w:rsidRDefault="003D4032">
      <w:pPr>
        <w:spacing w:line="600" w:lineRule="auto"/>
        <w:ind w:firstLine="720"/>
        <w:jc w:val="both"/>
        <w:rPr>
          <w:rFonts w:eastAsia="UB-Helvetica" w:cs="Times New Roman"/>
          <w:szCs w:val="24"/>
        </w:rPr>
      </w:pPr>
      <w:r>
        <w:rPr>
          <w:rFonts w:eastAsia="UB-Helvetica" w:cs="Times New Roman"/>
          <w:szCs w:val="24"/>
        </w:rPr>
        <w:t>Συνεχίζετε, όμως, να προβλέπετε την καταβολή της επιχορήγησης των επενδυτικών σχεδίων σε επτά ετήσιες δόσεις, προκαλώντας οικονομική ασφυξία στους επενδυτές που ήδη περιμένουν χρόνια για κάποια ρευστότητα.</w:t>
      </w:r>
    </w:p>
    <w:p w14:paraId="1CCA2890" w14:textId="77777777" w:rsidR="00C30B9F" w:rsidRDefault="003D4032">
      <w:pPr>
        <w:spacing w:line="600" w:lineRule="auto"/>
        <w:ind w:firstLine="720"/>
        <w:jc w:val="both"/>
        <w:rPr>
          <w:rFonts w:eastAsia="UB-Helvetica" w:cs="Times New Roman"/>
          <w:szCs w:val="24"/>
        </w:rPr>
      </w:pPr>
      <w:r>
        <w:rPr>
          <w:rFonts w:eastAsia="UB-Helvetica" w:cs="Times New Roman"/>
          <w:szCs w:val="24"/>
        </w:rPr>
        <w:t>Επίσης, πώς γίνεται να μιλάτε για ανάπτυξη, όταν ταυτόχρονα αυξάνετε τη γραφειοκρατία;</w:t>
      </w:r>
    </w:p>
    <w:p w14:paraId="1CCA2891" w14:textId="77777777" w:rsidR="00C30B9F" w:rsidRDefault="003D4032">
      <w:pPr>
        <w:spacing w:line="600" w:lineRule="auto"/>
        <w:ind w:firstLine="720"/>
        <w:jc w:val="both"/>
        <w:rPr>
          <w:rFonts w:eastAsia="UB-Helvetica" w:cs="Times New Roman"/>
          <w:szCs w:val="24"/>
        </w:rPr>
      </w:pPr>
      <w:r>
        <w:rPr>
          <w:rFonts w:eastAsia="UB-Helvetica" w:cs="Times New Roman"/>
          <w:szCs w:val="24"/>
        </w:rPr>
        <w:t>Κυρίες και κύριοι συνάδελφοι, για εμάς στη Νέα Δημοκρατία η έννοια της ανάπτυξης είναι άρρηκτα συνδεδεμένη με την έξοδο της χώρας από την κρίση. Χρειάζονται επενδύσεις, χρειάζεται ρευστότητα μέσα σ’ ένα ισχυρό, θωρακισμένο τραπεζικό σύστημα.</w:t>
      </w:r>
    </w:p>
    <w:p w14:paraId="1CCA2892" w14:textId="77777777" w:rsidR="00C30B9F" w:rsidRDefault="003D403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CA2893" w14:textId="77777777" w:rsidR="00C30B9F" w:rsidRDefault="003D4032">
      <w:pPr>
        <w:spacing w:line="600" w:lineRule="auto"/>
        <w:ind w:firstLine="720"/>
        <w:jc w:val="both"/>
        <w:rPr>
          <w:rFonts w:eastAsia="Times New Roman"/>
          <w:szCs w:val="24"/>
        </w:rPr>
      </w:pPr>
      <w:r>
        <w:rPr>
          <w:rFonts w:eastAsia="Times New Roman"/>
          <w:szCs w:val="24"/>
        </w:rPr>
        <w:t>Ολοκληρώνω, κυρία Πρόεδρε.</w:t>
      </w:r>
    </w:p>
    <w:p w14:paraId="1CCA2894" w14:textId="77777777" w:rsidR="00C30B9F" w:rsidRDefault="003D4032">
      <w:pPr>
        <w:spacing w:line="600" w:lineRule="auto"/>
        <w:ind w:firstLine="720"/>
        <w:jc w:val="both"/>
        <w:rPr>
          <w:rFonts w:eastAsia="Times New Roman"/>
          <w:szCs w:val="24"/>
        </w:rPr>
      </w:pPr>
      <w:r>
        <w:rPr>
          <w:rFonts w:eastAsia="Times New Roman"/>
          <w:szCs w:val="24"/>
        </w:rPr>
        <w:t xml:space="preserve">Πιστεύουμε ότι η συνταγή για να επιστρέψει η χώρα στην ανάπτυξη είναι η στροφή στην επιχειρηματικότητα, στο πλαίσιο ενός σταθερού φορολογικού συστήματος, με δίκαιους συντελεστές και κίνητρα, καθώς και η απλοποίηση των </w:t>
      </w:r>
      <w:proofErr w:type="spellStart"/>
      <w:r>
        <w:rPr>
          <w:rFonts w:eastAsia="Times New Roman"/>
          <w:szCs w:val="24"/>
        </w:rPr>
        <w:t>αδειοδοτικών</w:t>
      </w:r>
      <w:proofErr w:type="spellEnd"/>
      <w:r>
        <w:rPr>
          <w:rFonts w:eastAsia="Times New Roman"/>
          <w:szCs w:val="24"/>
        </w:rPr>
        <w:t xml:space="preserve"> διαδικασιών και η μείωση της γραφειοκρατίας. </w:t>
      </w:r>
    </w:p>
    <w:p w14:paraId="1CCA2895" w14:textId="77777777" w:rsidR="00C30B9F" w:rsidRDefault="003D4032">
      <w:pPr>
        <w:spacing w:line="600" w:lineRule="auto"/>
        <w:ind w:firstLine="720"/>
        <w:jc w:val="both"/>
        <w:rPr>
          <w:rFonts w:eastAsia="Times New Roman"/>
          <w:szCs w:val="24"/>
        </w:rPr>
      </w:pPr>
      <w:r>
        <w:rPr>
          <w:rFonts w:eastAsia="Times New Roman"/>
          <w:szCs w:val="24"/>
        </w:rPr>
        <w:t xml:space="preserve">Αυτή είναι η μεγάλη μας διαφορά. Είστε μια κυβέρνηση που εχθρεύεται την επιχειρηματικότητα, που δεν πιστεύει στις μεταρρυθμίσεις, γι’ αυτό δεν μπορείτε και να τις στηρίξει. Με το παρόν νομοσχέδιο δίνετε για μια ακόμα φορά υποσχέσεις, χωρίς κάτι το αναπτυξιακό, χωρίς κάτι το μεταρρυθμιστικό που να δίνει ώθηση στην αγορά. </w:t>
      </w:r>
    </w:p>
    <w:p w14:paraId="1CCA2896" w14:textId="77777777" w:rsidR="00C30B9F" w:rsidRDefault="003D4032">
      <w:pPr>
        <w:spacing w:line="600" w:lineRule="auto"/>
        <w:ind w:firstLine="720"/>
        <w:jc w:val="both"/>
        <w:rPr>
          <w:rFonts w:eastAsia="Times New Roman"/>
          <w:szCs w:val="24"/>
        </w:rPr>
      </w:pPr>
      <w:r>
        <w:rPr>
          <w:rFonts w:eastAsia="Times New Roman"/>
          <w:szCs w:val="24"/>
        </w:rPr>
        <w:t>Αυτός ο νόμος θα σας δίνει ασφαλώς τη δυνατότητα να μιλάτε για έναν νέο αναπτυξιακό νόμο, ο οποίος δεν θα έχει καμμία σχέση με την πραγματικότητα. Ακούγεται ωραία, όπως ωραία ακούγονται όλα τα κούφια λόγια. Για όλους εκείνους που περίμεναν το νομοσχέδιο, για να αξιοποιήσουν τις ρυθμίσεις του, για να δώσουν ώθηση στις δουλειές τους, για να αρπάξουν μια ευκαιρία, για να μειώσουν τις δυσκολίες τους, για να πάρουν μια ανάσα, είναι μια μεγάλη απογοήτευση. Πιο έντιμο θα ήταν από την αρχή να πείτε ότι «δεν μπορούμε» ή «τόσο μπορούμε», χωρίς πανηγυρισμούς και μεγάλα λόγια. Να ξέρει και ο καθένας τι περιμένει.</w:t>
      </w:r>
    </w:p>
    <w:p w14:paraId="1CCA2897" w14:textId="77777777" w:rsidR="00C30B9F" w:rsidRDefault="003D4032">
      <w:pPr>
        <w:spacing w:line="600" w:lineRule="auto"/>
        <w:ind w:firstLine="720"/>
        <w:jc w:val="both"/>
        <w:rPr>
          <w:rFonts w:eastAsia="Times New Roman"/>
          <w:szCs w:val="24"/>
        </w:rPr>
      </w:pPr>
      <w:r>
        <w:rPr>
          <w:rFonts w:eastAsia="Times New Roman"/>
          <w:szCs w:val="24"/>
        </w:rPr>
        <w:t>Σε αυτό το νομοσχέδιο εμείς δεν μπορούμε να συναινέσουμε. Είναι λυπηρό που το λέμε, γιατί μιλάμε για αναπτυξιακό νόμο, αλλά αυτό το συγκεκριμένο νομοσχέδιο δεν μας επιτρέπει να συμμετέχουμε στις δικές σας υποσχέσεις, στις δικές σας υπερβολές, δημιουργώντας φρούδες ελπίδες για τους ανθρώπους που έχουν τη μεγάλη αγωνία, για τους ανθρώπους της αγοράς.</w:t>
      </w:r>
    </w:p>
    <w:p w14:paraId="1CCA2898" w14:textId="77777777" w:rsidR="00C30B9F" w:rsidRDefault="003D4032">
      <w:pPr>
        <w:spacing w:line="600" w:lineRule="auto"/>
        <w:ind w:firstLine="720"/>
        <w:jc w:val="both"/>
        <w:rPr>
          <w:rFonts w:eastAsia="Times New Roman"/>
          <w:szCs w:val="24"/>
        </w:rPr>
      </w:pPr>
      <w:r>
        <w:rPr>
          <w:rFonts w:eastAsia="Times New Roman"/>
          <w:szCs w:val="24"/>
        </w:rPr>
        <w:t>Σας ευχαριστώ πολύ.</w:t>
      </w:r>
    </w:p>
    <w:p w14:paraId="1CCA2899"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CCA289A" w14:textId="77777777" w:rsidR="00C30B9F" w:rsidRDefault="003D403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κ. </w:t>
      </w:r>
      <w:proofErr w:type="spellStart"/>
      <w:r>
        <w:rPr>
          <w:rFonts w:eastAsia="Times New Roman"/>
          <w:szCs w:val="24"/>
        </w:rPr>
        <w:t>Ηγουμενίδης</w:t>
      </w:r>
      <w:proofErr w:type="spellEnd"/>
      <w:r>
        <w:rPr>
          <w:rFonts w:eastAsia="Times New Roman"/>
          <w:szCs w:val="24"/>
        </w:rPr>
        <w:t xml:space="preserve"> από τον ΣΥΡΙΖΑ και μετά ο κ. </w:t>
      </w:r>
      <w:proofErr w:type="spellStart"/>
      <w:r>
        <w:rPr>
          <w:rFonts w:eastAsia="Times New Roman"/>
          <w:szCs w:val="24"/>
        </w:rPr>
        <w:t>Βαρδάκης</w:t>
      </w:r>
      <w:proofErr w:type="spellEnd"/>
      <w:r>
        <w:rPr>
          <w:rFonts w:eastAsia="Times New Roman"/>
          <w:szCs w:val="24"/>
        </w:rPr>
        <w:t>.</w:t>
      </w:r>
    </w:p>
    <w:p w14:paraId="1CCA289B" w14:textId="77777777" w:rsidR="00C30B9F" w:rsidRDefault="003D4032">
      <w:pPr>
        <w:spacing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Ευχαριστώ, κυρία Πρόεδρε.</w:t>
      </w:r>
    </w:p>
    <w:p w14:paraId="1CCA289C"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συνάδελφοι, τόσο ο Πρόεδρος της Νέας Δημοκρατίας πριν από λίγο, όσο και αρκετοί από τους ομιλητές της μείζονος Αντιπολίτευσης </w:t>
      </w:r>
      <w:proofErr w:type="spellStart"/>
      <w:r>
        <w:rPr>
          <w:rFonts w:eastAsia="Times New Roman"/>
          <w:szCs w:val="24"/>
        </w:rPr>
        <w:t>επανέφεραν</w:t>
      </w:r>
      <w:proofErr w:type="spellEnd"/>
      <w:r>
        <w:rPr>
          <w:rFonts w:eastAsia="Times New Roman"/>
          <w:szCs w:val="24"/>
        </w:rPr>
        <w:t xml:space="preserve"> το θέμα του νόμου που πρόσφατα ψηφίσαμε και της διαφοράς που έχουμε στο μείγμα δημοσιονομικής πολιτικής. </w:t>
      </w:r>
      <w:proofErr w:type="spellStart"/>
      <w:r>
        <w:rPr>
          <w:rFonts w:eastAsia="Times New Roman"/>
          <w:szCs w:val="24"/>
        </w:rPr>
        <w:t>Επανέφεραν</w:t>
      </w:r>
      <w:proofErr w:type="spellEnd"/>
      <w:r>
        <w:rPr>
          <w:rFonts w:eastAsia="Times New Roman"/>
          <w:szCs w:val="24"/>
        </w:rPr>
        <w:t xml:space="preserve">, δηλαδή, το θέμα του αν και κατά πόσον τα δημοσιονομικά μέτρα 1,8 δισεκατομμυρίων θα έπρεπε να παρθούν μέσα από φόρους, όπως ψηφίσαμε, ή μέσα από μείωση κρατικών δαπανών, μέσα από λιγότερο κράτος, καλύπτοντας πίσω από αυτά τα παχιά και μεγάλα λόγια νέες μειώσεις μισθών και νέες απολύσεις. </w:t>
      </w:r>
    </w:p>
    <w:p w14:paraId="1CCA289D" w14:textId="77777777" w:rsidR="00C30B9F" w:rsidRDefault="003D4032">
      <w:pPr>
        <w:spacing w:line="600" w:lineRule="auto"/>
        <w:ind w:firstLine="720"/>
        <w:jc w:val="both"/>
        <w:rPr>
          <w:rFonts w:eastAsia="Times New Roman"/>
          <w:szCs w:val="24"/>
        </w:rPr>
      </w:pPr>
      <w:r>
        <w:rPr>
          <w:rFonts w:eastAsia="Times New Roman"/>
          <w:szCs w:val="24"/>
        </w:rPr>
        <w:t xml:space="preserve">Ωστόσο, πιστεύω, κυρίες και κύριοι συνάδελφοι, ότι η διαφορά μας με τη Νέα Δημοκρατία δεν περιορίζεται στο μείγμα δημοσιονομικής πολιτικής. Ξεκινάει από πιο μακριά και αν το θέλετε τραβάει ακόμα μακρύτερα. Ένα είναι το ερώτημα που νομίζω δείχνει ανάγλυφα αυτή τη διαφορά. Τι χώρα παραλάβαμε από την προηγούμενη κυβέρνηση Νέας Δημοκρατίας-ΠΑΣΟΚ; Παραλάβαμε μια χώρα που έχει χάσει το 25% του ΑΕΠ, μια χώρα που οι μισθοί έπεσαν κατά 40% τουλάχιστον, μια χώρα με ενάμισι εκατομμύριο ανέργους και δυόμισι εκατομμύρια ανασφάλιστους. </w:t>
      </w:r>
    </w:p>
    <w:p w14:paraId="1CCA289E" w14:textId="77777777" w:rsidR="00C30B9F" w:rsidRDefault="003D4032">
      <w:pPr>
        <w:spacing w:line="600" w:lineRule="auto"/>
        <w:ind w:firstLine="720"/>
        <w:jc w:val="both"/>
        <w:rPr>
          <w:rFonts w:ascii="Times New Roman" w:eastAsia="Times New Roman" w:hAnsi="Times New Roman" w:cs="Times New Roman"/>
          <w:szCs w:val="24"/>
        </w:rPr>
      </w:pPr>
      <w:r>
        <w:rPr>
          <w:rFonts w:eastAsia="Times New Roman"/>
          <w:szCs w:val="24"/>
        </w:rPr>
        <w:t>Περιγράφοντας αυτή την εικόνα, εμείς η Αριστερά μιλάμε για ρημαγμένη χώρα. Η Δεξιά για την ίδια εικόνα αναφέρεται σε μαγνήτη επενδύσεων. Εδώ είναι ακριβώς η διαφορά μας. Εδώ φαίνεται η διαφορετική αντίληψη. Αν θέλετε, αυτή η διαφορετική αντίληψη είναι και στο πού τραβάμε. Με την ίδια λέξη, την «ανάπτυξη», την πολυπόθητη ανάπτυξη αν το θέλετε, με αυτή την λέξη της περίφημης ελληνικής γλώσσας, περιγράφουμε δύο εκ διαμέτρου αντίθετα πράγματα. Θέλουμε η ανάπτυξη να στηριχθεί στα ερείπια και στην κοινωνική καταστροφή που άφησαν οι προηγούμενες κυβερνήσεις πίσω τους -και άρα, να στηριχθεί σε παραπέρα μειώσεις μισθών, σε αύξηση του αριθμού των ανέργων, δηλαδή στην εξασφάλιση ακόμα φθηνότερου εργατικού δυναμικού- ή θέλουμε η ανάπτυξη να στηριχθεί στο ανθρώπινο δυναμικό, τον πραγματικό πλούτο αυτής της χώρας, αυτής της κοινωνίας -ας μην ξεχνάμε ένας στους δύο είναι απόφοιτος ΑΕΙ- ενδυναμώνοντας την αξία του, αντί να παρακολουθούμε αμήχανα τη φυγή του στο εξωτερικό; Θέλουμε η ανάπτυξη να στηριχθεί στη μονοπωλιακή ενίσχυση συγκεκριμένων επενδύσεων και επενδυτών ή θέλουμε να κατανέμει με κοινωνικά δίκαιο και αποτελεσματικό τρόπο τα διαθέσιμα εργαλεία και τους πόρους που διαθέτουμε στην ανασυγκρότηση και την εκβιομηχάνιση της χώρας;</w:t>
      </w:r>
    </w:p>
    <w:p w14:paraId="1CCA289F"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Θέλουμε το κράτος θεατή της καταστροφής των μικρομεσαίων επιχειρήσεων, θεατή στα λουκέτα της καθημερινότητάς μας ή θέλουμε το κράτος αρωγό στην ενίσχυση της προσπάθειας της μικρομεσαίας επιχείρησης να αναβαθμίσει τις υπηρεσίες της και να αναδείξει τα πλεονεκτήματά της; </w:t>
      </w:r>
    </w:p>
    <w:p w14:paraId="1CCA28A0"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 το θέλετε, τελικά, θέλουμε μια ανάπτυξη που θα στηρίζεται στο χαμηλό εργασιακό κόστος, στον χαμηλό φορολογικό συντελεστή, στη χαλάρωση των περιβαλλοντικών και άλλων όρων, μια χαλάρωση, όπως είπε και ο Υπουργός από αυτό εδώ το Βήμα, που θα στηρίζεται σε οτιδήποτε εντάσσεται αποκλειστικά στις ιδιωτικοποιήσεις, ή θέλουμε μια ανάπτυξη που θα στηρίζεται στην υψηλή προστιθέμενη αξία, στο υπάρχον υψηλού επιπέδου δυναμικό της χώρας μας, στον σεβασμό στο περιβάλλον, στα συγκριτικά πλεονεκτήματα που έχει η χώρα στον τουρισμό, στη ναυτιλία, καθώς και σε άλλους κλάδους; </w:t>
      </w:r>
    </w:p>
    <w:p w14:paraId="1CCA28A1"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Αντιλαμβάνεστε ότι οι απαντήσεις που δίνει η Αριστερά σε σχέση με τη Δεξιά στο ερώτημα είναι τελείως διαφορετικές. Οι απαντήσεις της Αριστεράς σε αυτό το ερώτημα περνούν και μέσα από αυτόν τον αναπτυξιακό νόμο. Είναι ένας νόμος που κινείται γύρω από τη νεανική, τη νέα επιχειρηματικότητα, τη μικρομεσαία επιχείρηση είτε μόνη της είτε σε συνέργεια με άλλες. Έχει αιχμή τόσο κλαδική όσο και περιφερειακή. Αξιοποιεί το επιστημονικό προσωπικό και στοχεύει στην αύξηση της προστιθέμενης αξίας. Τελικά, με άξονα-οδηγό την έξοδο από την κρίση με βιώσιμο και κοινωνικά δίκαιο τρόπο, κινείται στην κατεύθυνση της διασποράς του οφέλους από την ανάπτυξη στη δίκαιη κατανομή σε όλες τις κοινωνικές ομάδες. </w:t>
      </w:r>
    </w:p>
    <w:p w14:paraId="1CCA28A2"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τούτη την έννοια, όντως, οι επικριτές του σχεδίου νόμου που έφερε η Κυβέρνηση έχουν από μια άποψη δίκιο.</w:t>
      </w:r>
    </w:p>
    <w:p w14:paraId="1CCA28A3"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8A4"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Ολοκληρώνω, κυρία Πρόεδρε.  </w:t>
      </w:r>
    </w:p>
    <w:p w14:paraId="1CCA28A5"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Πράγματι, κύριε Μητσοτάκη, αν αναζητάτε σε αυτό το σχέδιο νόμου το 4,5% των επενδυτικών σχεδίων να πάρει το 45% των επενδύσεων, δεν θα το δείτε. Με αυτή την έννοια, ναι, είναι πουκάμισο αδειανό. </w:t>
      </w:r>
    </w:p>
    <w:p w14:paraId="1CCA28A6"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 αναζητάτε, κυρία Κεφαλογιάννη, να δείτε τρεις επιχειρήσεις, όπως σε όλους τους προηγούμενους νόμους, να παίρνουν από 200 εκατομμύρια η καθεμία, όντως, δεν θα το δείτε. Είναι σταγόνα στον ωκεανό. Δεν υπάρχει καν αυτή η σταγόνα. </w:t>
      </w:r>
    </w:p>
    <w:p w14:paraId="1CCA28A7"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Ή αν αναζητάτε, κύριε Θεοχάρη, πολιτική με λεφτά που δεν υπάρχουν –σας απάντησε ο Υπουργός από αυτό το Βήμα προηγουμένως, για να μη σταθώ αναλυτικά- όντως είναι αντιαναπτυξιακός νόμος. </w:t>
      </w:r>
    </w:p>
    <w:p w14:paraId="1CCA28A8"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κυρία Πρόεδρε -παρά το ότι πολλά θα ήθελα να πω ακόμα- πολλές «</w:t>
      </w:r>
      <w:proofErr w:type="spellStart"/>
      <w:r>
        <w:rPr>
          <w:rFonts w:eastAsia="Times New Roman" w:cs="Times New Roman"/>
          <w:szCs w:val="24"/>
        </w:rPr>
        <w:t>Κασσάνδρες</w:t>
      </w:r>
      <w:proofErr w:type="spellEnd"/>
      <w:r>
        <w:rPr>
          <w:rFonts w:eastAsia="Times New Roman" w:cs="Times New Roman"/>
          <w:szCs w:val="24"/>
        </w:rPr>
        <w:t xml:space="preserve">» πέρασαν από αυτό το Βήμα για να μοιρολογήσουν την επερχόμενη καταστροφή. </w:t>
      </w:r>
    </w:p>
    <w:p w14:paraId="1CCA28A9"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Εγώ πιστεύω, κυρίες και κύριοι συνάδελφοι –και με αυτό ολοκληρώνω- ότι στο χέρι μας είναι να βάλουμε –και πιστεύω ότι θα βάλουμε- τέλος στον φαύλο κύκλο της ύφεσης, στο χέρι μας είναι να προχωρήσουμε -και θα προχωρήσουμε- στην έξοδο της οικονομίας και της χώρας μας από την κρίση. </w:t>
      </w:r>
    </w:p>
    <w:p w14:paraId="1CCA28AA"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μια πορεία με κοινωνικό πρόσημο και αριστερό αποτύπωμα σας αφήνουμε, κύριοι συνάδελφοι, στο μοιρολόι σας, σας αφήνουμε, κυρία Αντωνίου, να εύχεστε την αποτυχία μας. Προχωράμε χωρίς εσάς. Προχωράμε με την κοινωνία και τις ζωντανές κοινωνικές δυνάμεις. Προχωράμε και δυστυχώς για εσάς και ευτυχώς για τον λαό μας θα τα καταφέρουμε!</w:t>
      </w:r>
    </w:p>
    <w:p w14:paraId="1CCA28AB" w14:textId="77777777" w:rsidR="00C30B9F" w:rsidRDefault="003D403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CCA28AC" w14:textId="77777777" w:rsidR="00C30B9F" w:rsidRDefault="003D4032">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8AD" w14:textId="77777777" w:rsidR="00C30B9F" w:rsidRDefault="003D4032">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Τον λόγο έχει τώρα ο κ. </w:t>
      </w:r>
      <w:proofErr w:type="spellStart"/>
      <w:r>
        <w:rPr>
          <w:rFonts w:eastAsia="Times New Roman"/>
          <w:szCs w:val="24"/>
        </w:rPr>
        <w:t>Βαρδάκης</w:t>
      </w:r>
      <w:proofErr w:type="spellEnd"/>
      <w:r>
        <w:rPr>
          <w:rFonts w:eastAsia="Times New Roman"/>
          <w:szCs w:val="24"/>
        </w:rPr>
        <w:t xml:space="preserve">. </w:t>
      </w:r>
    </w:p>
    <w:p w14:paraId="1CCA28AE" w14:textId="77777777" w:rsidR="00C30B9F" w:rsidRDefault="003D4032">
      <w:pPr>
        <w:spacing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 xml:space="preserve">Ευχαριστώ, κυρία Πρόεδρε. </w:t>
      </w:r>
    </w:p>
    <w:p w14:paraId="1CCA28AF"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συνάδελφοι, οι παρελθόντες αναπτυξιακοί νόμοι σίγουρα έπασχαν. Έπασχαν στη δομή τους. Γι’ αυτό και δεν επέφεραν ευεργετικά και ουσιαστικά αποτελέσματα. Χαρακτηρίζονταν από έλλειψη οράματος για το μέλλον της οικονομίας, γι’ αυτό και επηρέασαν ελάχιστα τη διάρθρωσή της. Ακόμα και η στόχευσή τους ήταν εσφαλμένη, αφού δεν δόθηκε έμφαση στον πρωτογενή τομέα, στη βιομηχανία και στον παραγωγικό ιστό της χώρας. Δεν δόθηκε έμφαση στη δημιουργία βιώσιμων θέσεων εργασίας. Αγνοήθηκαν οι μικρομεσαίες επιχειρήσεις και ευνοήθηκαν σκανδαλωδώς οι </w:t>
      </w:r>
      <w:proofErr w:type="spellStart"/>
      <w:r>
        <w:rPr>
          <w:rFonts w:eastAsia="Times New Roman"/>
          <w:szCs w:val="24"/>
        </w:rPr>
        <w:t>μεγαλοεπενδυτές</w:t>
      </w:r>
      <w:proofErr w:type="spellEnd"/>
      <w:r>
        <w:rPr>
          <w:rFonts w:eastAsia="Times New Roman"/>
          <w:szCs w:val="24"/>
        </w:rPr>
        <w:t xml:space="preserve">. Στο 5% των επενδύσεων μοιράστηκε το μισό περίπου των επιδοτήσεων. </w:t>
      </w:r>
    </w:p>
    <w:p w14:paraId="1CCA28B0" w14:textId="77777777" w:rsidR="00C30B9F" w:rsidRDefault="003D4032">
      <w:pPr>
        <w:spacing w:line="600" w:lineRule="auto"/>
        <w:ind w:firstLine="720"/>
        <w:jc w:val="both"/>
        <w:rPr>
          <w:rFonts w:eastAsia="Times New Roman" w:cs="Times New Roman"/>
          <w:szCs w:val="24"/>
        </w:rPr>
      </w:pPr>
      <w:r>
        <w:rPr>
          <w:rFonts w:eastAsia="Times New Roman"/>
          <w:szCs w:val="24"/>
        </w:rPr>
        <w:t xml:space="preserve">Στον βωμό της ψηφοθηρίας, της εξυπηρέτησης οικονομικών συμφερόντων υπήρχε τεράστιος αριθμός σχεδίων στους δύο επενδυτικούς νόμους, χωρίς να εξασφαλιστούν οι απαιτούμενοι πόροι. Δημιουργήσατε προσδοκίες ανάπτυξης χωρίς αντίκρισμα. Το αποτέλεσμα ήταν η καταστροφή πολλών επιχειρηματιών που τόλμησαν να επενδύσουν και η επιβάρυνση των τραπεζών με την εξυπηρέτηση επενδυτικών σχεδίων που έμειναν ανολοκλήρωτα. </w:t>
      </w:r>
    </w:p>
    <w:p w14:paraId="1CCA28B1"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Είπατε ότι </w:t>
      </w:r>
      <w:proofErr w:type="spellStart"/>
      <w:r>
        <w:rPr>
          <w:rFonts w:eastAsia="Times New Roman"/>
          <w:szCs w:val="24"/>
        </w:rPr>
        <w:t>επανεκκινήσατε</w:t>
      </w:r>
      <w:proofErr w:type="spellEnd"/>
      <w:r>
        <w:rPr>
          <w:rFonts w:eastAsia="Times New Roman"/>
          <w:szCs w:val="24"/>
        </w:rPr>
        <w:t xml:space="preserve"> την οικονομία και δημιουργήσατε πρωτογενή πλεονάσματα. </w:t>
      </w:r>
    </w:p>
    <w:p w14:paraId="1CCA28B2"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Να σας πω, λοιπόν, ποια ήταν τα πρωτογενή πλεονάσματα που εσείς είπατε ότι είχατε και μας τα παραδώσατε: οφειλές δημοσίου σε ιδιώτες 5,5 με 7 δισεκατομμύρια, 1.500.000 άνεργους, 28% ανεργία, 3.000.000 Έλληνες κάτω από το όριο της φτώχειας, 30% μαύρη και ανασφάλιστη εργασία, ασήκωτο, μη βιώσιμο χρέος, πρωτιά σε παγκόσμιο επίπεδο στη διαρροή νέων επιστημόνων την περίοδο 2009-2014, διακόσιες χιλιάδες νέοι επιστήμονες με υψηλό μορφωτικό επίπεδο και σημαντική εξειδίκευση και προσόντα που εγκατέλειψαν τη χώρα. Και όλα τα μεγάλα ζητήματα και προβλήματα κρυμμένα κάτω από το χαλί. </w:t>
      </w:r>
    </w:p>
    <w:p w14:paraId="1CCA28B3"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Κλείσατε διακόσιες εξήντα χιλιάδες επιχειρήσεις. Να σας θυμίσω τι λέγατε για τους Έλληνες εμπόρους; Ότι είναι αντιπαραγωγικοί. Το είχατε επαναλάβει πάρα πολλές φορές και οι ξένοι όμιλοι στους οποίους παραδώσατε το εμπόριο έκαναν πάρτι. </w:t>
      </w:r>
    </w:p>
    <w:p w14:paraId="1CCA28B4" w14:textId="77777777" w:rsidR="00C30B9F" w:rsidRDefault="003D4032">
      <w:pPr>
        <w:spacing w:line="600" w:lineRule="auto"/>
        <w:ind w:firstLine="720"/>
        <w:contextualSpacing/>
        <w:jc w:val="both"/>
        <w:rPr>
          <w:rFonts w:eastAsia="Times New Roman"/>
          <w:szCs w:val="24"/>
        </w:rPr>
      </w:pPr>
      <w:r>
        <w:rPr>
          <w:rFonts w:eastAsia="Times New Roman"/>
          <w:szCs w:val="24"/>
        </w:rPr>
        <w:t>Μοναδικό φαινόμενο η πλήρης φτωχοποίηση. Η Κυβέρνηση ΣΥΡΙΖΑ, όμως, ξέρετε –αυτή είναι η «καραμέλα» έναν χρόνο τώρα- διέλυσε, κατέστρεψε τη χώρα το 2015: Και όλοι οι «ακομμάτιστοι», που έχουν προέλθει από παρθενογένεση, που δεν ανήκουν σε κόμματα, αλλά είναι στις κεντρικές επιτροπές κομμάτων, διοργανώνουν συλλαλητήρια με το σύνθημα «Παραιτηθείτε!». Καλοδεχούμενοι!</w:t>
      </w:r>
    </w:p>
    <w:p w14:paraId="1CCA28B5"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Δημιουργήσατε προοπτικές αποβιομηχάνισης της χώρας και πήρατε «άριστα». Αφού δημιουργήσατε κοινωνικά ερείπια, θεσμοθετήσατε αναπτυξιακούς νόμους. Σήμερα υπάρχουν σε εκκρεμότητα περίπου έξι χιλιάδες τριακόσια επενδυτικά σχέδια, με </w:t>
      </w:r>
      <w:proofErr w:type="spellStart"/>
      <w:r>
        <w:rPr>
          <w:rFonts w:eastAsia="Times New Roman"/>
          <w:szCs w:val="24"/>
        </w:rPr>
        <w:t>συμβατοποιημένες</w:t>
      </w:r>
      <w:proofErr w:type="spellEnd"/>
      <w:r>
        <w:rPr>
          <w:rFonts w:eastAsia="Times New Roman"/>
          <w:szCs w:val="24"/>
        </w:rPr>
        <w:t xml:space="preserve"> οφειλές ύψους 6,4 δισεκατομμυρίων. Από αυτά τα 2,2 είναι με </w:t>
      </w:r>
      <w:proofErr w:type="spellStart"/>
      <w:r>
        <w:rPr>
          <w:rFonts w:eastAsia="Times New Roman"/>
          <w:szCs w:val="24"/>
        </w:rPr>
        <w:t>συμβατοποιημένη</w:t>
      </w:r>
      <w:proofErr w:type="spellEnd"/>
      <w:r>
        <w:rPr>
          <w:rFonts w:eastAsia="Times New Roman"/>
          <w:szCs w:val="24"/>
        </w:rPr>
        <w:t xml:space="preserve"> οφειλή και 2,4 δισεκατομμύρια εμφανίζονται ως μη ενεργά.</w:t>
      </w:r>
    </w:p>
    <w:p w14:paraId="1CCA28B6"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Συνεπώς οι πραγματικές οφειλές υπολογίζονται γύρω στα 3,1 δισεκατομμύρια. Διαλύσατε τον παραγωγικό ιστό της χώρας, </w:t>
      </w:r>
      <w:proofErr w:type="spellStart"/>
      <w:r>
        <w:rPr>
          <w:rFonts w:eastAsia="Times New Roman"/>
          <w:szCs w:val="24"/>
        </w:rPr>
        <w:t>στοχοποιώντας</w:t>
      </w:r>
      <w:proofErr w:type="spellEnd"/>
      <w:r>
        <w:rPr>
          <w:rFonts w:eastAsia="Times New Roman"/>
          <w:szCs w:val="24"/>
        </w:rPr>
        <w:t xml:space="preserve"> τους Έλληνες, αφού όπως λέγατε τότε -θυμάστε- «ήταν διεφθαρμένοι και αντιπαραγωγικοί και ζουν με τις επιδοτήσεις και κακώς ζούσαν με τις επιδοτήσεις». Έτσι λέγατε. Και έχετε το θράσος να υπαινίσσεστε ακόμα και τώρα και σήμερα στην Ολομέλεια της Βουλής ότι καθυστερήσαμε εμείς να φέρουμε τον αναπτυξιακό νόμο. </w:t>
      </w:r>
    </w:p>
    <w:p w14:paraId="1CCA28B7"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της Αντιπολίτευσης, ουσιαστικά και με απόλυτη διαφάνεια πλέον δημιουργούμε τις προοπτικές ο αναπτυξιακός νόμος να λειτουργήσει για την πραγματική οικονομία, να δημιουργήσει </w:t>
      </w:r>
      <w:proofErr w:type="spellStart"/>
      <w:r>
        <w:rPr>
          <w:rFonts w:eastAsia="Times New Roman"/>
          <w:szCs w:val="24"/>
        </w:rPr>
        <w:t>μόχλευση</w:t>
      </w:r>
      <w:proofErr w:type="spellEnd"/>
      <w:r>
        <w:rPr>
          <w:rFonts w:eastAsia="Times New Roman"/>
          <w:szCs w:val="24"/>
        </w:rPr>
        <w:t xml:space="preserve">, στήριξη των υγιών παραγωγικών δυνάμεων, να βελτιώσει την ανταγωνιστικότητα σε τομείς υψηλής προστιθέμενης αξίας και να δημιουργήσει νέες θέσεις εργασίας προς όφελος ολόκληρης της κοινωνίας, χωρίς αποκλεισμούς, χωρίς ψηφοθηρικές και πελατειακές σχέσεις. </w:t>
      </w:r>
    </w:p>
    <w:p w14:paraId="1CCA28B8"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Έρχεται ένας νέος αναπτυξιακός νόμος, για τον οποίο πρέπει να αναγνωρίσουμε ότι εκπονείται σε μια πραγματικά κρίσιμη συγκυρία, εξαετής οικονομική κρίση, μείωση του ΑΕΠ κατά 25%, περιορισμένη ρευστότητα στην οικονομία και ο οποίος, παρά την κρίσιμη συγκυρία, θα οδηγήσει τη χώρα –είμαστε σίγουροι γι’ αυτό- και την οικονομία τα επόμενα χρόνια σε ένα νέο πρότυπο παραγωγικής ανασυγκρότησης και ανάπτυξης, γιατί εισάγει μια σειρά από καινοτομίες που ουσιαστικά αποτελούν τομή και για τις οποίες επιχειρείται επανεκκίνηση της οικονομικής ανάπτυξης της χώρας. </w:t>
      </w:r>
    </w:p>
    <w:p w14:paraId="1CCA28B9" w14:textId="77777777" w:rsidR="00C30B9F" w:rsidRDefault="003D4032">
      <w:pPr>
        <w:spacing w:line="600" w:lineRule="auto"/>
        <w:ind w:firstLine="720"/>
        <w:contextualSpacing/>
        <w:jc w:val="both"/>
        <w:rPr>
          <w:rFonts w:eastAsia="Times New Roman"/>
          <w:szCs w:val="24"/>
        </w:rPr>
      </w:pPr>
      <w:r>
        <w:rPr>
          <w:rFonts w:eastAsia="Times New Roman"/>
          <w:szCs w:val="24"/>
        </w:rPr>
        <w:t>Ο νέος αναπτυξιακός σχεδιασμός είναι ενταγμένος στη στρατηγική της Κυβέρνησης για την έξοδο της οικονομίας από την κρίση και περιλαμβάνει νέα χρηματοδοτικά εργαλεία για τη δημιουργία ενός περιβάλλοντος φιλικού για τις επιχειρήσεις, με μείωση της γραφειοκρατίας και ίδρυση κέντρων εξυπηρέτησης επιχειρήσεων. Χαρακτηρίζεται από καθαρή στόχευση, προώθηση της εδαφικής συνοχής και της ισόρροπης ανάπτυξης, μέσω της ενίσχυσης λιγότερο ανεπτυγμένων περιοχών.</w:t>
      </w:r>
    </w:p>
    <w:p w14:paraId="1CCA28BA"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 Γνωρίζουμε πολύ καλά ότι ο αναπτυξιακός νόμος δεν μπορεί από μόνος του να σώσει τη χώρα και να αλλάξει εν μία </w:t>
      </w:r>
      <w:proofErr w:type="spellStart"/>
      <w:r>
        <w:rPr>
          <w:rFonts w:eastAsia="Times New Roman"/>
          <w:szCs w:val="24"/>
        </w:rPr>
        <w:t>νυκτί</w:t>
      </w:r>
      <w:proofErr w:type="spellEnd"/>
      <w:r>
        <w:rPr>
          <w:rFonts w:eastAsia="Times New Roman"/>
          <w:szCs w:val="24"/>
        </w:rPr>
        <w:t xml:space="preserve"> την πορεία της. Σίγουρα, όμως, μπορεί να δώσει ένα σαφές στίγμα της κατεύθυνσης στην οποία θέλουμε να κινηθούμε και αποτελεί κρίσιμο εργαλείο επίτευξης του αναπτυξιακού σχεδιασμού της χώρας, εξόδου από την κρίση, αλλά και τη σκιαγράφηση ενός βιώσιμου, ανταγωνιστικού και δίκαιου μοντέλου ανάπτυξης. </w:t>
      </w:r>
    </w:p>
    <w:p w14:paraId="1CCA28BB" w14:textId="77777777" w:rsidR="00C30B9F" w:rsidRDefault="003D4032">
      <w:pPr>
        <w:spacing w:line="600" w:lineRule="auto"/>
        <w:ind w:firstLine="720"/>
        <w:contextualSpacing/>
        <w:jc w:val="both"/>
        <w:rPr>
          <w:rFonts w:eastAsia="Times New Roman"/>
          <w:szCs w:val="24"/>
        </w:rPr>
      </w:pPr>
      <w:r>
        <w:rPr>
          <w:rFonts w:eastAsia="Times New Roman"/>
          <w:szCs w:val="24"/>
        </w:rPr>
        <w:t xml:space="preserve">Ελπίζω τώρα να κατανοήσατε ποιος αναπτυξιακός νόμος ήταν «άδειο πουκάμισο», όπως είπε ο κ. Μητσοτάκης, και ποιος αναπτυξιακός νόμος θα δώσει πνοή σε αυτόν τον τόπο, βγάζοντάς τον από τα μεγάλα αδιέξοδα στα οποία τον οδηγήσατε τα προηγούμενα χρόνια, κυρίες και κύριοι της Αντιπολίτευσης. </w:t>
      </w:r>
    </w:p>
    <w:p w14:paraId="1CCA28BC" w14:textId="77777777" w:rsidR="00C30B9F" w:rsidRDefault="003D4032">
      <w:pPr>
        <w:spacing w:line="600" w:lineRule="auto"/>
        <w:ind w:firstLine="720"/>
        <w:contextualSpacing/>
        <w:jc w:val="both"/>
        <w:rPr>
          <w:rFonts w:eastAsia="Times New Roman"/>
          <w:szCs w:val="24"/>
        </w:rPr>
      </w:pPr>
      <w:r>
        <w:rPr>
          <w:rFonts w:eastAsia="Times New Roman"/>
          <w:szCs w:val="24"/>
        </w:rPr>
        <w:t>Ο κ. Μητσοτάκης είπε μια μεγάλη αλήθεια το πρωί στην ομιλία του ότι δεν είμαστε το ίδιο. Εγώ τον ευχαριστώ προσωπικά, γιατί επιτέλους αποδέχθηκε το αυτονόητο, ότι πράγματι δεν είμαστε το ίδιο, γιατί εμείς δεν απολύσαμε, γιατί εμείς δεν δημιουργήσαμε πελατειακό κράτος, γιατί εμείς δεν επιστρατεύσαμε απεργούς, γιατί εμείς δεν δημιουργήσαμε προοπτικές φτωχοποίησης του ελληνικού λαού, γιατί εμείς δεν διαλύσαμε τον κοινωνικό ιστό της χώρας. Γι’ αυτό δεν είμαστε το ίδιο, κύριε Μητσοτάκη.</w:t>
      </w:r>
    </w:p>
    <w:p w14:paraId="1CCA28B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Και επιτέλους, αν θέλετε, αναλογιστείτε τις ευθύνες σας και σταματήστε από αυτό το Βήμα να παίζετε θέατρο. Η αυλαία για εσάς έχει πέσει εδώ και πολύ καιρό και δυστυχώς δεν το έχετε καταλάβει.</w:t>
      </w:r>
    </w:p>
    <w:p w14:paraId="1CCA28BE"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8B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1CCA28C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Λαγός για να συμπληρώσει την ομιλία του. </w:t>
      </w:r>
    </w:p>
    <w:p w14:paraId="1CCA28C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Κύριε Λαγέ, έχετε τον λόγο για τρία λεπτά.</w:t>
      </w:r>
    </w:p>
    <w:p w14:paraId="1CCA28C2"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κυρία Πρόεδρε. </w:t>
      </w:r>
    </w:p>
    <w:p w14:paraId="1CCA28C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Κατ’ αρχάς, ακούσαμε πριν από λίγες ώρες τον Αρχηγό της Νέας Δημοκρατίας να καταγγέλλει από αυτό το Βήμα την Κυβέρνηση, λέγοντας ότι δεν σέβεται τη δημοκρατία, ότι καταπατά τους νόμους, ότι δεν φέρεται με τον τρόπο που θα έπρεπε να φέρεται μια κυβέρνηση στο ελληνικό Κοινοβούλιο. </w:t>
      </w:r>
    </w:p>
    <w:p w14:paraId="1CCA28C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Δίκιο έχει σε αυτά που λέει, έχει απόλυτο δίκιο. Έτσι φέρεται η Κυβέρνηση ΣΥΡΙΖΑ-ΑΝΕΛ, γιατί ήταν πολύ καλή μαθήτρια, βλέποντας αυτά που έκαναν η Νέα Δημοκρατία και το ΠΑΣΟΚ. </w:t>
      </w:r>
    </w:p>
    <w:p w14:paraId="1CCA28C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Θα κάνω, λοιπόν, μια πολύ απλή ερώτηση στον κ. Μητσοτάκη. Όταν το κόμμα του μαζί με το ΠΑΣΟΚ και τα υπόλοιπα κόμματα του ελληνικού Κοινοβουλίου έβαλαν στη φυλακή αθώους Έλληνες Βουλευτές και τον Αρχηγό της τρίτης πολιτικής δύναμης, αυτό ήταν δημοκρατικό; Σέβονταν τη δημοκρατία τότε; Αυτά για να μην ξεχνιόμαστε και να θυμόμαστε πολύ καλά τι έχει κάνει ο καθένας.</w:t>
      </w:r>
    </w:p>
    <w:p w14:paraId="1CCA28C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Τόλμησε, επίσης, ο κ. Μητσοτάκης να αναφερθεί σε χειραγώγηση της δικαιοσύνης, όταν έχει βουίξει ο τόπος από βίντεο που λένε ολοκάθαρα ότι αυτό που είχε συμβεί τότε εις βάρος της Χρυσής Αυγής ήταν από τον Σαμαρά και από έναν κύκλο γύρω από αυτόν, τον Αθανασίου, τον </w:t>
      </w:r>
      <w:proofErr w:type="spellStart"/>
      <w:r>
        <w:rPr>
          <w:rFonts w:eastAsia="Times New Roman" w:cs="Times New Roman"/>
          <w:szCs w:val="24"/>
        </w:rPr>
        <w:t>Δένδια</w:t>
      </w:r>
      <w:proofErr w:type="spellEnd"/>
      <w:r>
        <w:rPr>
          <w:rFonts w:eastAsia="Times New Roman" w:cs="Times New Roman"/>
          <w:szCs w:val="24"/>
        </w:rPr>
        <w:t xml:space="preserve">, τον Βορίδη. Αυτή ήταν η ομάδα με συγκεκριμένα ονόματα. </w:t>
      </w:r>
    </w:p>
    <w:p w14:paraId="1CCA28C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Αν υπήρχε ελληνική δικαιοσύνη, αν υπήρχε ελληνικό κράτος, αυτοί οι άνθρωποι θα έπρεπε να λογοδοτήσουν και να τιμωρηθούν γι’ αυτά που έχουν κάνει. Γι’ αυτό καλά θα κάνει η Νέα Δημοκρατία να μη μιλάει για τέτοια πράγματα.</w:t>
      </w:r>
    </w:p>
    <w:p w14:paraId="1CCA28C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Μάλιστα είναι πολύ πρόσφατο το παράδειγμα του Αντιπροέδρου της Βουλής, του Νικήτα Κακλαμάνη, ο οποίος σε μια συνέντευξή του πριν από τρεις μέρες έλεγε «ήταν λάθος μας ο τρόπος που χειριστήκαμε την υπόθεση και τους πήγαμε συλλήβδην στη φυλακή». Το ομολογούν ευθέως, «εμείς τους πήγαμε στη φυλακή». Έλεγε ακόμα στον δημοσιογράφο: «Αν έχετε έναν γνωστό δικηγόρο, θα σας πει ότι, αν η υπόθεση αυτή εξελιχθεί ομαλά και γίνει μια κανονική δίκη, κανείς δεν πρόκειται να τιμωρηθεί». Η Νέα Δημοκρατία, λοιπόν, δεν πρέπει να μιλάει για τέτοια πράγματα. Θα έπρεπε να ντρέπεται και να κρύβεται.</w:t>
      </w:r>
    </w:p>
    <w:p w14:paraId="1CCA28C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αναφερθώ σε ένα γεγονός που έλαβε χώρα σήμερα και ήταν πολύ σημαντικό. Δεν θα ακουστεί από πουθενά αλλού, αλλά πρέπει να ακουστεί μόνο από εμάς. Ένας Έλληνας αστυνομικός, ο Δημήτρης </w:t>
      </w:r>
      <w:proofErr w:type="spellStart"/>
      <w:r>
        <w:rPr>
          <w:rFonts w:eastAsia="Times New Roman" w:cs="Times New Roman"/>
          <w:szCs w:val="24"/>
        </w:rPr>
        <w:t>Ανδρεάκος</w:t>
      </w:r>
      <w:proofErr w:type="spellEnd"/>
      <w:r>
        <w:rPr>
          <w:rFonts w:eastAsia="Times New Roman" w:cs="Times New Roman"/>
          <w:szCs w:val="24"/>
        </w:rPr>
        <w:t xml:space="preserve">, πριν από πέντε χρόνια είχε αποταχθεί από το Σώμα της Ελληνικής Αστυνομίας, όχι γιατί είχε κάνει κάποια παρατυπία, όχι γιατί είχε καταχραστεί χρήματα, όχι γιατί είχε εκμεταλλευτεί τον βαθμό του, αντιθέτως είχε </w:t>
      </w:r>
      <w:proofErr w:type="spellStart"/>
      <w:r>
        <w:rPr>
          <w:rFonts w:eastAsia="Times New Roman" w:cs="Times New Roman"/>
          <w:szCs w:val="24"/>
        </w:rPr>
        <w:t>πυροβοληθεί</w:t>
      </w:r>
      <w:proofErr w:type="spellEnd"/>
      <w:r>
        <w:rPr>
          <w:rFonts w:eastAsia="Times New Roman" w:cs="Times New Roman"/>
          <w:szCs w:val="24"/>
        </w:rPr>
        <w:t xml:space="preserve"> και ήταν </w:t>
      </w:r>
      <w:proofErr w:type="spellStart"/>
      <w:r>
        <w:rPr>
          <w:rFonts w:eastAsia="Times New Roman" w:cs="Times New Roman"/>
          <w:szCs w:val="24"/>
        </w:rPr>
        <w:t>παρασημοφορημένος</w:t>
      </w:r>
      <w:proofErr w:type="spellEnd"/>
      <w:r>
        <w:rPr>
          <w:rFonts w:eastAsia="Times New Roman" w:cs="Times New Roman"/>
          <w:szCs w:val="24"/>
        </w:rPr>
        <w:t xml:space="preserve">. </w:t>
      </w:r>
    </w:p>
    <w:p w14:paraId="1CCA28C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Είχε αποταχθεί από την Ελληνική Αστυνομία γιατί –προς τιμήν του- δεν είχε δεχθεί να πάρει την «κάρτα του πολίτη», αυτές τις νέες κάρτες που φέρνετε τώρα σε ισχύ, για να φακελώσετε τον κάθε Έλληνα. Είχε αρνηθεί στο όνομα της θρησκευτικής του πεποιθήσεως. Είχε αρνηθεί γιατί δήλωνε ευθέως ότι ήταν Έλληνας χριστιανός, που δεν ήθελε να πάρει αυτή την κάρτα και να φακελωθεί. </w:t>
      </w:r>
    </w:p>
    <w:p w14:paraId="1CCA28CB" w14:textId="77777777" w:rsidR="00C30B9F" w:rsidRDefault="003D4032">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8C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Αυτός ο άνθρωπος διώχθηκε επί μία πενταετία και επιτέλους σήμερα δικαιώθηκε σε τελεσίδικο βαθμό. Αυτό έγινε χάρη στο πείσμα του ιδίου και στον αγώνα που έκανε η Χρυσή Αυγή.</w:t>
      </w:r>
    </w:p>
    <w:p w14:paraId="1CCA28CD"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CCA28C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Άρα αυτό που θέλουμε να πούμε στους Έλληνες πολίτες είναι να μην φοβούνται. Το κατεστημένο που υπάρχει είναι σαθρό. Το οικοδόμημα αυτό δεν μπορεί να στηριχθεί. Έτσι, βλέπουμε κάποιους ανθρώπους που έχουν πίστη και μάχονται, να καταρρίπτουν μέρα με τη μέρα αυτό το τέρας που θέλει να κυβερνήσει την πατρίδα μας. Αυτά, λοιπόν, για τον ηρωικό αστυνομικό, τον Δημήτρη </w:t>
      </w:r>
      <w:proofErr w:type="spellStart"/>
      <w:r>
        <w:rPr>
          <w:rFonts w:eastAsia="Times New Roman" w:cs="Times New Roman"/>
          <w:szCs w:val="24"/>
        </w:rPr>
        <w:t>Ανδρεάκο</w:t>
      </w:r>
      <w:proofErr w:type="spellEnd"/>
      <w:r>
        <w:rPr>
          <w:rFonts w:eastAsia="Times New Roman" w:cs="Times New Roman"/>
          <w:szCs w:val="24"/>
        </w:rPr>
        <w:t>, που κέρδισε αυτή την υπόθεση –επαναλαμβάνω- χάρη στη βοήθεια της Χρυσής Αυγής.</w:t>
      </w:r>
    </w:p>
    <w:p w14:paraId="1CCA28C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Τέλος, επειδή είναι ο Υπουργός εδώ -γιατί χθες δεν ήταν, αλλά θα τον ενημέρωσαν προφανώς- θέλω να πω το εξής. Εσείς που θέλετε να βοηθήσετε και να αναπτύξετε πάρα πολύ τον τόπο και να δημιουργήσετε νέες θέσεις εργασίας, έχετε εξαιρέσει από αυτό το νομοσχέδιο τον κλάδο της ναυπηγίας. </w:t>
      </w:r>
    </w:p>
    <w:p w14:paraId="1CCA28D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απαράδεκτο η ναυπηγοεπισκευαστική ζώνη του Περάματος, της Ελευσίνας, του Σκαραμαγκά και της Σύρου να μην μπορούν να λειτουργήσουν. Ιδού η Ρόδος, ιδού και το πήδημα! Αν δεχθείτε αυτή την τροπολογία, θα δώσουμε αμέσως δουλειά σε πάρα πολλούς Έλληνες συμπολίτες μας. Τολμήστε και κάντε το. </w:t>
      </w:r>
    </w:p>
    <w:p w14:paraId="1CCA28D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14:paraId="1CCA28D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πραγματικά απαράδεκτο το γεγονός ότι στα «ΠΟΣΕΙΔΩΝΙΑ» που διεξήχθησαν πριν από λίγες ημέρες πήγαν Τούρκοι και Πορτογάλοι και πήραν αυτοί όλες τις δουλειές. Γιατί στην Ελλάδα δεν υπάρχουν οι προδιαγραφές προκειμένου να έρθουν τα πλοία και να δουλέψουν. Και μάλιστα, με θράσος μάς λένε ότι οι Έλληνες πλοιοκτήτες αποτελούν το 80% της πελατείας, κυρίως λόγω της εγγύτητας κι επειδή η </w:t>
      </w:r>
      <w:proofErr w:type="spellStart"/>
      <w:r>
        <w:rPr>
          <w:rFonts w:eastAsia="Times New Roman" w:cs="Times New Roman"/>
          <w:szCs w:val="24"/>
        </w:rPr>
        <w:t>ναυπηγική</w:t>
      </w:r>
      <w:proofErr w:type="spellEnd"/>
      <w:r>
        <w:rPr>
          <w:rFonts w:eastAsia="Times New Roman" w:cs="Times New Roman"/>
          <w:szCs w:val="24"/>
        </w:rPr>
        <w:t xml:space="preserve"> βιομηχανία της Τουρκίας έχει βελτιωθεί πάρα πολύ.</w:t>
      </w:r>
    </w:p>
    <w:p w14:paraId="1CCA28D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Αυτά κάνουν οι φίλοι σας οι Τούρκοι, αυτά κάνουν οι Πορτογάλοι και δεν τα κάνετε εσείς! Ως Χρυσή Αυγή έχουμε ζητήσει ονομαστική ψηφοφορία, η οποία περιλαμβάνει και αυτό το άρθρο, για να δούμε ποιοι από εσάς θα αρνηθείτε να υπάρξει ανάπτυξη και να δημιουργηθούν νέες θέσεις εργασίας στη ναυπηγοεπισκευαστική ζώνη Περάματος.</w:t>
      </w:r>
    </w:p>
    <w:p w14:paraId="1CCA28D4"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1CCA28D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Καστόρης</w:t>
      </w:r>
      <w:proofErr w:type="spellEnd"/>
      <w:r>
        <w:rPr>
          <w:rFonts w:eastAsia="Times New Roman" w:cs="Times New Roman"/>
          <w:szCs w:val="24"/>
        </w:rPr>
        <w:t xml:space="preserve"> από τον ΣΥΡΙΖΑ, για πέντε λεπτά.</w:t>
      </w:r>
    </w:p>
    <w:p w14:paraId="1CCA28D6"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ΑΣΤΕΡΙΟΣ ΚΑΣΤΟΡΗΣ: </w:t>
      </w:r>
      <w:r>
        <w:rPr>
          <w:rFonts w:eastAsia="Times New Roman" w:cs="Times New Roman"/>
          <w:szCs w:val="24"/>
        </w:rPr>
        <w:t>Κυρίες και κύριοι συνάδελφοι, θα ήθελα να μιλήσω με όρους πολιτικούς και κοινωνικούς για τον νέο αναπτυξιακό νόμο, γιατί πιστεύω ότι αυτός ο νόμος έχει ειδική πολιτική και κοινωνική βαρύτητα. Φέρνει κάτι νέο. Φέρνει μια νέα φιλοσοφία, αλλά και νέα πρόσημα. Φέρνει άλλες προτεραιότητες στην κατεύθυνση που πρέπει να έχει ένας αναπτυξιακός νόμος.</w:t>
      </w:r>
    </w:p>
    <w:p w14:paraId="1CCA28D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συγκεκριμένος νόμος έχει αρκετά πολιτικά και κοινωνικά πρόσημα που μπορεί να προκαλούν αλλεργικό σοκ στην Αξιωματική Αντιπολίτευση, αλλά για την κοινωνία και τις παραγωγικές της δυνάμεις αποτελούν μια ζωτικής σημασίας ανάσα που θα δώσει ώθηση στην ανάπτυξη σε μια δύσκολη περίοδο για τη χώρα μας. Θα προσπαθήσω να εστιάσω σε μερικά θετικά στοιχεία αυτού του νόμου που τα θεωρώ εξαιρετικά σημαντικά. </w:t>
      </w:r>
    </w:p>
    <w:p w14:paraId="1CCA28D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πρώτο στοιχείο είναι αυτό της κοινωνικής δικαιοσύνης που φέρνει ο νόμος, γιατί προσανατολίζεται στη στήριξη των πολλών μικρών και μεσαίων επιχειρήσεων και όχι στις λίγες μεγάλες και τεράστιες μονοπωλιακές επιχειρήσεις. </w:t>
      </w:r>
    </w:p>
    <w:p w14:paraId="1CCA28D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Τι είχε συμβεί με τους προηγούμενους αναπτυξιακούς νόμους; Μας το είπε ο κύριος Υπουργός και το είδαμε και στην εισηγητική έκθεση. Το 4% των επιχειρήσεων πήρε το 46% των κονδυλίων και τα τελευταία δεκαπέντε χρόνια ελάχιστες επιχειρήσεις μοιράστηκαν δισεκατομμύρια ευρώ. Έξι μόνο πήραν ένα δισεκατομμύριο, δεκαπέντε πήραν ενάμισι δισεκατομμύριο και ενενήντα πέντε επιχειρήσεις πήραν τρία δισεκατομμύρια ευρώ.</w:t>
      </w:r>
    </w:p>
    <w:p w14:paraId="1CCA28D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Έτσι, οι προηγούμενοι αναπτυξιακοί νόμοι συνέβαλαν να αυξηθεί ακόμα παραπέρα η ανισότητα στη χώρα μας και με τη σειρά της αποτέλεσε την αιτία της κακής εξέλιξης της οικονομίας μας τα τελευταία χρόνια. </w:t>
      </w:r>
    </w:p>
    <w:p w14:paraId="1CCA28D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Τώρα, όμως, τίθεται ένα όριο στις ενισχύσεις, το ανώτατο ύψος των 5 εκατομμυρίων ευρώ για κάθε σχέδιο και των 20 εκατομμύριων ευρώ για όμιλο επιχειρήσεων. Θεωρούμε ότι με τον τρόπο αυτό επιτυγχάνουμε τη διασπορά σε περισσότερους ωφελούμενους από αυτές τις κρατικές ενισχύσεις. Τώρα πια, ενισχύσεις ύψους 155 εκατομμυρίων ευρώ σε ένα και μόνο πρόσωπο, όπως είδαμε στο παρελθόν, δεν πρόκειται να ξαναγίνουν. </w:t>
      </w:r>
    </w:p>
    <w:p w14:paraId="1CCA28D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Ακούσαμε με μεγάλο ενδιαφέρον την κ. Ασημακοπούλου τόσο στις επιτροπές τις προηγούμενες μέρες, αλλά κι εχθές εδώ στην Ολομέλεια της Βουλής, που επέκρινε το νομοσχέδιο και εμάς γιατί επιλέγουμε επενδυτικά σχέδια και δεν δίνουμε σε όλους και επίσης γιατί επιχειρούμε να θέσουμε προτεραιότητες με βάση κάποιες αριστερές ιδεοληψίες. </w:t>
      </w:r>
    </w:p>
    <w:p w14:paraId="1CCA28D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Ποιες είναι αυτές οι ιδεοληψίες μας; Είναι η ενίσχυση πρωτίστως των μικρομεσαίων αντί των μεγάλων επιχειρήσεων. Είναι η ενίσχυση των επενδύσεων που δημιουργούν θέσεις εργασίας. Είναι η ενίσχυση των επενδύσεων που θα δημιουργήσουν καλοπληρωμένες θέσεις εργασίας και όχι απλώς των τάσεων της οικονομίας. Ε, λοιπόν, αυτά δεν αποτελούν ιδεοληψίες, αλλά είναι σαφής πολιτική επιλογή μας.</w:t>
      </w:r>
    </w:p>
    <w:p w14:paraId="1CCA28D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αναπτυξιακός νόμος που συζητάμε σήμερα, όπως και το αναπτυξιακό σχέδιο και το ΕΣΠΑ που θα έρθουν, έχουν τις ίδιες θεμελιακές αρχές: ανάπτυξη στη βάση του πραγματικού ελληνικού ανθρώπινου δυναμικού, έμφαση στην παραγωγή, καταπολέμηση των ανισοτήτων. </w:t>
      </w:r>
    </w:p>
    <w:p w14:paraId="1CCA28D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Η ανάπτυξη που θέλουμε πρέπει να αυξάνει την απασχόληση κυρίως εξειδικευμένων ανθρώπων, για να συγκρατήσουμε τη φυγή νέων επιστημόνων στο εξωτερικό. Γι’ αυτό και ενισχύουμε την καινοτομία, την έρευνα και την ανάπτυξη.</w:t>
      </w:r>
    </w:p>
    <w:p w14:paraId="1CCA28E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Έχουμε ένα ανθρώπινο δυναμικό εξαιρετικής ποιότητας, με το οποίο μπορούμε να στηρίξουμε μια ανάπτυξη που να είναι δομημένη γύρω από τις δυνατότητες που έχει αντικειμενικά η χώρα μας και τα συγκριτικά της πλεονεκτήματα.</w:t>
      </w:r>
    </w:p>
    <w:p w14:paraId="1CCA28E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Επίσης, αυτός ο αναπτυξιακός νόμος που καθορίζει το πλαίσιο των επενδύσεων και υπόλοιπων ενισχύσεων του ιδιωτικού τομέα δεν επιδιώκει μια καλύτερη θέση της Ελλάδας στον παγκόσμιο καταμερισμό εργασίας με βάση είτε το φθηνότερο κόστος εργασίας είτε τη χαμηλή φορολογία. Το Μπαγκλαντές, για παράδειγμα, που έχει σαράντα δύο φορές μικρότερο κόστος παραγωγής από την Ελλάδα και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BF6EAD">
        <w:rPr>
          <w:rFonts w:eastAsia="Times New Roman" w:cs="Times New Roman"/>
          <w:szCs w:val="24"/>
        </w:rPr>
        <w:t xml:space="preserve"> </w:t>
      </w:r>
      <w:r>
        <w:rPr>
          <w:rFonts w:eastAsia="Times New Roman" w:cs="Times New Roman"/>
          <w:szCs w:val="24"/>
        </w:rPr>
        <w:t>πέντε φορές μικρότερο κόστος εργασίας από την Ελβετία, δεν προσελκύει επενδύσεις.</w:t>
      </w:r>
    </w:p>
    <w:p w14:paraId="1CCA28E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Αλήθεια, ο κ. Βορίδης μας είπε ότι τρία είναι τα σχέδια της ανάπτυξης, το ένα το σοβιετικού τύπου, το άλλο αυτό που εμείς προσπαθούμε να εφαρμόσουμε και το τρίτο αυτό της Νέας Δημοκρατίας, που προβλέπει χαμηλή φορολογία και χαμηλό κόστος εργασίας. Αφού αυτό το τρίτο σχέδιο ήσασταν κυβέρνηση και το εφαρμόσατε, τότε γιατί δεν φέρατε την ανάπτυξη; Τότε γιατί δημιουργήσατε ενάμισι εκατομμύριο ανέργους; Γιατί μειώσατε κατά 25% το ΑΕΠ της χώρας; </w:t>
      </w:r>
    </w:p>
    <w:p w14:paraId="1CCA28E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Εμείς δίνουμε έμφαση στην παραγωγή. Νομίζω ότι με αυτόν τον νόμο μπαίνουν βάσεις για να </w:t>
      </w:r>
      <w:proofErr w:type="spellStart"/>
      <w:r>
        <w:rPr>
          <w:rFonts w:eastAsia="Times New Roman" w:cs="Times New Roman"/>
          <w:szCs w:val="24"/>
        </w:rPr>
        <w:t>επανεκβιομηχανιστεί</w:t>
      </w:r>
      <w:proofErr w:type="spellEnd"/>
      <w:r>
        <w:rPr>
          <w:rFonts w:eastAsia="Times New Roman" w:cs="Times New Roman"/>
          <w:szCs w:val="24"/>
        </w:rPr>
        <w:t xml:space="preserve"> η χώρα μας με τη στήριξη της </w:t>
      </w:r>
      <w:proofErr w:type="spellStart"/>
      <w:r>
        <w:rPr>
          <w:rFonts w:eastAsia="Times New Roman" w:cs="Times New Roman"/>
          <w:szCs w:val="24"/>
        </w:rPr>
        <w:t>καταρρέουσας</w:t>
      </w:r>
      <w:proofErr w:type="spellEnd"/>
      <w:r>
        <w:rPr>
          <w:rFonts w:eastAsia="Times New Roman" w:cs="Times New Roman"/>
          <w:szCs w:val="24"/>
        </w:rPr>
        <w:t xml:space="preserve">, αλλά όχι </w:t>
      </w:r>
      <w:proofErr w:type="spellStart"/>
      <w:r>
        <w:rPr>
          <w:rFonts w:eastAsia="Times New Roman" w:cs="Times New Roman"/>
          <w:szCs w:val="24"/>
        </w:rPr>
        <w:t>απαξιωμένης</w:t>
      </w:r>
      <w:proofErr w:type="spellEnd"/>
      <w:r>
        <w:rPr>
          <w:rFonts w:eastAsia="Times New Roman" w:cs="Times New Roman"/>
          <w:szCs w:val="24"/>
        </w:rPr>
        <w:t xml:space="preserve"> ελληνικής βιομηχανίας. Θέλουμε, επίσης, την εξωστρέφεια των επιχειρήσεων, τη συνεργασία μεταξύ των επιχειρήσεων και βέβαια κάνουμε ό,τι μπορούμε και βοηθούμε προκειμένου οι ενισχύσεις αυτές να φτάσουν στους συνεταιρισμούς και στην κοινωνική οικονομία.</w:t>
      </w:r>
    </w:p>
    <w:p w14:paraId="1CCA28E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Επίσης, τελειώνοντας, θέλω να πω το εξής. Ένα άλλο πολύ σημαντικό κομμάτι στην ανισότητα που δημιουργήσατε είναι αυτό που έχει να κάνει με τον τρόπο που μοιράστηκαν τα χρήματα από τους περισσότερους αναπτυξιακούς νόμους. Εδώ στην Ελλάδα ζούμε και τα έχουμε δει με τα μάτια μας. Τέρμα πια το να δίνονται ενισχύσεις σε μια επιχείρηση και μετά να μην παρακολουθείται καν αν η επιχείρηση δημιούργησε τις θέσεις εργασίας που υποσχέθηκε και τα χρήματα να έχουν ενδεχομένως βρεθεί -μυστηριωδώς πώς- στην Ελβετία. Τέτοιου είδους ανάπτυξη θέλουμε. Αυτός ο νόμος είναι η δική μας προσπάθεια σε δύσκολους καιρούς να δώσουμε στην ελληνική κοινωνία την ανάσα που χρειάζεται, να έχουμε μια ανάπτυξη δίκαιη.</w:t>
      </w:r>
    </w:p>
    <w:p w14:paraId="1CCA28E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w:t>
      </w:r>
    </w:p>
    <w:p w14:paraId="1CCA28E6" w14:textId="77777777" w:rsidR="00C30B9F" w:rsidRDefault="003D4032">
      <w:pPr>
        <w:spacing w:line="600" w:lineRule="auto"/>
        <w:ind w:firstLine="709"/>
        <w:jc w:val="center"/>
        <w:rPr>
          <w:rFonts w:eastAsia="Times New Roman"/>
          <w:bCs/>
        </w:rPr>
      </w:pPr>
      <w:r>
        <w:rPr>
          <w:rFonts w:eastAsia="Times New Roman"/>
          <w:bCs/>
        </w:rPr>
        <w:t>(Χειροκροτήματα από την πτέρυγα του ΣΥΡΙΖΑ)</w:t>
      </w:r>
    </w:p>
    <w:p w14:paraId="1CCA28E7"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Καβαδέλλας</w:t>
      </w:r>
      <w:proofErr w:type="spellEnd"/>
      <w:r>
        <w:rPr>
          <w:rFonts w:eastAsia="Times New Roman" w:cs="Times New Roman"/>
          <w:szCs w:val="24"/>
        </w:rPr>
        <w:t xml:space="preserve"> από την Ένωση Κεντρώων.</w:t>
      </w:r>
    </w:p>
    <w:p w14:paraId="1CCA28E8"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κυρία Πρόεδρε.</w:t>
      </w:r>
    </w:p>
    <w:p w14:paraId="1CCA28E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ήρθε επιτέλους ο αναπτυξιακός νόμος που είχε </w:t>
      </w:r>
      <w:proofErr w:type="spellStart"/>
      <w:r>
        <w:rPr>
          <w:rFonts w:eastAsia="Times New Roman" w:cs="Times New Roman"/>
          <w:szCs w:val="24"/>
        </w:rPr>
        <w:t>πολυδιαφημιστεί</w:t>
      </w:r>
      <w:proofErr w:type="spellEnd"/>
      <w:r>
        <w:rPr>
          <w:rFonts w:eastAsia="Times New Roman" w:cs="Times New Roman"/>
          <w:szCs w:val="24"/>
        </w:rPr>
        <w:t xml:space="preserve"> και περιμέναμε, μετά από δεκατρείς μήνες καθυστέρηση. Και λέω ο δήθεν αναπτυξιακός, διότι υπάρχει μια πρόβλεψη χρηματοδοτικών πόρων 480 εκατομμυρίων που θα διατεθούν για τα επόμενα επτά χρόνια. Υπάρχει, επίσης, μια πρόβλεψη, ένα προσδόκιμο δεκαέξι χιλιάδων θέσεων εργασίας. Αν αυτά είναι ανάπτυξη, έχουμε χάσει το μέτρο.</w:t>
      </w:r>
    </w:p>
    <w:p w14:paraId="1CCA28E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κ. Σταθάκης μάς είχε πει ότι θα φέρει τον αναπτυξιακό νόμο τον Μάιο του 2015, μετά υποσχεθήκατε ότι θα τον φέρετε στο τέλος του έτους. Ήρθε μετά ο Πρωθυπουργός, είπε στις αρχές του 2016, μετά είπατε τον Μάρτιο. Τελικά, έρχεται τώρα, με αποτέλεσμα οι λίγες προγραμματισμένες επενδύσεις να μετατεθούν επ’ </w:t>
      </w:r>
      <w:proofErr w:type="spellStart"/>
      <w:r>
        <w:rPr>
          <w:rFonts w:eastAsia="Times New Roman" w:cs="Times New Roman"/>
          <w:szCs w:val="24"/>
        </w:rPr>
        <w:t>αόριστον</w:t>
      </w:r>
      <w:proofErr w:type="spellEnd"/>
      <w:r>
        <w:rPr>
          <w:rFonts w:eastAsia="Times New Roman" w:cs="Times New Roman"/>
          <w:szCs w:val="24"/>
        </w:rPr>
        <w:t>, αναμένοντας οι επενδυτές το σοφό και αναπτυξιακό σας αυτό πρόγραμμα.</w:t>
      </w:r>
    </w:p>
    <w:p w14:paraId="1CCA28E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Πώς δικαιολογήσατε αυτή την απραξία; Μας είπατε -εκτός του ότι τα φορτώσατε στους δεξιούς, αριστερούς κ.λπ.- ότι η καθυστέρηση οφείλεται σε διαβουλεύσεις, πράγμα που εκ του αποτελέσματος -γιατί το αποτέλεσμα θα κρίνουμε- </w:t>
      </w:r>
      <w:proofErr w:type="spellStart"/>
      <w:r>
        <w:rPr>
          <w:rFonts w:eastAsia="Times New Roman" w:cs="Times New Roman"/>
          <w:szCs w:val="24"/>
        </w:rPr>
        <w:t>εκρίθη</w:t>
      </w:r>
      <w:proofErr w:type="spellEnd"/>
      <w:r>
        <w:rPr>
          <w:rFonts w:eastAsia="Times New Roman" w:cs="Times New Roman"/>
          <w:szCs w:val="24"/>
        </w:rPr>
        <w:t xml:space="preserve"> ως αναληθές. Είχατε καλέσει εβδομήντα φορείς που πίστεψαν ότι υπάρχει κάποια σοβαρότητα από την πλευρά της Κυβέρνησης. Έστειλαν </w:t>
      </w:r>
      <w:proofErr w:type="spellStart"/>
      <w:r>
        <w:rPr>
          <w:rFonts w:eastAsia="Times New Roman" w:cs="Times New Roman"/>
          <w:szCs w:val="24"/>
        </w:rPr>
        <w:t>εκατόν</w:t>
      </w:r>
      <w:proofErr w:type="spellEnd"/>
      <w:r>
        <w:rPr>
          <w:rFonts w:eastAsia="Times New Roman" w:cs="Times New Roman"/>
          <w:szCs w:val="24"/>
        </w:rPr>
        <w:t xml:space="preserve"> εξήντα προτάσεις. Μετά, αν θυμάμαι καλά, έστειλαν και κάποιες τετρακόσιες πενήντα ειδικές παρατηρήσεις.</w:t>
      </w:r>
    </w:p>
    <w:p w14:paraId="1CCA28E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Με μεγάλη μου έκπληξη αντελήφθην ότι η συμμετοχή των φορέων αυτών ήταν προσχηματική, ότι δήθεν δουλεύει η δημοκρατία και το Κοινοβούλιο. Στην πραγματικότητα, ήταν μια μεγάλη απογοήτευση για εμένα και για πολλούς. Δεν υπήρξαν εκ μέρους σας διορθωτικές κινήσεις. Αδιαφορήσατε, δεν περιλάβατε σχεδόν καμμία αλλαγή στο συγκεκριμένο νομοσχέδιο, ίσως επειδή άγγιζε την τελειότητα το συγκεκριμένο νομοσχέδιο ή επειδή οι </w:t>
      </w:r>
      <w:proofErr w:type="spellStart"/>
      <w:r>
        <w:rPr>
          <w:rFonts w:eastAsia="Times New Roman" w:cs="Times New Roman"/>
          <w:szCs w:val="24"/>
        </w:rPr>
        <w:t>τροϊκανοί</w:t>
      </w:r>
      <w:proofErr w:type="spellEnd"/>
      <w:r>
        <w:rPr>
          <w:rFonts w:eastAsia="Times New Roman" w:cs="Times New Roman"/>
          <w:szCs w:val="24"/>
        </w:rPr>
        <w:t>, που έγιναν και κουαρτέτο κάποια στιγμή, δεν άφησαν να συμβεί κάτι τέτοιο.</w:t>
      </w:r>
    </w:p>
    <w:p w14:paraId="1CCA28ED" w14:textId="77777777" w:rsidR="00C30B9F" w:rsidRDefault="003D4032">
      <w:pPr>
        <w:spacing w:line="600" w:lineRule="auto"/>
        <w:ind w:firstLine="720"/>
        <w:jc w:val="both"/>
        <w:rPr>
          <w:rFonts w:eastAsia="Times New Roman"/>
          <w:szCs w:val="24"/>
        </w:rPr>
      </w:pPr>
      <w:r>
        <w:rPr>
          <w:rFonts w:eastAsia="Times New Roman"/>
          <w:szCs w:val="24"/>
        </w:rPr>
        <w:t xml:space="preserve"> Και εάν αυτοί ήταν παλαιά εκβιαστές, οι κυβερνήσεις πουλημένες, τι συμβαίνει σήμερα; Και τώρα ήρθαν φορείς, πρόσφατα, πριν από μερικές ημέρες. Τι μάθατε απ’ αυτούς; Ποιες είναι οι αλλαγές που έγιναν; Ποιες είναι οι τροπολογίες που έχετε εισάγει;</w:t>
      </w:r>
    </w:p>
    <w:p w14:paraId="1CCA28EE" w14:textId="77777777" w:rsidR="00C30B9F" w:rsidRDefault="003D4032">
      <w:pPr>
        <w:spacing w:line="600" w:lineRule="auto"/>
        <w:ind w:firstLine="720"/>
        <w:jc w:val="both"/>
        <w:rPr>
          <w:rFonts w:eastAsia="Times New Roman"/>
          <w:szCs w:val="24"/>
        </w:rPr>
      </w:pPr>
      <w:r>
        <w:rPr>
          <w:rFonts w:eastAsia="Times New Roman"/>
          <w:szCs w:val="24"/>
        </w:rPr>
        <w:t xml:space="preserve">Ακούω ευχολόγια και δήθεν καινοτόμες προτάσεις. Καινοτόμος πρόταση είναι πως όποιος επενδύει από 20 εκατομμύρια και πάνω -και γελάω, γιατί αυτοί που έχουν 20 εκατομμύρια να επενδύσουν, δεν θα έρθουν στην Ελλάδα- θα έχει ειδικό φορολογικό καθεστώς. Εάν κάποιος έρθει με 19,5 εκατομμύρια, τι γίνεται; Δεν περιλαμβάνεται αυτός. Αυτά είναι αστειότητες, είναι πράγματα γραμμένα στο πόδι. </w:t>
      </w:r>
    </w:p>
    <w:p w14:paraId="1CCA28EF" w14:textId="77777777" w:rsidR="00C30B9F" w:rsidRDefault="003D4032">
      <w:pPr>
        <w:spacing w:line="600" w:lineRule="auto"/>
        <w:ind w:firstLine="720"/>
        <w:jc w:val="both"/>
        <w:rPr>
          <w:rFonts w:eastAsia="Times New Roman"/>
          <w:szCs w:val="24"/>
        </w:rPr>
      </w:pPr>
      <w:r>
        <w:rPr>
          <w:rFonts w:eastAsia="Times New Roman"/>
          <w:szCs w:val="24"/>
        </w:rPr>
        <w:t xml:space="preserve">Εδώ θα μπορούσαμε να πούμε ότι οι μικρομεσαίοι -δηλαδή η ραχοκοκαλιά της οικονομίας μας- είναι αυτοί που έχουν ανάγκη από σταθερό φορολογικό καθεστώς. Βέβαια, για τους μικρομεσαίους υπάρχει πρόβλεψη εντός του νομοσχεδίου σας στο πρώτο άρθρο περί συγχωνεύσεων των επιχειρήσεων. Τους έχετε έτοιμους για διάλυση. </w:t>
      </w:r>
    </w:p>
    <w:p w14:paraId="1CCA28F0" w14:textId="77777777" w:rsidR="00C30B9F" w:rsidRDefault="003D4032">
      <w:pPr>
        <w:spacing w:line="600" w:lineRule="auto"/>
        <w:ind w:firstLine="720"/>
        <w:jc w:val="both"/>
        <w:rPr>
          <w:rFonts w:eastAsia="Times New Roman"/>
          <w:szCs w:val="24"/>
        </w:rPr>
      </w:pPr>
      <w:r>
        <w:rPr>
          <w:rFonts w:eastAsia="Times New Roman"/>
          <w:szCs w:val="24"/>
        </w:rPr>
        <w:t>Υπάρχουν, λοιπόν, προβλέψεις μόνο για κροίσους, οι οποίοι βεβαίως θα κινηθούν στην Κίνα, Τουρκία, Βουλγαρία κι αν θέλετε εντός της Ευρωπαϊκής Ενώσεως, θα πάνε στη Μεγάλη Βρετανία και στην Κύπρο.</w:t>
      </w:r>
    </w:p>
    <w:p w14:paraId="1CCA28F1" w14:textId="77777777" w:rsidR="00C30B9F" w:rsidRDefault="003D4032">
      <w:pPr>
        <w:spacing w:line="600" w:lineRule="auto"/>
        <w:ind w:firstLine="720"/>
        <w:jc w:val="both"/>
        <w:rPr>
          <w:rFonts w:eastAsia="Times New Roman"/>
          <w:szCs w:val="24"/>
        </w:rPr>
      </w:pPr>
      <w:r>
        <w:rPr>
          <w:rFonts w:eastAsia="Times New Roman"/>
          <w:szCs w:val="24"/>
        </w:rPr>
        <w:t>Δεν νομοθετείτε σοβαρά. Είδαμε και τα τελευταία που νομοθετήσατε περί πολιτικών και εταιρειών αλλοδαπής. Ήταν φωτογραφική περίπτωση για την οικογένεια Μητσοτάκη. Θέλετε να εκδικηθείτε.</w:t>
      </w:r>
    </w:p>
    <w:p w14:paraId="1CCA28F2" w14:textId="77777777" w:rsidR="00C30B9F" w:rsidRDefault="003D4032">
      <w:pPr>
        <w:spacing w:line="600" w:lineRule="auto"/>
        <w:ind w:firstLine="720"/>
        <w:jc w:val="both"/>
        <w:rPr>
          <w:rFonts w:eastAsia="Times New Roman"/>
          <w:szCs w:val="24"/>
        </w:rPr>
      </w:pPr>
      <w:r>
        <w:rPr>
          <w:rFonts w:eastAsia="Times New Roman"/>
          <w:szCs w:val="24"/>
        </w:rPr>
        <w:t>Μόλις, λοιπόν, ανακοινώσατε το σπουδαίο αυτό, σοφό νομοσχέδιο, έσκασαν δύο κανόνια στην αγορά, οι εταιρείες «ΠΥΡΣΟΣ» και «</w:t>
      </w:r>
      <w:r>
        <w:rPr>
          <w:rFonts w:eastAsia="Times New Roman"/>
          <w:szCs w:val="24"/>
          <w:lang w:val="en-US"/>
        </w:rPr>
        <w:t>LEDRA</w:t>
      </w:r>
      <w:r>
        <w:rPr>
          <w:rFonts w:eastAsia="Times New Roman"/>
          <w:szCs w:val="24"/>
        </w:rPr>
        <w:t xml:space="preserve">». Σας λέω το εξής από την εμπειρία: Όσο σφίγγει το ζωνάρι, τόσο παραλύει η οικονομία. Από την αύξηση του ΦΠΑ στο 24% θα μειωθούν οι εισπράξεις. Θα το δείτε, εξάλλου, στο 2016. Το 2016 μάλλον τρέχει ελλειμματικά. Μόνο το πρώτο τετράμηνο του 2016 περίπου δεκαπέντε χιλιάδες πεντακόσιες επιχειρήσεις έβαλαν λουκέτο, οδηγώντας χιλιάδες Έλληνες στην ανεργία, ενώ στα χρόνια των μνημονίων, που ευθύνονται και οι κυβερνώντες πριν από εσάς, διακόσιες πενήντα επιχειρήσεις ανέστειλαν τη λειτουργία τους και πάνω από ενάμισι εκατομμύρια εργαζόμενοι βρίσκονται σήμερα στην ανεργία. Υπάρχει και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Και, βεβαίως, το υψηλότερο ποσοστό ανεργίας αγγίζει τους νέους. Είναι 52%, το υψηλότερο στην Ευρωπαϊκή Ένωση.</w:t>
      </w:r>
    </w:p>
    <w:p w14:paraId="1CCA28F3" w14:textId="77777777" w:rsidR="00C30B9F" w:rsidRDefault="003D4032">
      <w:pPr>
        <w:spacing w:line="600" w:lineRule="auto"/>
        <w:ind w:firstLine="720"/>
        <w:jc w:val="both"/>
        <w:rPr>
          <w:rFonts w:eastAsia="Times New Roman"/>
          <w:szCs w:val="24"/>
        </w:rPr>
      </w:pPr>
      <w:r>
        <w:rPr>
          <w:rFonts w:eastAsia="Times New Roman"/>
          <w:szCs w:val="24"/>
        </w:rPr>
        <w:t>Θα μπορούσαμε να πούμε και κάποια θετικά σημεία, τα οποία, όμως, μετέπειτα μας τα χαλάτε, γιατί εμείς δεν είμαστε οπαδοί του μηδενισμού. Θα φέρω ένα παράδειγμα.</w:t>
      </w:r>
    </w:p>
    <w:p w14:paraId="1CCA28F4" w14:textId="77777777" w:rsidR="00C30B9F" w:rsidRDefault="003D4032">
      <w:pPr>
        <w:spacing w:line="600" w:lineRule="auto"/>
        <w:ind w:firstLine="720"/>
        <w:jc w:val="both"/>
        <w:rPr>
          <w:rFonts w:eastAsia="Times New Roman"/>
          <w:szCs w:val="24"/>
        </w:rPr>
      </w:pPr>
      <w:r>
        <w:rPr>
          <w:rFonts w:eastAsia="Times New Roman"/>
          <w:szCs w:val="24"/>
        </w:rPr>
        <w:t>Προβλέπεται, λοιπόν, στο νομοσχέδιο ο έλεγχος πληρότητας και νομιμότητας των επενδυτικών προτάσεων εντός είκοσι ημερών. Είναι σπουδαίο να γίνεται τόσο γρήγορα.</w:t>
      </w:r>
    </w:p>
    <w:p w14:paraId="1CCA28F5" w14:textId="77777777" w:rsidR="00C30B9F" w:rsidRDefault="003D403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CA28F6" w14:textId="77777777" w:rsidR="00C30B9F" w:rsidRDefault="003D4032">
      <w:pPr>
        <w:spacing w:line="600" w:lineRule="auto"/>
        <w:ind w:firstLine="720"/>
        <w:jc w:val="both"/>
        <w:rPr>
          <w:rFonts w:eastAsia="Times New Roman"/>
          <w:szCs w:val="24"/>
        </w:rPr>
      </w:pPr>
      <w:r>
        <w:rPr>
          <w:rFonts w:eastAsia="Times New Roman"/>
          <w:szCs w:val="24"/>
        </w:rPr>
        <w:t>Μισό λεπτό, θα τελειώσω, κυρία Πρόεδρε.</w:t>
      </w:r>
    </w:p>
    <w:p w14:paraId="1CCA28F7" w14:textId="77777777" w:rsidR="00C30B9F" w:rsidRDefault="003D4032">
      <w:pPr>
        <w:spacing w:line="600" w:lineRule="auto"/>
        <w:ind w:firstLine="720"/>
        <w:jc w:val="both"/>
        <w:rPr>
          <w:rFonts w:eastAsia="Times New Roman"/>
          <w:szCs w:val="24"/>
        </w:rPr>
      </w:pPr>
      <w:r>
        <w:rPr>
          <w:rFonts w:eastAsia="Times New Roman"/>
          <w:szCs w:val="24"/>
        </w:rPr>
        <w:t>Όμως παρακάτω το χαλάτε, διότι θα βάλετε να επιβλέπει ένας διορισμένος, ο οποίος δεν ξέρουμε πώς θα επιβλέπει και τι θα προτείνει, ενώ ουσιαστικά για τον έλεγχο αυτών των επενδύσεων πρέπει να υπάρχει ένας ανεξάρτητος μηχανισμός πολλών ελεγκτών, λογιστών ορκωτών και λοιπά.</w:t>
      </w:r>
    </w:p>
    <w:p w14:paraId="1CCA28F8" w14:textId="77777777" w:rsidR="00C30B9F" w:rsidRDefault="003D4032">
      <w:pPr>
        <w:spacing w:line="600" w:lineRule="auto"/>
        <w:ind w:firstLine="720"/>
        <w:jc w:val="both"/>
        <w:rPr>
          <w:rFonts w:eastAsia="Times New Roman"/>
          <w:szCs w:val="24"/>
        </w:rPr>
      </w:pPr>
      <w:r>
        <w:rPr>
          <w:rFonts w:eastAsia="Times New Roman"/>
          <w:szCs w:val="24"/>
        </w:rPr>
        <w:t>Εγώ, βεβαίως, είχα σημειώσει και διάφορα άλλα, όμως ο χρόνος είναι περιορισμένος. Εμείς ζητούμε να σταματήσουν αυτές οι αυταπάτες, να δημιουργηθεί κυβέρνηση πολυκομματική, για να υπάρχει εμπιστοσύνη από τους επενδυτές, γιατί όπως είμαστε τώρα, δεν υπάρχει καμμία περίπτωση κανένας να έρθει να επενδύσει και θα έχουμε και διαρροές.</w:t>
      </w:r>
    </w:p>
    <w:p w14:paraId="1CCA28F9" w14:textId="77777777" w:rsidR="00C30B9F" w:rsidRDefault="003D4032">
      <w:pPr>
        <w:spacing w:line="600" w:lineRule="auto"/>
        <w:ind w:firstLine="720"/>
        <w:jc w:val="both"/>
        <w:rPr>
          <w:rFonts w:eastAsia="Times New Roman"/>
          <w:szCs w:val="24"/>
        </w:rPr>
      </w:pPr>
      <w:r>
        <w:rPr>
          <w:rFonts w:eastAsia="Times New Roman"/>
          <w:szCs w:val="24"/>
        </w:rPr>
        <w:t>Ευχαριστώ.</w:t>
      </w:r>
    </w:p>
    <w:p w14:paraId="1CCA28FA"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1CCA28FB" w14:textId="77777777" w:rsidR="00C30B9F" w:rsidRDefault="003D403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κ. Κεφαλογιάννης από τη Νέα Δημοκρατία.</w:t>
      </w:r>
    </w:p>
    <w:p w14:paraId="1CCA28FC" w14:textId="77777777" w:rsidR="00C30B9F" w:rsidRDefault="003D4032">
      <w:pPr>
        <w:spacing w:line="600" w:lineRule="auto"/>
        <w:ind w:firstLine="720"/>
        <w:jc w:val="both"/>
        <w:rPr>
          <w:rFonts w:eastAsia="Times New Roman"/>
          <w:szCs w:val="24"/>
        </w:rPr>
      </w:pPr>
      <w:r>
        <w:rPr>
          <w:rFonts w:eastAsia="Times New Roman"/>
          <w:szCs w:val="24"/>
        </w:rPr>
        <w:t>Κυρίες και κύριοι συνάδελφοι, θα ήθελα να σας ανακοινώσω ότι οι Βουλευτές της Χρυσής Αυγής έχουν υποβάλει αίτημα ονομαστικής ψηφοφορίας για κάποια άρθρα. Σας ανακοινώνω ότι η ψηφοφορία θα διεξαχθεί αύριο μαζί με τις άρσεις ασυλίας στις 12.00΄.</w:t>
      </w:r>
    </w:p>
    <w:p w14:paraId="1CCA28FD" w14:textId="77777777" w:rsidR="00C30B9F" w:rsidRDefault="003D4032">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Είναι και η ψήφιση στο σύνολο του νομοσχεδίου αύριο.</w:t>
      </w:r>
    </w:p>
    <w:p w14:paraId="1CCA28FE" w14:textId="77777777" w:rsidR="00C30B9F" w:rsidRDefault="003D403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Εννοείται.</w:t>
      </w:r>
    </w:p>
    <w:p w14:paraId="1CCA28FF" w14:textId="77777777" w:rsidR="00C30B9F" w:rsidRDefault="003D4032">
      <w:pPr>
        <w:spacing w:line="600" w:lineRule="auto"/>
        <w:ind w:firstLine="720"/>
        <w:jc w:val="both"/>
        <w:rPr>
          <w:rFonts w:eastAsia="Times New Roman"/>
          <w:szCs w:val="24"/>
        </w:rPr>
      </w:pPr>
      <w:r>
        <w:rPr>
          <w:rFonts w:eastAsia="Times New Roman"/>
          <w:szCs w:val="24"/>
        </w:rPr>
        <w:t>Κύριε Κεφαλογιάννη, έχετε τον λόγο.</w:t>
      </w:r>
    </w:p>
    <w:p w14:paraId="1CCA2900" w14:textId="77777777" w:rsidR="00C30B9F" w:rsidRDefault="003D4032">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Ευχαριστώ, κυρία Πρόεδρε.</w:t>
      </w:r>
    </w:p>
    <w:p w14:paraId="1CCA2901" w14:textId="77777777" w:rsidR="00C30B9F" w:rsidRDefault="003D4032">
      <w:pPr>
        <w:spacing w:line="600" w:lineRule="auto"/>
        <w:ind w:firstLine="720"/>
        <w:jc w:val="both"/>
        <w:rPr>
          <w:rFonts w:eastAsia="Times New Roman"/>
          <w:szCs w:val="24"/>
        </w:rPr>
      </w:pPr>
      <w:r>
        <w:rPr>
          <w:rFonts w:eastAsia="Times New Roman"/>
          <w:szCs w:val="24"/>
        </w:rPr>
        <w:t>Κύριοι Υπουργοί, θα ξεκινήσω κι εγώ με την παράθεση κάποιων αριθμών, μιας και μιλάμε για το αναπτυξιακό νομοσχέδιο, βεβαίως, όχι αυτών των αριθμών που περιμένετε να ακούσετε.</w:t>
      </w:r>
    </w:p>
    <w:p w14:paraId="1CCA2902" w14:textId="77777777" w:rsidR="00C30B9F" w:rsidRDefault="003D4032">
      <w:pPr>
        <w:spacing w:line="600" w:lineRule="auto"/>
        <w:ind w:firstLine="720"/>
        <w:jc w:val="both"/>
        <w:rPr>
          <w:rFonts w:eastAsia="Times New Roman"/>
          <w:szCs w:val="24"/>
        </w:rPr>
      </w:pPr>
      <w:r>
        <w:rPr>
          <w:rFonts w:eastAsia="Times New Roman"/>
          <w:szCs w:val="24"/>
        </w:rPr>
        <w:t xml:space="preserve">Διαβάζοντας κανείς τον κατάλογο των ομιλητών, θα δει ότι από τους </w:t>
      </w:r>
      <w:proofErr w:type="spellStart"/>
      <w:r>
        <w:rPr>
          <w:rFonts w:eastAsia="Times New Roman"/>
          <w:szCs w:val="24"/>
        </w:rPr>
        <w:t>εκατόν</w:t>
      </w:r>
      <w:proofErr w:type="spellEnd"/>
      <w:r>
        <w:rPr>
          <w:rFonts w:eastAsia="Times New Roman"/>
          <w:szCs w:val="24"/>
        </w:rPr>
        <w:t xml:space="preserve"> πενήντα τρεις Βουλευτές της Συμπολίτευσης -εάν αφαιρέσει κανείς περί τους τριάντα που συμμετέχουν στην Κυβέρνηση, </w:t>
      </w:r>
      <w:proofErr w:type="spellStart"/>
      <w:r>
        <w:rPr>
          <w:rFonts w:eastAsia="Times New Roman"/>
          <w:szCs w:val="24"/>
        </w:rPr>
        <w:t>εκατόν</w:t>
      </w:r>
      <w:proofErr w:type="spellEnd"/>
      <w:r>
        <w:rPr>
          <w:rFonts w:eastAsia="Times New Roman"/>
          <w:szCs w:val="24"/>
        </w:rPr>
        <w:t xml:space="preserve"> είκοσι-, μόνο πενήντα τέσσερις ενεγράφησαν για να μιλήσουν για αυτό το περίφημο νομοσχέδιο. Τόσους καταφέρατε να γοητεύσετε. Λιγότερους από τους μισούς. Κι αν πράγματι αυτό το νομοσχέδιο ήταν ένα νομοσχέδιο που θα μας γυρνούσε στην ανάπτυξη, τότε γιατί μόνο πενήντα τέσσερις Βουλευτές από τον ΣΥΡΙΖΑ και κανείς από τους Ανεξάρτητους Έλληνες, κυρίες και κύριοι Υπουργοί, δεν πήρε τον λόγο στην Αίθουσα, πλην βεβαίως του εισηγητή και του Κοινοβουλευτικού Εκπροσώπου, να υπερασπιστεί αυτό το νομοσχέδιο;</w:t>
      </w:r>
    </w:p>
    <w:p w14:paraId="1CCA2903"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Νομίζω ότι αυτό πρέπει κάτι να σας λέει. Και αυτό που πρέπει να σας λέει είναι ακριβώς ότι είναι ένα νομοσχέδιο κενό περιεχομένου ή ένα «κενό πουκάμισο», όπως ακούστηκε και από άλλους συνομιλητές. </w:t>
      </w:r>
    </w:p>
    <w:p w14:paraId="1CCA2904"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Βεβαίως, το παρόν νομοσχέδιο χαρακτηρίζεται από την Κυβέρνηση ως άλλη μια υπόθεση ειδικής πολιτικής βαρύτητας που δρομολογεί αυτή τη φορά τη δήθεν παραγωγική ανασυγκρότηση της ελληνικής οικονομίας. </w:t>
      </w:r>
    </w:p>
    <w:p w14:paraId="1CCA2905"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Και θα ήταν, κυρίες και κύριοι συνάδελφοι, πραγματικά ευχής έργον εάν αυτός ο ναρκισσισμός των προθέσεων που συνοδεύει την Κυβέρνηση σε κάθε νομοσχέδιο, μπορούσε να βρει έστω και ένα σημείο επαφής με την πραγματικότητα. Θα ήταν κυρίως και πρωτίστως καλό για την οικονομία, τις επενδύσεις, την ίδια την επιχειρηματικότητα, η οποία έχει κατηγορηθεί και λοιδορηθεί από τον ΣΥΡΙΖΑ όλο το προηγούμενο διάστημα. </w:t>
      </w:r>
    </w:p>
    <w:p w14:paraId="1CCA2906"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Διαβάζοντας, όμως, προσεκτικά το νομοσχέδιο, δεν μπορούσα προσωπικά να αντισταθώ στο να κάνω μια νοητική άσκηση. Προσπάθησα να φανταστώ ποια είναι εκείνα τα χαρακτηριστικά που η επιχείρηση θα πρέπει να διαθέτει προκειμένου να ενταχθεί σε αυτό το νομοσχέδιο. Για παράδειγμα, πρέπει να είναι μεγάλη ή μικρή; Να ανήκει στους διεθνώς εμπορεύσιμους ή μη εμπορεύσιμους κλάδους; Να εισάγει κάποια καινοτομία, να αυξάνει τις θέσεις εργασίας ή να δημιουργεί προστιθέμενη αξία; </w:t>
      </w:r>
    </w:p>
    <w:p w14:paraId="1CCA2907"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Προσωπικά, θα ήθελα να έχει όλα τα παραπάνω χαρακτηριστικά. Γνωρίζετε, όμως, ότι οι πόροι είναι περιορισμένοι. Είναι μόνο 480 εκατομμύρια για τα επόμενα έξι χρόνια. Και κάπου εκεί ξεκινούν οι εξαιρέσεις. </w:t>
      </w:r>
    </w:p>
    <w:p w14:paraId="1CCA2908"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Ας κατανοήσουμε, λοιπόν, κυρίες και κύριοι συνάδελφοι, την αναπτυξιακή του συμβολή για να επιχειρήσουμε μια διαφορετική ανάγνωση του νομοσχεδίου. Να το αξιολογήσουμε όχι από τις επενδύσεις που πριμοδοτεί, τις οποίες μάλλον θα αργήσουμε να μάθουμε -εάν ποτέ μάθουμε- αλλά από εκείνες που αποκλείονται ή καλύτερα αυτό που η Κυβέρνηση δεν επιθυμεί, όπως λέει η ίδια, να αποτελέσει την ατμομηχανή της ελληνικής οικονομίας. </w:t>
      </w:r>
    </w:p>
    <w:p w14:paraId="1CCA2909"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Ποιες είναι εκείνες που αποκλείονται; Πρώτες και καλύτερες οι στρατηγικές επενδύσεις. Είπε, εξάλλου, και ο εισηγητής της πλειοψηφίας χθες ότι ο συγκεκριμένος αναπτυξιακός νόμος έχει ταξικά χαρακτηριστικά, ταξικό πρόσημο. </w:t>
      </w:r>
    </w:p>
    <w:p w14:paraId="1CCA290A"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Και βέβαια δεν χρειαζόταν το σημερινό σχέδιο νόμου για να καταλάβουμε ότι η δίκαιη ανάπτυξη, την οποία ευαγγελίζεται η Κυβέρνηση, έχει ταξικό πρόσημο. Το βλέπουμε εδώ και καιρό και πιο πρόσφατα μάλιστα με τη στάση στο θέμα του Ελληνικού. Είναι μια επένδυση 8 δισεκατομμυρίων ευρώ, που θα δημιουργήσει άμεσα δέκα χιλιάδες νέες θέσεις εργασίας και θα αυξήσει το Ακαθάριστο Εγχώριο Προϊόν κατά ποσοστό 2% περίπου. Αυτό πολύ απλά είναι κάτι που δεν ήταν στις προτεραιότητες της Κυβέρνησης. Σκεφθείτε μόνο εάν μπορούσε η παρούσα Κυβέρνηση να καταφέρει κάτι αντίστοιχο με αυτό που έκανε η προηγούμενη. </w:t>
      </w:r>
    </w:p>
    <w:p w14:paraId="1CCA290B"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Όλες αυτές οι επενδύσεις, λοιπόν, για την Κυβέρνηση δεν έχουν καμμία αξία και είναι κάτι προφανώς δευτερεύον, όσον αφορά στο σχεδιασμό της. </w:t>
      </w:r>
    </w:p>
    <w:p w14:paraId="1CCA290C"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Μια άλλη κατηγορία επενδύσεων που μάλλον δεν ενδιαφέρει την Κυβέρνηση και γι’ αυτό δεν περιλαμβάνεται στον συγκεκριμένο αναπτυξιακό νόμο, είναι τα επενδυτικά πλάνα -είτε μεγάλα είτε μικρά- που είχαν την ατυχία να υπαχθούν σε προβλέψεις των προηγούμενων αναπτυξιακών νόμων.</w:t>
      </w:r>
    </w:p>
    <w:p w14:paraId="1CCA290D"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Εδώ η </w:t>
      </w:r>
      <w:proofErr w:type="spellStart"/>
      <w:r>
        <w:rPr>
          <w:rFonts w:eastAsia="UB-Helvetica" w:cs="Times New Roman"/>
          <w:szCs w:val="24"/>
        </w:rPr>
        <w:t>τιμωρητική</w:t>
      </w:r>
      <w:proofErr w:type="spellEnd"/>
      <w:r>
        <w:rPr>
          <w:rFonts w:eastAsia="UB-Helvetica" w:cs="Times New Roman"/>
          <w:szCs w:val="24"/>
        </w:rPr>
        <w:t xml:space="preserve"> της διάθεση -πιθανόν επειδή εντάχθηκαν από τις προηγούμενες κυβερνήσεις- είναι κάτι παραπάνω από φανερή. Προβλέπεται τμηματική καταβολή της επιχορήγησης σε επτά ετήσιες δόσεις, εκ των οποίων οι τέσσερις τουλάχιστον πριν από την ολοκλήρωση και την έναρξη της παραγωγικής λειτουργίας, του επενδυτικού σχεδίου, όπως διαβάζουμε στο άρθρο 77. </w:t>
      </w:r>
    </w:p>
    <w:p w14:paraId="1CCA290E"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Τι λέει, λοιπόν, η Κυβέρνηση στους επενδυτές; Εάν δεν έχετε προχωρήσει κατά πολύ το επενδυτικό σας σχέδιο και ελπίζετε σε εμάς για να το ολοκληρώσετε, καλύτερα να το εγκαταλείψετε. Και εάν τώρα σας έχει δοθεί μια προκαταβολή όσον αφορά το συγκεκριμένο σχέδιο ενίσχυσης, τότε κακό του κεφαλιού σας. Θα πρέπει να το επιστρέψετε και μάλιστα έντοκα. </w:t>
      </w:r>
    </w:p>
    <w:p w14:paraId="1CCA290F"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Ποιες επιχειρήσεις, λοιπόν, απομένουν μετά από αυτές τις εξαιρέσεις; Οι μικρομεσαίες, όπως τουλάχιστον ισχυρίζεστε. Αυτές που διατείνεστε σε όλους τους τόνους ότι πραγματικά σας ενδιαφέρουν. Όμως, και εδώ δεν είναι αυτή ακριβώς η αλήθεια. Σε σύνολο οκτακοσίων χιλιάδων μικρομεσαίων επιχειρήσεων, το 80% περίπου που τηρούν βιβλία Β΄ τάξης αποκλείονται από τον νέο αναπτυξιακό νόμο. Δηλαδή, οι επτακόσιες από τις οκτακόσιες χιλιάδες μικρομεσαίων επιχειρήσεων.</w:t>
      </w:r>
    </w:p>
    <w:p w14:paraId="1CCA2910"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Επίσης, αποκλείονται επιχειρήσεις εντάσεως κεφαλαίου. Άρα ποιες μένουν; Μήπως δίνετε ένα ιδιαίτερο κίνητρο στους διεθνώς εμπορεύσιμους κλάδους να επενδύσουν στις εξαγωγές ή βάζετε κάποια ρήτρα που να αυξάνουν τις θέσεις εργασίας; Καμμία. Αντίθετα, τους βάζετε πρόσθετα εμπόδια. </w:t>
      </w:r>
    </w:p>
    <w:p w14:paraId="1CCA2911"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1CCA2912"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Τελειώνω, κυρία Πρόεδρε. </w:t>
      </w:r>
    </w:p>
    <w:p w14:paraId="1CCA2913"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Απαιτούνται επτά έτη συνεχούς κερδοφορίας ως προϋπόθεση για να υπαχθούν στον αναπτυξιακό σας νόμο σε μια οικονομία η οποία βρίσκεται σε ύφεση τα τελευταία οκτώ χρόνια. Και προφανώς δεν προβλέπεται καμμία προκαταβολή ούτε εναλλακτικούς τρόπους καταβολής της επιχορήγησης, όπως ο συμψηφισμός με τις φορολογικές υποχρεώσεις των επιχειρήσεων. </w:t>
      </w:r>
    </w:p>
    <w:p w14:paraId="1CCA2914"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Δεν μου μένει παρά να αναρωτηθώ: Ποια χώρα είχατε στον νου σας, κύριε Υπουργέ, όταν σχεδιάζατε τον αναπτυξιακό νόμο; Την Ελλάδα ή τη Γερμανία; Ποια μικρομεσαία επιχείρηση στην Ελλάδα του 2016 έχει κερδοφορία επί επτά συνεχόμενα έτη και θα κάνει επενδύσεις χωρίς προκαταβολή και χωρίς βοήθεια από το τραπεζικό σύστημα;</w:t>
      </w:r>
    </w:p>
    <w:p w14:paraId="1CCA2915" w14:textId="77777777" w:rsidR="00C30B9F" w:rsidRDefault="003D4032">
      <w:pPr>
        <w:spacing w:line="600" w:lineRule="auto"/>
        <w:ind w:firstLine="720"/>
        <w:jc w:val="both"/>
        <w:rPr>
          <w:rFonts w:eastAsia="Times New Roman"/>
          <w:szCs w:val="24"/>
        </w:rPr>
      </w:pPr>
      <w:r>
        <w:rPr>
          <w:rFonts w:eastAsia="Times New Roman"/>
          <w:szCs w:val="24"/>
        </w:rPr>
        <w:t xml:space="preserve">Οι ελάχιστες επιχειρήσεις που πραγματικά έχουν κάποια ελπίδα να ενισχυθούν από τον αναπτυξιακό σας νόμο θα πρέπει να τα βγάλουν πέρα, εκτός από την έλλειψη ρευστότητας,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το 29% φορολόγησης των κερδών τους και με τις τριάντα περίπου υπουργικές αποφάσεις που προβλέπονται, με το ασαφές χρονοδιάγραμμα ένταξης του νόμου και της έκδοσης της προκηρύξεως για τα επιμέρους καθεστώτα και, όπως όλα δείχνουν, με τις εξαιρετικά αδιαφανείς διαδικασίες αξιολόγησης και ένταξης. Πραγματικά τους εύχομαι καλή επιτυχία.</w:t>
      </w:r>
    </w:p>
    <w:p w14:paraId="1CCA2916" w14:textId="77777777" w:rsidR="00C30B9F" w:rsidRDefault="003D4032">
      <w:pPr>
        <w:spacing w:line="600" w:lineRule="auto"/>
        <w:jc w:val="both"/>
        <w:rPr>
          <w:rFonts w:eastAsia="Times New Roman"/>
          <w:szCs w:val="24"/>
        </w:rPr>
      </w:pPr>
      <w:r>
        <w:rPr>
          <w:rFonts w:eastAsia="Times New Roman"/>
          <w:szCs w:val="24"/>
        </w:rPr>
        <w:t>Ευχαριστώ πολύ.</w:t>
      </w:r>
    </w:p>
    <w:p w14:paraId="1CCA2917" w14:textId="77777777" w:rsidR="00C30B9F" w:rsidRDefault="003D4032">
      <w:pPr>
        <w:spacing w:line="600" w:lineRule="auto"/>
        <w:ind w:firstLine="709"/>
        <w:jc w:val="center"/>
        <w:rPr>
          <w:rFonts w:eastAsia="Times New Roman"/>
          <w:szCs w:val="24"/>
        </w:rPr>
      </w:pPr>
      <w:r>
        <w:rPr>
          <w:rFonts w:eastAsia="Times New Roman"/>
          <w:szCs w:val="24"/>
        </w:rPr>
        <w:t>(Χειροκροτήματα από την πτέρυγα της Νέας Δημοκρατίας)</w:t>
      </w:r>
    </w:p>
    <w:p w14:paraId="1CCA2918" w14:textId="77777777" w:rsidR="00C30B9F" w:rsidRDefault="003D4032">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η κ. </w:t>
      </w:r>
      <w:proofErr w:type="spellStart"/>
      <w:r>
        <w:rPr>
          <w:rFonts w:eastAsia="Times New Roman"/>
          <w:szCs w:val="24"/>
        </w:rPr>
        <w:t>Κοζομπόλη</w:t>
      </w:r>
      <w:proofErr w:type="spellEnd"/>
      <w:r>
        <w:rPr>
          <w:rFonts w:eastAsia="Times New Roman"/>
          <w:szCs w:val="24"/>
        </w:rPr>
        <w:t>-Αμανατίδη από τον ΣΥΡΙΖΑ.</w:t>
      </w:r>
    </w:p>
    <w:p w14:paraId="1CCA2919" w14:textId="77777777" w:rsidR="00C30B9F" w:rsidRDefault="003D4032">
      <w:pPr>
        <w:spacing w:line="600" w:lineRule="auto"/>
        <w:ind w:firstLine="720"/>
        <w:jc w:val="both"/>
        <w:rPr>
          <w:rFonts w:eastAsia="Times New Roman"/>
          <w:szCs w:val="24"/>
        </w:rPr>
      </w:pPr>
      <w:r>
        <w:rPr>
          <w:rFonts w:eastAsia="Times New Roman"/>
          <w:b/>
          <w:szCs w:val="24"/>
        </w:rPr>
        <w:t xml:space="preserve">ΠΑΝΑΓΙΩΤΑ ΚΟΖΟΜΠΟΛΗ-ΑΜΑΝΑΤΙΔΗ: </w:t>
      </w:r>
      <w:r>
        <w:rPr>
          <w:rFonts w:eastAsia="Times New Roman"/>
          <w:szCs w:val="24"/>
        </w:rPr>
        <w:t>Ευχαριστώ, κυρία Πρόεδρε.</w:t>
      </w:r>
    </w:p>
    <w:p w14:paraId="1CCA291A"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Βουλευτές, πράγματι είναι καταλυτικό το επιχείρημα ότι ο αναπτυξιακός νόμος δεν είναι καλός γιατί μίλησαν μόνο πενήντα τρεις από τους Βουλευτές του ΣΥΡΙΖΑ. Πράγματι, με έχει αφήσει άναυδη. </w:t>
      </w:r>
    </w:p>
    <w:p w14:paraId="1CCA291B" w14:textId="77777777" w:rsidR="00C30B9F" w:rsidRDefault="003D4032">
      <w:pPr>
        <w:spacing w:line="600" w:lineRule="auto"/>
        <w:ind w:firstLine="720"/>
        <w:jc w:val="both"/>
        <w:rPr>
          <w:rFonts w:eastAsia="Times New Roman"/>
          <w:szCs w:val="24"/>
        </w:rPr>
      </w:pPr>
      <w:r>
        <w:rPr>
          <w:rFonts w:eastAsia="Times New Roman"/>
          <w:szCs w:val="24"/>
        </w:rPr>
        <w:t xml:space="preserve">Κύριοι των προηγούμενων κυβερνήσεων, μήπως πρέπει να κάνετε κάποια αυτοκριτική για το σε ποια κατάσταση παραδώσατε την οικονομία με τους αναπτυξιακούς νόμους και τα εμπνευσμένα σχέδια που εσείς εφαρμόσατε και εμείς δεν εφαρμόζουμε; </w:t>
      </w:r>
    </w:p>
    <w:p w14:paraId="1CCA291C" w14:textId="77777777" w:rsidR="00C30B9F" w:rsidRDefault="003D4032">
      <w:pPr>
        <w:spacing w:line="600" w:lineRule="auto"/>
        <w:ind w:firstLine="720"/>
        <w:jc w:val="both"/>
        <w:rPr>
          <w:rFonts w:eastAsia="Times New Roman"/>
          <w:szCs w:val="24"/>
        </w:rPr>
      </w:pPr>
      <w:r>
        <w:rPr>
          <w:rFonts w:eastAsia="Times New Roman"/>
          <w:szCs w:val="24"/>
        </w:rPr>
        <w:t xml:space="preserve">Η ανάταξη της οικονομίας, κυρίες και κύριοι, δεν μπορεί να έλθει από τον ουρανό. Δεν μπορεί να έλθει μ’ ένα μόνο εργαλείο, με μία μόνο προϋπόθεση. Απαιτείται συνδυασμός πολλών παραγόντων. Κατ’ αρχάς, η τήρηση της δανειακής σύμβασης, το κλείσιμο της αξιολόγησης, η πρώτη συζήτηση και οι πρώτες αποφάσεις για το χρέος έφτιαξαν και σταθεροποίησαν ένα οικονομικό περιβάλλον. Διαμόρφωσαν ένα τοπίο, μία βάση, στην οποία μπορεί να ακουμπήσει σταθερά το οικοδόμημα. </w:t>
      </w:r>
    </w:p>
    <w:p w14:paraId="1CCA291D" w14:textId="77777777" w:rsidR="00C30B9F" w:rsidRDefault="003D4032">
      <w:pPr>
        <w:spacing w:line="600" w:lineRule="auto"/>
        <w:ind w:firstLine="720"/>
        <w:jc w:val="both"/>
        <w:rPr>
          <w:rFonts w:eastAsia="Times New Roman"/>
          <w:szCs w:val="24"/>
        </w:rPr>
      </w:pPr>
      <w:r>
        <w:rPr>
          <w:rFonts w:eastAsia="Times New Roman"/>
          <w:szCs w:val="24"/>
        </w:rPr>
        <w:t xml:space="preserve">Απ’ όσα έγιναν για την τήρηση της δανειακής συμφωνίας, θα αναφερθώ μόνο στην </w:t>
      </w:r>
      <w:proofErr w:type="spellStart"/>
      <w:r>
        <w:rPr>
          <w:rFonts w:eastAsia="Times New Roman"/>
          <w:szCs w:val="24"/>
        </w:rPr>
        <w:t>ανακεφαλαιοποίηση</w:t>
      </w:r>
      <w:proofErr w:type="spellEnd"/>
      <w:r>
        <w:rPr>
          <w:rFonts w:eastAsia="Times New Roman"/>
          <w:szCs w:val="24"/>
        </w:rPr>
        <w:t xml:space="preserve"> των τραπεζών, που ήταν απαραίτητη προϋπόθεση για να λειτουργήσει ένα αναπτυξιακό πρόγραμμα. Η σταθεροποίηση, λοιπόν, του οικονομικού περιβάλλοντος είναι αναγκαία συνθήκη για να σχεδιάσεις τα επόμενα βήματα. Ο αναπτυξιακός νόμος που φέρνουμε σήμερα προς ψήφιση είναι ένα εργαλείο που θα συμβάλει στην ανάταξη της χώρας. </w:t>
      </w:r>
    </w:p>
    <w:p w14:paraId="1CCA291E" w14:textId="77777777" w:rsidR="00C30B9F" w:rsidRDefault="003D4032">
      <w:pPr>
        <w:spacing w:line="600" w:lineRule="auto"/>
        <w:ind w:firstLine="720"/>
        <w:jc w:val="both"/>
        <w:rPr>
          <w:rFonts w:eastAsia="Times New Roman"/>
          <w:szCs w:val="24"/>
        </w:rPr>
      </w:pPr>
      <w:r>
        <w:rPr>
          <w:rFonts w:eastAsia="Times New Roman"/>
          <w:szCs w:val="24"/>
        </w:rPr>
        <w:t xml:space="preserve">Πριν έλθω στο νομοσχέδιο, θα κάνω μια μικρή αναφορά στο προηγούμενο νομοθετικό πλαίσιο, παρ’ ότι έγιναν πολλές αναφορές σε αυτό. Μία μόνο μνεία θα κάνω. Τα τελευταία δεκαπέντε χρόνια έγιναν επενδύσεις ύψους 32 δισεκατομμυρίων και με μέση ενίσχυση θέσης εργασίας 323.000 ευρώ. Τόσα πλήρωσε ο φορολογούμενος πολίτης γι’ αυτά τα περιβόητα αναπτυξιακά προγράμματα που εκτυλίχθηκαν τα τελευταία χρόνια. Γιατί; Διότι το 72% του προϋπολογισμού των επενδυτικών σχεδίων το απορρόφησαν τα ξενοδοχεία και η ενέργεια, κλάδοι χαμηλής τεχνολογίας και μικρής δυνατότητας δημιουργίας θέσεων εργασίας. Ενδεικτικό παράδειγμα είναι ότι τα </w:t>
      </w:r>
      <w:proofErr w:type="spellStart"/>
      <w:r>
        <w:rPr>
          <w:rFonts w:eastAsia="Times New Roman"/>
          <w:szCs w:val="24"/>
        </w:rPr>
        <w:t>φωτοβολταϊκά</w:t>
      </w:r>
      <w:proofErr w:type="spellEnd"/>
      <w:r>
        <w:rPr>
          <w:rFonts w:eastAsia="Times New Roman"/>
          <w:szCs w:val="24"/>
        </w:rPr>
        <w:t xml:space="preserve"> και οι ανανεώσιμες πηγές ενέργειας πήραν από τις ενισχύσεις το 19% και δημιούργησαν το 1,3% της απασχόλησης. Με το τοπίο αυτό που περιγράφεται και που έχει </w:t>
      </w:r>
      <w:proofErr w:type="spellStart"/>
      <w:r>
        <w:rPr>
          <w:rFonts w:eastAsia="Times New Roman"/>
          <w:szCs w:val="24"/>
        </w:rPr>
        <w:t>περιγραφεί</w:t>
      </w:r>
      <w:proofErr w:type="spellEnd"/>
      <w:r>
        <w:rPr>
          <w:rFonts w:eastAsia="Times New Roman"/>
          <w:szCs w:val="24"/>
        </w:rPr>
        <w:t xml:space="preserve"> και από άλλους, δεν έχω καταλάβει ακριβώς γιατί μας εγκαλούν οι κύριοι της Αντιπολίτευσης.</w:t>
      </w:r>
    </w:p>
    <w:p w14:paraId="1CCA291F" w14:textId="77777777" w:rsidR="00C30B9F" w:rsidRDefault="003D4032">
      <w:pPr>
        <w:spacing w:line="600" w:lineRule="auto"/>
        <w:ind w:firstLine="720"/>
        <w:jc w:val="both"/>
        <w:rPr>
          <w:rFonts w:eastAsia="Times New Roman"/>
          <w:szCs w:val="24"/>
        </w:rPr>
      </w:pPr>
      <w:r>
        <w:rPr>
          <w:rFonts w:eastAsia="Times New Roman"/>
          <w:szCs w:val="24"/>
        </w:rPr>
        <w:t xml:space="preserve">Λαμβάνοντας υπ’ </w:t>
      </w:r>
      <w:proofErr w:type="spellStart"/>
      <w:r>
        <w:rPr>
          <w:rFonts w:eastAsia="Times New Roman"/>
          <w:szCs w:val="24"/>
        </w:rPr>
        <w:t>όψιν</w:t>
      </w:r>
      <w:proofErr w:type="spellEnd"/>
      <w:r>
        <w:rPr>
          <w:rFonts w:eastAsia="Times New Roman"/>
          <w:szCs w:val="24"/>
        </w:rPr>
        <w:t xml:space="preserve"> την προηγούμενη θλιβερή εμπειρία, ο νέος αναπτυξιακός νόμος ενισχύει δύο κλάδους εξωστρεφείς και διεθνώς ανταγωνιστικούς, την τεχνολογία πληροφορικής και επικοινωνιών και την </w:t>
      </w:r>
      <w:proofErr w:type="spellStart"/>
      <w:r>
        <w:rPr>
          <w:rFonts w:eastAsia="Times New Roman"/>
          <w:szCs w:val="24"/>
        </w:rPr>
        <w:t>αγροδιατροφική</w:t>
      </w:r>
      <w:proofErr w:type="spellEnd"/>
      <w:r>
        <w:rPr>
          <w:rFonts w:eastAsia="Times New Roman"/>
          <w:szCs w:val="24"/>
        </w:rPr>
        <w:t xml:space="preserve"> αλυσίδα. Και οι δύο αυτοί κλάδοι έχουν υψηλή προστιθέμενη αξία και μπορούν να αποτελέσουν συγκριτικό πλεονέκτημα με διακριτικό όνομα. </w:t>
      </w:r>
    </w:p>
    <w:p w14:paraId="1CCA2920" w14:textId="77777777" w:rsidR="00C30B9F" w:rsidRDefault="003D4032">
      <w:pPr>
        <w:spacing w:line="600" w:lineRule="auto"/>
        <w:ind w:firstLine="720"/>
        <w:jc w:val="both"/>
        <w:rPr>
          <w:rFonts w:eastAsia="Times New Roman"/>
          <w:szCs w:val="24"/>
        </w:rPr>
      </w:pPr>
      <w:r>
        <w:rPr>
          <w:rFonts w:eastAsia="Times New Roman"/>
          <w:szCs w:val="24"/>
        </w:rPr>
        <w:t xml:space="preserve">Άλλα χαρακτηριστικά του νομοσχεδίου είναι ότι το 95% των επενδυτικών σχεδίων είναι μικρότερο από είκοσι εκατομμύρια ευρώ. Τίθεται δε ανώτατο και κατώτατο όριο ενίσχυσης ανά επενδυτικό σχέδιο, ενώ ενισχύονται οι φοροαπαλλαγές. Εισάγει νέα χρηματοδοτικά εργαλεία, όπως τα ταμεία συμμετοχών για να βελτιωθεί το πρόβλημα της ρευστότητας και να παρακαμφθούν οι περιορισμοί των τραπεζών. </w:t>
      </w:r>
    </w:p>
    <w:p w14:paraId="1CCA2921" w14:textId="77777777" w:rsidR="00C30B9F" w:rsidRDefault="003D4032">
      <w:pPr>
        <w:spacing w:line="600" w:lineRule="auto"/>
        <w:ind w:firstLine="720"/>
        <w:jc w:val="both"/>
        <w:rPr>
          <w:rFonts w:eastAsia="Times New Roman"/>
          <w:szCs w:val="24"/>
        </w:rPr>
      </w:pPr>
      <w:r>
        <w:rPr>
          <w:rFonts w:eastAsia="Times New Roman"/>
          <w:szCs w:val="24"/>
        </w:rPr>
        <w:t xml:space="preserve">Επίσης, ο θεσπιζόμενος ελεγκτικός μηχανισμός δεν έχει καμμία σχέση με τον προηγούμενο. Είναι πιο ευέλικτος και θα συμβάλει στη γρήγορη αξιολόγηση της υλοποίησης των επενδυτικών σχεδίων. Απλοποιούνται οι γραφειοκρατικές διαδικασίες και δεσμεύονται πραγματικοί πόροι. Μπαίνει τάξη στο χάος που κληροδοτείται από παλιούς αναπτυξιακούς νόμους. </w:t>
      </w:r>
    </w:p>
    <w:p w14:paraId="1CCA2922" w14:textId="77777777" w:rsidR="00C30B9F" w:rsidRDefault="003D4032">
      <w:pPr>
        <w:spacing w:line="600" w:lineRule="auto"/>
        <w:ind w:firstLine="720"/>
        <w:jc w:val="both"/>
        <w:rPr>
          <w:rFonts w:eastAsia="Times New Roman"/>
          <w:szCs w:val="24"/>
        </w:rPr>
      </w:pPr>
      <w:r w:rsidRPr="001A47C7">
        <w:rPr>
          <w:rFonts w:eastAsia="Times New Roman"/>
          <w:color w:val="000000" w:themeColor="text1"/>
          <w:szCs w:val="24"/>
        </w:rPr>
        <w:t xml:space="preserve">Έμφαση δίνεται στην ενίσχυση των μικρομεσαίων επιχειρήσεων, ιδίως </w:t>
      </w:r>
      <w:r>
        <w:rPr>
          <w:rFonts w:eastAsia="Times New Roman"/>
          <w:szCs w:val="24"/>
        </w:rPr>
        <w:t xml:space="preserve">εκείνων που εισάγουν καινοτομίες και επίσης στις συνέργειες και δικτυώσεις επιχειρήσεων, στα ολοκληρωμένα τοπικά και κλαδικά σχέδια, που αφορούν τοπικά και παραγωγικά συστήματα, στην ενίσχυση των ΚΟΙΝΣΕΠ, των ομάδων παραγωγών, των αγροτικών εταιρικών συμπράξεων. </w:t>
      </w:r>
    </w:p>
    <w:p w14:paraId="1CCA292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Εισάγεται η χωρική διάσταση σε αυτό το νομοσχέδιο με στόχο να επιφέρει μια ισορροπημένη περιφερειακή ανάπτυξη. Έτσι ενισχύονται επενδυτικά σχέδια σε συγκεκριμένες περιοχές, ανάλογα με τη θέση τους στη μεθόριο και την αρνητική πληθυσμιακή μεταβολή. Επίσης, ενισχύονται τα νησιά που πλήγηκαν από τις μεταναστευτικές ροές. </w:t>
      </w:r>
    </w:p>
    <w:p w14:paraId="1CCA292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Με τον νέο αναπτυξιακό νόμο δεν επιδιώκεται ανταγωνισμός με χώρες χαμηλού κόστους. Είμαστε μια δημοκρατική χώρα και τα εργασιακά δικαιώματα πρέπει να προστατευτούν. Όχι στις εξαγγελίες των ελεύθερων οικονομικών ζωνών, όπως είδαμε στο παρελθόν. </w:t>
      </w:r>
    </w:p>
    <w:p w14:paraId="1CCA292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 αυτό, εκείνο που θέτει ο αναπτυξιακός νόμος ως στόχο είναι να μετακινηθούμε στην παραγωγή σύνθετων προϊόντων, με υψηλή προστιθέμενη αξία, αξιοποιώντας το εκπαιδευμένο ανθρώπινο δυναμικό που διαθέτει η χώρα μας και που ένα μεγάλο μέρος του έχει μεταναστεύσει στα πέρατα της γης. </w:t>
      </w:r>
    </w:p>
    <w:p w14:paraId="1CCA292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καιρός να δώσουμε κίνητρα να γυρίσουν τα παιδιά αυτά πίσω. Και το παρόν νομοσχέδιο, εκτός όλων των άλλων, βοηθάει και σε αυτή την κατεύθυνση. </w:t>
      </w:r>
    </w:p>
    <w:p w14:paraId="1CCA292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CCA2928"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929"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κυρία </w:t>
      </w:r>
      <w:proofErr w:type="spellStart"/>
      <w:r>
        <w:rPr>
          <w:rFonts w:eastAsia="Times New Roman" w:cs="Times New Roman"/>
          <w:szCs w:val="24"/>
        </w:rPr>
        <w:t>Κοζομπόλη</w:t>
      </w:r>
      <w:proofErr w:type="spellEnd"/>
      <w:r>
        <w:rPr>
          <w:rFonts w:eastAsia="Times New Roman" w:cs="Times New Roman"/>
          <w:szCs w:val="24"/>
        </w:rPr>
        <w:t xml:space="preserve">. </w:t>
      </w:r>
    </w:p>
    <w:p w14:paraId="1CCA292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κάποιες νομοτεχνικές βελτιώσεις. </w:t>
      </w:r>
    </w:p>
    <w:p w14:paraId="1CCA292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Υπάρχουν πάρα πολλές φραστικές βελτιώσεις. Θα σταθώ σε οκτώ σημεία. Μερικές από αυτές τις έχουμε προαναγγείλει, μερικές προστίθενται. Επαναλαμβάνω ότι θα σταθώ σε οκτώ σημεία. </w:t>
      </w:r>
    </w:p>
    <w:p w14:paraId="1CCA292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Ξεκινάω με την πρώτη. Εισάγεται η έννοια της κυκλικής οικονομίας. Αναφέρθηκε ήδη από ορισμένους εισηγητές. </w:t>
      </w:r>
    </w:p>
    <w:p w14:paraId="1CCA292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χρειάζεται ειδική μνεία. Θα κατατεθούν στα Πρακτικά και θα διανεμηθούν. </w:t>
      </w:r>
    </w:p>
    <w:p w14:paraId="1CCA292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Ωραία, θα διανεμηθούν. </w:t>
      </w:r>
    </w:p>
    <w:p w14:paraId="1CCA292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την αλληλέγγυα. </w:t>
      </w:r>
    </w:p>
    <w:p w14:paraId="1CCA2930"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Πάμε στην πρώτη βασική αλλαγή: Μειώνεται για τις ΚΟΙΝΣΕΠ το ποσό των 75.000 ευρώ της επένδυσης σε 50.000 ευρώ. </w:t>
      </w:r>
    </w:p>
    <w:p w14:paraId="1CCA2931"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Κάντε το 1 ευρώ! </w:t>
      </w:r>
    </w:p>
    <w:p w14:paraId="1CCA2932"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Δεύτερη αλλαγή: Αυξάνονται οι κτηριακές δαπάνες στο 60%, στο 70% στις δύο κατηγορίες που είχε γίνει υπόμνηση να αυξηθεί το μέγεθος των κτηριακών δαπανών. </w:t>
      </w:r>
    </w:p>
    <w:p w14:paraId="1CCA2933"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Το επόμενο σημείο αφορά την αποκατάσταση των μολυσμένων χώρων. Εντάσσονται όλες οι δαπάνες. </w:t>
      </w:r>
    </w:p>
    <w:p w14:paraId="1CCA2934"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Η επόμενη αφορά το επίμαχο θέμα των βιβλίων κατηγορίας Β΄ και Γ΄. Όπως θυμάστε, το άρθρο, όπως είναι διατυπωμένο, επιτρέπει σε όλες τις επιχειρήσεις με βιβλία Β΄ κατηγορίας να μπουν στον νόμο, αλλά τις υποχρεώνει να αποκτήσουν βιβλία Γ΄ κατηγορίας, προκειμένου να ελέγχεται το αν συγχρηματοδοτούνται και από άλλες κρατικές ή ευρωπαϊκές πηγές. Εδώ προτείνεται να μπορούν να διατηρούνται τα βιβλία Β΄ κατηγορίας μόνο για επενδύσεις κάτω των 300.000 ευρώ. Άνω των 300.000 ευρώ επένδυση θα υποχρεούνται να εντάσσονται στην κατηγορία Γ΄. </w:t>
      </w:r>
    </w:p>
    <w:p w14:paraId="1CCA2935"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Όσον αφορά στη διαδικασία αποπληρωμής, αυτή ορίζεται για κάποιον που ολοκληρώνει το 100% της επένδυσής του. Στο 50% παίρνει το 1/7. Όταν υποβάλει αίτημα για το 100%, παίρνει άλλο 1/7. Και όταν εγκρίνεται το 100%, παίρνει ακόμα 1/7. Άρα τα 3/7 είναι με την ολοκλήρωση της επένδυσης και τα υπόλοιπα 4/7 ισόποσα τα επόμενα τέσσερα χρόνια. Άρα, πρακτικά, μετατρέπεται η επταετία σε πενταετία γι’ αυτούς που ολοκληρώνουν το 100% της επένδυσης. </w:t>
      </w:r>
    </w:p>
    <w:p w14:paraId="1CCA2936"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Το τελευταίο θέμα αφορά το «εντόκως» και «μη εντόκως». Επιστρέφονται εντόκως τα χρήματα που έχουν προκαταβληθεί. Το ύψος του επιτοκίου είναι σταθερό και ορίζεται με βάση το μέσο επιτόκιο του 2016, όπως αυτό ορίζεται από τη σχετική οδηγία της επιτροπής. Σύμφωνα με τους υπολογισμούς μας είναι γύρω στο 1%-1,1%. Με αυτό το επιτόκιο θα επιστρέφονται τα χρήματα. </w:t>
      </w:r>
    </w:p>
    <w:p w14:paraId="1CCA2937"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Νομίζω ότι είπα τις σημαντικές. Σας ευχαριστώ. </w:t>
      </w:r>
    </w:p>
    <w:p w14:paraId="1CCA2938" w14:textId="77777777" w:rsidR="00C30B9F" w:rsidRDefault="003D4032">
      <w:pPr>
        <w:tabs>
          <w:tab w:val="left" w:pos="3189"/>
          <w:tab w:val="left" w:pos="3545"/>
          <w:tab w:val="center" w:pos="4513"/>
        </w:tabs>
        <w:spacing w:line="600" w:lineRule="auto"/>
        <w:ind w:firstLine="720"/>
        <w:jc w:val="both"/>
        <w:rPr>
          <w:rFonts w:eastAsia="Times New Roman"/>
          <w:szCs w:val="24"/>
        </w:rPr>
      </w:pPr>
      <w:r>
        <w:rPr>
          <w:rFonts w:eastAsia="Times New Roman"/>
          <w:szCs w:val="24"/>
        </w:rPr>
        <w:t>(Στο σημείο αυτό ο Υπουργός Οικονομίας, Ανάπτυξης και Τουρισμού κ. Γεώργιος Σταθάκης</w:t>
      </w:r>
      <w:r>
        <w:rPr>
          <w:rFonts w:eastAsia="Times New Roman"/>
          <w:b/>
          <w:szCs w:val="24"/>
        </w:rPr>
        <w:t xml:space="preserve"> </w:t>
      </w:r>
      <w:r>
        <w:rPr>
          <w:rFonts w:eastAsia="Times New Roman"/>
          <w:szCs w:val="24"/>
        </w:rPr>
        <w:t>καταθέτει για τα Πρακτικά τις προαναφερθείσες νομοτεχνικές βελτιώσεις, οι οποίες έχουν ως εξής:</w:t>
      </w:r>
    </w:p>
    <w:p w14:paraId="1CCA2939" w14:textId="77777777" w:rsidR="00C30B9F" w:rsidRDefault="003D4032">
      <w:pPr>
        <w:spacing w:line="600" w:lineRule="auto"/>
        <w:ind w:firstLine="720"/>
        <w:jc w:val="center"/>
        <w:rPr>
          <w:rFonts w:eastAsia="Times New Roman"/>
          <w:color w:val="FF0000"/>
          <w:szCs w:val="24"/>
        </w:rPr>
      </w:pPr>
      <w:r w:rsidRPr="00555195">
        <w:rPr>
          <w:rFonts w:eastAsia="Times New Roman"/>
          <w:color w:val="FF0000"/>
          <w:szCs w:val="24"/>
        </w:rPr>
        <w:t>ΑΛΛΑΓΗ ΣΕΛΙΔΑΣ</w:t>
      </w:r>
    </w:p>
    <w:p w14:paraId="1CCA293A" w14:textId="77777777" w:rsidR="00C30B9F" w:rsidRDefault="003D4032">
      <w:pPr>
        <w:spacing w:line="600" w:lineRule="auto"/>
        <w:ind w:firstLine="720"/>
        <w:jc w:val="center"/>
        <w:rPr>
          <w:rFonts w:eastAsia="Times New Roman"/>
          <w:szCs w:val="24"/>
        </w:rPr>
      </w:pPr>
      <w:r>
        <w:rPr>
          <w:rFonts w:eastAsia="Times New Roman"/>
          <w:szCs w:val="24"/>
        </w:rPr>
        <w:t>(Να μπουν οι σελ. 360-364</w:t>
      </w:r>
      <w:r w:rsidRPr="00555195">
        <w:rPr>
          <w:rFonts w:eastAsia="Times New Roman"/>
          <w:szCs w:val="24"/>
        </w:rPr>
        <w:t>)</w:t>
      </w:r>
    </w:p>
    <w:p w14:paraId="1CCA293B" w14:textId="77777777" w:rsidR="00C30B9F" w:rsidRDefault="003D4032">
      <w:pPr>
        <w:spacing w:line="600" w:lineRule="auto"/>
        <w:ind w:firstLine="720"/>
        <w:jc w:val="center"/>
        <w:rPr>
          <w:rFonts w:eastAsia="Times New Roman"/>
          <w:szCs w:val="24"/>
        </w:rPr>
      </w:pPr>
      <w:r w:rsidRPr="00555195">
        <w:rPr>
          <w:rFonts w:eastAsia="Times New Roman"/>
          <w:color w:val="C00000"/>
          <w:szCs w:val="24"/>
        </w:rPr>
        <w:t>(ΑΛΛΑΓΗ ΣΕΛΙΔΑΣ)</w:t>
      </w:r>
    </w:p>
    <w:p w14:paraId="1CCA293C" w14:textId="77777777" w:rsidR="00C30B9F" w:rsidRDefault="003D4032">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κύριε Υπουργέ.</w:t>
      </w:r>
    </w:p>
    <w:p w14:paraId="1CCA293D"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Τον λόγο έχει ο κ. Γεωργαντάς, Βουλευτής της Νέας Δημοκρατίας.</w:t>
      </w:r>
    </w:p>
    <w:p w14:paraId="1CCA293E" w14:textId="77777777" w:rsidR="00C30B9F" w:rsidRDefault="003D4032">
      <w:pPr>
        <w:tabs>
          <w:tab w:val="left" w:pos="2820"/>
        </w:tabs>
        <w:spacing w:line="600" w:lineRule="auto"/>
        <w:ind w:firstLine="720"/>
        <w:jc w:val="both"/>
        <w:rPr>
          <w:rFonts w:eastAsia="Times New Roman"/>
          <w:szCs w:val="24"/>
        </w:rPr>
      </w:pPr>
      <w:r>
        <w:rPr>
          <w:rFonts w:eastAsia="Times New Roman"/>
          <w:b/>
          <w:szCs w:val="24"/>
        </w:rPr>
        <w:t xml:space="preserve">ΓΕΩΡΓΙΟΣ ΓΕΩΡΓΑΝΤΑΣ: </w:t>
      </w:r>
      <w:r>
        <w:rPr>
          <w:rFonts w:eastAsia="Times New Roman"/>
          <w:szCs w:val="24"/>
        </w:rPr>
        <w:t xml:space="preserve">Ευχαριστώ, κυρία Πρόεδρε. </w:t>
      </w:r>
    </w:p>
    <w:p w14:paraId="1CCA293F"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Κύριε Υπουργέ, το ζητούμενο πάντα σε έναν αναπτυξιακό νόμο -και όχι μόνο, γενικότερα σε κάθε επιδιωκόμενη επένδυση- είναι η αξιοπιστία την οποία πρέπει να εμπνεύσει ο νομοθέτης, πρέπει να εμπνεύσει η Κυβέρνηση, πρέπει να εμπνεύσουν οι διοικητικές και φορολογικές αρχές στον υποψήφιο επενδυτή. </w:t>
      </w:r>
    </w:p>
    <w:p w14:paraId="1CCA2940"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Στο συγκεκριμένο σχέδιο νόμου αυτή την αξιοπιστία, η οποία είναι ζητούμενη και η οποία δεν έχει να κάνει μόνο με το ευρύτερο οικονομικό και πολιτικό πλαίσιο που βιώνουμε αυτή τη στιγμή στη χώρα, αλλά έχει να κάνει και με τα επιμέρους ζητήματα τα οποία τίθενται σε αυτό τον νόμο, δυστυχώς την πλήττετε. Και θέλω να αναφερθώ σε τρία συγκεκριμένα πράγματα. </w:t>
      </w:r>
    </w:p>
    <w:p w14:paraId="1CCA2941"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Το πρώτο είναι ότι η θέσπιση του ενός </w:t>
      </w:r>
      <w:proofErr w:type="spellStart"/>
      <w:r>
        <w:rPr>
          <w:rFonts w:eastAsia="Times New Roman"/>
          <w:szCs w:val="24"/>
        </w:rPr>
        <w:t>αξιολογητή</w:t>
      </w:r>
      <w:proofErr w:type="spellEnd"/>
      <w:r>
        <w:rPr>
          <w:rFonts w:eastAsia="Times New Roman"/>
          <w:szCs w:val="24"/>
        </w:rPr>
        <w:t xml:space="preserve"> με βάση το βεβαρημένο παρελθόν </w:t>
      </w:r>
      <w:proofErr w:type="spellStart"/>
      <w:r>
        <w:rPr>
          <w:rFonts w:eastAsia="Times New Roman"/>
          <w:szCs w:val="24"/>
        </w:rPr>
        <w:t>αναλόγων</w:t>
      </w:r>
      <w:proofErr w:type="spellEnd"/>
      <w:r>
        <w:rPr>
          <w:rFonts w:eastAsia="Times New Roman"/>
          <w:szCs w:val="24"/>
        </w:rPr>
        <w:t xml:space="preserve"> περιπτώσεων, δημιουργεί έναν κίνδυνο, δημιουργεί μια υποψία. Νομίζω, κύριε Υπουργέ, ότι σε αυτό δεν έπρεπε να επιμείνετε, στον έναν </w:t>
      </w:r>
      <w:proofErr w:type="spellStart"/>
      <w:r>
        <w:rPr>
          <w:rFonts w:eastAsia="Times New Roman"/>
          <w:szCs w:val="24"/>
        </w:rPr>
        <w:t>αξιολογητή</w:t>
      </w:r>
      <w:proofErr w:type="spellEnd"/>
      <w:r>
        <w:rPr>
          <w:rFonts w:eastAsia="Times New Roman"/>
          <w:szCs w:val="24"/>
        </w:rPr>
        <w:t xml:space="preserve">. Πολύ σωστά είναι εξωτερικός </w:t>
      </w:r>
      <w:proofErr w:type="spellStart"/>
      <w:r>
        <w:rPr>
          <w:rFonts w:eastAsia="Times New Roman"/>
          <w:szCs w:val="24"/>
        </w:rPr>
        <w:t>αξιολογητής</w:t>
      </w:r>
      <w:proofErr w:type="spellEnd"/>
      <w:r>
        <w:rPr>
          <w:rFonts w:eastAsia="Times New Roman"/>
          <w:szCs w:val="24"/>
        </w:rPr>
        <w:t xml:space="preserve">. Νομίζω ότι πιο γρήγορα θα κινηθούν τα πράγματα. Όμως, μια δικλίδα ασφαλείας στην κρίση αυτού του ενός </w:t>
      </w:r>
      <w:proofErr w:type="spellStart"/>
      <w:r>
        <w:rPr>
          <w:rFonts w:eastAsia="Times New Roman"/>
          <w:szCs w:val="24"/>
        </w:rPr>
        <w:t>αξιολογητή</w:t>
      </w:r>
      <w:proofErr w:type="spellEnd"/>
      <w:r>
        <w:rPr>
          <w:rFonts w:eastAsia="Times New Roman"/>
          <w:szCs w:val="24"/>
        </w:rPr>
        <w:t xml:space="preserve"> με την παρουσία μάλλον ενός εταίρου δίπλα ως συμπαραστάτη ή με κάποια μορφή που θα βρίσκατε εσείς, νομίζω ότι θα ήταν το καταλληλότερο.</w:t>
      </w:r>
    </w:p>
    <w:p w14:paraId="1CCA2942"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Ένα δεύτερο πλήγμα για την αξιοπιστία αυτού του αναπτυξιακού νόμου είναι οι </w:t>
      </w:r>
      <w:proofErr w:type="spellStart"/>
      <w:r>
        <w:rPr>
          <w:rFonts w:eastAsia="Times New Roman"/>
          <w:szCs w:val="24"/>
        </w:rPr>
        <w:t>προαπαιτούμενες</w:t>
      </w:r>
      <w:proofErr w:type="spellEnd"/>
      <w:r>
        <w:rPr>
          <w:rFonts w:eastAsia="Times New Roman"/>
          <w:szCs w:val="24"/>
        </w:rPr>
        <w:t xml:space="preserve"> -τριάντα περίπου- υπουργικές αποφάσεις, οι οποίες απαιτούνται για την εξειδίκευση όλων των ρυθμίσεων και όλων των ζητημάτων, τα οποία μένουν σε εκκρεμότητα. Είναι πολύ μεγάλος ο αριθμός αυτών των υπουργικών αποφάσεων, κύριε Υπουργέ. Και νομίζω ότι στη διάρκεια αυτών των υπουργικών αποφάσεων, των εγκυκλίων, οι οποίες είναι αναγκαίες να εκδοθούν, των κανονιστικών διατάξεων, θα χαθούμε, θα χαθεί χρόνος για την οικονομία, θα χαθεί χρόνος για τους υποψήφιους επενδυτές. </w:t>
      </w:r>
    </w:p>
    <w:p w14:paraId="1CCA2943"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Το σημαντικότερο από όλα, όμως, κύριε Υπουργέ, σε σχέση με την αξιοπιστία την οποία πρέπει να εμπνέει κάθε άρθρο και κάθε λέξη αυτού του νόμου, είναι αυτό που προηγούμενα αναφέρατε σε σχέση με τον τρόπο αποπληρωμής ιδίως των παλιότερων επενδυτικών σχεδίων. Δεν μπορεί να έρχεται μία κυβέρνηση και να νομοθετεί προς το δυσμενέστερο έναν αναπτυξιακό νόμο, ο οποίος προηγήθηκε, με βάση τον οποίο κάποιοι επενδυτές εισήχθησαν, έκαναν αίτηση υπαγωγής και αυτή τη στιγμή να ερχόμαστε με αυτόν τον άδικο τρόπο και να δημιουργούμε ένα δυσμενέστερο καθεστώς γι’ αυτούς. </w:t>
      </w:r>
    </w:p>
    <w:p w14:paraId="1CCA2944"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Νομίζω, κύριε Υπουργέ, ότι το ζήτημα αυτό, των άρθρων 77 και 78, που μόλις θίξατε, με μια μικρή βελτίωσή τους, θα πρέπει να το δείτε υπό το πρίσμα ότι κάθε περίπτωση είναι διαφορετική. Και τι εννοώ; Κάποιοι από αυτούς που έχουν ολοκληρώσει τα επενδυτικά τους σχέδια -και αυτοί πρέπει να είναι μια ξέχωρη κατηγορία σε σχέση με αυτούς που δεν έχουν ολοκληρώσει- ξέρετε πολύ καλύτερα από εμένα ότι έναντι αυτής της υπαγωγής έχουν τραπεζικό δανεισμό. Αυτός ο τραπεζικός δανεισμός, αν πάει άλλα πέντε χρόνια ακόμα, με το επιτόκιο το οποίο ζητούν οι τράπεζες και με την καθυστέρηση η οποία υπήρχε τα προηγούμενα τέσσερα χρόνια, καταλαβαίνετε ότι τελικώς θα υπάρχει μεγάλη ζημία για τους επενδυτές αυτούς. </w:t>
      </w:r>
    </w:p>
    <w:p w14:paraId="1CCA2945"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Νομίζω, λοιπόν, κύριε Υπουργέ, ότι θα πρέπει να γίνει η διάκριση για όσους εξ αυτών έχουν εκχωρήσει το ποσό της επιδότησής τους σε τράπεζες. Μπορεί να γίνει αυτό. Αν θέλετε, ας γίνει και μια κατηγοριοποίηση του ποσού, έτσι ώστε για τους μικροεπενδυτές -για τα μικρά ποσά δηλαδή, τα οφειλόμενα, αυτά για τα οποία κάποιοι δανείστηκαν με επαχθείς όρους και καθώς οι τράπεζες κάθε χρόνο βλέποντας την καθυστέρηση πιέζουν και με επιτόκια μεγαλύτερα από αυτά τα οποία στην αρχή τους έδωσαν- να δοθεί μια λύση. Και η λύση δεν πρέπει απλά να δοθεί, για να μείνουν βιώσιμες κάποιες επιχειρήσεις που απλώς κινδυνεύουν να κλείσουν, αλλά για να αποκατασταθεί η αξιοπιστία, η οποία, πράγματι, είναι αναγκαία σε ένα αναπτυξιακό νομοσχέδιο.</w:t>
      </w:r>
    </w:p>
    <w:p w14:paraId="1CCA2946" w14:textId="77777777" w:rsidR="00C30B9F" w:rsidRDefault="003D4032">
      <w:pPr>
        <w:spacing w:line="600" w:lineRule="auto"/>
        <w:ind w:firstLine="720"/>
        <w:jc w:val="both"/>
        <w:rPr>
          <w:rFonts w:eastAsia="Times New Roman"/>
          <w:szCs w:val="24"/>
        </w:rPr>
      </w:pPr>
      <w:r>
        <w:rPr>
          <w:rFonts w:eastAsia="Times New Roman"/>
          <w:szCs w:val="24"/>
        </w:rPr>
        <w:t xml:space="preserve">Παράκληση, λοιπόν, σε σχέση με αυτούς, που έχουν υπαχθεί στους παλαιότερους νόμους, ιδίως στον νόμο του 2011, να γίνει μια κατηγοριοποίηση ανάλογα με το ποσό της επιχορήγησης και στη συνέχεια να δοθεί προτεραιότητα σε αυτούς, οι οποίοι έχουν εκχωρήσει το ποσό. </w:t>
      </w:r>
    </w:p>
    <w:p w14:paraId="1CCA2947" w14:textId="77777777" w:rsidR="00C30B9F" w:rsidRDefault="003D4032">
      <w:pPr>
        <w:spacing w:line="600" w:lineRule="auto"/>
        <w:ind w:firstLine="720"/>
        <w:jc w:val="both"/>
        <w:rPr>
          <w:rFonts w:eastAsia="Times New Roman"/>
          <w:szCs w:val="24"/>
        </w:rPr>
      </w:pPr>
      <w:r>
        <w:rPr>
          <w:rFonts w:eastAsia="Times New Roman"/>
          <w:szCs w:val="24"/>
        </w:rPr>
        <w:t xml:space="preserve">Εγώ, θα ήθελα να κάνω μια παρατήρηση ακόμα, κύριε Υπουργέ, και παρακαλώ την προσοχή σας, σε σχέση με τις ειδικές κατηγορίες της παραμεθορίου. Αυτό το οποίο εισάγετε σήμερα σε σχέση με την απόσταση των τριάντα χιλιόμετρων από τα σύνορα, που είναι επιλογή σας, είναι δυσμενέστερο από το παλαιότερο καθεστώς. </w:t>
      </w:r>
    </w:p>
    <w:p w14:paraId="1CCA2948" w14:textId="77777777" w:rsidR="00C30B9F" w:rsidRDefault="003D4032">
      <w:pPr>
        <w:spacing w:line="600" w:lineRule="auto"/>
        <w:ind w:firstLine="720"/>
        <w:jc w:val="both"/>
        <w:rPr>
          <w:rFonts w:eastAsia="Times New Roman"/>
          <w:szCs w:val="24"/>
        </w:rPr>
      </w:pPr>
      <w:r>
        <w:rPr>
          <w:rFonts w:eastAsia="Times New Roman"/>
          <w:szCs w:val="24"/>
        </w:rPr>
        <w:t>Ο Νομός Κιλκίς, ο Νομός Πέλλας, ο Νομός Σερρών, ο Νομός Δράμας χαρακτηρίζονταν -ολόκληροι νομοί- ως παραμεθόριοι. Αυτή τη στιγμή, που το μεγάλο ζητούμενο για τα βόρεια σύνορα της χώρας μας είναι να σταματήσουμε την εκροή επιχειρήσεων προς τα Σκόπια και προς τη Βουλγαρία, γιατί να μη δοθεί ένα κίνητρο στις επιχειρήσεις να παραμείνουν και να επενδύσουν σε αυτές τις περιοχές, γιατί να μην υπάρχει ένας μειωμένος φορολογικός συντελεστής; Ας μην είναι με τη μορφή της επιχορήγησης ή ενίσχυσης από την πλευρά του κράτους, αν πράγματι τα κρατικά κονδύλια δεν επαρκούν. Ας είναι όμως με τη μορφή του μειωμένου φορολογικού συντελεστή.</w:t>
      </w:r>
    </w:p>
    <w:p w14:paraId="1CCA2949" w14:textId="77777777" w:rsidR="00C30B9F" w:rsidRDefault="003D4032">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94A" w14:textId="77777777" w:rsidR="00C30B9F" w:rsidRDefault="003D4032">
      <w:pPr>
        <w:spacing w:line="600" w:lineRule="auto"/>
        <w:ind w:firstLine="720"/>
        <w:jc w:val="both"/>
        <w:rPr>
          <w:rFonts w:eastAsia="Times New Roman"/>
          <w:szCs w:val="24"/>
        </w:rPr>
      </w:pPr>
      <w:r>
        <w:rPr>
          <w:rFonts w:eastAsia="Times New Roman"/>
          <w:szCs w:val="24"/>
        </w:rPr>
        <w:t>Τελειώνω αμέσως, κυρία Πρόεδρε.</w:t>
      </w:r>
    </w:p>
    <w:p w14:paraId="1CCA294B" w14:textId="77777777" w:rsidR="00C30B9F" w:rsidRDefault="003D4032">
      <w:pPr>
        <w:spacing w:line="600" w:lineRule="auto"/>
        <w:ind w:firstLine="720"/>
        <w:jc w:val="both"/>
        <w:rPr>
          <w:rFonts w:eastAsia="Times New Roman"/>
          <w:szCs w:val="24"/>
        </w:rPr>
      </w:pPr>
      <w:r>
        <w:rPr>
          <w:rFonts w:eastAsia="Times New Roman"/>
          <w:szCs w:val="24"/>
        </w:rPr>
        <w:t>Έχετε μια υποχρέωση, κύριε Υπουργέ, αυτές τις παραμεθόριες περιοχές, που τις περιορίζετε με το παρόν σχέδιο νόμου, να τις αποκαταστήσετε στη γεωγραφική τους έκταση και να δώσετε επιπλέον κίνητρα, γιατί όλοι μιλάμε για την ανάγκη να σταματήσει αυτή η εκροή των επιχειρήσεων προς τις τρίτες χώρες που βρίσκονται πάνω από τα σύνορά μας, όμως δεν κάνουμε κάτι γι’ αυτό.</w:t>
      </w:r>
    </w:p>
    <w:p w14:paraId="1CCA294C" w14:textId="77777777" w:rsidR="00C30B9F" w:rsidRDefault="003D4032">
      <w:pPr>
        <w:spacing w:line="600" w:lineRule="auto"/>
        <w:ind w:firstLine="720"/>
        <w:jc w:val="both"/>
        <w:rPr>
          <w:rFonts w:eastAsia="Times New Roman"/>
          <w:szCs w:val="24"/>
        </w:rPr>
      </w:pPr>
      <w:r>
        <w:rPr>
          <w:rFonts w:eastAsia="Times New Roman"/>
          <w:szCs w:val="24"/>
        </w:rPr>
        <w:t>Ευχαριστώ πολύ.</w:t>
      </w:r>
    </w:p>
    <w:p w14:paraId="1CCA294D" w14:textId="77777777" w:rsidR="00C30B9F" w:rsidRDefault="003D4032">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1CCA294E"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κύριε Γεωργαντά.</w:t>
      </w:r>
    </w:p>
    <w:p w14:paraId="1CCA294F" w14:textId="77777777" w:rsidR="00C30B9F" w:rsidRDefault="003D4032">
      <w:pPr>
        <w:spacing w:line="600" w:lineRule="auto"/>
        <w:ind w:firstLine="720"/>
        <w:jc w:val="both"/>
        <w:rPr>
          <w:rFonts w:eastAsia="Times New Roman"/>
          <w:b/>
          <w:szCs w:val="24"/>
        </w:rPr>
      </w:pPr>
      <w:r>
        <w:rPr>
          <w:rFonts w:eastAsia="Times New Roman"/>
          <w:szCs w:val="24"/>
        </w:rPr>
        <w:t xml:space="preserve">Κύριε </w:t>
      </w:r>
      <w:proofErr w:type="spellStart"/>
      <w:r>
        <w:rPr>
          <w:rFonts w:eastAsia="Times New Roman"/>
          <w:szCs w:val="24"/>
        </w:rPr>
        <w:t>Μιχαλολιάκο</w:t>
      </w:r>
      <w:proofErr w:type="spellEnd"/>
      <w:r>
        <w:rPr>
          <w:rFonts w:eastAsia="Times New Roman"/>
          <w:szCs w:val="24"/>
        </w:rPr>
        <w:t>, έχετε τον λόγο.</w:t>
      </w:r>
    </w:p>
    <w:p w14:paraId="1CCA2950" w14:textId="77777777" w:rsidR="00C30B9F" w:rsidRDefault="003D4032">
      <w:pPr>
        <w:spacing w:line="600" w:lineRule="auto"/>
        <w:ind w:firstLine="720"/>
        <w:jc w:val="both"/>
        <w:rPr>
          <w:rFonts w:eastAsia="Times New Roman" w:cs="Times New Roman"/>
          <w:szCs w:val="24"/>
        </w:rPr>
      </w:pPr>
      <w:r>
        <w:rPr>
          <w:rFonts w:eastAsia="Times New Roman"/>
          <w:b/>
          <w:szCs w:val="24"/>
        </w:rPr>
        <w:t>ΝΙΚΟΛΑΟΣ ΜΙΧΑΛΟΛΙΑΚΟΣ (</w:t>
      </w:r>
      <w:r>
        <w:rPr>
          <w:rFonts w:eastAsia="Times New Roman" w:cs="Times New Roman"/>
          <w:b/>
          <w:szCs w:val="24"/>
        </w:rPr>
        <w:t xml:space="preserve">Γενικός Γραμματέας του Λαϊκού Συνδέσμου - Χρυσή Αυγή): </w:t>
      </w:r>
      <w:r>
        <w:rPr>
          <w:rFonts w:eastAsia="Times New Roman" w:cs="Times New Roman"/>
          <w:szCs w:val="24"/>
        </w:rPr>
        <w:t xml:space="preserve">Κυρία Πρόεδρε, κυρίες και κύριοι Βουλευτές, ερχόμαστε σήμερα να συζητήσουμε έναν αναπτυξιακό νόμο και ως προς τον χαρακτηρισμό του νόμου θέλω να πω ότι αν μη τι άλλο η Κυβέρνηση ΣΥΡΙΖΑ-ΑΝΕΛ διαθέτει χιούμορ, αφού βλέπει ανάπτυξη σε αυτά τα οποία σχεδιάζει. </w:t>
      </w:r>
    </w:p>
    <w:p w14:paraId="1CCA295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Έξι χρόνια και πλέον ζούμε την πολιτική των μνημονίων και η κατάσταση της οικονομίας πηγαίνει όλο και χειρότερα. Η Κυβέρνηση, επιτέλους, να σταματήσει να επικαλείται την αποτυχία της συγκυβερνήσεως Νέας Δημοκρατίας-ΠΑΣΟΚ και της κυβερνήσεως </w:t>
      </w:r>
      <w:proofErr w:type="spellStart"/>
      <w:r>
        <w:rPr>
          <w:rFonts w:eastAsia="Times New Roman" w:cs="Times New Roman"/>
          <w:szCs w:val="24"/>
        </w:rPr>
        <w:t>Παπαδήμου</w:t>
      </w:r>
      <w:proofErr w:type="spellEnd"/>
      <w:r>
        <w:rPr>
          <w:rFonts w:eastAsia="Times New Roman" w:cs="Times New Roman"/>
          <w:szCs w:val="24"/>
        </w:rPr>
        <w:t xml:space="preserve">, η οποία ασφαλώς και δεν έλυσε το πρόβλημα, έκανε μεγαλύτερη την ανεργία, βύθισε πιο βαθιά στην κρίση την οικονομία της χώρας. Να μην την επικαλείται, λοιπόν, διότι ακολουθεί την ίδια πολιτική, αποτελεί γνήσια συνέχεια, είναι η συνέχεια της πολιτικής των μνημονίων. </w:t>
      </w:r>
    </w:p>
    <w:p w14:paraId="1CCA295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μόνο που άλλαξε είναι ότι από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Σαμαρά, το οποίο υπήρχε μόνο στη φαντασία του, περάσαμε στον αναπτυξιακό νόμο του ΣΥΡΙΖΑ και των ΑΝΕΛ, ο οποίος δήθεν θα φέρει την ανάπτυξη. Αυτά είναι σχέδια επί </w:t>
      </w:r>
      <w:proofErr w:type="spellStart"/>
      <w:r>
        <w:rPr>
          <w:rFonts w:eastAsia="Times New Roman" w:cs="Times New Roman"/>
          <w:szCs w:val="24"/>
        </w:rPr>
        <w:t>χάρτου</w:t>
      </w:r>
      <w:proofErr w:type="spellEnd"/>
      <w:r>
        <w:rPr>
          <w:rFonts w:eastAsia="Times New Roman" w:cs="Times New Roman"/>
          <w:szCs w:val="24"/>
        </w:rPr>
        <w:t>, που δεν έχουν καμμία σχέση με την πραγματική οικονομία.</w:t>
      </w:r>
    </w:p>
    <w:p w14:paraId="1CCA295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Προηγουμένως, όμως, θα ήθελα να αναφερθώ σε ένα θέμα εκτός του νομοσχεδίου και συγκεκριμένα στη δήλωση του Υπουργού Παιδείας κ. Φίλη ότι δεν υπήρξε γενοκτονία των Ποντίων, η οποία προκάλεσε θύελλα αντιδράσεων κυρίως εκ μέρους της Νέας Δημοκρατίας. </w:t>
      </w:r>
    </w:p>
    <w:p w14:paraId="1CCA295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Έχω στα χέρια μου τη δήλωση του συμβούλου του Προέδρου της Νέας Δημοκρατίας, Κυριάκου Μητσοτάκη, στο </w:t>
      </w:r>
      <w:r>
        <w:rPr>
          <w:rFonts w:eastAsia="Times New Roman" w:cs="Times New Roman"/>
          <w:szCs w:val="24"/>
          <w:lang w:val="en-US"/>
        </w:rPr>
        <w:t>Facebook</w:t>
      </w:r>
      <w:r>
        <w:rPr>
          <w:rFonts w:eastAsia="Times New Roman" w:cs="Times New Roman"/>
          <w:szCs w:val="24"/>
        </w:rPr>
        <w:t xml:space="preserve">, κ. Χρήστου </w:t>
      </w:r>
      <w:proofErr w:type="spellStart"/>
      <w:r>
        <w:rPr>
          <w:rFonts w:eastAsia="Times New Roman" w:cs="Times New Roman"/>
          <w:szCs w:val="24"/>
        </w:rPr>
        <w:t>Βαλταδώρου</w:t>
      </w:r>
      <w:proofErr w:type="spellEnd"/>
      <w:r>
        <w:rPr>
          <w:rFonts w:eastAsia="Times New Roman" w:cs="Times New Roman"/>
          <w:szCs w:val="24"/>
        </w:rPr>
        <w:t xml:space="preserve">, δημοσιεύτηκε στις 7 Ιουλίου του 2016 και αφορούσε την ανάγνωση του κορανίου μέσα στον Ιερό Ναό των Ελλήνων, την Αγία Σοφία. Είπε, λοιπόν, ο σύμβουλος του Προέδρου του εθνικά ευαίσθητου –υποτίθεται- κόμματος της Νέας Δημοκρατίας: «Να μη στεναχωρήσω μέρα που είναι με σύννεφα, αλλά το μνημείο της </w:t>
      </w:r>
      <w:proofErr w:type="spellStart"/>
      <w:r>
        <w:rPr>
          <w:rFonts w:eastAsia="Times New Roman" w:cs="Times New Roman"/>
          <w:szCs w:val="24"/>
        </w:rPr>
        <w:t>Αγιάς</w:t>
      </w:r>
      <w:proofErr w:type="spellEnd"/>
      <w:r>
        <w:rPr>
          <w:rFonts w:eastAsia="Times New Roman" w:cs="Times New Roman"/>
          <w:szCs w:val="24"/>
        </w:rPr>
        <w:t xml:space="preserve"> </w:t>
      </w:r>
      <w:proofErr w:type="spellStart"/>
      <w:r>
        <w:rPr>
          <w:rFonts w:eastAsia="Times New Roman" w:cs="Times New Roman"/>
          <w:szCs w:val="24"/>
        </w:rPr>
        <w:t>Σοφιάς</w:t>
      </w:r>
      <w:proofErr w:type="spellEnd"/>
      <w:r>
        <w:rPr>
          <w:rFonts w:eastAsia="Times New Roman" w:cs="Times New Roman"/>
          <w:szCs w:val="24"/>
        </w:rPr>
        <w:t xml:space="preserve"> είναι ισλαμικό εδώ και αιώνες. Με ή χωρίς μαρμαρωμένο βασιλιά, καλότυχος γλίτωσε από τους φόρους». </w:t>
      </w:r>
    </w:p>
    <w:p w14:paraId="1CCA295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Πολύ κακό χιούμορ, κύριοι της Νέας Δημοκρατίας, να παίζετε με τα εθνικά ιδεώδη και την ιστορία αυτού του λαού, αυτού του έθνους με τη χιλιάδων χρόνων ιστορία. </w:t>
      </w:r>
    </w:p>
    <w:p w14:paraId="1CCA295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Επιπλέον, θέλω να καταγγείλω, τόσο την Κυβέρνηση όσο και την Αξιωματική Αντιπολίτευση και όλα τα κόμματα, που βλέπουν την Αγία Σοφία σαν ένα διεθνές ζήτημα και ως μνημείο παγκόσμιας πολιτιστικής κληρονομιάς.</w:t>
      </w:r>
    </w:p>
    <w:p w14:paraId="1CCA295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νομίζω να ενδιαφέρει τους Αυστριακούς ή τους Ισπανούς ή τους Βολιβιανούς η Αγία Σοφία το ίδιο με τους Έλληνες. Έτσι, λοιπόν, ας σταματήσει να εκμεταλλεύεται τον </w:t>
      </w:r>
      <w:proofErr w:type="spellStart"/>
      <w:r>
        <w:rPr>
          <w:rFonts w:eastAsia="Times New Roman" w:cs="Times New Roman"/>
          <w:szCs w:val="24"/>
        </w:rPr>
        <w:t>εθνομηδενισμό</w:t>
      </w:r>
      <w:proofErr w:type="spellEnd"/>
      <w:r>
        <w:rPr>
          <w:rFonts w:eastAsia="Times New Roman" w:cs="Times New Roman"/>
          <w:szCs w:val="24"/>
        </w:rPr>
        <w:t xml:space="preserve"> κάποιων στελεχών του ΣΥΡΙΖΑ η Νέα Δημοκρατία, γιατί η δήλωση αυτή του συμβούλου του Προέδρου κ. Μητσοτάκη, περί μαρμαρωμένου βασιλιά, που ήταν καλότυχος, γιατί δεν πληρώνει φόρους, είναι τουλάχιστον ατυχής, είναι εθνικά επικίνδυνη, είναι μια βλασφημία κατά της ελληνικής ιστορίας. </w:t>
      </w:r>
    </w:p>
    <w:p w14:paraId="1CCA295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Κι, επιτέλους, ο </w:t>
      </w:r>
      <w:proofErr w:type="spellStart"/>
      <w:r>
        <w:rPr>
          <w:rFonts w:eastAsia="Times New Roman" w:cs="Times New Roman"/>
          <w:szCs w:val="24"/>
        </w:rPr>
        <w:t>εθνομηδενισμός</w:t>
      </w:r>
      <w:proofErr w:type="spellEnd"/>
      <w:r>
        <w:rPr>
          <w:rFonts w:eastAsia="Times New Roman" w:cs="Times New Roman"/>
          <w:szCs w:val="24"/>
        </w:rPr>
        <w:t xml:space="preserve"> δεν έχει πρόσημο. Μπορεί να είναι κάλλιστα και μαρξιστικής προελεύσεως αλλά και νεοφιλελεύθερος, όπως είδαμε επί του προκειμένου για να θυμηθούμε και τη δήλωση του άλλου στενού συνεργάτη του κ. Κυριάκου Μητσοτάκη ότι το θέμα του Μακεδονικού είναι μια μπούρδα. </w:t>
      </w:r>
    </w:p>
    <w:p w14:paraId="1CCA295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Αναπτυξιακός νόμος σημαίνει κατ’ ανάγκη και ανάπτυξη; Όχι, βέβαια. Και μιας κι ένας από τους στόχους του αναπτυξιακού νόμου είναι η καταπολέμηση της ανεργίας -η οποία στην πατρίδα μας έχει πάρει εφιαλτικές διαστάσεις, ξεπερνά το 25%, στους δε νέους έχει ξεπεράσει το 52%- να αναφέρω ότι επιτέλους υπάρχουν νέες θέσεις εργασίας. Εξήγγειλε η Κυβέρνηση νέες θέσεις εργασίας. Πέντε χιλιάδες. Ξέρετε γιατί; Για προσωπικό φυλάξεως και επιτηρήσεως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Αυτή είναι η παραγωγική διαδικασία, την οποία ακολουθεί η Κυβέρνηση ΣΥΡΙΖΑ-ΑΝΕΛ. Η δημιουργία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σε όλη την Ελλάδα και η πρόσληψη πέντε χιλιάδων εργαζομένων σε αυτά! </w:t>
      </w:r>
    </w:p>
    <w:p w14:paraId="1CCA295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Σχετικά με αυτό ήρθε και μια εγκύκλιος του ΙΚΑ πρόσφατα, η οποία δίνει το δικαίωμα σε όσους βρίσκονται παράνομα στην πατρίδα μας, χωρίς άδεια παραμονής, να πληρώσουν στο ΙΚΑ πενήντα μεροκάματα του προηγούμενου οικονομικού έτους, ανειδίκευτου εργάτη, ένα ποσό πολύ μικρό κι έτσι να αποκτήσουν άδεια παραμονής, πηγαίνοντας με τα διαβατήρια τους, ακόμα κι αν αυτά έχουν λήξει. </w:t>
      </w:r>
    </w:p>
    <w:p w14:paraId="1CCA295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λεγόμενο από εσάς προσφυγικό ζήτημα, που για εμάς είναι </w:t>
      </w:r>
      <w:proofErr w:type="spellStart"/>
      <w:r>
        <w:rPr>
          <w:rFonts w:eastAsia="Times New Roman" w:cs="Times New Roman"/>
          <w:szCs w:val="24"/>
        </w:rPr>
        <w:t>λαθρομεταναστευτικό</w:t>
      </w:r>
      <w:proofErr w:type="spellEnd"/>
      <w:r>
        <w:rPr>
          <w:rFonts w:eastAsia="Times New Roman" w:cs="Times New Roman"/>
          <w:szCs w:val="24"/>
        </w:rPr>
        <w:t xml:space="preserve">, παίρνει συνεχώς εφιαλτικές διαστάσεις. Κι αν σπάσει η συμφωνία με την Τουρκία, συμφωνία η οποία δεν εφαρμόστηκε ποτέ, θα πάρει ακόμα μεγαλύτερες διαστάσεις. Και αντί αυτό να το εκμεταλλευτεί η Κυβέρνηση, το δέχεται. Δέχεται τις εντολές από τις Βρυξέλλες κι από τα παγκόσμια αφεντικά, χωρίς να αντιδρά. </w:t>
      </w:r>
    </w:p>
    <w:p w14:paraId="1CCA295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Θριαμβολογήσατε για την εκχώρηση και τις τελικές υπογραφές του ξεπουλήματος του Ελληνικού με 92 ευρώ το τετραγωνικό, μια περιοχή παραθαλάσσια στο πιο εκλεκτό σημείο της Αττικής, την οποία ξεπουλάτε στην κυριολεξία. </w:t>
      </w:r>
    </w:p>
    <w:p w14:paraId="1CCA295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Θυμίζω ότι για το Ελληνικό είχε αποφανθεί το 2010 το Συμβούλιο της Επικρατείας ότι είναι αεροδρόμιο και πρέπει να παραμείνει αεροδρόμιο και αργότερα το 2015 έβγαλε νέα απόφαση με την οποία είπε ότι είναι χωράφια. Δεν υπήρχε αεροδρόμιο, ήταν στη φαντασία του ελληνικού λαού το Ελληνικό σαν αεροδρόμιο!</w:t>
      </w:r>
    </w:p>
    <w:p w14:paraId="1CCA295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3A47E0">
        <w:rPr>
          <w:rFonts w:eastAsia="Times New Roman" w:cs="Times New Roman"/>
          <w:b/>
          <w:szCs w:val="24"/>
        </w:rPr>
        <w:t>ΔΗΜΗΤΡΙΟΣ ΚΡΕΜΑΣΤΙΝΟΣ</w:t>
      </w:r>
      <w:r>
        <w:rPr>
          <w:rFonts w:eastAsia="Times New Roman" w:cs="Times New Roman"/>
          <w:szCs w:val="24"/>
        </w:rPr>
        <w:t>)</w:t>
      </w:r>
    </w:p>
    <w:p w14:paraId="1CCA295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Έτσι, με μια αποικιοκρατική συμφωνία, την οποία έχουν υπογράψει οι προηγούμενες κυβερνήσεις, αλλά εσείς δεν καταγγέλλετε και την συνεχίζετε, απαγορεύεται να υπάρχει δεύτερο αεροδρόμιο μέσα στην πόλη, μέσα σε μια πόλη που ο πληθυσμός της ξεπερνάει τα τέσσερα και πλησιάζει τα πέντε εκατομμύρια, την ίδια στιγμή που στις περισσότερες πόλεις και πρωτεύουσες της Ευρώπης υπάρχουν δύο, τρία και τέσσερα αεροδρόμια. Η αποικιοκρατική πολιτική συνεχίζεται. </w:t>
      </w:r>
    </w:p>
    <w:p w14:paraId="1CCA296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ερχόμαστε τώρα στο φορολογικό, σε σχέση με το αναπτυξιακό και στην πρόβλεψη την οποία έχει, να υπάρξει εύνοια, σταθερό φορολογικό καθεστώς και επιχορηγήσεις για επενδύσεις, οι οποίες θα ξεπερνούν τα 20 εκατομμύρια ευρώ. Πραγματικά είναι ταξική η πολιτική σας. Φροντίζετε να έχουν φορολογική εύνοια αυτοί οι οποίοι θα επενδύσουν 20 εκατομμύρια ευρώ και άνω. Είναι προλετάριοι, όπως φαίνεται. Οι προλετάριοι των 20 εκατομμυρίων ευρώ, λοιπόν, θα ευνοηθούν. </w:t>
      </w:r>
    </w:p>
    <w:p w14:paraId="1CCA2961" w14:textId="77777777" w:rsidR="00C30B9F" w:rsidRDefault="003D4032">
      <w:pPr>
        <w:spacing w:line="600" w:lineRule="auto"/>
        <w:ind w:firstLine="720"/>
        <w:jc w:val="both"/>
        <w:rPr>
          <w:rFonts w:eastAsia="Times New Roman"/>
          <w:szCs w:val="24"/>
        </w:rPr>
      </w:pPr>
      <w:r>
        <w:rPr>
          <w:rFonts w:eastAsia="Times New Roman"/>
          <w:szCs w:val="24"/>
        </w:rPr>
        <w:t xml:space="preserve">Αντίθετα, οι άλλες επιχειρήσεις θα υποστούν το σκληρό φορολογικό σύστημα, το οποίο επιβάλατε με το πολυνομοσχέδιο που ψηφίσαμε πριν από λίγες μέρες και το οποίο κατ’ </w:t>
      </w:r>
      <w:proofErr w:type="spellStart"/>
      <w:r>
        <w:rPr>
          <w:rFonts w:eastAsia="Times New Roman"/>
          <w:szCs w:val="24"/>
        </w:rPr>
        <w:t>ουσίαν</w:t>
      </w:r>
      <w:proofErr w:type="spellEnd"/>
      <w:r>
        <w:rPr>
          <w:rFonts w:eastAsia="Times New Roman"/>
          <w:szCs w:val="24"/>
        </w:rPr>
        <w:t xml:space="preserve"> έχει υπερψηφίσει και η Νέα Δημοκρατία και το ΠΑΣΟΚ και το Ποτάμι, ψηφίζοντας «ναι» στο μνημόνιο του ΣΥΡΙΖΑ, στις 14 Αυγούστου του 2015. </w:t>
      </w:r>
    </w:p>
    <w:p w14:paraId="1CCA2962" w14:textId="77777777" w:rsidR="00C30B9F" w:rsidRDefault="003D4032">
      <w:pPr>
        <w:spacing w:line="600" w:lineRule="auto"/>
        <w:ind w:firstLine="720"/>
        <w:jc w:val="both"/>
        <w:rPr>
          <w:rFonts w:eastAsia="Times New Roman"/>
          <w:szCs w:val="24"/>
        </w:rPr>
      </w:pPr>
      <w:r>
        <w:rPr>
          <w:rFonts w:eastAsia="Times New Roman"/>
          <w:szCs w:val="24"/>
        </w:rPr>
        <w:t xml:space="preserve">Αντίθετα, υπήρξε ένα «όχι» ξεκάθαρο, ένα «όχι» εθνικό, πατριωτικό, ένα «όχι» στα μνημόνια και της Νέας Δημοκρατίας και του ΠΑΣΟΚ και του ΣΥΡΙΖΑ. Και το «όχι» αυτό ήταν το «όχι» το εθνικιστικό, της Χρυσής Αυγής. </w:t>
      </w:r>
    </w:p>
    <w:p w14:paraId="1CCA2963"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1CCA2964" w14:textId="77777777" w:rsidR="00C30B9F" w:rsidRDefault="003D4032">
      <w:pPr>
        <w:spacing w:line="600" w:lineRule="auto"/>
        <w:ind w:firstLine="720"/>
        <w:jc w:val="both"/>
        <w:rPr>
          <w:rFonts w:eastAsia="Times New Roman"/>
          <w:szCs w:val="24"/>
        </w:rPr>
      </w:pPr>
      <w:r>
        <w:rPr>
          <w:rFonts w:eastAsia="Times New Roman"/>
          <w:szCs w:val="24"/>
        </w:rPr>
        <w:t xml:space="preserve">Έχει σημασία να τονιστεί ότι η επιχορήγηση αυτή, η οποία θα ευνοήσει τις επενδύσεις άνω των 20 εκατομμυρίων ευρώ, συνίσταται στη δωρεάν παροχή από το δημόσιο χρηματικού ποσού για την κάλυψη τμήματος των </w:t>
      </w:r>
      <w:proofErr w:type="spellStart"/>
      <w:r>
        <w:rPr>
          <w:rFonts w:eastAsia="Times New Roman"/>
          <w:szCs w:val="24"/>
        </w:rPr>
        <w:t>επιλεξίμων</w:t>
      </w:r>
      <w:proofErr w:type="spellEnd"/>
      <w:r>
        <w:rPr>
          <w:rFonts w:eastAsia="Times New Roman"/>
          <w:szCs w:val="24"/>
        </w:rPr>
        <w:t xml:space="preserve"> δαπανών του επενδυτικού σχεδίου.</w:t>
      </w:r>
    </w:p>
    <w:p w14:paraId="1CCA2965" w14:textId="77777777" w:rsidR="00C30B9F" w:rsidRDefault="003D4032">
      <w:pPr>
        <w:spacing w:line="600" w:lineRule="auto"/>
        <w:ind w:firstLine="720"/>
        <w:jc w:val="both"/>
        <w:rPr>
          <w:rFonts w:eastAsia="Times New Roman"/>
          <w:szCs w:val="24"/>
        </w:rPr>
      </w:pPr>
      <w:r>
        <w:rPr>
          <w:rFonts w:eastAsia="Times New Roman"/>
          <w:szCs w:val="24"/>
        </w:rPr>
        <w:t xml:space="preserve">Επίσης, υπάρχει υπόσχεση για σταθεροποίηση του συντελεστή φορολογίας εισοδήματος για δώδεκα έτη, αλλά και χρηματοδότηση του επιχειρηματικού κινδύνου, μέσω ταμείου συμμετοχών. Δηλαδή, όχι μόνο επιχορηγείτε αυτές τις επενδύσεις –που σίγουρα δεν θα κάνουν Έλληνες, αλλά ξένα κοράκια, τα οποία θα έρθουν να λεηλατήσουν την πατρίδα μας- αλλά τους εξασφαλίζετε κι από μελλοντικούς επιχειρηματικούς κίνδυνους. Αν, δηλαδή, έρθουν εδώ κάποιοι αεριτζήδες και επενδύσουν, τότε δεν θα έχουν κανένα οικονομικό πρόβλημα, αφού θα καλύπτονται οι πιθανές ζημίες τους. </w:t>
      </w:r>
    </w:p>
    <w:p w14:paraId="1CCA2966" w14:textId="77777777" w:rsidR="00C30B9F" w:rsidRDefault="003D4032">
      <w:pPr>
        <w:spacing w:line="600" w:lineRule="auto"/>
        <w:ind w:firstLine="720"/>
        <w:jc w:val="both"/>
        <w:rPr>
          <w:rFonts w:eastAsia="Times New Roman"/>
          <w:szCs w:val="24"/>
        </w:rPr>
      </w:pPr>
      <w:r>
        <w:rPr>
          <w:rFonts w:eastAsia="Times New Roman"/>
          <w:szCs w:val="24"/>
        </w:rPr>
        <w:t>Ο αποκλεισμός από τις ενισχύσεις με τον νόμο τον οποίο, όπως επαναλαμβάνω, με χιούμορ αποκαλείτε «αναπτυξιακό», αποκλείει τις επιχειρήσεις, οι οποίες δεν εμφάνισαν κέρδη σε καμμία χρήση κατά την τελευταία εξαετία. Μόνο τους πρώτους μήνες του 2016 έκλεισαν δεκάδες χιλιάδες επιχειρήσεις και, παρ’ όλα αυτά, υπάρχουν κάποιοι οι οποίοι κρατούν τις δουλειές τους, κρατούν τους εργαζομένους τους και προσπαθούν να εξασφαλίσουν το ψωμί τους.</w:t>
      </w:r>
    </w:p>
    <w:p w14:paraId="1CCA2967" w14:textId="77777777" w:rsidR="00C30B9F" w:rsidRDefault="003D4032">
      <w:pPr>
        <w:spacing w:line="600" w:lineRule="auto"/>
        <w:ind w:firstLine="720"/>
        <w:jc w:val="both"/>
        <w:rPr>
          <w:rFonts w:eastAsia="Times New Roman"/>
          <w:szCs w:val="24"/>
        </w:rPr>
      </w:pPr>
      <w:r>
        <w:rPr>
          <w:rFonts w:eastAsia="Times New Roman"/>
          <w:szCs w:val="24"/>
        </w:rPr>
        <w:t xml:space="preserve">Τι κάνετε εσείς σε αυτούς που αντέξανε αυτά τα έξι χρόνια της κρίσεως, αυτά τα έξι χρόνια της υφέσεως; Τους αποκλείετε από την οποιαδήποτε ενίσχυση, μέσω του λεγόμενου αναπτυξιακού νόμου. Δηλαδή, στην πραγματικότητα, τους οδηγείτε στη χρεοκοπία και στο κλείσιμο.  </w:t>
      </w:r>
    </w:p>
    <w:p w14:paraId="1CCA2968" w14:textId="77777777" w:rsidR="00C30B9F" w:rsidRDefault="003D4032">
      <w:pPr>
        <w:spacing w:line="600" w:lineRule="auto"/>
        <w:ind w:firstLine="720"/>
        <w:jc w:val="both"/>
        <w:rPr>
          <w:rFonts w:eastAsia="Times New Roman"/>
          <w:szCs w:val="24"/>
        </w:rPr>
      </w:pPr>
      <w:r>
        <w:rPr>
          <w:rFonts w:eastAsia="Times New Roman"/>
          <w:szCs w:val="24"/>
        </w:rPr>
        <w:t xml:space="preserve">Συγκεκριμένα, στον αναπτυξιακό νόμο, στο άρθρο 67, γίνεται λόγος για το κίνητρο της </w:t>
      </w:r>
      <w:proofErr w:type="spellStart"/>
      <w:r>
        <w:rPr>
          <w:rFonts w:eastAsia="Times New Roman"/>
          <w:szCs w:val="24"/>
        </w:rPr>
        <w:t>σταθερότητος</w:t>
      </w:r>
      <w:proofErr w:type="spellEnd"/>
      <w:r>
        <w:rPr>
          <w:rFonts w:eastAsia="Times New Roman"/>
          <w:szCs w:val="24"/>
        </w:rPr>
        <w:t xml:space="preserve"> του φορολογικού πλαισίου μόνο για επενδύσεις άνω των 20 εκατομμυρίων ευρώ, όπως είπα και προηγουμένως. Υπάρχει, όμως, και θα έπρεπε να μετρηθεί κι ένα άλλο μέγεθος, η δημιουργία νέων θέσεων εργασίας και πάνω σε αυτό να δώσετε βάρος και να προσπαθήσετε να πριμοδοτήσετε, αν θέλετε, με ακόμη μικρότερο φορολογικό συντελεστή τις επιχειρήσεις εκείνες, οι οποίες θα απασχολήσουν περισσότερους Έλληνες. </w:t>
      </w:r>
    </w:p>
    <w:p w14:paraId="1CCA2969" w14:textId="77777777" w:rsidR="00C30B9F" w:rsidRDefault="003D4032">
      <w:pPr>
        <w:spacing w:line="600" w:lineRule="auto"/>
        <w:ind w:firstLine="720"/>
        <w:jc w:val="both"/>
        <w:rPr>
          <w:rFonts w:eastAsia="Times New Roman"/>
          <w:szCs w:val="24"/>
        </w:rPr>
      </w:pPr>
      <w:r>
        <w:rPr>
          <w:rFonts w:eastAsia="Times New Roman"/>
          <w:szCs w:val="24"/>
        </w:rPr>
        <w:t xml:space="preserve">Είναι λύση οι επιχειρήσεις, που άντεξαν επί έξι χρόνια με ζημίες, να κλείσουν; Ασφαλώς και όχι. Αντίθετα, έπρεπε να τύχουν της φροντίδας και της μέριμνας του κράτους. </w:t>
      </w:r>
    </w:p>
    <w:p w14:paraId="1CCA296A" w14:textId="77777777" w:rsidR="00C30B9F" w:rsidRDefault="003D4032">
      <w:pPr>
        <w:spacing w:line="600" w:lineRule="auto"/>
        <w:ind w:firstLine="720"/>
        <w:jc w:val="both"/>
        <w:rPr>
          <w:rFonts w:eastAsia="Times New Roman"/>
          <w:szCs w:val="24"/>
        </w:rPr>
      </w:pPr>
      <w:r>
        <w:rPr>
          <w:rFonts w:eastAsia="Times New Roman"/>
          <w:szCs w:val="24"/>
        </w:rPr>
        <w:t xml:space="preserve">Και, επιτέλους, εάν θέλετε να κλείσετε κάποια «επιχείρηση», κλείστε τον δημόσιο τομέα. Οι μισθοί και οι συντάξεις στον δημόσιο τομέα κοστίζουν 46 δισεκατομμύρια. Κι αν κάποια επιχείρηση είναι ζημιογόνος σε αυτή τη χώρα, είναι ο δημόσιος τομέας. Αλλά είναι, όμως, η κομματική σας πελατεία και είναι και η κομματική πελατεία στο μέλλον -από τη στιγμή που έρχεται πρώτη στις δημοσκοπήσεις- και της Νέας Δημοκρατίας. Γι’ αυτό, όλα αυτά που έλεγαν περί απολύσεων δημοσίων υπαλλήλων κ.λπ., τα έχουν διαγράψει πλέον από την προεκλογική τους ατζέντα.  </w:t>
      </w:r>
    </w:p>
    <w:p w14:paraId="1CCA296B" w14:textId="77777777" w:rsidR="00C30B9F" w:rsidRDefault="003D4032">
      <w:pPr>
        <w:spacing w:line="600" w:lineRule="auto"/>
        <w:ind w:firstLine="720"/>
        <w:jc w:val="both"/>
        <w:rPr>
          <w:rFonts w:eastAsia="Times New Roman"/>
          <w:szCs w:val="24"/>
        </w:rPr>
      </w:pPr>
      <w:r>
        <w:rPr>
          <w:rFonts w:eastAsia="Times New Roman"/>
          <w:szCs w:val="24"/>
        </w:rPr>
        <w:t xml:space="preserve">Είναι πολύ σημαντικό ότι μέσα στον αναπτυξιακό νόμο αποκλείετε την ενίσχυση της χαλυβουργίας και των ναυπηγείων. Μάλιστα, για τα ναυπηγεία καταθέσατε και σχετική τροπολογία. Είναι, πραγματικά, τραγικό σε μία χώρα η οποία, εις ό,τι αφορά την πλοιοκτησία, είναι δεύτερη σε ολόκληρο τον κόσμο, να μη γίνεται προσπάθεια να ενισχυθεί η </w:t>
      </w:r>
      <w:proofErr w:type="spellStart"/>
      <w:r>
        <w:rPr>
          <w:rFonts w:eastAsia="Times New Roman"/>
          <w:szCs w:val="24"/>
        </w:rPr>
        <w:t>ναυπηγική</w:t>
      </w:r>
      <w:proofErr w:type="spellEnd"/>
      <w:r>
        <w:rPr>
          <w:rFonts w:eastAsia="Times New Roman"/>
          <w:szCs w:val="24"/>
        </w:rPr>
        <w:t xml:space="preserve"> βιομηχανία.  </w:t>
      </w:r>
    </w:p>
    <w:p w14:paraId="1CCA296C" w14:textId="77777777" w:rsidR="00C30B9F" w:rsidRDefault="003D4032">
      <w:pPr>
        <w:spacing w:line="600" w:lineRule="auto"/>
        <w:ind w:firstLine="720"/>
        <w:jc w:val="both"/>
        <w:rPr>
          <w:rFonts w:eastAsia="Times New Roman"/>
          <w:szCs w:val="24"/>
        </w:rPr>
      </w:pPr>
      <w:r>
        <w:rPr>
          <w:rFonts w:eastAsia="Times New Roman"/>
          <w:szCs w:val="24"/>
        </w:rPr>
        <w:t xml:space="preserve">Είναι, επίσης, τραγικό ότι δεν υπάρχει καμμία μέριμνα στο να δοθούν κίνητρα σε αυτούς οι οποίοι έχουν τα πλοία να προσλάβουν Έλληνες σαν προσωπικό.              </w:t>
      </w:r>
    </w:p>
    <w:p w14:paraId="1CCA296D"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Κάποτε οι Έλληνες ναυτικοί έφταναν τις διακόσιες χιλιάδες και έπαιρναν χρήμα σε συνάλλαγμα, το οποίο επέστρεφε στην πατρίδα και υπήρχε πραγματικά μια άνοδος της εθνικής οικονομίας. Σήμερα, με όλους αυτούς τους νόμους, οι ναυτικοί μας έχουν περιοριστεί σε είκοσι-τριάντα χιλιάδες το πολύ και αφορούν μονάχα πλοιάρχους και πρώτους μηχανικούς κυρίως. Και, δυστυχώς, η ελληνική ναυτοσύνη έχει πεθάνει. Γιατί η ελληνική ναυτοσύνη δεν είναι οι πλοιοκτήτες. Είναι οι Έλληνες ναυτικοί, οι οποίοι έχουν παραμεριστεί.</w:t>
      </w:r>
    </w:p>
    <w:p w14:paraId="1CCA296E"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Η εξαίρεση από τον αναπτυξιακό νόμο, τόσο της χαλυβουργίας όσο και άλλων πολύ σημαντικών κλάδων της βιομηχανίας, δείχνει και την πρόθεση της Κυβερνήσεως για το πώς βλέπει την ανάπτυξη και πώς βλέπει την οικονομία. Την βλέπει σαν μια υπόθεση μιας μεταπρατικής οικονομίας χωρίς βάσεις και αυτό έρχεται εντελώς αντίθετα με τη φιλοσοφία που έχει για την οικονομία το εθνικιστικό κόμμα, η Χρυσή Αυγή.</w:t>
      </w:r>
    </w:p>
    <w:p w14:paraId="1CCA296F"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Επίσης, εις ό,τι αφορά τους αγρότες, θα πρέπει να υπάρξει ειδική έγκριση για επενδυτικά σχέδια από μία σειρά Υπουργών, από τον Υπουργό Οικονομίας, Ανάπτυξης και Τουρισμού και τον Υπουργό Αγροτικής Ανάπτυξης και Τροφίμων. Πώς μπορούμε, λοιπόν, να μιλούμε για αναπτυξιακή προοπτική ενός υποτιθέμενου κυρίαρχου κράτους, όταν στο άρθρο 3 του συγκεκριμένου νόμου προβλέπεται ότι το εφαρμοστέο δίκαιο θα είναι αυτό της Ευρωπαϊκής Ένωσης και η υπαγωγή άλλων επενδυτικών σχεδίων θα γίνεται μόνο κατόπιν εγκρίσεως της Ευρωπαϊκής Επιτροπής; Ό,τι πουν οι δανειστές, λοιπόν, οι οποίοι όλα αυτά τα έξι χρόνια μάς έχουν οδηγήσει κυριολεκτικά στον γκρεμό.</w:t>
      </w:r>
    </w:p>
    <w:p w14:paraId="1CCA2970"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Γίνεται να έχουμε ανάπτυξη μέσα στην Ευρωζώνη με αυτή την Κοινή Αγροτική Πολιτική, την ΚΑΠ ή με την </w:t>
      </w:r>
      <w:r>
        <w:rPr>
          <w:rFonts w:eastAsia="Times New Roman"/>
          <w:szCs w:val="24"/>
          <w:lang w:val="en-US"/>
        </w:rPr>
        <w:t>GATT</w:t>
      </w:r>
      <w:r>
        <w:rPr>
          <w:rFonts w:eastAsia="Times New Roman"/>
          <w:szCs w:val="24"/>
        </w:rPr>
        <w:t>, τη συμφωνία περί απελευθερώσεως του παγκοσμίου εμπορίου κ.λπ.; Όπως φαίνεται, δεν γίνεται. Η χώρα, όμως, πρέπει να αναπτυχθεί. Και, επιτέλους, να σταματήσει η κινδυνολογία ότι η Ελλάδα θα καταστραφεί εάν βγει από την ζώνη του ευρώ. Θα υποστεί μεγαλύτερη ζημία όλη η ζώνη του ευρώ, πολύ μεγαλύτερη από το ελληνικό χρέος, το οποίο πρέπει να καταγγελθεί.</w:t>
      </w:r>
    </w:p>
    <w:p w14:paraId="1CCA2971"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Θα ήθελα τώρα να αναφερθώ στη δήλωση του κ. </w:t>
      </w:r>
      <w:proofErr w:type="spellStart"/>
      <w:r>
        <w:rPr>
          <w:rFonts w:eastAsia="Times New Roman"/>
          <w:szCs w:val="24"/>
        </w:rPr>
        <w:t>Κατρούγκαλου</w:t>
      </w:r>
      <w:proofErr w:type="spellEnd"/>
      <w:r>
        <w:rPr>
          <w:rFonts w:eastAsia="Times New Roman"/>
          <w:szCs w:val="24"/>
        </w:rPr>
        <w:t xml:space="preserve"> περί </w:t>
      </w:r>
      <w:proofErr w:type="spellStart"/>
      <w:r>
        <w:rPr>
          <w:rFonts w:eastAsia="Times New Roman"/>
          <w:szCs w:val="24"/>
        </w:rPr>
        <w:t>αντισυγκεντρώσεων</w:t>
      </w:r>
      <w:proofErr w:type="spellEnd"/>
      <w:r>
        <w:rPr>
          <w:rFonts w:eastAsia="Times New Roman"/>
          <w:szCs w:val="24"/>
        </w:rPr>
        <w:t xml:space="preserve"> και να πληροφορήσω το Σώμα ότι την Κυριακή στην Καλαμάτα είχαμε συγκέντρωση και υπήρχε </w:t>
      </w:r>
      <w:proofErr w:type="spellStart"/>
      <w:r>
        <w:rPr>
          <w:rFonts w:eastAsia="Times New Roman"/>
          <w:szCs w:val="24"/>
        </w:rPr>
        <w:t>αντισυγκέντρωση</w:t>
      </w:r>
      <w:proofErr w:type="spellEnd"/>
      <w:r>
        <w:rPr>
          <w:rFonts w:eastAsia="Times New Roman"/>
          <w:szCs w:val="24"/>
        </w:rPr>
        <w:t xml:space="preserve"> προαναγγελθείσα τρεις, τέσσερις μέρες πριν, την οποία επέτρεψε η Κυβέρνηση και η Αστυνομία. Γι’ αυτό, λοιπόν, και το βρίσκω εξόχως υποκριτικό.</w:t>
      </w:r>
    </w:p>
    <w:p w14:paraId="1CCA2972"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Μέγα θέμα, επίσης, των ημερών η συγκέντρωση, που πρόκειται να πραγματοποιηθεί στο Σύνταγμα με το σύνθημα «Παραιτηθείτε». Κύριοι της Νέας Δημοκρατίας, σε εσάς απευθύνεται. Παραιτηθείτε, για να γίνουν εκλογές. Έχετε Βουλευτές σε όλες τις μεγάλες εκλογικές περιφέρειες της χώρας. Εάν πραγματικά θέλετε εκλογές και δεν υποκρίνεστε, τότε παραιτηθείτε για να προκληθούν εκλογές και να φανεί ότι είναι πρώτη η Νέα Δημοκρατία.</w:t>
      </w:r>
    </w:p>
    <w:p w14:paraId="1CCA2973"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Είναι φανερό. Ο ΣΥΡΙΖΑ έχει χάσει τη λαϊκή εντολή, όχι μέσα στο Κοινοβούλιο αλλά στη συνείδηση του λαού. Και από την άλλη πλευρά, όμως, η Νέα Δημοκρατία δεν μπορεί να έχει την απαραίτητη πλειοψηφία. Κάντε αυτό που κατ’ </w:t>
      </w:r>
      <w:proofErr w:type="spellStart"/>
      <w:r>
        <w:rPr>
          <w:rFonts w:eastAsia="Times New Roman"/>
          <w:szCs w:val="24"/>
        </w:rPr>
        <w:t>ουσίαν</w:t>
      </w:r>
      <w:proofErr w:type="spellEnd"/>
      <w:r>
        <w:rPr>
          <w:rFonts w:eastAsia="Times New Roman"/>
          <w:szCs w:val="24"/>
        </w:rPr>
        <w:t xml:space="preserve"> συμβαίνει. Συνεργαστείτε για την πολιτική των μνημονίων, την οποία ίδια υπηρετείτε.</w:t>
      </w:r>
    </w:p>
    <w:p w14:paraId="1CCA2974"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Και εις ό,τι αφορά τη σημερινή συγκέντρωση, βρίσκω υποκριτικό εκ μέρους του ΣΥΡΙΖΑ να αντιδρά, τη στιγμή που είχαμε τις μεγάλες συγκεντρώσεις κατά του μνημονίου και κάποια επιφανή στελέχη του ΣΥΡΙΖΑ έλεγαν ότι θα μετατρέψουν την πλατεία Συντάγματος σε πλατεία </w:t>
      </w:r>
      <w:proofErr w:type="spellStart"/>
      <w:r>
        <w:rPr>
          <w:rFonts w:eastAsia="Times New Roman"/>
          <w:szCs w:val="24"/>
        </w:rPr>
        <w:t>Ταχρίρ</w:t>
      </w:r>
      <w:proofErr w:type="spellEnd"/>
      <w:r>
        <w:rPr>
          <w:rFonts w:eastAsia="Times New Roman"/>
          <w:szCs w:val="24"/>
        </w:rPr>
        <w:t>, έστηναν κρεμάλες στην πλατεία Συντάγματος κ.λπ.. Ό,τι είναι εναντίον σας, σας ενοχλεί.</w:t>
      </w:r>
    </w:p>
    <w:p w14:paraId="1CCA2975"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Κύριοι, είναι σαφές ότι δεν πρόκειται να οδηγήσει πουθενά ούτε ο αναπτυξιακός νόμος. Η χώρα βαδίζει προς την οικονομική καταστροφή. Η Χρυσή Αυγή θα είναι εδώ για να λέει «όχι» στους νόμους σας, να λέει «όχι» στην πολιτική των μνημονίων. Η Χρυσή Αυγή είναι η εθνική αντιπολίτευση μέσα σε αυτή την Αίθουσα.</w:t>
      </w:r>
    </w:p>
    <w:p w14:paraId="1CCA2976"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Σας ευχαριστώ.</w:t>
      </w:r>
    </w:p>
    <w:p w14:paraId="1CCA2977" w14:textId="77777777" w:rsidR="00C30B9F" w:rsidRDefault="003D4032">
      <w:pPr>
        <w:tabs>
          <w:tab w:val="left" w:pos="3695"/>
        </w:tabs>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1CCA2978" w14:textId="77777777" w:rsidR="00C30B9F" w:rsidRDefault="003D4032">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1CCA2979" w14:textId="77777777" w:rsidR="00C30B9F" w:rsidRDefault="003D4032">
      <w:pPr>
        <w:tabs>
          <w:tab w:val="left" w:pos="3695"/>
        </w:tabs>
        <w:spacing w:line="600" w:lineRule="auto"/>
        <w:ind w:firstLine="720"/>
        <w:jc w:val="both"/>
        <w:rPr>
          <w:rFonts w:eastAsia="Times New Roman"/>
          <w:sz w:val="28"/>
          <w:szCs w:val="24"/>
        </w:rPr>
      </w:pPr>
      <w:r>
        <w:rPr>
          <w:rFonts w:eastAsia="Times New Roman"/>
          <w:szCs w:val="24"/>
        </w:rPr>
        <w:t xml:space="preserve">Τον λόγο έχει από τον ΣΥΡΙΖΑ ο κ. </w:t>
      </w:r>
      <w:proofErr w:type="spellStart"/>
      <w:r>
        <w:rPr>
          <w:rFonts w:eastAsia="Times New Roman"/>
          <w:szCs w:val="24"/>
        </w:rPr>
        <w:t>Σέλτσας</w:t>
      </w:r>
      <w:proofErr w:type="spellEnd"/>
      <w:r>
        <w:rPr>
          <w:rFonts w:eastAsia="Times New Roman"/>
          <w:szCs w:val="24"/>
        </w:rPr>
        <w:t xml:space="preserve"> για πέντε λεπτά.</w:t>
      </w:r>
      <w:r>
        <w:rPr>
          <w:rFonts w:eastAsia="Times New Roman"/>
          <w:sz w:val="28"/>
          <w:szCs w:val="24"/>
        </w:rPr>
        <w:t xml:space="preserve">          </w:t>
      </w:r>
    </w:p>
    <w:p w14:paraId="1CCA297A"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ΚΩΝΣΤΑΝΤΙΝΟΣ ΣΕΛΤΣΑΣ:</w:t>
      </w:r>
      <w:r>
        <w:rPr>
          <w:rFonts w:eastAsia="Times New Roman" w:cs="Times New Roman"/>
          <w:szCs w:val="24"/>
        </w:rPr>
        <w:t xml:space="preserve"> Κυρίες και κύριοι συνάδελφοι, το σημερινό νομοσχέδιο, όπως όλοι γνωρίζουμε, έρχεται σε μια δύσκολη οικονομική συγκυρία. Είναι, όμως, μια καλή αφορμή για να ασχοληθούμε με το πραγματικό αντικείμενο της πολιτικής, που είναι η χάραξη μιας στρατηγικής για την ανάπτυξη με κοινωνικά χαρακτηριστικά. </w:t>
      </w:r>
    </w:p>
    <w:p w14:paraId="1CCA297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δημόσιος διάλογος κατακλύζεται από τις διαπραγματεύσεις της Κυβέρνησης και την εκατέρωθεν εύκολη κριτική σε αυτές και δεν μένει χώρος για αληθινή ζύμωση απόψεων, σχετικά με το μοντέλο ανάπτυξης που προτείνει ο κάθε πολιτικός φορέας. Ίσως αυτό να συμβαίνει γιατί οι παρατάξεις, που είχαν χρόνια την ευθύνη της χάραξης αυτού του μοντέλου ανάπτυξης, δεν αντέχουν στη σύγκριση που θα καταδείξει την ανεπάρκεια και τις ευθύνες τους με τις χαμένες ευκαιρίες τόσων χρόνων. Η εποχή μάς ζητά επιτακτικά ανάσες ρευστότητας και απασχόλησης στη χώρα, αλλά και μία διαφορετική βιώσιμη προοπτική ανάπτυξης για το μέλλον. </w:t>
      </w:r>
    </w:p>
    <w:p w14:paraId="1CCA297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στις δύο αυτές ανάγκες απαντά ο αναπτυξιακός νόμος. Πρώτον, αναφορικά με το θέμα της απασχόλησης, σύμφωνα με τα στοιχεία του Υπουργείου, ο μέσος αριθμός νέων θέσεων εργασίας ανά επένδυση έπεσε το 2011 στο 4,8 σε κόστος 322.000 ευρώ ανά θέση εργασίας. Ο νέος νόμος θέτει πλαφόν στο ύψος της ενίσχυσης, ώστε να ωφεληθούν περισσότερες επιχειρήσεις και συνακόλουθα να δημιουργηθούν περισσότερες νέες θέσεις εργασίας. </w:t>
      </w:r>
    </w:p>
    <w:p w14:paraId="1CCA297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Ακόμα, αναβαθμίζεται στα κριτήρια </w:t>
      </w:r>
      <w:proofErr w:type="spellStart"/>
      <w:r>
        <w:rPr>
          <w:rFonts w:eastAsia="Times New Roman" w:cs="Times New Roman"/>
          <w:szCs w:val="24"/>
        </w:rPr>
        <w:t>επιλεξιμότητας</w:t>
      </w:r>
      <w:proofErr w:type="spellEnd"/>
      <w:r>
        <w:rPr>
          <w:rFonts w:eastAsia="Times New Roman" w:cs="Times New Roman"/>
          <w:szCs w:val="24"/>
        </w:rPr>
        <w:t xml:space="preserve"> η ύπαρξη εξειδικευμένου προσωπικού. Έμπρακτα, λοιπόν, </w:t>
      </w:r>
      <w:proofErr w:type="spellStart"/>
      <w:r>
        <w:rPr>
          <w:rFonts w:eastAsia="Times New Roman" w:cs="Times New Roman"/>
          <w:szCs w:val="24"/>
        </w:rPr>
        <w:t>πριμοδοτούνται</w:t>
      </w:r>
      <w:proofErr w:type="spellEnd"/>
      <w:r>
        <w:rPr>
          <w:rFonts w:eastAsia="Times New Roman" w:cs="Times New Roman"/>
          <w:szCs w:val="24"/>
        </w:rPr>
        <w:t xml:space="preserve"> όσοι επενδύουν στη μεγαλύτερη περιουσία αυτής της χώρας, που είναι το ικανό ανθρώπινο δυναμικό της. Πολλοί το ομολογούσαν αυτό, αλλά λίγοι έκαναν πρακτικά κάτι γι’ αυτό. Είναι χαρακτηριστικό ότι το 95% των επενδύσεων είναι χαμηλής και σχετικά χαμηλής τεχνολογίας πράγμα που άφηνε ανενεργό το πλεονέκτημα της χώρας σε επιστημονικό δυναμικό. Αυτό μας στέλνει και στη δεύτερη διαφορά του νέου νόμου σε σχέση με τους προηγούμενους. </w:t>
      </w:r>
    </w:p>
    <w:p w14:paraId="1CCA297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νέος νόμος προσπαθεί να κάνει σαφή στόχευση σε κλάδους και τεχνολογίες αντί να ενισχύσει απλά τις καθιερωμένες και εδραιωμένες επιχειρήσεις, όπως οι προηγούμενοι. Συγκεκριμένα -και με βάση τα στοιχεία του Υπουργείου- το 72% των ενισχύσεων πήγαν στους τομείς της ενέργειας και του τουρισμού. Δύο κλάδοι, που ο πρώτος αποτελείται από κεφαλαιούχους με μεγάλη δυνατότητα ιδίας ρευστότητας και ο δεύτερος είναι ένας καθιερωμένος κλάδος της ελληνικής οικονομίας. Η επιστημονική καινοτομία και ο </w:t>
      </w:r>
      <w:proofErr w:type="spellStart"/>
      <w:r>
        <w:rPr>
          <w:rFonts w:eastAsia="Times New Roman" w:cs="Times New Roman"/>
          <w:szCs w:val="24"/>
        </w:rPr>
        <w:t>αγροδιατροφικός</w:t>
      </w:r>
      <w:proofErr w:type="spellEnd"/>
      <w:r>
        <w:rPr>
          <w:rFonts w:eastAsia="Times New Roman" w:cs="Times New Roman"/>
          <w:szCs w:val="24"/>
        </w:rPr>
        <w:t xml:space="preserve"> τομέας αποτελούν την εκφρασμένη στόχευση του Υπουργείου για το προσεχές διάστημα. Αξιοποιώντας τα προφανή συγκριτικά πλεονεκτήματα αυτής της χώρας η Κυβέρνηση οφείλει να τολμήσει να θέσει συγκεκριμένους στόχους και ορθώς το κάνει.</w:t>
      </w:r>
    </w:p>
    <w:p w14:paraId="1CCA297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Τρίτη αδυναμία της στρατηγικής ανάπτυξης στη χώρα αποτελεί εδώ και χρόνια η υστέρηση της περιφερειακής ανάπτυξης έναντι των μεγάλων αστικών κέντρων και δη της Αθήνας. Και πάλι θα επικαλεστώ στοιχεία του Υπουργείου, σύμφωνα με τα οποία οι επενδύσεις συνεχίζουν να προσελκύονται από τις περιοχές της Αθήνας, της Θεσσαλονίκης και της Βοιωτίας, εν αντιθέσει με περιοχές ακριτικές και μειονεκτικές. </w:t>
      </w:r>
    </w:p>
    <w:p w14:paraId="1CCA298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νέος νόμος προσπαθεί να θεραπεύσει αυτή την αδυναμία με δύο τρόπους: Πρώτον, μέσω του ποσοστού των ενισχύσεων και, δεύτερον, μέσω της πριμοδότησης συνεργειών και δικτυώσεων. Στη δικτύωση είναι που πάσχει η επαρχία και εκεί ακριβώς στοχεύει ο νέος νόμος. Από εδώ και πέρα, οι επιχειρήσεις καλούνται να ακολουθήσουν έναν νέο συνεργατικό δρόμο, που θα τις βοηθήσει στη βιωσιμότητά τους εν γένει, αλλά και θα επιβραβευθεί από την πολιτική του Υπουργείου. </w:t>
      </w:r>
    </w:p>
    <w:p w14:paraId="1CCA298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Το ζήτημα της περιφερειακής σύγκλισης και της αποκέντρωσης με αφορά και προσωπικά, καθώς έχω την τιμή να είμαι από τους λίγους Βουλευτές που διαμένουν σε χωριό. Όμως, δεν είναι αυτός ο μόνος λόγος που πιστεύω στη σημασία της αποκεντρωμένης ανάπτυξης. Η ίδια η πράξη αποδεικνύει τη σημασία της. Η πρωτογενής βιομηχανική παραγωγή, που χρειάζεται για να δώσει ανεξαρτησία και διαπραγματευτική δύναμη στη χώρα, ευνοείται στην επαρχία για δύο λόγους: Πρώτον, δεν υπάρχουν πολεοδομικοί και περιβαλλοντικοί περιορισμοί των μεγάλων αστικών κέντρων. Η αστική υπερανάπτυξη πόλεων, όπως η Αθήνα, τις οδηγεί μαθηματικά στο εμπόριο και στην παροχή υπηρεσιών, ενώ η επαρχία μπορεί να στηρίξει με βιώσιμο τρόπο τη βιομηχανική ανάπτυξη.</w:t>
      </w:r>
    </w:p>
    <w:p w14:paraId="1CCA2982"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Η εγγύτητα των πηγών φυσικού πλούτου στην επαρχία αποτελεί κρίσιμο στοιχείο για την ανάπτυξη των αντίστοιχων βιομηχανιών. Πάνω σ’ αυτό θα ήθελα να αναφέρω το παράδειγμα μιας επιχείρησης του τόπου μου, το «Ξινό Νερό Φλώρινας». Οι πηγές μεταλλικού νερού, που υπάρχουν από τα αρχαία χρόνια στην περιοχή μας, ήταν κι αυτές που έδωσαν την ονομασία στην κοινότητά μας.</w:t>
      </w:r>
    </w:p>
    <w:p w14:paraId="1CCA2983" w14:textId="77777777" w:rsidR="00C30B9F" w:rsidRDefault="003D4032">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CCA2984"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 xml:space="preserve">Τελειώνω, κύριε Πρόεδρε. </w:t>
      </w:r>
    </w:p>
    <w:p w14:paraId="1CCA2985"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 xml:space="preserve">Από το 1992, που λειτουργεί ως κοινοτική επιχείρηση, αποτελεί πρότυπο ανάπτυξης και απόκτησης υπεραξίας από το προϊόν φυσικού πλούτου, όπως είναι το ανθρακούχο, φυσικό, μεταλλικό νερό. Είναι μια υγιής επιχείρηση -δημοτική τώρα φυσικά- με αναγνωσμένο πλέον εμπορικό σήμα και σταθερό δίκτυο πωλήσεων. Δημιουργεί θέσεις εργασίας και κρατά στον τόπο τους νέους, επιστήμονες, εργαζόμενους εν γένει. Τέτοιες δημοτικές επιχειρήσεις, οι οποίες δεν εξαρτώνται από την κρατική ενίσχυση, αλλά στέκονται στην αγορά και δημιουργούν υπεραξία, οφείλουν να στηριχθούν από τον αναπτυξιακό νόμο και είναι πολύ θετικό το ότι το Υπουργείο επέδειξε σωστά αντανακλαστικά και τις συμπεριέλαβε στη νομοθεσία. </w:t>
      </w:r>
    </w:p>
    <w:p w14:paraId="1CCA2986"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 xml:space="preserve">Ευχαριστώ. </w:t>
      </w:r>
    </w:p>
    <w:p w14:paraId="1CCA2987"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του ΣΥΡΙΖΑ)</w:t>
      </w:r>
    </w:p>
    <w:p w14:paraId="1CCA2988" w14:textId="77777777" w:rsidR="00C30B9F" w:rsidRDefault="003D4032">
      <w:pPr>
        <w:spacing w:line="600" w:lineRule="auto"/>
        <w:ind w:firstLine="720"/>
        <w:rPr>
          <w:rFonts w:eastAsia="Times New Roman"/>
          <w:bCs/>
        </w:rPr>
      </w:pPr>
      <w:r>
        <w:rPr>
          <w:rFonts w:eastAsia="Times New Roman"/>
          <w:b/>
          <w:bCs/>
        </w:rPr>
        <w:t>ΠΡΟΕΔΡΕΥΩΝ (Δημήτριος Κρεμαστινός):</w:t>
      </w:r>
      <w:r>
        <w:rPr>
          <w:rFonts w:eastAsia="Times New Roman"/>
          <w:bCs/>
        </w:rPr>
        <w:t xml:space="preserve"> Ευχαριστούμε, κύριε </w:t>
      </w:r>
      <w:proofErr w:type="spellStart"/>
      <w:r>
        <w:rPr>
          <w:rFonts w:eastAsia="Times New Roman"/>
          <w:bCs/>
        </w:rPr>
        <w:t>Σέλτσα</w:t>
      </w:r>
      <w:proofErr w:type="spellEnd"/>
      <w:r>
        <w:rPr>
          <w:rFonts w:eastAsia="Times New Roman"/>
          <w:bCs/>
        </w:rPr>
        <w:t xml:space="preserve">. </w:t>
      </w:r>
    </w:p>
    <w:p w14:paraId="1CCA2989" w14:textId="77777777" w:rsidR="00C30B9F" w:rsidRDefault="003D4032">
      <w:pPr>
        <w:spacing w:line="600" w:lineRule="auto"/>
        <w:ind w:firstLine="720"/>
        <w:rPr>
          <w:rFonts w:eastAsia="Times New Roman"/>
          <w:bCs/>
        </w:rPr>
      </w:pPr>
      <w:r>
        <w:rPr>
          <w:rFonts w:eastAsia="Times New Roman"/>
          <w:bCs/>
        </w:rPr>
        <w:t>Η κ. Καρακώστα, Βουλευτής του ΣΥΡΙΖΑ, έχει τον λόγο για πέντε λεπτά.</w:t>
      </w:r>
    </w:p>
    <w:p w14:paraId="1CCA298A" w14:textId="77777777" w:rsidR="00C30B9F" w:rsidRDefault="003D4032">
      <w:pPr>
        <w:spacing w:line="600" w:lineRule="auto"/>
        <w:ind w:firstLine="720"/>
        <w:jc w:val="both"/>
        <w:rPr>
          <w:rFonts w:eastAsia="Times New Roman" w:cs="Times New Roman"/>
          <w:szCs w:val="24"/>
        </w:rPr>
      </w:pPr>
      <w:r>
        <w:rPr>
          <w:rFonts w:eastAsia="Times New Roman"/>
          <w:b/>
          <w:bCs/>
        </w:rPr>
        <w:t>ΕΥΑΓΓΕΛΙΑ (ΕΥΗ) ΚΑΡΑΚΩΣΤΑ:</w:t>
      </w:r>
      <w:r>
        <w:rPr>
          <w:rFonts w:eastAsia="Times New Roman" w:cs="Times New Roman"/>
          <w:szCs w:val="24"/>
        </w:rPr>
        <w:t xml:space="preserve"> Τα περισσότερα πράγματα, σχετικά με τον αναπτυξιακό νόμο, ειπώθηκαν από πολλούς συναδέλφους και συντρόφους μου. Παρά το γεγονός ότι είχε παράπονα ο κ. Κεφαλογιάννης ότι μίλησαν λίγοι, θέλω να πω ότι μέχρι τώρα μίλησαν ακόμα λιγότεροι, αλλά συνοπτικά ειπώθηκαν σχεδόν τα πάντα. </w:t>
      </w:r>
    </w:p>
    <w:p w14:paraId="1CCA298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Εκείνο που εγώ θέλω να πω είναι η σχέση της αλήθειας και του ψέματος. Εμείς υποσχεθήκαμε στον ελληνικό λαό την αλλαγή του αναπτυξιακού μοντέλου σ’ αυτή τη χώρα. Υποσχεθήκαμε ανάπτυξη, στηριζόμενοι κυρίως στη μικρομεσαία και μεσαία επιχείρηση, αναγνωρίζοντας ότι αυτή είναι η οικονομική ραχοκοκαλιά αυτής της χώρας. Υποσχεθήκαμε να στηριχθούμε και να στηρίξουμε την πρωτογενή παραγωγή, τη μεταποίηση του προϊόντος αυτής και να τα συνδυάσουμε όλα αυτά με τον τουρισμό. </w:t>
      </w:r>
    </w:p>
    <w:p w14:paraId="1CCA298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Όλοι γνωρίζουμε ότι λόγω του μεγέθους της χώρας μας, λόγω του κλίματος της χώρας μας, αλλά και του ανάγλυφου της χώρας μας, η χώρα μας πρέπει κυρίως να εστιάσει στην ποιοτική παραγωγή, στην καλή παροχή υπηρεσιών και όχι στις μεγάλες ποσότητες. Έτσι, αυτός ο νόμος, παρ’ ότι είμαστε υποχρεωμένοι από τα 3,6 δισεκατομμύρια να δώσουμε ένα πολύ μεγάλο ποσό, δηλαδή το ποσό των 2,6 δισεκατομμυρίων, στα παλαιά σχέδια για να αποπερατωθούν, έχουμε φροντίσει να στηρίξουμε κυρίως την περιφέρεια και να αναδείξουμε τις ειδικές περιοχές. </w:t>
      </w:r>
    </w:p>
    <w:p w14:paraId="1CCA298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Πρέπει να καταλάβουμε ότι η Αριστερά αγωνιζόταν για πάρα πολλά χρόνια για την έννοια της περιφερειακής ανάπτυξης. Ήμασταν ενάντια, δηλαδή, στα μεγάλα κέντρα και λέγαμε πώς θα βρούμε τρόπους να ενισχύσουμε την περιφέρεια. Έρχεται, λοιπόν, αυτός ο νόμος σε έναν πολύ μεγάλο βαθμό να καλύψει αυτό το κομμάτι. </w:t>
      </w:r>
    </w:p>
    <w:p w14:paraId="1CCA298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Θέλω να πω με αυτό ότι ήταν πραγματικά άδικο να βλέπουμε να περιορίζεται, παραδείγματος χάριν, το κομμάτι της τουριστικής ανάπτυξης μόνο στις μεγάλες επενδύσεις και σε πολύ λίγα νησιά, ενώ δεν ήταν δυνατόν αυτό να απλωθεί στα μικρότερα νησιά, αλλά κυρίως στους ορεινούς όγκους. Σήμερα στην Ελλάδα, πραγματικά, το κομμάτι του τουρισμού είναι </w:t>
      </w:r>
      <w:proofErr w:type="spellStart"/>
      <w:r>
        <w:rPr>
          <w:rFonts w:eastAsia="Times New Roman" w:cs="Times New Roman"/>
          <w:szCs w:val="24"/>
        </w:rPr>
        <w:t>απαξιωμένο</w:t>
      </w:r>
      <w:proofErr w:type="spellEnd"/>
      <w:r>
        <w:rPr>
          <w:rFonts w:eastAsia="Times New Roman" w:cs="Times New Roman"/>
          <w:szCs w:val="24"/>
        </w:rPr>
        <w:t xml:space="preserve"> στους ορεινούς όγκους. </w:t>
      </w:r>
    </w:p>
    <w:p w14:paraId="1CCA298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Επίσης, μέσα από τις συνεργατικές επιχειρήσεις που προωθεί το νομοσχέδιο, που εδώ πρέπει να τονίσουμε ότι έρχονται ενισχυτικά τα νομοσχέδια, τα οποία ήδη έχουμε ψηφίσει, όπως το νομοσχέδιο για τους βοσκότοπους, που ενισχύει την κτηνοτροφία, όπως το νομοσχέδιο για την ανάρτηση των δασικών χαρτών, που θα καθορίσει καλύτερα τις χρήσεις γης και θα καθαρίσει το τοπίο σ’ αυτό το σημείο, έτσι ώστε να μην έχουμε μεγάλες επενδύσεις σε αιγιαλούς και σε δάση, που δεν τις καθόριζε το κράτος, αλλά τις καθόριζαν οι ιδιωτικές πρωτοβουλίες –όλα αυτά είναι οι ανατροπές των λογικών των παλαιότερων νόμων- ερχόμαστε, λοιπόν, να πούμε το εξής. </w:t>
      </w:r>
    </w:p>
    <w:p w14:paraId="1CCA299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Αναδεικνύοντας την πρωτογενή παραγωγή του τόπου, τη μεταποίηση του τοπικού προϊόντος, είναι απαραίτητο, παραδείγματος χάριν, να πούμε και να πείσουμε τον ξενοδόχο ότι, «κοίταξε πρέπει να συνδυάσεις στη Μύκονο τη </w:t>
      </w:r>
      <w:proofErr w:type="spellStart"/>
      <w:r>
        <w:rPr>
          <w:rFonts w:eastAsia="Times New Roman" w:cs="Times New Roman"/>
          <w:szCs w:val="24"/>
        </w:rPr>
        <w:t>λούζα</w:t>
      </w:r>
      <w:proofErr w:type="spellEnd"/>
      <w:r>
        <w:rPr>
          <w:rFonts w:eastAsia="Times New Roman" w:cs="Times New Roman"/>
          <w:szCs w:val="24"/>
        </w:rPr>
        <w:t xml:space="preserve"> με το πρωινό σου» ή στο χωριό μου «το </w:t>
      </w:r>
      <w:proofErr w:type="spellStart"/>
      <w:r>
        <w:rPr>
          <w:rFonts w:eastAsia="Times New Roman" w:cs="Times New Roman"/>
          <w:szCs w:val="24"/>
        </w:rPr>
        <w:t>τσαλαφούτι</w:t>
      </w:r>
      <w:proofErr w:type="spellEnd"/>
      <w:r>
        <w:rPr>
          <w:rFonts w:eastAsia="Times New Roman" w:cs="Times New Roman"/>
          <w:szCs w:val="24"/>
        </w:rPr>
        <w:t xml:space="preserve"> με το πρωινό σου». Πρόκειται, δηλαδή, για προϊόντα τοπικά, για τη διάδοση του προϊόντος, που οι τουρίστες μας γυρνώντας στη χώρα τους πιθανά να τα αναζητήσουν και εμείς να αναγκαστούμε να τα εξαγάγουμε.</w:t>
      </w:r>
    </w:p>
    <w:p w14:paraId="1CCA299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Όμως, δεν θα ήθελα να συνεχίσω σ’ αυτό, γιατί ήθελα πραγματικά να σχολιάσω μερικά απ’ όσα ειπώθηκαν.</w:t>
      </w:r>
    </w:p>
    <w:p w14:paraId="1CCA299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Θέλω να αναφερθώ σε κάτι που είπε η κ. Παπαρήγα. Μου έκανε φοβερή εντύπωση. Όσο, λέει, θα αναπτύσσονται οι καινοτομίες τόσο θα πέφτουν οι μισθοί και θα αυξάνεται η ανεργία. </w:t>
      </w:r>
    </w:p>
    <w:p w14:paraId="1CCA299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Υπήρξε ποτέ η Αριστερά ενάντια στην τεχνολογία; Δεν ξέρω, δηλαδή, πώς να το εκλάβω. Βεβαίως, να σταθούμε και να της ζητήσω να αγωνιστούμε μαζί και αν όχι, να μας το επιτρέψει να το κάνουμε εμείς, να αγωνιστούμε όμως, έτσι ώστε το κέρδος από το προϊόν της τεχνολογίας να είναι απλωμένο στους εργαζόμενους και να υπάρχει και ελεύθερος χρόνος στον εργαζόμενο. </w:t>
      </w:r>
    </w:p>
    <w:p w14:paraId="1CCA299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CCA299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Χίλια συγγνώμη! Δεν θα πάρω άλλον χρόνο.</w:t>
      </w:r>
    </w:p>
    <w:p w14:paraId="1CCA2996"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997"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κύρια Καρακώστα.</w:t>
      </w:r>
    </w:p>
    <w:p w14:paraId="1CCA299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Κικίλιας</w:t>
      </w:r>
      <w:proofErr w:type="spellEnd"/>
      <w:r>
        <w:rPr>
          <w:rFonts w:eastAsia="Times New Roman" w:cs="Times New Roman"/>
          <w:szCs w:val="24"/>
        </w:rPr>
        <w:t>, Βουλευτής της Νέας Δημοκρατίας, έχει τον λόγο και αμέσως μετά θα μιλήσει ο Κοινοβουλευτικός Εκπρόσωπος της Δημοκρατικής Συμπαράταξης ΠΑΣΟΚ-ΔΗΜΑΡ κ. Ανδρέας Λοβέρδος.</w:t>
      </w:r>
    </w:p>
    <w:p w14:paraId="1CCA2999"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Ευχαριστώ πάρα πολύ, κύριε Πρόεδρε.</w:t>
      </w:r>
    </w:p>
    <w:p w14:paraId="1CCA299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πειράζει που είναι εκτός Αιθούσης ο κύριος Υπουργός, συμβαίνουν και αυτά. Άλλωστε, η κριτική συνοψίστηκε, αν θέλετε, στους ομιλητές της Αξιωματικής Αντιπολίτευσης πάνω σε συγκεκριμένα θέματα. </w:t>
      </w:r>
    </w:p>
    <w:p w14:paraId="1CCA299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είναι μόνο ότι εμείς δεν πιστεύουμε έναν αναπτυξιακό νόμο, ο οποίος προβλέπει κάτι λιγότερο από 500 εκατομμύρια ευρώ για τα χρόνια που έρχονται, ενώ οι ληξιπρόθεσμες οφειλές του δημοσίου φτάνουν τα 7 δισεκατομμύρια, δεν είναι μόνο ότι βλέπουμε στο νομοσχέδιο αυτό «κόφτες», ότι βλέπουμε μικροκομματική λογική, ότι βλέπουμε ρουσφετολογική λογική και προσπάθεια διαμοιρασμού των ψίχουλων σε </w:t>
      </w:r>
      <w:proofErr w:type="spellStart"/>
      <w:r>
        <w:rPr>
          <w:rFonts w:eastAsia="Times New Roman" w:cs="Times New Roman"/>
          <w:szCs w:val="24"/>
        </w:rPr>
        <w:t>υμετέρους</w:t>
      </w:r>
      <w:proofErr w:type="spellEnd"/>
      <w:r>
        <w:rPr>
          <w:rFonts w:eastAsia="Times New Roman" w:cs="Times New Roman"/>
          <w:szCs w:val="24"/>
        </w:rPr>
        <w:t>, δεν είναι μόνο ότι θεωρούμε ότι χλευάζει τον ελληνικό λαό ο κ. Τσίπρας, όταν διοργανώνει εκδήλωση μεθαύριο στο Μουσείο της Ακρόπολης, για να μας πει ότι η ανάπτυξη ήρθε σ’ αυτό το οικονομικό και αναπτυξιακό περιβάλλον, στο οποίο ζει ο Έλληνας, μικρός, μεσαίος, μεγάλος επενδυτής. Δεν είναι μόνο όλα αυτά, αλλά θα ήθελα να δώσω μια νέα διάσταση, αν θέλετε, σ’ αυτά τα οποία έχουν συμβεί μέχρι τώρα στο πραγματικό περιβάλλον, στο οποίο εσείς έχετε δείξει ότι διοικείτε τους τελευταίους δεκαπέντε με δεκαοκτώ μήνες και το οποίο καλούμαστε εμείς, ως Αξιωματική Αντιπολίτευση, εκ του Συντάγματος να ελέγξουμε, να ασκήσουμε κριτική και να προτείνουμε πράγματα.</w:t>
      </w:r>
    </w:p>
    <w:p w14:paraId="1CCA299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τι έχετε δημιουργήσει στη χώρα κατά τη διακυβέρνησή σας. Γιατί έχει τελειώσει πλέον, είναι ξεπερασμένο το μότο ότι «οι προηγούμενοι φταίνε για όλα». Αυτό έληξε με την απόφασή σας να πάτε τη χώρα ξανά σε εκλογές για τρίτη φορά μαζί με το δημοψήφισμα μέσα σε μία χρονιά. Αποφάσισε ο ελληνικός λαός. Τι κάνατε, λοιπόν, εσείς; </w:t>
      </w:r>
    </w:p>
    <w:p w14:paraId="1CCA299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Είμαστε υπό καθεστώς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στις ελληνικές τράπεζες. Γνωρίζετε πάρα πολύ καλά ότι αυτό είναι ένα εργαλείο ανάπτυξης, ακόμη και εσείς που αισθάνεστε ότι ο κοσμάκης, που έχει τα λεφτά του μέσα στις τράπεζες, είναι εχθρός σας και άρα, λίγο έως πολύ, υπερασπίζεστε ταξικά αυτούς, οι οποίοι δεν έχουν τίποτε έναντι αυτών που έχουν λίγα –γιατί λίγα τους έχουν μείνει- καταλαβαίνετε ότι χωρίς αυτό το εργαλείο είναι πολύ δύσκολο να αναπτυχθεί η ελληνική οικονομία. Πολύ ωραία. </w:t>
      </w:r>
    </w:p>
    <w:p w14:paraId="1CCA299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τα λιμάνια της χώρας εργαλείο αναπτυξιακό; Προφανώς. Επιλέξατε στον Πειραιά να έχετε πρόσφυγες για δεκαπέντε μήνες, μετανάστες, μια κατάσταση η οποία ήταν ανυπόφορη γι’ αυτούς τους ανθρώπους, δυστυχώς, αλλά και για την κρουαζιέρα και για τη ναυτιλία και για τον τρόπο με τον οποίο λειτουργεί το λιμάνι. Ακόμη και σήμερα, τώρα που μιλάμε, μετά την επιχείρηση, στην οποία έχει προβεί η Ελληνική Αστυνομία, τελεί εν απεργία το λιμάνι και χάθηκαν το Σαββατοκύριακο οκτώ εκατομμύρια ευρώ. </w:t>
      </w:r>
    </w:p>
    <w:p w14:paraId="1CCA299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Μήπως το λιμάνι της Θεσσαλονίκης είναι σε καλύτερη κατάσταση; Και εκεί είναι οι πρόσφυγες. </w:t>
      </w:r>
    </w:p>
    <w:p w14:paraId="1CCA29A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Μήπως τα μέσα σταθερής τροχιάς λειτουργούν άψογα σ’ αυτή τη χώρα; Να θυμίσω ότι πάνω από ογδόντα ημέρες στην </w:t>
      </w:r>
      <w:proofErr w:type="spellStart"/>
      <w:r>
        <w:rPr>
          <w:rFonts w:eastAsia="Times New Roman" w:cs="Times New Roman"/>
          <w:szCs w:val="24"/>
        </w:rPr>
        <w:t>Ειδομένη</w:t>
      </w:r>
      <w:proofErr w:type="spellEnd"/>
      <w:r>
        <w:rPr>
          <w:rFonts w:eastAsia="Times New Roman" w:cs="Times New Roman"/>
          <w:szCs w:val="24"/>
        </w:rPr>
        <w:t xml:space="preserve"> η σιδηροδρομική γραμμή ήταν κλειστή με τεράστιο κόστος, πραγματικό, οικονομικό, αλλά και επικοινωνιακό για τη χώρα. Οι εικόνες ταξίδεψαν παντού και έδειξαν τι είμαστε. Είμαστε μια χώρα μπάχαλο, όπου η ελληνική Κυβέρνηση δεν μπορεί να ασκήσει διοίκηση, γιατί δεν τολμά να εφαρμόσει το προφανές και να βάλει σε τάξη τη χώρα.</w:t>
      </w:r>
    </w:p>
    <w:p w14:paraId="1CCA29A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Ποιο είναι το μεγαλύτερο </w:t>
      </w:r>
      <w:proofErr w:type="spellStart"/>
      <w:r>
        <w:rPr>
          <w:rFonts w:eastAsia="Times New Roman" w:cs="Times New Roman"/>
          <w:szCs w:val="24"/>
        </w:rPr>
        <w:t>πρότζεκτ</w:t>
      </w:r>
      <w:proofErr w:type="spellEnd"/>
      <w:r>
        <w:rPr>
          <w:rFonts w:eastAsia="Times New Roman" w:cs="Times New Roman"/>
          <w:szCs w:val="24"/>
        </w:rPr>
        <w:t xml:space="preserve">, το οποίο υπάρχει στη χώρα, ανεξάρτητα από το πού προέρχεται και ποιος θα επενδύσει, κατά κοινή ομολογία των φυσιολογικών ανθρώπων αυτής της χώρας; Προφανώς είναι το Ελληνικό. Τέτοιας έκτασης, τέτοιο φιλέτο, όπως λέτε και εσείς, τέτοιες δυνατότητες δεν έχουν υπάρξει. </w:t>
      </w:r>
    </w:p>
    <w:p w14:paraId="1CCA29A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η πρόβλεψή σας για το Ελληνικό ήταν χώρος εναπόθεσης απορριμμάτων. Ο εν λόγω δήμαρχος του εν λόγω δήμου μαζί με την περιφέρεια, αν θυμάστε, είχαν κάνει πρόβλεψη γι’ αυτό. Δηλαδή, η διοικητική-πολιτική σας μέριμνα τους τελευταίους δεκαπέντε μήνες για το Ελληνικό είναι η εναπόθεση απορριμμάτων. </w:t>
      </w:r>
    </w:p>
    <w:p w14:paraId="1CCA29A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συζητάω για τα κροκοδείλια δάκρυα, δεν μπαίνω καν στη διαδικασία να πω τι λέγατε και τι λέτε τώρα γι’ αυτό το κορυφαίο επίπεδο ανάπτυξης, το σήμα, αν θέλετε, που θα δώσει μια τέτοια επένδυση για τη χώρα μας. Λέω τι κάνατε εσείς στο επίπεδο διοίκησης. </w:t>
      </w:r>
    </w:p>
    <w:p w14:paraId="1CCA29A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Ας μη συζητήσουμε και ας μην πούμε πώς αντιμετωπίζετε τις </w:t>
      </w:r>
      <w:r>
        <w:rPr>
          <w:rFonts w:eastAsia="Times New Roman" w:cs="Times New Roman"/>
          <w:szCs w:val="24"/>
          <w:lang w:val="en-US"/>
        </w:rPr>
        <w:t>start</w:t>
      </w:r>
      <w:r>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γιατί βλέπω μια ενδιαφέρουσα προσέγγιση στο νομοσχέδιο για τους μικρούς, τους μεσαίους και τους μεγάλους επιχειρηματίες. Θα ήθελα να θυμίσω ότι ρητώς και κατηγορηματικώς ο κύριος Πρωθυπουργός, ο κ. Τσίπρας, έχει μιλήσει για ταξική προσέγγιση σε σχέση με τους Έλληνες. Έχει υπάρξει διχαστικός. Έχει υπάρξει υπέρ κάποιων και εναντίων κάποιων άλλων. Πώς αντιλαμβάνεστε τη δημοκρατία σε αυτή τη χώρα; Υπέρ κάποιων και εναντίων κάποιων άλλων; Αλήθεια; Ή πιστεύετε ότι εσείς είστε η χώρα, όταν η Κοινοβουλευτική Εκπρόσωπος λέει ότι βάλλει ενάντια στη δημοκρατία και ενάντια στα συμφέροντα της χώρας η οποιαδήποτε διαδήλωση μικρή, μεγάλη, μεσαία από όπου και αν προέρχεται; Πώς αντιλαμβάνεστε τα πράγματα έτσι;</w:t>
      </w:r>
    </w:p>
    <w:p w14:paraId="1CCA29A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Κύριε Πρόεδρε, δεν θέλω να φάω τον χρόνο μου. Έχω κάποια δευτερόλεπτα ακόμη για να πω ότι δεν είναι ότι η Νέα Δημοκρατία καταψηφίζει ένα αναπτυξιακό νομοσχέδιο, το οποίο, όπως ειπώθηκε, είναι «κενό πουκάμισο». Αυτό είναι μικρό σαν πρόβλημα. Έχετε την κοινοβουλευτική πλειοψηφία και θα το ψηφίσετε και θα το περάσετε τελικά. Είναι ότι είμαστε σχεδόν βέβαιοι πλέον ότι λόγω της ιδεοληψίας σας και της διοικητικής σας ανικανότητας δεν μπορείτε ακόμη και αυτό, το φτωχό νομοσχέδιο, να το υλοποιήσετε. Δεν έχετε την ικανότητα, κύριοι συνάδελφοι.</w:t>
      </w:r>
    </w:p>
    <w:p w14:paraId="1CCA29A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Κύριοι Υπουργοί, φοβάμαι ότι αδυνατείτε αυτά τα οποία νομοθετείτε, να τα εφαρμόσετε στην πράξη. Και επειδή ξέρω πάρα πολύ καλά ότι σέρνεστε ως προς αυτό το νομοσχέδιο με κάποια </w:t>
      </w:r>
      <w:proofErr w:type="spellStart"/>
      <w:r>
        <w:rPr>
          <w:rFonts w:eastAsia="Times New Roman" w:cs="Times New Roman"/>
          <w:szCs w:val="24"/>
        </w:rPr>
        <w:t>προαπαιτούμενα</w:t>
      </w:r>
      <w:proofErr w:type="spellEnd"/>
      <w:r>
        <w:rPr>
          <w:rFonts w:eastAsia="Times New Roman" w:cs="Times New Roman"/>
          <w:szCs w:val="24"/>
        </w:rPr>
        <w:t xml:space="preserve">, προκειμένου να πάρετε από την πέμπτη αξιολόγηση την </w:t>
      </w:r>
      <w:proofErr w:type="spellStart"/>
      <w:r>
        <w:rPr>
          <w:rFonts w:eastAsia="Times New Roman" w:cs="Times New Roman"/>
          <w:szCs w:val="24"/>
        </w:rPr>
        <w:t>υποδόση</w:t>
      </w:r>
      <w:proofErr w:type="spellEnd"/>
      <w:r>
        <w:rPr>
          <w:rFonts w:eastAsia="Times New Roman" w:cs="Times New Roman"/>
          <w:szCs w:val="24"/>
        </w:rPr>
        <w:t>, φοβάμαι ότι μόλις ψηφιστεί –και αν ψηφιστεί- και πάρετε τη δόση, θα ξεκινήσετε πάλι τα ίδια.</w:t>
      </w:r>
    </w:p>
    <w:p w14:paraId="1CCA29A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Σε κάθε περίπτωση, έχει ανάγκη αλλαγής σελίδας η χώρα. Σας το λέμε σε όλους τους τόνους. Δεν θέλετε να το καταλάβετε. Κοντός ψαλμός, αλληλούια!</w:t>
      </w:r>
    </w:p>
    <w:p w14:paraId="1CCA29A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Σας ευχαριστώ.</w:t>
      </w:r>
    </w:p>
    <w:p w14:paraId="1CCA29A9"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CA29AA"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w:t>
      </w:r>
      <w:proofErr w:type="spellStart"/>
      <w:r>
        <w:rPr>
          <w:rFonts w:eastAsia="Times New Roman" w:cs="Times New Roman"/>
          <w:szCs w:val="24"/>
        </w:rPr>
        <w:t>Κικίλια</w:t>
      </w:r>
      <w:proofErr w:type="spellEnd"/>
      <w:r>
        <w:rPr>
          <w:rFonts w:eastAsia="Times New Roman" w:cs="Times New Roman"/>
          <w:szCs w:val="24"/>
        </w:rPr>
        <w:t>.</w:t>
      </w:r>
    </w:p>
    <w:p w14:paraId="1CCA29A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κ. Λοβέρδος ζήτησε και έχει τον λόγο για έξι λεπτά.</w:t>
      </w:r>
    </w:p>
    <w:p w14:paraId="1CCA29AC"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ζήτησα να δευτερολογήσω. Κατά νου είχα τις ρυθμίσεις του εισαχθέντος σχεδίου νόμου στην Ολομέλεια. Τώρα λίγο πριν σηκωθώ, μου ήρθε η τροπολογία του κ. </w:t>
      </w:r>
      <w:proofErr w:type="spellStart"/>
      <w:r>
        <w:rPr>
          <w:rFonts w:eastAsia="Times New Roman" w:cs="Times New Roman"/>
          <w:szCs w:val="24"/>
        </w:rPr>
        <w:t>Μουζάλα</w:t>
      </w:r>
      <w:proofErr w:type="spellEnd"/>
      <w:r>
        <w:rPr>
          <w:rFonts w:eastAsia="Times New Roman" w:cs="Times New Roman"/>
          <w:szCs w:val="24"/>
        </w:rPr>
        <w:t>. Τι να πω, κύριε Πρόεδρε; Δεν ξέρω. Είχαμε πει χθες στον κ. Κακλαμάνη…</w:t>
      </w:r>
    </w:p>
    <w:p w14:paraId="1CCA29A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Σηκώνουμε τα χέρια ψηλά. Δεν γίνεται. Είναι ξεφτίλα!</w:t>
      </w:r>
    </w:p>
    <w:p w14:paraId="1CCA29A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Και εγώ σηκώνω τα χέρια ψηλά! Δεν ξέρω τι να κάνω! Ζητάω μια βοήθεια από τους συναδέλφους και της Πλειοψηφίας. Είχαμε πει ότι θα πήγαινε η διαδικασία κανονικά, εκτός αν είχαμε τροπολογίες. Μας διαβεβαίωσαν ότι δεν θα έχουμε τροπολογίες, πλην αυτής του κ. </w:t>
      </w:r>
      <w:proofErr w:type="spellStart"/>
      <w:r>
        <w:rPr>
          <w:rFonts w:eastAsia="Times New Roman" w:cs="Times New Roman"/>
          <w:szCs w:val="24"/>
        </w:rPr>
        <w:t>Μουζάλα</w:t>
      </w:r>
      <w:proofErr w:type="spellEnd"/>
      <w:r>
        <w:rPr>
          <w:rFonts w:eastAsia="Times New Roman" w:cs="Times New Roman"/>
          <w:szCs w:val="24"/>
        </w:rPr>
        <w:t xml:space="preserve">, πράγματι. </w:t>
      </w:r>
      <w:proofErr w:type="spellStart"/>
      <w:r>
        <w:rPr>
          <w:rFonts w:eastAsia="Times New Roman" w:cs="Times New Roman"/>
          <w:szCs w:val="24"/>
        </w:rPr>
        <w:t>Απεσύρθη</w:t>
      </w:r>
      <w:proofErr w:type="spellEnd"/>
      <w:r>
        <w:rPr>
          <w:rFonts w:eastAsia="Times New Roman" w:cs="Times New Roman"/>
          <w:szCs w:val="24"/>
        </w:rPr>
        <w:t xml:space="preserve"> αυτή και ήρθε τώρα αυτό. Τι είναι αυτό;</w:t>
      </w:r>
    </w:p>
    <w:p w14:paraId="1CCA29A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Πώς θα αγορεύσω, κύριε Πρόεδρε; Σας ζητώ να χρησιμοποιήσω εγώ την </w:t>
      </w:r>
      <w:proofErr w:type="spellStart"/>
      <w:r>
        <w:rPr>
          <w:rFonts w:eastAsia="Times New Roman" w:cs="Times New Roman"/>
          <w:szCs w:val="24"/>
        </w:rPr>
        <w:t>τριτολογία</w:t>
      </w:r>
      <w:proofErr w:type="spellEnd"/>
      <w:r>
        <w:rPr>
          <w:rFonts w:eastAsia="Times New Roman" w:cs="Times New Roman"/>
          <w:szCs w:val="24"/>
        </w:rPr>
        <w:t xml:space="preserve"> μου και, εν πάση </w:t>
      </w:r>
      <w:proofErr w:type="spellStart"/>
      <w:r>
        <w:rPr>
          <w:rFonts w:eastAsia="Times New Roman" w:cs="Times New Roman"/>
          <w:szCs w:val="24"/>
        </w:rPr>
        <w:t>περιπτώσει</w:t>
      </w:r>
      <w:proofErr w:type="spellEnd"/>
      <w:r>
        <w:rPr>
          <w:rFonts w:eastAsia="Times New Roman" w:cs="Times New Roman"/>
          <w:szCs w:val="24"/>
        </w:rPr>
        <w:t>, δείτε τι θα κάνετε με τα άλλα κόμματα. Δεν μπορούμε να τοποθετηθούμε για ρύθμιση που αυτή καθαυτή είναι εννέα σελίδες και κάτι, ενώ μας έρχεται λίγο πριν αγορεύσουμε. Σας παρακαλώ πάρα πολύ να μεριμνήσετε, ώστε η Ολομέλεια και να ενημερωθεί και να ξέρει τι εισάγει η Κυβέρνηση προς ψήφιση.</w:t>
      </w:r>
    </w:p>
    <w:p w14:paraId="1CCA29B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Τώρα, έχω να κάνω μια παρατήρηση γενικότερη. Θυμίζω, κύριε Πρόεδρε, ότι επί της τροπολογίας με τη χθεσινή της όψη, εμείς επιφυλαχθήκαμε, παρ’ ότι ήταν προκλητική, και δεν είπαμε λέξη, διότι το θέμα είναι τεράστιο, το μεταναστευτικό-προσφυγικό. Αυτό να μην εκληφθεί ως αδυναμία ή ως ευήθεια.</w:t>
      </w:r>
    </w:p>
    <w:p w14:paraId="1CCA29B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Έρχεται τώρα εδώ ένα πολύ σοβαρό κείμενο. Τι είναι αυτό; Συνεννοηθείτε με τον κύριο Πρόεδρο, για να προβλέψετε κάτι ειδικό γι’ αυτό. Θα ήθελα να σας παρακαλέσω, τα δύο λεπτά που χρησιμοποίησα χωρίς να το θέλω για θέμα, που δεν είχα υπ’ </w:t>
      </w:r>
      <w:proofErr w:type="spellStart"/>
      <w:r>
        <w:rPr>
          <w:rFonts w:eastAsia="Times New Roman" w:cs="Times New Roman"/>
          <w:szCs w:val="24"/>
        </w:rPr>
        <w:t>όψιν</w:t>
      </w:r>
      <w:proofErr w:type="spellEnd"/>
      <w:r>
        <w:rPr>
          <w:rFonts w:eastAsia="Times New Roman" w:cs="Times New Roman"/>
          <w:szCs w:val="24"/>
        </w:rPr>
        <w:t xml:space="preserve"> μου, να μη μου τα προσμετρήσετε, για να μπορέσω να είμαι εντάξει, μέσα στον χρόνο των έξι λεπτών, που μου δίνει ο Κανονισμός για τη δευτερολογία μου.</w:t>
      </w:r>
    </w:p>
    <w:p w14:paraId="1CCA29B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Έχω να θέσω στο Υπουργείο, που πήρε τη νομοθετική πρωτοβουλία για το σημερινό σχέδιο νόμου, ορισμένα ερωτήματα. Το πρώτο, κύριε Πρόεδρε, είναι πραγματικό. Απορώ για κάτι και απορώ ειλικρινώς και όχι ρητορικώς. </w:t>
      </w:r>
    </w:p>
    <w:p w14:paraId="1CCA29B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Κύριοι Υπουργοί, στο άρθρο 8 παράγραφος 6 περίπτωση </w:t>
      </w:r>
      <w:proofErr w:type="spellStart"/>
      <w:r>
        <w:rPr>
          <w:rFonts w:eastAsia="Times New Roman" w:cs="Times New Roman"/>
          <w:szCs w:val="24"/>
        </w:rPr>
        <w:t>στ</w:t>
      </w:r>
      <w:proofErr w:type="spellEnd"/>
      <w:r>
        <w:rPr>
          <w:rFonts w:eastAsia="Times New Roman" w:cs="Times New Roman"/>
          <w:szCs w:val="24"/>
        </w:rPr>
        <w:t xml:space="preserve">΄ λέτε πως δεν ενισχύονται κάποιες δαπάνες. Αυτό λέει το άρθρο 8 παράγραφος 6. Στην περίπτωση </w:t>
      </w:r>
      <w:proofErr w:type="spellStart"/>
      <w:r>
        <w:rPr>
          <w:rFonts w:eastAsia="Times New Roman" w:cs="Times New Roman"/>
          <w:szCs w:val="24"/>
        </w:rPr>
        <w:t>στ</w:t>
      </w:r>
      <w:proofErr w:type="spellEnd"/>
      <w:r>
        <w:rPr>
          <w:rFonts w:eastAsia="Times New Roman" w:cs="Times New Roman"/>
          <w:szCs w:val="24"/>
        </w:rPr>
        <w:t>΄ κάνετε αναφορά για μια επιλέξιμη δαπάνη, που είναι η ανέγερση ή επέκταση κτηριακών εγκαταστάσεων επί γηπέδου, που δεν ανήκει κατά κυριότητα στον φορέα της επένδυσης, εκτός εάν αυτό έχει παραχωρηθεί από το δημόσιο ή φορέα του ευρύτερου δημόσιου τομέα ή έχει μισθωθεί για δέκα πέντε χρόνια.</w:t>
      </w:r>
    </w:p>
    <w:p w14:paraId="1CCA29B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δική μου ερμηνεία είναι ότι έχει μισθωθεί όχι από φορέα του ευρύτερου δημόσιου τομέα ή από το δημόσιο, αλλά και από ιδιώτη. Αυτή είναι η ερμηνεία που προκύπτει από έναν νομικό, που αναγιγνώσκει τη διάταξη κατά τη γραμματική αυτής ερμηνεία. Θα ήθελα να έχω ως προς αυτό το πραγματικό ερώτημα μια ακριβή απάντηση, ή αν θεωρείτε ότι η διάταξη έχει πλημμέλειες στη διατύπωσή της, να συμπληρωθεί. </w:t>
      </w:r>
    </w:p>
    <w:p w14:paraId="1CCA29B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Πάμε τώρα στο ρητορικό μου ερώτημα: Είναι μια τροπολογία που έχει καταθέσει η Δημοκρατική Συμπαράταξη, την έχει υποστηρίξει ο κ. Κωνσταντινόπουλος με μεγάλη επάρκεια στην επιτροπή αλλά και στην Ολομέλεια και αφορά την τήρηση υποσχέσεων που έδωσε ο Πρωθυπουργός σε ό,τι αφορά το προϊόν των ενεργειών πωλήσεων, αποκρατικοποιήσεων αυτής της </w:t>
      </w:r>
      <w:proofErr w:type="spellStart"/>
      <w:r>
        <w:rPr>
          <w:rFonts w:eastAsia="Times New Roman" w:cs="Times New Roman"/>
          <w:szCs w:val="24"/>
        </w:rPr>
        <w:t>υπερεταιρείας</w:t>
      </w:r>
      <w:proofErr w:type="spellEnd"/>
      <w:r>
        <w:rPr>
          <w:rFonts w:eastAsia="Times New Roman" w:cs="Times New Roman"/>
          <w:szCs w:val="24"/>
        </w:rPr>
        <w:t xml:space="preserve">, την οποία δημιουργήσατε. </w:t>
      </w:r>
    </w:p>
    <w:p w14:paraId="1CCA29B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Είπατε ότι το 50% θα πηγαίνει στην ανάπτυξη. Ζητήσαμε προσδιορισμό του 15% στο κεφάλαιο που θα διατεθεί για τις υποθέσεις αυτής της αναπτυξιακής σας πολιτικής. Δηλαδή 15% από κάθε έσοδο να </w:t>
      </w:r>
      <w:proofErr w:type="spellStart"/>
      <w:r>
        <w:rPr>
          <w:rFonts w:eastAsia="Times New Roman" w:cs="Times New Roman"/>
          <w:szCs w:val="24"/>
        </w:rPr>
        <w:t>προσμετράται</w:t>
      </w:r>
      <w:proofErr w:type="spellEnd"/>
      <w:r>
        <w:rPr>
          <w:rFonts w:eastAsia="Times New Roman" w:cs="Times New Roman"/>
          <w:szCs w:val="24"/>
        </w:rPr>
        <w:t xml:space="preserve"> στα 480.000.000 ευρώ, στο περιορισμένο, δηλαδή, ποσό του παρόντος αναπτυξιακού νόμου. Αν είστε ειλικρινής, αν είστε σοβαροί, αν αυτά που λέτε τα εννοείτε, την τροπολογία μας πρέπει να την κάνετε δεκτή. </w:t>
      </w:r>
    </w:p>
    <w:p w14:paraId="1CCA29B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μπορεί η Εθνική Αντιπροσωπεία να έχει δύο μέτρα και δύο σταθμά ως προς τους αριθμούς και τα στοιχεία. Σε ό,τι αφορά τα καθυστερούμενα προγράμματα του 2004 και του 2011, κάνουμε άλλους υπολογισμούς εμείς βάσει των στοιχείων, που μας παρέχει η Κυβέρνηση και άλλους υπολογισμούς κάνουν οι Βουλευτές της Πλειοψηφίας. Ακούσαμε Βουλευτές της Πλειοψηφίας να μιλούν για καθυστερήσεις ύψους τριών δισεκατομμυρίων και έχουμε πάρει μόνο έναν πίνακα για τις καθυστερήσεις του αναπτυξιακού του 2004, από τον οποίο οι υπολογισμοί είναι επτακόσια εκατομμύρια. Τα υπόλοιπα; Για το 2011, που υπάρχουν καθυστερούμενα, που υποσχεθήκατε ότι θα φέρετε στοιχεία, πού είναι τα στοιχεία; Γιατί οι Βουλευτές της Πλειοψηφίας δίνουν άλλους αριθμούς από αυτούς που η Εθνική Αντιπροσωπεία επισήμως ενημερώνεται; Περιμένουμε τον σχετικό κατάλογο, για να μπορούμε να τοποθετηθούμε. </w:t>
      </w:r>
    </w:p>
    <w:p w14:paraId="1CCA29B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Τα επτά χρόνια τώρα, που είναι επτά και ίσως πέντε, μπορεί να είναι, εδώ που συζητάμε, κύριε Πρόεδρε, θέματα χρόνου, που αποδίδονται με αριθμούς. Δείτε όμως τώρα, κύριοι της Κυβέρνησης, τι υποθέσεις μπορούν να αφορούν. Αναφέρομαι σε ένα πρόγραμμα πενήντα δημοτών από τον Νομό Τρικάλων, που είπαν να αξιοποιήσουν τα νερά ενός ποταμού τους, για να παραγάγουν ενέργεια. Ήταν καθ’ όλα εντάξει. Μπήκαν στις διαδικασίες, που δεν βελτιώσατε, και έρχονται τώρα, εν </w:t>
      </w:r>
      <w:proofErr w:type="spellStart"/>
      <w:r>
        <w:rPr>
          <w:rFonts w:eastAsia="Times New Roman" w:cs="Times New Roman"/>
          <w:szCs w:val="24"/>
        </w:rPr>
        <w:t>σωτηρίω</w:t>
      </w:r>
      <w:proofErr w:type="spellEnd"/>
      <w:r>
        <w:rPr>
          <w:rFonts w:eastAsia="Times New Roman" w:cs="Times New Roman"/>
          <w:szCs w:val="24"/>
        </w:rPr>
        <w:t xml:space="preserve"> </w:t>
      </w:r>
      <w:proofErr w:type="spellStart"/>
      <w:r>
        <w:rPr>
          <w:rFonts w:eastAsia="Times New Roman" w:cs="Times New Roman"/>
          <w:szCs w:val="24"/>
        </w:rPr>
        <w:t>έτει</w:t>
      </w:r>
      <w:proofErr w:type="spellEnd"/>
      <w:r>
        <w:rPr>
          <w:rFonts w:eastAsia="Times New Roman" w:cs="Times New Roman"/>
          <w:szCs w:val="24"/>
        </w:rPr>
        <w:t xml:space="preserve"> 2016, περιμένοντας τις ενισχύσεις τους, έτοιμοι να κάνουν παραγωγή και τους λέει το δημόσιο, «ναι, σε επτά χρόνια». Αυτούς τους καταστρέφετε. </w:t>
      </w:r>
    </w:p>
    <w:p w14:paraId="1CCA29B9" w14:textId="77777777" w:rsidR="00C30B9F" w:rsidRDefault="003D4032">
      <w:pPr>
        <w:spacing w:line="600" w:lineRule="auto"/>
        <w:ind w:firstLine="720"/>
        <w:jc w:val="both"/>
        <w:rPr>
          <w:rFonts w:eastAsia="Times New Roman"/>
          <w:szCs w:val="24"/>
        </w:rPr>
      </w:pPr>
      <w:r>
        <w:rPr>
          <w:rFonts w:eastAsia="Times New Roman" w:cs="Times New Roman"/>
          <w:szCs w:val="24"/>
        </w:rPr>
        <w:t xml:space="preserve">Και αν σας πάει το μυαλό στην ευκολία να κάνετε κριτική στο παρελθόν, ελάτε να δείτε γιατί ο αναπτυξιακός νόμος που σήμερα επαινείτε, συνάδελφοι της Πλειοψηφίας, ίσως μη γνωρίζοντας ορισμένα πράγματα, είναι σχεδόν ίδιος με αυτόν του 2004. </w:t>
      </w:r>
      <w:r>
        <w:rPr>
          <w:rFonts w:eastAsia="Times New Roman"/>
          <w:szCs w:val="24"/>
        </w:rPr>
        <w:t>Το είπα το πρωί. Απάντηση δεν πήρα. Εξήγηση δεν έχει δοθεί.</w:t>
      </w:r>
    </w:p>
    <w:p w14:paraId="1CCA29BA" w14:textId="77777777" w:rsidR="00C30B9F" w:rsidRDefault="003D4032">
      <w:pPr>
        <w:spacing w:line="600" w:lineRule="auto"/>
        <w:ind w:firstLine="720"/>
        <w:jc w:val="both"/>
        <w:rPr>
          <w:rFonts w:eastAsia="Times New Roman"/>
          <w:szCs w:val="24"/>
        </w:rPr>
      </w:pPr>
      <w:r>
        <w:rPr>
          <w:rFonts w:eastAsia="Times New Roman"/>
          <w:szCs w:val="24"/>
        </w:rPr>
        <w:t>Εγώ καταγράφω απόλυτες ομοιότητες: Ίδιες, αλλά μειωμένες –δηλαδή χειρότερο- επιδοτούμενες δραστηριότητες. Αναφέρομαι στον ν.3299/2004. Ίδιο καθεστώς χρηματοδότησης σε δόσεις, χωρίς όμως προκαταβολή. Ίδιες σχεδόν επιλέξιμες περιοχές. Κατηγορίες επιλέξιμων δαπανών σε ένα σχέδιο, ίδιες.</w:t>
      </w:r>
    </w:p>
    <w:p w14:paraId="1CCA29BB" w14:textId="77777777" w:rsidR="00C30B9F" w:rsidRDefault="003D4032">
      <w:pPr>
        <w:spacing w:line="600" w:lineRule="auto"/>
        <w:ind w:firstLine="720"/>
        <w:jc w:val="both"/>
        <w:rPr>
          <w:rFonts w:eastAsia="Times New Roman"/>
          <w:szCs w:val="24"/>
        </w:rPr>
      </w:pPr>
      <w:r>
        <w:rPr>
          <w:rFonts w:eastAsia="Times New Roman"/>
          <w:szCs w:val="24"/>
        </w:rPr>
        <w:t xml:space="preserve">Καθεστώς </w:t>
      </w:r>
      <w:proofErr w:type="spellStart"/>
      <w:r>
        <w:rPr>
          <w:rFonts w:eastAsia="Times New Roman"/>
          <w:szCs w:val="24"/>
        </w:rPr>
        <w:t>αδειοδοτήσεων</w:t>
      </w:r>
      <w:proofErr w:type="spellEnd"/>
      <w:r>
        <w:rPr>
          <w:rFonts w:eastAsia="Times New Roman"/>
          <w:szCs w:val="24"/>
        </w:rPr>
        <w:t xml:space="preserve"> δαιδαλώδες και αυτό, όπως και εκείνο. Τριμελής γνωμοδοτική επιτροπή και τώρα και τότε. Ποιες είναι οι καινοτομίες που θα οδηγήσουν τις επιχειρήσεις, που θέλουν να υπαχθούν, να αποφύγουν τη γραφειοκρατία, που από μόνη της φέρνει διαφθορά; Απορίας, ρητορικής όμως, </w:t>
      </w:r>
      <w:proofErr w:type="spellStart"/>
      <w:r>
        <w:rPr>
          <w:rFonts w:eastAsia="Times New Roman"/>
          <w:szCs w:val="24"/>
        </w:rPr>
        <w:t>άξιον</w:t>
      </w:r>
      <w:proofErr w:type="spellEnd"/>
      <w:r>
        <w:rPr>
          <w:rFonts w:eastAsia="Times New Roman"/>
          <w:szCs w:val="24"/>
        </w:rPr>
        <w:t xml:space="preserve"> το επιχείρημα το οποίο ανέφερα.</w:t>
      </w:r>
    </w:p>
    <w:p w14:paraId="1CCA29BC" w14:textId="77777777" w:rsidR="00C30B9F" w:rsidRDefault="003D403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CA29BD" w14:textId="77777777" w:rsidR="00C30B9F" w:rsidRDefault="003D4032">
      <w:pPr>
        <w:spacing w:line="600" w:lineRule="auto"/>
        <w:ind w:firstLine="720"/>
        <w:jc w:val="both"/>
        <w:rPr>
          <w:rFonts w:eastAsia="Times New Roman"/>
          <w:szCs w:val="24"/>
        </w:rPr>
      </w:pPr>
      <w:r>
        <w:rPr>
          <w:rFonts w:eastAsia="Times New Roman"/>
          <w:szCs w:val="24"/>
        </w:rPr>
        <w:t xml:space="preserve">Τέλος, σας έχουμε πει ότι δεν μπορεί να μιλάτε για ανάπτυξη και για στρατηγικό σχέδιο ανάπτυξης, όταν πριν από δεκαπέντε μέρες έχετε ακυρώσει την εφαρμογή κεφαλαίου του σχεδίου νόμου Μανιάτη 2014, ν.4269, άρθρα 14 έως 33, που προβλέπουν τις χρήσεις γης. Βάσει αυτού του κεφαλαίου, που έγινε σε συνεργασία με το τότε ΤΕΕ, τον κ. </w:t>
      </w:r>
      <w:proofErr w:type="spellStart"/>
      <w:r>
        <w:rPr>
          <w:rFonts w:eastAsia="Times New Roman"/>
          <w:szCs w:val="24"/>
        </w:rPr>
        <w:t>Σπίρτζη</w:t>
      </w:r>
      <w:proofErr w:type="spellEnd"/>
      <w:r>
        <w:rPr>
          <w:rFonts w:eastAsia="Times New Roman"/>
          <w:szCs w:val="24"/>
        </w:rPr>
        <w:t xml:space="preserve"> δηλαδή, προχώρησε μια σειρά από επενδύσεις. Το φέρνετε πίσω, για να κάνετε νέο γενικότερο σχεδιασμό και το ψήφισε η Πλειοψηφία αυτό. Ζητάμε με τροπολογία αυτό να το ακυρώσετε, να αφήσετε τα πράγματα να εξελιχθούν. Μεσαίες και μεγάλες επενδύσεις στηρίχτηκαν σε εκείνη τη νομοθετική αλλαγή, που είχε κριθεί πάρα πολύ χρήσιμη και αναγκαία.</w:t>
      </w:r>
    </w:p>
    <w:p w14:paraId="1CCA29BE" w14:textId="77777777" w:rsidR="00C30B9F" w:rsidRDefault="003D4032">
      <w:pPr>
        <w:spacing w:line="600" w:lineRule="auto"/>
        <w:ind w:firstLine="720"/>
        <w:jc w:val="both"/>
        <w:rPr>
          <w:rFonts w:eastAsia="Times New Roman"/>
          <w:szCs w:val="24"/>
        </w:rPr>
      </w:pPr>
      <w:r>
        <w:rPr>
          <w:rFonts w:eastAsia="Times New Roman"/>
          <w:szCs w:val="24"/>
        </w:rPr>
        <w:t>Και τέλος, κύριε Πρόεδρε -κλείνω-, κάναμε μια συζήτηση το πρωί για τη συγκέντρωση που θα γίνει σε λίγο στο Σύνταγμα. Είπαμε τα επιχειρήματά μας. Αναφέρθηκαν και συνάδελφοι της Συμπολίτευσης και συνάδελφοι της Αντιπολίτευσης. Ενώ διεξάγεται η συζήτησή μας εδώ και προχωράμε, ο κ. Φίλης, χορηγός της εκδήλωσης, επανήλθε και επανήλθε προσβάλλοντας τη δική μας παράταξη. Θεώρησε, ο φοβερός κ. Φίλης, ότι με τη δική του παρέμβαση έκανε εμάς να φοβηθούμε και δήθεν να αποσυρθούμε. Ο καθένας μας έχει την καταγραφή του. Αν ο κ. Φίλης χρειάζεται μια καταγραφή, αυτή είναι του χορηγού της σημερινής εκδήλωσης και του μέτρου συσπείρωσης των δικών μας δυνάμεων. Να προσέχει τα λόγια του.</w:t>
      </w:r>
    </w:p>
    <w:p w14:paraId="1CCA29BF" w14:textId="77777777" w:rsidR="00C30B9F" w:rsidRDefault="003D4032">
      <w:pPr>
        <w:spacing w:line="600" w:lineRule="auto"/>
        <w:ind w:firstLine="720"/>
        <w:jc w:val="both"/>
        <w:rPr>
          <w:rFonts w:eastAsia="Times New Roman"/>
          <w:szCs w:val="24"/>
        </w:rPr>
      </w:pPr>
      <w:r>
        <w:rPr>
          <w:rFonts w:eastAsia="Times New Roman"/>
          <w:szCs w:val="24"/>
        </w:rPr>
        <w:t>(Χειροκροτήματα από τη πτέρυγα της Δημοκρατικής Συμπαράταξης ΠΑΣΟΚ-ΔΗΜΑΡ)</w:t>
      </w:r>
    </w:p>
    <w:p w14:paraId="1CCA29C0"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w:t>
      </w:r>
      <w:proofErr w:type="spellStart"/>
      <w:r>
        <w:rPr>
          <w:rFonts w:eastAsia="Times New Roman"/>
          <w:szCs w:val="24"/>
        </w:rPr>
        <w:t>Δένδια</w:t>
      </w:r>
      <w:proofErr w:type="spellEnd"/>
      <w:r>
        <w:rPr>
          <w:rFonts w:eastAsia="Times New Roman"/>
          <w:szCs w:val="24"/>
        </w:rPr>
        <w:t>, έχετε ζητήσει τον λόγο. Θέλετε έξι λεπτά ή απλώς να σχολιάσετε;</w:t>
      </w:r>
    </w:p>
    <w:p w14:paraId="1CCA29C1" w14:textId="77777777" w:rsidR="00C30B9F" w:rsidRDefault="003D4032">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Όχι, επί της κατατεθείσας τροπολογίας θέλω να τοποθετηθώ, όχι επί των υπολοίπων.</w:t>
      </w:r>
    </w:p>
    <w:p w14:paraId="1CCA29C2"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Δύο λεπτά σάς αρκούν;</w:t>
      </w:r>
    </w:p>
    <w:p w14:paraId="1CCA29C3" w14:textId="77777777" w:rsidR="00C30B9F" w:rsidRDefault="003D4032">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Και πολλά είναι!</w:t>
      </w:r>
    </w:p>
    <w:p w14:paraId="1CCA29C4" w14:textId="77777777" w:rsidR="00C30B9F" w:rsidRDefault="003D4032">
      <w:pPr>
        <w:spacing w:line="600" w:lineRule="auto"/>
        <w:ind w:firstLine="720"/>
        <w:jc w:val="both"/>
        <w:rPr>
          <w:rFonts w:eastAsia="Times New Roman"/>
          <w:szCs w:val="24"/>
        </w:rPr>
      </w:pPr>
      <w:r>
        <w:rPr>
          <w:rFonts w:eastAsia="Times New Roman"/>
          <w:szCs w:val="24"/>
        </w:rPr>
        <w:t>Κύριε Πρόεδρε, έχω την εντύπωση ότι τόσο η τροπολογία, κύριε Υπουργέ – και απευθύνομαι σε εσάς, διότι κατ’ αρχάς φαντάζομαι ότι την υιοθετείτε. Ναι ή όχι; Γιατί εάν δεν την υιοθετείτε εσείς, τότε δεν υφίσταται ζήτημα. Σας ευχαριστώ θερμώς για την ευθυκρισία σας και κάθομαι.</w:t>
      </w:r>
    </w:p>
    <w:p w14:paraId="1CCA29C5" w14:textId="77777777" w:rsidR="00C30B9F" w:rsidRDefault="003D4032">
      <w:pPr>
        <w:spacing w:line="600" w:lineRule="auto"/>
        <w:ind w:firstLine="720"/>
        <w:jc w:val="both"/>
        <w:rPr>
          <w:rFonts w:eastAsia="Times New Roman"/>
          <w:szCs w:val="24"/>
        </w:rPr>
      </w:pPr>
      <w:r>
        <w:rPr>
          <w:rFonts w:eastAsia="Times New Roman"/>
          <w:szCs w:val="24"/>
        </w:rPr>
        <w:t xml:space="preserve">Εάν την υιοθετείτε, όμως, τίθεται, πρώτον, θέμα προσβολής του Κοινοβουλίου. Αυτή η τροπολογία ήρθε χθες το βράδυ και ανέκρουσε </w:t>
      </w:r>
      <w:proofErr w:type="spellStart"/>
      <w:r>
        <w:rPr>
          <w:rFonts w:eastAsia="Times New Roman"/>
          <w:szCs w:val="24"/>
        </w:rPr>
        <w:t>πρύμναν</w:t>
      </w:r>
      <w:proofErr w:type="spellEnd"/>
      <w:r>
        <w:rPr>
          <w:rFonts w:eastAsia="Times New Roman"/>
          <w:szCs w:val="24"/>
        </w:rPr>
        <w:t xml:space="preserve"> η Κυβέρνηση προ της αντίδρασης των Βουλευτών, την επαναφέρει δε, παρά τις διαβεβαιώσεις σήμερα, θεωρώντας ότι ουδείς θα το παρατηρήσει.</w:t>
      </w:r>
    </w:p>
    <w:p w14:paraId="1CCA29C6" w14:textId="77777777" w:rsidR="00C30B9F" w:rsidRDefault="003D4032">
      <w:pPr>
        <w:spacing w:line="600" w:lineRule="auto"/>
        <w:ind w:firstLine="720"/>
        <w:jc w:val="both"/>
        <w:rPr>
          <w:rFonts w:eastAsia="Times New Roman"/>
          <w:szCs w:val="24"/>
        </w:rPr>
      </w:pPr>
      <w:r>
        <w:rPr>
          <w:rFonts w:eastAsia="Times New Roman"/>
          <w:szCs w:val="24"/>
        </w:rPr>
        <w:t>Δεύτερον, επί της ουσίας έχει δύο διατάξεις άκρως προβληματικές, για να μην πω επίσης προσβλητικές. Διάταξη που επιτρέπει δυνατότητα διενέργειας και εκτέλεσης δημοσίων συμβάσεων, κατ’ εξαίρεση των κειμένων διατάξεων και, ω του θαύματος, ακόμα και πρόβλεψη για λειτουργία κυλικείων εκτός των κειμένων διατάξεων.</w:t>
      </w:r>
    </w:p>
    <w:p w14:paraId="1CCA29C7" w14:textId="77777777" w:rsidR="00C30B9F" w:rsidRDefault="003D4032">
      <w:pPr>
        <w:spacing w:line="600" w:lineRule="auto"/>
        <w:ind w:firstLine="720"/>
        <w:jc w:val="both"/>
        <w:rPr>
          <w:rFonts w:eastAsia="Times New Roman"/>
          <w:szCs w:val="24"/>
        </w:rPr>
      </w:pPr>
      <w:r>
        <w:rPr>
          <w:rFonts w:eastAsia="Times New Roman"/>
          <w:szCs w:val="24"/>
        </w:rPr>
        <w:t>Κύριε Πρόεδρε, για τον θεό!</w:t>
      </w:r>
    </w:p>
    <w:p w14:paraId="1CCA29C8" w14:textId="77777777" w:rsidR="00C30B9F" w:rsidRDefault="003D4032">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Έλεος!</w:t>
      </w:r>
    </w:p>
    <w:p w14:paraId="1CCA29C9" w14:textId="77777777" w:rsidR="00C30B9F" w:rsidRDefault="003D4032">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Απευθύνομαι στην Κυβέρνηση και της λέω ότι υπάρχουν όρια, τα οποία δεν αντιλαμβάνεται προφανώς η Κυβέρνηση συλλογικά και ατομικά ο </w:t>
      </w:r>
      <w:proofErr w:type="spellStart"/>
      <w:r>
        <w:rPr>
          <w:rFonts w:eastAsia="Times New Roman"/>
          <w:szCs w:val="24"/>
        </w:rPr>
        <w:t>απολειπόμενος</w:t>
      </w:r>
      <w:proofErr w:type="spellEnd"/>
      <w:r>
        <w:rPr>
          <w:rFonts w:eastAsia="Times New Roman"/>
          <w:szCs w:val="24"/>
        </w:rPr>
        <w:t xml:space="preserve"> </w:t>
      </w:r>
      <w:proofErr w:type="spellStart"/>
      <w:r>
        <w:rPr>
          <w:rFonts w:eastAsia="Times New Roman"/>
          <w:szCs w:val="24"/>
        </w:rPr>
        <w:t>εισηγούμενος</w:t>
      </w:r>
      <w:proofErr w:type="spellEnd"/>
      <w:r>
        <w:rPr>
          <w:rFonts w:eastAsia="Times New Roman"/>
          <w:szCs w:val="24"/>
        </w:rPr>
        <w:t xml:space="preserve"> Υπουργός κ. </w:t>
      </w:r>
      <w:proofErr w:type="spellStart"/>
      <w:r>
        <w:rPr>
          <w:rFonts w:eastAsia="Times New Roman"/>
          <w:szCs w:val="24"/>
        </w:rPr>
        <w:t>Μουζάλας</w:t>
      </w:r>
      <w:proofErr w:type="spellEnd"/>
      <w:r>
        <w:rPr>
          <w:rFonts w:eastAsia="Times New Roman"/>
          <w:szCs w:val="24"/>
        </w:rPr>
        <w:t>, ο οποίος με αυτό το ύφος της διαρκούς δυστυχίας νομίζει ότι μπορεί να περνάει τέτοια πράγματα από το εθνικό Κοινοβούλιο, απών.</w:t>
      </w:r>
    </w:p>
    <w:p w14:paraId="1CCA29CA" w14:textId="77777777" w:rsidR="00C30B9F" w:rsidRDefault="003D4032">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Κύριε Πρόεδρε, θα ήθελα τον λόγο.</w:t>
      </w:r>
    </w:p>
    <w:p w14:paraId="1CCA29CB"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Υπουργέ, κύριε Σταθάκη, θέλετε να απαντήσετε ή να δώσω τον λόγο στον κ. </w:t>
      </w:r>
      <w:proofErr w:type="spellStart"/>
      <w:r>
        <w:rPr>
          <w:rFonts w:eastAsia="Times New Roman"/>
          <w:szCs w:val="24"/>
        </w:rPr>
        <w:t>Φάμελλο</w:t>
      </w:r>
      <w:proofErr w:type="spellEnd"/>
      <w:r>
        <w:rPr>
          <w:rFonts w:eastAsia="Times New Roman"/>
          <w:szCs w:val="24"/>
        </w:rPr>
        <w:t>;</w:t>
      </w:r>
    </w:p>
    <w:p w14:paraId="1CCA29CC" w14:textId="77777777" w:rsidR="00C30B9F" w:rsidRDefault="003D4032">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Να μιλήσει ο κ. </w:t>
      </w:r>
      <w:proofErr w:type="spellStart"/>
      <w:r>
        <w:rPr>
          <w:rFonts w:eastAsia="Times New Roman"/>
          <w:szCs w:val="24"/>
        </w:rPr>
        <w:t>Φάμελλος</w:t>
      </w:r>
      <w:proofErr w:type="spellEnd"/>
      <w:r>
        <w:rPr>
          <w:rFonts w:eastAsia="Times New Roman"/>
          <w:szCs w:val="24"/>
        </w:rPr>
        <w:t>.</w:t>
      </w:r>
    </w:p>
    <w:p w14:paraId="1CCA29CD"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 κ. </w:t>
      </w:r>
      <w:proofErr w:type="spellStart"/>
      <w:r>
        <w:rPr>
          <w:rFonts w:eastAsia="Times New Roman"/>
          <w:szCs w:val="24"/>
        </w:rPr>
        <w:t>Φάμελλος</w:t>
      </w:r>
      <w:proofErr w:type="spellEnd"/>
      <w:r>
        <w:rPr>
          <w:rFonts w:eastAsia="Times New Roman"/>
          <w:szCs w:val="24"/>
        </w:rPr>
        <w:t xml:space="preserve"> έχει τον λόγο για δύο λεπτά.</w:t>
      </w:r>
    </w:p>
    <w:p w14:paraId="1CCA29CE" w14:textId="77777777" w:rsidR="00C30B9F" w:rsidRDefault="003D4032">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Παρακαλώ, αν θέλετε, μπορεί να χρεωθεί ως δευτερολογία.</w:t>
      </w:r>
    </w:p>
    <w:p w14:paraId="1CCA29CF" w14:textId="77777777" w:rsidR="00C30B9F" w:rsidRDefault="003D4032">
      <w:pPr>
        <w:spacing w:line="600" w:lineRule="auto"/>
        <w:ind w:firstLine="720"/>
        <w:jc w:val="both"/>
        <w:rPr>
          <w:rFonts w:eastAsia="Times New Roman"/>
          <w:szCs w:val="24"/>
        </w:rPr>
      </w:pPr>
      <w:r>
        <w:rPr>
          <w:rFonts w:eastAsia="Times New Roman"/>
          <w:szCs w:val="24"/>
        </w:rPr>
        <w:t>Παίρνω τον λόγο πρώτα απ’ όλα για να δώσω τις απαραίτητες πληροφορίες προς τον συνάδελφο της Δημοκρατικής Συμπαράταξης, που ρώτησε για τα ζητήματα αυτά, όσον αφορά την εφαρμογή και την πορεία υλοποίησης των προηγούμενων αναπτυξιακών νόμων.</w:t>
      </w:r>
    </w:p>
    <w:p w14:paraId="1CCA29D0"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Κατά τη διάρκεια της τοποθέτησής μου, που ήταν εδώ ο κ. Λοβέρδος -το πρόσεξα ότι ήταν παρών- κατέθεσα στα Πρακτικά γι’ αυτόν ακριβώς τον σκοπό, για να μη γίνεται συζήτηση χωρίς αποδείξεις, το πλαίσιο υλοποίησης των δύο προηγουμένων αναπτυξιακών νόμων, δηλαδή ποιες είναι οι ολοκληρωμένες ενισχύσεις, ποιες οι οφειλόμενες και για ποιον λόγο, εάν υπάρχουν δύο εκκρεμείς εκθέσεις τεχνικού ελέγχου, εάν εκκρεμεί κάποιο αίτημα, εάν είναι ανενεργό το έργο ή οτιδήποτε άλλο.  </w:t>
      </w:r>
    </w:p>
    <w:p w14:paraId="1CCA29D1"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Για να μην υπάρχει παρανόηση, λοιπόν, και θεωρώντας καλοπροαίρετη την εκ νέου παρέμβαση του συναδέλφου, δίνω προς τη Δημοκρατική Συμπαράταξη δύο πίνακες. Βέβαια, το θέμα αφορά όλα τα κόμματα. Είναι κατατεθειμένα στα Πρακτικά και προφανώς, κύριοι συνάδελφοι, δεν κάνω διάκριση. Το ένα αφορά τον ν.3299/2004 και το άλλο αφορά τον ν.3108/2011.</w:t>
      </w:r>
    </w:p>
    <w:p w14:paraId="1CCA29D2"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Το σύνολο των επενδύσεων, των ενισχύσεων και των σχεδίων είναι έξι χιλιάδες διακόσια εβδομήντα δύο επενδυτικά σχέδια με γενικό σύνολο επιχορηγήσεων και φορολογικών απαλλαγών 6.356.000 ευρώ. Αυτό είναι το πρώτο θέμα. </w:t>
      </w:r>
    </w:p>
    <w:p w14:paraId="1CCA29D3"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Το δεύτερο αφορά τα ήδη ενταγμένα σχέδια και τον χρόνο αποπληρωμής και υλοποίησης, γιατί το θέσατε και αυτό. Αναφέρομαι, κύριε Λοβέρδο στην επταετία. Έχει γίνει ήδη παρέμβαση από τη μεριά του Υπουργού και έχει αναφερθεί ότι μπορούμε να </w:t>
      </w:r>
      <w:proofErr w:type="spellStart"/>
      <w:r>
        <w:rPr>
          <w:rFonts w:eastAsia="UB-Helvetica" w:cs="Times New Roman"/>
          <w:szCs w:val="24"/>
        </w:rPr>
        <w:t>συντμήσουμε</w:t>
      </w:r>
      <w:proofErr w:type="spellEnd"/>
      <w:r>
        <w:rPr>
          <w:rFonts w:eastAsia="UB-Helvetica" w:cs="Times New Roman"/>
          <w:szCs w:val="24"/>
        </w:rPr>
        <w:t xml:space="preserve"> τα τρία πρώτα βήματα, που αφορούν την ολοκλήρωση, την υποβολή αιτήματος και την απόδειξη ολοκλήρωσης σε μία πράξη. Άρα, κατά κάποιον τρόπο, στα 3/7 του σχεδίου -στην περίπτωση της υλοποίησής του προφανώς- έχουμε σύντμηση χρόνου, άρα δεν καταναλώνουμε τα πρώτα ίσως τρία χρόνια, θα έλεγε κάποιος, ανάλογα με την πρόοδο του σχεδίου. Επομένως ο χρόνος των επτά ετών πρακτικά μετατρέπεται σε τέσσερα. Και αυτό, προφανώς, εάν είναι συνεπής ο επενδυτής. Άρα η Κυβέρνηση έχει ήδη αυτό το σχέδιο και ανταποκρίνεται. </w:t>
      </w:r>
    </w:p>
    <w:p w14:paraId="1CCA29D4"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Όσον αφορά στο θέμα του κ. </w:t>
      </w:r>
      <w:proofErr w:type="spellStart"/>
      <w:r>
        <w:rPr>
          <w:rFonts w:eastAsia="UB-Helvetica" w:cs="Times New Roman"/>
          <w:szCs w:val="24"/>
        </w:rPr>
        <w:t>Δένδια</w:t>
      </w:r>
      <w:proofErr w:type="spellEnd"/>
      <w:r>
        <w:rPr>
          <w:rFonts w:eastAsia="UB-Helvetica" w:cs="Times New Roman"/>
          <w:szCs w:val="24"/>
        </w:rPr>
        <w:t xml:space="preserve"> για την τροπολογία -δεν εννοώ δικό του, προσωπικό, αλίμονο!- η πληροφόρηση που έχουμε εμείς είναι ότι ο αρμόδιος Υπουργός θα έρθει στην Ολομέλεια. Δεν υπάρχει απών Υπουργός. Θα γίνει συζήτηση επί του θέματος. Επιφυλάσσομαι, λοιπόν, για το ζήτημα αυτό όταν έρθει ο κ. </w:t>
      </w:r>
      <w:proofErr w:type="spellStart"/>
      <w:r>
        <w:rPr>
          <w:rFonts w:eastAsia="UB-Helvetica" w:cs="Times New Roman"/>
          <w:szCs w:val="24"/>
        </w:rPr>
        <w:t>Μουζάλας</w:t>
      </w:r>
      <w:proofErr w:type="spellEnd"/>
      <w:r>
        <w:rPr>
          <w:rFonts w:eastAsia="UB-Helvetica" w:cs="Times New Roman"/>
          <w:szCs w:val="24"/>
        </w:rPr>
        <w:t xml:space="preserve">. Θα σας ενημερώσουμε, όμως, και θα τοποθετηθούμε επ’ αυτού στη συνέχεια. </w:t>
      </w:r>
    </w:p>
    <w:p w14:paraId="1CCA29D5"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Ευχαριστώ. </w:t>
      </w:r>
    </w:p>
    <w:p w14:paraId="1CCA29D6"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ΝΙΚΟΛΑΟΣ ΔΕΝΔΙΑΣ:</w:t>
      </w:r>
      <w:r>
        <w:rPr>
          <w:rFonts w:eastAsia="UB-Helvetica" w:cs="Times New Roman"/>
          <w:szCs w:val="24"/>
        </w:rPr>
        <w:t xml:space="preserve"> Το πρόβλημα είναι εάν θα έρθει ο κ. </w:t>
      </w:r>
      <w:proofErr w:type="spellStart"/>
      <w:r>
        <w:rPr>
          <w:rFonts w:eastAsia="UB-Helvetica" w:cs="Times New Roman"/>
          <w:szCs w:val="24"/>
        </w:rPr>
        <w:t>Μουζάλας</w:t>
      </w:r>
      <w:proofErr w:type="spellEnd"/>
      <w:r>
        <w:rPr>
          <w:rFonts w:eastAsia="UB-Helvetica" w:cs="Times New Roman"/>
          <w:szCs w:val="24"/>
        </w:rPr>
        <w:t>;</w:t>
      </w:r>
    </w:p>
    <w:p w14:paraId="1CCA29D7"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ΒΑΣΙΛΕΙΟΣ ΚΙΚΙΛΙΑΣ:</w:t>
      </w:r>
      <w:r>
        <w:rPr>
          <w:rFonts w:eastAsia="UB-Helvetica" w:cs="Times New Roman"/>
          <w:szCs w:val="24"/>
        </w:rPr>
        <w:t xml:space="preserve"> Ο κ. </w:t>
      </w:r>
      <w:proofErr w:type="spellStart"/>
      <w:r>
        <w:rPr>
          <w:rFonts w:eastAsia="UB-Helvetica" w:cs="Times New Roman"/>
          <w:szCs w:val="24"/>
        </w:rPr>
        <w:t>Δένδιας</w:t>
      </w:r>
      <w:proofErr w:type="spellEnd"/>
      <w:r>
        <w:rPr>
          <w:rFonts w:eastAsia="UB-Helvetica" w:cs="Times New Roman"/>
          <w:szCs w:val="24"/>
        </w:rPr>
        <w:t xml:space="preserve"> έθεσε συγκεκριμένα ζητήματα, κύριε Πρόεδρε. </w:t>
      </w:r>
    </w:p>
    <w:p w14:paraId="1CCA29D8" w14:textId="77777777" w:rsidR="00C30B9F" w:rsidRDefault="003D4032">
      <w:pPr>
        <w:spacing w:after="0" w:line="600" w:lineRule="auto"/>
        <w:ind w:firstLine="720"/>
        <w:jc w:val="both"/>
        <w:rPr>
          <w:rFonts w:eastAsia="UB-Helvetica" w:cs="Times New Roman"/>
          <w:b/>
          <w:szCs w:val="24"/>
        </w:rPr>
      </w:pPr>
      <w:r>
        <w:rPr>
          <w:rFonts w:eastAsia="UB-Helvetica" w:cs="Times New Roman"/>
          <w:b/>
          <w:szCs w:val="24"/>
        </w:rPr>
        <w:t xml:space="preserve">ΑΝΔΡΕΑΣ ΛΟΒΕΡΔΟΣ: </w:t>
      </w:r>
      <w:r>
        <w:rPr>
          <w:rFonts w:eastAsia="UB-Helvetica" w:cs="Times New Roman"/>
          <w:szCs w:val="24"/>
        </w:rPr>
        <w:t>Κύριε Πρόεδρε, θα ήθελα τον λόγο.</w:t>
      </w:r>
      <w:r>
        <w:rPr>
          <w:rFonts w:eastAsia="UB-Helvetica" w:cs="Times New Roman"/>
          <w:b/>
          <w:szCs w:val="24"/>
        </w:rPr>
        <w:t xml:space="preserve"> </w:t>
      </w:r>
    </w:p>
    <w:p w14:paraId="1CCA29D9"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Έχει ζητήσει τον λόγο ο κ. </w:t>
      </w:r>
      <w:proofErr w:type="spellStart"/>
      <w:r>
        <w:rPr>
          <w:rFonts w:eastAsia="UB-Helvetica" w:cs="Times New Roman"/>
          <w:szCs w:val="24"/>
        </w:rPr>
        <w:t>Καραθανασόπουλος</w:t>
      </w:r>
      <w:proofErr w:type="spellEnd"/>
      <w:r>
        <w:rPr>
          <w:rFonts w:eastAsia="UB-Helvetica" w:cs="Times New Roman"/>
          <w:szCs w:val="24"/>
        </w:rPr>
        <w:t xml:space="preserve">. </w:t>
      </w:r>
    </w:p>
    <w:p w14:paraId="1CCA29DA"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 xml:space="preserve">ΑΝΔΡΕΑΣ ΛΟΒΕΡΔΟΣ: </w:t>
      </w:r>
      <w:r>
        <w:rPr>
          <w:rFonts w:eastAsia="UB-Helvetica" w:cs="Times New Roman"/>
          <w:szCs w:val="24"/>
        </w:rPr>
        <w:t xml:space="preserve">Για την τροπολογία ήθελα να τοποθετηθώ, για ένα λεπτό. </w:t>
      </w:r>
    </w:p>
    <w:p w14:paraId="1CCA29DB"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Κύριε Λοβέρδο, έχετε τον λόγο για ένα λεπτό. </w:t>
      </w:r>
    </w:p>
    <w:p w14:paraId="1CCA29DC"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 xml:space="preserve">ΑΝΔΡΕΑΣ ΛΟΒΕΡΔΟΣ: </w:t>
      </w:r>
      <w:r>
        <w:rPr>
          <w:rFonts w:eastAsia="UB-Helvetica" w:cs="Times New Roman"/>
          <w:szCs w:val="24"/>
        </w:rPr>
        <w:t xml:space="preserve">Κύριε Πρόεδρε, ο κ. </w:t>
      </w:r>
      <w:proofErr w:type="spellStart"/>
      <w:r>
        <w:rPr>
          <w:rFonts w:eastAsia="UB-Helvetica" w:cs="Times New Roman"/>
          <w:szCs w:val="24"/>
        </w:rPr>
        <w:t>Φάμελλος</w:t>
      </w:r>
      <w:proofErr w:type="spellEnd"/>
      <w:r>
        <w:rPr>
          <w:rFonts w:eastAsia="UB-Helvetica" w:cs="Times New Roman"/>
          <w:szCs w:val="24"/>
        </w:rPr>
        <w:t xml:space="preserve">, ο Κοινοβουλευτικός Εκπρόσωπος του ΣΥΡΙΖΑ, μίλησε με ευπρέπεια. Θέλω, όμως, να τον «πειράξω», εάν μου το επιτρέψει. Δεν έχω κακία. </w:t>
      </w:r>
    </w:p>
    <w:p w14:paraId="1CCA29DD"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Είναι κατανοητό ένας πολύ δραστήριος συνάδελφος της Πλειοψηφίας να θέλει να γίνει Υπουργός. Όμως, δεν έγινε ακόμη. </w:t>
      </w:r>
    </w:p>
    <w:p w14:paraId="1CCA29DE"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Εσείς πρέπει να καταθέσετε, Υπουργέ μου, τα στοιχεία και όχι ο Βουλευτής σας. Ο Βουλευτής καταθέτει τα στοιχεία τα οποία έχει. Εγώ τον εμπιστεύομαι και θα τα συνεκτιμήσω. Όμως, η Κυβέρνηση καταθέτει τα στοιχεία επί των θεμάτων, τα οποία εισηγείται. </w:t>
      </w:r>
    </w:p>
    <w:p w14:paraId="1CCA29DF"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Επίσης, εάν για το δεύτερο θέμα, την επταετία, έχει υπάρξει ειδική ρύθμιση, όπου τα επτά γίνονται πέντε ή τρία, τότε να το ξέρουμε και εμείς για να μπορέσουμε να δούμε πώς απαντώνται αιτιάσεις που έχουν κατατεθεί από όλη την Ελλάδα, κύριε Πρόεδρε. Αύριο το πρωί πρέπει να ξέρουμε τι νόμο έχει ψηφίσει η Βουλή. Θα θέλαμε, λοιπόν, μια υπεύθυνη διευκρίνιση γι’ αυτό από την αρμόδια Κυβέρνηση. </w:t>
      </w:r>
    </w:p>
    <w:p w14:paraId="1CCA29E0"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Τέλος, παρακαλώ το εξής: Ανάμεσα στα ερωτήματα, που θέσαμε, υπάρχει ένα που είναι απολύτως πρακτικό. Ο Υπουργός ήταν εδώ, το άκουσε και θέλουμε πραγματικά απάντηση. </w:t>
      </w:r>
    </w:p>
    <w:p w14:paraId="1CCA29E1"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Σε ό,τι αφορά, τέλος, στο μεταναστευτικό, πιστεύω τον κύριο Κοινοβουλευτικό Εκπρόσωπο ότι θα έρθει ο κύριος Υπουργός. Ήταν και το πρωί εδώ ο κ. </w:t>
      </w:r>
      <w:proofErr w:type="spellStart"/>
      <w:r>
        <w:rPr>
          <w:rFonts w:eastAsia="UB-Helvetica" w:cs="Times New Roman"/>
          <w:szCs w:val="24"/>
        </w:rPr>
        <w:t>Μουζάλας</w:t>
      </w:r>
      <w:proofErr w:type="spellEnd"/>
      <w:r>
        <w:rPr>
          <w:rFonts w:eastAsia="UB-Helvetica" w:cs="Times New Roman"/>
          <w:szCs w:val="24"/>
        </w:rPr>
        <w:t xml:space="preserve">. Τότε, όμως, όταν αγορεύσει, θέλουμε να ανοίξει κύκλος συζήτησης γι’ αυτό. </w:t>
      </w:r>
    </w:p>
    <w:p w14:paraId="1CCA29E2"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Ευχαριστώ.</w:t>
      </w:r>
    </w:p>
    <w:p w14:paraId="1CCA29E3"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ΣΩΚΡΑΤΗΣ ΦΑΜΕΛΛΟΣ:</w:t>
      </w:r>
      <w:r>
        <w:rPr>
          <w:rFonts w:eastAsia="UB-Helvetica" w:cs="Times New Roman"/>
          <w:szCs w:val="24"/>
        </w:rPr>
        <w:t xml:space="preserve"> Θα ήθελα να διευκρινίσω κάτι επ’ αυτών. </w:t>
      </w:r>
    </w:p>
    <w:p w14:paraId="1CCA29E4"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Έχει ζητήσει τον λόγο ο κ. </w:t>
      </w:r>
      <w:proofErr w:type="spellStart"/>
      <w:r>
        <w:rPr>
          <w:rFonts w:eastAsia="UB-Helvetica" w:cs="Times New Roman"/>
          <w:szCs w:val="24"/>
        </w:rPr>
        <w:t>Καραθανασόπουλος</w:t>
      </w:r>
      <w:proofErr w:type="spellEnd"/>
      <w:r>
        <w:rPr>
          <w:rFonts w:eastAsia="UB-Helvetica" w:cs="Times New Roman"/>
          <w:szCs w:val="24"/>
        </w:rPr>
        <w:t xml:space="preserve">. </w:t>
      </w:r>
    </w:p>
    <w:p w14:paraId="1CCA29E5"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Μην κάνετε διαλογική συζήτηση, κύριε </w:t>
      </w:r>
      <w:proofErr w:type="spellStart"/>
      <w:r>
        <w:rPr>
          <w:rFonts w:eastAsia="UB-Helvetica" w:cs="Times New Roman"/>
          <w:szCs w:val="24"/>
        </w:rPr>
        <w:t>Φάμελλε</w:t>
      </w:r>
      <w:proofErr w:type="spellEnd"/>
      <w:r>
        <w:rPr>
          <w:rFonts w:eastAsia="UB-Helvetica" w:cs="Times New Roman"/>
          <w:szCs w:val="24"/>
        </w:rPr>
        <w:t xml:space="preserve">, δεν είναι σωστό. </w:t>
      </w:r>
    </w:p>
    <w:p w14:paraId="1CCA29E6"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ΣΩΚΡΑΤΗΣ ΦΑΜΕΛΛΟΣ:</w:t>
      </w:r>
      <w:r>
        <w:rPr>
          <w:rFonts w:eastAsia="UB-Helvetica" w:cs="Times New Roman"/>
          <w:szCs w:val="24"/>
        </w:rPr>
        <w:t xml:space="preserve"> Και ο κ. Λοβέρδος έτσι πήρε τον λόγο, κύριε Πρόεδρε. </w:t>
      </w:r>
    </w:p>
    <w:p w14:paraId="1CCA29E7"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Ναι, αλλά γίνεται διαλογική συζήτηση και θα ξαναζητήσει τον λόγο. </w:t>
      </w:r>
    </w:p>
    <w:p w14:paraId="1CCA29E8"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Σας δίνω τον λόγο για ένα λεπτό, αλλά να τελειώσουμε εδώ. </w:t>
      </w:r>
    </w:p>
    <w:p w14:paraId="1CCA29E9"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ΣΩΚΡΑΤΗΣ ΦΑΜΕΛΛΟΣ:</w:t>
      </w:r>
      <w:r>
        <w:rPr>
          <w:rFonts w:eastAsia="UB-Helvetica" w:cs="Times New Roman"/>
          <w:szCs w:val="24"/>
        </w:rPr>
        <w:t xml:space="preserve"> Θα αναφερθώ στην τοποθέτηση του Κοινοβουλευτικού Εκπροσώπου της Δημοκρατικής Συμπαράταξης. Νομίζω ότι ως Κοινοβουλευτικός Εκπρόσωπος και έμπειρος κοινοβουλευτικός, κύριε Λοβέρδο, γνωρίζετε ότι Κοινοβουλευτικός Εκπρόσωπος δεν ομιλεί απλά ως Βουλευτής, αλλά εκπροσωπεί τον Πρόεδρο της Κοινοβουλευτικής Ομάδας. </w:t>
      </w:r>
    </w:p>
    <w:p w14:paraId="1CCA29EA"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Με αυτόν τον θεσμικό ρόλο τοποθετήθηκα και με αυτόν τον ρόλο η Κοινοβουλευτική Ομάδα και η εκπροσώπηση του Προέδρου της είναι αυτή που μου δίνει το δικαίωμα να καταθέσω τον πίνακα, στον οποίο είχε ήδη αναφερθεί το Υπουργείο.</w:t>
      </w:r>
    </w:p>
    <w:p w14:paraId="1CCA29EB"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Νομίζω ότι βγάζετε λάθος συμπεράσματα. εσείς, μάλλον, έτσι προσπαθούσατε να γίνετε Υπουργός, ενώ εμείς όχι!</w:t>
      </w:r>
    </w:p>
    <w:p w14:paraId="1CCA29EC"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ΓΕΩΡΓΙΟΣ ΣΤΑΘΑΚΗΣ (Υπουργός Οικονομίας, Ανάπτυξης και Τουρισμού):</w:t>
      </w:r>
      <w:r>
        <w:rPr>
          <w:rFonts w:eastAsia="UB-Helvetica" w:cs="Times New Roman"/>
          <w:szCs w:val="24"/>
        </w:rPr>
        <w:t xml:space="preserve"> Κύριε Πρόεδρε, θα ήθελα τον λόγο. </w:t>
      </w:r>
    </w:p>
    <w:p w14:paraId="1CCA29ED"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Κύριε Υπουργέ, επειδή έχει ζητήσει τον λόγο ο κ. </w:t>
      </w:r>
      <w:proofErr w:type="spellStart"/>
      <w:r>
        <w:rPr>
          <w:rFonts w:eastAsia="UB-Helvetica" w:cs="Times New Roman"/>
          <w:szCs w:val="24"/>
        </w:rPr>
        <w:t>Καραθανασόπουλος</w:t>
      </w:r>
      <w:proofErr w:type="spellEnd"/>
      <w:r>
        <w:rPr>
          <w:rFonts w:eastAsia="UB-Helvetica" w:cs="Times New Roman"/>
          <w:szCs w:val="24"/>
        </w:rPr>
        <w:t xml:space="preserve">, να σας δώσω τον λόγο αμέσως μετά για να απαντήσετε συνολικά; </w:t>
      </w:r>
    </w:p>
    <w:p w14:paraId="1CCA29EE"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ΓΕΩΡΓΙΟΣ ΣΤΑΘΑΚΗΣ (Υπουργός Οικονομίας, Ανάπτυξης και Τουρισμού):</w:t>
      </w:r>
      <w:r>
        <w:rPr>
          <w:rFonts w:eastAsia="UB-Helvetica" w:cs="Times New Roman"/>
          <w:szCs w:val="24"/>
        </w:rPr>
        <w:t xml:space="preserve"> Εντάξει, κύριε Πρόεδρε.</w:t>
      </w:r>
    </w:p>
    <w:p w14:paraId="1CCA29EF"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Κύριε </w:t>
      </w:r>
      <w:proofErr w:type="spellStart"/>
      <w:r>
        <w:rPr>
          <w:rFonts w:eastAsia="UB-Helvetica" w:cs="Times New Roman"/>
          <w:szCs w:val="24"/>
        </w:rPr>
        <w:t>Καραθανασόπουλε</w:t>
      </w:r>
      <w:proofErr w:type="spellEnd"/>
      <w:r>
        <w:rPr>
          <w:rFonts w:eastAsia="UB-Helvetica" w:cs="Times New Roman"/>
          <w:szCs w:val="24"/>
        </w:rPr>
        <w:t xml:space="preserve">, έχετε τον λόγο για δύο λεπτά. </w:t>
      </w:r>
    </w:p>
    <w:p w14:paraId="1CCA29F0"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ΝΙΚΟΛΑΟΣ ΚΑΡΑΘΑΝΑΣΟΠΟΥΛΟΣ:</w:t>
      </w:r>
      <w:r>
        <w:rPr>
          <w:rFonts w:eastAsia="UB-Helvetica" w:cs="Times New Roman"/>
          <w:szCs w:val="24"/>
        </w:rPr>
        <w:t xml:space="preserve"> Για ένα λεπτό, κύριε Πρόεδρε. Απλώς θα αναφερθώ στην τροπολογία.</w:t>
      </w:r>
    </w:p>
    <w:p w14:paraId="1CCA29F1" w14:textId="77777777" w:rsidR="00C30B9F" w:rsidRDefault="003D4032">
      <w:pPr>
        <w:spacing w:after="0" w:line="600" w:lineRule="auto"/>
        <w:ind w:firstLine="720"/>
        <w:jc w:val="both"/>
        <w:rPr>
          <w:rFonts w:eastAsia="Times New Roman"/>
          <w:szCs w:val="24"/>
        </w:rPr>
      </w:pPr>
      <w:r>
        <w:rPr>
          <w:rFonts w:eastAsia="Times New Roman"/>
          <w:szCs w:val="24"/>
        </w:rPr>
        <w:t xml:space="preserve">Το ζήτημα δεν είναι αν θα έλθει ο Υπουργός να εξηγήσει την τροπολογία. Το ζήτημα είναι ότι είναι απαράδεκτη αυτή η ενέργεια. Πριν από ούτε μία ώρα κατατέθηκε μία τροπολογία άσχετη με το νομοσχέδιο, που αφορά στο μεταναστευτικό ζήτημα. Δεν είναι το ζήτημα αν θα έλθει ο Υπουργός να την εξηγήσει ή όχι ή αν θα ανοίξει κύκλος ομιλητών. Δεν μπορεί να συνεχιστεί αυτή η διαδικασία. Μάλιστα, χθες το βράδυ είχε κατατεθεί αντίστοιχη, η ίδια, ένα τμήμα αυτής της τροπολογίας; Και αποσύρθηκε. </w:t>
      </w:r>
    </w:p>
    <w:p w14:paraId="1CCA29F2" w14:textId="77777777" w:rsidR="00C30B9F" w:rsidRDefault="003D4032">
      <w:pPr>
        <w:spacing w:line="600" w:lineRule="auto"/>
        <w:ind w:firstLine="720"/>
        <w:jc w:val="both"/>
        <w:rPr>
          <w:rFonts w:eastAsia="Times New Roman"/>
          <w:szCs w:val="24"/>
        </w:rPr>
      </w:pPr>
      <w:r>
        <w:rPr>
          <w:rFonts w:eastAsia="Times New Roman"/>
          <w:szCs w:val="24"/>
        </w:rPr>
        <w:t>Άρα εμείς λέμε ότι πρέπει αυτή η τροπολογία να αποσυρθεί. Δεν έχει καμμία σχέση με το νομοσχέδιο. Δεν μπορεί να έρχεται λίγο πριν ολοκληρωθεί η συζήτηση για το συγκεκριμένο νομοσχέδιο του Υπουργείου Οικονομίας. Απ’ αυτή την άποψη, να έλθει με την κανονική διαδικασία. Δεν μπορεί να συζητηθεί με τέτοιες διαδικασίες η συγκεκριμένη τροπολογία.</w:t>
      </w:r>
    </w:p>
    <w:p w14:paraId="1CCA29F3"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Υπουργός κ. Σταθάκης έχει τον λόγο.</w:t>
      </w:r>
    </w:p>
    <w:p w14:paraId="1CCA29F4" w14:textId="77777777" w:rsidR="00C30B9F" w:rsidRDefault="003D4032">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Κύριε Πρόεδρε, θέλω τον λόγο.</w:t>
      </w:r>
    </w:p>
    <w:p w14:paraId="1CCA29F5" w14:textId="77777777" w:rsidR="00C30B9F" w:rsidRDefault="003D4032">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Κι εγώ θέλω τον λόγο, κύριε Πρόεδρε.</w:t>
      </w:r>
    </w:p>
    <w:p w14:paraId="1CCA29F6" w14:textId="77777777" w:rsidR="00C30B9F" w:rsidRDefault="003D4032">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Κι εγώ, κύριε Πρόεδρε.</w:t>
      </w:r>
    </w:p>
    <w:p w14:paraId="1CCA29F7"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Ζήτησε τον λόγο ο κύριος Υπουργός. Κύριε Παπαδόπουλε, δεν μπορείτε να μιλήσετε. Τι να κάνουμε;</w:t>
      </w:r>
    </w:p>
    <w:p w14:paraId="1CCA29F8" w14:textId="77777777" w:rsidR="00C30B9F" w:rsidRDefault="003D4032">
      <w:pPr>
        <w:spacing w:line="600" w:lineRule="auto"/>
        <w:ind w:firstLine="720"/>
        <w:jc w:val="both"/>
        <w:rPr>
          <w:rFonts w:eastAsia="Times New Roman"/>
          <w:szCs w:val="24"/>
        </w:rPr>
      </w:pPr>
      <w:r>
        <w:rPr>
          <w:rFonts w:eastAsia="Times New Roman"/>
          <w:szCs w:val="24"/>
        </w:rPr>
        <w:t>Κύριε Υπουργέ, έχετε τον λόγο.</w:t>
      </w:r>
    </w:p>
    <w:p w14:paraId="1CCA29F9" w14:textId="77777777" w:rsidR="00C30B9F" w:rsidRDefault="003D4032">
      <w:pPr>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Δεν έχω να προσθέσω κάτι. Θα κάνω μία διευκρίνιση. Ισχύει και για ιδιώτες το 8-6 </w:t>
      </w:r>
      <w:proofErr w:type="spellStart"/>
      <w:r>
        <w:rPr>
          <w:rFonts w:eastAsia="Times New Roman"/>
          <w:szCs w:val="24"/>
        </w:rPr>
        <w:t>στ</w:t>
      </w:r>
      <w:proofErr w:type="spellEnd"/>
      <w:r>
        <w:rPr>
          <w:rFonts w:eastAsia="Times New Roman"/>
          <w:szCs w:val="24"/>
        </w:rPr>
        <w:t>΄ αυτονοήτως. Για την πενταετία νομίζω ότι η νομοτεχνική έχει επιλύσει το θέμα. Τα 3/7 πληρώνονται κατά την ολοκλήρωση 100% και ακολουθούν τέσσερα χρόνια. Είναι διατυπωμένο με σαφήνεια.</w:t>
      </w:r>
    </w:p>
    <w:p w14:paraId="1CCA29FA" w14:textId="77777777" w:rsidR="00C30B9F" w:rsidRDefault="003D4032">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Κύριε Πρόεδρε, θα ήθελα τον λόγο.</w:t>
      </w:r>
    </w:p>
    <w:p w14:paraId="1CCA29FB"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szCs w:val="24"/>
          <w:lang w:val="en-US"/>
        </w:rPr>
        <w:t>O</w:t>
      </w:r>
      <w:r>
        <w:rPr>
          <w:rFonts w:eastAsia="Times New Roman"/>
          <w:szCs w:val="24"/>
        </w:rPr>
        <w:t xml:space="preserve"> κ. </w:t>
      </w:r>
      <w:proofErr w:type="spellStart"/>
      <w:r>
        <w:rPr>
          <w:rFonts w:eastAsia="Times New Roman"/>
          <w:szCs w:val="24"/>
        </w:rPr>
        <w:t>Δανέλλης</w:t>
      </w:r>
      <w:proofErr w:type="spellEnd"/>
      <w:r>
        <w:rPr>
          <w:rFonts w:eastAsia="Times New Roman"/>
          <w:szCs w:val="24"/>
        </w:rPr>
        <w:t xml:space="preserve"> είναι ο Κοινοβουλευτικός σας Εκπρόσωπος.</w:t>
      </w:r>
    </w:p>
    <w:p w14:paraId="1CCA29FC" w14:textId="77777777" w:rsidR="00C30B9F" w:rsidRDefault="003D4032">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w:t>
      </w:r>
      <w:r>
        <w:rPr>
          <w:rFonts w:eastAsia="Times New Roman"/>
          <w:szCs w:val="24"/>
          <w:lang w:val="en-US"/>
        </w:rPr>
        <w:t>O</w:t>
      </w:r>
      <w:r>
        <w:rPr>
          <w:rFonts w:eastAsia="Times New Roman"/>
          <w:szCs w:val="24"/>
        </w:rPr>
        <w:t xml:space="preserve"> κ. </w:t>
      </w:r>
      <w:proofErr w:type="spellStart"/>
      <w:r>
        <w:rPr>
          <w:rFonts w:eastAsia="Times New Roman"/>
          <w:szCs w:val="24"/>
        </w:rPr>
        <w:t>Δανέλλης</w:t>
      </w:r>
      <w:proofErr w:type="spellEnd"/>
      <w:r>
        <w:rPr>
          <w:rFonts w:eastAsia="Times New Roman"/>
          <w:szCs w:val="24"/>
        </w:rPr>
        <w:t xml:space="preserve"> απουσιάζει αυτή τη στιγμή.</w:t>
      </w:r>
    </w:p>
    <w:p w14:paraId="1CCA29FD" w14:textId="77777777" w:rsidR="00C30B9F" w:rsidRDefault="003D4032">
      <w:pPr>
        <w:spacing w:line="600" w:lineRule="auto"/>
        <w:ind w:left="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Αυτός έχει τον λόγο. Εφαρμόζουμε τον Κανονισμό.</w:t>
      </w:r>
    </w:p>
    <w:p w14:paraId="1CCA29FE" w14:textId="77777777" w:rsidR="00C30B9F" w:rsidRDefault="003D4032">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Θελερίτη</w:t>
      </w:r>
      <w:proofErr w:type="spellEnd"/>
      <w:r>
        <w:rPr>
          <w:rFonts w:eastAsia="Times New Roman"/>
          <w:szCs w:val="24"/>
        </w:rPr>
        <w:t xml:space="preserve"> έχει τον λόγο.</w:t>
      </w:r>
    </w:p>
    <w:p w14:paraId="1CCA29FF" w14:textId="77777777" w:rsidR="00C30B9F" w:rsidRDefault="003D4032">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Κύριε Πρόεδρε, θέλω τον λόγο. Ακούστηκε μία κουβέντα, που με προσβάλλει ως Βουλευτή και θέλω να τοποθετηθώ. </w:t>
      </w:r>
    </w:p>
    <w:p w14:paraId="1CCA2A00"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Ως τι θέλετε τον λόγο, κύριε Παπαδόπουλε; Δεν μπορείτε να μιλήσετε. Δεν σας δίνω τον λόγο, γιατί δεν προβλέπεται από τον Κανονισμό. Δεν είναι προσωπικό το θέμα. Δεν μπορείτε να πείτε τίποτα.</w:t>
      </w:r>
    </w:p>
    <w:p w14:paraId="1CCA2A01" w14:textId="77777777" w:rsidR="00C30B9F" w:rsidRDefault="003D4032">
      <w:pPr>
        <w:spacing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 xml:space="preserve">Δεν πρέπει να ακούγονται τέτοιες προσβλητικές κουβέντες. </w:t>
      </w:r>
    </w:p>
    <w:p w14:paraId="1CCA2A02"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σας </w:t>
      </w:r>
      <w:proofErr w:type="spellStart"/>
      <w:r>
        <w:rPr>
          <w:rFonts w:eastAsia="Times New Roman"/>
          <w:szCs w:val="24"/>
        </w:rPr>
        <w:t>προσέβαλε</w:t>
      </w:r>
      <w:proofErr w:type="spellEnd"/>
      <w:r>
        <w:rPr>
          <w:rFonts w:eastAsia="Times New Roman"/>
          <w:szCs w:val="24"/>
        </w:rPr>
        <w:t xml:space="preserve"> κανένας. Μην το λέτε αυτό. </w:t>
      </w:r>
    </w:p>
    <w:p w14:paraId="1CCA2A03" w14:textId="77777777" w:rsidR="00C30B9F" w:rsidRDefault="003D4032">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Γιατί να μην το λέω; Δεν πρέπει να ακουστώ; </w:t>
      </w:r>
    </w:p>
    <w:p w14:paraId="1CCA2A04"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Κοινοβουλευτικός Εκπρόσωπος έχει τον λόγο.</w:t>
      </w:r>
    </w:p>
    <w:p w14:paraId="1CCA2A05" w14:textId="77777777" w:rsidR="00C30B9F" w:rsidRDefault="003D4032">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Εγώ δεν έχω το δικαίωμα να ακουστώ;</w:t>
      </w:r>
    </w:p>
    <w:p w14:paraId="1CCA2A06"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Κανονισμός δεν το επιτρέπει. </w:t>
      </w:r>
    </w:p>
    <w:p w14:paraId="1CCA2A07" w14:textId="77777777" w:rsidR="00C30B9F" w:rsidRDefault="003D4032">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Θελερίτη</w:t>
      </w:r>
      <w:proofErr w:type="spellEnd"/>
      <w:r>
        <w:rPr>
          <w:rFonts w:eastAsia="Times New Roman"/>
          <w:szCs w:val="24"/>
        </w:rPr>
        <w:t>, έχετε τον λόγο.</w:t>
      </w:r>
    </w:p>
    <w:p w14:paraId="1CCA2A08" w14:textId="77777777" w:rsidR="00C30B9F" w:rsidRDefault="003D4032">
      <w:pPr>
        <w:spacing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Αγαπητοί κυρίες και κύριοι Βουλευτές, βασικός στόχος του σχεδίου νόμου που συζητάμε σήμερα, είναι να αποτελέσει ένα εργαλείο για την αναπτυξιακή πολιτική της χώρας, ώστε να αποφύγει τα λάθη και τις αστοχίες ή και τις συγκεκριμένες πολιτικές του παρελθόντος που μας οδήγησαν, εν πολλοίς, στα γνωστά αποτελέσματα και στις γνωστές ανεπάρκειες. </w:t>
      </w:r>
    </w:p>
    <w:p w14:paraId="1CCA2A09" w14:textId="77777777" w:rsidR="00C30B9F" w:rsidRDefault="003D4032">
      <w:pPr>
        <w:spacing w:line="600" w:lineRule="auto"/>
        <w:ind w:firstLine="720"/>
        <w:jc w:val="both"/>
        <w:rPr>
          <w:rFonts w:eastAsia="Times New Roman"/>
          <w:szCs w:val="24"/>
        </w:rPr>
      </w:pPr>
      <w:r>
        <w:rPr>
          <w:rFonts w:eastAsia="Times New Roman"/>
          <w:szCs w:val="24"/>
        </w:rPr>
        <w:t xml:space="preserve">Ποια, όμως, ήταν αυτά τα χαρακτηριστικά των προηγούμενων αναπτυξιακών νόμων; Η απουσία καθαρής στόχευσης και οράματος. Οι προηγούμενοι αναπτυξιακοί νόμοι επηρέασαν ελάχιστα τη διάρθρωση της οικονομίας. Περιόρισαν τον ρόλο τους σε έναν μηχανισμό παροχής ρευστότητας στην οικονομία, ενισχύοντας συγκεκριμένους και καθιερωμένους κλάδους, οι οποίοι ήταν χαμηλής προστιθέμενης αξίας, γιατί δεν απαιτούσαν σημαντική γνώση, σχεδιασμό και εφαρμογή καινοτομικών μεθόδων. </w:t>
      </w:r>
    </w:p>
    <w:p w14:paraId="1CCA2A0A" w14:textId="77777777" w:rsidR="00C30B9F" w:rsidRDefault="003D4032">
      <w:pPr>
        <w:spacing w:line="600" w:lineRule="auto"/>
        <w:ind w:firstLine="720"/>
        <w:jc w:val="both"/>
        <w:rPr>
          <w:rFonts w:eastAsia="Times New Roman"/>
          <w:szCs w:val="24"/>
        </w:rPr>
      </w:pPr>
      <w:r>
        <w:rPr>
          <w:rFonts w:eastAsia="Times New Roman"/>
          <w:szCs w:val="24"/>
        </w:rPr>
        <w:t xml:space="preserve">Επί της ουσίας, οι προηγούμενες κυβερνήσεις, μέχρι σήμερα, δεν είδαν σοβαρά την ανάγκη ύπαρξης ενός επενδυτικού περιβάλλοντος, το οποίο θα διευκόλυνε τους επιχειρηματίες να επενδύσουν. </w:t>
      </w:r>
    </w:p>
    <w:p w14:paraId="1CCA2A0B" w14:textId="77777777" w:rsidR="00C30B9F" w:rsidRDefault="003D4032">
      <w:pPr>
        <w:spacing w:line="600" w:lineRule="auto"/>
        <w:ind w:firstLine="720"/>
        <w:jc w:val="both"/>
        <w:rPr>
          <w:rFonts w:eastAsia="Times New Roman"/>
          <w:szCs w:val="24"/>
        </w:rPr>
      </w:pPr>
      <w:r>
        <w:rPr>
          <w:rFonts w:eastAsia="Times New Roman"/>
          <w:szCs w:val="24"/>
        </w:rPr>
        <w:t xml:space="preserve">Αυτή η προσέγγιση είχε αρνητικά αποτελέσματα και για τις τοπικές κοινωνίες και για τη δημόσια διοίκηση, διότι αμφότερες δεν μπορούσαν να αντιληφθούν τη σημασία της ανταγωνιστικότητας των παραγόμενων προϊόντων και της ισόρροπης τομεακής ανάπτυξης. </w:t>
      </w:r>
    </w:p>
    <w:p w14:paraId="1CCA2A0C" w14:textId="77777777" w:rsidR="00C30B9F" w:rsidRDefault="003D4032">
      <w:pPr>
        <w:spacing w:line="600" w:lineRule="auto"/>
        <w:ind w:firstLine="720"/>
        <w:jc w:val="both"/>
        <w:rPr>
          <w:rFonts w:eastAsia="Times New Roman"/>
          <w:szCs w:val="24"/>
        </w:rPr>
      </w:pPr>
      <w:r>
        <w:rPr>
          <w:rFonts w:eastAsia="Times New Roman"/>
          <w:szCs w:val="24"/>
        </w:rPr>
        <w:t>Τι διαφορετικό φέρνει αυτός ο αναπτυξιακός, επενδυτικός νόμος; Κατ’ αρχάς, η καινοτομία αφορά κλάδους και τομείς που ενισχύονται. Δεν θα επεκταθώ αναλυτικά στα καινοτομικά στοιχεία και χαρακτηριστικά του παρόντος νομοσχεδίου, αλλά θα εντοπίσω συγκεκριμένους τομείς.</w:t>
      </w:r>
    </w:p>
    <w:p w14:paraId="1CCA2A0D" w14:textId="77777777" w:rsidR="00C30B9F" w:rsidRDefault="003D4032">
      <w:pPr>
        <w:spacing w:line="600" w:lineRule="auto"/>
        <w:ind w:firstLine="720"/>
        <w:jc w:val="both"/>
        <w:rPr>
          <w:rFonts w:eastAsia="Times New Roman"/>
          <w:szCs w:val="24"/>
        </w:rPr>
      </w:pPr>
      <w:r>
        <w:rPr>
          <w:rFonts w:eastAsia="Times New Roman"/>
          <w:szCs w:val="24"/>
        </w:rPr>
        <w:t xml:space="preserve">Πρώτον, δεν ενισχύει υπάρχουσες τάσεις, όπως έκαναν οι προηγούμενοι νόμοι, δηλαδή ξενοδοχεία και ενέργεια. Τι κάνει; Επιλέγει δύο κλάδους, που θεωρούνται εξωστρεφείς και διεθνώς ανταγωνιστικοί -την τεχνολογία της πληροφορικής και των επικοινωνιών και την </w:t>
      </w:r>
      <w:proofErr w:type="spellStart"/>
      <w:r>
        <w:rPr>
          <w:rFonts w:eastAsia="Times New Roman"/>
          <w:szCs w:val="24"/>
        </w:rPr>
        <w:t>αγροδιατροφική</w:t>
      </w:r>
      <w:proofErr w:type="spellEnd"/>
      <w:r>
        <w:rPr>
          <w:rFonts w:eastAsia="Times New Roman"/>
          <w:szCs w:val="24"/>
        </w:rPr>
        <w:t xml:space="preserve"> αλυσίδα- ακριβώς επειδή είναι στρατηγικοί στόχοι για την ανάπτυξη της χώρας, σύμφωνα με το κυβερνητικό πρόγραμμα.</w:t>
      </w:r>
    </w:p>
    <w:p w14:paraId="1CCA2A0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Πρόθεση, λοιπόν, της Κυβέρνησης είναι οι δύο αυτοί κλάδοι, οι οποίοι έχουν υψηλή προστιθέμενη αξία, να αποκτήσουν διακριτικό όνομα και ετικέτα. </w:t>
      </w:r>
    </w:p>
    <w:p w14:paraId="1CCA2A0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Εκτός, όμως, από τα παραπάνω, νομίζω ότι οφείλουμε να εντοπίσουμε πέντε στοιχεία στο παρόν νομοσχέδιο. Ποια είναι αυτά; </w:t>
      </w:r>
    </w:p>
    <w:p w14:paraId="1CCA2A1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Πρώτον, η ενίσχυση των μικρομεσαίων επιχειρήσεων. Ειπώθηκε από τους περισσοτέρους συναδέλφους και </w:t>
      </w:r>
      <w:proofErr w:type="spellStart"/>
      <w:r>
        <w:rPr>
          <w:rFonts w:eastAsia="Times New Roman" w:cs="Times New Roman"/>
          <w:szCs w:val="24"/>
        </w:rPr>
        <w:t>συναδέλφισσες</w:t>
      </w:r>
      <w:proofErr w:type="spellEnd"/>
      <w:r>
        <w:rPr>
          <w:rFonts w:eastAsia="Times New Roman" w:cs="Times New Roman"/>
          <w:szCs w:val="24"/>
        </w:rPr>
        <w:t xml:space="preserve">. </w:t>
      </w:r>
    </w:p>
    <w:p w14:paraId="1CCA2A1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Δεύτερον, οι ενισχύσεις για συνέργεια και δικτυώσεις των επιχειρήσεων.</w:t>
      </w:r>
    </w:p>
    <w:p w14:paraId="1CCA2A1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Τρίτον, τα ολοκληρωμένα χωρικά και κλαδικά σχέδια. Εδώ θα επιμείνω, γιατί ακριβώς αυτά τα ολοκληρωμένα χωρικά και κλαδικά σχέδια αφορούν τοπικά παραγωγικά συστήματα και αλυσίδες αξίας, δηλαδή θέτουν το πλαίσιο για ολοκληρωμένες επενδύσεις και αλλάζουν εν δυνάμει τη συνολικότερη και περιστασιακή προσέγγιση, που είχαν μέχρι τώρα οι προηγούμενοι νόμοι. </w:t>
      </w:r>
    </w:p>
    <w:p w14:paraId="1CCA2A1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Τέταρτο σημείο είναι η ενίσχυση των κοινωνικών επιχειρήσεων, των ομάδων παραγωγών, των δημοτικών επιχειρήσεων, των αγροτικών εταιρικών συμπράξεων. Για πρώτη φορά δίνεται αυτή η δυνατότητα. Για πρώτη φορά τίθεται στο επίκεντρο η διαφορετική αναπτυξιακή προσέγγιση, που τώρα αλλάζει και επίπεδο και στόχευση και συμπερίληψη. Αυτή η ανάπτυξη δεν αφορά μόνο συγκεκριμένους και λίγους επιχειρηματικούς ομίλους, αλλά συνεταιριστικά εγχειρήματα και αγροτικές συμπράξεις. </w:t>
      </w:r>
    </w:p>
    <w:p w14:paraId="1CCA2A14" w14:textId="77777777" w:rsidR="00C30B9F" w:rsidRDefault="003D4032">
      <w:pPr>
        <w:spacing w:line="600" w:lineRule="auto"/>
        <w:ind w:firstLine="720"/>
        <w:jc w:val="both"/>
        <w:rPr>
          <w:rFonts w:eastAsia="Times New Roman" w:cs="Times New Roman"/>
          <w:szCs w:val="24"/>
        </w:rPr>
      </w:pPr>
      <w:r w:rsidRPr="00907A39">
        <w:rPr>
          <w:rFonts w:eastAsia="Times New Roman" w:cs="Times New Roman"/>
          <w:szCs w:val="24"/>
        </w:rPr>
        <w:t xml:space="preserve">Τέλος, θα σταθώ στο πέμπτο σημείο </w:t>
      </w:r>
      <w:r>
        <w:rPr>
          <w:rFonts w:eastAsia="Times New Roman" w:cs="Times New Roman"/>
          <w:szCs w:val="24"/>
        </w:rPr>
        <w:t xml:space="preserve">που το θεωρώ το πιο καινοτόμο αυτού του νόμου, στην ένταξη της χωρικής διάστασης στις ενισχύσεις. Αυτό που θέλω να τονίσω, είναι ότι αυτός ο αναπτυξιακός νόμος ενισχύει την </w:t>
      </w:r>
      <w:proofErr w:type="spellStart"/>
      <w:r>
        <w:rPr>
          <w:rFonts w:eastAsia="Times New Roman" w:cs="Times New Roman"/>
          <w:szCs w:val="24"/>
        </w:rPr>
        <w:t>τοπικότητα</w:t>
      </w:r>
      <w:proofErr w:type="spellEnd"/>
      <w:r>
        <w:rPr>
          <w:rFonts w:eastAsia="Times New Roman" w:cs="Times New Roman"/>
          <w:szCs w:val="24"/>
        </w:rPr>
        <w:t xml:space="preserve">. Όλα τα καθεστώτα ενισχύσεων του νόμου έχουν ως σημείο αναφοράς το τοπικό πλαίσιο και αναγνωρίζουν τη σημασία της περιφερειακής καινοτομίας και της ισόρροπης ανάπτυξης. Έχουν σκοπό, να εξαλείψουν τις διαφορές και τις ανισότητες που παρατηρούνται ανάμεσα σε διάφορες περιοχές και για αυτό ακριβώς εντοπίζονται οι λιγότερο ευνοημένες περιοχές, χαρακτηρίζονται ως ειδικές περιοχές και εντάσσονται σε ειδικές κατηγορίες. </w:t>
      </w:r>
    </w:p>
    <w:p w14:paraId="1CCA2A1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Με αυτόν τον τρόπο δίνεται ένα επιπλέον κίνητρο για τις επιχειρήσεις, που βρίσκονται σε απομακρυσμένες ή λιγότερο ανεπτυγμένες περιοχές. Αυτές οι περιοχές εντοπίζονται στο χαμηλότερο δυνατό επίπεδο, δηλαδή σε αυτό της δημοτικής ενότητας, έτσι ώστε να εντοπίσουμε τις ανάγκες και τα πραγματικά προβλήματα αυτών των περιοχών κοντά και δίπλα σε αυτές τις περιοχές. </w:t>
      </w:r>
    </w:p>
    <w:p w14:paraId="1CCA2A1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Αυτές </w:t>
      </w:r>
      <w:proofErr w:type="spellStart"/>
      <w:r>
        <w:rPr>
          <w:rFonts w:eastAsia="Times New Roman" w:cs="Times New Roman"/>
          <w:szCs w:val="24"/>
        </w:rPr>
        <w:t>οριοθετούνται</w:t>
      </w:r>
      <w:proofErr w:type="spellEnd"/>
      <w:r>
        <w:rPr>
          <w:rFonts w:eastAsia="Times New Roman" w:cs="Times New Roman"/>
          <w:szCs w:val="24"/>
        </w:rPr>
        <w:t xml:space="preserve"> σε τέσσερις κατηγορίες: ορεινές, παραμεθόριες, νησιωτικές και αυτές οι περιοχές που παρουσιάζουν μείωση του πληθυσμού. </w:t>
      </w:r>
    </w:p>
    <w:p w14:paraId="1CCA2A17" w14:textId="77777777" w:rsidR="00C30B9F" w:rsidRDefault="003D403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CA2A18" w14:textId="77777777" w:rsidR="00C30B9F" w:rsidRDefault="003D4032">
      <w:pPr>
        <w:spacing w:line="600" w:lineRule="auto"/>
        <w:ind w:firstLine="720"/>
        <w:jc w:val="both"/>
        <w:rPr>
          <w:rFonts w:eastAsia="Times New Roman"/>
          <w:szCs w:val="24"/>
        </w:rPr>
      </w:pPr>
      <w:r>
        <w:rPr>
          <w:rFonts w:eastAsia="Times New Roman"/>
          <w:szCs w:val="24"/>
        </w:rPr>
        <w:t xml:space="preserve">Δώστε μου δύο λεπτά ακόμα, κύριε Πρόεδρε. </w:t>
      </w:r>
    </w:p>
    <w:p w14:paraId="1CCA2A19"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παρακαλώ, έχετε ένα λεπτό ακόμα. </w:t>
      </w:r>
    </w:p>
    <w:p w14:paraId="1CCA2A1A" w14:textId="77777777" w:rsidR="00C30B9F" w:rsidRDefault="003D4032">
      <w:pPr>
        <w:spacing w:line="600" w:lineRule="auto"/>
        <w:ind w:firstLine="720"/>
        <w:jc w:val="both"/>
        <w:rPr>
          <w:rFonts w:eastAsia="Times New Roman"/>
          <w:szCs w:val="24"/>
        </w:rPr>
      </w:pPr>
      <w:r>
        <w:rPr>
          <w:rFonts w:eastAsia="Times New Roman"/>
          <w:b/>
          <w:szCs w:val="24"/>
        </w:rPr>
        <w:t xml:space="preserve">ΜΑΡΙΑ ΘΕΛΕΡΙΤΗ: </w:t>
      </w:r>
      <w:r>
        <w:rPr>
          <w:rFonts w:eastAsia="Times New Roman"/>
          <w:szCs w:val="24"/>
        </w:rPr>
        <w:t xml:space="preserve">Τέλος, θα ήθελα να εντοπίσω πως εκτός από την </w:t>
      </w:r>
      <w:proofErr w:type="spellStart"/>
      <w:r>
        <w:rPr>
          <w:rFonts w:eastAsia="Times New Roman"/>
          <w:szCs w:val="24"/>
        </w:rPr>
        <w:t>τοπικότητα</w:t>
      </w:r>
      <w:proofErr w:type="spellEnd"/>
      <w:r>
        <w:rPr>
          <w:rFonts w:eastAsia="Times New Roman"/>
          <w:szCs w:val="24"/>
        </w:rPr>
        <w:t xml:space="preserve">, υπάρχει μια εξαίρεση σε αυτόν τον νόμο που θα πρέπει να τη δούμε, αυτό που λέμε εμείς «πολιτισμό», τη λεγόμενη «δημιουργική ή πορτοκαλί βιομηχανία». Σε αυτό αναγνωρίζω το πρόβλημα που υπάρχει με τους ΚΑΔ. Νομίζω, όμως, ότι εάν θέλουμε, πραγματικά, να δώσουμε ένα ακόμα καινοτομικό στοιχείο στην προσέγγιση που υπάρχει σε αυτόν τον αναπτυξιακό νόμο, θα πρέπει να το δούμε ή να δούμε από άλλους νόμους συμπληρωματικά, γιατί ακριβώς αυτή η εξωστρέφεια που πρέπει να έχει αυτή η πολιτιστική βιομηχανία, μπορεί να συμβάλει στη διαμόρφωση μιας νέας εξωστρεφούς ταυτότητας της χώρας και σε μια άλλη αναπτυξιακή διαδικασία. </w:t>
      </w:r>
    </w:p>
    <w:p w14:paraId="1CCA2A1B" w14:textId="77777777" w:rsidR="00C30B9F" w:rsidRDefault="003D4032">
      <w:pPr>
        <w:spacing w:line="600" w:lineRule="auto"/>
        <w:ind w:firstLine="720"/>
        <w:jc w:val="both"/>
        <w:rPr>
          <w:rFonts w:eastAsia="Times New Roman"/>
          <w:szCs w:val="24"/>
        </w:rPr>
      </w:pPr>
      <w:r>
        <w:rPr>
          <w:rFonts w:eastAsia="Times New Roman"/>
          <w:szCs w:val="24"/>
        </w:rPr>
        <w:t>Τέλος, θα ήθελα να τονίσω ότι το παρόν νομοσχέδιο στοχεύει στη δημιουργία προϋποθέσεων και όρων μιας στρατηγικής ανάπτυξης, η οποία στηρίζεται</w:t>
      </w:r>
      <w:r>
        <w:rPr>
          <w:rFonts w:eastAsia="Times New Roman"/>
          <w:color w:val="FF0000"/>
          <w:szCs w:val="24"/>
        </w:rPr>
        <w:t xml:space="preserve"> </w:t>
      </w:r>
      <w:r>
        <w:rPr>
          <w:rFonts w:eastAsia="Times New Roman"/>
          <w:szCs w:val="24"/>
        </w:rPr>
        <w:t xml:space="preserve">στην αξιοποίηση του ανθρώπινου δυναμικού της χώρας. Ως εκ τούτου, αποτελεί μια από τις -πιο αν θέλετε- δραστηριότητες υψηλής προστιθέμενης αξίας που έχουμε σήμερα σαν χώρα. </w:t>
      </w:r>
    </w:p>
    <w:p w14:paraId="1CCA2A1C" w14:textId="77777777" w:rsidR="00C30B9F" w:rsidRDefault="003D4032">
      <w:pPr>
        <w:spacing w:line="600" w:lineRule="auto"/>
        <w:ind w:firstLine="720"/>
        <w:jc w:val="both"/>
        <w:rPr>
          <w:rFonts w:eastAsia="Times New Roman"/>
          <w:szCs w:val="24"/>
        </w:rPr>
      </w:pPr>
      <w:r>
        <w:rPr>
          <w:rFonts w:eastAsia="Times New Roman"/>
          <w:szCs w:val="24"/>
        </w:rPr>
        <w:t xml:space="preserve">Ευχαριστώ πολύ. </w:t>
      </w:r>
    </w:p>
    <w:p w14:paraId="1CCA2A1D"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CA2A1E"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κ. Αποστόλου, ο Υπουργός Αγροτικής Ανάπτυξης, έχει τον λόγο για δέκα λεπτά. </w:t>
      </w:r>
    </w:p>
    <w:p w14:paraId="1CCA2A1F"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Κυρίες και κύριοι συνάδελφοι, έχουμε σήμερα στα χέρια μας έναν αναπτυξιακό νόμο, που παρ’ ότι σχεδιάστηκε κάτω από δεδομένες συνθήκες λειτουργίας της ελληνικής οικονομίας και με όλους τους περιορισμούς που θέτει η δημοσιονομική κρίση, εμείς αισιοδοξούμε ότι θα αποτελέσει εφαλτήριο στην οικονομική ανάκαμψη της χώρας και θα συντελέσει στην έξοδο από την κρίση. </w:t>
      </w:r>
    </w:p>
    <w:p w14:paraId="1CCA2A20"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αισιοδοξία μας αυτή είναι δικαιολογημένη και εδράζεται στους εξής παράγοντες: </w:t>
      </w:r>
    </w:p>
    <w:p w14:paraId="1CCA2A21" w14:textId="77777777" w:rsidR="00C30B9F" w:rsidRDefault="003D4032">
      <w:pPr>
        <w:tabs>
          <w:tab w:val="left" w:pos="3189"/>
          <w:tab w:val="center" w:pos="4513"/>
        </w:tabs>
        <w:spacing w:line="600" w:lineRule="auto"/>
        <w:ind w:firstLine="720"/>
        <w:jc w:val="both"/>
        <w:rPr>
          <w:rFonts w:eastAsia="Times New Roman"/>
          <w:szCs w:val="24"/>
        </w:rPr>
      </w:pPr>
      <w:r>
        <w:rPr>
          <w:rFonts w:eastAsia="Times New Roman"/>
          <w:szCs w:val="24"/>
        </w:rPr>
        <w:t>Πρώτον, στη διαπραγματευτική αποφασιστικότητα και ικανότητα που επέδειξε το προηγούμενο διάστημα η Κυβέρνηση. Έφερε σε πέρας αισίως την πρώτη αξιολόγηση και αρχίζει να διαμορφώνεται σιγά-σιγά ένα καινούργιο κλίμα σε χρηματοπιστωτικό και δημοσιονομικό επίπεδο, καθώς και σε επίπεδο διαρθρωτικών αλλαγών, ώστε να διασφαλιστεί ένα σταθερό μακροοικονομικό περιβάλλον.</w:t>
      </w:r>
    </w:p>
    <w:p w14:paraId="1CCA2A22"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Δεύτερον, βασικό χαρακτηριστικό του νόμου είναι η αντίληψη που τον διαπερνάει και που λέγεται δίκαιη ανάπτυξη. Αυτό σημαίνει ότι τα οφέλη της ανάπτυξης θα κατανέμονται δίκαια, ότι θα τηρούνται οι κοινωνικές μέριμνες, ότι το κοινωνικό κράτος θα ενισχυθεί. Διακρίνεται, δηλαδή, από μια ηθική τεκμηρίωση, απαραίτητη όχι μόνο σε κάθε δημοκρατικό πολιτικό σύστημα αλλά και σε κάθε πολιτικό ή οικονομικό εγχείρημα. Αυτή ειδικά η σφραγίδα της δίκαιης ανάπτυξης είναι που χαρακτηρίζει ιδιαίτερα αυτόν τον αναπτυξιακό νόμο.</w:t>
      </w:r>
    </w:p>
    <w:p w14:paraId="1CCA2A23"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Τρίτον, δεν αποτελεί, αγαπητοί συνάδελφοι, επανάληψη προηγούμενων νόμων. Είναι ένας νόμος καινοτόμος, γιατί τα εργαλεία που προβλέπει, όπως φορολογική απαλλαγή, επιχορήγηση χρηματοδοτικής μίσθωσης, επιδότηση επιτοκίου, επιδότηση του κόστους της δημιουργούμενης απασχόλησης, σταθερό φορολογικό σύστημα, ταχεία </w:t>
      </w:r>
      <w:proofErr w:type="spellStart"/>
      <w:r>
        <w:rPr>
          <w:rFonts w:eastAsia="Times New Roman"/>
          <w:szCs w:val="24"/>
        </w:rPr>
        <w:t>αδειοδότηση</w:t>
      </w:r>
      <w:proofErr w:type="spellEnd"/>
      <w:r>
        <w:rPr>
          <w:rFonts w:eastAsia="Times New Roman"/>
          <w:szCs w:val="24"/>
        </w:rPr>
        <w:t xml:space="preserve">, χρηματοδότηση επιχειρηματικού κινδύνου, συμψηφισμός οφειλών με φόρους, είναι εργαλεία που απαντούν στις σύγχρονες απαιτήσεις αναδιάρθρωσης της οικονομίας της χώρας μας με δραστηριότητες υψηλής προστιθέμενης αξίας και βεβαίως με την αξιοποίηση του ανθρώπινου δυναμικού, ώστε να αναχαιτιστεί και η αιμορραγία φυγής προς το εξωτερικό ιδιαίτερα των νέων μας. </w:t>
      </w:r>
    </w:p>
    <w:p w14:paraId="1CCA2A24"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Τέταρτον, δεν είναι υποταγμένος σε δουλείες των τεχνητών τάσεων της εποχής. Ανταποκρίνεται στις πραγματικές ανάγκες του οικονομικού και εργασιακού </w:t>
      </w:r>
      <w:proofErr w:type="spellStart"/>
      <w:r>
        <w:rPr>
          <w:rFonts w:eastAsia="Times New Roman"/>
          <w:szCs w:val="24"/>
        </w:rPr>
        <w:t>αναγλύφου</w:t>
      </w:r>
      <w:proofErr w:type="spellEnd"/>
      <w:r>
        <w:rPr>
          <w:rFonts w:eastAsia="Times New Roman"/>
          <w:szCs w:val="24"/>
        </w:rPr>
        <w:t xml:space="preserve"> της χώρας μας. Είναι με σαφή τρόπο προσανατολισμένος, στο να βοηθήσει πολύπλευρα τις μικρές και μεσαίες επιχειρήσεις με οργανωμένη διασπορά επενδυτικών σχεδίων, ώστε να στήσουν και να στηρίξουν προσοδοφόρες εστίες επιχειρηματικής δραστηριότητας. </w:t>
      </w:r>
    </w:p>
    <w:p w14:paraId="1CCA2A25" w14:textId="77777777" w:rsidR="00C30B9F" w:rsidRDefault="003D4032">
      <w:pPr>
        <w:tabs>
          <w:tab w:val="left" w:pos="2820"/>
        </w:tabs>
        <w:spacing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xml:space="preserve">, αρχή της όποιας ενίσχυσης, αγαπητοί συνάδελφοι, είναι η αλήθεια του αποτελέσματος, για να διασφαλιστεί ότι τα χρήματα θα πιάσουν τόπο και δεν θα ενθυλακωθούν από κάποιους επιτήδειους, όπως πολύ συχνά συνέβαινε στο παρελθόν. Η ενίσχυση θα δίνεται επί του αποτελέσματος και όχι επί των </w:t>
      </w:r>
      <w:proofErr w:type="spellStart"/>
      <w:r>
        <w:rPr>
          <w:rFonts w:eastAsia="Times New Roman"/>
          <w:szCs w:val="24"/>
        </w:rPr>
        <w:t>προθεσιακών</w:t>
      </w:r>
      <w:proofErr w:type="spellEnd"/>
      <w:r>
        <w:rPr>
          <w:rFonts w:eastAsia="Times New Roman"/>
          <w:szCs w:val="24"/>
        </w:rPr>
        <w:t xml:space="preserve"> σχεδιασμών. </w:t>
      </w:r>
    </w:p>
    <w:p w14:paraId="1CCA2A26"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Αγαπητοί συνάδελφοι, δεν χρειάζεται να επιχειρηματολογήσω, γιατί δεν νοείται ανάπτυξη στη χώρα μας, χωρίς να ρίξουμε ιδιαίτερο βάρος στην ανάπτυξη της </w:t>
      </w:r>
      <w:proofErr w:type="spellStart"/>
      <w:r>
        <w:rPr>
          <w:rFonts w:eastAsia="Times New Roman"/>
          <w:szCs w:val="24"/>
        </w:rPr>
        <w:t>αγροδιατροφικής</w:t>
      </w:r>
      <w:proofErr w:type="spellEnd"/>
      <w:r>
        <w:rPr>
          <w:rFonts w:eastAsia="Times New Roman"/>
          <w:szCs w:val="24"/>
        </w:rPr>
        <w:t xml:space="preserve"> αλυσίδας. Η </w:t>
      </w:r>
      <w:proofErr w:type="spellStart"/>
      <w:r>
        <w:rPr>
          <w:rFonts w:eastAsia="Times New Roman"/>
          <w:szCs w:val="24"/>
        </w:rPr>
        <w:t>αγροδιατροφική</w:t>
      </w:r>
      <w:proofErr w:type="spellEnd"/>
      <w:r>
        <w:rPr>
          <w:rFonts w:eastAsia="Times New Roman"/>
          <w:szCs w:val="24"/>
        </w:rPr>
        <w:t xml:space="preserve"> αλυσίδα προβλέπεται ως ένα από τα δύο κύρια επίπεδα εφαρμογής του νόμου. Συνεταιρισμοί, κοινωνικές-συνεταιριστικές επιχειρήσεις, ομάδες παραγωγών, αγροτικές-εταιρικές συμπράξεις, συνεταιριστικές εταιρείες, εταιρείες που λειτουργούν σε ειδικές περιοχές, ορεινές, παραμεθόριες, νησιωτικές κ.λπ., όλες αυτές έχουν τη δυνατότητα υπαγωγής στον αναπτυξιακό νόμο, με βάση επιχειρηματικό σχέδιο που θα καταθέσουμε. </w:t>
      </w:r>
    </w:p>
    <w:p w14:paraId="1CCA2A27"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Στόχος μας είναι οι ρυθμίσεις που αφορούν στην </w:t>
      </w:r>
      <w:proofErr w:type="spellStart"/>
      <w:r>
        <w:rPr>
          <w:rFonts w:eastAsia="Times New Roman"/>
          <w:szCs w:val="24"/>
        </w:rPr>
        <w:t>αγροδιατροφική</w:t>
      </w:r>
      <w:proofErr w:type="spellEnd"/>
      <w:r>
        <w:rPr>
          <w:rFonts w:eastAsia="Times New Roman"/>
          <w:szCs w:val="24"/>
        </w:rPr>
        <w:t xml:space="preserve"> αλυσίδα, να ενσωματωθούν </w:t>
      </w:r>
      <w:proofErr w:type="spellStart"/>
      <w:r>
        <w:rPr>
          <w:rFonts w:eastAsia="Times New Roman"/>
          <w:szCs w:val="24"/>
        </w:rPr>
        <w:t>εργαλειακά</w:t>
      </w:r>
      <w:proofErr w:type="spellEnd"/>
      <w:r>
        <w:rPr>
          <w:rFonts w:eastAsia="Times New Roman"/>
          <w:szCs w:val="24"/>
        </w:rPr>
        <w:t xml:space="preserve"> στη συνολικότερη αγροτική πολιτική της Κυβέρνησης και μέσω των αναπτυξιακών σχεδίων να συνεργήσει στην ενίσχυση της διατροφικής επάρκειας της χώρας με υγιεινά και ποιοτικά προϊόντα -βεβαίως και σε προσιτές τιμές- και ως εκ τούτου, στη βελτίωση του ελλειμματικού εμπορικού ισοζυγίου αγροτικών προϊόντων με την υποκατάσταση των εισαγωγών και την ενίσχυση των εξαγωγών. </w:t>
      </w:r>
    </w:p>
    <w:p w14:paraId="1CCA2A28"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Αγαπητοί συνάδελφοι, τα στοιχεία δείχνουν ότι το 2015, μειώθηκε το συγκεκριμένο έλλειμμα κατά 48%. </w:t>
      </w:r>
    </w:p>
    <w:p w14:paraId="1CCA2A29"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Επίσης, στόχος είναι η αύξηση της απασχόληση και του εισοδήματος των αγροτικών νοικοκυριών, η κοινωνική και οικονομική ανασυγκρότηση των αγροτικών περιοχών και η αναβάθμιση των υπηρεσιών και των υποδομών του δημοσίου που υποστηρίζουν την αγροτική ανάπτυξη, η προώθηση των εξαγωγών με βάση την ποιοτική υπόσταση των αγροτικών προϊόντων.</w:t>
      </w:r>
    </w:p>
    <w:p w14:paraId="1CCA2A2A"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Όπως σας είπα προηγούμενα, ήδη τα στοιχεία δείχνουν ότι και το 2016 υπάρχει ανοδική πορεία στις εξαγωγές. </w:t>
      </w:r>
    </w:p>
    <w:p w14:paraId="1CCA2A2B" w14:textId="77777777" w:rsidR="00C30B9F" w:rsidRDefault="003D4032">
      <w:pPr>
        <w:spacing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 στην καλύτερη αξιοποίηση των έξι δισεκατομμυρίων ευρώ των επενδυτικών κοινοτικών πόρων για την γεωργία, την κτηνοτροφία και την αλιεία στην προγραμματική περίοδο 2014-2020. Μιλάμε για το Πρόγραμμα Αγροτικής Ανάπτυξης. Βεβαίως εμείς ελπίζουμε ότι μέσα από αυτή την διαδικασία, θα δημιουργηθούν ή και θα διατηρηθούν τουλάχιστον πενήντα χιλιάδες θέσεις απασχόλησης στον αγροτικό χώρο.</w:t>
      </w:r>
    </w:p>
    <w:p w14:paraId="1CCA2A2C" w14:textId="77777777" w:rsidR="00C30B9F" w:rsidRDefault="003D4032">
      <w:pPr>
        <w:spacing w:line="600" w:lineRule="auto"/>
        <w:ind w:firstLine="720"/>
        <w:jc w:val="both"/>
        <w:rPr>
          <w:rFonts w:eastAsia="Times New Roman"/>
          <w:szCs w:val="24"/>
        </w:rPr>
      </w:pPr>
      <w:r>
        <w:rPr>
          <w:rFonts w:eastAsia="Times New Roman"/>
          <w:szCs w:val="24"/>
        </w:rPr>
        <w:t>Οι στρατηγικές μας επιλογές σε συνδυασμό με τον αναπτυξιακό νόμο, διατρέχονται οριζόντια από την εισαγωγή της καινοτομίας σε όλες τις μορφές με συμβουλευτικές δομές για την επιστημονική και τεχνική υποστήριξη των παραγωγών από γεωτεχνικούς, γεωπόνους, κτηνιάτρους και οικονομολόγους, βεβαίως διότι υπάρχει ανάγκη και οικονομοτεχνικής στήριξης, με συμπράξεις καινοτομίας, που προωθούνται μέσω επιχειρησιακών ομάδων, οι οποίες συστήνονται από αγρότες ερευνητές και συμβούλους, με τη σύσταση ομάδων παραγωγών και με την κάλυψη 100% των λειτουργικών τους δαπανών.</w:t>
      </w:r>
    </w:p>
    <w:p w14:paraId="1CCA2A2D" w14:textId="77777777" w:rsidR="00C30B9F" w:rsidRDefault="003D4032">
      <w:pPr>
        <w:spacing w:line="600" w:lineRule="auto"/>
        <w:ind w:firstLine="720"/>
        <w:jc w:val="both"/>
        <w:rPr>
          <w:rFonts w:eastAsia="Times New Roman"/>
          <w:szCs w:val="24"/>
        </w:rPr>
      </w:pPr>
      <w:r>
        <w:rPr>
          <w:rFonts w:eastAsia="Times New Roman"/>
          <w:szCs w:val="24"/>
        </w:rPr>
        <w:t xml:space="preserve">Αγαπητοί συνάδελφοι, όπως έχουμε ξαναπεί, υπηρετούμε μια βαθιά ριζοσπαστική μεταρρύθμιση, που θα αξιοποιήσει όλα τα συγκριτικά πλεονεκτήματα του αγροτικού χώρου. </w:t>
      </w:r>
    </w:p>
    <w:p w14:paraId="1CCA2A2E" w14:textId="77777777" w:rsidR="00C30B9F" w:rsidRDefault="003D4032">
      <w:pPr>
        <w:spacing w:line="600" w:lineRule="auto"/>
        <w:ind w:firstLine="720"/>
        <w:jc w:val="both"/>
        <w:rPr>
          <w:rFonts w:eastAsia="Times New Roman"/>
          <w:szCs w:val="24"/>
        </w:rPr>
      </w:pPr>
      <w:r>
        <w:rPr>
          <w:rFonts w:eastAsia="Times New Roman"/>
          <w:szCs w:val="24"/>
        </w:rPr>
        <w:t xml:space="preserve">Σε αυτή την προσπάθεια θα τα καταφέρουμε καλύτερα και για έναν άλλο λόγο. Συνεργαζόμαστε, ήδη, με την περιφερειακή αυτοδιοίκηση. Εκχωρήσαμε το 37% των πόρων του Προγράμματος Αγροτικής Ανάπτυξης, όχι μόνο γιατί έχουμε κοινή στόχευση αλλά, κυρίως, γιατί πιστεύει η Κυβέρνηση ότι η συνεργασία είναι μονόδρομος. </w:t>
      </w:r>
    </w:p>
    <w:p w14:paraId="1CCA2A2F" w14:textId="77777777" w:rsidR="00C30B9F" w:rsidRDefault="003D4032">
      <w:pPr>
        <w:spacing w:line="600" w:lineRule="auto"/>
        <w:ind w:firstLine="720"/>
        <w:jc w:val="both"/>
        <w:rPr>
          <w:rFonts w:eastAsia="Times New Roman"/>
          <w:szCs w:val="24"/>
        </w:rPr>
      </w:pPr>
      <w:r>
        <w:rPr>
          <w:rFonts w:eastAsia="Times New Roman"/>
          <w:szCs w:val="24"/>
        </w:rPr>
        <w:t>Θέλουμε, αγαπητοί συνάδελφοι, να κάνουμε πράξη τη δέσμευση που είχαμε προεκλογικά. Αποκέντρωση με αυτοδιοίκηση, παντρεύοντας τον δικό μας στρατηγικό σχεδιασμό με τη γνώση της δικής τους προσέγγισης των τοπικών δυνατοτήτων. Εννοώ από πλευράς περιφερειακής αυτοδιοίκησης. Όλα αυτά είναι που θα δώσουν έναν «φρέσκο» αέρα στην επιχειρηματικότητα της αγροτικής οικονομίας, η οποία είναι φανερό πλέον ότι τα επόμενα χρόνια θα έχει πρωτεύοντα ρόλο στην ανάκαμψη της χώρας μας.</w:t>
      </w:r>
    </w:p>
    <w:p w14:paraId="1CCA2A30" w14:textId="77777777" w:rsidR="00C30B9F" w:rsidRDefault="003D4032">
      <w:pPr>
        <w:spacing w:line="600" w:lineRule="auto"/>
        <w:ind w:firstLine="720"/>
        <w:jc w:val="both"/>
        <w:rPr>
          <w:rFonts w:eastAsia="Times New Roman"/>
          <w:szCs w:val="24"/>
        </w:rPr>
      </w:pPr>
      <w:r>
        <w:rPr>
          <w:rFonts w:eastAsia="Times New Roman"/>
          <w:szCs w:val="24"/>
        </w:rPr>
        <w:t>Αγαπητοί συνάδελφοι, κατά την διάρκεια των συζητήσεων στις επιτροπές της Βουλής στο σύνολό τους, οι φορείς -παρά τις κάποιες ενστάσεις τους- ήταν θετικοί απέναντι στον αναπτυξιακό νόμο και τις ρυθμίσεις που περιέχει. Υπήρξαν ελάχιστοι που δεν είδαν τίποτα το θετικό και στάθηκαν με μηδενιστικό τρόπο στον νόμο -το βίωσα εγώ πριν λίγο καιρό- ιδιαίτερα σε ό,τι αφορά το πλαίσιο λειτουργίας των συνεταιρισμών, όπου φανταστείτε από έξι χιλιάδες σφραγίδες συνεταιρισμών να λειτουργούν, να είναι οικονομικά βιώσιμοι, μόνο δέκα. Πήγαμε να κάνουμε κάποια παρέμβαση και αντιμετωπίστηκε κατά εντελώς μηδενιστικό τρόπο, όταν τα προβλήματα τρέχουν και πρέπει να λυθούν.</w:t>
      </w:r>
    </w:p>
    <w:p w14:paraId="1CCA2A31" w14:textId="77777777" w:rsidR="00C30B9F" w:rsidRDefault="003D4032">
      <w:pPr>
        <w:spacing w:line="600" w:lineRule="auto"/>
        <w:ind w:firstLine="720"/>
        <w:jc w:val="both"/>
        <w:rPr>
          <w:rFonts w:eastAsia="Times New Roman"/>
          <w:szCs w:val="24"/>
        </w:rPr>
      </w:pPr>
      <w:r>
        <w:rPr>
          <w:rFonts w:eastAsia="Times New Roman"/>
          <w:szCs w:val="24"/>
        </w:rPr>
        <w:t xml:space="preserve">Φοβάμαι, αγαπητοί συνάδελφοι της Νέας Δημοκρατίας, ότι είστε εκτός τόπου και χρόνου και πως εξακολουθείτε τα ανόητα καμώματα και τις πολιτικές </w:t>
      </w:r>
      <w:proofErr w:type="spellStart"/>
      <w:r>
        <w:rPr>
          <w:rFonts w:eastAsia="Times New Roman"/>
          <w:szCs w:val="24"/>
        </w:rPr>
        <w:t>μικροέπειες</w:t>
      </w:r>
      <w:proofErr w:type="spellEnd"/>
      <w:r>
        <w:rPr>
          <w:rFonts w:eastAsia="Times New Roman"/>
          <w:szCs w:val="24"/>
        </w:rPr>
        <w:t xml:space="preserve">. Δεν θα καταφέρετε ούτε στα καθήκοντα της Αντιπολίτευσης να ανταποκριθείτε, με τις τακτικές που ακολουθείτε. Όχι τίποτα άλλο, μη μετανιώσετε και πάλι πριν αλέκτορα </w:t>
      </w:r>
      <w:proofErr w:type="spellStart"/>
      <w:r>
        <w:rPr>
          <w:rFonts w:eastAsia="Times New Roman"/>
          <w:szCs w:val="24"/>
        </w:rPr>
        <w:t>φωνήσαι</w:t>
      </w:r>
      <w:proofErr w:type="spellEnd"/>
      <w:r>
        <w:rPr>
          <w:rFonts w:eastAsia="Times New Roman"/>
          <w:szCs w:val="24"/>
        </w:rPr>
        <w:t xml:space="preserve">, τρις… και αρχίσει να σας τρώει η μεταξύ σας γκρίνια, όπως έγινε πριν από λίγες μέρες, με τη στάση που κρατήσατε στη συζήτηση για τις </w:t>
      </w:r>
      <w:r>
        <w:rPr>
          <w:rFonts w:eastAsia="Times New Roman"/>
          <w:szCs w:val="24"/>
          <w:lang w:val="en-US"/>
        </w:rPr>
        <w:t>offshore</w:t>
      </w:r>
      <w:r>
        <w:rPr>
          <w:rFonts w:eastAsia="Times New Roman"/>
          <w:szCs w:val="24"/>
        </w:rPr>
        <w:t xml:space="preserve"> εταιρείες.</w:t>
      </w:r>
    </w:p>
    <w:p w14:paraId="1CCA2A32" w14:textId="77777777" w:rsidR="00C30B9F" w:rsidRDefault="003D4032">
      <w:pPr>
        <w:spacing w:line="600" w:lineRule="auto"/>
        <w:ind w:firstLine="720"/>
        <w:jc w:val="both"/>
        <w:rPr>
          <w:rFonts w:eastAsia="Times New Roman"/>
          <w:szCs w:val="24"/>
        </w:rPr>
      </w:pPr>
      <w:r>
        <w:rPr>
          <w:rFonts w:eastAsia="Times New Roman"/>
          <w:szCs w:val="24"/>
        </w:rPr>
        <w:t xml:space="preserve">Η προσπάθεια σας να δημιουργηθεί με το στανιό ένα κλίμα αγανάκτησης για την Κυβέρνηση, το δήθεν αίτημα για εκλογές, τα περί «παραιτηθείτε» και τα συναφή, δεν βρίσκουν, κύριοι συνάδελφοι, απήχηση στην κοινωνία. </w:t>
      </w:r>
    </w:p>
    <w:p w14:paraId="1CCA2A33" w14:textId="77777777" w:rsidR="00C30B9F" w:rsidRDefault="003D4032">
      <w:pPr>
        <w:spacing w:line="600" w:lineRule="auto"/>
        <w:ind w:firstLine="720"/>
        <w:jc w:val="both"/>
        <w:rPr>
          <w:rFonts w:eastAsia="Times New Roman"/>
          <w:szCs w:val="24"/>
        </w:rPr>
      </w:pPr>
      <w:r>
        <w:rPr>
          <w:rFonts w:eastAsia="Times New Roman"/>
          <w:szCs w:val="24"/>
        </w:rPr>
        <w:t>Βεβαίως, αγαπητοί συνάδελφοι του ΠΑΣΟΚ, δεν είπαμε ότι εσείς είστε αυτοί που υιοθετείτε το σύνθημα «παραιτηθείτε». Εσείς έχετε μια μόνιμη αρνητική στάση, η οποία τσαλαβουτά στα ημερήσια νερά της αντικυβερνητικής παραπληροφόρησης. Η παραπληροφόρησή σας, πραγματικά, αξίζει βραβείο.</w:t>
      </w:r>
    </w:p>
    <w:p w14:paraId="1CCA2A34" w14:textId="77777777" w:rsidR="00C30B9F" w:rsidRDefault="003D4032">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CCA2A35" w14:textId="77777777" w:rsidR="00C30B9F" w:rsidRDefault="003D4032">
      <w:pPr>
        <w:spacing w:line="600" w:lineRule="auto"/>
        <w:ind w:firstLine="720"/>
        <w:jc w:val="both"/>
        <w:rPr>
          <w:rFonts w:eastAsia="Times New Roman"/>
          <w:szCs w:val="24"/>
        </w:rPr>
      </w:pPr>
      <w:r>
        <w:rPr>
          <w:rFonts w:eastAsia="Times New Roman"/>
          <w:szCs w:val="24"/>
        </w:rPr>
        <w:t>Τελειώνω, κύριε Πρόεδρε.</w:t>
      </w:r>
    </w:p>
    <w:p w14:paraId="1CCA2A36" w14:textId="77777777" w:rsidR="00C30B9F" w:rsidRDefault="003D4032">
      <w:pPr>
        <w:spacing w:line="600" w:lineRule="auto"/>
        <w:ind w:firstLine="720"/>
        <w:jc w:val="both"/>
        <w:rPr>
          <w:rFonts w:eastAsia="Times New Roman"/>
          <w:szCs w:val="24"/>
        </w:rPr>
      </w:pPr>
      <w:r>
        <w:rPr>
          <w:rFonts w:eastAsia="Times New Roman"/>
          <w:szCs w:val="24"/>
        </w:rPr>
        <w:t>Κυρίες και κύριοι συνάδελφοι, όσο και να μην επιθυμείτε, ετούτη η Κυβέρνηση θα τα καταφέρει. Θα πάτε από αναμονή σε αναμονή, από προσδοκία σε προσδοκία και εντέλει θα απογοητευθείτε, περιμένοντας την αποτυχία που δεν θα έλθει. Ο αναπτυξιακός νόμος είναι εδώ. Θα μπει να δοκιμαστεί στην πραγματική οικονομία αύριο. Θα ήταν χρήσιμο και για εσάς αλλά ιδιαίτερα για τον τόπο, να βάλουμε όλοι πλάτη για να συνέλθει ο τόπος, να ανακάμψει η οικονομική ζωή για το καλό του λαού και της πατρίδας μας. Μετά βρίσκουμε χρόνο για τις όποιες διαφορές μας.</w:t>
      </w:r>
    </w:p>
    <w:p w14:paraId="1CCA2A37" w14:textId="77777777" w:rsidR="00C30B9F" w:rsidRDefault="003D4032">
      <w:pPr>
        <w:spacing w:line="600" w:lineRule="auto"/>
        <w:ind w:firstLine="720"/>
        <w:jc w:val="both"/>
        <w:rPr>
          <w:rFonts w:eastAsia="Times New Roman"/>
          <w:szCs w:val="24"/>
        </w:rPr>
      </w:pPr>
      <w:r>
        <w:rPr>
          <w:rFonts w:eastAsia="Times New Roman"/>
          <w:szCs w:val="24"/>
        </w:rPr>
        <w:t>Σας ευχαριστώ.</w:t>
      </w:r>
    </w:p>
    <w:p w14:paraId="1CCA2A38" w14:textId="77777777" w:rsidR="00C30B9F" w:rsidRDefault="003D4032">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1CCA2A39"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κι εγώ, κύριε Αποστόλου. </w:t>
      </w:r>
    </w:p>
    <w:p w14:paraId="1CCA2A3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Καββαδάς</w:t>
      </w:r>
      <w:proofErr w:type="spellEnd"/>
      <w:r>
        <w:rPr>
          <w:rFonts w:eastAsia="Times New Roman" w:cs="Times New Roman"/>
          <w:szCs w:val="24"/>
        </w:rPr>
        <w:t xml:space="preserve">, Βουλευτής της Νέας Δημοκρατίας, έχει τον λόγο. </w:t>
      </w:r>
    </w:p>
    <w:p w14:paraId="1CCA2A3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Ευχαριστώ, κύριε Πρόεδρε. </w:t>
      </w:r>
    </w:p>
    <w:p w14:paraId="1CCA2A3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ο αναπτυξιακός νόμος έρχεται σήμερα προς συζήτηση σε ένα δύσκολο οικονομικό περιβάλλον. Έρχεται σε μια στιγμή που υπάρχει τραγική έλλειψη ρευστότητας. Οι επιχειρήσεις έχουν να αντιμετωπίσουν ένα εχθρικό επιχειρηματικό περιβάλλον, που γίνεται ακόμα χειρότερο με τους νέους φόρους που επέβαλε η Κυβέρνηση τις προηγούμενες εβδομάδες. </w:t>
      </w:r>
    </w:p>
    <w:p w14:paraId="1CCA2A3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νομοσχέδιο έρχεται σε μια στιγμή, που η χώρα και οι περιφέρειες για να μπορέσουν να επιβιώσουν χρειάζονται στήριξη, έμπρακτη στήριξη. Αυτή, όσο κι αν ψάξουμε, δεν θα τη βρούμε σε αυτό το αναπτυξιακό. Κοροϊδέψατε τους πολίτες δύο φορές με τις εκλογές και μια φορά με το δημοψήφισμα. Σταματήστε επιτέλους αυτά τα επικοινωνιακά τεχνάσματα. Μην κοροϊδεύετε κάθε έντιμο επιχειρηματία, κάθε άνθρωπο που στηρίζει τις ελπίδες του στον νόμο αυτό. </w:t>
      </w:r>
    </w:p>
    <w:p w14:paraId="1CCA2A3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Πολλές υγιείς επιχειρήσεις του τόπου είχαν στηρίξει τις ελπίδες τους σ’ αυτόν τον νόμο. Δυστυχώς τους απογοητεύετε. Φαίνεται, όμως, πως τα στελέχη της Κυβέρνησης είναι εθισμένα στα ψέματα, στα μεγάλα λόγια και τις αυταπάτες. </w:t>
      </w:r>
    </w:p>
    <w:p w14:paraId="1CCA2A3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 στιγμή που η ελληνική οικονομία έχει ανάγκη 100 δισεκατομμύρια ευρώ επένδυση στα επόμενα χρόνια, φέρνετε έναν νόμο, που εφόσον όλα πάνε καλά, θα ρίξει στη χώρα περίπου 600 εκατομμύρια ευρώ τον χρόνο. Αυτά έχετε να διαθέσετε στον ιδιωτικό τομέα που υποφέρει, τη στιγμή που οι ληξιπρόθεσμες οφειλές του κράτους προς ιδιώτες φτάνουν τα 6,7 δισεκατομμύρια ευρώ; </w:t>
      </w:r>
    </w:p>
    <w:p w14:paraId="1CCA2A4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Καθυστερήσατε υπερβολικά, κυρίες και κύριοι της Κυβέρνησης, να φέρετε αυτόν τον νόμο στη Βουλή. Αυτό είναι κάτι που θα μπορούσα να δικαιολογήσω, αν τουλάχιστον στο μεταξύ είχατε φτιάξει ένα ολοκληρωμένο πληροφοριακό σύστημα στο Υπουργείο για τον αναπτυξιακό νόμο, ένα σύστημα με το οποίο θα τηρούνταν όλοι οι κανόνες της διαφάνειας και θα εξασφαλίζονταν με αδιάβλητο τρόπο η πορεία του επενδυτικού φακέλου από την υποβολή της αίτησης έως την τελευταία ημερομηνία πληρωμής. Όμως ούτε αυτό το κάνατε. </w:t>
      </w:r>
    </w:p>
    <w:p w14:paraId="1CCA2A4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υπάρχει καμμία εγγύηση ότι η διαδικασία αξιολόγησης θα είναι διαφανής, όταν από δύο </w:t>
      </w:r>
      <w:proofErr w:type="spellStart"/>
      <w:r>
        <w:rPr>
          <w:rFonts w:eastAsia="Times New Roman" w:cs="Times New Roman"/>
          <w:szCs w:val="24"/>
        </w:rPr>
        <w:t>αξιολογητές</w:t>
      </w:r>
      <w:proofErr w:type="spellEnd"/>
      <w:r>
        <w:rPr>
          <w:rFonts w:eastAsia="Times New Roman" w:cs="Times New Roman"/>
          <w:szCs w:val="24"/>
        </w:rPr>
        <w:t xml:space="preserve"> θα έχουμε πλέον μόνον έναν για κάθε πρόταση. Επιπλέον τα κριτήρια αξιολόγησης είναι ασαφή και η εκλογή της άμεσης αξιολόγησης στερείται τεκμηρίωσης. </w:t>
      </w:r>
    </w:p>
    <w:p w14:paraId="1CCA2A4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Ένα ακόμα μελανό σημείο του συγκεκριμένου νομοσχεδίου, είναι ότι τιμωρεί τους επενδυτές του προηγούμενου αναπτυξιακού νόμου, καταργώντας ουσιαστικά τη συνέχεια του κράτους. Οι παρατάσεις ολοκλήρωσης που βάζετε για επενδύσεις προηγούμενων αναπτυξιακών, είναι ασφυκτικές. Δεν λαμβάνετε υπ’ </w:t>
      </w:r>
      <w:proofErr w:type="spellStart"/>
      <w:r>
        <w:rPr>
          <w:rFonts w:eastAsia="Times New Roman" w:cs="Times New Roman"/>
          <w:szCs w:val="24"/>
        </w:rPr>
        <w:t>όψιν</w:t>
      </w:r>
      <w:proofErr w:type="spellEnd"/>
      <w:r>
        <w:rPr>
          <w:rFonts w:eastAsia="Times New Roman" w:cs="Times New Roman"/>
          <w:szCs w:val="24"/>
        </w:rPr>
        <w:t xml:space="preserve"> σας τις πραγματικές οικονομικές συνθήκες,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αλλά και την έλλειψη χρηματοδότησης από τις τράπεζες. Θεωρώ, κύριε Υπουργέ, ότι πρέπει να ξαναδείτε τις προθεσμίες και τα κριτήρια. </w:t>
      </w:r>
    </w:p>
    <w:p w14:paraId="1CCA2A4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Επίσης αντί να απλοποιήσετε τη διαδικασία, ενισχύετε τη γραφειοκρατία, δίνοντας μάλιστα υπερεξουσίες στον αρμόδιο Υπουργό. Χαρακτηριστικά αναφέρω ότι για να ενεργοποιηθεί ο νόμος, χρειάζονται περίπου τριάντα υπουργικές αποφάσεις, περισσότερες από τις οποίες είναι κοινές. </w:t>
      </w:r>
    </w:p>
    <w:p w14:paraId="1CCA2A4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συγκυβέρνησης, είστε εντελώς εκτός αγοράς. Αυτός ο αναπτυξιακός νόμος, δεν είναι αναπτυξιακός. Το πιο σημαντικό, είναι ότι δεν έχετε καταλάβει ότι το νομοσχέδιο αυτό έρχεται σε ένα περιβάλλον ύφεσης, μηδενικής ρευστότητας και φορολογικής καταιγίδας. Θα έπρεπε, τουλάχιστον, να έχετε καταλάβει σε τι οικονομικές συνθήκες επιβιώνουν οι μικρομεσαίες επιχειρήσεις, ο πρωταγωνιστής της ελληνικής οικονομίας. Θα έπρεπε να έχετε καταλάβει, γιατί οι υφιστάμενες επιχειρήσεις δεν θέλουν και δεν μπορούν να τοποθετήσουν νέα κεφάλαια στη χώρα. Θα έπρεπε να έχετε καταλάβει, γιατί δεν έρχονται νέες επενδύσεις. Αντίθετα όσες υπάρχουν ακόμα στη χώρα, κοιτάνε να φύγουν το ταχύτερο δυνατόν. </w:t>
      </w:r>
    </w:p>
    <w:p w14:paraId="1CCA2A4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έχετε πάρει χαμπάρι τις συνθήκες που έχετε δημιουργήσει. Δεν αναγνωρίζετε ακόμα και τώρα ότι οι επιχειρήσεις έχουν επιβιώσει σε συνθήκες ύφεσης, απόλυτης οικονομικής ασφυξίας χωρίς ρευστότητα, με τις στρόφιγγες των τραπεζών κλειστές,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να στραγγαλίζουν ακόμα περισσότερο μικρές και μεγάλες επιχειρήσεις. </w:t>
      </w:r>
    </w:p>
    <w:p w14:paraId="1CCA2A46" w14:textId="77777777" w:rsidR="00C30B9F" w:rsidRDefault="003D4032">
      <w:pPr>
        <w:spacing w:line="600" w:lineRule="auto"/>
        <w:ind w:firstLine="720"/>
        <w:jc w:val="both"/>
        <w:rPr>
          <w:rFonts w:eastAsia="Times New Roman"/>
          <w:szCs w:val="24"/>
        </w:rPr>
      </w:pPr>
      <w:r>
        <w:rPr>
          <w:rFonts w:eastAsia="Times New Roman"/>
          <w:szCs w:val="24"/>
        </w:rPr>
        <w:t xml:space="preserve">Σας ρωτώ, κύριε Υπουργέ: Μέσα σε αυτό το περιβάλλον είναι δυνατόν να φέρνετε έναν αναπτυξιακό νόμο, ο οποίος δεν δίνει προκαταβολές για την υλοποίηση επενδύσεων; Ζητάτε, δηλαδή, από κάθε επιχειρηματία να βρει χρήματα μέσα στην κρίση και σε πρώτη φάση να χρηματοδοτήσει ο ίδιος την επένδυσή του; Από πού να τα βρει, κύριε Υπουργέ; </w:t>
      </w:r>
    </w:p>
    <w:p w14:paraId="1CCA2A47" w14:textId="77777777" w:rsidR="00C30B9F" w:rsidRDefault="003D4032">
      <w:pPr>
        <w:spacing w:line="600" w:lineRule="auto"/>
        <w:ind w:firstLine="720"/>
        <w:jc w:val="both"/>
        <w:rPr>
          <w:rFonts w:eastAsia="Times New Roman"/>
          <w:szCs w:val="24"/>
        </w:rPr>
      </w:pPr>
      <w:r>
        <w:rPr>
          <w:rFonts w:eastAsia="Times New Roman"/>
          <w:szCs w:val="24"/>
        </w:rPr>
        <w:t>Είστε εκτός πραγματικότητας, γιατί βάζετε και ρήτρα κερδών, που είναι εντελώς άτοπη. Ζητάτε επτά χρόνια κερδοφορίας. Πραγματικά ποια εταιρεία μπορεί να εμφανίσει επτά χρόνια συνεχούς κερδοφορίας μέσα στην κρίση; Δεν έχετε καμμία επαφή με την αγορά.</w:t>
      </w:r>
    </w:p>
    <w:p w14:paraId="1CCA2A48"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το μαχαίρι έχει φτάσει στο κόκκαλο. Ο ιδιωτικός τομέας έχει διαλυθεί, οι επιχειρήσεις κλείνουν, ο τουρισμός δεν πάει τόσο καλά όσο νομίζετε και οι άνεργοι πληθαίνουν. Εσείς μας λέτε ότι θα δημιουργήσετε θέσεις εργασίας με αυτόν το νόμο. </w:t>
      </w:r>
    </w:p>
    <w:p w14:paraId="1CCA2A49" w14:textId="77777777" w:rsidR="00C30B9F" w:rsidRDefault="003D4032">
      <w:pPr>
        <w:spacing w:line="600" w:lineRule="auto"/>
        <w:ind w:firstLine="720"/>
        <w:jc w:val="both"/>
        <w:rPr>
          <w:rFonts w:eastAsia="Times New Roman"/>
          <w:szCs w:val="24"/>
        </w:rPr>
      </w:pPr>
      <w:r>
        <w:rPr>
          <w:rFonts w:eastAsia="Times New Roman"/>
          <w:szCs w:val="24"/>
        </w:rPr>
        <w:t xml:space="preserve">Δεν είστε απλά βαθιά νυχτωμένοι, έχετε ιδεολογικές εμμονές και δεν έχετε ιδέα, για το πώς λειτουργεί η ελεύθερη αγορά. Δεν έχετε ιδέα, με ποιον τρόπο μπορεί να ανακάμψει η οικονομία και η κοινωνία της χώρας. Το αποδεικνύουν καθημερινά τα λόγια και τα έργα σας. Φαίνεται ότι μάλλον σκοπός σας δεν είναι να αναπτύξετε τον τόπο, αλλά να ενισχύσετε τη φτωχοποίηση του ελληνικού λαού, προκειμένου να συνεχίσετε να κυβερνάτε. Έχετε γαντζωθεί στην εξουσία και δεν βλέπετε τη ζημιά που κάνετε στον τόπο. Δεν βλέπετε ότι η χώρα αδειάζει από όλες τις παραγωγικές της δυνάμεις. Δεν βλέπετε ότι στεγνώνει από νέους που φεύγουν για το εξωτερικό. Δεν βλέπετε ότι στην ιδιωτική οικονομία έχει τελειώσει το οξυγόνο.  </w:t>
      </w:r>
    </w:p>
    <w:p w14:paraId="1CCA2A4A"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της Κυβέρνησης, με το νομοσχέδιο που φέρατε, μόνο ανάπτυξη δεν θα έρθει. Το παρόν νομοσχέδιο μόνο αναπτυξιακό δεν μπορεί να το πείτε. </w:t>
      </w:r>
    </w:p>
    <w:p w14:paraId="1CCA2A4B" w14:textId="77777777" w:rsidR="00C30B9F" w:rsidRDefault="003D4032">
      <w:pPr>
        <w:spacing w:line="600" w:lineRule="auto"/>
        <w:ind w:firstLine="720"/>
        <w:jc w:val="both"/>
        <w:rPr>
          <w:rFonts w:eastAsia="Times New Roman"/>
          <w:szCs w:val="24"/>
        </w:rPr>
      </w:pPr>
      <w:r>
        <w:rPr>
          <w:rFonts w:eastAsia="Times New Roman"/>
          <w:szCs w:val="24"/>
        </w:rPr>
        <w:t xml:space="preserve">Σας ευχαριστώ πολύ. </w:t>
      </w:r>
    </w:p>
    <w:p w14:paraId="1CCA2A4C"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CCA2A4D"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κ. Καρράς κατέθεσε αίτηση αντισυνταγματικότητας, για τη διάταξη του άρθρου της υπ’ αριθμόν 496/25 από 15-6-2016 υπουργικής τροπολογίας, για το ότι αντίκειται στο άρθρο 94 παράγραφος 4 του Συντάγματος, που αποκλείει τη συμμετοχή τακτικών δικαστών σε διοικητικές επιτροπές. </w:t>
      </w:r>
    </w:p>
    <w:p w14:paraId="1CCA2A4E" w14:textId="77777777" w:rsidR="00C30B9F" w:rsidRDefault="003D4032">
      <w:pPr>
        <w:spacing w:line="600" w:lineRule="auto"/>
        <w:ind w:firstLine="720"/>
        <w:jc w:val="both"/>
        <w:rPr>
          <w:rFonts w:eastAsia="Times New Roman"/>
          <w:szCs w:val="24"/>
        </w:rPr>
      </w:pPr>
      <w:r>
        <w:rPr>
          <w:rFonts w:eastAsia="Times New Roman"/>
          <w:szCs w:val="24"/>
        </w:rPr>
        <w:t xml:space="preserve">Με βάση τον Κανονισμό της Βουλής, τον οποίο και σας διαβάζω, «ο Πρόεδρος της Βουλής και κάθε Βουλευτής ή μέλος της Κυβέρνησης μπορεί να ζητήσει στο στάδιο της κατ’ αρχήν συζήτησης, να αποφανθεί  η Βουλή αναφορικά με συγκεκριμένες αντιρρήσεις που προβάλλει για τη συνταγματικότητα νομοσχεδίου». </w:t>
      </w:r>
    </w:p>
    <w:p w14:paraId="1CCA2A4F" w14:textId="77777777" w:rsidR="00C30B9F" w:rsidRDefault="003D4032">
      <w:pPr>
        <w:spacing w:line="600" w:lineRule="auto"/>
        <w:ind w:firstLine="720"/>
        <w:jc w:val="both"/>
        <w:rPr>
          <w:rFonts w:eastAsia="Times New Roman"/>
          <w:szCs w:val="24"/>
        </w:rPr>
      </w:pPr>
      <w:r>
        <w:rPr>
          <w:rFonts w:eastAsia="Times New Roman"/>
          <w:szCs w:val="24"/>
        </w:rPr>
        <w:t xml:space="preserve">Ο Κανονισμός της Βουλής, δεν περιλαμβάνει οτιδήποτε σχετικό για τις τροπολογίες. Διότι αν αυτό ίσχυε, κύριε Καρρά, τότε θα έπρεπε σε κάθε τροπολογία να γίνεται η διαδικασία της αντισυνταγματικότητας, οπότε πρακτικά δεν θα συζητούσε η Βουλή. </w:t>
      </w:r>
    </w:p>
    <w:p w14:paraId="1CCA2A50" w14:textId="77777777" w:rsidR="00C30B9F" w:rsidRDefault="003D4032">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αν στον νέο Κανονισμό συμπεριληφθούν και οι τροπολογίες, καμμία αντίρρηση. Όπως έχει τώρα, όμως, ο Κανονισμός της Βουλής, δυστυχώς, ουδέποτε έχει γίνει συζήτηση επί τροπολογίας ή αντισυνταγματικότητας, μέχρι σήμερα. Μέχρι σήμερα δεν έχει γίνει συζήτηση για αντισυνταγματικότητα επί τροπολογίας με αυτόν τον ισχύοντα Κανονισμό. </w:t>
      </w:r>
    </w:p>
    <w:p w14:paraId="1CCA2A51"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Κύριε Πρόεδρε, μπορώ να έχω τον λόγο επί του Κανονισμού;</w:t>
      </w:r>
    </w:p>
    <w:p w14:paraId="1CCA2A52" w14:textId="77777777" w:rsidR="00C30B9F" w:rsidRDefault="003D4032">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ζητώ κι εγώ τον λόγο επί του Κανονισμού.</w:t>
      </w:r>
    </w:p>
    <w:p w14:paraId="1CCA2A53"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Καρρά, έχετε τον λόγο.</w:t>
      </w:r>
    </w:p>
    <w:p w14:paraId="1CCA2A54"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Ο Κανονισμός όταν προβλέπει την ένσταση αντισυνταγματικότητας, κύριε Πρόεδρε, στο στάδιο της κατ’ αρχήν συζήτησης, αναφέρεται σε ένα συγκεκριμένο νομοσχέδιο που έχει μία ενότητα, μία αρχή, μία μέση και ένα τέλος, </w:t>
      </w:r>
      <w:proofErr w:type="spellStart"/>
      <w:r>
        <w:rPr>
          <w:rFonts w:eastAsia="Times New Roman"/>
          <w:szCs w:val="24"/>
        </w:rPr>
        <w:t>ομοίου</w:t>
      </w:r>
      <w:proofErr w:type="spellEnd"/>
      <w:r>
        <w:rPr>
          <w:rFonts w:eastAsia="Times New Roman"/>
          <w:szCs w:val="24"/>
        </w:rPr>
        <w:t xml:space="preserve"> περιεχομένου που επιχειρεί να ψηφίσει η Βουλή.</w:t>
      </w:r>
    </w:p>
    <w:p w14:paraId="1CCA2A55" w14:textId="77777777" w:rsidR="00C30B9F" w:rsidRDefault="003D4032">
      <w:pPr>
        <w:spacing w:line="600" w:lineRule="auto"/>
        <w:ind w:firstLine="720"/>
        <w:jc w:val="both"/>
        <w:rPr>
          <w:rFonts w:eastAsia="Times New Roman"/>
          <w:szCs w:val="24"/>
        </w:rPr>
      </w:pPr>
      <w:r>
        <w:rPr>
          <w:rFonts w:eastAsia="Times New Roman"/>
          <w:szCs w:val="24"/>
        </w:rPr>
        <w:t xml:space="preserve">Στη συγκεκριμένη περίπτωση έχει γίνει κατάχρηση από την παρούσα Βουλή  -δεν ξέρω από τις προηγούμενες και δεν αναφέρομαι στο Προεδρείο, αναφέρομαι στην Κυβέρνηση- που υπό τη μορφή τροπολογιών, εισάγει αυτοτελή νομοθετήματα, όπως είναι το συγκεκριμένο. </w:t>
      </w:r>
    </w:p>
    <w:p w14:paraId="1CCA2A56" w14:textId="77777777" w:rsidR="00C30B9F" w:rsidRDefault="003D4032">
      <w:pPr>
        <w:spacing w:line="600" w:lineRule="auto"/>
        <w:ind w:firstLine="720"/>
        <w:jc w:val="both"/>
        <w:rPr>
          <w:rFonts w:eastAsia="Times New Roman"/>
          <w:szCs w:val="24"/>
        </w:rPr>
      </w:pPr>
      <w:r>
        <w:rPr>
          <w:rFonts w:eastAsia="Times New Roman"/>
          <w:szCs w:val="24"/>
        </w:rPr>
        <w:t xml:space="preserve">Το συγκεκριμένο δεν έχει καμμία συνάφεια, κύριε Πρόεδρε, με τις αναπτυξιακές επενδύσεις. Δεν έχει καμμία συνάφεια ούτε με τις μεταβατικές διατάξεις του ιδίου νόμου, που αφορούν την τακτοποίηση ζητημάτων του παρελθόντος για τους προηγούμενους αναπτυξιακούς νόμους. Έχει πλέον μία αυτοτέλεια, η οποία αναφέρεται σε ζητήματα διαδικασίας, παροχής ασύλου και μεταναστευτικής πολιτικής. </w:t>
      </w:r>
    </w:p>
    <w:p w14:paraId="1CCA2A57" w14:textId="77777777" w:rsidR="00C30B9F" w:rsidRDefault="003D4032">
      <w:pPr>
        <w:spacing w:line="600" w:lineRule="auto"/>
        <w:ind w:firstLine="720"/>
        <w:jc w:val="both"/>
        <w:rPr>
          <w:rFonts w:eastAsia="Times New Roman"/>
          <w:szCs w:val="24"/>
        </w:rPr>
      </w:pPr>
      <w:r>
        <w:rPr>
          <w:rFonts w:eastAsia="Times New Roman"/>
          <w:szCs w:val="24"/>
        </w:rPr>
        <w:t xml:space="preserve">Υπό την έννοια αυτή, λοιπόν, έστω κι αν γίνεται επίκληση του Κανονισμού, κύριε Πρόεδρε, έχω την αίσθηση και θα το πω με κάθε παρρησία, ότι έχουμε πλέον διπλή παραβίαση του Συντάγματος. Η πρώτη παραβίαση του Συντάγματος, είναι ότι </w:t>
      </w:r>
      <w:proofErr w:type="spellStart"/>
      <w:r>
        <w:rPr>
          <w:rFonts w:eastAsia="Times New Roman"/>
          <w:szCs w:val="24"/>
        </w:rPr>
        <w:t>αναφερόμεθα</w:t>
      </w:r>
      <w:proofErr w:type="spellEnd"/>
      <w:r>
        <w:rPr>
          <w:rFonts w:eastAsia="Times New Roman"/>
          <w:szCs w:val="24"/>
        </w:rPr>
        <w:t xml:space="preserve"> στον Κανονισμό και </w:t>
      </w:r>
      <w:proofErr w:type="spellStart"/>
      <w:r>
        <w:rPr>
          <w:rFonts w:eastAsia="Times New Roman"/>
          <w:szCs w:val="24"/>
        </w:rPr>
        <w:t>καλυπτόμεθα</w:t>
      </w:r>
      <w:proofErr w:type="spellEnd"/>
      <w:r>
        <w:rPr>
          <w:rFonts w:eastAsia="Times New Roman"/>
          <w:szCs w:val="24"/>
        </w:rPr>
        <w:t xml:space="preserve"> πίσω από τον Κανονισμό, κύριε Πρόεδρε, ο οποίος αυτή την περίπτωση δεν την έχει λάβει υπ’ </w:t>
      </w:r>
      <w:proofErr w:type="spellStart"/>
      <w:r>
        <w:rPr>
          <w:rFonts w:eastAsia="Times New Roman"/>
          <w:szCs w:val="24"/>
        </w:rPr>
        <w:t>όψιν</w:t>
      </w:r>
      <w:proofErr w:type="spellEnd"/>
      <w:r>
        <w:rPr>
          <w:rFonts w:eastAsia="Times New Roman"/>
          <w:szCs w:val="24"/>
        </w:rPr>
        <w:t>. Διότι ο Κανονισμός δεν γνώριζε ή δεν ήθελε να γνωρίζει ότι θα γίνεται κατάχρηση τροπολογιών και ένα νομοσχέδιο, συμπληρώνοντας την τελευταία στιγμή στον τίτλο του «και άλλες διατάξεις», θα είναι ένα πολυνομοσχέδιο. Είναι ένας καινούργιος όρος.</w:t>
      </w:r>
    </w:p>
    <w:p w14:paraId="1CCA2A58"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Τουλάχιστον εγώ στη φοίτησή μου στη Νομική Σχολή και αργότερα στην άσκηση του επαγγέλματός μου δεν συνάντησα τον όρο «πολυνομοσχέδιο». Τον έμαθα εδώ σε μεγάλη πλέον ηλικία.</w:t>
      </w:r>
    </w:p>
    <w:p w14:paraId="1CCA2A59"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Επιμένω, λοιπόν, κύριε Πρόεδρε. Υπό την έννοια, λοιπόν, αυτή έχουμε παραβίαση του Συντάγματος και του Κανονισμού της Βουλής, διότι γίνεται δεκτή άσχετη τροπολογία. </w:t>
      </w:r>
    </w:p>
    <w:p w14:paraId="1CCA2A5A"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Δεύτερον, έχουμε εξίσου παραβίαση του Συντάγματος, όταν διά του Κανονισμού της Βουλής –που δεν ρυθμίζει την περίπτωση των αντισυνταγματικών τροπολογιών- λέμε ότι αποκλείουμε το δικαίωμα στη Βουλή να λάβει απόφαση επί της </w:t>
      </w:r>
      <w:proofErr w:type="spellStart"/>
      <w:r>
        <w:rPr>
          <w:rFonts w:eastAsia="Times New Roman"/>
          <w:szCs w:val="24"/>
        </w:rPr>
        <w:t>συνταγματικότητος</w:t>
      </w:r>
      <w:proofErr w:type="spellEnd"/>
      <w:r>
        <w:rPr>
          <w:rFonts w:eastAsia="Times New Roman"/>
          <w:szCs w:val="24"/>
        </w:rPr>
        <w:t xml:space="preserve"> ή όχι. </w:t>
      </w:r>
    </w:p>
    <w:p w14:paraId="1CCA2A5B"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Δεν πρόκειται να μπω στην ουσία, κύριε Πρόεδρε, μόνο θα πω τούτο. Με βεβαιότητα σας το λέω ότι εάν προχωρήσει η ψήφιση αυτής της διατάξεως, σε ένα μήνα δεν θα υπάρχει Ένωση Δικαστών. Δεν θα υπάρχει δικαστής, που θα θελήσει να συμμετάσχει σε μια διοικητική επιτροπή, όπως τα τελευταία πέντε χρόνια ουδείς έντιμος δικαστής συμμετέχει, για να μην υπόκειται σε οποιοδήποτε διοικητικό υπάλληλο που διορίζει ο Υπουργός.</w:t>
      </w:r>
    </w:p>
    <w:p w14:paraId="1CCA2A5C"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Θα επιμείνω στην ένσταση της </w:t>
      </w:r>
      <w:proofErr w:type="spellStart"/>
      <w:r>
        <w:rPr>
          <w:rFonts w:eastAsia="Times New Roman"/>
          <w:szCs w:val="24"/>
        </w:rPr>
        <w:t>αντισυνταγματικότητος</w:t>
      </w:r>
      <w:proofErr w:type="spellEnd"/>
      <w:r>
        <w:rPr>
          <w:rFonts w:eastAsia="Times New Roman"/>
          <w:szCs w:val="24"/>
        </w:rPr>
        <w:t xml:space="preserve"> και παρακαλώ την Βουλή και εσάς, κύριε Πρόεδρε, να το θέσετε προς ψηφοφορία.</w:t>
      </w:r>
    </w:p>
    <w:p w14:paraId="1CCA2A5D" w14:textId="77777777" w:rsidR="00C30B9F" w:rsidRDefault="003D4032">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Καρρά, άκουσα με προσοχή την αγόρευσή σας. Θα σας διαβάσω πάλι το σχετικό…</w:t>
      </w:r>
    </w:p>
    <w:p w14:paraId="1CCA2A5E" w14:textId="77777777" w:rsidR="00C30B9F" w:rsidRDefault="003D4032">
      <w:pPr>
        <w:tabs>
          <w:tab w:val="left" w:pos="3695"/>
        </w:tabs>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Το άκουσα. Παραβιάζεται όμως και ο Κανονισμός και το Σύνταγμα, κύριε Πρόεδρε.</w:t>
      </w:r>
    </w:p>
    <w:p w14:paraId="1CCA2A5F" w14:textId="77777777" w:rsidR="00C30B9F" w:rsidRDefault="003D4032">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Όσον αφορά αυτό που είπατε, σας διαβάζω το σχετικό απόσπασμα από το Σύνταγμα, που λέει ότι νομοσχέδιο ή πρόταση νόμου που περιέχει διατάξεις άσχετες με το κύριο αντικείμενό τους, δεν εισάγεται για συζήτηση. Προσθήκη ή τροπολογία άσχετη με το κύριο αντικείμενο του νομοσχέδιου ή της πρότασης νόμου δεν εισάγεται για συζήτηση. </w:t>
      </w:r>
    </w:p>
    <w:p w14:paraId="1CCA2A60"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Εντούτοις, όμως –συνεχίζει πιο κάτω το κείμενο- σε περίπτωση αμφισβήτησης –δηλαδή εάν αμφισβητηθεί αυτό, όπως το λέτε- τότε αποφαίνεται η Βουλή. Σε περίπτωση αμφισβήτησης, δηλαδή, η Πλειοψηφία της Βουλής λύνει το θέμα. </w:t>
      </w:r>
    </w:p>
    <w:p w14:paraId="1CCA2A61"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Αντιλαμβάνεστε ότι αναθέτει το ζήτημα πάλι στην Πλειοψηφία; Εκείνο που σας είπα εγώ προηγουμένως, είναι ότι δεν περιλαμβάνει τη διαδικασία της αντισυνταγματικότητας των τροπολογιών. Αντιλαμβάνεστε ότι εάν την περιελάβανε, τότε δεν θα γινόταν σε κάθε τροπολογία να υπάρχει αυτή η συζήτηση.</w:t>
      </w:r>
    </w:p>
    <w:p w14:paraId="1CCA2A62" w14:textId="77777777" w:rsidR="00C30B9F" w:rsidRDefault="003D4032">
      <w:pPr>
        <w:tabs>
          <w:tab w:val="left" w:pos="3695"/>
        </w:tabs>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Εγώ εξήγησα την άποψή μου ότι δεν είναι τροπολογία. </w:t>
      </w:r>
    </w:p>
    <w:p w14:paraId="1CCA2A63" w14:textId="77777777" w:rsidR="00C30B9F" w:rsidRDefault="003D4032">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Είναι σεβαστή.</w:t>
      </w:r>
    </w:p>
    <w:p w14:paraId="1CCA2A64" w14:textId="77777777" w:rsidR="00C30B9F" w:rsidRDefault="003D4032">
      <w:pPr>
        <w:tabs>
          <w:tab w:val="left" w:pos="3695"/>
        </w:tabs>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Είναι μανδύας τροπολογίας.</w:t>
      </w:r>
    </w:p>
    <w:p w14:paraId="1CCA2A65" w14:textId="77777777" w:rsidR="00C30B9F" w:rsidRDefault="003D4032">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λέω όμως και εγώ, τι λέει ο Κανονισμός και το Σύνταγμα. Οπότε εκ των πραγμάτων είμαι υποχρεωμένος να εφαρμόσω το κείμενο.</w:t>
      </w:r>
    </w:p>
    <w:p w14:paraId="1CCA2A66" w14:textId="77777777" w:rsidR="00C30B9F" w:rsidRDefault="003D4032">
      <w:pPr>
        <w:tabs>
          <w:tab w:val="left" w:pos="3695"/>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ζητώ τον λόγο.</w:t>
      </w:r>
    </w:p>
    <w:p w14:paraId="1CCA2A67" w14:textId="77777777" w:rsidR="00C30B9F" w:rsidRDefault="003D4032">
      <w:pPr>
        <w:tabs>
          <w:tab w:val="left" w:pos="3695"/>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έχετε τον λόγο.</w:t>
      </w:r>
    </w:p>
    <w:p w14:paraId="1CCA2A68" w14:textId="77777777" w:rsidR="00C30B9F" w:rsidRDefault="003D4032">
      <w:pPr>
        <w:tabs>
          <w:tab w:val="left" w:pos="3695"/>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Επί της εφαρμογής του Κανονισμού και εγώ ζητώ τον λόγο.</w:t>
      </w:r>
    </w:p>
    <w:p w14:paraId="1CCA2A69"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Απευθυνόμενος στην Κυβέρνηση, θέλω να τους πω ότι και να θέλουμε, δεν μας αφήνετε να αγιάσουμε. Εδώ που η Βουλή είναι ήρεμη και προσπαθεί να δει τα θέματά της, έρχεστε με χίλιους δύο τρόπους να την αναστατώσετε. Αναγκάζετε τώρα τον κύριο Πρόεδρο της Βουλής και το Προεδρείο συνολικά, να κάνει ερμηνείες του Κανονισμού και εμάς να αντιτείνουμε τις δικές μας ερμηνείες.</w:t>
      </w:r>
    </w:p>
    <w:p w14:paraId="1CCA2A6A"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Σίγουρο είναι, κύριε Πρόεδρε, ότι η αρχή της Πλειοψηφίας επιλύει τα θέματα. Οπωσδήποτε και αυτό. Όμως γιατί δεν αφήνετε να γίνει η συζήτηση επί της ενστάσεως που ο συνάδελφος και η Ένωση Κεντρώων έχουν καταθέσει; Η συζήτηση αυτή θα δώσει πτυχές του θέματος. </w:t>
      </w:r>
    </w:p>
    <w:p w14:paraId="1CCA2A6B"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Είναι δυνατόν να θεωρηθούμε </w:t>
      </w:r>
      <w:proofErr w:type="spellStart"/>
      <w:r>
        <w:rPr>
          <w:rFonts w:eastAsia="Times New Roman"/>
          <w:szCs w:val="24"/>
        </w:rPr>
        <w:t>ανεπίγνωτοι</w:t>
      </w:r>
      <w:proofErr w:type="spellEnd"/>
      <w:r>
        <w:rPr>
          <w:rFonts w:eastAsia="Times New Roman"/>
          <w:szCs w:val="24"/>
        </w:rPr>
        <w:t xml:space="preserve"> των θεμάτων που μπορεί να δημιουργούνται; Θα το ψηφίσει η Πλειοψηφία, αλλά θα έχει υποστεί τη βάσανο μιας συζήτησης που θα την είχαμε διεκπεραιώσει, εάν δεν βάζατε αυτά τα θέματα περί Κανονισμού.</w:t>
      </w:r>
    </w:p>
    <w:p w14:paraId="1CCA2A6C"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Επί του Κανονισμού τώρα. Το άρθρο 100 το λέει αυτό. Αντιτείνω, κύριε Πρόεδρε, ότι έχουμε ακόμη συζήτηση επί της αρχής, γιατί η συζήτηση είναι ενιαία. Πάνω απ’ όλα, όμως, αντιτείνω ότι η τροπολογία ήρθε τώρα! Δηλαδή με την ερμηνεία του Κανονισμού που κάνετε, μπορεί να επιτρέψετε σε κάποια κυβέρνηση ή σε κάποια πλειοψηφία, να σου φέρνει εδώ ένα σχέδιο νόμου που δεν έχει τις αντισυνταγματικές διατάξεις, να ξεπερνάει διά της ερμηνείας που λέτε εσείς τον Κανονισμό της Βουλής και αφού τον ξεπεράσει –επειδή κανείς δεν έθεσε θέματα, γιατί δεν είχε υπ’ </w:t>
      </w:r>
      <w:proofErr w:type="spellStart"/>
      <w:r>
        <w:rPr>
          <w:rFonts w:eastAsia="Times New Roman"/>
          <w:szCs w:val="24"/>
        </w:rPr>
        <w:t>όψιν</w:t>
      </w:r>
      <w:proofErr w:type="spellEnd"/>
      <w:r>
        <w:rPr>
          <w:rFonts w:eastAsia="Times New Roman"/>
          <w:szCs w:val="24"/>
        </w:rPr>
        <w:t xml:space="preserve"> του τις διατάξεις- να φέρνει τροπολογίες και έτσι να αφαιρείται από την Βουλή το δικαίωμα, να ασκήσει ένα δικαίωμά της; Γιατί κάνετε αυτήν την ερμηνεία; Είναι καταχρηστική η ερμηνεία που κάνετε.</w:t>
      </w:r>
    </w:p>
    <w:p w14:paraId="1CCA2A6D" w14:textId="77777777" w:rsidR="00C30B9F" w:rsidRDefault="003D4032">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Μάλιστα, κύριε Πρόεδρε, υπήρχε διάταξη, </w:t>
      </w:r>
      <w:proofErr w:type="spellStart"/>
      <w:r>
        <w:rPr>
          <w:rFonts w:eastAsia="Times New Roman" w:cs="Times New Roman"/>
          <w:szCs w:val="24"/>
        </w:rPr>
        <w:t>απεσύρθη</w:t>
      </w:r>
      <w:proofErr w:type="spellEnd"/>
      <w:r>
        <w:rPr>
          <w:rFonts w:eastAsia="Times New Roman" w:cs="Times New Roman"/>
          <w:szCs w:val="24"/>
        </w:rPr>
        <w:t xml:space="preserve"> και επανήλθε. Εμείς να το θεωρήσουμε αυτό ως εμπαιγμό της Βουλής και ως απόπειρα να αποφευχθούν οι ειδικές συζητήσεις; Γιατί φοβάται η Πλειοψηφία, και γιατί φοβάται ο Πρόεδρος; </w:t>
      </w:r>
    </w:p>
    <w:p w14:paraId="1CCA2A6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Τέλος, επικαλούμαι την εμπειρία μου, όπως και εσείς τη δική σας, εξελέγημεν μαζί το 2000. Δεν θυμάμαι –δεν ξέρω οι υπηρεσίες της Βουλής, αν μπορούν να μας ενημερώσουν- επί τροπολογίας, πράγματι, να έχει τεθεί θέμα συνταγματικότητας για να έχει απορριφθεί.</w:t>
      </w:r>
    </w:p>
    <w:p w14:paraId="1CCA2A6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έχει γίνει ποτέ.</w:t>
      </w:r>
    </w:p>
    <w:p w14:paraId="1CCA2A70"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Ακούστε, κύριε Πρόεδρέ μου.</w:t>
      </w:r>
    </w:p>
    <w:p w14:paraId="1CCA2A7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θυμάμαι να έχει τεθεί, ούτως ώστε να </w:t>
      </w:r>
      <w:proofErr w:type="spellStart"/>
      <w:r>
        <w:rPr>
          <w:rFonts w:eastAsia="Times New Roman" w:cs="Times New Roman"/>
          <w:szCs w:val="24"/>
        </w:rPr>
        <w:t>απορρίφθη</w:t>
      </w:r>
      <w:proofErr w:type="spellEnd"/>
      <w:r>
        <w:rPr>
          <w:rFonts w:eastAsia="Times New Roman" w:cs="Times New Roman"/>
          <w:szCs w:val="24"/>
        </w:rPr>
        <w:t xml:space="preserve">, άρα να επικαλεστείτε μία σχετική απόρριψη. Δεν έχει τεθεί, διότι δεν ετέθη. Επειδή δεν ετέθη, δεν σημαίνει ότι αυτή είναι η ερμηνεία του άρθρου 100 του Κανονισμού της Βουλής. Αν ετέθη και </w:t>
      </w:r>
      <w:proofErr w:type="spellStart"/>
      <w:r>
        <w:rPr>
          <w:rFonts w:eastAsia="Times New Roman" w:cs="Times New Roman"/>
          <w:szCs w:val="24"/>
        </w:rPr>
        <w:t>απερρίφθη</w:t>
      </w:r>
      <w:proofErr w:type="spellEnd"/>
      <w:r>
        <w:rPr>
          <w:rFonts w:eastAsia="Times New Roman" w:cs="Times New Roman"/>
          <w:szCs w:val="24"/>
        </w:rPr>
        <w:t xml:space="preserve">, σας παρακαλώ να επικαλεστείτε την εμπειρία αυτή, διότι θα την λάβουμε και εμείς υπ’ όψη μας. </w:t>
      </w:r>
    </w:p>
    <w:p w14:paraId="1CCA2A7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Σας παρακαλώ να προχωρήσετε στη συζήτηση της ενστάσεως. Θα τη διεκπεραιώσουμε τάχιστα. Εάν επιμείνετε στον Κανονισμό, απλώς προσθέτετε προβλήματα.</w:t>
      </w:r>
    </w:p>
    <w:p w14:paraId="1CCA2A7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Όπως αντιλαμβάνεστε, το Προεδρείο συζητά με τις νομικές υπηρεσίες της Βουλής και δεν αποφασίζει μόνο του, να το ξεκαθαρίσω αυτό.</w:t>
      </w:r>
    </w:p>
    <w:p w14:paraId="1CCA2A7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δεύτερο που έχω να πω, είναι ότι δεν έχει ενταχθεί ακόμα στο νομοσχέδιο, κύριε Λοβέρδο, είναι προς συζήτηση η τροπολογία. Αυτό θα μπορούσε –εσείς το ξέρετε καλύτερα- να αποτελέσει άλλον λόγο για συζητούμε νομικά. Δεν έχει ενταχθεί ακόμα. Αυτή τη στιγμή είναι προς συζήτηση. </w:t>
      </w:r>
    </w:p>
    <w:p w14:paraId="1CCA2A7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Μουζάλας</w:t>
      </w:r>
      <w:proofErr w:type="spellEnd"/>
      <w:r>
        <w:rPr>
          <w:rFonts w:eastAsia="Times New Roman" w:cs="Times New Roman"/>
          <w:szCs w:val="24"/>
        </w:rPr>
        <w:t xml:space="preserve"> θα έχει τώρα τον λόγο, ως αρμόδιος Υπουργός επί της μεταναστευτικής πολιτικής, για να υποστηρίξει την τροπολογία. Δεν έχει ενταχθεί ακόμα για να κάνουμε τη συζήτηση της αντισυνταγματικότητας και αν ακόμα το επέτρεπε ο Κανονισμός που δεν το επιτρέπει, όπως βλέπετε. Άρα δεν έχει ενταχθεί ακόμα.</w:t>
      </w:r>
    </w:p>
    <w:p w14:paraId="1CCA2A76"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Άρα, κύριε Πρόεδρε, λέτε να την εισηγηθεί και να ξανακάνουμε τη συζήτηση για την ένσταση αφού την εισηγηθεί. Συμφωνούμε με αυτό. Άρα κρατάτε σε εκκρεμότητα το θέμα για μετά, κύριε Πρόεδρε.</w:t>
      </w:r>
    </w:p>
    <w:p w14:paraId="1CCA2A77"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Μουζάλα</w:t>
      </w:r>
      <w:proofErr w:type="spellEnd"/>
      <w:r>
        <w:rPr>
          <w:rFonts w:eastAsia="Times New Roman" w:cs="Times New Roman"/>
          <w:szCs w:val="24"/>
        </w:rPr>
        <w:t xml:space="preserve">, έχετε τον λόγο. </w:t>
      </w:r>
    </w:p>
    <w:p w14:paraId="1CCA2A78"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Κύριε Πρόεδρε, κύριοι Βουλευτές, οι τροπολογίες που φέρνει το Υπουργείο Μετανάστευσης από εχθές, προκαλέσανε αντιδράσεις θεμιτές, κατά τη δική μου την άποψη. Γι’ αυτόν τον λόγο και αποφασίσαμε να φέρουμε σαν τροπολογία, αυτό που πραγματικά είναι κατεπείγον. </w:t>
      </w:r>
    </w:p>
    <w:p w14:paraId="1CCA2A7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Όπως ξέρετε, αυτή τη στιγμή στα νησιά και στην ενδοχώρα έχουμε έναν τεράστιο για τα ελληνικά δεδομένα αριθμό ανθρώπων. Στα νησιά έχουμε οκτώ χιλιάδες ανθρώπους, οι οποίοι έχουν κάνει όλοι αίτηση ασύλου. Αυτό δεν έχει ξανασυμβεί στην ιστορία μας και είναι βέβαιο ότι το 90% θα κάνει και αίτηση προσφυγών. </w:t>
      </w:r>
    </w:p>
    <w:p w14:paraId="1CCA2A7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 να αντιμετωπίσουμε την κατάσταση, καλέσαμε επιτροπές που υπήρχαν από το </w:t>
      </w:r>
      <w:r>
        <w:rPr>
          <w:rFonts w:eastAsia="Times New Roman" w:cs="Times New Roman"/>
          <w:szCs w:val="24"/>
          <w:lang w:val="en-US"/>
        </w:rPr>
        <w:t>back</w:t>
      </w:r>
      <w:r>
        <w:rPr>
          <w:rFonts w:eastAsia="Times New Roman" w:cs="Times New Roman"/>
          <w:szCs w:val="24"/>
        </w:rPr>
        <w:t xml:space="preserve"> </w:t>
      </w:r>
      <w:r>
        <w:rPr>
          <w:rFonts w:eastAsia="Times New Roman" w:cs="Times New Roman"/>
          <w:szCs w:val="24"/>
          <w:lang w:val="en-US"/>
        </w:rPr>
        <w:t>lock</w:t>
      </w:r>
      <w:r>
        <w:rPr>
          <w:rFonts w:eastAsia="Times New Roman" w:cs="Times New Roman"/>
          <w:szCs w:val="24"/>
        </w:rPr>
        <w:t xml:space="preserve">, για να δουλέψουν. Αυτές έχουν την υποχρέωση μέχρι το τέλος του χρόνου, να εξετάσουν δεκατρείς χιλιάδες παλαιότερες προσφυγές και έχουμε και οκτώ χιλιάδες. Έπρεπε, λοιπόν, να φτιαχτούν οι καινούργιες προσφυγές. </w:t>
      </w:r>
    </w:p>
    <w:p w14:paraId="1CCA2A7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Κάτι που θα μπορούσαμε να κατηγορηθούμε –και αν συμβεί αυτό, παίρνω επάνω μου όλη την ευθύνη και «δώστε» μου την απειρία που έχω- είναι για ποιον λόγο από την αρχή στο νομοσχέδιο δεν φτιάξαμε αυτές τις επιτροπές. Δεν προβλέψαμε την κατάσταση, δεν το είδαμε απευθείας στο βάθος που μπορεί να είχε. Όπως ξέρετε, η συμφωνία μόλις είχε αρχίσει να εφαρμόζεται και έτσι φτιάξαμε κάποιες επιτροπές, οι οποίες, ναι, είχαν τεκμήρια ανεξαρτησίας, αλλά είχαν μία απίστευτα μακρόσυρτη γραφειοκρατική διαδικασία για να φτιαχτούν, οι υπηρεσιακοί παράγοντες υπολογίζουν τουλάχιστον δύο χρόνια. Ωστόσο, κυρίες και κύριοι Βουλευτές, το παιχνίδι στα νησιά παίζεται μέσα στους επόμενους μήνες. Δεν έχουμε αυτήν την πολυτέλεια. </w:t>
      </w:r>
    </w:p>
    <w:p w14:paraId="1CCA2A7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Εξωτερικών και Διοικητικής Ανασυγκρότησης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την προαναφερθείσα νομοτεχνική βελτίωση η οποία έχει ως εξής</w:t>
      </w:r>
    </w:p>
    <w:p w14:paraId="1CCA2A7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ΑΛΛΑΓΗ ΣΕΛΙΔΑΣ</w:t>
      </w:r>
    </w:p>
    <w:p w14:paraId="1CCA2A7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(Να μπει η σελίδα 440)</w:t>
      </w:r>
    </w:p>
    <w:p w14:paraId="1CCA2A7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ΑΛΛΑΓΗ ΣΕΛΙΔΑΣ</w:t>
      </w:r>
    </w:p>
    <w:p w14:paraId="1CCA2A80"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Έχοντας γίνει σοφότερος και από τις επαφές μου στην Ευρώπη, κάνουμε μία τροποποίηση στον τρόπο που θα δημιουργηθούν οι επιτροπές προσφυγών, η οποία διασφαλίζει την ανεξαρτησία, θέτοντας μέσα δύο δικαστές που έχουν το τεκμήριο της ανεξαρτησίας. Το τρίτο μέλος, θα είναι ένα μέλος από την Ύπατη Αρμοστεία ή ένα μέλος από την Επιτροπή Δικαιωμάτων. Και εάν δεν δεχθεί ή εάν δεν μπορεί, τότε θα διορίζεται από τον Υπουργό.</w:t>
      </w:r>
    </w:p>
    <w:p w14:paraId="1CCA2A8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Ακόμα βάζουμε μορφωτικά κριτήρια, ενώ πριν δεν υπήρχαν και έπρεπε να βγουν με υπουργική απόφαση και κανείς δεν είναι πιο εξειδικευμένος στο Δίκαιο των Προσφύγων από τα διοικητικά δικαστήρια. </w:t>
      </w:r>
    </w:p>
    <w:p w14:paraId="1CCA2A8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Επομένως αυτές οι επιτροπές είναι πραγματικά μία κατεπείγουσα αναγκαιότητα. Δεκαπέντε μέρες πίσω να πάνε, με το να μπουν σε ένα νέο νομοσχέδιο, θα είναι μια ζημιά για τη χώρα. Έχουν την ανεξαρτησία τους, αποδίδουν δίκαιο στους πρόσφυγες και στους μετανάστες με πολύ καλύτερο τρόπο από ό,τι γινόταν αυτό. Έχουν μία ταχύτητα στη δημιουργία τους σε σχέση με προηγουμένως και μία δυνατότητα να παίρνουν αποφάσεις πιο γρήγορα. </w:t>
      </w:r>
    </w:p>
    <w:p w14:paraId="1CCA2A8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Θα μπορούσα να σας πω πάρα πολλά πράγματα, για ποιον λόγο αυτή η σύσταση των επιτροπών προσφυγών είναι καλύτερη. Θέλω, απλώς, να σας πω ότι δεν υπάρχει άλλη χώρα στην Ευρώπη, που οι επιτροπές προσφυγών, αυτές του </w:t>
      </w:r>
      <w:r>
        <w:rPr>
          <w:rFonts w:eastAsia="Times New Roman" w:cs="Times New Roman"/>
          <w:szCs w:val="24"/>
          <w:lang w:val="en-US"/>
        </w:rPr>
        <w:t>backlog</w:t>
      </w:r>
      <w:r>
        <w:rPr>
          <w:rFonts w:eastAsia="Times New Roman" w:cs="Times New Roman"/>
          <w:szCs w:val="24"/>
        </w:rPr>
        <w:t xml:space="preserve">, να έχουν συγκροτηθεί με αυτόν τον τρόπο. Οι επιτροπές που φτιάχνουμε τώρα, είναι επιτροπές οι οποίες προσομοιάζουν πάρα πολύ στο Δίκαιο της Γαλλίας και είναι απόλυτα συμβατές με το Δίκαιο της Γερμανίας, της Σουηδίας, της Δανίας και της Ολλανδίας, χώρες οι οποίες είναι γνωστές για την υπεράσπιση των ανθρωπίνων δικαιωμάτων, αλλά και την αποτελεσματικότητα των μηχανισμών τους. </w:t>
      </w:r>
    </w:p>
    <w:p w14:paraId="1CCA2A8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Αυτό φιλοδοξήσαμε να κάνουμε. Ενεπλάκη με άλλα πράγματα και γι’ αυτό σας ζητώ συγγνώμη.</w:t>
      </w:r>
    </w:p>
    <w:p w14:paraId="1CCA2A8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Κλείνοντας, θέλω να σας πω ότι η παράγραφος 10, αυτή η οποία λέει ότι οι ανάγκες σχεδιασμού, σύναψη τροποποίησης δημόσιων συμβάσεων, μετά την απόφασή μου να κατεβάσω μονάχα για το ζήτημα των προσφυγών στη σημερινή Ολομέλειά σας, παρείσφρησε κατά λάθος. Την έχω ήδη αποσύρει…</w:t>
      </w:r>
    </w:p>
    <w:p w14:paraId="1CCA2A86"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Βγαίνει; </w:t>
      </w:r>
    </w:p>
    <w:p w14:paraId="1CCA2A87"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Ναι, με νομοτεχνική βελτίωση την έχω ήδη αποσύρει. Σας ζητώ συγγνώμη γι’ αυτό.</w:t>
      </w:r>
    </w:p>
    <w:p w14:paraId="1CCA2A88" w14:textId="77777777" w:rsidR="00C30B9F" w:rsidRDefault="003D4032">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Αναπληρωτή Υπουργού)</w:t>
      </w:r>
    </w:p>
    <w:p w14:paraId="1CCA2A89" w14:textId="77777777" w:rsidR="00C30B9F" w:rsidRDefault="003D4032">
      <w:pPr>
        <w:spacing w:line="600" w:lineRule="auto"/>
        <w:ind w:firstLine="720"/>
        <w:jc w:val="both"/>
        <w:rPr>
          <w:rFonts w:eastAsia="Times New Roman"/>
          <w:bCs/>
        </w:rPr>
      </w:pPr>
      <w:r>
        <w:rPr>
          <w:rFonts w:eastAsia="Times New Roman"/>
          <w:bCs/>
        </w:rPr>
        <w:t>Για τη συνταγματικότητα και τελειώνω με αυτό, υπάρχουν αποφάσεις του Συμβουλίου της Επικρατείας. Οι επιτροπές λειτουργούν σαν δικαστήριο. Έχουν όλα αυτά τα οποία απαιτούνται, ώστε να μπορούν οι ενεργοί δικαστές να είναι. Καθορίζεται…</w:t>
      </w:r>
    </w:p>
    <w:p w14:paraId="1CCA2A8A" w14:textId="77777777" w:rsidR="00C30B9F" w:rsidRDefault="003D4032">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Σε ποια παράγραφο το λέει αυτό; </w:t>
      </w:r>
    </w:p>
    <w:p w14:paraId="1CCA2A8B" w14:textId="77777777" w:rsidR="00C30B9F" w:rsidRDefault="003D4032">
      <w:pPr>
        <w:spacing w:line="600" w:lineRule="auto"/>
        <w:ind w:firstLine="720"/>
        <w:jc w:val="both"/>
        <w:rPr>
          <w:rFonts w:eastAsia="Times New Roman"/>
          <w:bCs/>
        </w:rPr>
      </w:pPr>
      <w:r>
        <w:rPr>
          <w:rFonts w:eastAsia="Times New Roman"/>
          <w:b/>
          <w:bCs/>
        </w:rPr>
        <w:t>ΔΗΜΗΤΡΙΟΣ ΚΥΡΙΑΖΙΔΗΣ:</w:t>
      </w:r>
      <w:r>
        <w:rPr>
          <w:rFonts w:eastAsia="Times New Roman"/>
          <w:bCs/>
        </w:rPr>
        <w:t xml:space="preserve"> Στη 10 ή στην 11, κύριε Υπουργέ;</w:t>
      </w:r>
    </w:p>
    <w:p w14:paraId="1CCA2A8C"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Ο προγραμματισμός των αναγκών, η διαδικασία σχεδιασμού, η σύναψη και τροποποίηση δημοσίων συμβάσεων, καθώς και η εκτέλεση και </w:t>
      </w:r>
      <w:proofErr w:type="spellStart"/>
      <w:r>
        <w:rPr>
          <w:rFonts w:eastAsia="Times New Roman" w:cs="Times New Roman"/>
          <w:szCs w:val="24"/>
        </w:rPr>
        <w:t>ενταλματοποίηση</w:t>
      </w:r>
      <w:proofErr w:type="spellEnd"/>
      <w:r>
        <w:rPr>
          <w:rFonts w:eastAsia="Times New Roman" w:cs="Times New Roman"/>
          <w:szCs w:val="24"/>
        </w:rPr>
        <w:t xml:space="preserve"> των δημοσίων συμβάσεων ανεξαρτήτως ποσού, δύναται να διενεργούνται κατά παρέκκλιση κάθε γενικής ή ειδικής διάταξης.</w:t>
      </w:r>
    </w:p>
    <w:p w14:paraId="1CCA2A8D" w14:textId="77777777" w:rsidR="00C30B9F" w:rsidRDefault="003D4032">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Τι διαβάζετε, κύριε Υπουργέ; Για να το διαβάσουμε και εμείς. </w:t>
      </w:r>
    </w:p>
    <w:p w14:paraId="1CCA2A8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Την παράγραφο 10.4. Αυτήν αποσύρετε; </w:t>
      </w:r>
    </w:p>
    <w:p w14:paraId="1CCA2A8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Την παράγραφο 10.4. Ναι αυτό το απέσυρα με νομοτεχνική βελτίωση, κύριε Λοβέρδο. Παρείσφρησε από τα προηγούμενα.</w:t>
      </w:r>
    </w:p>
    <w:p w14:paraId="1CCA2A9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επιδίωξή μου σήμερα και η μεγάλη ανάγκη της χώρας μας είναι να ομονοήσουμε όσο μπορούμε στις επιτροπές προσφυγών. </w:t>
      </w:r>
    </w:p>
    <w:p w14:paraId="1CCA2A9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CCA2A92"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w:t>
      </w:r>
      <w:proofErr w:type="spellStart"/>
      <w:r>
        <w:rPr>
          <w:rFonts w:eastAsia="Times New Roman" w:cs="Times New Roman"/>
          <w:szCs w:val="24"/>
        </w:rPr>
        <w:t>Μουζάλα</w:t>
      </w:r>
      <w:proofErr w:type="spellEnd"/>
      <w:r>
        <w:rPr>
          <w:rFonts w:eastAsia="Times New Roman" w:cs="Times New Roman"/>
          <w:szCs w:val="24"/>
        </w:rPr>
        <w:t>.</w:t>
      </w:r>
    </w:p>
    <w:p w14:paraId="1CCA2A9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παρακαλώ τον λόγο. </w:t>
      </w:r>
    </w:p>
    <w:p w14:paraId="1CCA2A94"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Πόσα λεπτά, θέλετε, κύριε </w:t>
      </w:r>
      <w:proofErr w:type="spellStart"/>
      <w:r>
        <w:rPr>
          <w:rFonts w:eastAsia="Times New Roman" w:cs="Times New Roman"/>
          <w:szCs w:val="24"/>
        </w:rPr>
        <w:t>Δένδια</w:t>
      </w:r>
      <w:proofErr w:type="spellEnd"/>
      <w:r>
        <w:rPr>
          <w:rFonts w:eastAsia="Times New Roman" w:cs="Times New Roman"/>
          <w:szCs w:val="24"/>
        </w:rPr>
        <w:t xml:space="preserve">; </w:t>
      </w:r>
    </w:p>
    <w:p w14:paraId="1CCA2A95"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Τέσσερα λεπτά, κύριε Πρόεδρε.</w:t>
      </w:r>
    </w:p>
    <w:p w14:paraId="1CCA2A96" w14:textId="77777777" w:rsidR="00C30B9F" w:rsidRDefault="003D4032">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Τι έγινε, κύριε Πρόεδρε; Αφού έχουμε ένα θέμα εκκρεμές με την ένσταση.</w:t>
      </w:r>
    </w:p>
    <w:p w14:paraId="1CCA2A97" w14:textId="77777777" w:rsidR="00C30B9F" w:rsidRDefault="003D4032">
      <w:pPr>
        <w:spacing w:line="600" w:lineRule="auto"/>
        <w:ind w:firstLine="720"/>
        <w:jc w:val="both"/>
        <w:rPr>
          <w:rFonts w:eastAsia="Times New Roman"/>
          <w:bCs/>
        </w:rPr>
      </w:pPr>
      <w:r>
        <w:rPr>
          <w:rFonts w:eastAsia="Times New Roman"/>
          <w:b/>
          <w:bCs/>
        </w:rPr>
        <w:t>ΝΙΚΟΛΑΟΣ ΔΕΝΔΙΑΣ:</w:t>
      </w:r>
      <w:r>
        <w:rPr>
          <w:rFonts w:eastAsia="Times New Roman"/>
          <w:bCs/>
        </w:rPr>
        <w:t xml:space="preserve"> Με </w:t>
      </w:r>
      <w:proofErr w:type="spellStart"/>
      <w:r>
        <w:rPr>
          <w:rFonts w:eastAsia="Times New Roman"/>
          <w:bCs/>
        </w:rPr>
        <w:t>συγχωρείτε</w:t>
      </w:r>
      <w:proofErr w:type="spellEnd"/>
      <w:r>
        <w:rPr>
          <w:rFonts w:eastAsia="Times New Roman"/>
          <w:bCs/>
        </w:rPr>
        <w:t>, κύριε συνάδελφε, δεν το ήξερα.</w:t>
      </w:r>
    </w:p>
    <w:p w14:paraId="1CCA2A98" w14:textId="77777777" w:rsidR="00C30B9F" w:rsidRDefault="003D4032">
      <w:pPr>
        <w:spacing w:line="600" w:lineRule="auto"/>
        <w:ind w:firstLine="720"/>
        <w:jc w:val="both"/>
        <w:rPr>
          <w:rFonts w:eastAsia="Times New Roman"/>
          <w:bCs/>
        </w:rPr>
      </w:pPr>
      <w:r>
        <w:rPr>
          <w:rFonts w:eastAsia="Times New Roman"/>
          <w:b/>
          <w:bCs/>
        </w:rPr>
        <w:t>ΑΝΔΡΕΑΣ ΛΟΒΕΡΔΟΣ:</w:t>
      </w:r>
      <w:r>
        <w:rPr>
          <w:rFonts w:eastAsia="Times New Roman"/>
          <w:bCs/>
        </w:rPr>
        <w:t xml:space="preserve"> Έχουμε εκκρεμές το θέμα της ενστάσεως. Θα γίνει δεκτή η συζήτηση; </w:t>
      </w:r>
    </w:p>
    <w:p w14:paraId="1CCA2A99" w14:textId="77777777" w:rsidR="00C30B9F" w:rsidRDefault="003D4032">
      <w:pPr>
        <w:spacing w:line="600" w:lineRule="auto"/>
        <w:ind w:firstLine="720"/>
        <w:jc w:val="both"/>
        <w:rPr>
          <w:rFonts w:eastAsia="Times New Roman"/>
          <w:bCs/>
        </w:rPr>
      </w:pPr>
      <w:r>
        <w:rPr>
          <w:rFonts w:eastAsia="Times New Roman"/>
          <w:b/>
          <w:bCs/>
        </w:rPr>
        <w:t xml:space="preserve">ΝΙΚΟΛΑΟΣ ΔΕΝΔΙΑΣ: </w:t>
      </w:r>
      <w:r>
        <w:rPr>
          <w:rFonts w:eastAsia="Times New Roman"/>
          <w:bCs/>
        </w:rPr>
        <w:t xml:space="preserve">Α, επ’ αυτού! </w:t>
      </w:r>
    </w:p>
    <w:p w14:paraId="1CCA2A9A" w14:textId="77777777" w:rsidR="00C30B9F" w:rsidRDefault="003D4032">
      <w:pPr>
        <w:spacing w:line="600" w:lineRule="auto"/>
        <w:ind w:firstLine="720"/>
        <w:jc w:val="both"/>
        <w:rPr>
          <w:rFonts w:eastAsia="Times New Roman"/>
          <w:bCs/>
        </w:rPr>
      </w:pPr>
      <w:r>
        <w:rPr>
          <w:rFonts w:eastAsia="Times New Roman"/>
          <w:b/>
          <w:bCs/>
        </w:rPr>
        <w:t xml:space="preserve">ΑΝΔΡΕΑΣ ΛΟΒΕΡΔΟΣ: </w:t>
      </w:r>
      <w:r>
        <w:rPr>
          <w:rFonts w:eastAsia="Times New Roman"/>
          <w:bCs/>
        </w:rPr>
        <w:t>Κύριε Πρόεδρε, ζητάμε τον λόγο επί του Κανονισμού.</w:t>
      </w:r>
    </w:p>
    <w:p w14:paraId="1CCA2A9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έχω ζητήσει τον λόγο επί του Κανονισμού εδώ και πολλή ώρα. </w:t>
      </w:r>
    </w:p>
    <w:p w14:paraId="1CCA2A9C" w14:textId="77777777" w:rsidR="00C30B9F" w:rsidRDefault="003D4032">
      <w:pPr>
        <w:spacing w:line="600" w:lineRule="auto"/>
        <w:ind w:firstLine="720"/>
        <w:jc w:val="both"/>
        <w:rPr>
          <w:rFonts w:eastAsia="Times New Roman"/>
          <w:bCs/>
        </w:rPr>
      </w:pPr>
      <w:r>
        <w:rPr>
          <w:rFonts w:eastAsia="Times New Roman"/>
          <w:b/>
          <w:bCs/>
        </w:rPr>
        <w:t>ΝΙΚΟΛΑΟΣ ΔΕΝΔΙΑΣ:</w:t>
      </w:r>
      <w:r>
        <w:rPr>
          <w:rFonts w:eastAsia="Times New Roman"/>
          <w:bCs/>
        </w:rPr>
        <w:t xml:space="preserve"> Εγώ δεν έχω καμμία αντίρρηση, να προηγηθεί ο κύριος συνάδελφος επί του Κανονισμού. Αυτή είναι η τάξη του πράγματος, να τον ακούσω κιόλας και να τοποθετηθώ. </w:t>
      </w:r>
    </w:p>
    <w:p w14:paraId="1CCA2A9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επί του Κανονισμού. </w:t>
      </w:r>
    </w:p>
    <w:p w14:paraId="1CCA2A9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Πόσα λεπτά θέλετε; Ένα λεπτό;</w:t>
      </w:r>
    </w:p>
    <w:p w14:paraId="1CCA2A9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Ένα λεπτό μας φτάνει.</w:t>
      </w:r>
    </w:p>
    <w:p w14:paraId="1CCA2AA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Σύμφωνα με το άρθρο 88 του Κανονισμού της Βουλής, καμμία τροπολογία δεν μπορεί να εισαχθεί, εάν είναι εντελώς άσχετη με το συζητούμενο σχέδιο νόμου ή την πρόταση νόμου. </w:t>
      </w:r>
    </w:p>
    <w:p w14:paraId="1CCA2AA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Κατ’ αρχάς, κύριε </w:t>
      </w:r>
      <w:proofErr w:type="spellStart"/>
      <w:r>
        <w:rPr>
          <w:rFonts w:eastAsia="Times New Roman" w:cs="Times New Roman"/>
          <w:szCs w:val="24"/>
        </w:rPr>
        <w:t>Μουζάλα</w:t>
      </w:r>
      <w:proofErr w:type="spellEnd"/>
      <w:r>
        <w:rPr>
          <w:rFonts w:eastAsia="Times New Roman" w:cs="Times New Roman"/>
          <w:szCs w:val="24"/>
        </w:rPr>
        <w:t xml:space="preserve">, ειλικρινώς εγώ αντιλαμβάνομαι το πιεστικό του ζητήματος όσον αφορά τη συγκρότηση των επιτροπών. Χθες το βράδυ, όμως, είκοσι λεπτά πριν τα μεσάνυχτα, με επτά άτομα όλα και όλα μετρημένα στην Αίθουσα, μας έρχεται αυτή η τροπολογία, η οποία δεν έχει μόνο το επείγον του ζητήματος της συγκρότησης των επιτροπών αλλά έχει και μία ουρά πάρα πολλών θεμάτων, μέχρι και για τα διαζύγια μεταξύ νομίμως </w:t>
      </w:r>
      <w:proofErr w:type="spellStart"/>
      <w:r>
        <w:rPr>
          <w:rFonts w:eastAsia="Times New Roman" w:cs="Times New Roman"/>
          <w:szCs w:val="24"/>
        </w:rPr>
        <w:t>κατοικούντων</w:t>
      </w:r>
      <w:proofErr w:type="spellEnd"/>
      <w:r>
        <w:rPr>
          <w:rFonts w:eastAsia="Times New Roman" w:cs="Times New Roman"/>
          <w:szCs w:val="24"/>
        </w:rPr>
        <w:t xml:space="preserve"> στην Ελλάδα και μη κ.λπ..</w:t>
      </w:r>
    </w:p>
    <w:p w14:paraId="1CCA2AA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Ζητήσαμε χθες το βράδυ εν τη απουσία σας, παρά τον Κανονισμό που επιβάλλει ότι θα έπρεπε εσείς να είχατε εισαγάγει την τροπολογία, την απόσυρσή της. Το κάνατε.</w:t>
      </w:r>
    </w:p>
    <w:p w14:paraId="1CCA2AA3"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Αντιλαμβάνομαι, σας το ξαναλέω, ειλικρινά –και τα λόγια που είπατε δείχνουν έναν άνθρωπο με λογική, με ανοικτό ορίζοντα και μια πνευματική διάθεση να βοηθήσει, ούτε συζήτηση- ότι με τον τρόπο που εισαγάγετε αυτήν τη ρύθμιση μέσω της τροπολογίας, κακό κάνετε σ’ αυτό που θέλετε να πετύχετε.</w:t>
      </w:r>
    </w:p>
    <w:p w14:paraId="1CCA2AA4"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Εμείς κάποια απ’ αυτά τα βλέπουμε θετικά, αλλά γιατί δεν το φέρνετε με τη μορφή του κατεπείγοντος σχεδίου νόμου αύριο ή τη Δευτέρα, να το συζητήσουμε και μέσα από την επιτροπή, να περάσει από τη βάσανο των ερωτήσεων, να δώσετε τις απαντήσεις, που να βλέπετε ότι όλοι οι συνάδελφοι ανυπομονούμε να τις αποκτήσουμε, διότι δεν έχουμε τον χρόνο, σε πέντε ώρες τελειώνει η αποψινή συζήτηση.</w:t>
      </w:r>
    </w:p>
    <w:p w14:paraId="1CCA2AA5" w14:textId="77777777" w:rsidR="00C30B9F" w:rsidRDefault="003D4032">
      <w:pPr>
        <w:spacing w:line="600" w:lineRule="auto"/>
        <w:ind w:firstLine="567"/>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Την άλλη φορά την είχαμε ψηφίσει. </w:t>
      </w:r>
    </w:p>
    <w:p w14:paraId="1CCA2AA6" w14:textId="77777777" w:rsidR="00C30B9F" w:rsidRDefault="003D4032">
      <w:pPr>
        <w:spacing w:line="600" w:lineRule="auto"/>
        <w:ind w:firstLine="567"/>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 την προηγούμενη φορά την είχαμε ψηφίσει. Έχουμε δηλαδή τις θετικές και ανοικτές διαθέσεις. </w:t>
      </w:r>
    </w:p>
    <w:p w14:paraId="1CCA2AA7"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 xml:space="preserve">Εγώ σας προτείνω να αποσύρετε την τροπολογία αλλιώς ναι να υποστηριχθεί η έναρξη συζήτησης της ένστασης αντισυνταγματικότητας που έχει καταθέσει η Ένωση Κεντρώων και να ρυθμίσουμε το ζήτημα, έστω με το άρθρο 76 του Συντάγματος το Σώμα να αποφασίσει. Βέβαια έχετε την Πλειοψηφία εσείς, το κυβερνών κόμμα και θα βρεθούμε στο ίδιο σημείο. </w:t>
      </w:r>
    </w:p>
    <w:p w14:paraId="1CCA2AA8"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Έκκληση σας κάνω, κύριε Υπουργέ, αποσύρετε την τροπολογία και φέρτε την με ένα νομοσχέδιο με τη μορφή του κατεπείγοντος, να τα συζητήσουμε όλα εδώ ανοικτά, ωραία και με υπευθυνότητα.</w:t>
      </w:r>
    </w:p>
    <w:p w14:paraId="1CCA2AA9"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Ευχαριστώ πολύ.</w:t>
      </w:r>
    </w:p>
    <w:p w14:paraId="1CCA2AAA" w14:textId="77777777" w:rsidR="00C30B9F" w:rsidRDefault="003D4032">
      <w:pPr>
        <w:spacing w:line="600" w:lineRule="auto"/>
        <w:ind w:firstLine="567"/>
        <w:jc w:val="center"/>
        <w:rPr>
          <w:rFonts w:eastAsia="Times New Roman" w:cs="Times New Roman"/>
          <w:szCs w:val="24"/>
        </w:rPr>
      </w:pPr>
      <w:r>
        <w:rPr>
          <w:rFonts w:eastAsia="Times New Roman" w:cs="Times New Roman"/>
          <w:szCs w:val="24"/>
        </w:rPr>
        <w:t>(Χειροκροτήματα)</w:t>
      </w:r>
    </w:p>
    <w:p w14:paraId="1CCA2AAB" w14:textId="77777777" w:rsidR="00C30B9F" w:rsidRDefault="003D4032">
      <w:pPr>
        <w:spacing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Ο κ. </w:t>
      </w:r>
      <w:proofErr w:type="spellStart"/>
      <w:r>
        <w:rPr>
          <w:rFonts w:eastAsia="Times New Roman" w:cs="Times New Roman"/>
          <w:szCs w:val="24"/>
        </w:rPr>
        <w:t>Δένδιας</w:t>
      </w:r>
      <w:proofErr w:type="spellEnd"/>
      <w:r>
        <w:rPr>
          <w:rFonts w:eastAsia="Times New Roman" w:cs="Times New Roman"/>
          <w:szCs w:val="24"/>
        </w:rPr>
        <w:t xml:space="preserve"> έχει τον λόγο.</w:t>
      </w:r>
    </w:p>
    <w:p w14:paraId="1CCA2AAC" w14:textId="77777777" w:rsidR="00C30B9F" w:rsidRDefault="003D4032">
      <w:pPr>
        <w:spacing w:line="600" w:lineRule="auto"/>
        <w:ind w:firstLine="567"/>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η σειρά των πραγμάτων φαντάζομαι είναι η τοποθέτηση πρώτα επί του θέματος αντισυνταγματικότητας και παράβασης του Κανονισμού που ετέθη και κατόπιν, εάν απορριφθεί, η συζήτηση επί της ουσίας. </w:t>
      </w:r>
    </w:p>
    <w:p w14:paraId="1CCA2AAD" w14:textId="77777777" w:rsidR="00C30B9F" w:rsidRDefault="003D4032">
      <w:pPr>
        <w:spacing w:line="600" w:lineRule="auto"/>
        <w:ind w:firstLine="567"/>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το δέχεται. Επειδή είναι τροπολογία, δεν μπορούμε να συζητήσουμε αντισυνταγματικότητα επί της τροπολογίας.</w:t>
      </w:r>
    </w:p>
    <w:p w14:paraId="1CCA2AAE" w14:textId="77777777" w:rsidR="00C30B9F" w:rsidRDefault="003D4032">
      <w:pPr>
        <w:spacing w:line="600" w:lineRule="auto"/>
        <w:ind w:firstLine="567"/>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είναι πρόδηλο ότι εδώ υπάρχει παράβαση του Κανονισμού, γι’ αυτό δεν χρειάζεται νομίζω κανείς να το συζητήσει. Θα μου πείτε, βεβαίως, το μόνιμο επιχείρημα της Κυβέρνησης είναι ότι αυτά </w:t>
      </w:r>
      <w:proofErr w:type="spellStart"/>
      <w:r>
        <w:rPr>
          <w:rFonts w:eastAsia="Times New Roman" w:cs="Times New Roman"/>
          <w:szCs w:val="24"/>
        </w:rPr>
        <w:t>συνέβαιναν</w:t>
      </w:r>
      <w:proofErr w:type="spellEnd"/>
      <w:r>
        <w:rPr>
          <w:rFonts w:eastAsia="Times New Roman" w:cs="Times New Roman"/>
          <w:szCs w:val="24"/>
        </w:rPr>
        <w:t>. Αυτό δεν στέκει ως επιχείρημα.</w:t>
      </w:r>
    </w:p>
    <w:p w14:paraId="1CCA2AAF"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η υπό κρίση περίπτωση έχει ένα επιπλέον στοιχείο προκλητικότητας προς το εθνικό Κοινοβούλιο και την εθνική Αντιπροσωπεία. Τη χθεσινή κατάθεση και απόσυρση και την καθόλου –ξαναλέω- στερούμενη ιδιοτέλειας πρόσθεση άρθρων μέσα, τα οποία δεν τιμούν τον συντάκτη. Θα ήθελα να σας παρακαλέσω, κύριε Υπουργέ, να ονομάσετε τον συντάκτη, εάν δεν είστε εσείς.</w:t>
      </w:r>
    </w:p>
    <w:p w14:paraId="1CCA2AB0"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 xml:space="preserve">Η διάταξη η οποία λέει ότι μπορούμε να κάνουμε έργα κατά παράβαση κάθε διάταξης νόμου, οποτεδήποτε και αναδρομικά κυρώνουμε από το 2015 ό,τι έχει συμβεί, δεν έχει παρεισφρήσει εδώ από λάθος. Το γεγονός δε ότι την αποσύρετε σήμερα, δεν σας απαλλάσσει ευθύνης, διότι την καταθέσατε πρώτα και την </w:t>
      </w:r>
      <w:proofErr w:type="spellStart"/>
      <w:r>
        <w:rPr>
          <w:rFonts w:eastAsia="Times New Roman" w:cs="Times New Roman"/>
          <w:szCs w:val="24"/>
        </w:rPr>
        <w:t>επανακαταθέσατε</w:t>
      </w:r>
      <w:proofErr w:type="spellEnd"/>
      <w:r>
        <w:rPr>
          <w:rFonts w:eastAsia="Times New Roman" w:cs="Times New Roman"/>
          <w:szCs w:val="24"/>
        </w:rPr>
        <w:t xml:space="preserve">. Αυτά δεν είναι πράγματα που τιμούν κανέναν Υπουργό, </w:t>
      </w:r>
      <w:proofErr w:type="spellStart"/>
      <w:r>
        <w:rPr>
          <w:rFonts w:eastAsia="Times New Roman" w:cs="Times New Roman"/>
          <w:szCs w:val="24"/>
        </w:rPr>
        <w:t>πόσω</w:t>
      </w:r>
      <w:proofErr w:type="spellEnd"/>
      <w:r>
        <w:rPr>
          <w:rFonts w:eastAsia="Times New Roman" w:cs="Times New Roman"/>
          <w:szCs w:val="24"/>
        </w:rPr>
        <w:t xml:space="preserve"> μάλλον εσάς.</w:t>
      </w:r>
    </w:p>
    <w:p w14:paraId="1CCA2AB1"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Όσον αφορά δε το θέμα το οποίο ετέθη για τη συμμετοχή δικαστικών λειτουργών, υπάρχει ζήτημα εδώ, κυρίες και κύριοι συνάδελφοι, κατά το εξής: Η πράξη με την οποία χορηγείται άσυλο, δεν είναι δικαστική απόφαση, είναι διοικητική πράξη. Κατά συνέπεια η συμμετοχή δικαστικών λειτουργών πιθανότατα –κι αυτό το λέω με διάθεση να βοηθήσω- προσκρούει στο Σύνταγμα.</w:t>
      </w:r>
    </w:p>
    <w:p w14:paraId="1CCA2AB2"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 xml:space="preserve">Για να μη νομίζετε ότι αυτά είναι </w:t>
      </w:r>
      <w:proofErr w:type="spellStart"/>
      <w:r>
        <w:rPr>
          <w:rFonts w:eastAsia="Times New Roman" w:cs="Times New Roman"/>
          <w:szCs w:val="24"/>
        </w:rPr>
        <w:t>έπεα</w:t>
      </w:r>
      <w:proofErr w:type="spellEnd"/>
      <w:r>
        <w:rPr>
          <w:rFonts w:eastAsia="Times New Roman" w:cs="Times New Roman"/>
          <w:szCs w:val="24"/>
        </w:rPr>
        <w:t xml:space="preserve"> </w:t>
      </w:r>
      <w:proofErr w:type="spellStart"/>
      <w:r>
        <w:rPr>
          <w:rFonts w:eastAsia="Times New Roman" w:cs="Times New Roman"/>
          <w:szCs w:val="24"/>
        </w:rPr>
        <w:t>πτερόεντα</w:t>
      </w:r>
      <w:proofErr w:type="spellEnd"/>
      <w:r>
        <w:rPr>
          <w:rFonts w:eastAsia="Times New Roman" w:cs="Times New Roman"/>
          <w:szCs w:val="24"/>
        </w:rPr>
        <w:t xml:space="preserve"> νομικών παραδείσων, υπάρχει απόφαση του Συμβουλίου της Επικρατείας η 3036/15, την οποία βρήκαμε στα δέκα λεπτά του χρόνου που μας </w:t>
      </w:r>
      <w:proofErr w:type="spellStart"/>
      <w:r>
        <w:rPr>
          <w:rFonts w:eastAsia="Times New Roman" w:cs="Times New Roman"/>
          <w:szCs w:val="24"/>
        </w:rPr>
        <w:t>εδόθη</w:t>
      </w:r>
      <w:proofErr w:type="spellEnd"/>
      <w:r>
        <w:rPr>
          <w:rFonts w:eastAsia="Times New Roman" w:cs="Times New Roman"/>
          <w:szCs w:val="24"/>
        </w:rPr>
        <w:t xml:space="preserve">, με την οποία συμμετοχή δικαστικού λειτουργού σε επιτροπές επίλυσης δασικών αμφισβητήσεων, επίσης διοικητικής πράξης, έχει κριθεί αντισυνταγματική. </w:t>
      </w:r>
    </w:p>
    <w:p w14:paraId="1CCA2AB3"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Κατά συνέπεια κινδυνεύουμε, τι να συμβεί; Να κηρυχθούν όλες οι αποφάσεις αυτών των επιτροπών αντισυνταγματικές και μη υπάρχουσες από τα δικαστήρια και να εμπλακούμε σε νέο κύκλο.</w:t>
      </w:r>
    </w:p>
    <w:p w14:paraId="1CCA2AB4"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 xml:space="preserve">Πρέπει να πω ότι επί του μεταναστευτικού, κύριε Υπουργέ, η προχειρότητα της Κυβέρνησης την οποία ευθέως ομολογήσατε –σας τιμά αυτό το πράγμα- είναι γνωστή. Ό,τι συμβαίνει και ό,τι υφιστάμεθα δεν είναι από θεού, δεν είναι μη </w:t>
      </w:r>
      <w:proofErr w:type="spellStart"/>
      <w:r>
        <w:rPr>
          <w:rFonts w:eastAsia="Times New Roman" w:cs="Times New Roman"/>
          <w:szCs w:val="24"/>
        </w:rPr>
        <w:t>προβλεφθέν</w:t>
      </w:r>
      <w:proofErr w:type="spellEnd"/>
      <w:r>
        <w:rPr>
          <w:rFonts w:eastAsia="Times New Roman" w:cs="Times New Roman"/>
          <w:szCs w:val="24"/>
        </w:rPr>
        <w:t xml:space="preserve">. Όλα τα είχαμε προβλέψει. Αν κοιτάξετε στα Πρακτικά της Βουλής, στις ομιλίες των περισσοτέρων Κοινοβουλευτικών Εκπροσώπων όλα είναι γραμμένα. Τι θα συμβεί, ποιοι θα κάνουν αιτήσεις ασύλου, πώς θα μπλοκάρει το σύστημα, τι θα πάθουμε. Από την αρχή του 2015, από την πρώτη μέρα, όταν με το δήθεν πλεονέκτημα της καρδιάς ανοίγαμε τα σύνορα και λέγαμε «όσοι πιστοί προσέλθετε» και μάλιστα καυτηριάζαμε τους προηγούμενους, όταν η </w:t>
      </w:r>
      <w:proofErr w:type="spellStart"/>
      <w:r>
        <w:rPr>
          <w:rFonts w:eastAsia="Times New Roman" w:cs="Times New Roman"/>
          <w:szCs w:val="24"/>
        </w:rPr>
        <w:t>αθλιότης</w:t>
      </w:r>
      <w:proofErr w:type="spellEnd"/>
      <w:r>
        <w:rPr>
          <w:rFonts w:eastAsia="Times New Roman" w:cs="Times New Roman"/>
          <w:szCs w:val="24"/>
        </w:rPr>
        <w:t xml:space="preserve"> της </w:t>
      </w:r>
      <w:proofErr w:type="spellStart"/>
      <w:r>
        <w:rPr>
          <w:rFonts w:eastAsia="Times New Roman" w:cs="Times New Roman"/>
          <w:szCs w:val="24"/>
        </w:rPr>
        <w:t>Ειδομένης</w:t>
      </w:r>
      <w:proofErr w:type="spellEnd"/>
      <w:r>
        <w:rPr>
          <w:rFonts w:eastAsia="Times New Roman" w:cs="Times New Roman"/>
          <w:szCs w:val="24"/>
        </w:rPr>
        <w:t xml:space="preserve"> δεν ήταν ορατή και αρχίζαμε και συζητάγαμε την </w:t>
      </w:r>
      <w:proofErr w:type="spellStart"/>
      <w:r>
        <w:rPr>
          <w:rFonts w:eastAsia="Times New Roman" w:cs="Times New Roman"/>
          <w:szCs w:val="24"/>
        </w:rPr>
        <w:t>Αμυγδαλέζα</w:t>
      </w:r>
      <w:proofErr w:type="spellEnd"/>
      <w:r>
        <w:rPr>
          <w:rFonts w:eastAsia="Times New Roman" w:cs="Times New Roman"/>
          <w:szCs w:val="24"/>
        </w:rPr>
        <w:t xml:space="preserve">. </w:t>
      </w:r>
    </w:p>
    <w:p w14:paraId="1CCA2AB5"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 xml:space="preserve">Επί του πρακτέου, κύριε Πρόεδρε. Το μόνο που μπορεί να γίνει εδώ, για να είμαστε σοβαροί, ακόμα και σε αυτό το οποίο έχει μείνει μέσα, είναι να το ανακαλέσει ο Υπουργός, να δούμε το νομικό θέμα και ευχαρίστως –ξαναλέω, ευχαρίστως- να τον βοηθήσουμε σε ό,τι χρειάζεται. Διότι ανεξαρτήτως των τεραστίων σφαλμάτων της Κυβέρνησης, εμείς δεν θέλουμε να υποστεί τη ζημιά η χώρα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roofErr w:type="spellStart"/>
      <w:r>
        <w:rPr>
          <w:rFonts w:eastAsia="Times New Roman" w:cs="Times New Roman"/>
          <w:szCs w:val="24"/>
        </w:rPr>
        <w:t>κηδόμεθα</w:t>
      </w:r>
      <w:proofErr w:type="spellEnd"/>
      <w:r>
        <w:rPr>
          <w:rFonts w:eastAsia="Times New Roman" w:cs="Times New Roman"/>
          <w:szCs w:val="24"/>
        </w:rPr>
        <w:t xml:space="preserve"> των ανθρωπίνων δικαιωμάτων αυτών που η άτυχη μοίρα τους έφερε να ζουν στην Ελλάδα υπό αυτές τις συνθήκες αυτή τη στιγμή. </w:t>
      </w:r>
    </w:p>
    <w:p w14:paraId="1CCA2AB6" w14:textId="77777777" w:rsidR="00C30B9F" w:rsidRDefault="003D4032">
      <w:pPr>
        <w:spacing w:line="600" w:lineRule="auto"/>
        <w:ind w:firstLine="567"/>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Σταθάκης, Υπουργός Οικονομικών ζήτησε και έχει τον λόγο.</w:t>
      </w:r>
    </w:p>
    <w:p w14:paraId="1CCA2AB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Κύριε Σταθάκη, έχετε τον λόγο.</w:t>
      </w:r>
    </w:p>
    <w:p w14:paraId="1CCA2AB8"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εγώ προτείνω να χαμηλώσουμε τους τόνους και να μην αναλύσουμε την μεταναστευτική πολιτική της χώρας, της Κυβέρνησης και ούτε να ανοίξουμε θέματα που δεν υπάρχουν. Τα δεδομένα είναι απλά. </w:t>
      </w:r>
    </w:p>
    <w:p w14:paraId="1CCA2AB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παρόν νομοσχέδιο η μόνη τροπολογία που έγινε αποδεκτή, είναι η τροπολογία που αφορά τις επιτροπές, ένα μείζον θέμα εθνικής σημασίας για πολλούς και με αυτήν την έννοια, μπαίνει συμπληρωματικά στο παρόν νομοσχέδιο.</w:t>
      </w:r>
    </w:p>
    <w:p w14:paraId="1CCA2AB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αυτό είναι το θέμα. Εάν συμμερίζεστε ότι το θέμα αυτό έχει κατεπείγοντα χαρακτήρα, πρέπει να προχωρήσουμε σε αυτό -και υπάρχει και μια ευρεία συναίνεση ως προς τη σκοπιμότητα και την αναγκαιότητά του- και να συζητήσουμε επί της ουσίας. </w:t>
      </w:r>
    </w:p>
    <w:p w14:paraId="1CCA2AB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Από εκεί και πέρα δεν νομίζω ότι χρειάζεται να εγείρουμε σε αυτό το θέμα θέματα γενικότερης πολιτικής μεταναστευτικής ή άλλης. Διευκρινήσεις δόθηκαν και για χθες και για σήμερα και δεν έχει νόημα περαιτέρω η συζήτηση αυτή. Οι διευκρινίσεις έχουν τεθεί. Αυτό είναι το επίμαχο θέμα.</w:t>
      </w:r>
    </w:p>
    <w:p w14:paraId="1CCA2AB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Από τη δική μου σκοπιά κάνω σαφές ότι είναι μια τροπολογία που από χθες είπαμε ότι θα γίνει αποδεκτή. Έχει τον χαρακτήρα του κατεπείγοντος και αφορά πολύ ευρύτερης σημασίας θέματα. Είναι αυστηρά συγκεκριμένη και είναι μόνο για τη συγκρότηση των επιτροπών και πάνω σε αυτό μπορούμε να συζητήσουμε. Αν εγείρεται θέμα αντισυνταγματικότητας της σύστασης επιτροπής, νομίζω ότι μπορούμε να συνεχίσουμε αυτήν τη συζήτηση επί της ουσίας και επί του συγκεκριμένου.</w:t>
      </w:r>
    </w:p>
    <w:p w14:paraId="1CCA2AB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Καρρά, έχετε τον λόγο.</w:t>
      </w:r>
    </w:p>
    <w:p w14:paraId="1CCA2AB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Κύριε Πρόεδρε, θα ήθελα να τοποθετηθώ επί της τροπολογίας. Επειδή ήμουν εκείνος ο οποίος πρώτος έθεσα ζήτημα </w:t>
      </w:r>
      <w:proofErr w:type="spellStart"/>
      <w:r>
        <w:rPr>
          <w:rFonts w:eastAsia="Times New Roman" w:cs="Times New Roman"/>
          <w:szCs w:val="24"/>
        </w:rPr>
        <w:t>συνταγματικότητος</w:t>
      </w:r>
      <w:proofErr w:type="spellEnd"/>
      <w:r>
        <w:rPr>
          <w:rFonts w:eastAsia="Times New Roman" w:cs="Times New Roman"/>
          <w:szCs w:val="24"/>
        </w:rPr>
        <w:t xml:space="preserve"> ή μη, θα μου επιτρέψετε να πω δύο λέξεις μόνο. Η τροπολογία αυτή όπως έρχεται, πέραν των θεμάτων αν είναι συναφής ή όχι με το νομοσχέδιο, έχει το εξής περιεχόμενο. Ότι συνιστώνται ανεξάρτητες επιτροπές προσφυγών, που είναι αρμόδιες για τη συζήτηση, τη λήψη και την έκδοση αποφάσεως επί των </w:t>
      </w:r>
      <w:proofErr w:type="spellStart"/>
      <w:r>
        <w:rPr>
          <w:rFonts w:eastAsia="Times New Roman" w:cs="Times New Roman"/>
          <w:szCs w:val="24"/>
        </w:rPr>
        <w:t>ενδικοφανών</w:t>
      </w:r>
      <w:proofErr w:type="spellEnd"/>
      <w:r>
        <w:rPr>
          <w:rFonts w:eastAsia="Times New Roman" w:cs="Times New Roman"/>
          <w:szCs w:val="24"/>
        </w:rPr>
        <w:t xml:space="preserve"> προσφυγών, τουτέστιν λαμβάνουν θέση επί διοικητικών αποφάσεων, επί αποφάσεων διοικητικής αρχής.</w:t>
      </w:r>
    </w:p>
    <w:p w14:paraId="1CCA2AB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Προχωρώ στο επόμενο. Οι ανεξάρτητες επιτροπές προσφυγών λειτουργούν υπό τριμελή σύνθεση. Ωραία. Οι ανεξάρτητες επιτροπές προσφυγών συγκροτούνται με κοινή απόφαση των Υπουργών Εσωτερικών, Διοικητικής Ανασυγκρότησης, Δικαιοσύνης, Διαφάνειας και Ανθρωπίνων Δικαιωμάτων και αποτελούνται από δύο δικαστικούς λειτουργούς των τακτικών διοικητικών δικαστηρίων, που υποδεικνύονται κατόπιν σχετικής αίτησης από τον γενικό επίτροπο των τακτικών διοικητικών δικαστηρίων, και έναν Έλληνα πολίτη.</w:t>
      </w:r>
    </w:p>
    <w:p w14:paraId="1CCA2AC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Πάω, λοιπόν, στο άρθρο 94 του Συντάγματος, παράγραφος 4. Στα πολιτικά ή διοικητικά δικαστήρια μπορεί να ανατεθεί κάθε άλλη αρμοδιότητα διοικητικής φύσης, όπως ο νόμος ορίζει. Διοικητικής φύσης ναι, αλλά όχι με τη συμμετοχή πολίτη. Εδώ είναι η αντισυνταγματικότητα, κύριε Πρόεδρε. Ή θα αναθέσουμε σε δικαστήριο, τακτικό ή διοικητικό, να κρίνει τις αποφάσεις επί των προσφυγών ή δεν μπορούμε να έχουμε ένα όργανο, το οποίο αποτελείται από πολίτη, έστω και αν έχει τα περισσότερα πτυχία από όλους μας και δύο τακτικούς δικαστές.</w:t>
      </w:r>
    </w:p>
    <w:p w14:paraId="1CCA2AC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και επιμένω; Δεν θέλω να ασκήσω στείρα αντιπολίτευση, κύριε Πρόεδρε. Θέλω να προστατεύσω το θέμα αυτό και θέλω να βοηθήσω στην επίλυση των ζητημάτων. Θυμίζω το εξής, κύριε Πρόεδρε: Αυτή τη στιγμή δεν μπορεί ο επίτροπος των τακτικών διοικητικών δικαστηρίων να προτείνει δικαστές. Θα πρέπει να το κάνει η ολομέλεια των δικαστηρίων. Θα πρέπει να γίνει με απόφαση επί της </w:t>
      </w:r>
      <w:proofErr w:type="spellStart"/>
      <w:r>
        <w:rPr>
          <w:rFonts w:eastAsia="Times New Roman" w:cs="Times New Roman"/>
          <w:szCs w:val="24"/>
        </w:rPr>
        <w:t>ολομελείας</w:t>
      </w:r>
      <w:proofErr w:type="spellEnd"/>
      <w:r>
        <w:rPr>
          <w:rFonts w:eastAsia="Times New Roman" w:cs="Times New Roman"/>
          <w:szCs w:val="24"/>
        </w:rPr>
        <w:t>. Αυτή είναι η πρώτη παρατήρησή μου.</w:t>
      </w:r>
    </w:p>
    <w:p w14:paraId="1CCA2AC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Δεύτερη παρατήρησή μου. Είδατε ποτέ στην πείρα σας, τουλάχιστον εγώ δεν το συνήθισα, κάποια προθυμία τακτικών δικαστών να συμμετέχουν σε διοικητικές επιτροπές και να συνδιαλέγονται με πολίτες; Ποτέ δεν έγινε αυτό.</w:t>
      </w:r>
    </w:p>
    <w:p w14:paraId="1CCA2AC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Θα ήθελα να θυμίσω και κάτι άλλο, το οποίο είναι περισσότερο σοβαρό. Οι αποφάσεις των ανεξαρτήτων λεγομένων αρχών επί των προσφυγών προσβάλλονται με τον προηγούμενο νόμο του κ. </w:t>
      </w:r>
      <w:proofErr w:type="spellStart"/>
      <w:r>
        <w:rPr>
          <w:rFonts w:eastAsia="Times New Roman" w:cs="Times New Roman"/>
          <w:szCs w:val="24"/>
        </w:rPr>
        <w:t>Μουζάλα</w:t>
      </w:r>
      <w:proofErr w:type="spellEnd"/>
      <w:r>
        <w:rPr>
          <w:rFonts w:eastAsia="Times New Roman" w:cs="Times New Roman"/>
          <w:szCs w:val="24"/>
        </w:rPr>
        <w:t xml:space="preserve"> ενώπιον του διοικητικού εφετείου. Μάλιστα είχα κάνει ερώτηση στον κ. Παρασκευόπουλο και τον ρώτησα το εξής: Γιατί πρέπει να είναι το διοικητικό εφετείο και να τρώμε πέντε χρόνια για να κρίνουμε μια διαφορά ασύλου ή να μην το πάμε σε μονομελή διοικητικά δικαστήρια να το τελειώνουμε σε δέκα, δεκαπέντε ημέρες;</w:t>
      </w:r>
    </w:p>
    <w:p w14:paraId="1CCA2AC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Μου είπε  ο κ. Παρασκευόπουλος –αυτά είναι στα Πρακτικά της Βουλής, κύριε Πρόεδρε- ότι έχει την εντύπωση ότι δεν υπάρχει τέτοια δυνατότητα. </w:t>
      </w:r>
    </w:p>
    <w:p w14:paraId="1CCA2AC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Σας λέω λοιπόν, και κλείνω, ότι σε αυτό το ζήτημα, δεν θα βρεθεί ολομέλεια δικαστηρίου να υποδείξει δικαστές. Θα θυμίσω και κάτι άλλο, που δεν είναι του παρόντος.</w:t>
      </w:r>
    </w:p>
    <w:p w14:paraId="1CCA2AC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Αύριο υπάρχει </w:t>
      </w:r>
      <w:proofErr w:type="spellStart"/>
      <w:r>
        <w:rPr>
          <w:rFonts w:eastAsia="Times New Roman" w:cs="Times New Roman"/>
          <w:szCs w:val="24"/>
        </w:rPr>
        <w:t>πανδικαστική</w:t>
      </w:r>
      <w:proofErr w:type="spellEnd"/>
      <w:r>
        <w:rPr>
          <w:rFonts w:eastAsia="Times New Roman" w:cs="Times New Roman"/>
          <w:szCs w:val="24"/>
        </w:rPr>
        <w:t xml:space="preserve"> σύνοδος όλων των ενώσεων που θέλουν να λύσουν τα προβλήματά τους. Ερχόμαστε εμείς σήμερα και τους λέμε ότι κατά παραβίαση του Συντάγματος, θα σας καλούμε να κάνετε αυτές τις ενέργειες με μη δικαστές; </w:t>
      </w:r>
    </w:p>
    <w:p w14:paraId="1CCA2AC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Κύριε Πρόεδρε, αν δεν φτάσουμε σε λύση σήμερα, σας διαβεβαιώνω εν τιμή και με κάθε συνέπεια των λεγομένων μου, ότι δεν θα μπορέσει η Κυβέρνηση να λύσει κανένα θέμα ασύλου. Θα συνωστιστούν. Θα υπάρχουν άνθρωποι που δικαιούνται. Θα υπάρχουν άνθρωποι οι οποίοι έχουν το δικαίωμα να τύχουν της προστασίας του ασύλου και δεν θα μπορείτε να τη δώσετε, από άγνοια ίσως. Δεν ξέρω αν η Κυβέρνηση έχει άλλες σκοπιμότητες, αλλά θα είναι εγκληματικό αυτό που θα συμβεί, διότι αν ήταν να κριθούν πενήντα χιλιάδες υποθέσεις ασύλου, σας λέω, ήδη με τον προηγούμενο νόμο που ο κ. </w:t>
      </w:r>
      <w:proofErr w:type="spellStart"/>
      <w:r>
        <w:rPr>
          <w:rFonts w:eastAsia="Times New Roman" w:cs="Times New Roman"/>
          <w:szCs w:val="24"/>
        </w:rPr>
        <w:t>Μουζάλας</w:t>
      </w:r>
      <w:proofErr w:type="spellEnd"/>
      <w:r>
        <w:rPr>
          <w:rFonts w:eastAsia="Times New Roman" w:cs="Times New Roman"/>
          <w:szCs w:val="24"/>
        </w:rPr>
        <w:t xml:space="preserve"> εισηγήθηκε και δόθηκε δικαίωμα διαμονής σε εκείνους από την προηγούμενη πενταετία, δεν είχε καταστεί δυνατόν να κριθούν τα θέματα ασύλου τους. </w:t>
      </w:r>
    </w:p>
    <w:p w14:paraId="1CCA2AC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Να δώσουμε μια λύση, να πούμε για διοικητικές επιτροπές, να πούμε για </w:t>
      </w:r>
      <w:proofErr w:type="spellStart"/>
      <w:r>
        <w:rPr>
          <w:rFonts w:eastAsia="Times New Roman" w:cs="Times New Roman"/>
          <w:szCs w:val="24"/>
        </w:rPr>
        <w:t>ενδικοφανείς</w:t>
      </w:r>
      <w:proofErr w:type="spellEnd"/>
      <w:r>
        <w:rPr>
          <w:rFonts w:eastAsia="Times New Roman" w:cs="Times New Roman"/>
          <w:szCs w:val="24"/>
        </w:rPr>
        <w:t xml:space="preserve"> προσφυγές, να αφαιρέσουμε τους δικαστές και να προχωρήσουμε για να λυθεί το θέμα. Την έννοια της ανεξαρτησίας των δικαστών την γνωρίζω και εκ των έσω, αν θέλετε. Είναι πολύ σοβαρό ζήτημα να αποδεχθούν οι δικαστικές ενώσεις συμμετοχή σε διοικητικές επιτροπές υπό οποιαδήποτε δέλεαρ, υπό οποιαδήποτε ονομασία, διότι δεν είναι καν ανεξάρτητες. Δεν λέει πουθενά ότι έχει έναν κανονισμό ο νόμος που προτείνει η Κυβέρνηση, ο οποίος θα είναι υπό την μορφή μιας διοικητικής δικονομίας. Δεν λέει πουθενά πώς θα λειτουργούν οι επιτροπές. </w:t>
      </w:r>
    </w:p>
    <w:p w14:paraId="1CCA2AC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Προτείνω, λοιπόν –και το λέω με κάθε σοβαρότητα- να τροποποιηθεί η διάταξη και να προχωρήσουμε. Δεν θα έχουμε αντίρρηση και να την ψηφίσουμε, αν δεν δημιουργεί αυτά τα προβλήματα. </w:t>
      </w:r>
    </w:p>
    <w:p w14:paraId="1CCA2ACA"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CCA2AC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Από πλευράς Κυβερνήσεως, θέλει να μιλήσει κάποιος Υπουργός; </w:t>
      </w:r>
    </w:p>
    <w:p w14:paraId="1CCA2ACC"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Μετά. </w:t>
      </w:r>
    </w:p>
    <w:p w14:paraId="1CCA2AC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w:t>
      </w:r>
    </w:p>
    <w:p w14:paraId="1CCA2AC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Λοβέρδο, να ακούσουμε κάτι νεότερο, παρακαλώ. </w:t>
      </w:r>
    </w:p>
    <w:p w14:paraId="1CCA2AC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Έχουμε ζητήσει τον λόγο κι εμείς. </w:t>
      </w:r>
    </w:p>
    <w:p w14:paraId="1CCA2AD0"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 δεν σας είδα. Με </w:t>
      </w:r>
      <w:proofErr w:type="spellStart"/>
      <w:r>
        <w:rPr>
          <w:rFonts w:eastAsia="Times New Roman" w:cs="Times New Roman"/>
          <w:szCs w:val="24"/>
        </w:rPr>
        <w:t>συγχωρείτε</w:t>
      </w:r>
      <w:proofErr w:type="spellEnd"/>
      <w:r>
        <w:rPr>
          <w:rFonts w:eastAsia="Times New Roman" w:cs="Times New Roman"/>
          <w:szCs w:val="24"/>
        </w:rPr>
        <w:t xml:space="preserve">. Θα σας δώσω τον λόγο. </w:t>
      </w:r>
    </w:p>
    <w:p w14:paraId="1CCA2AD1"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Δεν έχουμε κανένα πρόβλημα, να μιλήσει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p>
    <w:p w14:paraId="1CCA2AD2"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 Προεδρείο βλέπει προς το κέντρο και δεν βλέπει τις πτέρυγες. </w:t>
      </w:r>
    </w:p>
    <w:p w14:paraId="1CCA2AD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 για δύο λεπτά.</w:t>
      </w:r>
    </w:p>
    <w:p w14:paraId="1CCA2AD4"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Κατ’ αρχάς η συγκεκριμένη τροπολογία είναι παντελώς άσχετη με το νομοσχέδιο. Άρα προσκρούει στον Κανονισμό της Βουλής και δεν μπορεί να συζητηθεί. Αυτό είναι το πρώτο. </w:t>
      </w:r>
    </w:p>
    <w:p w14:paraId="1CCA2AD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Δεύτερον, να πάμε στην ουσία του ζητήματος. Εδώ είναι το μεγάλο πρόβλημα κατά τη γνώμη μας και το αντισυνταγματικό. </w:t>
      </w:r>
    </w:p>
    <w:p w14:paraId="1CCA2AD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Κατ’ αρχάς τι έχουμε να κάνουμε επί της ουσίας; Ορίζει στην επιτροπή αυτή στις ανεξάρτητες αυτές επιτροπές προσφυγών στη σύνθεσή τους δύο δικαστικούς λειτουργούς, για να ασκήσουν διοικητικά καθήκοντα, που εκ του Συντάγματος δεν μπορούν να το κάνουν αυτό το πράγμα. Δεν γίνεται. Προσκρούει στο Σύνταγμα αυτή η διαδικασία. Είναι άλλα τα διοικητικά καθήκοντα, άλλες λειτουργίες και άλλα τα καθήκοντα που έχουν οι δικαστικοί λειτουργοί. Από αυτή την άποψη, υπάρχει ένα πολύ μεγάλο ζήτημα κατά τη γνώμη μας. Πού οδηγεί η τροπολογία αυτή; </w:t>
      </w:r>
    </w:p>
    <w:p w14:paraId="1CCA2AD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Δεύτερον, πέρα από αυτό το ζήτημα, οδηγεί στην αλλαγή της σύνθεσης της επιτροπής προσφυγών, που προβλεπόταν. Οι τριμελείς επιτροπές πλέον θα έχουν δύο δικαστικούς λειτουργούς, οι οποίοι θα ορίζονται από τον γενικό επίτροπο, δηλαδή από τον εκπρόσωπο της Κυβέρνησης και όχι από την ολομέλεια του δικαστηρίου.</w:t>
      </w:r>
    </w:p>
    <w:p w14:paraId="1CCA2AD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Άρα η Κυβέρνηση θέλει να ελέγξει διά πυρός και σιδήρου τις επιτροπές, γιατί μέχρι τώρα το έργο τους έχει κάνει παραδεκτό το σύνολο των προσφυγών επί της ουσίας -εκτός από δύο περιπτώσεις-, ότι δικαιούνταν να πάρουν άσυλο οι Σύριοι πρόσφυγες. Από αυτή την άποψη θέλει να ελέγξει η Κυβέρνηση τη σύνθεση της επιτροπής, για να εφαρμοστεί διά πυρός και σιδήρου η συμφωνία που έχει κάνει η Ευρωπαϊκή Ένωση με την Τουρκία και να περιορίσει ακόμη περισσότερο το δικαίωμα του ασύλου και για τους πρόσφυγες, όπως είναι οι Σύριοι. </w:t>
      </w:r>
    </w:p>
    <w:p w14:paraId="1CCA2AD9" w14:textId="77777777" w:rsidR="00C30B9F" w:rsidRDefault="003D403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CA2ADA" w14:textId="77777777" w:rsidR="00C30B9F" w:rsidRDefault="003D4032">
      <w:pPr>
        <w:spacing w:line="600" w:lineRule="auto"/>
        <w:ind w:firstLine="720"/>
        <w:jc w:val="both"/>
        <w:rPr>
          <w:rFonts w:eastAsia="Times New Roman"/>
          <w:szCs w:val="24"/>
        </w:rPr>
      </w:pPr>
      <w:r>
        <w:rPr>
          <w:rFonts w:eastAsia="Times New Roman"/>
          <w:szCs w:val="24"/>
        </w:rPr>
        <w:t>Είχαμε εκφράσει τις αντιθέσεις μας στο συγκεκριμένο νομοσχέδιο, το οποίο ψηφίστηκε, ότι περιορίζει και καταπατά κάθε έννοια δικαιώματος ασύλου. Από αυτήν την άποψη, μέσα από αυτήν τη διαδικασία θέλει να περιορίσει με κάθε τρόπο αυτό το δικαίωμα. Για αυτόν ακριβώς τον λόγο και επιβάλλει τη συγκεκριμένη σύνθεση της επιτροπής, πράγμα απαράδεκτο.</w:t>
      </w:r>
    </w:p>
    <w:p w14:paraId="1CCA2ADB" w14:textId="77777777" w:rsidR="00C30B9F" w:rsidRDefault="003D4032">
      <w:pPr>
        <w:spacing w:line="600" w:lineRule="auto"/>
        <w:ind w:firstLine="720"/>
        <w:jc w:val="both"/>
        <w:rPr>
          <w:rFonts w:eastAsia="Times New Roman"/>
          <w:szCs w:val="24"/>
        </w:rPr>
      </w:pPr>
      <w:r>
        <w:rPr>
          <w:rFonts w:eastAsia="Times New Roman"/>
          <w:szCs w:val="24"/>
        </w:rPr>
        <w:t>Εμείς λέμε ότι πρέπει να αποσυρθεί η συγκεκριμένη τροπολογία.</w:t>
      </w:r>
    </w:p>
    <w:p w14:paraId="1CCA2ADC"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Λοβέρδο, έχετε τον λόγο.</w:t>
      </w:r>
    </w:p>
    <w:p w14:paraId="1CCA2ADD" w14:textId="77777777" w:rsidR="00C30B9F" w:rsidRDefault="003D403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αρχίζει η συζήτηση επί της ουσίας τώρα. Απορρίψατε μια ένσταση.</w:t>
      </w:r>
    </w:p>
    <w:p w14:paraId="1CCA2ADE"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απέρριψα τίποτα.</w:t>
      </w:r>
    </w:p>
    <w:p w14:paraId="1CCA2ADF" w14:textId="77777777" w:rsidR="00C30B9F" w:rsidRDefault="003D403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Θέλω να τοποθετηθώ για την τροπολογία επί της ουσίας, κατά τις ανάγκες του νομοθετικού έργου που προσδιορίζει…</w:t>
      </w:r>
    </w:p>
    <w:p w14:paraId="1CCA2AE0"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Εδώ έχει υποβληθεί μια ένσταση αντισυνταγματικότητας για κάποια τροπολογία, κατά το άρθρο 100 του Κανονισμού της Βουλής. Το διάβασα το άρθρο 100 του Κανονισμού. Το ακούσατε.</w:t>
      </w:r>
    </w:p>
    <w:p w14:paraId="1CCA2AE1" w14:textId="77777777" w:rsidR="00C30B9F" w:rsidRDefault="003D403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Μα αφήστε με να πω.</w:t>
      </w:r>
    </w:p>
    <w:p w14:paraId="1CCA2AE2"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Δεν μιλάει για αντισυνταγματικότητα επί της τροπολογίας.</w:t>
      </w:r>
    </w:p>
    <w:p w14:paraId="1CCA2AE3" w14:textId="77777777" w:rsidR="00C30B9F" w:rsidRDefault="003D403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Αφήστε με να πω. Τα είπαμε αυτά.</w:t>
      </w:r>
    </w:p>
    <w:p w14:paraId="1CCA2AE4"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Όχι να σας πω εγώ κάτι που μπορεί να βοηθήσει.</w:t>
      </w:r>
    </w:p>
    <w:p w14:paraId="1CCA2AE5" w14:textId="77777777" w:rsidR="00C30B9F" w:rsidRDefault="003D4032">
      <w:pPr>
        <w:spacing w:line="600" w:lineRule="auto"/>
        <w:ind w:firstLine="720"/>
        <w:jc w:val="both"/>
        <w:rPr>
          <w:rFonts w:eastAsia="Times New Roman"/>
          <w:szCs w:val="24"/>
        </w:rPr>
      </w:pPr>
      <w:r>
        <w:rPr>
          <w:rFonts w:eastAsia="Times New Roman"/>
          <w:szCs w:val="24"/>
        </w:rPr>
        <w:t>Το άρθρο 100, δεν μιλάει για αντισυνταγματικότητα τροπολογίας. Το άρθρο 101 μιλάει για αντισυνταγματικότητα του Συντάγματος και λέει άλλη, αν θέλετε, φόρμα. Λέει ότι «αμφισβητήσεις κατά το άρθρο 74 παράγραφος 5 του Συντάγματος, αναφορικά με το αν τροπολογία σχετίζεται με το κύριο αντικείμενο του νομοσχεδίου ή της πρότασης νόμου –για άλλο πράγμα, δηλαδή-, υποβάλλονται από τον αρμόδιο Υπουργό ή γραπτώς από το 1/10 του συνολικού αριθμού των Βουλευτών. Στη συζήτηση των αμφισβητήσεων…κ.λπ.». Μιλάμε για άλλο θέμα τώρα. Δεν έχει υποβληθεί τέτοια ένσταση. Η ένσταση που έχει υποβληθεί είναι για το άρθρο 100 του Κανονισμού. Απαντήθηκε εδώ.</w:t>
      </w:r>
    </w:p>
    <w:p w14:paraId="1CCA2AE6" w14:textId="77777777" w:rsidR="00C30B9F" w:rsidRDefault="003D4032">
      <w:pPr>
        <w:spacing w:line="600" w:lineRule="auto"/>
        <w:ind w:firstLine="720"/>
        <w:jc w:val="both"/>
        <w:rPr>
          <w:rFonts w:eastAsia="Times New Roman"/>
          <w:szCs w:val="24"/>
        </w:rPr>
      </w:pPr>
      <w:r>
        <w:rPr>
          <w:rFonts w:eastAsia="Times New Roman"/>
          <w:szCs w:val="24"/>
        </w:rPr>
        <w:t>Το άρθρο 101 μιλάει για άλλο πράγμα και θέλει άλλη διαδικασία, που εσείς την ξέρετε καλύτερα από εμένα. Άρα δεν μιλάμε για την ένσταση με βάση το άρθρο 100 του Κανονισμού, μιλάμε για άλλο πράγμα. Αυτό δεν έχει υποβληθεί με βάση το άρθρο 101.</w:t>
      </w:r>
    </w:p>
    <w:p w14:paraId="1CCA2AE7" w14:textId="77777777" w:rsidR="00C30B9F" w:rsidRDefault="003D403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Μάλιστα.</w:t>
      </w:r>
    </w:p>
    <w:p w14:paraId="1CCA2AE8" w14:textId="77777777" w:rsidR="00C30B9F" w:rsidRDefault="003D4032">
      <w:pPr>
        <w:spacing w:line="600" w:lineRule="auto"/>
        <w:ind w:firstLine="720"/>
        <w:jc w:val="both"/>
        <w:rPr>
          <w:rFonts w:eastAsia="Times New Roman"/>
          <w:szCs w:val="24"/>
        </w:rPr>
      </w:pPr>
      <w:r>
        <w:rPr>
          <w:rFonts w:eastAsia="Times New Roman"/>
          <w:szCs w:val="24"/>
        </w:rPr>
        <w:t>Κύριε Πρόεδρε, στα θέματα της λειτουργίας της Βουλής δεν έχει αφήσει η Κυβέρνηση τη Βουλή να λειτουργήσει όπως πρέπει και δεν αφήνουν και τίποτα όρθιο. Σε μια συνεδρίαση σήμερα υποδειγματική, σε ό,τι αφορά την πορεία του νομοθετικού έργου, υφιστάμεθα μια αναστάτωση και εσείς οδηγείστε τώρα σε μια μη εφαρμογή του Κανονισμού της Βουλής.</w:t>
      </w:r>
    </w:p>
    <w:p w14:paraId="1CCA2AE9"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Ποια είναι;</w:t>
      </w:r>
    </w:p>
    <w:p w14:paraId="1CCA2AEA" w14:textId="77777777" w:rsidR="00C30B9F" w:rsidRDefault="003D403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Αυτά που λέτε τώρα σχετικά με το άρθρο 101, είναι άλλα αντ’ άλλων.</w:t>
      </w:r>
    </w:p>
    <w:p w14:paraId="1CCA2AEB"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είπα, είναι άλλο θέμα.</w:t>
      </w:r>
    </w:p>
    <w:p w14:paraId="1CCA2AEC" w14:textId="77777777" w:rsidR="00C30B9F" w:rsidRDefault="003D403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Επιτρέψτε μου!</w:t>
      </w:r>
    </w:p>
    <w:p w14:paraId="1CCA2AED"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 Κανονισμός είναι ξεκάθαρος.</w:t>
      </w:r>
    </w:p>
    <w:p w14:paraId="1CCA2AEE" w14:textId="77777777" w:rsidR="00C30B9F" w:rsidRDefault="003D4032">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Εγώ δεν θα έθετα θέματα Κανονισμού. Τα έχω θέσει. Τα απορρίψατε με τρόπο -πως να το πω- χωρίς καμμία υποστήριξη και επανέρχεστε τώρα, μετά το πέρας εκείνης της συζήτησης και την εκ μέρους σας απόρριψη της ένστασης που έκανε ο κ. Καρράς, απόλυτα νομιμοποιημένης, να μας πείτε άλλα αντί άλλων.</w:t>
      </w:r>
    </w:p>
    <w:p w14:paraId="1CCA2AEF" w14:textId="77777777" w:rsidR="00C30B9F" w:rsidRDefault="003D4032">
      <w:pPr>
        <w:spacing w:line="600" w:lineRule="auto"/>
        <w:ind w:firstLine="720"/>
        <w:jc w:val="both"/>
        <w:rPr>
          <w:rFonts w:eastAsia="Times New Roman"/>
          <w:szCs w:val="24"/>
        </w:rPr>
      </w:pPr>
      <w:r>
        <w:rPr>
          <w:rFonts w:eastAsia="Times New Roman"/>
          <w:szCs w:val="24"/>
        </w:rPr>
        <w:t xml:space="preserve">Κύριε Πρόεδρε, με αυτό που κάνατε σήμερα –αφού το θέλετε, δεν είχα σκοπό να μιλήσω-, που έκανε ο Πρόεδρος της Βουλής και εσείς, τι έχετε μέχρι τώρα </w:t>
      </w:r>
      <w:proofErr w:type="spellStart"/>
      <w:r>
        <w:rPr>
          <w:rFonts w:eastAsia="Times New Roman"/>
          <w:szCs w:val="24"/>
        </w:rPr>
        <w:t>νομολογήσει</w:t>
      </w:r>
      <w:proofErr w:type="spellEnd"/>
      <w:r>
        <w:rPr>
          <w:rFonts w:eastAsia="Times New Roman"/>
          <w:szCs w:val="24"/>
        </w:rPr>
        <w:t xml:space="preserve"> από πλευράς εφαρμογής του Κανονισμού της Βουλής; Ότι αν μια Κυβέρνηση θέλει να φέρει μια αντισυνταγματική διάταξη, θα τη φέρει με τροπολογία, για να αποφύγει τη βάσανο της συζήτησης. Επιτέλους! Πάει αυτό, ένα το κρατούμενο.</w:t>
      </w:r>
    </w:p>
    <w:p w14:paraId="1CCA2AF0" w14:textId="77777777" w:rsidR="00C30B9F" w:rsidRDefault="003D403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CA2AF1" w14:textId="77777777" w:rsidR="00C30B9F" w:rsidRDefault="003D4032">
      <w:pPr>
        <w:spacing w:line="600" w:lineRule="auto"/>
        <w:ind w:firstLine="720"/>
        <w:jc w:val="both"/>
        <w:rPr>
          <w:rFonts w:eastAsia="Times New Roman"/>
          <w:szCs w:val="24"/>
        </w:rPr>
      </w:pPr>
      <w:r>
        <w:rPr>
          <w:rFonts w:eastAsia="Times New Roman"/>
          <w:szCs w:val="24"/>
        </w:rPr>
        <w:t xml:space="preserve">Δεύτερο το κρατούμενο. Κύριε Υπουργέ, για εσάς, για την επομένη της εφαρμογής της ρύθμισης που φέρνετε εδώ, υπάρχει το άρθρο 89 παράγραφος 2 του Συντάγματος. Το επικαλέστηκε ο Κοινοβουλευτικός Εκπρόσωπος της Ένωσης Κεντρώων, ο κ. Καρράς. Το επικαλέστηκε ο κ. </w:t>
      </w:r>
      <w:proofErr w:type="spellStart"/>
      <w:r>
        <w:rPr>
          <w:rFonts w:eastAsia="Times New Roman"/>
          <w:szCs w:val="24"/>
        </w:rPr>
        <w:t>Αμυράς</w:t>
      </w:r>
      <w:proofErr w:type="spellEnd"/>
      <w:r>
        <w:rPr>
          <w:rFonts w:eastAsia="Times New Roman"/>
          <w:szCs w:val="24"/>
        </w:rPr>
        <w:t xml:space="preserve">. Το επικαλέστηκε ο κ. </w:t>
      </w:r>
      <w:proofErr w:type="spellStart"/>
      <w:r>
        <w:rPr>
          <w:rFonts w:eastAsia="Times New Roman"/>
          <w:szCs w:val="24"/>
        </w:rPr>
        <w:t>Δένδιας</w:t>
      </w:r>
      <w:proofErr w:type="spellEnd"/>
      <w:r>
        <w:rPr>
          <w:rFonts w:eastAsia="Times New Roman"/>
          <w:szCs w:val="24"/>
        </w:rPr>
        <w:t xml:space="preserve">. Το επικαλέστηκε ο κ. </w:t>
      </w:r>
      <w:proofErr w:type="spellStart"/>
      <w:r>
        <w:rPr>
          <w:rFonts w:eastAsia="Times New Roman"/>
          <w:szCs w:val="24"/>
        </w:rPr>
        <w:t>Καραθανασόπουλος</w:t>
      </w:r>
      <w:proofErr w:type="spellEnd"/>
      <w:r>
        <w:rPr>
          <w:rFonts w:eastAsia="Times New Roman"/>
          <w:szCs w:val="24"/>
        </w:rPr>
        <w:t>. Δεν μπορεί κάτι να έχουμε πάθει όλοι μαζί, ανεξαρτήτως πολιτικών τοποθετήσεων.</w:t>
      </w:r>
    </w:p>
    <w:p w14:paraId="1CCA2AF2" w14:textId="77777777" w:rsidR="00C30B9F" w:rsidRDefault="003D4032">
      <w:pPr>
        <w:spacing w:line="600" w:lineRule="auto"/>
        <w:ind w:firstLine="720"/>
        <w:jc w:val="both"/>
        <w:rPr>
          <w:rFonts w:eastAsia="Times New Roman"/>
          <w:szCs w:val="24"/>
        </w:rPr>
      </w:pPr>
      <w:r>
        <w:rPr>
          <w:rFonts w:eastAsia="Times New Roman"/>
          <w:szCs w:val="24"/>
        </w:rPr>
        <w:t>Να σας το αναγνώσω. Σας λέει το Σύνταγμα. Κατ’ εξαίρεση επιτρέπεται στους δικαστικούς λειτουργούς να εκλέγονται μέλη της Ακαδημίας Αθηνών ή του διδακτικού προσωπικού των ΑΕΙ, καθώς και να μετέχουν σε συμβούλια οι επιτροπές που ασκούν αρμοδιότητες πειθαρχικού, ελεγκτικού ή δικαιοδοτικού χαρακτήρα. Δεν αναφέρεται σε διοικητικές επιτροπές! Έλεος!</w:t>
      </w:r>
    </w:p>
    <w:p w14:paraId="1CCA2AF3" w14:textId="77777777" w:rsidR="00C30B9F" w:rsidRDefault="003D4032">
      <w:pPr>
        <w:spacing w:line="600" w:lineRule="auto"/>
        <w:ind w:firstLine="720"/>
        <w:jc w:val="both"/>
        <w:rPr>
          <w:rFonts w:eastAsia="Times New Roman"/>
          <w:szCs w:val="24"/>
        </w:rPr>
      </w:pPr>
      <w:r>
        <w:rPr>
          <w:rFonts w:eastAsia="Times New Roman"/>
          <w:szCs w:val="24"/>
        </w:rPr>
        <w:t>Σας λέμε, πάρτε το πίσω, συζητήστε με τους προέδρους των ανωτάτων δικαστηρίων, συνεννοηθείτε ότι μπορεί να περπατήσει η διάταξή σας και εξοπλίστε τον νόμο με εκείνες τις τυπικές, τουλάχιστον, προϋποθέσεις, που θα κάνουν τα δικαστήρια να πουν ότι το αντικείμενο της δουλειάς τους είναι ελεγκτικό, είναι δικαιοδοτικό, είναι κάτι τέλος πάντων, από αυτά που επιτρέπονται.</w:t>
      </w:r>
    </w:p>
    <w:p w14:paraId="1CCA2AF4" w14:textId="77777777" w:rsidR="00C30B9F" w:rsidRDefault="003D4032">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1CCA2AF5" w14:textId="77777777" w:rsidR="00C30B9F" w:rsidRDefault="003D4032">
      <w:pPr>
        <w:spacing w:line="600" w:lineRule="auto"/>
        <w:ind w:firstLine="720"/>
        <w:jc w:val="both"/>
        <w:rPr>
          <w:rFonts w:eastAsia="UB-Helvetica" w:cs="Times New Roman"/>
          <w:szCs w:val="24"/>
        </w:rPr>
      </w:pPr>
      <w:r>
        <w:rPr>
          <w:rFonts w:eastAsia="Times New Roman"/>
          <w:szCs w:val="24"/>
        </w:rPr>
        <w:t xml:space="preserve">Επί της ουσίας, κυρίες και κύριοι Βουλευτές, με </w:t>
      </w:r>
      <w:proofErr w:type="spellStart"/>
      <w:r>
        <w:rPr>
          <w:rFonts w:eastAsia="Times New Roman"/>
          <w:szCs w:val="24"/>
        </w:rPr>
        <w:t>συγχωρείτε</w:t>
      </w:r>
      <w:proofErr w:type="spellEnd"/>
      <w:r>
        <w:rPr>
          <w:rFonts w:eastAsia="Times New Roman"/>
          <w:szCs w:val="24"/>
        </w:rPr>
        <w:t xml:space="preserve"> πάρα πολύ, εμείς επειδή σας βλέπουμε με καλό μάτι, σας ψηφίσαμε.</w:t>
      </w:r>
      <w:r>
        <w:rPr>
          <w:rFonts w:eastAsia="UB-Helvetica" w:cs="Times New Roman"/>
          <w:szCs w:val="24"/>
        </w:rPr>
        <w:t xml:space="preserve"> Ψηφίσαμε το σχέδιο νόμου που μας φέρατε προ ολίγου! Σας το ψηφίσαμε!</w:t>
      </w:r>
    </w:p>
    <w:p w14:paraId="1CCA2AF6" w14:textId="77777777" w:rsidR="00C30B9F" w:rsidRDefault="003D4032">
      <w:pPr>
        <w:spacing w:after="0" w:line="600" w:lineRule="auto"/>
        <w:ind w:firstLine="709"/>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Παρακαλώ, κύριε Λοβέρδο, ολοκληρώστε!</w:t>
      </w:r>
    </w:p>
    <w:p w14:paraId="1CCA2AF7"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 xml:space="preserve">ΑΝΔΡΕΑΣ ΛΟΒΕΡΔΟΣ: </w:t>
      </w:r>
      <w:r>
        <w:rPr>
          <w:rFonts w:eastAsia="UB-Helvetica" w:cs="Times New Roman"/>
          <w:szCs w:val="24"/>
        </w:rPr>
        <w:t>Έρχεστε μετά από λίγο και αλλάζετε την επιτροπή! Γιατί την αλλάζετε την επιτροπή;</w:t>
      </w:r>
    </w:p>
    <w:p w14:paraId="1CCA2AF8"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Παρακαλώ, ολοκληρώστε!</w:t>
      </w:r>
    </w:p>
    <w:p w14:paraId="1CCA2AF9"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 xml:space="preserve">ΑΝΔΡΕΑΣ ΛΟΒΕΡΔΟΣ: </w:t>
      </w:r>
      <w:r>
        <w:rPr>
          <w:rFonts w:eastAsia="UB-Helvetica" w:cs="Times New Roman"/>
          <w:szCs w:val="24"/>
        </w:rPr>
        <w:t xml:space="preserve">Γιατί ορίζει η επιτροπή κρίνοντας ότι η Τουρκία έχει θέματα και δεν επιστρέφει τους αιτούντες. </w:t>
      </w:r>
      <w:proofErr w:type="spellStart"/>
      <w:r>
        <w:rPr>
          <w:rFonts w:eastAsia="UB-Helvetica" w:cs="Times New Roman"/>
          <w:szCs w:val="24"/>
        </w:rPr>
        <w:t>Ερχεστε</w:t>
      </w:r>
      <w:proofErr w:type="spellEnd"/>
      <w:r>
        <w:rPr>
          <w:rFonts w:eastAsia="UB-Helvetica" w:cs="Times New Roman"/>
          <w:szCs w:val="24"/>
        </w:rPr>
        <w:t xml:space="preserve"> τώρα να πείτε, ότι για να θεραπεύσετε αυτό, θα φτιάξετε μεγαλύτερο!</w:t>
      </w:r>
    </w:p>
    <w:p w14:paraId="1CCA2AFA"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Παρακαλώ!</w:t>
      </w:r>
    </w:p>
    <w:p w14:paraId="1CCA2AFB"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 xml:space="preserve">ΑΝΔΡΕΑΣ ΛΟΒΕΡΔΟΣ: </w:t>
      </w:r>
      <w:r>
        <w:rPr>
          <w:rFonts w:eastAsia="UB-Helvetica" w:cs="Times New Roman"/>
          <w:szCs w:val="24"/>
        </w:rPr>
        <w:t>Τι θα πει ο εκάστοτε Κρεμαστινός εδώ, όταν θα φέρετε τροποποίηση και αυτής της τροποποίησης;</w:t>
      </w:r>
    </w:p>
    <w:p w14:paraId="1CCA2AFC"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Μαζευτείτε, λοιπόν, για το καλό σας, όχι για το δικό μας καλό!</w:t>
      </w:r>
    </w:p>
    <w:p w14:paraId="1CCA2AFD" w14:textId="77777777" w:rsidR="00C30B9F" w:rsidRDefault="003D4032">
      <w:pPr>
        <w:spacing w:after="0" w:line="600" w:lineRule="auto"/>
        <w:ind w:firstLine="720"/>
        <w:jc w:val="center"/>
        <w:rPr>
          <w:rFonts w:eastAsia="UB-Helvetica" w:cs="Times New Roman"/>
          <w:szCs w:val="24"/>
        </w:rPr>
      </w:pPr>
      <w:r>
        <w:rPr>
          <w:rFonts w:eastAsia="UB-Helvetica" w:cs="Times New Roman"/>
          <w:szCs w:val="24"/>
        </w:rPr>
        <w:t>(Χειροκροτήματα)</w:t>
      </w:r>
    </w:p>
    <w:p w14:paraId="1CCA2AFE"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(Δημήτριος Κρεμαστινός):</w:t>
      </w:r>
      <w:r>
        <w:rPr>
          <w:rFonts w:eastAsia="UB-Helvetica" w:cs="Times New Roman"/>
          <w:szCs w:val="24"/>
        </w:rPr>
        <w:t xml:space="preserve"> Κύριε Λοβέρδο, σας παρακαλώ! Δεν έχετε άπειρο χρόνο.</w:t>
      </w:r>
    </w:p>
    <w:p w14:paraId="1CCA2AFF"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Το θέμα που αφορά το άρθρο 100 του Κανονισμού της Βουλής έκλεισε. Σας το έχω διαβάσει εκατό φορές. Δεν χρειάζεται να είσαι νομικός, για να πεις ότι υπάρχει θέμα με το άρθρο 100.</w:t>
      </w:r>
    </w:p>
    <w:p w14:paraId="1CCA2B00"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Σας είπα ότι για άλλο θέμα, για το οποίο δεν έχει γίνει ένσταση, θα μπορούσε να γίνει συζήτηση, όχι όμως γι’ αυτό. Αυτό το θέμα έχει κλείσει!</w:t>
      </w:r>
    </w:p>
    <w:p w14:paraId="1CCA2B01"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Επανέρχομαι, λοιπόν, και δίνω τον λόγο στον Πρόεδρο της Ένωσης Κεντρώων, τον κ. Λεβέντη, ο οποίος τον ζήτησε. </w:t>
      </w:r>
    </w:p>
    <w:p w14:paraId="1CCA2B02"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Κύριε Πρόεδρε, έχετε τον λόγο για δεκαπέντε λεπτά, σύμφωνα με τον Κανονισμό. Αλλά θα έχουμε μια ανοχή. </w:t>
      </w:r>
    </w:p>
    <w:p w14:paraId="1CCA2B03"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ΒΑΣΙΛΗΣ ΛΕΒΕΝΤΗΣ (Πρόεδρος της Ένωσης Κεντρώων):</w:t>
      </w:r>
      <w:r>
        <w:rPr>
          <w:rFonts w:eastAsia="UB-Helvetica" w:cs="Times New Roman"/>
          <w:szCs w:val="24"/>
        </w:rPr>
        <w:t xml:space="preserve"> Κύριε Πρόεδρε, κυρίες και κύριοι Βουλευτές, κυρία και κύριοι Υπουργοί, καλησπέρα σε όλους. </w:t>
      </w:r>
    </w:p>
    <w:p w14:paraId="1CCA2B04"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Συζητάμε σήμερα τον αναπτυξιακό νόμο και θα περίμενε κανείς, ότι αφού ακουστεί ο αναπτυξιακός νόμος, θα υπάρξει σε έναν βαθμό κάποιο χαμόγελο και θα προκύψει κάποια αισιοδοξία. </w:t>
      </w:r>
    </w:p>
    <w:p w14:paraId="1CCA2B05"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Με το υφιστάμενο σήμερα κλίμα, δηλαδή με </w:t>
      </w:r>
      <w:r>
        <w:rPr>
          <w:rFonts w:eastAsia="UB-Helvetica" w:cs="Times New Roman"/>
          <w:szCs w:val="24"/>
          <w:lang w:val="en-US"/>
        </w:rPr>
        <w:t>capital</w:t>
      </w:r>
      <w:r>
        <w:rPr>
          <w:rFonts w:eastAsia="UB-Helvetica" w:cs="Times New Roman"/>
          <w:szCs w:val="24"/>
        </w:rPr>
        <w:t xml:space="preserve"> </w:t>
      </w:r>
      <w:r>
        <w:rPr>
          <w:rFonts w:eastAsia="UB-Helvetica" w:cs="Times New Roman"/>
          <w:szCs w:val="24"/>
          <w:lang w:val="en-US"/>
        </w:rPr>
        <w:t>controls</w:t>
      </w:r>
      <w:r>
        <w:rPr>
          <w:rFonts w:eastAsia="UB-Helvetica" w:cs="Times New Roman"/>
          <w:szCs w:val="24"/>
        </w:rPr>
        <w:t xml:space="preserve"> και με τράπεζες, οι οποίες παθαίνουν επιπλέον ζημιά 2 με 2,5 δισεκατομμύρια ευρώ μηνιαία λόγω των κόκκινων δανείων, μπορούμε να συζητήσουμε για ανάπτυξη; Εάν πιστεύετε ότι μπορούμε, κοροϊδεύουμε εαυτούς!</w:t>
      </w:r>
    </w:p>
    <w:p w14:paraId="1CCA2B06"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Μετά τον σημερινό νόμο πιστεύει κάποιος ότι θα έρθουν ξένοι επενδυτές, βέβαιοι ότι η χώρα δεν βγαίνει από το ευρώ; Όχι! Είδατε κάποιον ξένο να πει ότι αυτοί ψήφισαν νόμους, μετά από τους οποίους είναι βλακεία να μην πάμε στην Ελλάδα και να πάμε στην Κύπρο, στη Βουλγαρία, στη Ρουμανία ή οπουδήποτε;</w:t>
      </w:r>
    </w:p>
    <w:p w14:paraId="1CCA2B07"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Πιστεύω, λοιπόν, ότι ο προκείμενος νόμος θα καταλήξει άχρηστος, όπως κατέληξε και ο νόμος του 2014. Διότι υπήρξε αναπτυξιακός νόμος το 2014. Σε πρόσφατη επίσκεψή μου στη γενέτειρά μου, στη </w:t>
      </w:r>
      <w:proofErr w:type="spellStart"/>
      <w:r>
        <w:rPr>
          <w:rFonts w:eastAsia="UB-Helvetica" w:cs="Times New Roman"/>
          <w:szCs w:val="24"/>
        </w:rPr>
        <w:t>Βελίκα</w:t>
      </w:r>
      <w:proofErr w:type="spellEnd"/>
      <w:r>
        <w:rPr>
          <w:rFonts w:eastAsia="UB-Helvetica" w:cs="Times New Roman"/>
          <w:szCs w:val="24"/>
        </w:rPr>
        <w:t xml:space="preserve"> Μεσσηνίας, δίπλα στο χωριό μου, που είναι η Μεσσήνη, μου έδωσαν ένα υπόδειγμα επένδυσης κάποιου που έχει αγοράσει τριακόσια στρέμματα, έχει ενταχθεί στον προηγούμενο αναπτυξιακό νόμο, κατέθεσε τις απαιτούμενες εγγυητικές επιστολές, ύψους 18,5 εκατομμυρίων ευρώ και ο επενδυτής εγκλωβίστηκε στα σχέδια και τις άδειες που αφορούσαν επένδυση 100 εκατομμυρίων ευρώ και το Υπουργείο δεν μπόρεσε να εκταμιεύσει ούτε 1 ευρώ, λόγω των διαδικασιών και της γραφειοκρατίας. </w:t>
      </w:r>
    </w:p>
    <w:p w14:paraId="1CCA2B08"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Η επένδυση αυτή αφορά την κατασκευή </w:t>
      </w:r>
      <w:proofErr w:type="spellStart"/>
      <w:r>
        <w:rPr>
          <w:rFonts w:eastAsia="UB-Helvetica" w:cs="Times New Roman"/>
          <w:szCs w:val="24"/>
        </w:rPr>
        <w:t>πεντάστερου</w:t>
      </w:r>
      <w:proofErr w:type="spellEnd"/>
      <w:r>
        <w:rPr>
          <w:rFonts w:eastAsia="UB-Helvetica" w:cs="Times New Roman"/>
          <w:szCs w:val="24"/>
        </w:rPr>
        <w:t xml:space="preserve"> ξενοδοχείου με πολλές βίλες, που θα δέχεται </w:t>
      </w:r>
      <w:r>
        <w:rPr>
          <w:rFonts w:eastAsia="UB-Helvetica" w:cs="Times New Roman"/>
          <w:szCs w:val="24"/>
          <w:lang w:val="en-US"/>
        </w:rPr>
        <w:t>VIP</w:t>
      </w:r>
      <w:r>
        <w:rPr>
          <w:rFonts w:eastAsia="UB-Helvetica" w:cs="Times New Roman"/>
          <w:szCs w:val="24"/>
        </w:rPr>
        <w:t xml:space="preserve"> Αμερικανούς τουρίστες. Η επένδυση αυτή δεν προχωρεί και θα ναυαγήσει, διότι δεν προλαβαίνει ο κύριος αυτός λόγω της γραφειοκρατίας να εκτελέσει το 50% μέχρι το τέλος του 2016.</w:t>
      </w:r>
    </w:p>
    <w:p w14:paraId="1CCA2B09" w14:textId="77777777" w:rsidR="00C30B9F" w:rsidRDefault="003D4032">
      <w:pPr>
        <w:spacing w:line="600" w:lineRule="auto"/>
        <w:jc w:val="both"/>
        <w:rPr>
          <w:rFonts w:eastAsia="Times New Roman"/>
          <w:szCs w:val="24"/>
        </w:rPr>
      </w:pPr>
      <w:r>
        <w:rPr>
          <w:rFonts w:eastAsia="Times New Roman"/>
          <w:szCs w:val="24"/>
        </w:rPr>
        <w:t>Αυτή η επένδυση δεν θα γίνει. Είναι μία επένδυση εκατό εκατομμυρίων ευρώ. Μπορεί να μην την ξέρετε, αλλά βέβαια οι αρμόδιοι Υπουργοί πρέπει να γνωρίζουν για την επένδυση αυτή, διότι επισκέφθηκε και τον Πρωθυπουργό ο εν λόγω επιχειρηματίας προ καιρού. Σίγουρα ο κ. Τσίπρας γνωρίζει για τι πράγμα μιλώ.</w:t>
      </w:r>
    </w:p>
    <w:p w14:paraId="1CCA2B0A" w14:textId="77777777" w:rsidR="00C30B9F" w:rsidRDefault="003D4032">
      <w:pPr>
        <w:spacing w:line="600" w:lineRule="auto"/>
        <w:ind w:firstLine="720"/>
        <w:jc w:val="both"/>
        <w:rPr>
          <w:rFonts w:eastAsia="Times New Roman"/>
          <w:szCs w:val="24"/>
        </w:rPr>
      </w:pPr>
      <w:r>
        <w:rPr>
          <w:rFonts w:eastAsia="Times New Roman"/>
          <w:szCs w:val="24"/>
        </w:rPr>
        <w:t>Σ’ αυτή τη χώρα όπου «με το τουφέκι» κοιτάμε για επενδύσεις, υπάρχει άνθρωπος έτοιμος να κάνει επένδυση και δεν παρατείνουμε για έναν χρόνο ακόμη τη δυνατότητα να την κάνει, ενώ είμαστε οι υπαίτιοι των καθυστερήσεων που συνέβησαν με την υφιστάμενη γραφειοκρατία, την οποία δι’ άλλων δηλώσεών της η Κυβέρνηση επιχειρεί να πατάξει. Αυτό είναι ένα παράδειγμα.</w:t>
      </w:r>
    </w:p>
    <w:p w14:paraId="1CCA2B0B" w14:textId="77777777" w:rsidR="00C30B9F" w:rsidRDefault="003D4032">
      <w:pPr>
        <w:spacing w:line="600" w:lineRule="auto"/>
        <w:ind w:firstLine="720"/>
        <w:jc w:val="both"/>
        <w:rPr>
          <w:rFonts w:eastAsia="Times New Roman"/>
          <w:szCs w:val="24"/>
        </w:rPr>
      </w:pPr>
      <w:r>
        <w:rPr>
          <w:rFonts w:eastAsia="Times New Roman"/>
          <w:szCs w:val="24"/>
        </w:rPr>
        <w:t xml:space="preserve">Θα πω δυο λόγια ακόμη για τη Μεσσηνία, γιατί στη Μεσσηνία είχα πάει προ τριμήνου και με παρακάλεσε ο κύριος δήμαρχος να βοηθήσω εις δύο-τρία πράγματα, σ’ ένα νέο δρόμο που γίνεται, τον δρόμο </w:t>
      </w:r>
      <w:proofErr w:type="spellStart"/>
      <w:r>
        <w:rPr>
          <w:rFonts w:eastAsia="Times New Roman"/>
          <w:szCs w:val="24"/>
        </w:rPr>
        <w:t>Ριζομύλος</w:t>
      </w:r>
      <w:proofErr w:type="spellEnd"/>
      <w:r>
        <w:rPr>
          <w:rFonts w:eastAsia="Times New Roman"/>
          <w:szCs w:val="24"/>
        </w:rPr>
        <w:t xml:space="preserve">-Καλαμάτα, και στην παραλία, ώστε να υπάρξει ανάπλαση. Επίσης η Καλαμάτα μαζί με τη Ρόδο και κάποια άλλη πόλη είναι υποψήφια για πολιτιστική πρωτεύουσα. Τρεις περιοχές της Ελλάδας είναι υποψήφιες. </w:t>
      </w:r>
    </w:p>
    <w:p w14:paraId="1CCA2B0C" w14:textId="77777777" w:rsidR="00C30B9F" w:rsidRDefault="003D4032">
      <w:pPr>
        <w:spacing w:line="600" w:lineRule="auto"/>
        <w:ind w:firstLine="720"/>
        <w:jc w:val="both"/>
        <w:rPr>
          <w:rFonts w:eastAsia="Times New Roman"/>
          <w:szCs w:val="24"/>
        </w:rPr>
      </w:pPr>
      <w:r>
        <w:rPr>
          <w:rFonts w:eastAsia="Times New Roman"/>
          <w:szCs w:val="24"/>
        </w:rPr>
        <w:t xml:space="preserve">Εγώ στην προσπάθειά μου να βοηθήσω στο θέμα, μιλώντας με κάποιον δημοσιογράφο της Θεσσαλονίκης, είπα ότι η παραλία της Καλαμάτας είναι κατώτερη. Μάλιστα χρησιμοποίησα και μία λέξη λίγο άσχημη, για την οποία ζητώ συγγνώμη. Είπα ότι μερικές φορές είναι και σιχαμένη, έτσι όπως υπάρχει υπερφόρτωση με τραπέζια και καρέκλες, για να </w:t>
      </w:r>
      <w:proofErr w:type="spellStart"/>
      <w:r>
        <w:rPr>
          <w:rFonts w:eastAsia="Times New Roman"/>
          <w:szCs w:val="24"/>
        </w:rPr>
        <w:t>υπερεκμεταλλευθούν</w:t>
      </w:r>
      <w:proofErr w:type="spellEnd"/>
      <w:r>
        <w:rPr>
          <w:rFonts w:eastAsia="Times New Roman"/>
          <w:szCs w:val="24"/>
        </w:rPr>
        <w:t xml:space="preserve"> οι τοπικοί επιχειρηματίες την παραλία, πάνω στην αγωνία τους να βγάλουν κανένα φράγκο οι άνθρωποι και να βιοποριστούν υπό τις παρούσες δύσκολες οικονομικές συνθήκες. </w:t>
      </w:r>
    </w:p>
    <w:p w14:paraId="1CCA2B0D" w14:textId="77777777" w:rsidR="00C30B9F" w:rsidRDefault="003D4032">
      <w:pPr>
        <w:spacing w:line="600" w:lineRule="auto"/>
        <w:ind w:firstLine="720"/>
        <w:jc w:val="both"/>
        <w:rPr>
          <w:rFonts w:eastAsia="Times New Roman"/>
          <w:szCs w:val="24"/>
        </w:rPr>
      </w:pPr>
      <w:r>
        <w:rPr>
          <w:rFonts w:eastAsia="Times New Roman"/>
          <w:szCs w:val="24"/>
        </w:rPr>
        <w:t xml:space="preserve">Ενώ η συνέντευξη ήταν είκοσι λεπτά, ένας δημοσιογράφος της Θεσσαλονίκης πήρε ένα δίλεπτο και το έστειλε κάτω στη Μεσσηνία και είπε ότι εγώ βρίζω τη Μεσσηνία, εγώ ο οποίος έχω γεννηθεί στη Μεσσήνη και έχω εντολή από τον πατέρα μου να βοηθάω τους </w:t>
      </w:r>
      <w:proofErr w:type="spellStart"/>
      <w:r>
        <w:rPr>
          <w:rFonts w:eastAsia="Times New Roman"/>
          <w:szCs w:val="24"/>
        </w:rPr>
        <w:t>Μεσσήνιους</w:t>
      </w:r>
      <w:proofErr w:type="spellEnd"/>
      <w:r>
        <w:rPr>
          <w:rFonts w:eastAsia="Times New Roman"/>
          <w:szCs w:val="24"/>
        </w:rPr>
        <w:t xml:space="preserve"> είτε είναι κομμουνιστές είτε είναι δεξιοί, είτε είναι κεντρώοι ό,τι και να είναι, όταν έρχονται στο γραφείο μου, να τους θεωρώ αδέλφια μου. </w:t>
      </w:r>
    </w:p>
    <w:p w14:paraId="1CCA2B0E" w14:textId="77777777" w:rsidR="00C30B9F" w:rsidRDefault="003D4032">
      <w:pPr>
        <w:spacing w:line="600" w:lineRule="auto"/>
        <w:jc w:val="both"/>
        <w:rPr>
          <w:rFonts w:eastAsia="Times New Roman"/>
          <w:szCs w:val="24"/>
        </w:rPr>
      </w:pPr>
      <w:r>
        <w:rPr>
          <w:rFonts w:eastAsia="Times New Roman"/>
          <w:szCs w:val="24"/>
        </w:rPr>
        <w:t xml:space="preserve">Επειδή είπαν κάποιες φράσεις εναντίον μου, έχω να πω το εξής: Ο δήμαρχος μου ζήτησε την ανάπλαση της παραλίας και η παραλία της Καλαμάτας είναι μία από τις πιο όμορφες παραλίες της χώρας. Επί πολλά χρόνια δεν έχει πέσει ούτε 1 ευρώ στην παραλία και θέλησα να βοηθήσω. </w:t>
      </w:r>
    </w:p>
    <w:p w14:paraId="1CCA2B0F" w14:textId="77777777" w:rsidR="00C30B9F" w:rsidRDefault="003D4032">
      <w:pPr>
        <w:spacing w:line="600" w:lineRule="auto"/>
        <w:ind w:firstLine="720"/>
        <w:jc w:val="both"/>
        <w:rPr>
          <w:rFonts w:eastAsia="Times New Roman"/>
          <w:szCs w:val="24"/>
        </w:rPr>
      </w:pPr>
      <w:r>
        <w:rPr>
          <w:rFonts w:eastAsia="Times New Roman"/>
          <w:szCs w:val="24"/>
        </w:rPr>
        <w:t xml:space="preserve">Να προσέχουν οι τοπικοί παράγοντες -γιατί και ο ΣΥΡΙΖΑ και η Νέα Δημοκρατία έχουν ένα τοπικό κατεστημένο πολύ σκληρό στη Μεσσηνία- να προσέχουν πώς εκφράζονται ειδικά για τον Βασίλη Λεβέντη, διότι μέχρι τώρα οι </w:t>
      </w:r>
      <w:proofErr w:type="spellStart"/>
      <w:r>
        <w:rPr>
          <w:rFonts w:eastAsia="Times New Roman"/>
          <w:szCs w:val="24"/>
        </w:rPr>
        <w:t>Μεσσήνιοι</w:t>
      </w:r>
      <w:proofErr w:type="spellEnd"/>
      <w:r>
        <w:rPr>
          <w:rFonts w:eastAsia="Times New Roman"/>
          <w:szCs w:val="24"/>
        </w:rPr>
        <w:t>, όταν μπαίνουν σε γραφεία κομμάτων, μόνο ρουσφέτια ζητούν. Ο μόνος που ασχολήθηκα με κοινωνικά ζητήματα της περιοχής –και για όλη την Ελλάδα ισχύει αυτό- είμαι εγώ.</w:t>
      </w:r>
    </w:p>
    <w:p w14:paraId="1CCA2B10" w14:textId="77777777" w:rsidR="00C30B9F" w:rsidRDefault="003D4032">
      <w:pPr>
        <w:spacing w:line="600" w:lineRule="auto"/>
        <w:ind w:firstLine="720"/>
        <w:jc w:val="both"/>
        <w:rPr>
          <w:rFonts w:eastAsia="Times New Roman"/>
          <w:szCs w:val="24"/>
        </w:rPr>
      </w:pPr>
      <w:r>
        <w:rPr>
          <w:rFonts w:eastAsia="Times New Roman"/>
          <w:b/>
          <w:szCs w:val="24"/>
        </w:rPr>
        <w:t>ΠΑΝΑΓΙΩΤΑ ΚΟΖΟΜΠΟΛΗ-ΑΜΑΝΑΤΙΔΗ:</w:t>
      </w:r>
      <w:r>
        <w:rPr>
          <w:rFonts w:eastAsia="Times New Roman"/>
          <w:szCs w:val="24"/>
        </w:rPr>
        <w:t xml:space="preserve"> Συγγνώμη. Οι </w:t>
      </w:r>
      <w:proofErr w:type="spellStart"/>
      <w:r>
        <w:rPr>
          <w:rFonts w:eastAsia="Times New Roman"/>
          <w:szCs w:val="24"/>
        </w:rPr>
        <w:t>Μεσσήνιοι</w:t>
      </w:r>
      <w:proofErr w:type="spellEnd"/>
      <w:r>
        <w:rPr>
          <w:rFonts w:eastAsia="Times New Roman"/>
          <w:szCs w:val="24"/>
        </w:rPr>
        <w:t xml:space="preserve"> ζητούν ρουσφέτια; </w:t>
      </w:r>
    </w:p>
    <w:p w14:paraId="1CCA2B11" w14:textId="77777777" w:rsidR="00C30B9F" w:rsidRDefault="003D4032">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Όχι, προς θεού! Ποτέ.</w:t>
      </w:r>
    </w:p>
    <w:p w14:paraId="1CCA2B12" w14:textId="77777777" w:rsidR="00C30B9F" w:rsidRDefault="003D4032">
      <w:pPr>
        <w:spacing w:line="600" w:lineRule="auto"/>
        <w:ind w:firstLine="720"/>
        <w:jc w:val="both"/>
        <w:rPr>
          <w:rFonts w:eastAsia="Times New Roman"/>
          <w:szCs w:val="24"/>
        </w:rPr>
      </w:pPr>
      <w:r>
        <w:rPr>
          <w:rFonts w:eastAsia="Times New Roman"/>
          <w:b/>
          <w:szCs w:val="24"/>
        </w:rPr>
        <w:t xml:space="preserve">ΠΑΝΑΓΙΩΤΑ ΚΟΖΟΜΠΟΛΗ-ΑΜΑΝΑΤΙΔΗ: </w:t>
      </w:r>
      <w:r>
        <w:rPr>
          <w:rFonts w:eastAsia="Times New Roman"/>
          <w:szCs w:val="24"/>
        </w:rPr>
        <w:t>Οι γενικεύσεις βλάπτουν.</w:t>
      </w:r>
    </w:p>
    <w:p w14:paraId="1CCA2B13" w14:textId="77777777" w:rsidR="00C30B9F" w:rsidRDefault="003D4032">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Μη διακόπτετε.</w:t>
      </w:r>
    </w:p>
    <w:p w14:paraId="1CCA2B14" w14:textId="77777777" w:rsidR="00C30B9F" w:rsidRDefault="003D4032">
      <w:pPr>
        <w:spacing w:line="600" w:lineRule="auto"/>
        <w:ind w:firstLine="709"/>
        <w:jc w:val="both"/>
        <w:rPr>
          <w:rFonts w:eastAsia="Times New Roman"/>
          <w:szCs w:val="24"/>
        </w:rPr>
      </w:pPr>
      <w:r>
        <w:rPr>
          <w:rFonts w:eastAsia="Times New Roman"/>
          <w:szCs w:val="24"/>
        </w:rPr>
        <w:t>Συνεχίστε, κύριε Λεβέντη.</w:t>
      </w:r>
    </w:p>
    <w:p w14:paraId="1CCA2B15" w14:textId="77777777" w:rsidR="00C30B9F" w:rsidRDefault="003D4032">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Ειδικώς οι </w:t>
      </w:r>
      <w:proofErr w:type="spellStart"/>
      <w:r>
        <w:rPr>
          <w:rFonts w:eastAsia="Times New Roman"/>
          <w:szCs w:val="24"/>
        </w:rPr>
        <w:t>Μεσσήνιοι</w:t>
      </w:r>
      <w:proofErr w:type="spellEnd"/>
      <w:r>
        <w:rPr>
          <w:rFonts w:eastAsia="Times New Roman"/>
          <w:szCs w:val="24"/>
        </w:rPr>
        <w:t xml:space="preserve"> άμα μπαίνουν στα γραφεία σας, μιλούν για το Κυπριακό. Για το Κυπριακό μιλάτε συνέχεια. Μην αμφιβάλετε καθόλου και για το ευρώ μιλάνε. Όταν επισκέπτονται τα γραφεία σας, μιλάνε για το Κυπριακό. Μάλιστα. Το αποδέχομαι. Δεν φταίνε αυτοί, γιατί αυτοί είναι απλοί άνθρωποι που έχουν προβλήματα. Δεν τους κατηγόρησα εγώ γι’ αυτό.</w:t>
      </w:r>
    </w:p>
    <w:p w14:paraId="1CCA2B16" w14:textId="77777777" w:rsidR="00C30B9F" w:rsidRDefault="003D4032">
      <w:pPr>
        <w:spacing w:line="600" w:lineRule="auto"/>
        <w:ind w:firstLine="720"/>
        <w:jc w:val="both"/>
        <w:rPr>
          <w:rFonts w:eastAsia="Times New Roman"/>
          <w:szCs w:val="24"/>
        </w:rPr>
      </w:pPr>
      <w:r>
        <w:rPr>
          <w:rFonts w:eastAsia="Times New Roman"/>
          <w:szCs w:val="24"/>
        </w:rPr>
        <w:t>Άλλωστε ξέρετε γιατί σας αποπαίρνουν εσάς σε διάφορες περιοχές; Διότι τους είχατε υποσχεθεί προσωπικά αιτήματα, κυρίως, γιατί μεγάλα εγκλήματα τεράστιου κοινωνικού εύρους δεν έχουν γίνει ακόμα από σας, ει μη μόνον ότι κάθε ευκαιρία ανάπτυξης την έχετε εξοντώσει. Οι υποσχέσεις που δίνατε τα διάφορα κόμματα –και η Νέα Δημοκρατία- σε προσωπικό επίπεδο αυτές έχουν εξαγριώσει τον κόσμο και τον έχει κάνει να χρησιμοποιεί βαρύτατες φράσεις. Αυτή είναι η άποψή μου.</w:t>
      </w:r>
    </w:p>
    <w:p w14:paraId="1CCA2B17" w14:textId="77777777" w:rsidR="00C30B9F" w:rsidRDefault="003D4032">
      <w:pPr>
        <w:spacing w:line="600" w:lineRule="auto"/>
        <w:ind w:firstLine="720"/>
        <w:jc w:val="both"/>
        <w:rPr>
          <w:rFonts w:eastAsia="Times New Roman"/>
          <w:szCs w:val="24"/>
        </w:rPr>
      </w:pPr>
      <w:r>
        <w:rPr>
          <w:rFonts w:eastAsia="Times New Roman"/>
          <w:szCs w:val="24"/>
        </w:rPr>
        <w:t xml:space="preserve">Αφού λύσαμε το θέμα της Καλαμάτας, πάμε στο ΚΚΕ. Θέλω να πω δυο λόγια για το ΚΚΕ. Εμφανίστηκε προχθές στον «Ενικό» ο κ. </w:t>
      </w:r>
      <w:proofErr w:type="spellStart"/>
      <w:r>
        <w:rPr>
          <w:rFonts w:eastAsia="Times New Roman"/>
          <w:szCs w:val="24"/>
        </w:rPr>
        <w:t>Κουτσούμπας</w:t>
      </w:r>
      <w:proofErr w:type="spellEnd"/>
      <w:r>
        <w:rPr>
          <w:rFonts w:eastAsia="Times New Roman"/>
          <w:szCs w:val="24"/>
        </w:rPr>
        <w:t xml:space="preserve"> και ακούστε τι είπε, μιλώντας για μένα: «Τον είπαμε «λαγό», γιατί από την πρώτη στιγμή που εκλέχθηκε στη Βουλή, άρχισε να προτείνει αντιλαϊκά μέτρα, να κάνει προτάσεις που έπαιζαν τον ρόλο «λαγού», για να μπορέσει να ανοίξει η Κυβέρνηση μια σειρά από ζητήματα. Το ασφαλιστικό ο «λαγός» το άνοιξε πρώτα». Ο </w:t>
      </w:r>
      <w:proofErr w:type="spellStart"/>
      <w:r>
        <w:rPr>
          <w:rFonts w:eastAsia="Times New Roman"/>
          <w:szCs w:val="24"/>
        </w:rPr>
        <w:t>Κουτσούμπας</w:t>
      </w:r>
      <w:proofErr w:type="spellEnd"/>
      <w:r>
        <w:rPr>
          <w:rFonts w:eastAsia="Times New Roman"/>
          <w:szCs w:val="24"/>
        </w:rPr>
        <w:t xml:space="preserve"> το λέει αυτό τώρα.</w:t>
      </w:r>
    </w:p>
    <w:p w14:paraId="1CCA2B1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Θέλω να πω στο ΚΚΕ και στον κ. </w:t>
      </w:r>
      <w:proofErr w:type="spellStart"/>
      <w:r>
        <w:rPr>
          <w:rFonts w:eastAsia="Times New Roman" w:cs="Times New Roman"/>
          <w:szCs w:val="24"/>
        </w:rPr>
        <w:t>Κουτσούμπα</w:t>
      </w:r>
      <w:proofErr w:type="spellEnd"/>
      <w:r>
        <w:rPr>
          <w:rFonts w:eastAsia="Times New Roman" w:cs="Times New Roman"/>
          <w:szCs w:val="24"/>
        </w:rPr>
        <w:t xml:space="preserve"> –και παραδίδω στα Πρακτικά δημοσίευμα τυπωμένο από την ιστοσελίδα </w:t>
      </w:r>
      <w:proofErr w:type="spellStart"/>
      <w:r>
        <w:rPr>
          <w:rFonts w:eastAsia="Times New Roman" w:cs="Times New Roman"/>
          <w:szCs w:val="24"/>
          <w:lang w:val="en-US"/>
        </w:rPr>
        <w:t>enikos</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πως εάν πιστεύει ότι από εμένα άνοιξε το ασφαλιστικό, αυτό φανερώνει ότι το ΚΚΕ κοιμάται όρθιο. Φιλικά το λέω. Εσείς δεν είχατε ακούσει ότι εάν δεν ανοίξουμε το ασφαλιστικό, σε λίγο καιρό δεν θα παίρνει κανένας Έλληνας και καμμία Ελληνίδα σύνταξη; Από εμένα το πληροφορηθήκατε; Εάν δεν είχε μπει η Ένωση Κεντρώων στη Βουλή, ο ΣΥΡΙΖΑ δεν θα πέρναγε τους ασφαλιστικούς νόμους; Γιατί κάτι τέτοιο είπε ο κ. </w:t>
      </w:r>
      <w:proofErr w:type="spellStart"/>
      <w:r>
        <w:rPr>
          <w:rFonts w:eastAsia="Times New Roman" w:cs="Times New Roman"/>
          <w:szCs w:val="24"/>
        </w:rPr>
        <w:t>Κουτσούμπας</w:t>
      </w:r>
      <w:proofErr w:type="spellEnd"/>
      <w:r>
        <w:rPr>
          <w:rFonts w:eastAsia="Times New Roman" w:cs="Times New Roman"/>
          <w:szCs w:val="24"/>
        </w:rPr>
        <w:t xml:space="preserve">, ότι εγώ ξεκίνησα να το ζητάω. </w:t>
      </w:r>
    </w:p>
    <w:p w14:paraId="1CCA2B19" w14:textId="77777777" w:rsidR="00C30B9F" w:rsidRDefault="003D4032">
      <w:pPr>
        <w:spacing w:line="600" w:lineRule="auto"/>
        <w:ind w:firstLine="720"/>
        <w:jc w:val="both"/>
        <w:rPr>
          <w:rFonts w:eastAsia="Times New Roman" w:cs="Times New Roman"/>
          <w:szCs w:val="24"/>
        </w:rPr>
      </w:pPr>
      <w:r>
        <w:rPr>
          <w:rFonts w:eastAsia="Times New Roman"/>
          <w:szCs w:val="24"/>
        </w:rPr>
        <w:t>(Στο σημείο αυτό ο Πρόεδρος της Ένωσης Κεντρώων Βασίλειος Λεβέντης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CCA2B1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Εγώ ζήτησα οι τρακόσιες τριάντα χιλιάδες τριπλές συντάξεις κάποιων, να συγχωνευτούν σε μία. Οι ένα εκατομμύριο διακόσιες χιλιάδες διπλές συντάξεις να συγχωνευτούν σε μία και καμμία να μην είναι πάνω από 1.500 ευρώ. </w:t>
      </w:r>
      <w:r>
        <w:rPr>
          <w:rFonts w:eastAsia="Times New Roman" w:cs="Times New Roman"/>
          <w:szCs w:val="24"/>
          <w:lang w:val="en-US"/>
        </w:rPr>
        <w:t>N</w:t>
      </w:r>
      <w:r>
        <w:rPr>
          <w:rFonts w:eastAsia="Times New Roman" w:cs="Times New Roman"/>
          <w:szCs w:val="24"/>
        </w:rPr>
        <w:t xml:space="preserve">αι το ζήτησα. Γιατί λέτε να το ζήτησα αυτό; Για να εξοικονομηθούν χρήματα, να μη βάζουμε ΕΝΦΙΑ, να μη βάζουμε ΦΠΑ στα νησιά, να υπάρχει μια άνεση στις μεταρρυθμίσεις. </w:t>
      </w:r>
    </w:p>
    <w:p w14:paraId="1CCA2B1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Μετά ζήτησα οι ογδόντα χιλιάδες συντάξεις των πλουσίων να καταργηθούν. Το ΚΚΕ στεναχωριέται που προτείνει η Ένωση Κεντρώων κατάργηση των συντάξεων των πλουσίων; Γιατί και προ ημερών στην Πάτρα που το ΤΕΒΕ έκανε γενική συνέλευση, εξεγέρθηκαν -και ήταν αρκετοί- του ΚΚΕ, γιατί ζητάω μείωση συντάξεων. Ποια μείωση συντάξεων ζητάω; Εν </w:t>
      </w:r>
      <w:proofErr w:type="spellStart"/>
      <w:r>
        <w:rPr>
          <w:rFonts w:eastAsia="Times New Roman" w:cs="Times New Roman"/>
          <w:szCs w:val="24"/>
        </w:rPr>
        <w:t>ονόματι</w:t>
      </w:r>
      <w:proofErr w:type="spellEnd"/>
      <w:r>
        <w:rPr>
          <w:rFonts w:eastAsia="Times New Roman" w:cs="Times New Roman"/>
          <w:szCs w:val="24"/>
        </w:rPr>
        <w:t xml:space="preserve"> του ενάμισι εκατομμυρίου ανέργων, εν </w:t>
      </w:r>
      <w:proofErr w:type="spellStart"/>
      <w:r>
        <w:rPr>
          <w:rFonts w:eastAsia="Times New Roman" w:cs="Times New Roman"/>
          <w:szCs w:val="24"/>
        </w:rPr>
        <w:t>ονόματι</w:t>
      </w:r>
      <w:proofErr w:type="spellEnd"/>
      <w:r>
        <w:rPr>
          <w:rFonts w:eastAsia="Times New Roman" w:cs="Times New Roman"/>
          <w:szCs w:val="24"/>
        </w:rPr>
        <w:t xml:space="preserve"> αυτών που τρώνε στους μητροπολίτες ζητάω θυσίες. Εσείς στο ΚΚΕ εμφανίζεστε σαν υποστηρικτές του πλούτου, όταν λέτε ότι εγώ ζητάω μείωση. </w:t>
      </w:r>
    </w:p>
    <w:p w14:paraId="1CCA2B1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Κατρούγκαλος</w:t>
      </w:r>
      <w:proofErr w:type="spellEnd"/>
      <w:r>
        <w:rPr>
          <w:rFonts w:eastAsia="Times New Roman" w:cs="Times New Roman"/>
          <w:szCs w:val="24"/>
        </w:rPr>
        <w:t xml:space="preserve"> άφησε στα 3.078 μηνιαίως τη μέγιστη σύνταξη. Καλώς την άφησε; Λέει: «Μα δώσανε εισφορές». Στην Αυστραλία δώσανε εισφορές, αλλά τους τις κόψανε τις συντάξεις για να δώσουν επίδομα στη μονογονεϊκή μάνα, στον ανάπηρο, στον πολύτεκνο. Δεν είναι δυνατόν να συντηρούμε όλα τα βολέματα και παράλληλα να στηρίξουμε τη φτώχεια! Δεν είναι πρακτικά δυνατόν! Επένδυση δεν έρχεται για δημιουργία νέων εσόδων, άρα κοροϊδεύουμε τον κοσμάκη, όταν διατηρούμε στις 3.078 ευρώ τη μέγιστη σύνταξη. Αυτή είναι η άποψή μου. </w:t>
      </w:r>
    </w:p>
    <w:p w14:paraId="1CCA2B1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ΚΚΕ δεν κατάλαβε τον λόγο για τον οποίο ζητώ κάποιες περικοπές. Τι ζητώ; Τις περικοπές αυτές εν </w:t>
      </w:r>
      <w:proofErr w:type="spellStart"/>
      <w:r>
        <w:rPr>
          <w:rFonts w:eastAsia="Times New Roman" w:cs="Times New Roman"/>
          <w:szCs w:val="24"/>
        </w:rPr>
        <w:t>ονόματι</w:t>
      </w:r>
      <w:proofErr w:type="spellEnd"/>
      <w:r>
        <w:rPr>
          <w:rFonts w:eastAsia="Times New Roman" w:cs="Times New Roman"/>
          <w:szCs w:val="24"/>
        </w:rPr>
        <w:t xml:space="preserve"> κάποιων ανθρώπων που είναι άνεργοι. Πείτε μου εσείς τους ΚΚΕ τι πρόγραμμα έχετε. Άκουσα τον κ. </w:t>
      </w:r>
      <w:proofErr w:type="spellStart"/>
      <w:r>
        <w:rPr>
          <w:rFonts w:eastAsia="Times New Roman" w:cs="Times New Roman"/>
          <w:szCs w:val="24"/>
        </w:rPr>
        <w:t>Κουτσούμπα</w:t>
      </w:r>
      <w:proofErr w:type="spellEnd"/>
      <w:r>
        <w:rPr>
          <w:rFonts w:eastAsia="Times New Roman" w:cs="Times New Roman"/>
          <w:szCs w:val="24"/>
        </w:rPr>
        <w:t xml:space="preserve"> στην ίδια συνέντευξη μετά να λέει ότι εάν επικρατήσει ο κομμουνισμός, δεν θα υπάρχουν άλλα κόμματα. Δεν χρειάζονται, λέει, άλλα κόμματα. Ωραίοι είστε! </w:t>
      </w:r>
      <w:r w:rsidRPr="00CA14A0">
        <w:rPr>
          <w:rFonts w:eastAsia="Times New Roman" w:cs="Times New Roman"/>
          <w:szCs w:val="24"/>
        </w:rPr>
        <w:t xml:space="preserve">Πολύ ωραίοι! Να σας επιβραβεύσουμε! </w:t>
      </w:r>
    </w:p>
    <w:p w14:paraId="1CCA2B1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Θέλω να πω δυο λόγια για τη Θεσσαλονίκη, η οποία έδωσε περίπου 7% στις τελευταίες εκλογές στην Ένωση Κεντρώων. Παρουσιάστηκε εκεί η ΔΕΠΘΕ. Είναι μια εταιρεία του Δήμου Θεσσαλονίκης η οποία έχει την τοπική τηλεόραση «</w:t>
      </w:r>
      <w:r>
        <w:rPr>
          <w:rFonts w:eastAsia="Times New Roman" w:cs="Times New Roman"/>
          <w:szCs w:val="24"/>
          <w:lang w:val="en-US"/>
        </w:rPr>
        <w:t>TV</w:t>
      </w:r>
      <w:r>
        <w:rPr>
          <w:rFonts w:eastAsia="Times New Roman" w:cs="Times New Roman"/>
          <w:szCs w:val="24"/>
        </w:rPr>
        <w:t xml:space="preserve"> 100». Εγώ στην ομιλία μου πρόσφατα στη Θεσσαλονίκη είπα ότι είχε τετρακόσιους υπαλλήλους παλιά και γίνανε διακόσιοι είκοσι. Αυτό είπα στην ομιλία μου. Έβγαλε μια ανακοίνωση αυτή η εταιρεία του δήμου, η ΔΕΠΘΕ, ότι δεν είναι έτσι, ότι ο αληθινός αριθμός είναι διακόσιοι δέκα παλιά και τώρα είναι </w:t>
      </w:r>
      <w:proofErr w:type="spellStart"/>
      <w:r>
        <w:rPr>
          <w:rFonts w:eastAsia="Times New Roman" w:cs="Times New Roman"/>
          <w:szCs w:val="24"/>
        </w:rPr>
        <w:t>εκατόν</w:t>
      </w:r>
      <w:proofErr w:type="spellEnd"/>
      <w:r>
        <w:rPr>
          <w:rFonts w:eastAsia="Times New Roman" w:cs="Times New Roman"/>
          <w:szCs w:val="24"/>
        </w:rPr>
        <w:t xml:space="preserve"> δέκα εννιά και ότι είμαι ψεύτης, συκοφάντης, είμαι έτσι, είμαι αλλιώς. </w:t>
      </w:r>
    </w:p>
    <w:p w14:paraId="1CCA2B1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Εγώ ζητώ συγγνώμη για το λάθος που έκανα. Δεν θυμόμουν καλά τους αριθμούς. Ζητώ συγγνώμη. Παλιά ήταν διακόσιοι δέκα και τώρα είναι </w:t>
      </w:r>
      <w:proofErr w:type="spellStart"/>
      <w:r>
        <w:rPr>
          <w:rFonts w:eastAsia="Times New Roman" w:cs="Times New Roman"/>
          <w:szCs w:val="24"/>
        </w:rPr>
        <w:t>εκατόν</w:t>
      </w:r>
      <w:proofErr w:type="spellEnd"/>
      <w:r>
        <w:rPr>
          <w:rFonts w:eastAsia="Times New Roman" w:cs="Times New Roman"/>
          <w:szCs w:val="24"/>
        </w:rPr>
        <w:t xml:space="preserve"> δέκα εννιά. Τι σημαίνει αυτό; Ότι περίπου οι μισοί υπάλληλοι δεν χρειαζόντουσαν. Τι θα γίνει, εάν αυτό το επεκτείνουμε σε όλους τους δήμους της χώρας; Γιατί και αλλού έχουν ραδιόφωνα, υπηρεσίες, αποχετεύσεις κ.λπ.. Αυτοί οι υπάλληλοι είναι παλαιοί. Άρα, ήταν και σε εποχή που ήταν διακόσια δέκα ο αριθμός. </w:t>
      </w:r>
    </w:p>
    <w:p w14:paraId="1CCA2B20"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Γιατί δεν κάνανε μια προσπάθεια να καταγγείλουν τους υπεράριθμους; Δεν έκαναν καμμία προσπάθεια. Άρα, εδώ έχουμε ένα στοιχείο, ότι υπήρχαν διπλοί υπάλληλοι σε μια υπηρεσία και μείνανε οι μισοί και η υπηρεσία αυτή λειτουργεί θαυμάσια με τους μισούς. </w:t>
      </w:r>
    </w:p>
    <w:p w14:paraId="1CCA2B21"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Αυτό ξέρετε τι σημαίνει; Ότι η Ένωση Κεντρώων, που ζητεί να γίνει έρευνα σε δήμους, σε ΔΕΚΟ και στο δημόσιο για τις αρμοδιότητες των υπαλλήλων, δεν το ζητεί για να απολυθεί κόσμος. Κάνουν λάθος οι υπάλληλοι, αν θεωρούν ότι το ζητώ αυτό. Η αγωνία η δική μου είναι να περιοριστούν οι δαπάνες και οι υπεράριθμοι να μετατεθούν σε άλλες υπηρεσίες, να βγάζουν το ψωμί τους περήφανα, με αξιοπρέπεια. Γιατί μέχρι τώρα έχουμε ρίξει στον ιδιωτικό τομέα όλο το βάρος, ο δε δημόσιος περίπου είναι «ιερές αγελάδες». </w:t>
      </w:r>
    </w:p>
    <w:p w14:paraId="1CCA2B22"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Η αγωνία μου για τη μείωση δαπανών με έκανε να ασχοληθώ με τη Θεσσαλονίκη. Εγώ δεν έχω τίποτα με κανέναν υπάλληλο για να με υβρίζουν. Η αγωνία μου για το ενδεχόμενο να είναι υπεράριθμοι και κάποιοι εξ αυτών άχρηστοι και άρα, να μην αποδίδουν, αυτή η αγωνία μου με έκανε να ενδιαφερθώ για τη Θεσσαλονίκη. </w:t>
      </w:r>
    </w:p>
    <w:p w14:paraId="1CCA2B23"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Και είμαι σίγουρος ότι τώρα το ακούει όλη η Ελλάδα, ότι </w:t>
      </w:r>
      <w:proofErr w:type="spellStart"/>
      <w:r>
        <w:rPr>
          <w:rFonts w:eastAsia="Times New Roman"/>
          <w:szCs w:val="24"/>
        </w:rPr>
        <w:t>εκατόν</w:t>
      </w:r>
      <w:proofErr w:type="spellEnd"/>
      <w:r>
        <w:rPr>
          <w:rFonts w:eastAsia="Times New Roman"/>
          <w:szCs w:val="24"/>
        </w:rPr>
        <w:t xml:space="preserve"> δεκαεννιά υπάλληλοι δουλεύουν στην τηλεόραση της Θεσσαλονίκης. Όλες οι ιδιωτικές τηλεοράσεις της Θεσσαλονίκης, ακόμη και το «ΜΑΚΕΔΟΝΙΑ» που είναι πανελλήνιο, ξέρετε πόσους υπαλλήλους έχουν; Έχουν δεκαπέντε, τριάντα. Δηλαδή, αν δεν ήταν του δήμου η τηλεόραση, θα ήταν διορισμένοι </w:t>
      </w:r>
      <w:proofErr w:type="spellStart"/>
      <w:r>
        <w:rPr>
          <w:rFonts w:eastAsia="Times New Roman"/>
          <w:szCs w:val="24"/>
        </w:rPr>
        <w:t>εκατόν</w:t>
      </w:r>
      <w:proofErr w:type="spellEnd"/>
      <w:r>
        <w:rPr>
          <w:rFonts w:eastAsia="Times New Roman"/>
          <w:szCs w:val="24"/>
        </w:rPr>
        <w:t xml:space="preserve"> δεκαεννιά; Τα λεφτά του δήμου δεν θα τα προστατεύσουμε; Δηλαδή, επειδή τα πληρώνει ο δήμος, δεν είναι λεφτά αυτά των Ελλήνων πολιτών; Εντάξει, δεν είναι. Αφού τα πληρώνουν με τα δημοτικά τέλη, είναι λυμένο το πρόβλημα. </w:t>
      </w:r>
    </w:p>
    <w:p w14:paraId="1CCA2B24"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Να γνωρίζουν, λοιπόν, οι υπάλληλοι ότι κανέναν δεν θέλω να απολύσω και ιδιαίτερα τους ευσυνείδητους. Αλλά δεν μπορώ, δεν το σηκώνει η συνείδησή μου την ώρα που ενάμισι εκατομμύριο άνθρωποι είναι άνεργοι και την ώρα που μέγα πλήθος τρώγει στους μητροπολίτες και από εδώ και από εκεί και με φιλοδωρήματα, δεν είναι δυνατόν να ανεχθούμε αργομισθίες εις το δημόσιο. </w:t>
      </w:r>
    </w:p>
    <w:p w14:paraId="1CCA2B25"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Εγώ ζητώ έλεγχο. Έστω να ζητήσω συγγνώμη για όσα είπα, γιατί το θάρρος της συγγνώμης το είχα ανέκαθεν ως άνθρωπος. Έρευνα επί του πόσοι δουλεύουν, πού δουλεύουν και τι αρμοδιότητες καλύπτουν θα γίνει ποτέ στο δημόσιο ή μόνο στον ιδιωτικό τομέα όλα τα βάρη; Ας το ξεκινήσουμε, λοιπόν. Αυτό μόνο θέλω. Δεν στρέφομαι κατά των υπαλλήλων, όπως νόμισαν κάποιοι. </w:t>
      </w:r>
    </w:p>
    <w:p w14:paraId="1CCA2B26"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Και το αποτέλεσμα ποιο ήταν; Ενώ έκανα μια ομιλία με μέγα πλήθος και την ίδια μέρα έκανε ο Γιώργος Παπανδρέου εις άλλο σημείο και άντε να είχε εκατό άτομα, την άλλη μέρα η εφημερίδα «ΜΑΚΕΔΟΝΙΑ» έγραφε μόνο για τον Γιώργο Παπανδρέου και για την Ένωση Κεντρώων δεν έγραφε καν αν υπάρχει. Αυτό είναι το μίσος κάποιων. Το ξεπερνώ, όμως. Η Θεσσαλονίκη το 7% ξέρει να το κάνει και 17% και 27% για την Ένωση Κεντρώων. Να μην φοβούνται κάποιοι. Και δεν δημιουργώ προσωπικές βεντέτες. </w:t>
      </w:r>
    </w:p>
    <w:p w14:paraId="1CCA2B27"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Καταθέτω και την εφημερίδα για του λόγου το αληθές. Είναι από την επομένη της συγκέντρωσης, 9 του μηνός Ιουνίου.</w:t>
      </w:r>
    </w:p>
    <w:p w14:paraId="1CCA2B28" w14:textId="77777777" w:rsidR="00C30B9F" w:rsidRDefault="003D4032">
      <w:pPr>
        <w:tabs>
          <w:tab w:val="left" w:pos="2820"/>
        </w:tabs>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Ένωσης Κεντρώων κ. Βασίλης Λεβέντης καταθέτει για τα Πρακτικά την προαναφερθείσα εφημερίδα, η οποία βρίσκεται στο αρχείο του Τμήματος Γραμματείας της Διεύθυνσης Στενογραφίας και Πρακτικών της Βουλής)</w:t>
      </w:r>
    </w:p>
    <w:p w14:paraId="1CCA2B29" w14:textId="77777777" w:rsidR="00C30B9F" w:rsidRDefault="003D4032">
      <w:pPr>
        <w:tabs>
          <w:tab w:val="left" w:pos="2820"/>
        </w:tabs>
        <w:spacing w:line="600" w:lineRule="auto"/>
        <w:ind w:firstLine="720"/>
        <w:jc w:val="both"/>
        <w:rPr>
          <w:rFonts w:eastAsia="Times New Roman" w:cs="Times New Roman"/>
          <w:szCs w:val="24"/>
        </w:rPr>
      </w:pPr>
      <w:r>
        <w:rPr>
          <w:rFonts w:eastAsia="Times New Roman" w:cs="Times New Roman"/>
          <w:szCs w:val="24"/>
        </w:rPr>
        <w:t>Υπάρχει μία δημοσκόπηση της «</w:t>
      </w:r>
      <w:r>
        <w:rPr>
          <w:rFonts w:eastAsia="Times New Roman" w:cs="Times New Roman"/>
          <w:szCs w:val="24"/>
          <w:lang w:val="en-US"/>
        </w:rPr>
        <w:t>ALCO</w:t>
      </w:r>
      <w:r>
        <w:rPr>
          <w:rFonts w:eastAsia="Times New Roman" w:cs="Times New Roman"/>
          <w:szCs w:val="24"/>
        </w:rPr>
        <w:t>» η οποία λέει ότι περισσότερο από το 80% - 82% του κόσμου πιστεύει ότι δεν θα έρθει η ανάπτυξη σε αυτόν τον κόσμο. Όλος ο κόσμος είναι τρελός, παλαβός κι εσείς του ΣΥΡΙΖΑ είστε οι σπουδαίοι που ευστοχείτε και λέτε την αλήθεια; Μακάρι να το δούμε. Θα είστε εθνικοί ήρωες, αν το καταφέρετε. Αν δεν το καταφέρετε, τι θα πάθετε;</w:t>
      </w:r>
    </w:p>
    <w:p w14:paraId="1CCA2B2A" w14:textId="77777777" w:rsidR="00C30B9F" w:rsidRDefault="003D4032">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Θα δικαιωθείτε εσείς.</w:t>
      </w:r>
    </w:p>
    <w:p w14:paraId="1CCA2B2B" w14:textId="77777777" w:rsidR="00C30B9F" w:rsidRDefault="003D4032">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ΧΡΗΣΤΟΣ ΑΝΤΩΝΙΟΥ: </w:t>
      </w:r>
      <w:r>
        <w:rPr>
          <w:rFonts w:eastAsia="Times New Roman" w:cs="Times New Roman"/>
          <w:szCs w:val="24"/>
        </w:rPr>
        <w:t>Τι θα πάθουμε; Μας απειλείτε;</w:t>
      </w:r>
    </w:p>
    <w:p w14:paraId="1CCA2B2C" w14:textId="77777777" w:rsidR="00C30B9F" w:rsidRDefault="003D4032">
      <w:pPr>
        <w:tabs>
          <w:tab w:val="left" w:pos="2820"/>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Εγώ είμαι το πρόβλημα; Έτσι; Τι θα πάθετε; Μία κυβέρνηση που λέει ότι το δεύτερο εξάμηνο θα έρθει η ανάπτυξη, αν αυτή δεν έρθει, δεν θα πάθει τίποτε; Τότε υπάρχει άλλης μορφής συναίσθημα. Καλύτερα να μην το εκφράσω. Σας παρακαλώ.</w:t>
      </w:r>
    </w:p>
    <w:p w14:paraId="1CCA2B2D" w14:textId="77777777" w:rsidR="00C30B9F" w:rsidRDefault="003D4032">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τώρα ήθελα να πω δυο λόγια για τον κ. Στουρνάρα. Στο παρελθόν εγώ ήμουν εκείνος που είπα ότι τον θεωρώ μεταξύ των ανθρώπων, των τεχνοκρατών που έχει μία αξία. Βγήκε ο Στουρνάρας και είπε: «Το 3,5% είναι πολύ. Πρέπει να γίνει 2%». Γιατί δεν το είπε πριν από την αξιολόγηση, να ξέρουν και οι αρμόδιοι Υπουργοί ως πού μπορεί να φτάσει το πλεόνασμα και το είπε μετά;</w:t>
      </w:r>
    </w:p>
    <w:p w14:paraId="1CCA2B2E" w14:textId="77777777" w:rsidR="00C30B9F" w:rsidRDefault="003D4032">
      <w:pPr>
        <w:spacing w:line="600" w:lineRule="auto"/>
        <w:jc w:val="both"/>
        <w:rPr>
          <w:rFonts w:eastAsia="Times New Roman"/>
          <w:szCs w:val="24"/>
        </w:rPr>
      </w:pPr>
      <w:r>
        <w:rPr>
          <w:rFonts w:eastAsia="Times New Roman"/>
          <w:szCs w:val="24"/>
        </w:rPr>
        <w:tab/>
        <w:t xml:space="preserve">Επίσης, αγνοεί ο κ. Στουρνάρας, ότι όσο μικρότερο πλεόνασμα έχουμε τόσο πιο πολύ θα μείνει το μνημόνιο. Το ξέρετε εσείς αυτό εις τον ΣΥΡΙΖΑ; Αν δεχτούν οι ξένοι να γίνει 1% το πλεόνασμα, έχετε υπογράψει τώρα μέχρι το 2018 μνημόνιο, ξέρετε μέχρι που πάει το μνημόνιο αν γίνει 1%; Το ξέρετε ότι αυτό σημαίνει περισσότερα χρόνια στο μνημόνιο; Ο κ. Στουρνάρας όφειλε να το πει. Δεν του το συγχωρώ! Δεν του το συγχωρώ! </w:t>
      </w:r>
    </w:p>
    <w:p w14:paraId="1CCA2B2F" w14:textId="77777777" w:rsidR="00C30B9F" w:rsidRDefault="003D4032">
      <w:pPr>
        <w:spacing w:line="600" w:lineRule="auto"/>
        <w:ind w:firstLine="720"/>
        <w:jc w:val="both"/>
        <w:rPr>
          <w:rFonts w:eastAsia="Times New Roman"/>
          <w:szCs w:val="24"/>
        </w:rPr>
      </w:pPr>
      <w:r>
        <w:rPr>
          <w:rFonts w:eastAsia="Times New Roman"/>
          <w:szCs w:val="24"/>
        </w:rPr>
        <w:t xml:space="preserve">Θέλω, επίσης, να πω κάτι για την απλή αναλογική, γιατί λέτε ότι θα κάνετε απλή αναλογική. Πρέπει να είναι απλή αναλογική, αν θέλετε την ψήφο της Ένωσης Κεντρώων. Πρέπει να είναι, δηλαδή, πρέπει να μηδενιστεί το μπόνους, να τελειώνουμε με το μπόνους, γιατί εδώ μέσα αν είστε </w:t>
      </w:r>
      <w:proofErr w:type="spellStart"/>
      <w:r>
        <w:rPr>
          <w:rFonts w:eastAsia="Times New Roman"/>
          <w:szCs w:val="24"/>
        </w:rPr>
        <w:t>εκατόν</w:t>
      </w:r>
      <w:proofErr w:type="spellEnd"/>
      <w:r>
        <w:rPr>
          <w:rFonts w:eastAsia="Times New Roman"/>
          <w:szCs w:val="24"/>
        </w:rPr>
        <w:t xml:space="preserve"> σαράντα έξι του ΣΥΡΙΖΑ, οι πενήντα είναι μπόνους. Καταλαβαίνετε χωρίς μπόνους πόσοι θα είσαστε. Ένα το κρατούμενο, εκτός αν δεν ξέρετε αριθμητική.</w:t>
      </w:r>
    </w:p>
    <w:p w14:paraId="1CCA2B30" w14:textId="77777777" w:rsidR="00C30B9F" w:rsidRDefault="003D4032">
      <w:pPr>
        <w:spacing w:line="600" w:lineRule="auto"/>
        <w:ind w:firstLine="720"/>
        <w:jc w:val="both"/>
        <w:rPr>
          <w:rFonts w:eastAsia="Times New Roman"/>
          <w:szCs w:val="24"/>
        </w:rPr>
      </w:pPr>
      <w:r>
        <w:rPr>
          <w:rFonts w:eastAsia="Times New Roman"/>
          <w:b/>
          <w:szCs w:val="24"/>
        </w:rPr>
        <w:t>ΣΠΥΡΙΔΩΝΑΣ ΛΑΠΠΑΣ:</w:t>
      </w:r>
      <w:r>
        <w:rPr>
          <w:rFonts w:eastAsia="Times New Roman"/>
          <w:szCs w:val="24"/>
        </w:rPr>
        <w:t xml:space="preserve"> Άλλοι τον έκαναν τον νόμο.</w:t>
      </w:r>
    </w:p>
    <w:p w14:paraId="1CCA2B31" w14:textId="77777777" w:rsidR="00C30B9F" w:rsidRDefault="003D4032">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Πρώτον, να καταργηθεί, λοιπόν, το μπόνους.</w:t>
      </w:r>
    </w:p>
    <w:p w14:paraId="1CCA2B32" w14:textId="77777777" w:rsidR="00C30B9F" w:rsidRDefault="003D4032">
      <w:pPr>
        <w:spacing w:line="600" w:lineRule="auto"/>
        <w:ind w:firstLine="720"/>
        <w:jc w:val="both"/>
        <w:rPr>
          <w:rFonts w:eastAsia="Times New Roman"/>
          <w:szCs w:val="24"/>
        </w:rPr>
      </w:pPr>
      <w:r>
        <w:rPr>
          <w:rFonts w:eastAsia="Times New Roman"/>
          <w:szCs w:val="24"/>
        </w:rPr>
        <w:t xml:space="preserve">Δεύτερον, το 3% να μείνει λόγω μουσουλμάνων. Δεν έχουμε εμείς αντίρρηση επ’ αυτού. </w:t>
      </w:r>
    </w:p>
    <w:p w14:paraId="1CCA2B33"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CCA2B3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Δεν θέλετε; Δεν ξέρω. Η άποψή μου είναι. Δεν ξέρω τι θα πει ο Πρωθυπουργός, ας κάνει ό,τι θέλει.</w:t>
      </w:r>
    </w:p>
    <w:p w14:paraId="1CCA2B3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Τρίτον…</w:t>
      </w:r>
    </w:p>
    <w:p w14:paraId="1CCA2B36"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CCA2B3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Ούτε που ακούω τι λέτε, γιατί δεν λέτε και τίποτα. Πρέπει να λέτε κάτι, για να ακούσω.</w:t>
      </w:r>
    </w:p>
    <w:p w14:paraId="1CCA2B3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Εάν θέλετε όντως απλή αναλογική, πείτε το ειλικρινά και εμείς θα ψηφίσουμε. Όταν ο Λεωνίδας Κύρκος μιλούσε για απλή αναλογική -που αν δεν κάνω λάθος, δεν είναι του κεντρώου χώρου ο Λεωνίδας Κύρκος- μιλούσε για άδολη, απλή αναλογική, δηλαδή 7% παίρνει ένα κόμμα, να έχει επτά επί τρεις, είκοσι έναν Βουλευτές. Αυτό εννοούσε ο Λεωνίδας Κύρκος και ότι δεν σχηματίζεται αυτοδύναμη κυβέρνηση, αν δεν έχεις το 50% συν μια ψήφο των εγκύρων ψηφοδελτίων στις εκλογές. Είναι ξεκάθαρο. </w:t>
      </w:r>
    </w:p>
    <w:p w14:paraId="1CCA2B3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Άρα, αυτό είναι το μήνυμα που στέλνω. Καμμία συζήτηση και καμμία συναλλαγή δεν θα κάνουμε, μόνο απλή αναλογική. Την πρόδωσε και ο Ανδρέας Παπανδρέου. Την είχε βάλει στην «3η Σεπτέμβρη» κύριο άρθρο και μετά βρήκε τις χρυσές καρέκλες της δεξιάς και παρέμεινε η ενισχυμένη. Μέχρι τώρα την έχετε προδώσει και εσείς. Ιδού η πρόκληση, για να δείξετε τη διαφορετικότητα! Προτείνετέ την και εμείς είμαστε εδώ -δεν ξέρω τι θα κάνουν τα άλλα κόμματα- να την ψηφίσουμε. </w:t>
      </w:r>
    </w:p>
    <w:p w14:paraId="1CCA2B3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Στη δε μεταβολή του Συντάγματος λένε κάποιοι να βγαίνει ο Πρόεδρος της Δημοκρατίας από τον λαό. Εάν βγαίνει από τον λαό, κυρίες και κύριοι, ακόμη και με χαμηλές αρμοδιότητες να μείνει, θα είναι ενισχυμένος. Αν είναι ενισχυμένος, έχετε φανταστεί τι θα συμβεί αν έχουμε συγκρούσεις Πρωθυπουργού και Προέδρου Δημοκρατίας; Είναι ανόητοι όσοι προτείνουν να βγαίνει από τον λαό, γιατί θέλουν να επιστρέψουμε στα Ιουλιανά του ’65 και σε συγκρούσεις. Προσέξτε το αυτό. Αυτή η συζήτηση πρέπει να τελειώσει.</w:t>
      </w:r>
    </w:p>
    <w:p w14:paraId="1CCA2B3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Σύνταγμα δεν πάσχει, γιατί είναι λάθος και πρέπει να το διορθώσουμε. Την εξάλειψη του νόμου περί ευθύνης Υπουργών και κάτι άλλα, αυτά να τα εξαλείψουμε, γιατί είναι απαίτηση της κοινωνίας, αλλά το Σύνταγμα δεν πάσχει, γιατί έχουμε ένα λάθος Σύνταγμα. Το Σύνταγμα πάσχει, γιατί το καταπατούμε, γιατί δεν το τηρούμε. Από τη μη τήρησή του πάσχει το Σύνταγμα. </w:t>
      </w:r>
    </w:p>
    <w:p w14:paraId="1CCA2B3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Επιπλέον, πρέπει να ξέρετε ότι το Σύνταγμα -εγώ νομικός δεν είμαι, πολιτικός μηχανικός είμαι- είναι σοφό και μόνο σοφότερο μπορείς να το κάνεις. Αν πας να το γκρεμίσεις, θα σου κοστίσει, θα το πληρώσεις. Προσέξτε το αυτό. Μην παίζει η Κυβέρνηση με το Σύνταγμα, προκειμένου να εντυπωσιάσει, εκτός αν ο μόνος σκοπός της Κυβέρνησης είναι να πάρει την προσοχή του λαού από τα ουσιώδη, τα μεγάλα, το κόψιμο συντάξεων, το κόψιμο μισθών, το ένα, το άλλο και να το στρέψει περί ανέμων και υδάτων σε συζητήσεις ανούσιες, εκτός αν αυτός ο αποπροσανατολισμός είναι ο μοναδικός σκοπός.</w:t>
      </w:r>
    </w:p>
    <w:p w14:paraId="1CCA2B3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Έχουν αρχίσει οι συζητήσεις και βλέπω ότι και οι εφημερίδες αναλίσκουν πολλές σελίδες για το αν ο Πρόεδρος βγαίνει από τον λαό. Και ο Κωνσταντίνος Μητσοτάκης εδώ και τριάντα χρόνια λέει να βγαίνει ο Πρόεδρος Δημοκρατίας από τον λαό. Φαίνεται ότι ο κ. Μητσοτάκης </w:t>
      </w:r>
      <w:proofErr w:type="spellStart"/>
      <w:r>
        <w:rPr>
          <w:rFonts w:eastAsia="Times New Roman" w:cs="Times New Roman"/>
          <w:szCs w:val="24"/>
        </w:rPr>
        <w:t>αναμιμνήσκεται</w:t>
      </w:r>
      <w:proofErr w:type="spellEnd"/>
      <w:r>
        <w:rPr>
          <w:rFonts w:eastAsia="Times New Roman" w:cs="Times New Roman"/>
          <w:szCs w:val="24"/>
        </w:rPr>
        <w:t xml:space="preserve"> των γεγονότων του ’65 και θέλει ξανά αποστασίες. </w:t>
      </w:r>
    </w:p>
    <w:p w14:paraId="1CCA2B3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Προέδρου)</w:t>
      </w:r>
    </w:p>
    <w:p w14:paraId="1CCA2B3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Αυτό έχω να πω. Δεν έχω άλλη εξήγηση, γιατί είναι ο πρώτος που με τις ενέργειές του πήγε και έκανε με την ΕΡΕ κυβέρνηση και ήρθε μετά η χούντα, έγινε η τραγωδία της Κύπρου. Το πληρώσαμε πολύ ακριβά αυτό και ένας άνθρωπος στην ηλικία του κ. Μητσοτάκη έπρεπε να είναι πιο σώφρων. </w:t>
      </w:r>
    </w:p>
    <w:p w14:paraId="1CCA2B40" w14:textId="77777777" w:rsidR="00C30B9F" w:rsidRDefault="003D4032">
      <w:pPr>
        <w:spacing w:line="600" w:lineRule="auto"/>
        <w:jc w:val="both"/>
        <w:rPr>
          <w:rFonts w:eastAsia="Times New Roman" w:cs="Times New Roman"/>
          <w:szCs w:val="24"/>
        </w:rPr>
      </w:pPr>
      <w:r>
        <w:rPr>
          <w:rFonts w:eastAsia="Times New Roman"/>
          <w:szCs w:val="24"/>
        </w:rPr>
        <w:tab/>
      </w:r>
      <w:r>
        <w:rPr>
          <w:rFonts w:eastAsia="Times New Roman" w:cs="Times New Roman"/>
          <w:szCs w:val="24"/>
        </w:rPr>
        <w:t xml:space="preserve">Δεν έχω να πω τίποτα άλλο, εκτός από το να δείξω και μια στενοχώρια μου για τον κ. </w:t>
      </w:r>
      <w:proofErr w:type="spellStart"/>
      <w:r>
        <w:rPr>
          <w:rFonts w:eastAsia="Times New Roman" w:cs="Times New Roman"/>
          <w:szCs w:val="24"/>
        </w:rPr>
        <w:t>Βούτση</w:t>
      </w:r>
      <w:proofErr w:type="spellEnd"/>
      <w:r>
        <w:rPr>
          <w:rFonts w:eastAsia="Times New Roman" w:cs="Times New Roman"/>
          <w:szCs w:val="24"/>
        </w:rPr>
        <w:t xml:space="preserve">. Θα την πω αυτήν τη στενοχώρια μου, μιας και ήρθε να με τιμήσει και να με ακούσει. Μια νύχτα, γυρίζοντας από τη Θεσσαλονίκη, άκουσα να δίνετε μια συνέντευξη. </w:t>
      </w:r>
    </w:p>
    <w:p w14:paraId="1CCA2B4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Σας ρώτησε ένας δημοσιογράφος: «Μήπως πρέπει να μειωθεί η κρατική επιχορήγηση;». Και αρχίσατε και λέγατε ότι είμαστε στο ευρωπαϊκό σύστημα, βγάλατε ένα λογύδριο ολόκληρο, για να μην μειωθεί η κρατική επιχορήγηση. </w:t>
      </w:r>
    </w:p>
    <w:p w14:paraId="1CCA2B4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Σας ρώτησε: «Μήπως πρέπει ο μισθός του Βουλευτή να μειωθεί;». Εξηγούσατε, λοιπόν, λέγοντας: «Θέλουμε ανεξάρτητους Βουλευτές κ.λπ., για να μη μειωθεί». </w:t>
      </w:r>
    </w:p>
    <w:p w14:paraId="1CCA2B4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Βούτση</w:t>
      </w:r>
      <w:proofErr w:type="spellEnd"/>
      <w:r>
        <w:rPr>
          <w:rFonts w:eastAsia="Times New Roman" w:cs="Times New Roman"/>
          <w:szCs w:val="24"/>
        </w:rPr>
        <w:t>, να πούμε ευθέως: Αυτήν τη στιγμή ο λαός ζητάει θυσίες από το Κοινοβούλιο. Δεν ζητάει δικαιολογίες</w:t>
      </w:r>
      <w:r w:rsidRPr="00660F52">
        <w:rPr>
          <w:rFonts w:eastAsia="Times New Roman" w:cs="Times New Roman"/>
          <w:szCs w:val="24"/>
        </w:rPr>
        <w:t>,</w:t>
      </w:r>
      <w:r>
        <w:rPr>
          <w:rFonts w:eastAsia="Times New Roman" w:cs="Times New Roman"/>
          <w:szCs w:val="24"/>
        </w:rPr>
        <w:t xml:space="preserve"> για να μην γίνονται θυσίες</w:t>
      </w:r>
      <w:r w:rsidRPr="00660F52">
        <w:rPr>
          <w:rFonts w:eastAsia="Times New Roman" w:cs="Times New Roman"/>
          <w:szCs w:val="24"/>
        </w:rPr>
        <w:t>!</w:t>
      </w:r>
    </w:p>
    <w:p w14:paraId="1CCA2B4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CCA2B45"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CCA2B46" w14:textId="77777777" w:rsidR="00C30B9F" w:rsidRDefault="003D4032">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r>
        <w:rPr>
          <w:rFonts w:eastAsia="Times New Roman" w:cs="Times New Roman"/>
          <w:b/>
          <w:szCs w:val="24"/>
        </w:rPr>
        <w:t xml:space="preserve"> </w:t>
      </w:r>
    </w:p>
    <w:p w14:paraId="1CCA2B4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Τον λόγο έχει ο κ. Παυλίδης, Βουλευτής του ΣΥΡΙΖΑ.</w:t>
      </w:r>
    </w:p>
    <w:p w14:paraId="1CCA2B48"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ΚΩΝΣΤΑΝΤΙΝΟΣ ΠΑΥΛΙΔΗΣ: </w:t>
      </w:r>
      <w:r>
        <w:rPr>
          <w:rFonts w:eastAsia="Times New Roman" w:cs="Times New Roman"/>
          <w:szCs w:val="24"/>
        </w:rPr>
        <w:t xml:space="preserve">Κυρίες και κύριοι συνάδελφοι, η κατάθεση του νέου αναπτυξιακού νόμου πραγματοποιείται σε μια περίοδο κατά την οποία η ελληνική οικονομία βρίσκεται ήδη σε έξι χρόνια σταθερής ύφεσης και αναδιάρθρωσης του ελληνικού παραγωγικού μοντέλου. </w:t>
      </w:r>
    </w:p>
    <w:p w14:paraId="1CCA2B4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Ταυτόχρονα, στη δεκαετία του 2006–2016 οι ακαθάριστες επενδύσεις κεφαλαίου σημείωσαν πτώση μεγέθους 65%. Ο ετήσιος σχηματισμός καθαρού παγίου κεφαλαίου στην ιδιωτική οικονομία από το 2011 είναι καθαρά αρνητικός. Ακόμα και οι πλέον συντηρητικές εκτιμήσεις κάνουν λόγο για κεφαλαιακές ανάγκες τουλάχιστον 79 δισεκατομμυρίων ευρώ. Για να υπάρξει επαναφορά στα επίπεδα του 2009, καταλαβαίνετε ότι είναι πάρα πολύ απαγορευτικό για τις οικονομικές δυνατότητες της χώρας. Γι’ αυτό και ο νόμος που καταθέτει σήμερα η Κυβέρνηση, είναι ένας νόμος που δεν έχει γενικά και αόριστα χαρακτηριστικά. Έχει συγκεκριμένη μορφή και είναι ένας νόμος που απευθύνεται και επιδιώκει να επιλύσει συγκεκριμένα προβλήματα με συγκεκριμένη στόχευση. Θεσπίζει συγκεκριμένα πεδία παρέμβασης, βάζει προτεραιότητες σε συγκεκριμένες κατηγορίες επιχειρήσεων. </w:t>
      </w:r>
    </w:p>
    <w:p w14:paraId="1CCA2B4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Στους προηγούμενους αναπτυξιακούς νόμους παρατηρήθηκε σημαντική συγκέντρωση επενδυτικών δαπανών και ενισχύσεων σε μικρό αριθμό επιχειρήσεων. Εμφανίστηκε το φαινόμενο μια μικρή ομάδα και μόνο μια μικρή ομάδα επιχειρήσεων να ήταν πάντα μόνιμα επιλέξιμη, περιορίζοντας τη διασπορά των ενισχύσεων σε ευρύτερα στρώματα ελληνικών επιχειρήσεων. </w:t>
      </w:r>
    </w:p>
    <w:p w14:paraId="1CCA2B4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Χαρακτηριστικά, στους τρεις τελευταίους αναπτυξιακούς νόμους εντοπίστηκαν έξι επιχειρηματικοί όμιλοι -πέντε στον τομέα της ενέργειας κι ένας στον τομέα του τουρισμού- να καταλαμβάνουν ένα μεγάλο κομμάτι της πίτας των συνολικών ενισχύσεων. Επίσης, ενενήντα πέντε μόνο επιχειρήσεις και όμιλοι απορρόφησαν το 25% των συνολικών ενισχύσεων σε τετρακόσια επενδυτικά σχέδια. Γι’ αυτό στον νόμο που καταθέτουμε μπαίνει πλαφόν στο ύψος των ενισχύσεων που μπορούν να λάβουν τα μεμονωμένα επενδυτικά σχέδια, με στόχο να ανοίξουμε την ομπρέλα και να διασπείρουμε την αναπτυξιακή ωφέλεια σε πολύ μεγαλύτερο αριθμό επιχειρήσεων και ομίλων. </w:t>
      </w:r>
    </w:p>
    <w:p w14:paraId="1CCA2B4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Παράλληλα, ο αναπτυξιακός νόμος στοχεύει στο να αξιοποιήσει τα βασικά ανταγωνιστικά πλεονεκτήματα που έχουμε σαν χώρα. Στοχεύει, δηλαδή, στην ανάπτυξη των δυναμικών κλάδων όπου έχουμε συγκριτικό πλεονέκτημα, όπως είναι ο </w:t>
      </w:r>
      <w:proofErr w:type="spellStart"/>
      <w:r>
        <w:rPr>
          <w:rFonts w:eastAsia="Times New Roman" w:cs="Times New Roman"/>
          <w:szCs w:val="24"/>
        </w:rPr>
        <w:t>αγροδιατροφικός</w:t>
      </w:r>
      <w:proofErr w:type="spellEnd"/>
      <w:r>
        <w:rPr>
          <w:rFonts w:eastAsia="Times New Roman" w:cs="Times New Roman"/>
          <w:szCs w:val="24"/>
        </w:rPr>
        <w:t xml:space="preserve"> τομέας, οι τεχνολογίες πληροφοριών και επικοινωνιών, ο τουρισμός, οι υπηρεσίες υγείας, η χημική βιομηχανία, η ενέργεια και οι ναυτιλιακές μεταφορές. </w:t>
      </w:r>
    </w:p>
    <w:p w14:paraId="1CCA2B4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Στοχεύει, επίσης, στην αξιοποίηση των πόρων που διαθέτουμε, σε υψηλής ποιότητας ανθρώπινο κεφάλαιο και σε εξαιρετικές κλιματικές συνθήκες της χώρας. Η Ελλάδα έχει καταταχθεί έκτη παγκοσμίως για το 2015–2016 στη διαθεσιμότητα επιστημόνων και μηχανικών. </w:t>
      </w:r>
    </w:p>
    <w:p w14:paraId="1CCA2B4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Μια βασική, επίσης, κατά τη γνώμη μου, καινοτομία του νόμου είναι το γεγονός ότι σε αντίθεση με ό,τι ίσχυε μέχρι σήμερα, ενισχύουμε κυρίως την απόδοση και όχι την ύπαρξη δαπανών, ανεξαρτήτως τελικού αποτελέσματος. </w:t>
      </w:r>
    </w:p>
    <w:p w14:paraId="1CCA2B4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Τέλος, είναι πολύ σημαντικός ο ορισμός ειδικών κατηγοριών ενίσχυσης με βάση τη </w:t>
      </w:r>
      <w:proofErr w:type="spellStart"/>
      <w:r>
        <w:rPr>
          <w:rFonts w:eastAsia="Times New Roman" w:cs="Times New Roman"/>
          <w:szCs w:val="24"/>
        </w:rPr>
        <w:t>χωρικότητα</w:t>
      </w:r>
      <w:proofErr w:type="spellEnd"/>
      <w:r>
        <w:rPr>
          <w:rFonts w:eastAsia="Times New Roman" w:cs="Times New Roman"/>
          <w:szCs w:val="24"/>
        </w:rPr>
        <w:t xml:space="preserve">, όπου καταργείται ο βασικός χαρακτήρας της ιδίας συμμετοχής. </w:t>
      </w:r>
    </w:p>
    <w:p w14:paraId="1CCA2B5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Εδώ, όμως, κύριε Υπουργέ, υπάρχει μια σοβαρή ένσταση με βάση και την αιτιολογική έκθεση στη σελίδα 9. Σωστά και καλώς γίνεται η παρατήρηση ότι σε επίπεδο περιφέρειας ορισμένες από τις λιγότερο ανεπτυγμένες περιφέρειες της χώρας, όπως οι Περιφέρειες του Βορείου Αιγαίου, της Ηπείρου και των Ιονίων Νήσων, δεν καταφέρνουν διαχρονικά να συγκεντρώσουν σημαντικές επενδύσεις. Και πραγματικά τα στοιχεία και του ΣΕΠΕ από το </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αναφέρουν ότι το κατά κεφαλήν ΑΕΠ των Ιονίων Νήσων και ιδιαίτερα της Κέρκυρας βρίσκεται αρκετές θέσεις πιο κάτω από τις Κυκλάδες, τη Βοιωτία, την Κοζάνη, τα Δωδεκάνησα και τη Φλώρινα. Τα Ιόνια Νησιά έχουν θεωρηθεί πολλές φορές από τις προηγούμενες κυβερνήσεις ως νησιά δεύτερης ταχύτητας σε κάθε καθεστώς ευνοϊκών ενισχύσεων και νησιωτικών παρεμβάσεων, όπως –θυμίζω- στον ΦΠΑ.</w:t>
      </w:r>
    </w:p>
    <w:p w14:paraId="1CCA2B51" w14:textId="77777777" w:rsidR="00C30B9F" w:rsidRDefault="003D4032">
      <w:pPr>
        <w:spacing w:line="600" w:lineRule="auto"/>
        <w:ind w:firstLine="720"/>
        <w:jc w:val="both"/>
        <w:rPr>
          <w:rFonts w:eastAsia="Times New Roman"/>
          <w:szCs w:val="24"/>
        </w:rPr>
      </w:pPr>
      <w:r>
        <w:rPr>
          <w:rFonts w:eastAsia="Times New Roman"/>
          <w:szCs w:val="24"/>
        </w:rPr>
        <w:t xml:space="preserve">Σε σχέση με τον αποκλεισμό της Κέρκυρας από τον χαρακτηρισμό της ως παραμεθόρια νησιωτική περιοχή, θα ήθελα να σας αναφέρω, πρώτον, ότι σχεδόν το μισό νησί βρίσκεται πάνω από την </w:t>
      </w:r>
      <w:proofErr w:type="spellStart"/>
      <w:r>
        <w:rPr>
          <w:rFonts w:eastAsia="Times New Roman"/>
          <w:szCs w:val="24"/>
        </w:rPr>
        <w:t>οριογραμμή</w:t>
      </w:r>
      <w:proofErr w:type="spellEnd"/>
      <w:r>
        <w:rPr>
          <w:rFonts w:eastAsia="Times New Roman"/>
          <w:szCs w:val="24"/>
        </w:rPr>
        <w:t xml:space="preserve"> της επέκτασης των ελληνοαλβανικών συνόρων και δεύτερον, έχουμε αποστάσεις έξι μιλίων από τους Άγιους Σαράντα με πιο κοντινή απόσταση την περιοχή της Κουλούρας, μόλις ενός ναυτικού μιλίου και η πρωτεύουσα του νομού, η πόλη της Κέρκυρας απέχει μόλις πέντε ναυτικά μίλα από τις αλβανικές αρχές. Επίσης, οι Δημοτικές Ενότητες Κασσωπαίων, </w:t>
      </w:r>
      <w:proofErr w:type="spellStart"/>
      <w:r>
        <w:rPr>
          <w:rFonts w:eastAsia="Times New Roman"/>
          <w:szCs w:val="24"/>
        </w:rPr>
        <w:t>Θιναλίου</w:t>
      </w:r>
      <w:proofErr w:type="spellEnd"/>
      <w:r>
        <w:rPr>
          <w:rFonts w:eastAsia="Times New Roman"/>
          <w:szCs w:val="24"/>
        </w:rPr>
        <w:t xml:space="preserve"> και Φαιάκων κι όλο σχεδόν το βόρειο τμήμα του νησιού βρίσκονται μέσα σε ένα ορεινό σύμπλεγμα, στον χώρο του Παντοκράτορα, με υψόμετρο εννιακοσίων πέντε μέτρων. Και, δυστυχώς, ακόμα κι αυτές οι δημοτικές ενότητες εξαιρούνται από τον χαρακτηρισμό της </w:t>
      </w:r>
      <w:proofErr w:type="spellStart"/>
      <w:r>
        <w:rPr>
          <w:rFonts w:eastAsia="Times New Roman"/>
          <w:szCs w:val="24"/>
        </w:rPr>
        <w:t>ορεινότητας</w:t>
      </w:r>
      <w:proofErr w:type="spellEnd"/>
      <w:r>
        <w:rPr>
          <w:rFonts w:eastAsia="Times New Roman"/>
          <w:szCs w:val="24"/>
        </w:rPr>
        <w:t xml:space="preserve"> στο νησί. </w:t>
      </w:r>
    </w:p>
    <w:p w14:paraId="1CCA2B52" w14:textId="77777777" w:rsidR="00C30B9F" w:rsidRDefault="003D4032">
      <w:pPr>
        <w:spacing w:line="600" w:lineRule="auto"/>
        <w:ind w:firstLine="720"/>
        <w:jc w:val="both"/>
        <w:rPr>
          <w:rFonts w:eastAsia="Times New Roman"/>
          <w:szCs w:val="24"/>
        </w:rPr>
      </w:pPr>
      <w:r>
        <w:rPr>
          <w:rFonts w:eastAsia="Times New Roman"/>
          <w:szCs w:val="24"/>
        </w:rPr>
        <w:t>Θα καταθέσω για τα Πρακτικά και τον χάρτη και ορισμένα στοιχεία των αποστάσεων,  γιατί κάποιοι, προφανώς, έχουν την άποψη ότι η Κέρκυρα δεν είναι το πιο βορειοδυτικό τμήμα της Ελλάδας κι ότι βρίσκεται, ίσως, απέναντι από την Πάτρα.</w:t>
      </w:r>
    </w:p>
    <w:p w14:paraId="1CCA2B53" w14:textId="77777777" w:rsidR="00C30B9F" w:rsidRDefault="003D4032">
      <w:pPr>
        <w:spacing w:line="600" w:lineRule="auto"/>
        <w:ind w:firstLine="720"/>
        <w:jc w:val="both"/>
        <w:rPr>
          <w:rFonts w:eastAsia="Times New Roman"/>
          <w:szCs w:val="24"/>
        </w:rPr>
      </w:pPr>
      <w:r>
        <w:rPr>
          <w:rFonts w:eastAsia="Times New Roman"/>
          <w:szCs w:val="24"/>
        </w:rPr>
        <w:t xml:space="preserve">(Στο σημείο αυτό ο Βουλευτής κ. Κωνσταντίνος Παυλίδης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1CCA2B54" w14:textId="77777777" w:rsidR="00C30B9F" w:rsidRDefault="003D4032">
      <w:pPr>
        <w:spacing w:line="600" w:lineRule="auto"/>
        <w:ind w:firstLine="720"/>
        <w:jc w:val="both"/>
        <w:rPr>
          <w:rFonts w:eastAsia="Times New Roman"/>
          <w:szCs w:val="24"/>
        </w:rPr>
      </w:pPr>
      <w:r>
        <w:rPr>
          <w:rFonts w:eastAsia="Times New Roman"/>
          <w:szCs w:val="24"/>
        </w:rPr>
        <w:t xml:space="preserve">Οι χρόνιες εξαιρέσεις του νησιού από ευνοϊκές πολιτικές ενισχύσεων από τους προηγούμενους αναπτυξιακούς νόμους, έχουν, δυστυχώς, οδηγήσει σε ένα πολύ χαμηλό επίπεδο επενδύσεων, με βαρύ κόστος στο τελικό παραγόμενο προϊόν, είτε αυτό είναι τουριστικό είτε είναι </w:t>
      </w:r>
      <w:proofErr w:type="spellStart"/>
      <w:r>
        <w:rPr>
          <w:rFonts w:eastAsia="Times New Roman"/>
          <w:szCs w:val="24"/>
        </w:rPr>
        <w:t>αγροδιατροφικό</w:t>
      </w:r>
      <w:proofErr w:type="spellEnd"/>
      <w:r>
        <w:rPr>
          <w:rFonts w:eastAsia="Times New Roman"/>
          <w:szCs w:val="24"/>
        </w:rPr>
        <w:t xml:space="preserve">. </w:t>
      </w:r>
    </w:p>
    <w:p w14:paraId="1CCA2B55" w14:textId="77777777" w:rsidR="00C30B9F" w:rsidRDefault="003D4032">
      <w:pPr>
        <w:spacing w:line="600" w:lineRule="auto"/>
        <w:ind w:firstLine="720"/>
        <w:jc w:val="both"/>
        <w:rPr>
          <w:rFonts w:eastAsia="Times New Roman"/>
          <w:szCs w:val="24"/>
        </w:rPr>
      </w:pPr>
      <w:r>
        <w:rPr>
          <w:rFonts w:eastAsia="Times New Roman"/>
          <w:szCs w:val="24"/>
        </w:rPr>
        <w:t xml:space="preserve">Θεωρώ ότι αυτή η εξαίρεση είναι άδικη και καθόλου κατανοητή από την τοπική κοινωνία. Πιστεύω, λοιπόν, ότι πρέπει να το λάβετε πολύ σοβαρά υπ’ </w:t>
      </w:r>
      <w:proofErr w:type="spellStart"/>
      <w:r>
        <w:rPr>
          <w:rFonts w:eastAsia="Times New Roman"/>
          <w:szCs w:val="24"/>
        </w:rPr>
        <w:t>όψιν</w:t>
      </w:r>
      <w:proofErr w:type="spellEnd"/>
      <w:r>
        <w:rPr>
          <w:rFonts w:eastAsia="Times New Roman"/>
          <w:szCs w:val="24"/>
        </w:rPr>
        <w:t xml:space="preserve"> και να δείξετε το ανάλογο ενδιαφέρον στην τελική διαμόρφωση του νομοσχεδίου, ιδιαίτερα όταν υπάρχουν και σοβαρές ενστάσεις που έχουν εγερθεί από την τοπική κοινωνία, την τοπική αυτοδιοίκηση και από τα επιμελητήρια του νησιού. </w:t>
      </w:r>
    </w:p>
    <w:p w14:paraId="1CCA2B56" w14:textId="77777777" w:rsidR="00C30B9F" w:rsidRDefault="003D4032">
      <w:pPr>
        <w:spacing w:line="600" w:lineRule="auto"/>
        <w:ind w:firstLine="720"/>
        <w:jc w:val="both"/>
        <w:rPr>
          <w:rFonts w:eastAsia="Times New Roman"/>
          <w:szCs w:val="24"/>
        </w:rPr>
      </w:pPr>
      <w:r>
        <w:rPr>
          <w:rFonts w:eastAsia="Times New Roman"/>
          <w:szCs w:val="24"/>
        </w:rPr>
        <w:t xml:space="preserve">Κλείνοντας αυτήν την παρατήρηση, θα ήθελα να πω δύο κουβέντες και να τελειώσω για την πολιτική της Αξιωματικής Αντιπολίτευσης. Θεωρώ επικίνδυνη τη δήλωση του Προέδρου της Αξιωματικής Αντιπολίτευσης, ότι καθιστά προσωπικά υπεύθυνο τον Πρωθυπουργό για την ασφάλεια των πολιτών στη σημερινή συγκέντρωση. </w:t>
      </w:r>
    </w:p>
    <w:p w14:paraId="1CCA2B57" w14:textId="77777777" w:rsidR="00C30B9F" w:rsidRDefault="003D4032">
      <w:pPr>
        <w:spacing w:line="600" w:lineRule="auto"/>
        <w:ind w:firstLine="720"/>
        <w:jc w:val="both"/>
        <w:rPr>
          <w:rFonts w:eastAsia="Times New Roman"/>
          <w:szCs w:val="24"/>
        </w:rPr>
      </w:pPr>
      <w:r>
        <w:rPr>
          <w:rFonts w:eastAsia="Times New Roman"/>
          <w:szCs w:val="24"/>
        </w:rPr>
        <w:t>Ανεξάρτητα από τη γνώμη που έχει καθένας για τα πολιτικά κίνητρα και το αίτημα αυτής της συγκέντρωσης, θέση μας είναι ότι καμμιά κυβέρνηση δεν πρέπει να διαλύει συγκεντρώσεις, ακόμα κι εκείνων που χειροκροτούσαν όταν έπεφταν δυόμισι χιλιάδες χημικά στο Σύνταγμα. Ας μην ξεχνά, όμως, ο κ. Μητσοτάκης ότι υπήρξε Υπουργός μιας κυβέρνησης που σε μια στιγμή άγριας αστυνομικής βίας στο Σύνταγμα επιτέθηκε με χημικά σε χιλιάδες πολίτες και μάλιστα σε δύο «επικίνδυνους» πολίτες για την εθνική ασφάλεια, τον Μίκη Θεοδωράκη και τον Μανώλη Γλέζο.</w:t>
      </w:r>
    </w:p>
    <w:p w14:paraId="1CCA2B58" w14:textId="77777777" w:rsidR="00C30B9F" w:rsidRDefault="003D4032">
      <w:pPr>
        <w:spacing w:line="600" w:lineRule="auto"/>
        <w:ind w:firstLine="720"/>
        <w:jc w:val="both"/>
        <w:rPr>
          <w:rFonts w:eastAsia="Times New Roman"/>
          <w:szCs w:val="24"/>
        </w:rPr>
      </w:pPr>
      <w:r>
        <w:rPr>
          <w:rFonts w:eastAsia="Times New Roman"/>
          <w:szCs w:val="24"/>
        </w:rPr>
        <w:t xml:space="preserve"> Λίγη ντροπή δεν βλάπτει. Τα μαθήματα περί δημοκρατίας, περί πολιτικών ευθυνών και περί προσωπικής ευθύνης απέναντι στην κοινωνία καλό είναι να τα κάνει απέναντι στο κόμμα του. </w:t>
      </w:r>
    </w:p>
    <w:p w14:paraId="1CCA2B59" w14:textId="77777777" w:rsidR="00C30B9F" w:rsidRDefault="003D4032">
      <w:pPr>
        <w:spacing w:line="600" w:lineRule="auto"/>
        <w:ind w:firstLine="720"/>
        <w:jc w:val="both"/>
        <w:rPr>
          <w:rFonts w:eastAsia="Times New Roman"/>
          <w:szCs w:val="24"/>
        </w:rPr>
      </w:pPr>
      <w:r>
        <w:rPr>
          <w:rFonts w:eastAsia="Times New Roman"/>
          <w:szCs w:val="24"/>
        </w:rPr>
        <w:t xml:space="preserve">Ευχαριστώ πάρα πολύ. </w:t>
      </w:r>
    </w:p>
    <w:p w14:paraId="1CCA2B5A"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CCA2B5B" w14:textId="77777777" w:rsidR="00C30B9F" w:rsidRDefault="003D4032">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 κ. </w:t>
      </w:r>
      <w:proofErr w:type="spellStart"/>
      <w:r>
        <w:rPr>
          <w:rFonts w:eastAsia="Times New Roman"/>
          <w:szCs w:val="24"/>
        </w:rPr>
        <w:t>Μπγιάλας</w:t>
      </w:r>
      <w:proofErr w:type="spellEnd"/>
      <w:r>
        <w:rPr>
          <w:rFonts w:eastAsia="Times New Roman"/>
          <w:szCs w:val="24"/>
        </w:rPr>
        <w:t>, Βουλευτής του ΣΥΡΙΖΑ, έχει τον λόγο.</w:t>
      </w:r>
    </w:p>
    <w:p w14:paraId="1CCA2B5C" w14:textId="77777777" w:rsidR="00C30B9F" w:rsidRDefault="003D4032">
      <w:pPr>
        <w:spacing w:line="600" w:lineRule="auto"/>
        <w:ind w:firstLine="720"/>
        <w:jc w:val="both"/>
        <w:rPr>
          <w:rFonts w:eastAsia="Times New Roman"/>
          <w:szCs w:val="24"/>
        </w:rPr>
      </w:pPr>
      <w:r>
        <w:rPr>
          <w:rFonts w:eastAsia="Times New Roman"/>
          <w:b/>
          <w:szCs w:val="24"/>
        </w:rPr>
        <w:t xml:space="preserve">ΧΡΗΣΤΟΣ ΜΠΓΙΑΛΑΣ: </w:t>
      </w:r>
      <w:r>
        <w:rPr>
          <w:rFonts w:eastAsia="Times New Roman"/>
          <w:szCs w:val="24"/>
        </w:rPr>
        <w:t xml:space="preserve">Ευχαριστώ, κύριε Πρόεδρε. </w:t>
      </w:r>
    </w:p>
    <w:p w14:paraId="1CCA2B5D" w14:textId="77777777" w:rsidR="00C30B9F" w:rsidRDefault="003D4032">
      <w:pPr>
        <w:spacing w:line="600" w:lineRule="auto"/>
        <w:ind w:firstLine="720"/>
        <w:jc w:val="both"/>
        <w:rPr>
          <w:rFonts w:eastAsia="Times New Roman"/>
          <w:szCs w:val="24"/>
        </w:rPr>
      </w:pPr>
      <w:r>
        <w:rPr>
          <w:rFonts w:eastAsia="Times New Roman"/>
          <w:szCs w:val="24"/>
        </w:rPr>
        <w:t>Κύριοι Υπουργοί, κυρίες και κύριοι συνάδελφοι, κλείνει ένα εξαήμερο συζήτησης για ένα νομοσχέδιο το οποίο σαφώς και θα έπρεπε να το είχαμε φέρει νωρίτερα στη Βουλή. Όλοι, όμως, γνωρίζουμε ότι το προηγούμενο διάστημα ήταν ένα διάστημα που όλη η Κυβέρνηση αλλά και η ελληνική κοινωνία, είχε στραμμένα τα μάτια της εκεί που θα έπρεπε να τα έχει, στην ολοκλήρωση της αξιολόγησης.</w:t>
      </w:r>
    </w:p>
    <w:p w14:paraId="1CCA2B5E" w14:textId="77777777" w:rsidR="00C30B9F" w:rsidRDefault="003D4032">
      <w:pPr>
        <w:spacing w:line="600" w:lineRule="auto"/>
        <w:ind w:firstLine="720"/>
        <w:jc w:val="both"/>
        <w:rPr>
          <w:rFonts w:eastAsia="Times New Roman"/>
          <w:szCs w:val="24"/>
        </w:rPr>
      </w:pPr>
      <w:r>
        <w:rPr>
          <w:rFonts w:eastAsia="Times New Roman"/>
          <w:szCs w:val="24"/>
        </w:rPr>
        <w:t xml:space="preserve">Αυτό το εξαήμερο συζήτησης ακούσαμε πολλά και διάφορα. Και ως συνήθως ακούσαμε ξανά την Αξιωματική Αντιπολίτευση να μας καταλογίζει πράγματα τα οποία μας καταλόγιζε πριν φέρουμε τον νόμο. Έχουμε μία διαφορετική κατάσταση σήμερα, γιατί, δηλαδή, κάναμε αυτόν τον νόμο ο οποίος δεν είναι καλός. Όμως, πριν τον φέρουμε, μας κατηγορούσαν ότι δεν φέρνουμε έναν αναπτυξιακό νόμο για να δώσουμε αυτήν την απαραίτητη γραμμή στην κοινωνία, αλλά και το απαραίτητο αυτό μήνυμα ότι η Ελλάδα πρέπει να προχωρήσει. </w:t>
      </w:r>
    </w:p>
    <w:p w14:paraId="1CCA2B5F" w14:textId="77777777" w:rsidR="00C30B9F" w:rsidRDefault="003D4032">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Pr>
          <w:rFonts w:eastAsia="Times New Roman"/>
          <w:b/>
          <w:szCs w:val="24"/>
        </w:rPr>
        <w:t>ΑΝΑΣΤΑΣΙΟΣ ΚΟΥΡΑΚΗΣ</w:t>
      </w:r>
      <w:r>
        <w:rPr>
          <w:rFonts w:eastAsia="Times New Roman"/>
          <w:szCs w:val="24"/>
        </w:rPr>
        <w:t>)</w:t>
      </w:r>
    </w:p>
    <w:p w14:paraId="1CCA2B60" w14:textId="77777777" w:rsidR="00C30B9F" w:rsidRDefault="003D4032">
      <w:pPr>
        <w:spacing w:line="600" w:lineRule="auto"/>
        <w:ind w:firstLine="720"/>
        <w:jc w:val="both"/>
        <w:rPr>
          <w:rFonts w:eastAsia="Times New Roman"/>
          <w:szCs w:val="24"/>
        </w:rPr>
      </w:pPr>
      <w:r>
        <w:rPr>
          <w:rFonts w:eastAsia="Times New Roman"/>
          <w:szCs w:val="24"/>
        </w:rPr>
        <w:t xml:space="preserve">Αυτές οι παλινδρομικές κινήσεις της Αξιωματικής Αντιπολίτευσης δεν είναι η πρώτη φορά που συμβαίνουν. Τη μία μας εγκαλείτε και την άλλη, όταν κάνουμε αυτό για το οποίο αρχικά μας εγκαλείτε, ξανά μας λέτε ότι δεν το κάνουμε σωστά και δεν θέλετε να το ψηφίστε. </w:t>
      </w:r>
    </w:p>
    <w:p w14:paraId="1CCA2B61" w14:textId="77777777" w:rsidR="00C30B9F" w:rsidRDefault="003D4032">
      <w:pPr>
        <w:spacing w:line="600" w:lineRule="auto"/>
        <w:ind w:firstLine="720"/>
        <w:jc w:val="both"/>
        <w:rPr>
          <w:rFonts w:eastAsia="Times New Roman"/>
          <w:szCs w:val="24"/>
        </w:rPr>
      </w:pPr>
      <w:r>
        <w:rPr>
          <w:rFonts w:eastAsia="Times New Roman"/>
          <w:szCs w:val="24"/>
        </w:rPr>
        <w:t xml:space="preserve">Αυτό πώς μπορεί να μεταφραστεί; Μα, είναι απλό. Δεν υπάρχει από την  Αξιωματική Αντιπολίτευση σήμερα μία πολιτική κατεύθυνση. Υπάρχει πρόβλημα στρατηγικού σχεδιασμού κι αυτό είναι το μεγάλο σας πρόβλημα. Γιατί πώς μπορεί κανείς να εξηγήσει το γεγονός ότι όλοι οι παραγωγικοί φορείς, σχεδόν στο σύνολό τους, τάχθηκαν θετικά στο νομοσχέδιο, με τις παρατηρήσεις τους, με τις συμβουλές τους, με τις προτάσεις τους, και η Νέα Δημοκρατία τίθεται αντίθετη σε αυτό;         </w:t>
      </w:r>
    </w:p>
    <w:p w14:paraId="1CCA2B62" w14:textId="77777777" w:rsidR="00C30B9F" w:rsidRDefault="003D4032">
      <w:pPr>
        <w:tabs>
          <w:tab w:val="left" w:pos="3695"/>
        </w:tabs>
        <w:spacing w:line="600" w:lineRule="auto"/>
        <w:jc w:val="both"/>
        <w:rPr>
          <w:rFonts w:eastAsia="Times New Roman"/>
          <w:szCs w:val="24"/>
        </w:rPr>
      </w:pPr>
      <w:r>
        <w:rPr>
          <w:rFonts w:eastAsia="Times New Roman"/>
          <w:szCs w:val="24"/>
        </w:rPr>
        <w:t>Ακούσαμε και από την εισηγήτρια της Αξιωματικής Αντιπολίτευσης να λέει τα εξής: «Μα, λεφτά τους δίνετε. Τι θα πουν; Δεν τα θέλουν;». Αυτό ακούστηκε απλά ως επαιτεία. Εάν κάποιοι θεωρούν ότι οι επιχειρηματίες και οι επενδυτές είναι επαίτες, κάνουν μεγάλο λάθος ή, μάλλον, το κάνουν εσκεμμένα για να δικαιολογήσουν αυτήν τους την άρνηση και την στροφή απέναντι στο επενδυτικό σχέδιο και στον επενδυτικό νόμο που θα ψηφίσουμε απόψε.</w:t>
      </w:r>
    </w:p>
    <w:p w14:paraId="1CCA2B63"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Αναφέρθηκε ότι η απορρόφηση του ΕΣΠΑ μέχρι στιγμής είναι μόνο 1,3%. Και τέθηκε το ερώτημα αν αυτό παίζει κάποιο σημαντικό ρόλο. Μα, κυρίες και κύριοι συνάδελφοι, το ζήτημα είναι πόση είναι η απορρόφηση του ΕΣΠΑ που μόλις ξεκίνησε ή το ότι μέχρι τον Σεπτέμβριο θα έχει προκηρυχθεί το  50%;  Και εν πάση </w:t>
      </w:r>
      <w:proofErr w:type="spellStart"/>
      <w:r>
        <w:rPr>
          <w:rFonts w:eastAsia="Times New Roman"/>
          <w:szCs w:val="24"/>
        </w:rPr>
        <w:t>περιπτώσει</w:t>
      </w:r>
      <w:proofErr w:type="spellEnd"/>
      <w:r>
        <w:rPr>
          <w:rFonts w:eastAsia="Times New Roman"/>
          <w:szCs w:val="24"/>
        </w:rPr>
        <w:t xml:space="preserve">, πότε θα πρέπει να δούμε εάν θα έχουν </w:t>
      </w:r>
      <w:proofErr w:type="spellStart"/>
      <w:r>
        <w:rPr>
          <w:rFonts w:eastAsia="Times New Roman"/>
          <w:szCs w:val="24"/>
        </w:rPr>
        <w:t>απορροφηθεί</w:t>
      </w:r>
      <w:proofErr w:type="spellEnd"/>
      <w:r>
        <w:rPr>
          <w:rFonts w:eastAsia="Times New Roman"/>
          <w:szCs w:val="24"/>
        </w:rPr>
        <w:t xml:space="preserve"> τα χρήματα, με την προκήρυξή τους ή αν θα πρέπει να τα δίνουμε χωρίς προκήρυξη, για να τα δίνουμε σε ημετέρους και σε κρατικοδίαιτες επιχειρήσεις;</w:t>
      </w:r>
    </w:p>
    <w:p w14:paraId="1CCA2B64"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Ερχόμαστε εδώ να απαντήσουμε σε ένα ζήτημα. Μας κατηγορούν ότι εμείς δεν πιστεύουμε τις επενδύσεις. Δεν είναι στη φιλοσοφία μας. Προφανώς, κυρίες και κύριοι συνάδελφοι, δεν έχετε αντιληφθεί ότι απλά εμείς πιστεύουμε σε άλλου είδους επενδύσεις, όχι σε αυτές που εσείς πιστεύετε, δηλαδή σε επενδύσεις </w:t>
      </w:r>
      <w:proofErr w:type="spellStart"/>
      <w:r>
        <w:rPr>
          <w:rFonts w:eastAsia="Times New Roman"/>
          <w:szCs w:val="24"/>
        </w:rPr>
        <w:t>ολιγοπωλιακού</w:t>
      </w:r>
      <w:proofErr w:type="spellEnd"/>
      <w:r>
        <w:rPr>
          <w:rFonts w:eastAsia="Times New Roman"/>
          <w:szCs w:val="24"/>
        </w:rPr>
        <w:t xml:space="preserve"> ή μονοπωλιακού χαρακτήρα ή σε κρατικοδίαιτες επενδύσεις, που γίνονται μόνο για να δημιουργούν κουφάρια, για να παίρνουν θαλασσοδάνεια και να τα βγάζουν σε διάφορους φορολογικούς παραδείσους.</w:t>
      </w:r>
    </w:p>
    <w:p w14:paraId="1CCA2B65"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Εμείς πιστεύουμε στις επενδύσεις των μικρομεσαίων επιχειρήσεων, εκεί που είναι η καρδιά της ελληνικής οικονομίας. Πιστεύουμε στις επενδύσεις που μπορεί να κάνει ο Έλληνας πολίτης και όχι οι μεγάλοι κεφαλαιοκράτες, οι οποίοι μόνο επενδύσεις δεν κάνουν, αλλά παίρνουν τα λεφτά για την προσωπική τους ευχαρίστηση και για την αύξηση της προσωπικής περιουσίας τους.</w:t>
      </w:r>
    </w:p>
    <w:p w14:paraId="1CCA2B66"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Κυρίες και κύριοι συνάδελφοι, ας ξεκαθαρίσουμε ένα πράγμα. Το παρόν νομοσχέδιο σίγουρα είναι ένα εργαλείο. Δεν είναι πανάκεια, δεν είναι το μάνα εξ ουρανού, δεν είναι το μαγικό ραβδί που αυτόματα θα λύσει τα ζητήματα της ανάπτυξης της χώρας. Είναι, όμως, αυτό το εργαλείο το οποίο με την αναμόχλευση των ιδιωτικών κεφαλαίων θα δώσει το μήνυμα στην ελληνική κοινωνία ότι, ναι, η Ελλάδα κλείνοντας την αξιολόγηση, προχωράει μπροστά. Προχωράει για να δει μια διαφορετικού είδους ανάπτυξη, μία ανάπτυξη που θα έχει και το κοινωνικό της πρόσωπο, που θα σέβεται τις εργασιακές σχέσεις, θα σέβεται τον Έλληνα πολίτη.</w:t>
      </w:r>
    </w:p>
    <w:p w14:paraId="1CCA2B67"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Φίλες και φίλοι, θα ήθελα να δώσω και μία άλλη απάντηση σε κάτι που ακούστηκε: Τελικά ποιο είναι το σχέδιο που έχει η Κυβέρνησή μας; Τελικά θέλουμε να πάμε σε μια καπιταλιστικού είδους ανάπτυξη ή σε κάτι άλλο; Μα, είναι απλό. Οι κυβερνήσεις που κυβερνούσαν μέχρι σήμερα, δεν κατάφεραν ούτε αυτό. Δεν κατάφεραν στη χώρα μας μέσα σε ένα πλήρως καπιταλιστικό σύστημα στην Ευρώπη και στον κόσμο να κάνουν ούτε καπιταλιστική οικονομία. Ήταν μια οικονομία υπανάπτυκτη. </w:t>
      </w:r>
    </w:p>
    <w:p w14:paraId="1CCA2B68"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Εμείς αυτό που θέλουμε είναι να εκσυγχρονίσουμε αυτήν την κοινωνία, να εκσυγχρονίσουμε αυτήν την οικονομία και να οδηγήσουμε την οικονομία της χώρας μας και τη χώρα μας σε ένα σοσιαλιστικό μετασχηματισμό.</w:t>
      </w:r>
    </w:p>
    <w:p w14:paraId="1CCA2B69"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Σας ευχαριστώ.</w:t>
      </w:r>
    </w:p>
    <w:p w14:paraId="1CCA2B6A"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B6B" w14:textId="77777777" w:rsidR="00C30B9F" w:rsidRDefault="003D4032">
      <w:pPr>
        <w:tabs>
          <w:tab w:val="left" w:pos="3695"/>
        </w:tabs>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τον κ. </w:t>
      </w:r>
      <w:proofErr w:type="spellStart"/>
      <w:r>
        <w:rPr>
          <w:rFonts w:eastAsia="Times New Roman"/>
          <w:bCs/>
          <w:szCs w:val="24"/>
        </w:rPr>
        <w:t>Μπγιάλα</w:t>
      </w:r>
      <w:proofErr w:type="spellEnd"/>
      <w:r>
        <w:rPr>
          <w:rFonts w:eastAsia="Times New Roman"/>
          <w:bCs/>
          <w:szCs w:val="24"/>
        </w:rPr>
        <w:t>.</w:t>
      </w:r>
    </w:p>
    <w:p w14:paraId="1CCA2B6C" w14:textId="77777777" w:rsidR="00C30B9F" w:rsidRDefault="003D4032">
      <w:pPr>
        <w:tabs>
          <w:tab w:val="left" w:pos="3695"/>
        </w:tabs>
        <w:spacing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Μπαργιώτας</w:t>
      </w:r>
      <w:proofErr w:type="spellEnd"/>
      <w:r>
        <w:rPr>
          <w:rFonts w:eastAsia="Times New Roman"/>
          <w:bCs/>
          <w:szCs w:val="24"/>
        </w:rPr>
        <w:t xml:space="preserve"> για πέντε λεπτά.</w:t>
      </w:r>
    </w:p>
    <w:p w14:paraId="1CCA2B6D" w14:textId="77777777" w:rsidR="00C30B9F" w:rsidRDefault="003D4032">
      <w:pPr>
        <w:tabs>
          <w:tab w:val="left" w:pos="3695"/>
        </w:tabs>
        <w:spacing w:line="600" w:lineRule="auto"/>
        <w:ind w:firstLine="720"/>
        <w:jc w:val="both"/>
        <w:rPr>
          <w:rFonts w:eastAsia="Times New Roman"/>
          <w:bCs/>
          <w:szCs w:val="24"/>
        </w:rPr>
      </w:pPr>
      <w:r>
        <w:rPr>
          <w:rFonts w:eastAsia="Times New Roman"/>
          <w:b/>
          <w:bCs/>
          <w:szCs w:val="24"/>
        </w:rPr>
        <w:t>ΚΩΝΣΤΑΝΤΙΝΟΣ ΜΠΑΡΓΙΩΤΑΣ:</w:t>
      </w:r>
      <w:r>
        <w:rPr>
          <w:rFonts w:eastAsia="Times New Roman"/>
          <w:bCs/>
          <w:szCs w:val="24"/>
        </w:rPr>
        <w:t xml:space="preserve"> Ευχαριστώ, κύριε Πρόεδρε.</w:t>
      </w:r>
    </w:p>
    <w:p w14:paraId="1CCA2B6E" w14:textId="77777777" w:rsidR="00C30B9F" w:rsidRDefault="003D4032">
      <w:pPr>
        <w:tabs>
          <w:tab w:val="left" w:pos="3695"/>
        </w:tabs>
        <w:spacing w:line="600" w:lineRule="auto"/>
        <w:ind w:firstLine="720"/>
        <w:jc w:val="both"/>
        <w:rPr>
          <w:rFonts w:eastAsia="Times New Roman"/>
          <w:bCs/>
          <w:szCs w:val="24"/>
        </w:rPr>
      </w:pPr>
      <w:r>
        <w:rPr>
          <w:rFonts w:eastAsia="Times New Roman"/>
          <w:bCs/>
          <w:szCs w:val="24"/>
        </w:rPr>
        <w:t xml:space="preserve">Κυρίες και κύριοι συνάδελφοι, νομίζω ότι φάνηκε ακόμη μια φορά στη συζήτηση που προηγήθηκε -και αφορά την τροπολογία του κ. </w:t>
      </w:r>
      <w:proofErr w:type="spellStart"/>
      <w:r>
        <w:rPr>
          <w:rFonts w:eastAsia="Times New Roman"/>
          <w:bCs/>
          <w:szCs w:val="24"/>
        </w:rPr>
        <w:t>Μουζάλα</w:t>
      </w:r>
      <w:proofErr w:type="spellEnd"/>
      <w:r>
        <w:rPr>
          <w:rFonts w:eastAsia="Times New Roman"/>
          <w:bCs/>
          <w:szCs w:val="24"/>
        </w:rPr>
        <w:t>- το πόσο κακό είναι να νομοθετεί κάποιος στο γόνατο και πόσο κακό είναι να μην συζητούνται τα πράγματα που πρέπει να συζητηθούν με τον τρόπο τους μέσω των επιτροπών και με τον τρόπο που πρέπει.</w:t>
      </w:r>
    </w:p>
    <w:p w14:paraId="1CCA2B6F" w14:textId="77777777" w:rsidR="00C30B9F" w:rsidRDefault="003D4032">
      <w:pPr>
        <w:tabs>
          <w:tab w:val="left" w:pos="3695"/>
        </w:tabs>
        <w:spacing w:line="600" w:lineRule="auto"/>
        <w:ind w:firstLine="720"/>
        <w:jc w:val="both"/>
        <w:rPr>
          <w:rFonts w:eastAsia="Times New Roman"/>
          <w:bCs/>
          <w:szCs w:val="24"/>
        </w:rPr>
      </w:pPr>
      <w:r>
        <w:rPr>
          <w:rFonts w:eastAsia="Times New Roman"/>
          <w:bCs/>
          <w:szCs w:val="24"/>
        </w:rPr>
        <w:t xml:space="preserve">Παρ’ όλη την καλή διάθεση όλων αποδεικνύεται ότι η τροπολογία, πέρα από το ότι είναι εκτός του Κανονισμού, αφού είναι της τελευταίας στιγμής, είναι και βαρύτατα προβληματική. Και παρ’ όλο που όλοι θα θέλαμε να βοηθήσουμε στο προσφυγικό θέμα, πολύ φοβάμαι ότι φτάσαμε ξανά σε ένα αδιέξοδο σε ό,τι αφορά το συγκεκριμένο θέμα. </w:t>
      </w:r>
    </w:p>
    <w:p w14:paraId="1CCA2B70" w14:textId="77777777" w:rsidR="00C30B9F" w:rsidRDefault="003D4032">
      <w:pPr>
        <w:tabs>
          <w:tab w:val="left" w:pos="3695"/>
        </w:tabs>
        <w:spacing w:line="600" w:lineRule="auto"/>
        <w:ind w:firstLine="720"/>
        <w:jc w:val="both"/>
        <w:rPr>
          <w:rFonts w:eastAsia="Times New Roman"/>
          <w:bCs/>
          <w:szCs w:val="24"/>
        </w:rPr>
      </w:pPr>
      <w:r>
        <w:rPr>
          <w:rFonts w:eastAsia="Times New Roman"/>
          <w:bCs/>
          <w:szCs w:val="24"/>
        </w:rPr>
        <w:t>Θα καλούσα και εγώ με την σειρά μου τον Υπουργό να αποσύρει την συγκεκριμένη τροπολογία. Νομίζω ότι όσο επείγουσα κι αν είναι, μπορεί να ψηφιστεί και την άλλη εβδομάδα, αφού συζητηθεί και διεξοδικά αναλυθεί το θέμα, χωρίς καμμιά διάθεση αντιπολίτευσης.</w:t>
      </w:r>
    </w:p>
    <w:p w14:paraId="1CCA2B71" w14:textId="77777777" w:rsidR="00C30B9F" w:rsidRDefault="003D4032">
      <w:pPr>
        <w:spacing w:line="600" w:lineRule="auto"/>
        <w:jc w:val="both"/>
        <w:rPr>
          <w:rFonts w:eastAsia="Times New Roman" w:cs="Times New Roman"/>
          <w:szCs w:val="24"/>
        </w:rPr>
      </w:pPr>
      <w:r>
        <w:rPr>
          <w:rFonts w:eastAsia="Times New Roman"/>
          <w:sz w:val="28"/>
          <w:szCs w:val="24"/>
        </w:rPr>
        <w:tab/>
      </w:r>
      <w:r>
        <w:rPr>
          <w:rFonts w:eastAsia="Times New Roman" w:cs="Times New Roman"/>
          <w:szCs w:val="24"/>
        </w:rPr>
        <w:t xml:space="preserve">Νομίζω, όμως, ότι αυτό που πρέπει να μείνει και μετά από την εξόχως τραυματική για το Κοινοβούλιο –κυρίως- συζήτηση, όπως εξελίχθηκε για το περίφημο θέμα των </w:t>
      </w:r>
      <w:r>
        <w:rPr>
          <w:rFonts w:eastAsia="Times New Roman" w:cs="Times New Roman"/>
          <w:szCs w:val="24"/>
          <w:lang w:val="en-US"/>
        </w:rPr>
        <w:t>offshore</w:t>
      </w:r>
      <w:r>
        <w:rPr>
          <w:rFonts w:eastAsia="Times New Roman" w:cs="Times New Roman"/>
          <w:szCs w:val="24"/>
        </w:rPr>
        <w:t xml:space="preserve">, ξαναβρισκόμαστε μπροστά σε ένα αδιέξοδο το οποίο προέρχεται κυρίως από προχειρότητα και από βιαστικές κινήσεις οι οποίες δεν έχουν κανένα νόημα. </w:t>
      </w:r>
    </w:p>
    <w:p w14:paraId="1CCA2B7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Από τον Φλεβάρη του 2015 -νομίζω ότι ήταν Φλεβάρης- κατά τις προγραμματικές δηλώσεις της πρώτης Κυβέρνησης της Αριστεράς -φρέσκος Βουλευτής τότε- για κάποιον λόγο που δεν μπορώ να τον καταλάβω έχω πολύ εναργή την εικόνα του κ. Σταθάκη σε αυτό το Βήμα να υπόσχεται τουλάχιστον δύο πράγματα: Το ένα ότι θα κλείνουν τα καταστήματα όλες τις Κυριακές του χρόνου. Με πολύ μεγάλη παρρησία μας διαβεβαίωσε ότι θα κλείσουν όλα τα καταστήματα όλες τις Κυριακές του χρόνου. Και το δεύτερο, ότι θα έρθει ένας αναπτυξιακός νόμος σύντομα που θα είναι καινοτόμος και ο οποίος θα απογειώνει τη χώρα και την ανάπτυξη. </w:t>
      </w:r>
    </w:p>
    <w:p w14:paraId="1CCA2B7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Δεκαεπτά μήνες μετά μια Κυβέρνηση η οποία με τα στατιστικά της Μεταπολίτευσης είναι μάλλον </w:t>
      </w:r>
      <w:proofErr w:type="spellStart"/>
      <w:r>
        <w:rPr>
          <w:rFonts w:eastAsia="Times New Roman" w:cs="Times New Roman"/>
          <w:szCs w:val="24"/>
        </w:rPr>
        <w:t>μεσήλιξ</w:t>
      </w:r>
      <w:proofErr w:type="spellEnd"/>
      <w:r>
        <w:rPr>
          <w:rFonts w:eastAsia="Times New Roman" w:cs="Times New Roman"/>
          <w:szCs w:val="24"/>
        </w:rPr>
        <w:t xml:space="preserve">, δηλαδή, έχει φτάσει περίπου στο μέσο του βίου της, και με τους όρους των </w:t>
      </w:r>
      <w:proofErr w:type="spellStart"/>
      <w:r>
        <w:rPr>
          <w:rFonts w:eastAsia="Times New Roman" w:cs="Times New Roman"/>
          <w:szCs w:val="24"/>
        </w:rPr>
        <w:t>μνημονιακών</w:t>
      </w:r>
      <w:proofErr w:type="spellEnd"/>
      <w:r>
        <w:rPr>
          <w:rFonts w:eastAsia="Times New Roman" w:cs="Times New Roman"/>
          <w:szCs w:val="24"/>
        </w:rPr>
        <w:t xml:space="preserve"> κυβερνήσεων μάλλον πλησιάζει προς τη δύση της καριέρας της, επιτέλους καταθέτει έναν αναπτυξιακό νόμο. Είναι καινοτόμος; Είναι ανατρεπτικός; Όσο κλείνουν και τα μαγαζιά όλες τις Κυριακές, κατά τη γνώμη μου.</w:t>
      </w:r>
    </w:p>
    <w:p w14:paraId="1CCA2B7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Ακούσαμε σήμερα από τον Υφυπουργό τον κ. </w:t>
      </w:r>
      <w:proofErr w:type="spellStart"/>
      <w:r>
        <w:rPr>
          <w:rFonts w:eastAsia="Times New Roman" w:cs="Times New Roman"/>
          <w:szCs w:val="24"/>
        </w:rPr>
        <w:t>Χαρίτση</w:t>
      </w:r>
      <w:proofErr w:type="spellEnd"/>
      <w:r>
        <w:rPr>
          <w:rFonts w:eastAsia="Times New Roman" w:cs="Times New Roman"/>
          <w:szCs w:val="24"/>
        </w:rPr>
        <w:t xml:space="preserve">, μια θαυμάσια έκθεση ιδεών, στην οποία ανέπτυξε το θέμα πώς θα έπρεπε να είναι ένας αναπτυξιακός νόμος αν δεν ήταν έτσι όπως τον καταθέσαμε. Περί αυτού επρόκειτο. Μεταξύ άλλων πολλών μας διαβεβαίωσε ότι είναι ο πρώτος αναπτυξιακός νόμος που δεν έχει επιδοματική λογική, η οποία όντως χαρακτήριζε τους προηγούμενους. Είναι έτσι; </w:t>
      </w:r>
    </w:p>
    <w:p w14:paraId="1CCA2B7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Διαβάζουμε στην αιτιολογική έκθεση και ακούσαμε και τον κ. Σταθάκη χθες και πολλούς από τους συναδέλφους του ΣΥΡΙΖΑ να πανηγυρίζουν το γεγονός ότι ο νόμος στοχεύει στην ενίσχυση των μικρομεσαίων επιχειρήσεων, των μικρών επιχειρήσεων, των συνεταιρισμών, των ΚΥΣΠΕ, στοχεύει ουσιαστικά στη μεγαλύτερη, δηλαδή, διασπορά σε όσους το δυνατό περισσότερους επειδή -λέει- οι προηγούμενοι είχαν σαν αποτέλεσμα τη συγκέντρωση των επιδοτήσεων σε ομίλους. </w:t>
      </w:r>
    </w:p>
    <w:p w14:paraId="1CCA2B7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Τι στόχο έχει ο αναπτυξιακός; Έχει κάποιο στόχο και ποιος είναι αυτός; Έχει στόχο την ενίσχυση της ανταγωνιστικότητας, την επιλογή των επιχειρήσεων, μικρών και μεγάλων, που έχουν δυνατότητες αναπτυξιακές ή είναι επιδοματική πολιτική, όπως μας διαβεβαιώνει ο κ. </w:t>
      </w:r>
      <w:proofErr w:type="spellStart"/>
      <w:r>
        <w:rPr>
          <w:rFonts w:eastAsia="Times New Roman" w:cs="Times New Roman"/>
          <w:szCs w:val="24"/>
        </w:rPr>
        <w:t>Χαρίτσης</w:t>
      </w:r>
      <w:proofErr w:type="spellEnd"/>
      <w:r>
        <w:rPr>
          <w:rFonts w:eastAsia="Times New Roman" w:cs="Times New Roman"/>
          <w:szCs w:val="24"/>
        </w:rPr>
        <w:t xml:space="preserve"> ότι δεν είναι; Γιατί αν έχει στόχο την ανάπτυξη και την εξωστρέφεια, θα μου επιτρέψετε να παρατηρήσω ότι δεν έχει σημασία αν ήταν όμιλοι, μεγάλα συμφέροντα ή μικρά συμφέροντα. </w:t>
      </w:r>
    </w:p>
    <w:p w14:paraId="1CCA2B7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 κ. Σταθάκης είπε χθες ότι τις μετρήσατε -και καλά κάνατε είναι θετικότατο- και κατατάξατε τις επενδύσεις των προηγούμενων νόμων ανάλογα με το βαθμό που έχουν εκτελεστεί. Λοιπόν, σημασία έχει το τι έκαναν. Όμιλοι ή μικροί, μεγάλοι ή μικροί σημασία έχει τι έκαναν με τα λεφτά που πήραν. Πόσες θέσεις εργασίας δημιούργησαν; Είχαν κέρδη; Τα </w:t>
      </w:r>
      <w:proofErr w:type="spellStart"/>
      <w:r>
        <w:rPr>
          <w:rFonts w:eastAsia="Times New Roman" w:cs="Times New Roman"/>
          <w:szCs w:val="24"/>
        </w:rPr>
        <w:t>επανεπενδύουν</w:t>
      </w:r>
      <w:proofErr w:type="spellEnd"/>
      <w:r>
        <w:rPr>
          <w:rFonts w:eastAsia="Times New Roman" w:cs="Times New Roman"/>
          <w:szCs w:val="24"/>
        </w:rPr>
        <w:t xml:space="preserve">; Μικροί ή μεγάλοι κάνουν αυτό που πρέπει να κάνουν ή καταναλώνουν την πρόσοδο, όπως έκαναν με την επιδοματική λογική τα προηγούμενα χρόνια; </w:t>
      </w:r>
    </w:p>
    <w:p w14:paraId="1CCA2B7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από την άλλη μεριά τώρα πιστεύει κανείς σοβαρά ότι στην Ελλάδα του 2016, καθημαγμένη από την κρίση και την </w:t>
      </w:r>
      <w:proofErr w:type="spellStart"/>
      <w:r>
        <w:rPr>
          <w:rFonts w:eastAsia="Times New Roman" w:cs="Times New Roman"/>
          <w:szCs w:val="24"/>
        </w:rPr>
        <w:t>αποεπένδυση</w:t>
      </w:r>
      <w:proofErr w:type="spellEnd"/>
      <w:r>
        <w:rPr>
          <w:rFonts w:eastAsia="Times New Roman" w:cs="Times New Roman"/>
          <w:szCs w:val="24"/>
        </w:rPr>
        <w:t xml:space="preserve">, οι μικρομεσαίες εταιρείες και οι κοινωνικοί συνεταιρισμοί θα βγάλουν τη χώρα από την κρίση και θα δημιουργήσουν οικονομική ανάπτυξη της τάξεως του 5% και του 7% για τα επόμενα δέκα χρόνια, που χρειάζεται η χώρα στοιχειωδώς για να </w:t>
      </w:r>
      <w:proofErr w:type="spellStart"/>
      <w:r>
        <w:rPr>
          <w:rFonts w:eastAsia="Times New Roman" w:cs="Times New Roman"/>
          <w:szCs w:val="24"/>
        </w:rPr>
        <w:t>αντεπεξέλθει</w:t>
      </w:r>
      <w:proofErr w:type="spellEnd"/>
      <w:r>
        <w:rPr>
          <w:rFonts w:eastAsia="Times New Roman" w:cs="Times New Roman"/>
          <w:szCs w:val="24"/>
        </w:rPr>
        <w:t xml:space="preserve"> στη ζημιά της; Πιστεύει κανείς πραγματικά ότι αυτός είναι ο δρόμος; Δεν έχω τίποτα εναντίον των μικρομεσαίων επιχειρήσεων. Είναι ο κορμός της ελληνικής οικονομίας. Και καλά θα κάνουν, με κριτήρια και με επιλογές, να ενισχυθούν. Όμως, χωρίς μεγάλες επενδύσεις είναι δυνατό να προχωρήσουμε; </w:t>
      </w:r>
    </w:p>
    <w:p w14:paraId="1CCA2B7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B7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Ένα λεπτό ακόμα θα χρειαστώ, κύριε Πρόεδρε.</w:t>
      </w:r>
    </w:p>
    <w:p w14:paraId="1CCA2B7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Σύντομα, σας παρακαλώ, όμως.</w:t>
      </w:r>
    </w:p>
    <w:p w14:paraId="1CCA2B7C"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Τελειώνω.</w:t>
      </w:r>
    </w:p>
    <w:p w14:paraId="1CCA2B7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Νομίζω ότι ο νόμος έχει την ίδια επιδοματική λογική που είχε και ο παλιός: Η μαμά πατρίς, ως τροφός, διανέμει μικροποσά. </w:t>
      </w:r>
    </w:p>
    <w:p w14:paraId="1CCA2B7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μετάβαση στον σοσιαλισμό δεν έχει να κάνει με αυτά που έχετε υπογράψει, κύριε συνάδελφε, ούτε γίνεται με αυτούς τους όρους. Καλό παραμύθι είναι, αλλά δεν δουλεύει. </w:t>
      </w:r>
    </w:p>
    <w:p w14:paraId="1CCA2B7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άλλο πρόβλημα που έχει ο νόμος είναι, εκτός από το πρόβλημα της έλλειψης οράματος και σύγχρονης ευρωπαϊκής αντίληψης, ότι είναι τζάμπα: 0,5% του ΑΕΠ, μαζί με τις φορολογικές ελαφρύνσεις, απλωμένο σε επτά χρόνια, προφανώς τον κάνει αυτό που λένε οι αγγλοσάξονες </w:t>
      </w:r>
      <w:r>
        <w:rPr>
          <w:rFonts w:eastAsia="Times New Roman" w:cs="Times New Roman"/>
          <w:szCs w:val="24"/>
          <w:lang w:val="en-US"/>
        </w:rPr>
        <w:t>irrelevant</w:t>
      </w:r>
      <w:r>
        <w:rPr>
          <w:rFonts w:eastAsia="Times New Roman" w:cs="Times New Roman"/>
          <w:szCs w:val="24"/>
        </w:rPr>
        <w:t>, δηλαδή, δεν έχει καμμιά σχέση.</w:t>
      </w:r>
    </w:p>
    <w:p w14:paraId="1CCA2B80" w14:textId="77777777" w:rsidR="00C30B9F" w:rsidRDefault="003D4032">
      <w:pPr>
        <w:spacing w:line="600" w:lineRule="auto"/>
        <w:jc w:val="both"/>
        <w:rPr>
          <w:rFonts w:eastAsia="Times New Roman" w:cs="Times New Roman"/>
          <w:szCs w:val="24"/>
        </w:rPr>
      </w:pPr>
      <w:r>
        <w:rPr>
          <w:rFonts w:eastAsia="Times New Roman" w:cs="Times New Roman"/>
          <w:szCs w:val="24"/>
        </w:rPr>
        <w:tab/>
        <w:t xml:space="preserve">Δεν έχει να προσφέρει τίποτα στην ανάπτυξη, γιατί δεν έχει λεφτά να ρίξει, ούτε κίνητρα. Άρα, λοιπόν, συζητάμε περισσότερο για διακανονισμούς και για τον τρόπο με τον οποίον σε επτά χρόνια θα αποπληρωθούν οι παλιές επενδύσεις που είχαν ενταχθεί στους παλιούς νόμους παρά στην πραγματικότητα για νέο νόμο. </w:t>
      </w:r>
    </w:p>
    <w:p w14:paraId="1CCA2B81"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Αυτός ο αναπτυξιακός νόμος προσπαθεί ουσιαστικά να διαχειριστεί έναν γόρδιο δεσμό και φυσικά δεν τα καταφέρνει. Ανάπτυξη χωρίς δημόσιες επενδύσεις και χωρίς προσέλκυση ξένων μεγάλων ιδιωτικών κεφαλαίων. Χωρίς το ένα από τα δύο τουλάχιστον σε ικανό ρυθμό δεν πρόκειται να δουλέψει.</w:t>
      </w:r>
    </w:p>
    <w:p w14:paraId="1CCA2B82"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 xml:space="preserve">Το βασικό πρόβλημα, λοιπόν, είναι άλυτο και έχει να κάνει με γενναίες αποφάσεις που δεν σκοπεύει να πάρει η Κυβέρνηση, οι οποίες έχουν να κάνουν με το φορολογικό περιβάλλον, έχουν να κάνουν με τη σχέση δημόσιου και ιδιωτικού, να αποφασίσει επιτέλους η Κοινοβουλευτική Ομάδα του ΣΥΡΙΖΑ εάν μεταβαίνουμε στον σοσιαλισμό ή εάν ολοκληρώνουμε τον καπιταλισμό. Θα ήταν ένα καλό βήμα αυτό. </w:t>
      </w:r>
    </w:p>
    <w:p w14:paraId="1CCA2B83" w14:textId="77777777" w:rsidR="00C30B9F" w:rsidRDefault="003D4032">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CCA2B84" w14:textId="77777777" w:rsidR="00C30B9F" w:rsidRDefault="003D4032">
      <w:pPr>
        <w:spacing w:line="600" w:lineRule="auto"/>
        <w:ind w:firstLine="567"/>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Τελειώνετε, παρακαλώ. Μη μακρηγορείτε περισσότερο.</w:t>
      </w:r>
    </w:p>
    <w:p w14:paraId="1CCA2B85" w14:textId="77777777" w:rsidR="00C30B9F" w:rsidRDefault="003D4032">
      <w:pPr>
        <w:spacing w:line="600" w:lineRule="auto"/>
        <w:ind w:firstLine="567"/>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Τελειώνω με αυτό, κύριε Πρόεδρε.</w:t>
      </w:r>
    </w:p>
    <w:p w14:paraId="1CCA2B86"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 xml:space="preserve">Ένας φίλος μου έστειλε ένα </w:t>
      </w:r>
      <w:proofErr w:type="spellStart"/>
      <w:r>
        <w:rPr>
          <w:rFonts w:eastAsia="Times New Roman" w:cs="Times New Roman"/>
          <w:szCs w:val="24"/>
          <w:lang w:val="en-US"/>
        </w:rPr>
        <w:t>sms</w:t>
      </w:r>
      <w:proofErr w:type="spellEnd"/>
      <w:r>
        <w:rPr>
          <w:rFonts w:eastAsia="Times New Roman" w:cs="Times New Roman"/>
          <w:szCs w:val="24"/>
        </w:rPr>
        <w:t xml:space="preserve"> πριν από λίγο, που μου έλεγε ότι η ανάπτυξη προϋποθέτει εμπιστοσύνη. «Πέστε τους να νομοθετήσουν την εμπιστοσύνη», έλεγε. Όμως, κύριοι συνάδελφοι, η εμπιστοσύνη δεν νομοθετείται, κερδίζεται καθημερινά και νομίζω ότι αυτός είναι ένας αγώνας, όπου τα αντικρουόμενα μηνύματα δεν βοηθούν καθόλου. </w:t>
      </w:r>
    </w:p>
    <w:p w14:paraId="1CCA2B87" w14:textId="77777777" w:rsidR="00C30B9F" w:rsidRDefault="003D4032">
      <w:pPr>
        <w:spacing w:line="600" w:lineRule="auto"/>
        <w:ind w:firstLine="567"/>
        <w:jc w:val="both"/>
        <w:rPr>
          <w:rFonts w:eastAsia="Times New Roman" w:cs="Times New Roman"/>
          <w:szCs w:val="24"/>
        </w:rPr>
      </w:pPr>
      <w:r>
        <w:rPr>
          <w:rFonts w:eastAsia="Times New Roman" w:cs="Times New Roman"/>
          <w:szCs w:val="24"/>
        </w:rPr>
        <w:t>Σας ευχαριστώ.</w:t>
      </w:r>
    </w:p>
    <w:p w14:paraId="1CCA2B88"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1CCA2B89"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Σας ευχαριστούμε, κύριε </w:t>
      </w:r>
      <w:proofErr w:type="spellStart"/>
      <w:r>
        <w:rPr>
          <w:rFonts w:eastAsia="Times New Roman" w:cs="Times New Roman"/>
          <w:szCs w:val="24"/>
        </w:rPr>
        <w:t>Μπαργιώτα</w:t>
      </w:r>
      <w:proofErr w:type="spellEnd"/>
      <w:r>
        <w:rPr>
          <w:rFonts w:eastAsia="Times New Roman" w:cs="Times New Roman"/>
          <w:szCs w:val="24"/>
        </w:rPr>
        <w:t xml:space="preserve">. </w:t>
      </w:r>
    </w:p>
    <w:p w14:paraId="1CCA2B8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Τον λόγο έχει ζητήσει ο Υπουργός Δικαιοσύνης, Διαφάνειας και Ανθρωπίνων Δικαιωμάτων ο κ. Παρασκευόπουλος.</w:t>
      </w:r>
    </w:p>
    <w:p w14:paraId="1CCA2B8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CCA2B8C"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Ευχαριστώ, κύριε Πρόεδρε. </w:t>
      </w:r>
    </w:p>
    <w:p w14:paraId="1CCA2B8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Θα αναφερθώ στην τροπολογία που κατατέθηκε και έχει ως αντικείμενο ρυθμίσεις που αφορούν τη μεταναστευτική πολιτική. Δεν είμαι ο ειδικότερος για τις ανάγκες και τις σκοπιμότητες της μεταναστευτικής πολιτικής, αλλά από άποψη νομικής βασιμότητας νομίζω ότι θα μπορούσα…</w:t>
      </w:r>
    </w:p>
    <w:p w14:paraId="1CCA2B8E" w14:textId="77777777" w:rsidR="00C30B9F" w:rsidRDefault="003D4032">
      <w:pPr>
        <w:spacing w:line="600" w:lineRule="auto"/>
        <w:ind w:firstLine="720"/>
        <w:jc w:val="center"/>
        <w:rPr>
          <w:rFonts w:eastAsia="Times New Roman"/>
          <w:bCs/>
        </w:rPr>
      </w:pPr>
      <w:r>
        <w:rPr>
          <w:rFonts w:eastAsia="Times New Roman"/>
          <w:bCs/>
        </w:rPr>
        <w:t>(Θόρυβος στην Αίθουσα)</w:t>
      </w:r>
    </w:p>
    <w:p w14:paraId="1CCA2B8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Δεν ακούμε, κύριε Πρόεδρε.</w:t>
      </w:r>
    </w:p>
    <w:p w14:paraId="1CCA2B90"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Λίγη ησυχία, κύριοι συνάδελφοι, για να μπορέσουμε να ακούσουμε. </w:t>
      </w:r>
    </w:p>
    <w:p w14:paraId="1CCA2B9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Συνεχίστε, κύριε Υπουργέ.</w:t>
      </w:r>
    </w:p>
    <w:p w14:paraId="1CCA2B92"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Θα προσπαθήσω να πω δυο λόγια για τη νομική βασιμότητα των ρυθμίσεων που αφορούν τις ανεξάρτητες επιτροπές προσφυγών στο πλαίσιο της μεταναστευτικής πολιτικής. </w:t>
      </w:r>
    </w:p>
    <w:p w14:paraId="1CCA2B9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τροπολογία η οποία κατατέθηκε δεν είναι πρόχειρη, μελετήθηκε και προβλέπει πάντως ότι οι ανεξάρτητες επιτροπές προσφυγών συγκροτούνται από δυο δικαστικούς λειτουργούς των διοικητικών δικαστηρίων πλέον, καθώς και έναν Έλληνα πολίτη ο οποίος έχει τα προσόντα τα οποία ο νόμος ορίζει. </w:t>
      </w:r>
    </w:p>
    <w:p w14:paraId="1CCA2B9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αντικείμενο αυτής της τροπολογίας, της ρύθμισης, είναι η προσπάθεια μιας αναβάθμισης των προσόντων εμπειρίας των νομικών, οι οποίοι μετέχουν στις τριμελείς ανεξάρτητες επιτροπές προσφυγών. </w:t>
      </w:r>
    </w:p>
    <w:p w14:paraId="1CCA2B9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Σε ό,τι αφορά τον ορισμό των μελών, αυτό το οποίο προβλέπεται είναι ότι τα υποδεικνύει αυτά τα μέλη ο Γενικός Επίτροπος ή η Γενική Επίτροπος. Υπενθυμίζω ότι στη Γενική Επιτροπεία μετέχουν δικαστικοί λειτουργοί και ο επικεφαλής, ο Γενικός Επίτροπος, επιλέγεται με τον τρόπο με τον οποίον επιλέγεται η κορυφή όλων των ανώτερων δικαστηρίων της χώρας. Επομένως, έχει εχέγγυα δικαστικού λειτουργού ο υποδεικνύων τα μέλη αυτών των επιτροπών. </w:t>
      </w:r>
    </w:p>
    <w:p w14:paraId="1CCA2B9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Αυτές οι επιτροπές είναι επιτροπές της διοίκησης, στις οποίες όντως μπορούν να μετέχουν και δικαστικοί λειτουργοί στο μέτρο που αυτές οι επιτροπές ασκούν δικαιοδοτικό έργο. Υπάρχει νομολογία και στη χώρα μας και σε άλλες χώρες, η οποία αποφαίνεται για το πότε μια επιτροπή της διοίκησης μπορεί να έχει διοικητικό έργο και επομένως να δικαιολογείται η συμμετοχή ενός δικαστή σε αυτήν. </w:t>
      </w:r>
    </w:p>
    <w:p w14:paraId="1CCA2B9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Αυτό ισχύει στη συγκεκριμένη περίπτωση, διότι τα μέλη αυτών των επιτροπών απολαμβάνουν λειτουργικής ανεξαρτησίας όπως απαιτείται γι’ αυτήν την περίπτωση. Υπάρχει η διαδικασία στην οποία υπάρχει η αντιμωλία, υπάρχει δηλαδή η δυνατότητα και των διαδίκων να εισφέρουν τις απόψεις τους και να τις υποστηρίξουν και βεβαίως υπάρχει και η εγγύηση της δημοσιότητας στο μέτρο που, εάν το θέλει ο ίδιος ο αιτών, μπορεί να ζητήσει η διαδικασία να είναι ανοικτή. </w:t>
      </w:r>
    </w:p>
    <w:p w14:paraId="1CCA2B9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Άρα, όλες οι προδιαγραφές για την αναγνώριση δικαιοδοτικού έργου στις επιτροπές αυτές συντρέχουν και επομένως, η Επιτροπή Δικαστών σε αυτές και ευσταθεί νομικά αλλά και είναι και σκόπιμη, νομίζω, στο μέτρο που έχουν αυξημένη εμπειρία. </w:t>
      </w:r>
    </w:p>
    <w:p w14:paraId="1CCA2B9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CCA2B9A"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του ΣΥΡΙΖΑ)</w:t>
      </w:r>
    </w:p>
    <w:p w14:paraId="1CCA2B9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(Αναστάσιος Κουράκης):</w:t>
      </w:r>
      <w:r>
        <w:rPr>
          <w:rFonts w:eastAsia="Times New Roman" w:cs="Times New Roman"/>
          <w:szCs w:val="24"/>
        </w:rPr>
        <w:t xml:space="preserve"> Ευχαριστούμε, κύριε Υπουργέ.</w:t>
      </w:r>
    </w:p>
    <w:p w14:paraId="1CCA2B9C"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παρακαλώ τον λόγο.</w:t>
      </w:r>
    </w:p>
    <w:p w14:paraId="1CCA2B9D"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Για ποιο θέμα, κύριε Λοβέρδο;</w:t>
      </w:r>
    </w:p>
    <w:p w14:paraId="1CCA2B9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Επί της παρεμβάσεως του Υπουργού ως Κοινοβουλευτικός Εκπρόσωπος δικαιούμαι δυο λεπτά. </w:t>
      </w:r>
    </w:p>
    <w:p w14:paraId="1CCA2B9F"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Λοβέρδο, έχετε τον λόγο.</w:t>
      </w:r>
    </w:p>
    <w:p w14:paraId="1CCA2BA0" w14:textId="77777777" w:rsidR="00C30B9F" w:rsidRDefault="003D4032">
      <w:pPr>
        <w:spacing w:line="600" w:lineRule="auto"/>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ΑΝΔΡΕΑΣ ΛΟΒΕΡΔΟΣ: </w:t>
      </w:r>
      <w:r>
        <w:rPr>
          <w:rFonts w:eastAsia="Times New Roman" w:cs="Times New Roman"/>
          <w:szCs w:val="24"/>
        </w:rPr>
        <w:t>Κύριε Υπουργέ, έγινε μία συζήτηση –δεν ήσασταν εδώ- πριν από κάποια ώρα και προβάλαμε κάποιες ενστάσεις Βουλευτές και κόμματα που είχαμε ψηφίσει την προηγούμενη ρύθμιση και που θέλουμε και εδώ να διευκολύνουμε.</w:t>
      </w:r>
    </w:p>
    <w:p w14:paraId="1CCA2BA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συζήτηση επί της ουσίας δεν είναι αντικείμενο της δικής μου αντίδρασης στη δική σας παρέμβαση, αυτή έγινε με τον κ. </w:t>
      </w:r>
      <w:proofErr w:type="spellStart"/>
      <w:r>
        <w:rPr>
          <w:rFonts w:eastAsia="Times New Roman" w:cs="Times New Roman"/>
          <w:szCs w:val="24"/>
        </w:rPr>
        <w:t>Μουζάλα</w:t>
      </w:r>
      <w:proofErr w:type="spellEnd"/>
      <w:r>
        <w:rPr>
          <w:rFonts w:eastAsia="Times New Roman" w:cs="Times New Roman"/>
          <w:szCs w:val="24"/>
        </w:rPr>
        <w:t xml:space="preserve">. Τώρα, όμως, επαναλάβατε ορισμένα επιχειρήματα, τα οποία μπορεί να </w:t>
      </w:r>
      <w:proofErr w:type="spellStart"/>
      <w:r>
        <w:rPr>
          <w:rFonts w:eastAsia="Times New Roman" w:cs="Times New Roman"/>
          <w:szCs w:val="24"/>
        </w:rPr>
        <w:t>ευσταθούν</w:t>
      </w:r>
      <w:proofErr w:type="spellEnd"/>
      <w:r>
        <w:rPr>
          <w:rFonts w:eastAsia="Times New Roman" w:cs="Times New Roman"/>
          <w:szCs w:val="24"/>
        </w:rPr>
        <w:t xml:space="preserve"> σε ό,τι αφορά τον διορισμό και να είναι σεβαστά, αλλά σε ό,τι αφορά το αντικείμενο της επιτροπής αυτής και τις σχετικές απαγορεύσεις του Συντάγματος δεν </w:t>
      </w:r>
      <w:proofErr w:type="spellStart"/>
      <w:r>
        <w:rPr>
          <w:rFonts w:eastAsia="Times New Roman" w:cs="Times New Roman"/>
          <w:szCs w:val="24"/>
        </w:rPr>
        <w:t>ευσταθούν</w:t>
      </w:r>
      <w:proofErr w:type="spellEnd"/>
      <w:r>
        <w:rPr>
          <w:rFonts w:eastAsia="Times New Roman" w:cs="Times New Roman"/>
          <w:szCs w:val="24"/>
        </w:rPr>
        <w:t>.</w:t>
      </w:r>
    </w:p>
    <w:p w14:paraId="1CCA2BA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Το άρθρο 89 παράγραφος 2 του Συντάγματος -και επ’ αυτού θέλουμε να τοποθετηθείτε- ορίζει ότι μόνο εάν πρόκειται για καθήκοντα έξω από τα επίσημα καθήκοντά τους, μόνο εάν πρόκειται για την άσκηση πειθαρχικών καθηκόντων, ελεγκτικών ή δικαιοδοτικών, μπορεί να επιτραπεί η συμμετοχή δικαστή. Και έχουμε αμφιβολίες και έντονες αντιρρήσεις εάν η εξέταση του αιτήματος περί επιστροφής ή όχι είναι μία πράξη με κυρίως χαρακτήρα διοικητικό ή δικαιοδοτικό. Αναζητήσαμε στην τροπολογία, που κατετέθη τελευταία στιγμή και δεν προλαβαίναμε και να τη δούμε, στοιχεία που να μπορούν να θεμελιώσουν επιχειρήματα ότι κάποιες απ’ αυτές τις τρεις εξαιρέσεις -πειθαρχικές, ελεγκτικές, δικαιοδοτικές- πληρούνται, δηλαδή εάν πληρούνται οι προϋποθέσεις των εξαιρέσεων.</w:t>
      </w:r>
    </w:p>
    <w:p w14:paraId="1CCA2BA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Δεν προλαβαίναμε να δούμε τις διατάξεις της τροπολογίας. Όσο τις διαβάσαμε, δεν βρήκαμε σχετικά ερείσματα και ζητήσαμε από τον Υπουργό να πει αυτός. Έρχεστε τώρα εδώ, επιχειρηματολογείτε, αλλά αυτό το θέμα δεν το έχετε θίξει. Θα σας παρακαλούσα να δώσετε χρόνο σ’ αυτό, γιατί εξαρτάται και η στάση μας.</w:t>
      </w:r>
    </w:p>
    <w:p w14:paraId="1CCA2BA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Είπαμε στον κ. </w:t>
      </w:r>
      <w:proofErr w:type="spellStart"/>
      <w:r>
        <w:rPr>
          <w:rFonts w:eastAsia="Times New Roman" w:cs="Times New Roman"/>
          <w:szCs w:val="24"/>
        </w:rPr>
        <w:t>Μουζάλα</w:t>
      </w:r>
      <w:proofErr w:type="spellEnd"/>
      <w:r>
        <w:rPr>
          <w:rFonts w:eastAsia="Times New Roman" w:cs="Times New Roman"/>
          <w:szCs w:val="24"/>
        </w:rPr>
        <w:t xml:space="preserve"> ότι έχει και ένα ιστορικό λίγο περίεργο. Δηλαδή, ήρθε πριν από λίγο καιρό η προηγούμενη ρύθμιση, διατηρήθηκε σε ισχύ η τριμελής επιτροπή με τη σύνθεση που είχε επί προηγούμενης ρυθμίσεως του κ. </w:t>
      </w:r>
      <w:proofErr w:type="spellStart"/>
      <w:r>
        <w:rPr>
          <w:rFonts w:eastAsia="Times New Roman" w:cs="Times New Roman"/>
          <w:szCs w:val="24"/>
        </w:rPr>
        <w:t>Μουζάλα</w:t>
      </w:r>
      <w:proofErr w:type="spellEnd"/>
      <w:r>
        <w:rPr>
          <w:rFonts w:eastAsia="Times New Roman" w:cs="Times New Roman"/>
          <w:szCs w:val="24"/>
        </w:rPr>
        <w:t xml:space="preserve"> και του είπαμε ότι εάν σε μία εβδομάδα ή δέκα μέρες ή ένα μήνα ξανάρθει, θα έχει πρόβλημα. Ενισχύστε, λοιπόν, τη γνώμη της Πλειοψηφίας τουλάχιστον, αλλά και τη δική μας ως Μειοψηφίας, με κάποια επιχειρήματα σχετικά με το άρθρο 89 παράγραφος 2. </w:t>
      </w:r>
    </w:p>
    <w:p w14:paraId="1CCA2BA5"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w:t>
      </w:r>
    </w:p>
    <w:p w14:paraId="1CCA2BA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Πριν απαντήσετε, κύριε Υπουργέ, θέλει και ο κ. Καρράς να πάρει τον λόγο και να μιλήσει φαντάζομαι επί του θέματος. </w:t>
      </w:r>
    </w:p>
    <w:p w14:paraId="1CCA2BA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1CCA2BA8"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Ναι, κύριε Πρόεδρε, ευχαριστώ.</w:t>
      </w:r>
    </w:p>
    <w:p w14:paraId="1CCA2BA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Θα ήθελα να θέσω ορισμένα ζητήματα και ερωτήματα στον κύριο Υπουργό, μετά την παρέμβασή του. </w:t>
      </w:r>
    </w:p>
    <w:p w14:paraId="1CCA2BA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Μας είπε ότι θα ασκούν δικαιοδοτικό έργο οι ανεξάρτητες λεγόμενες επιτροπές προσφυγών. Μα, τότε γιατί προβλέπεται στον νόμο που ψηφίσαμε προ τριμήνου περίπου και η άσκηση προσφυγής ενώπιον του Διοικητικού Εφετείου; Θα πάμε σε δεύτερο βαθμό και θα πάμε σε τρίτο βαθμό στο Συμβούλιο της Επικρατείας όπου είχατε προβλέψει την άσκηση αναιρέσεως κατά της αποφάσεως του Διοικητικού Εφετείου; Θυμίζω, κύριε Υπουργέ, σχετική επίκαιρη ερώτηση που είχαμε συζητήσει πάνω σ’ αυτό το θέμα των αρμοδιοτήτων.</w:t>
      </w:r>
    </w:p>
    <w:p w14:paraId="1CCA2BA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Ένα δεύτερο ερώτημα που έχω, που άπτεται αμιγώς συνταγματικής διαστάσεως, είναι το εξής. Άρθρο 94 παράγραφος 4 του Συντάγματος: Στα πολιτικά ή διοικητικά δικαστήρια μπορεί να ανατεθεί και κάθε άλλη αρμοδιότητα διοικητικής φύσης όπως ο νόμος ορίζει. Διερωτώμαι, λοιπόν, συμφωνώντας βέβαια με τις απόψεις του κ. Λοβέρδου, αλλά επεκτείνοντας στο εξής ερώτημα: Αφού το Σύνταγμα λέει ότι θα ασκούν διοικητικής φύσεως έργα όπως ο νόμος ορίζει εννοεί ότι θα παίρνουμε τους δικαστές και θα τους εντάσσουμε σε διοικητικές επιτροπές, όπως είναι οι επιτροπές προσφυγών ή λέει κάτι άλλο το Σύνταγμα, που εγώ πιστεύω ότι λέει, κύριε Παρασκευόπουλε; Ότι δηλαδή στα διοικητικά δικαστήρια μπορούμε να αναθέτουμε αρμοδιότητα διοικητικής φύσης, όταν αποτελούνται εξ ολοκλήρου από δικαστικούς λειτουργούς και δεν μπορούμε να έχουμε την ανάμειξη μη δικαστικού λειτουργού, έστω και αν ασκεί ένα διοικητικό δικαστήριο διοικητικής φύσεως έργα. Και δεν μπορούμε να έχουμε, διότι τότε μεταπίπτει σε διοικητική επιτροπή, διότι είναι </w:t>
      </w:r>
      <w:proofErr w:type="spellStart"/>
      <w:r>
        <w:rPr>
          <w:rFonts w:eastAsia="Times New Roman" w:cs="Times New Roman"/>
          <w:szCs w:val="24"/>
        </w:rPr>
        <w:t>εντετεταγμένη</w:t>
      </w:r>
      <w:proofErr w:type="spellEnd"/>
      <w:r>
        <w:rPr>
          <w:rFonts w:eastAsia="Times New Roman" w:cs="Times New Roman"/>
          <w:szCs w:val="24"/>
        </w:rPr>
        <w:t xml:space="preserve"> στη διοίκηση. </w:t>
      </w:r>
    </w:p>
    <w:p w14:paraId="1CCA2BA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Επιπλέον, δε θέλω να θυμίσω το εξής, ότι στην πράξη ορίζουν οι ολομέλειες ή οι προϊστάμενοι των δικαστηρίων εκείνων, σύμφωνα με τις παλαιές διατάξεις που γνωρίζετε και εσείς και εγώ. Ο Γενικός Επίτροπος, ο οποίος έχει κατά τον κανονισμό των διοικητικών δικαστηρίων άλλα καθήκοντα, έστω και αν είναι ανώτατος δικαστής, πώς αναμειγνύεται εδώ; </w:t>
      </w:r>
    </w:p>
    <w:p w14:paraId="1CCA2BAD" w14:textId="77777777" w:rsidR="00C30B9F" w:rsidRDefault="003D4032">
      <w:pPr>
        <w:spacing w:line="600" w:lineRule="auto"/>
        <w:jc w:val="both"/>
        <w:rPr>
          <w:rFonts w:eastAsia="Times New Roman" w:cs="Times New Roman"/>
          <w:szCs w:val="24"/>
        </w:rPr>
      </w:pPr>
      <w:r>
        <w:rPr>
          <w:rFonts w:eastAsia="Times New Roman" w:cs="Times New Roman"/>
          <w:b/>
          <w:szCs w:val="24"/>
        </w:rPr>
        <w:tab/>
      </w:r>
      <w:r>
        <w:rPr>
          <w:rFonts w:eastAsia="Times New Roman" w:cs="Times New Roman"/>
          <w:szCs w:val="24"/>
        </w:rPr>
        <w:t xml:space="preserve">Νομίζω, λοιπόν –το είπα και προηγούμενα όταν ήταν ο κ. </w:t>
      </w:r>
      <w:proofErr w:type="spellStart"/>
      <w:r>
        <w:rPr>
          <w:rFonts w:eastAsia="Times New Roman" w:cs="Times New Roman"/>
          <w:szCs w:val="24"/>
        </w:rPr>
        <w:t>Μουζάλας</w:t>
      </w:r>
      <w:proofErr w:type="spellEnd"/>
      <w:r>
        <w:rPr>
          <w:rFonts w:eastAsia="Times New Roman" w:cs="Times New Roman"/>
          <w:szCs w:val="24"/>
        </w:rPr>
        <w:t xml:space="preserve">- ότι εμείς θέλουμε να υποστηρίξουμε τη λύση αυτής της ταλαιπωρίας που θα υποστούν, αλλά με την ανάμιξη δικαστικού λειτουργού θα έχουμε </w:t>
      </w:r>
      <w:proofErr w:type="spellStart"/>
      <w:r>
        <w:rPr>
          <w:rFonts w:eastAsia="Times New Roman" w:cs="Times New Roman"/>
          <w:szCs w:val="24"/>
        </w:rPr>
        <w:t>αντισυνταγματικότητες</w:t>
      </w:r>
      <w:proofErr w:type="spellEnd"/>
      <w:r>
        <w:rPr>
          <w:rFonts w:eastAsia="Times New Roman" w:cs="Times New Roman"/>
          <w:szCs w:val="24"/>
        </w:rPr>
        <w:t xml:space="preserve">, θα έχουμε μία σειρά θεμάτων, τα οποία θα καθυστερήσουν έτι επιπλέον. </w:t>
      </w:r>
    </w:p>
    <w:p w14:paraId="1CCA2BA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Θυμίζω το αντικείμενο της επίκαιρης ερώτησης που σας είχα κάνει, κύριε Παρασκευόπουλε, που ζητούσα τη διευκόλυνση σε πρώτο και τελευταίο βαθμό στα Μονομελή Διοικητικά Δικαστήρια. Τώρα γίνονται τρεις οι βαθμοί τουλάχιστον δικαιοδοτικού έργου, εκ των οποίων ο πρώτος δεν είναι σύμφωνος προς το Σύνταγμα.</w:t>
      </w:r>
    </w:p>
    <w:p w14:paraId="1CCA2BA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CCA2BB0"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και εμείς, κύριε Καρρά.</w:t>
      </w:r>
    </w:p>
    <w:p w14:paraId="1CCA2BB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CCA2BB2"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Ευχαριστώ, κύριε Πρόεδρε.</w:t>
      </w:r>
    </w:p>
    <w:p w14:paraId="1CCA2BB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Είναι ενδιαφέρουσες οι ερωτήσεις και θα προσπαθήσω να απαντήσω. Κατ’ αρχάς να πω ότι η ανάθεση διοικητικού έργου σε δικαστικό λειτουργό είναι κάτι το οποίο συμβαίνει σε πάρα πολλές περιπτώσεις, ακόμη και η συμμετοχή στα συμβούλια διοίκησης στο δικαστήριο είναι ένα διοικητικό έργο, το οποίο ανατίθεται σε δικαστικούς λειτουργούς.</w:t>
      </w:r>
    </w:p>
    <w:p w14:paraId="1CCA2BB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Επίσης να πω ότι το να υπάρχει ένας κύκλος </w:t>
      </w:r>
      <w:proofErr w:type="spellStart"/>
      <w:r>
        <w:rPr>
          <w:rFonts w:eastAsia="Times New Roman" w:cs="Times New Roman"/>
          <w:szCs w:val="24"/>
        </w:rPr>
        <w:t>ενδικοφανών</w:t>
      </w:r>
      <w:proofErr w:type="spellEnd"/>
      <w:r>
        <w:rPr>
          <w:rFonts w:eastAsia="Times New Roman" w:cs="Times New Roman"/>
          <w:szCs w:val="24"/>
        </w:rPr>
        <w:t xml:space="preserve"> προσφυγών, ανάλογα με το αντικείμενο, στη διοίκηση και να ακολουθεί μία ακυρωτική διαδικασία στη συνέχεια στο δικαστήριο, με βάση το δικαίωμα δικαστικής προστασίας που έχει ο πολίτης, είναι κάτι το οποίο επίσης προβλέπεται σε πολλά είδη υποθέσεων και γι’ αυτό δεν θα συμβεί εδώ για πρώτη φορά.</w:t>
      </w:r>
    </w:p>
    <w:p w14:paraId="1CCA2BB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Νομίζω ότι το καίριο στοιχείο για να δούμε εδώ αν η λειτουργία η οποία ανατίθεται στις ανεξάρτητες επιτροπές προσφυγών με τη συγκεκριμένη του σύνθεση είναι βάσιμη, αν ευσταθεί και αν εναρμονίζεται με το κράτος δικαίου και το σύστημά μας, είναι κυρίως το περιεχόμενο του έργου που επιτελούν.</w:t>
      </w:r>
    </w:p>
    <w:p w14:paraId="1CCA2BB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Κατά τη γνώμη μου, όπως προσπάθησα να πω και προηγουμένως, πιστεύω ότι το έργο αυτό είναι κατ’ εξοχήν ή, εν πάση </w:t>
      </w:r>
      <w:proofErr w:type="spellStart"/>
      <w:r>
        <w:rPr>
          <w:rFonts w:eastAsia="Times New Roman" w:cs="Times New Roman"/>
          <w:szCs w:val="24"/>
        </w:rPr>
        <w:t>περιπτώσει</w:t>
      </w:r>
      <w:proofErr w:type="spellEnd"/>
      <w:r>
        <w:rPr>
          <w:rFonts w:eastAsia="Times New Roman" w:cs="Times New Roman"/>
          <w:szCs w:val="24"/>
        </w:rPr>
        <w:t>, κυρίως δικαιοδοτικό. Δεν είναι το μοναδικό παράδειγμα το οποίο θα έχουμε. Ήδη στο ΑΣΕΑΔ, στα αθλητικά δικαστήρια, έχουμε συμβούλιο και όργανα της διοίκησης που ασκούν δικαιοδοτικό έργο, όπου μετέχει δικαστής.</w:t>
      </w:r>
    </w:p>
    <w:p w14:paraId="1CCA2BB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Επίσης, το γεγονός ότι κατά το Σύνταγμα ο δικαστής μπορεί να μετέχει σε ελεγκτικά ή πειθαρχικά όργανα της διοίκησης, ιδίως σε ό,τι αφορά τα πειθαρχικά, αυτό οφείλεται στο ότι η φύση του πειθαρχικού έργου είναι και αυτή δικαιοδοτική. Κρίνει κάποιος αν κάποιος είναι πειθαρχικά </w:t>
      </w:r>
      <w:proofErr w:type="spellStart"/>
      <w:r>
        <w:rPr>
          <w:rFonts w:eastAsia="Times New Roman" w:cs="Times New Roman"/>
          <w:szCs w:val="24"/>
        </w:rPr>
        <w:t>ελεγκτέος</w:t>
      </w:r>
      <w:proofErr w:type="spellEnd"/>
      <w:r>
        <w:rPr>
          <w:rFonts w:eastAsia="Times New Roman" w:cs="Times New Roman"/>
          <w:szCs w:val="24"/>
        </w:rPr>
        <w:t xml:space="preserve"> ή όχι. Φαίνεται ότι το Σύνταγμά μας, η πολιτεία μας αυτό το οποίο θέλει είναι το βασικό έργο του δικαστή να είναι δικαιοδοτικό. Νομίζω ότι αυτό το έργο, το δικαιοδοτικό, αυτός ο χαρακτήρας του έργου, απονέμεται, περιγράφεται με μία ρύθμιση που απονέμει σε αυτό το όργανο, το οποίο απαρτίζεται από λειτουργούς με ανεξαρτησία, μία δυνατότητα κρίσης με εγγυήσεις.</w:t>
      </w:r>
    </w:p>
    <w:p w14:paraId="1CCA2BB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CCA2BB9"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Ωραία.</w:t>
      </w:r>
    </w:p>
    <w:p w14:paraId="1CCA2BBA"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μου επιτρέπετε;</w:t>
      </w:r>
    </w:p>
    <w:p w14:paraId="1CCA2BB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Ας μην το προχωρήσουμε άλλο. Δεν γίνεται έτσι. Ρωτήσατε, είπατε, απάντησε και κλείνει το θέμα γιατί μετά θα πείτε και εσείς, θα ξαναπεί ο κύριος Υπουργός και δεν έχει κανένα νόημα.</w:t>
      </w:r>
    </w:p>
    <w:p w14:paraId="1CCA2BB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Ας προχωρήσουμε. Θα ήθελα να σας θυμίσω, κυρίες και κύριοι συνάδελφοι, ότι είχαμε πει πως περίπου στις 9 η ώρα το βράδυ θα τελειώσουμε. Θα πρότεινα, αν δεν έχετε αντίρρηση, να πάμε σε τέσσερις-πέντε Βουλευτές το πολύ, μετά να μιλήσουν οι εισηγητές και οι ειδικοί αγορητές. Ούτως ή άλλως θα παραβούμε την ώρα που είχαμε πει και να πάμε έτσι. Γιατί στον κατάλογο όπως τον έχω μπροστά μου, παρ’ όλο που έχουν γίνει πολλές διαγραφές, είναι πάνω από είκοσι πέντε άτομα, οπότε θα πάμε γύρω στις 11.30΄ με 12.00΄.</w:t>
      </w:r>
    </w:p>
    <w:p w14:paraId="1CCA2BBD"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Αυτό είναι άδικο, κύριε Πρόεδρε.</w:t>
      </w:r>
    </w:p>
    <w:p w14:paraId="1CCA2BB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μπορεί να πάει αύριο. Θα τελειώσει σήμερα.</w:t>
      </w:r>
    </w:p>
    <w:p w14:paraId="1CCA2BB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Σας παρακαλώ πάρα πολύ να δεχθείτε αυτήν την πρόταση για να προχωρήσει και να ολοκληρωθεί η διαδικασία έστω και με μία ανοχή μισής ώρας. Θα μιλήσει ο κ. </w:t>
      </w:r>
      <w:proofErr w:type="spellStart"/>
      <w:r>
        <w:rPr>
          <w:rFonts w:eastAsia="Times New Roman" w:cs="Times New Roman"/>
          <w:szCs w:val="24"/>
        </w:rPr>
        <w:t>Αϊχάν</w:t>
      </w:r>
      <w:proofErr w:type="spellEnd"/>
      <w:r>
        <w:rPr>
          <w:rFonts w:eastAsia="Times New Roman" w:cs="Times New Roman"/>
          <w:szCs w:val="24"/>
        </w:rPr>
        <w:t xml:space="preserve"> Καρά </w:t>
      </w:r>
      <w:proofErr w:type="spellStart"/>
      <w:r>
        <w:rPr>
          <w:rFonts w:eastAsia="Times New Roman" w:cs="Times New Roman"/>
          <w:szCs w:val="24"/>
        </w:rPr>
        <w:t>Γιουσούφ</w:t>
      </w:r>
      <w:proofErr w:type="spellEnd"/>
      <w:r>
        <w:rPr>
          <w:rFonts w:eastAsia="Times New Roman" w:cs="Times New Roman"/>
          <w:szCs w:val="24"/>
        </w:rPr>
        <w:t xml:space="preserve"> που είναι πρώτος στον κατάλογο και αμέσως μετά θα σας ανακοινώσω τα ονόματα των ομιλητών για να είναι ενημερωμένη η Αίθουσα.</w:t>
      </w:r>
    </w:p>
    <w:p w14:paraId="1CCA2BC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Κύριε Καρά </w:t>
      </w:r>
      <w:proofErr w:type="spellStart"/>
      <w:r>
        <w:rPr>
          <w:rFonts w:eastAsia="Times New Roman" w:cs="Times New Roman"/>
          <w:szCs w:val="24"/>
        </w:rPr>
        <w:t>Γιουσούφ</w:t>
      </w:r>
      <w:proofErr w:type="spellEnd"/>
      <w:r>
        <w:rPr>
          <w:rFonts w:eastAsia="Times New Roman" w:cs="Times New Roman"/>
          <w:szCs w:val="24"/>
        </w:rPr>
        <w:t>, έχετε τον λόγο.</w:t>
      </w:r>
    </w:p>
    <w:p w14:paraId="1CCA2BC1"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Να πείτε τα ονόματα τώρα. </w:t>
      </w:r>
    </w:p>
    <w:p w14:paraId="1CCA2BC2"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Θέλουμε να δούμε αν θα είναι στην Αίθουσα. Δεν θα κάνουμε κανένα μαγείρεμα, μη στενοχωριέστε.</w:t>
      </w:r>
    </w:p>
    <w:p w14:paraId="1CCA2BC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Να μη μαγειρευτούν!</w:t>
      </w:r>
    </w:p>
    <w:p w14:paraId="1CCA2BC4"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υπάρχει καμμία ιδιαίτερη προτίμηση. Μη στενοχωριέστε, δεν θα αδικηθεί κανένας. Άλλωστε θα φτάσουμε σε μία συναίνεση. Δεν υπάρχει θέμα. </w:t>
      </w:r>
    </w:p>
    <w:p w14:paraId="1CCA2BC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Κύριε Καρά </w:t>
      </w:r>
      <w:proofErr w:type="spellStart"/>
      <w:r>
        <w:rPr>
          <w:rFonts w:eastAsia="Times New Roman" w:cs="Times New Roman"/>
          <w:szCs w:val="24"/>
        </w:rPr>
        <w:t>Γιουσούφ</w:t>
      </w:r>
      <w:proofErr w:type="spellEnd"/>
      <w:r>
        <w:rPr>
          <w:rFonts w:eastAsia="Times New Roman" w:cs="Times New Roman"/>
          <w:szCs w:val="24"/>
        </w:rPr>
        <w:t>, έχετε τον λόγο.</w:t>
      </w:r>
    </w:p>
    <w:p w14:paraId="1CCA2BC6"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ΑΪΧΑΝ ΚΑΡΑ ΓΙΟΥΣΟΥΦ: </w:t>
      </w:r>
      <w:r>
        <w:rPr>
          <w:rFonts w:eastAsia="Times New Roman" w:cs="Times New Roman"/>
          <w:szCs w:val="24"/>
        </w:rPr>
        <w:t xml:space="preserve">Ευχαριστώ, κύριε Πρόεδρε. </w:t>
      </w:r>
    </w:p>
    <w:p w14:paraId="1CCA2BC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Πρέπει να πω βεβαίως ότι η συζήτηση περί της διαδικασίας που έχει απασχολήσει το Κοινοβούλιο από το πρωί απαξιώνει πλήρως τον ρόλο των Βουλευτών. Οι Βουλευτές και οι τριακόσιοι είναι εκλεγμένοι από τον ελληνικό λαό και είναι άνθρωποι που έχουν άποψη. Έχουν άποψη και γι’ αυτό έχουν εκλεγεί και έχουν σταλεί από τον ελληνικό λαό εδώ στο ελληνικό Κοινοβούλιο. Συμμερίζομαι και συμμετέχω στις αντιδράσεις του συναδέλφου Παπαδόπουλου και όχι μόνο. </w:t>
      </w:r>
    </w:p>
    <w:p w14:paraId="1CCA2BC8" w14:textId="77777777" w:rsidR="00C30B9F" w:rsidRDefault="003D4032">
      <w:pPr>
        <w:spacing w:line="600" w:lineRule="auto"/>
        <w:jc w:val="both"/>
        <w:rPr>
          <w:rFonts w:eastAsia="Times New Roman" w:cs="Times New Roman"/>
          <w:szCs w:val="24"/>
        </w:rPr>
      </w:pPr>
      <w:r>
        <w:rPr>
          <w:rFonts w:eastAsia="Times New Roman" w:cs="Times New Roman"/>
          <w:szCs w:val="24"/>
        </w:rPr>
        <w:tab/>
        <w:t xml:space="preserve">Πρέπει να δώσουμε τη δέουσα σημασία στην παρουσία του κάθε Βουλευτή εδώ στην Ελληνική Βουλή. </w:t>
      </w:r>
    </w:p>
    <w:p w14:paraId="1CCA2BC9" w14:textId="77777777" w:rsidR="00C30B9F" w:rsidRDefault="003D4032">
      <w:pPr>
        <w:spacing w:line="600" w:lineRule="auto"/>
        <w:ind w:firstLine="720"/>
        <w:jc w:val="both"/>
        <w:rPr>
          <w:rFonts w:eastAsia="Times New Roman" w:cs="Times New Roman"/>
          <w:szCs w:val="24"/>
        </w:rPr>
      </w:pP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πριν ξεκινήσω, θα ήθελα να εκφράσω την πλήρη στήριξή μου και τη συμπαράστασή μου στους πληγέντες από την πρωτοφανή για τις τελευταίες δεκαετίες θεομηνία, που έπληξε τη δική μου περιοχή, και συγκεκριμένα τον Δήμο </w:t>
      </w:r>
      <w:proofErr w:type="spellStart"/>
      <w:r>
        <w:rPr>
          <w:rFonts w:eastAsia="Times New Roman" w:cs="Times New Roman"/>
          <w:szCs w:val="24"/>
        </w:rPr>
        <w:t>Αρριανών</w:t>
      </w:r>
      <w:proofErr w:type="spellEnd"/>
      <w:r>
        <w:rPr>
          <w:rFonts w:eastAsia="Times New Roman" w:cs="Times New Roman"/>
          <w:szCs w:val="24"/>
        </w:rPr>
        <w:t xml:space="preserve">, οικισμούς του, αλλά και καλλιεργημένες εκτάσεις. Όντως, ήταν μια βιβλική καταστροφή χωρίς υπερβολές. </w:t>
      </w:r>
    </w:p>
    <w:p w14:paraId="1CCA2BC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Επωφελούμενος την ευκαιρία, θέλω να το μάθει και ο ελληνικός λαός, διότι, δυστυχώς –το λέω μετά λύπης- δεν καλύφθηκαν οι εικόνες της καταστροφής από κανένα πανελλαδικής εμβέλειας τηλεοπτικό κανάλι. Ελπίζω και πιστεύω ότι σε συνεργασίας με τις τοπικές αρχές, τις υπηρεσίες καταγραφής ζημιών αλλά και της Κυβέρνησης, σύντομα θα ξεκινήσει η καταγραφή ζημιών, για να μπορέσουν να αποζημιωθούν οι πληγέντες αγρότες στην πλειοψηφία τους σε εύλογο χρονικό διάστημα. </w:t>
      </w:r>
    </w:p>
    <w:p w14:paraId="1CCA2BC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Μιας και μιλήσαμε για τους δήμους, την τοπική αυτοδιοίκηση και τις τοπικές αρχές, να σας υπενθυμίσω, επειδή ήμουν από το 2010 Δημοτικός Σύμβουλός και Πρόεδρος του Δημοτικού Συμβουλίου του Δήμου </w:t>
      </w:r>
      <w:proofErr w:type="spellStart"/>
      <w:r>
        <w:rPr>
          <w:rFonts w:eastAsia="Times New Roman" w:cs="Times New Roman"/>
          <w:szCs w:val="24"/>
        </w:rPr>
        <w:t>Μαρωνείας-Σαπών</w:t>
      </w:r>
      <w:proofErr w:type="spellEnd"/>
      <w:r>
        <w:rPr>
          <w:rFonts w:eastAsia="Times New Roman" w:cs="Times New Roman"/>
          <w:szCs w:val="24"/>
        </w:rPr>
        <w:t xml:space="preserve"> του Νομού Ροδόπης, ξέρουμε τι δυσκολίες έχει περάσει αυτός ο βαθμός –και όχι μόνο- της τοπικής αυτοδιοίκησης. </w:t>
      </w:r>
    </w:p>
    <w:p w14:paraId="1CCA2BC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Πιστεύω ότι μετά το αναπτυξιακό νομοσχέδιο που συζητάμε τώρα, η Κυβέρνησή μας θα καταθέσει άλλο ένα νομοσχέδιο, το οποίο θα λύσει πραγματικά τα χέρια των δήμων, πραγματοποιώντας σημαντικές και θετικές αλλαγές στον «ΚΑΛΛΙΚΡΑΤΗ», έτσι ώστε οι δήμοι πλέον να μπορούν να αντεπεξέρχονται στην καθημερινότητα αλλά και τις ανάγκες των πολιτών, των δημοτών. </w:t>
      </w:r>
    </w:p>
    <w:p w14:paraId="1CCA2BC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Στόχος αυτής της Κυβέρνησης ήταν, είναι και θα παραμείνει το να αποκαταστήσει αδικίες εις βάρος των μικρών και μεσαίων στρωμάτων, είτε με ρυθμίσεις στη φορολογία, είτε με την εφαρμογή προγραμμάτων κοινωνικής αλληλεγγύης. </w:t>
      </w:r>
    </w:p>
    <w:p w14:paraId="1CCA2BC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Στοχεύουμε στην εγκαθίδρυση του κοινωνικού κράτους, το οποίο καταστράφηκε με τις πολιτικές που εφαρμόστηκαν στην περίοδο της κρίσης από τις προηγούμενες Κυβερνήσεις. Κατά γενική ομολογία, οι γραφειοκρατικές διαδικασίες που επέφεραν οι κατά καιρούς αναπτυξιακοί νόμοι ήταν τελικά αποτρεπτικές για κάθε είδους ανάπτυξη. Το μόνο που κατάφεραν ήταν να χτίζονται μεγάλες σιδερένιες κατασκευές, που τώρα, μπροστά στα μάτια μας σκουριάζουν χωρίς να έχουν ξεκινήσει καμμία δραστηριότητα. </w:t>
      </w:r>
    </w:p>
    <w:p w14:paraId="1CCA2BC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Γιατί το λέω αυτό; Το ξέρω πάρα πολύ καλά, γιατί ζω και εκλέγομαι σε μια περιοχή, που είναι η βιομηχανική περιοχή Κομοτηνής, η οποία –υποτίθεται- θα ήταν η τρίτη μεγαλύτερη βιομηχανική περιοχή της Ελλάδας. Μήπως, όπως είχε πει τέως Υπουργός της Νέας Δημοκρατίας, η ανάπτυξη στην περιοχή αυτή θα ερχόταν με την αλλαγή του δημογραφικού χαρακτήρα της Θράκης; Εμείς βλέπουμε –και θα βλέπουμε- την όμορφη περιοχή της Θράκης μας ως ενιαίο σύνολο, χωρίς να την χωρίζουμε σε κομμάτια. </w:t>
      </w:r>
    </w:p>
    <w:p w14:paraId="1CCA2BD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σε κάποια σημεία που περιλαμβάνει ο νέος αναπτυξιακός νόμος, αν και δεν έχω πολύ χρόνο για να μιλήσω. Αρχικά, θα μιλήσω για τις ειδικές περιοχές ενίσχυσης. Οι παραμεθόριες πλέον είναι περιοχές που είναι σε απόσταση τριάντα χιλιομέτρων από τα σύνορα. Αυτό καλύπτει κομμάτι της Ελλάδας στο οποίο ζουν πάνω από δύο εκατομμύρια άνθρωποι, Έλληνες πολίτες. </w:t>
      </w:r>
    </w:p>
    <w:p w14:paraId="1CCA2BD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Άλλο ένα κριτήριο, για να ενισχυθεί μια περιοχή, είναι να έχει υποστεί σημαντική μείωση του πληθυσμού της. Ποιοι ευθύνονται για τη μετανάστευση νέων Ελλήνων για να ψάξουν για μια καλή τύχη στις χώρες του εξωτερικού; Το θυμάστε, αγαπητοί συνάδελφοι της Νέας Δημοκρατίας και του ΠΑΣΟΚ, που μέχρι πριν από ενάμιση χρόνο κυβερνούσατε; </w:t>
      </w:r>
    </w:p>
    <w:p w14:paraId="1CCA2BD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CCA2BD3" w14:textId="77777777" w:rsidR="00C30B9F" w:rsidRDefault="003D403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σας παρακαλώ, κύριε Καρά </w:t>
      </w:r>
      <w:proofErr w:type="spellStart"/>
      <w:r>
        <w:rPr>
          <w:rFonts w:eastAsia="Times New Roman"/>
          <w:szCs w:val="24"/>
        </w:rPr>
        <w:t>Γιουσούφ</w:t>
      </w:r>
      <w:proofErr w:type="spellEnd"/>
      <w:r>
        <w:rPr>
          <w:rFonts w:eastAsia="Times New Roman"/>
          <w:szCs w:val="24"/>
        </w:rPr>
        <w:t>.</w:t>
      </w:r>
    </w:p>
    <w:p w14:paraId="1CCA2BD4" w14:textId="77777777" w:rsidR="00C30B9F" w:rsidRDefault="003D4032">
      <w:pPr>
        <w:spacing w:line="600" w:lineRule="auto"/>
        <w:ind w:firstLine="720"/>
        <w:jc w:val="both"/>
        <w:rPr>
          <w:rFonts w:eastAsia="Times New Roman"/>
          <w:szCs w:val="24"/>
        </w:rPr>
      </w:pPr>
      <w:r>
        <w:rPr>
          <w:rFonts w:eastAsia="Times New Roman"/>
          <w:b/>
          <w:szCs w:val="24"/>
        </w:rPr>
        <w:t>ΑΪΧΑΝ ΚΑΡΑ ΓΙΟΥΣΟΥΦ:</w:t>
      </w:r>
      <w:r>
        <w:rPr>
          <w:rFonts w:eastAsia="Times New Roman"/>
          <w:szCs w:val="24"/>
        </w:rPr>
        <w:t xml:space="preserve"> Ολοκληρώνω, σε λίγο.</w:t>
      </w:r>
    </w:p>
    <w:p w14:paraId="1CCA2BD5" w14:textId="77777777" w:rsidR="00C30B9F" w:rsidRDefault="003D4032">
      <w:pPr>
        <w:spacing w:line="600" w:lineRule="auto"/>
        <w:ind w:firstLine="720"/>
        <w:jc w:val="both"/>
        <w:rPr>
          <w:rFonts w:eastAsia="Times New Roman"/>
          <w:szCs w:val="24"/>
        </w:rPr>
      </w:pPr>
      <w:r>
        <w:rPr>
          <w:rFonts w:eastAsia="Times New Roman"/>
          <w:szCs w:val="24"/>
        </w:rPr>
        <w:t>Αν και σε κανέναν από τους τρεις τελευταίους αναπτυξιακούς νόμους δεν υπήρχε ρητή διατύπωση, σχετικά με το μέγεθος των επενδυτικών σχεδίων που θα δημιουργούνταν, παρατηρήθηκε ιδιαίτερα σημαντική και διαχρονικά αυξανόμενη απορρόφηση των κονδυλίων από μεγάλους ομίλους και λιγοστές ακόμη μεγάλες επιχειρήσεις, περιορίζοντας σημαντικά τη διασπορά των ενισχύσεων σε ευρύτερα στρώματα των ελληνικών επιχειρήσεων.</w:t>
      </w:r>
    </w:p>
    <w:p w14:paraId="1CCA2BD6" w14:textId="77777777" w:rsidR="00C30B9F" w:rsidRDefault="003D4032">
      <w:pPr>
        <w:spacing w:line="600" w:lineRule="auto"/>
        <w:ind w:firstLine="720"/>
        <w:jc w:val="both"/>
        <w:rPr>
          <w:rFonts w:eastAsia="Times New Roman"/>
          <w:szCs w:val="24"/>
        </w:rPr>
      </w:pPr>
      <w:r>
        <w:rPr>
          <w:rFonts w:eastAsia="Times New Roman"/>
          <w:szCs w:val="24"/>
        </w:rPr>
        <w:t>Σίγουρα ο αναπτυξιακός νόμος δεν μπορεί αυτός από μόνος του να αλλάξει την πορεία της χώρας, δίνει όμως ένα σαφές στίγμα της κατεύθυνσης που θέλουμε να κινηθούμε. Αποτελεί κρίσιμο εργαλείο επίτευξη του αναπτυξιακού σχεδιασμού της χώρας με όραμα, ένα κοινωνικό δίκαιο και οικονομικά βιώσιμο μοντέλο ανάπτυξης, με ορίζοντα την έξοδο από την κρίση.</w:t>
      </w:r>
    </w:p>
    <w:p w14:paraId="1CCA2BD7" w14:textId="77777777" w:rsidR="00C30B9F" w:rsidRDefault="003D4032">
      <w:pPr>
        <w:spacing w:line="600" w:lineRule="auto"/>
        <w:ind w:firstLine="720"/>
        <w:jc w:val="both"/>
        <w:rPr>
          <w:rFonts w:eastAsia="Times New Roman"/>
          <w:szCs w:val="24"/>
        </w:rPr>
      </w:pPr>
      <w:r>
        <w:rPr>
          <w:rFonts w:eastAsia="Times New Roman"/>
          <w:szCs w:val="24"/>
        </w:rPr>
        <w:t>Σας ευχαριστώ.</w:t>
      </w:r>
    </w:p>
    <w:p w14:paraId="1CCA2BD8"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τις πτέρυγες των ΣΥΡΙΖΑ και των ΑΝΕΛ)</w:t>
      </w:r>
    </w:p>
    <w:p w14:paraId="1CCA2BD9" w14:textId="77777777" w:rsidR="00C30B9F" w:rsidRDefault="003D403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Καρά </w:t>
      </w:r>
      <w:proofErr w:type="spellStart"/>
      <w:r>
        <w:rPr>
          <w:rFonts w:eastAsia="Times New Roman"/>
          <w:szCs w:val="24"/>
        </w:rPr>
        <w:t>Γιουσούφ</w:t>
      </w:r>
      <w:proofErr w:type="spellEnd"/>
      <w:r>
        <w:rPr>
          <w:rFonts w:eastAsia="Times New Roman"/>
          <w:szCs w:val="24"/>
        </w:rPr>
        <w:t>.</w:t>
      </w:r>
    </w:p>
    <w:p w14:paraId="1CCA2BDA"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συνάδελφοι, με όλη τη διαστολή του χρόνου που μπορούσαμε να κάνουμε, η πρόταση είναι να μιλήσουν –βάσει του καταλόγου δηλαδή, δεν έχει γίνει καμμία επιλογή- ο κ. Παπαδόπουλος από τον ΣΥΡΙΖΑ, ο κ. </w:t>
      </w:r>
      <w:proofErr w:type="spellStart"/>
      <w:r>
        <w:rPr>
          <w:rFonts w:eastAsia="Times New Roman"/>
          <w:szCs w:val="24"/>
        </w:rPr>
        <w:t>Σαχινίδης</w:t>
      </w:r>
      <w:proofErr w:type="spellEnd"/>
      <w:r>
        <w:rPr>
          <w:rFonts w:eastAsia="Times New Roman"/>
          <w:szCs w:val="24"/>
        </w:rPr>
        <w:t xml:space="preserve"> από τη Χρυσή Αυγή, ο κ. Κουτσούκος από τη Δημοκρατική Συμπαράταξη, ο κ. </w:t>
      </w:r>
      <w:proofErr w:type="spellStart"/>
      <w:r>
        <w:rPr>
          <w:rFonts w:eastAsia="Times New Roman"/>
          <w:szCs w:val="24"/>
        </w:rPr>
        <w:t>Αρβανιτίδης</w:t>
      </w:r>
      <w:proofErr w:type="spellEnd"/>
      <w:r>
        <w:rPr>
          <w:rFonts w:eastAsia="Times New Roman"/>
          <w:szCs w:val="24"/>
        </w:rPr>
        <w:t xml:space="preserve"> από τη Δημοκρατική Συμπαράταξη, ο κ. Γάκης από τον ΣΥΡΙΖΑ, ο κ. Κυριαζίδης από τη Νέα Δημοκρατία και ο κ. Γρέγος από τη Χρυσή Αυγή.</w:t>
      </w:r>
    </w:p>
    <w:p w14:paraId="1CCA2BDB" w14:textId="77777777" w:rsidR="00C30B9F" w:rsidRDefault="003D4032">
      <w:pPr>
        <w:spacing w:line="600" w:lineRule="auto"/>
        <w:ind w:firstLine="720"/>
        <w:jc w:val="both"/>
        <w:rPr>
          <w:rFonts w:eastAsia="Times New Roman"/>
          <w:szCs w:val="24"/>
        </w:rPr>
      </w:pPr>
      <w:r>
        <w:rPr>
          <w:rFonts w:eastAsia="Times New Roman"/>
          <w:szCs w:val="24"/>
        </w:rPr>
        <w:t>Ο κ. Παπαδόπουλος έχει τον λόγο.</w:t>
      </w:r>
    </w:p>
    <w:p w14:paraId="1CCA2BDC" w14:textId="77777777" w:rsidR="00C30B9F" w:rsidRDefault="003D4032">
      <w:pPr>
        <w:spacing w:line="600" w:lineRule="auto"/>
        <w:ind w:firstLine="720"/>
        <w:jc w:val="both"/>
        <w:rPr>
          <w:rFonts w:eastAsia="Times New Roman"/>
          <w:szCs w:val="24"/>
        </w:rPr>
      </w:pPr>
      <w:r>
        <w:rPr>
          <w:rFonts w:eastAsia="Times New Roman"/>
          <w:b/>
          <w:szCs w:val="24"/>
        </w:rPr>
        <w:t>ΝΙΚΟΛΑΟΣ ΠΑΠΑΔΟΠΟΥΛΟΣ:</w:t>
      </w:r>
      <w:r>
        <w:rPr>
          <w:rFonts w:eastAsia="Times New Roman"/>
          <w:szCs w:val="24"/>
        </w:rPr>
        <w:t xml:space="preserve"> Ευχαριστώ, κύριε Πρόεδρε.</w:t>
      </w:r>
    </w:p>
    <w:p w14:paraId="1CCA2BDD" w14:textId="77777777" w:rsidR="00C30B9F" w:rsidRDefault="003D4032">
      <w:pPr>
        <w:spacing w:line="600" w:lineRule="auto"/>
        <w:ind w:firstLine="720"/>
        <w:jc w:val="both"/>
        <w:rPr>
          <w:rFonts w:eastAsia="Times New Roman"/>
          <w:szCs w:val="24"/>
        </w:rPr>
      </w:pPr>
      <w:r>
        <w:rPr>
          <w:rFonts w:eastAsia="Times New Roman"/>
          <w:szCs w:val="24"/>
        </w:rPr>
        <w:t>Κατά τη γνώμη μου το νομοσχέδιο αυτό είναι σε θετική κατεύθυνση. Είναι ένα από τα καλά νομοσχέδια.</w:t>
      </w:r>
    </w:p>
    <w:p w14:paraId="1CCA2BDE" w14:textId="77777777" w:rsidR="00C30B9F" w:rsidRDefault="003D4032">
      <w:pPr>
        <w:spacing w:line="600" w:lineRule="auto"/>
        <w:ind w:firstLine="720"/>
        <w:jc w:val="both"/>
        <w:rPr>
          <w:rFonts w:eastAsia="Times New Roman"/>
          <w:szCs w:val="24"/>
        </w:rPr>
      </w:pPr>
      <w:r>
        <w:rPr>
          <w:rFonts w:eastAsia="Times New Roman"/>
          <w:szCs w:val="24"/>
        </w:rPr>
        <w:t>Εκείνο, όμως, που θα ήθελα να πω και να επιμείνω πάρα πολύ -και είμαι υπέρ αυτής της άποψης- είναι οι επενδύσεις του ελληνικού τοπικού στοιχείου. Θα αναφερθώ ειδικά στον αγροτικό τομέα. Νομίζω ότι δεν θα έπρεπε να περιμένουμε τις μεγάλες επενδύσεις από το Κατάρ και από οπουδήποτε αλλού. Έχουμε εδώ έναν τόπο ο οποίος είναι ευλογημένος. Με τα κατάλληλα εργαλεία που βάζει αυτός ο νόμος, πιστεύω ότι μπορούν να γίνουν τεράστια τα επιτεύγματα.</w:t>
      </w:r>
    </w:p>
    <w:p w14:paraId="1CCA2BDF" w14:textId="77777777" w:rsidR="00C30B9F" w:rsidRDefault="003D4032">
      <w:pPr>
        <w:spacing w:line="600" w:lineRule="auto"/>
        <w:ind w:firstLine="720"/>
        <w:jc w:val="both"/>
        <w:rPr>
          <w:rFonts w:eastAsia="Times New Roman"/>
          <w:szCs w:val="24"/>
        </w:rPr>
      </w:pPr>
      <w:r>
        <w:rPr>
          <w:rFonts w:eastAsia="Times New Roman"/>
          <w:szCs w:val="24"/>
        </w:rPr>
        <w:t>Θα επιμείνω πάρα πολύ στον αγροτικό τομέα και θα σας δώσω, κύριε Υπουργέ, να δείτε κάποια στοιχεία, πριν την κρίση, μέχρι το 2009. Να δούμε το εξής: Πιστεύω ότι εάν τα στοιχεία αυτά μπορέσουμε και τα καλυτερεύσουμε, θα έχουμε μια μεγάλη ανάπτυξη.</w:t>
      </w:r>
    </w:p>
    <w:p w14:paraId="1CCA2BE0" w14:textId="77777777" w:rsidR="00C30B9F" w:rsidRDefault="003D4032">
      <w:pPr>
        <w:spacing w:line="600" w:lineRule="auto"/>
        <w:ind w:firstLine="720"/>
        <w:jc w:val="both"/>
        <w:rPr>
          <w:rFonts w:eastAsia="Times New Roman"/>
          <w:szCs w:val="24"/>
        </w:rPr>
      </w:pPr>
      <w:r>
        <w:rPr>
          <w:rFonts w:eastAsia="Times New Roman"/>
          <w:szCs w:val="24"/>
        </w:rPr>
        <w:t>Έχω εδώ ένα σημείωμα, μια εργασία που κάναμε με τον ΣΥΡΙΖΑ Λάρισας, στο Τμήμα Ανάπτυξης, για τη Θεσσαλία. Θα σας πω ορισμένα νούμερα. Έχω πολλά νούμερα, αλλά ο χρόνος δεν θα φτάσει, για αυτό θα πω τα πιο συγκεκριμένα.</w:t>
      </w:r>
    </w:p>
    <w:p w14:paraId="1CCA2BE1" w14:textId="77777777" w:rsidR="00C30B9F" w:rsidRDefault="003D4032">
      <w:pPr>
        <w:spacing w:line="600" w:lineRule="auto"/>
        <w:ind w:firstLine="720"/>
        <w:jc w:val="both"/>
        <w:rPr>
          <w:rFonts w:eastAsia="Times New Roman"/>
          <w:szCs w:val="24"/>
        </w:rPr>
      </w:pPr>
      <w:r>
        <w:rPr>
          <w:rFonts w:eastAsia="Times New Roman"/>
          <w:szCs w:val="24"/>
        </w:rPr>
        <w:t>Στη Θεσσαλία έχουμε περίπου μια πρόσοδο, η οποία βγαίνει για όλα τα αγροτικά προϊόντα -</w:t>
      </w:r>
      <w:proofErr w:type="spellStart"/>
      <w:r>
        <w:rPr>
          <w:rFonts w:eastAsia="Times New Roman"/>
          <w:szCs w:val="24"/>
        </w:rPr>
        <w:t>αροτραίες</w:t>
      </w:r>
      <w:proofErr w:type="spellEnd"/>
      <w:r>
        <w:rPr>
          <w:rFonts w:eastAsia="Times New Roman"/>
          <w:szCs w:val="24"/>
        </w:rPr>
        <w:t xml:space="preserve"> καλλιέργειες περίπου τρία εκατομμύρια στρέμματα, κηπευτικές, δενδρώδεις-, με ένα ποσό αρδευόμενης έκτασης στη Θεσσαλία κοντά στο 54%. Μιλάμε για μία πολύ δυναμική περιοχή. Τι φαίνεται εδώ πέρα; Ότι σε περίοδο δεκαπενταετίας το καθαρό εισόδημα που βγάζουν οι Θεσσαλοί αγρότες είναι κοντά στα 400 εκατομμύρια. Αν το δεις αυτό από μόνο του, είναι πάρα πολύ λίγο.</w:t>
      </w:r>
    </w:p>
    <w:p w14:paraId="1CCA2BE2" w14:textId="77777777" w:rsidR="00C30B9F" w:rsidRDefault="003D4032">
      <w:pPr>
        <w:spacing w:line="600" w:lineRule="auto"/>
        <w:ind w:firstLine="720"/>
        <w:jc w:val="both"/>
        <w:rPr>
          <w:rFonts w:eastAsia="Times New Roman"/>
          <w:szCs w:val="24"/>
        </w:rPr>
      </w:pPr>
      <w:r>
        <w:rPr>
          <w:rFonts w:eastAsia="Times New Roman"/>
          <w:szCs w:val="24"/>
        </w:rPr>
        <w:t xml:space="preserve">Να δούμε τώρα τις ακαθάριστες αξίες που έχουμε στις </w:t>
      </w:r>
      <w:proofErr w:type="spellStart"/>
      <w:r>
        <w:rPr>
          <w:rFonts w:eastAsia="Times New Roman"/>
          <w:szCs w:val="24"/>
        </w:rPr>
        <w:t>αροτραίες</w:t>
      </w:r>
      <w:proofErr w:type="spellEnd"/>
      <w:r>
        <w:rPr>
          <w:rFonts w:eastAsia="Times New Roman"/>
          <w:szCs w:val="24"/>
        </w:rPr>
        <w:t>, στις κηπευτικές, στις δενδρώδεις, στις αμπέλους. Έχουμε ένα σύνολο 628 εκατομμυρίων. Στη ζωική παραγωγή, στις ζωικές μονάδες –χοίροι, βοοειδή, όρνιθες και όλα αυτά- έχουμε ένα σύνολο και εδώ γύρω στα 350 εκατομμύρια. Η αξία τώρα της συνολικής ζωικής παραγωγής –προσέξτε, κύριε Υπουργέ-, στο γάλα είναι 190 εκατομμύρια –αυτά είναι τα στοιχεία του 2009, πιθανόν να είναι και λίγο πιο μικρά-, στο κρέας 152 εκατομμύρια και στο σύνολο όλη η κτηνοτροφική παραγωγή είναι στα 600 περίπου εκατομμύρια. Από αυτά, τα τυριά –γιατί θα αναφερθώ εγώ προσωπικά και στη φέτα- είναι 283 εκατομμύρια.</w:t>
      </w:r>
    </w:p>
    <w:p w14:paraId="1CCA2BE3" w14:textId="77777777" w:rsidR="00C30B9F" w:rsidRDefault="003D4032">
      <w:pPr>
        <w:spacing w:line="600" w:lineRule="auto"/>
        <w:ind w:firstLine="720"/>
        <w:jc w:val="both"/>
        <w:rPr>
          <w:rFonts w:eastAsia="Times New Roman"/>
          <w:szCs w:val="24"/>
        </w:rPr>
      </w:pPr>
      <w:r>
        <w:rPr>
          <w:rFonts w:eastAsia="Times New Roman"/>
          <w:szCs w:val="24"/>
        </w:rPr>
        <w:t>Τι καταλαβαίνουμε από αυτά τα νούμερα; Ότι ο όγκος της αγροτικής παραγωγής, ο οποίος δημιουργείται στη Θεσσαλία, βρίσκεται στο μεγάλο του μέρος στη ζωική παραγωγή και ειδικά στα τυριά. Αλλά εδώ φαίνεται και κάτι ακόμα, το μεγάλο κόστος της παραγωγής την οποία έχουμε. Άρα για να πάμε σε μια ανταγωνιστική αγροτική παραγωγή και ανταγωνιστικά προϊόντα πρέπει να έχουμε μικρότερο κόστος.</w:t>
      </w:r>
    </w:p>
    <w:p w14:paraId="1CCA2BE4" w14:textId="77777777" w:rsidR="00C30B9F" w:rsidRDefault="003D4032">
      <w:pPr>
        <w:spacing w:line="600" w:lineRule="auto"/>
        <w:ind w:firstLine="720"/>
        <w:jc w:val="both"/>
        <w:rPr>
          <w:rFonts w:eastAsia="Times New Roman"/>
          <w:szCs w:val="24"/>
        </w:rPr>
      </w:pPr>
      <w:r>
        <w:rPr>
          <w:rFonts w:eastAsia="Times New Roman"/>
          <w:szCs w:val="24"/>
        </w:rPr>
        <w:t>Σας διαβάζω εν τάχει τα τρία συμπεράσματα τα οποία βγάλαμε και θέλω να ακουστούν: Το παραγόμενο εισόδημα των 400 χιλιάδων, που λαμβάνει το σύνολο των εκμεταλλεύσεων φυτικής παραγωγής στη Θεσσαλία, προκύπτει από έκταση περίπου τέσσερα εκατομμύρια τετρακόσιες χιλιάδες στρέμματα –είπαμε το αρδευόμενο είναι 50%- και από ζωικές μονάδες τριακόσια πενήντα.</w:t>
      </w:r>
    </w:p>
    <w:p w14:paraId="1CCA2BE5" w14:textId="77777777" w:rsidR="00C30B9F" w:rsidRDefault="003D4032">
      <w:pPr>
        <w:spacing w:after="0" w:line="600" w:lineRule="auto"/>
        <w:ind w:firstLine="720"/>
        <w:jc w:val="both"/>
        <w:rPr>
          <w:rFonts w:eastAsia="UB-Helvetica" w:cs="Times New Roman"/>
          <w:szCs w:val="24"/>
        </w:rPr>
      </w:pPr>
      <w:r>
        <w:rPr>
          <w:rFonts w:eastAsia="UB-Helvetica" w:cs="Times New Roman"/>
          <w:szCs w:val="24"/>
          <w:lang w:val="en-US"/>
        </w:rPr>
        <w:t>T</w:t>
      </w:r>
      <w:r>
        <w:rPr>
          <w:rFonts w:eastAsia="UB-Helvetica" w:cs="Times New Roman"/>
          <w:szCs w:val="24"/>
        </w:rPr>
        <w:t xml:space="preserve">ο αποτέλεσμα αυτό, συγκρινόμενο με την ακαθάριστη πρόσοδο, η οποία βρίσκεται κοντά στα 1,7 δισεκατομμύριο, προσδίδει πολύ χαμηλή απόδοση των εκμεταλλεύσεων. </w:t>
      </w:r>
    </w:p>
    <w:p w14:paraId="1CCA2BE6"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Εάν το χωρίσουμε αυτό στους χιλιάδες αγρότες που έχουν αυτήν την πρόσοδο, θα δούμε ότι βγαίνει ένα μεροκάματο 13 ευρώ ανά ημερομίσθιο στο οκτάωρο. Το ίδιο περίπου συμβαίνει και στην κτηνοτροφία. </w:t>
      </w:r>
    </w:p>
    <w:p w14:paraId="1CCA2BE7" w14:textId="77777777" w:rsidR="00C30B9F" w:rsidRDefault="003D4032">
      <w:pPr>
        <w:spacing w:after="0" w:line="600" w:lineRule="auto"/>
        <w:jc w:val="both"/>
        <w:rPr>
          <w:rFonts w:eastAsia="UB-Helvetica" w:cs="Times New Roman"/>
          <w:szCs w:val="24"/>
        </w:rPr>
      </w:pPr>
      <w:r>
        <w:rPr>
          <w:rFonts w:eastAsia="UB-Helvetica" w:cs="Times New Roman"/>
          <w:szCs w:val="24"/>
        </w:rPr>
        <w:t>Άρα, σαν δεύτερο συμπέρασμα εκείνο που φαίνεται είναι η μεγάλη δαπάνη από εισροές, που είναι γύρω στα 574 εκατομμύρια. Αυτό σημαίνει ότι φεύγουν σε ζωοτροφές στο εξωτερικό, σε λιπάσματα και σε φάρμακα, δηλαδή σε εφόδια τα περισσότερα από τα οποία είναι απ’ έξω.</w:t>
      </w:r>
    </w:p>
    <w:p w14:paraId="1CCA2BE8"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Επομένως, εάν εμείς κατορθώσουμε και μειώσουμε τις μεγάλες εισροές που έχουμε στη γεωργία, είτε αυτές είναι σταθερές είτε σχετίζονται με την ενέργεια, αυτό σημαίνει ότι θα κάνουμε ένα μεγάλο βήμα προς την ανάπτυξη.</w:t>
      </w:r>
    </w:p>
    <w:p w14:paraId="1CCA2BE9"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Όμως, η ανάπτυξη του πρωτογενούς τομέα στην παραγωγική της βάση έχει απαραίτητο στοιχείο το νερό. Το νερό είναι ένα από τα μεγαλύτερα κοστολόγια, τα οποία έχει αυτήν τη στιγμή ο αγροτικός τομέας και πρέπει να γίνουν και εκεί επενδύσεις, για να μπορέσουμε να δούμε την ανάπτυξη συνολικά. </w:t>
      </w:r>
    </w:p>
    <w:p w14:paraId="1CCA2BEA"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Θα σας δώσω, κύριε Υπουργέ, όλα αυτά τα στοιχεία, τα οποία έχουμε συλλέξει, για να μπορέσετε να τα αξιοποιήσετε όσο το δυνατόν καλύτερα. </w:t>
      </w:r>
    </w:p>
    <w:p w14:paraId="1CCA2BEB" w14:textId="77777777" w:rsidR="00C30B9F" w:rsidRDefault="003D4032">
      <w:pPr>
        <w:spacing w:after="0" w:line="600" w:lineRule="auto"/>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1CCA2BEC"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Ολοκληρώνετε, σας παρακαλώ. Έχει τελειώσει ο χρόνος σας. </w:t>
      </w:r>
    </w:p>
    <w:p w14:paraId="1CCA2BED"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ΝΙΚΟΛΑΟΣ ΠΑΠΑΔΟΠΟΥΛΟΣ:</w:t>
      </w:r>
      <w:r>
        <w:rPr>
          <w:rFonts w:eastAsia="UB-Helvetica" w:cs="Times New Roman"/>
          <w:szCs w:val="24"/>
        </w:rPr>
        <w:t xml:space="preserve"> Θα ήθελα να πω δύο λόγια για τη φέτα.</w:t>
      </w:r>
    </w:p>
    <w:p w14:paraId="1CCA2BEE"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Πριν δύο χρόνια περίπου παρακολούθησα τη συζήτηση σε ερώτηση που είχαν κάνει ορισμένοι Ανεξάρτητοι Βουλευτές. Διαβάζω τα ονόματά τους: Ο κ. Κασαπίδης, ο κ. Πάρις </w:t>
      </w:r>
      <w:proofErr w:type="spellStart"/>
      <w:r>
        <w:rPr>
          <w:rFonts w:eastAsia="UB-Helvetica" w:cs="Times New Roman"/>
          <w:szCs w:val="24"/>
        </w:rPr>
        <w:t>Μουτσινάς</w:t>
      </w:r>
      <w:proofErr w:type="spellEnd"/>
      <w:r>
        <w:rPr>
          <w:rFonts w:eastAsia="UB-Helvetica" w:cs="Times New Roman"/>
          <w:szCs w:val="24"/>
        </w:rPr>
        <w:t xml:space="preserve"> –ήταν Ανεξάρτητοι τότε- ο κ. Χρήστος </w:t>
      </w:r>
      <w:proofErr w:type="spellStart"/>
      <w:r>
        <w:rPr>
          <w:rFonts w:eastAsia="UB-Helvetica" w:cs="Times New Roman"/>
          <w:szCs w:val="24"/>
        </w:rPr>
        <w:t>Αηδόνης</w:t>
      </w:r>
      <w:proofErr w:type="spellEnd"/>
      <w:r>
        <w:rPr>
          <w:rFonts w:eastAsia="UB-Helvetica" w:cs="Times New Roman"/>
          <w:szCs w:val="24"/>
        </w:rPr>
        <w:t>, ο κ. Παραστατίδης, ο κ. Οδυσσέας Βουδούρης, ο κ. Ανδρέας Λοβέρδος…</w:t>
      </w:r>
    </w:p>
    <w:p w14:paraId="1CCA2BEF"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 </w:t>
      </w:r>
      <w:r>
        <w:rPr>
          <w:rFonts w:eastAsia="UB-Helvetica" w:cs="Times New Roman"/>
          <w:b/>
          <w:szCs w:val="24"/>
        </w:rPr>
        <w:t>ΠΡΟΕΔΡΕΥΩΝ (Αναστάσιος Κουράκης):</w:t>
      </w:r>
      <w:r>
        <w:rPr>
          <w:rFonts w:eastAsia="UB-Helvetica" w:cs="Times New Roman"/>
          <w:szCs w:val="24"/>
        </w:rPr>
        <w:t xml:space="preserve"> Μην καταναλώνετε χρόνο στα ονόματα!</w:t>
      </w:r>
    </w:p>
    <w:p w14:paraId="1CCA2BF0"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ΝΙΚΟΛΑΟΣ ΠΑΠΑΔΟΠΟΥΛΟΣ:</w:t>
      </w:r>
      <w:r>
        <w:rPr>
          <w:rFonts w:eastAsia="UB-Helvetica" w:cs="Times New Roman"/>
          <w:szCs w:val="24"/>
        </w:rPr>
        <w:t xml:space="preserve"> Αυτοί έκαναν ερώτηση στον κ. </w:t>
      </w:r>
      <w:proofErr w:type="spellStart"/>
      <w:r>
        <w:rPr>
          <w:rFonts w:eastAsia="UB-Helvetica" w:cs="Times New Roman"/>
          <w:szCs w:val="24"/>
        </w:rPr>
        <w:t>Μηταράκη</w:t>
      </w:r>
      <w:proofErr w:type="spellEnd"/>
      <w:r>
        <w:rPr>
          <w:rFonts w:eastAsia="UB-Helvetica" w:cs="Times New Roman"/>
          <w:szCs w:val="24"/>
        </w:rPr>
        <w:t xml:space="preserve"> τότε και μας έλεγε για τη φέτα ότι καλώς έγινε αυτό το καθεστώς που υπάρχει για τη φέτα τώρα. Και έρχονται τώρα οι Βουλευτές της Λαρίσης και άλλοι να μας πουν για τη φέτα. Ψήφισαν, ρύθμισαν, ήταν Υπουργοί και κάνουν ερώτηση στον κ. Αποστόλου, ενώ εμείς διαφωνούσαμε και διαφωνούμε με το γεγονός. </w:t>
      </w:r>
    </w:p>
    <w:p w14:paraId="1CCA2BF1"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Καλώς. </w:t>
      </w:r>
    </w:p>
    <w:p w14:paraId="1CCA2BF2"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ΝΙΚΟΛΑΟΣ ΠΑΠΑΔΟΠΟΥΛΟΣ:</w:t>
      </w:r>
      <w:r>
        <w:rPr>
          <w:rFonts w:eastAsia="UB-Helvetica" w:cs="Times New Roman"/>
          <w:szCs w:val="24"/>
        </w:rPr>
        <w:t xml:space="preserve"> Εν πάση </w:t>
      </w:r>
      <w:proofErr w:type="spellStart"/>
      <w:r>
        <w:rPr>
          <w:rFonts w:eastAsia="UB-Helvetica" w:cs="Times New Roman"/>
          <w:szCs w:val="24"/>
        </w:rPr>
        <w:t>περιπτώσει</w:t>
      </w:r>
      <w:proofErr w:type="spellEnd"/>
      <w:r>
        <w:rPr>
          <w:rFonts w:eastAsia="UB-Helvetica" w:cs="Times New Roman"/>
          <w:szCs w:val="24"/>
        </w:rPr>
        <w:t xml:space="preserve">, έχω όλα τα στοιχεία εδώ. Και θα μπορούσα να διαβάσω μια φράση του κ. </w:t>
      </w:r>
      <w:proofErr w:type="spellStart"/>
      <w:r>
        <w:rPr>
          <w:rFonts w:eastAsia="UB-Helvetica" w:cs="Times New Roman"/>
          <w:szCs w:val="24"/>
        </w:rPr>
        <w:t>Μηταράκη</w:t>
      </w:r>
      <w:proofErr w:type="spellEnd"/>
      <w:r>
        <w:rPr>
          <w:rFonts w:eastAsia="UB-Helvetica" w:cs="Times New Roman"/>
          <w:szCs w:val="24"/>
        </w:rPr>
        <w:t xml:space="preserve">, αλλά αυτήν τη στιγμή δεν είναι εδώ. Δεν πειράζει όμως. Την άλλη φορά θα σας τα δώσω, για να μην μας δουλεύουν εν </w:t>
      </w:r>
      <w:proofErr w:type="spellStart"/>
      <w:r>
        <w:rPr>
          <w:rFonts w:eastAsia="UB-Helvetica" w:cs="Times New Roman"/>
          <w:szCs w:val="24"/>
        </w:rPr>
        <w:t>ψυχρώ</w:t>
      </w:r>
      <w:proofErr w:type="spellEnd"/>
      <w:r>
        <w:rPr>
          <w:rFonts w:eastAsia="UB-Helvetica" w:cs="Times New Roman"/>
          <w:szCs w:val="24"/>
        </w:rPr>
        <w:t xml:space="preserve">. </w:t>
      </w:r>
    </w:p>
    <w:p w14:paraId="1CCA2BF3"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Ξέρετε ποιο είναι το θέμα; Ότι σας πιάσαμε να είστε με το κατσίκι στην πλάτη αλλά κλέβοντας και οπώρες! </w:t>
      </w:r>
    </w:p>
    <w:p w14:paraId="1CCA2BF4" w14:textId="77777777" w:rsidR="00C30B9F" w:rsidRDefault="003D4032">
      <w:pPr>
        <w:spacing w:after="0" w:line="600" w:lineRule="auto"/>
        <w:ind w:firstLine="720"/>
        <w:jc w:val="center"/>
        <w:rPr>
          <w:rFonts w:eastAsia="UB-Helvetica" w:cs="Times New Roman"/>
          <w:szCs w:val="24"/>
        </w:rPr>
      </w:pPr>
      <w:r>
        <w:rPr>
          <w:rFonts w:eastAsia="UB-Helvetica" w:cs="Times New Roman"/>
          <w:szCs w:val="24"/>
        </w:rPr>
        <w:t>(Χειροκροτήματα από την πτέρυγα του ΣΥΡΙΖΑ)</w:t>
      </w:r>
    </w:p>
    <w:p w14:paraId="1CCA2BF5"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Ευχαριστούμε τον κ. Νικόλαο Παπαδόπουλο από τον ΣΥΡΙΖΑ. </w:t>
      </w:r>
    </w:p>
    <w:p w14:paraId="1CCA2BF6"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Τον λόγο έχει ο κ. </w:t>
      </w:r>
      <w:proofErr w:type="spellStart"/>
      <w:r>
        <w:rPr>
          <w:rFonts w:eastAsia="UB-Helvetica" w:cs="Times New Roman"/>
          <w:szCs w:val="24"/>
        </w:rPr>
        <w:t>Σαχινίδης</w:t>
      </w:r>
      <w:proofErr w:type="spellEnd"/>
      <w:r>
        <w:rPr>
          <w:rFonts w:eastAsia="UB-Helvetica" w:cs="Times New Roman"/>
          <w:szCs w:val="24"/>
        </w:rPr>
        <w:t xml:space="preserve"> από τη Χρυσή Αυγή. </w:t>
      </w:r>
    </w:p>
    <w:p w14:paraId="1CCA2BF7" w14:textId="77777777" w:rsidR="00C30B9F" w:rsidRDefault="003D4032">
      <w:pPr>
        <w:spacing w:after="0" w:line="600" w:lineRule="auto"/>
        <w:ind w:firstLine="720"/>
        <w:jc w:val="both"/>
        <w:rPr>
          <w:rFonts w:eastAsia="UB-Helvetica" w:cs="Times New Roman"/>
          <w:szCs w:val="24"/>
        </w:rPr>
      </w:pPr>
      <w:r>
        <w:rPr>
          <w:rFonts w:eastAsia="UB-Helvetica" w:cs="Times New Roman"/>
          <w:b/>
          <w:szCs w:val="24"/>
        </w:rPr>
        <w:t>ΙΩΑΝΝΗΣ ΣΑΧΙΝΙΔΗΣ</w:t>
      </w:r>
      <w:r>
        <w:rPr>
          <w:rFonts w:eastAsia="UB-Helvetica" w:cs="Times New Roman"/>
          <w:szCs w:val="24"/>
        </w:rPr>
        <w:t xml:space="preserve">: Κύριοι Υπουργοί, κύριε Πρόεδρε, κυρίες και κύριοι Βουλευτές, ακούσαμε σχεδόν από όλους τους Κοινοβουλευτικούς Εκπροσώπους ότι έθεσαν θέμα αντισυνταγματικότητας στην τροπολογία που κατέθεσε ο Υπουργός κ. </w:t>
      </w:r>
      <w:proofErr w:type="spellStart"/>
      <w:r>
        <w:rPr>
          <w:rFonts w:eastAsia="UB-Helvetica" w:cs="Times New Roman"/>
          <w:szCs w:val="24"/>
        </w:rPr>
        <w:t>Μουζάλας</w:t>
      </w:r>
      <w:proofErr w:type="spellEnd"/>
      <w:r>
        <w:rPr>
          <w:rFonts w:eastAsia="UB-Helvetica" w:cs="Times New Roman"/>
          <w:szCs w:val="24"/>
        </w:rPr>
        <w:t xml:space="preserve">. </w:t>
      </w:r>
    </w:p>
    <w:p w14:paraId="1CCA2BF8"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Το θέμα δεν είναι μόνο η αντισυνταγματικότητα. Το θέμα είναι, κύριε Υπουργέ, ότι το χαρακτηρίσατε κατεπείγον. Για ποιον λόγο; Το συγκεκριμένο θέμα υφίσταται εδώ και έναν χρόνο. Ποιος είναι ό λόγος του κατεπείγοντος;</w:t>
      </w:r>
    </w:p>
    <w:p w14:paraId="1CCA2BF9"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Σαφώς εμείς ως </w:t>
      </w:r>
      <w:proofErr w:type="spellStart"/>
      <w:r>
        <w:rPr>
          <w:rFonts w:eastAsia="UB-Helvetica" w:cs="Times New Roman"/>
          <w:szCs w:val="24"/>
        </w:rPr>
        <w:t>Xρυσή</w:t>
      </w:r>
      <w:proofErr w:type="spellEnd"/>
      <w:r>
        <w:rPr>
          <w:rFonts w:eastAsia="UB-Helvetica" w:cs="Times New Roman"/>
          <w:szCs w:val="24"/>
        </w:rPr>
        <w:t xml:space="preserve"> Αυγή θεωρούμε ότι πράγματι τίθεται θέμα αντισυνταγματικότητας για τη συγκεκριμένη τροπολογία και για όλους τους λόγους που προαναφέρθηκαν από όλους τους Κοινοβουλευτικούς Εκπροσώπους, όπως σας είπα και πριν.</w:t>
      </w:r>
    </w:p>
    <w:p w14:paraId="1CCA2BFA"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Αλήθεια, πού στοχεύει πραγματικά αυτή η τροπολογία; Στη δημιουργία εκλογικής πελατείας; Η μόνιμη εγκατάσταση όλων αυτών στην Ελλάδα το μόνο που θα καταφέρει, κύριε Υπουργέ, είναι η διόγκωση όλων των προβλημάτων που υπάρχουν και συσχετίζονται με το φαινόμενο της μετανάστευσης για εσάς, λαθρομετανάστευσης για εμάς, με την ανεργία και όλα τα γνωστά προβλήματα. </w:t>
      </w:r>
    </w:p>
    <w:p w14:paraId="1CCA2BFB"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Δεν άκουσα κανέναν σε αυτήν την Αίθουσα όλο το διάστημα που συζητείται ο αναπτυξιακός νόμος να αναφέρεται στο γνωστό θέμα </w:t>
      </w:r>
      <w:r>
        <w:rPr>
          <w:rFonts w:eastAsia="UB-Helvetica" w:cs="Times New Roman"/>
          <w:szCs w:val="24"/>
          <w:lang w:val="en-US"/>
        </w:rPr>
        <w:t>Brexit</w:t>
      </w:r>
      <w:r>
        <w:rPr>
          <w:rFonts w:eastAsia="UB-Helvetica" w:cs="Times New Roman"/>
          <w:szCs w:val="24"/>
        </w:rPr>
        <w:t>, το οποίο θα επηρεάσει άμεσα όχι μόνο την ανάπτυξη στην Ελλάδα αλλά και το εάν θα συνεχίσει να υπάρχει στο άμεσο μέλλον η γνωστή σε όλους μας Ευρωπαϊκή Ένωση.</w:t>
      </w:r>
    </w:p>
    <w:p w14:paraId="1CCA2BFC" w14:textId="77777777" w:rsidR="00C30B9F" w:rsidRDefault="003D4032">
      <w:pPr>
        <w:spacing w:line="600" w:lineRule="auto"/>
        <w:ind w:firstLine="720"/>
        <w:jc w:val="both"/>
        <w:rPr>
          <w:rFonts w:eastAsia="Times New Roman"/>
          <w:szCs w:val="24"/>
        </w:rPr>
      </w:pPr>
      <w:r>
        <w:rPr>
          <w:rFonts w:eastAsia="Times New Roman"/>
          <w:szCs w:val="24"/>
        </w:rPr>
        <w:t xml:space="preserve">Μιλάμε για </w:t>
      </w:r>
      <w:r>
        <w:rPr>
          <w:rFonts w:eastAsia="Times New Roman"/>
          <w:szCs w:val="24"/>
          <w:lang w:val="en-US"/>
        </w:rPr>
        <w:t>Brexit</w:t>
      </w:r>
      <w:r>
        <w:rPr>
          <w:rFonts w:eastAsia="Times New Roman"/>
          <w:szCs w:val="24"/>
        </w:rPr>
        <w:t xml:space="preserve">. Τι δείχνουν τα γεγονότα; Τι δείχνουν οι τελευταίες δημοσκοπήσεις; Ότι ο βρετανικός λαός ήδη έχει αποφασίσει την έξοδό του από την Ευρωπαϊκή Ένωση. Μάλλον κάτι παραπάνω ήξεραν στη Μεγάλη Βρετανία όταν δεν μπήκαν καν στην Ευρωζώνη. Πού φτάνουμε, όμως; Τι θα συμβεί; Στην Ελλάδα, τα μνημόνια που έχει υπογράψει και η σημερινή συγκυβέρνηση και οι προκάτοχοί σας, </w:t>
      </w:r>
      <w:proofErr w:type="spellStart"/>
      <w:r>
        <w:rPr>
          <w:rFonts w:eastAsia="Times New Roman"/>
          <w:szCs w:val="24"/>
        </w:rPr>
        <w:t>διέπονται</w:t>
      </w:r>
      <w:proofErr w:type="spellEnd"/>
      <w:r>
        <w:rPr>
          <w:rFonts w:eastAsia="Times New Roman"/>
          <w:szCs w:val="24"/>
        </w:rPr>
        <w:t xml:space="preserve"> από το Αγγλικό Δίκαιο. Δηλαδή, τι θα συμβεί; Εάν δεν τηρήσει η Ελλάδα αυτά που έχει υπογράψει και αυτά που πρέπει να κάνει κατά τα δικά τους δεδομένα, θα πρέπει να λογοδοτήσει σε μία τρίτη χώρα η οποία θα είναι εκτός Ευρωπαϊκής Ένωσης, εκτός Ευρωζώνης. Κύριοι Υπουργοί, αν αυτό δεν είναι παραχώρηση εθνικής κυριαρχίας σε θέματα οικονομίας, τι είναι; </w:t>
      </w:r>
    </w:p>
    <w:p w14:paraId="1CCA2BFD" w14:textId="77777777" w:rsidR="00C30B9F" w:rsidRDefault="003D4032">
      <w:pPr>
        <w:spacing w:line="600" w:lineRule="auto"/>
        <w:ind w:firstLine="720"/>
        <w:jc w:val="both"/>
        <w:rPr>
          <w:rFonts w:eastAsia="Times New Roman"/>
          <w:szCs w:val="24"/>
        </w:rPr>
      </w:pPr>
      <w:r>
        <w:rPr>
          <w:rFonts w:eastAsia="Times New Roman"/>
          <w:szCs w:val="24"/>
        </w:rPr>
        <w:t xml:space="preserve">Ακούσαμε τον Κοινοβουλευτικό Εκπρόσωπο της Νέας Δημοκρατίας κ. </w:t>
      </w:r>
      <w:proofErr w:type="spellStart"/>
      <w:r>
        <w:rPr>
          <w:rFonts w:eastAsia="Times New Roman"/>
          <w:szCs w:val="24"/>
        </w:rPr>
        <w:t>Δένδια</w:t>
      </w:r>
      <w:proofErr w:type="spellEnd"/>
      <w:r>
        <w:rPr>
          <w:rFonts w:eastAsia="Times New Roman"/>
          <w:szCs w:val="24"/>
        </w:rPr>
        <w:t xml:space="preserve"> να κάνει πρόταση για φοροαπαλλαγή στις μεγάλες εταιρείες. Πολύ ωραία. Δείχνουν τις διαθέσεις τους και οι μεν και οι δε. Τελικά σ’ αυτήν τη χώρα κυβερνάει μία αριστερή καπιταλιστική Κυβέρνηση. Κυβερνούσε μία αριστερή καπιταλιστική κυβέρνηση πριν από σας και απ’ ό,τι φαίνεται υπάρχει μία συμφωνία χαρακτήρα και όχι ασυμφωνία, όπως έχει μάθει ο ελληνικός λαός. Δεν του έφτανε, δηλαδή, του κ. </w:t>
      </w:r>
      <w:proofErr w:type="spellStart"/>
      <w:r>
        <w:rPr>
          <w:rFonts w:eastAsia="Times New Roman"/>
          <w:szCs w:val="24"/>
        </w:rPr>
        <w:t>Δένδια</w:t>
      </w:r>
      <w:proofErr w:type="spellEnd"/>
      <w:r>
        <w:rPr>
          <w:rFonts w:eastAsia="Times New Roman"/>
          <w:szCs w:val="24"/>
        </w:rPr>
        <w:t xml:space="preserve"> το γεγονός ότι τίθεται ένα σταθερό φορολογικό πλαίσιο για τα επόμενα δώδεκα χρόνια για τους </w:t>
      </w:r>
      <w:proofErr w:type="spellStart"/>
      <w:r>
        <w:rPr>
          <w:rFonts w:eastAsia="Times New Roman"/>
          <w:szCs w:val="24"/>
        </w:rPr>
        <w:t>μεγαλοεπενδυτές</w:t>
      </w:r>
      <w:proofErr w:type="spellEnd"/>
      <w:r>
        <w:rPr>
          <w:rFonts w:eastAsia="Times New Roman"/>
          <w:szCs w:val="24"/>
        </w:rPr>
        <w:t xml:space="preserve">. </w:t>
      </w:r>
    </w:p>
    <w:p w14:paraId="1CCA2BFE" w14:textId="77777777" w:rsidR="00C30B9F" w:rsidRDefault="003D4032">
      <w:pPr>
        <w:spacing w:line="600" w:lineRule="auto"/>
        <w:ind w:firstLine="720"/>
        <w:jc w:val="both"/>
        <w:rPr>
          <w:rFonts w:eastAsia="Times New Roman"/>
          <w:szCs w:val="24"/>
        </w:rPr>
      </w:pPr>
      <w:r>
        <w:rPr>
          <w:rFonts w:eastAsia="Times New Roman"/>
          <w:szCs w:val="24"/>
        </w:rPr>
        <w:t xml:space="preserve">Όπως ανέφερα και πριν από λίγες μέρες, εδώ καταπατάται το άρθρο 4 του Ελληνικού Συντάγματος όπου αναφέρεται ρητά ότι όλοι οι Έλληνες είναι ίσοι απέναντι στους νόμους και στο Σύνταγμα του κράτους. Κάτι τέτοιο δεν συμβαίνει εδώ. </w:t>
      </w:r>
    </w:p>
    <w:p w14:paraId="1CCA2BFF" w14:textId="77777777" w:rsidR="00C30B9F" w:rsidRDefault="003D4032">
      <w:pPr>
        <w:spacing w:line="600" w:lineRule="auto"/>
        <w:ind w:firstLine="720"/>
        <w:jc w:val="both"/>
        <w:rPr>
          <w:rFonts w:eastAsia="Times New Roman"/>
          <w:szCs w:val="24"/>
        </w:rPr>
      </w:pPr>
      <w:r>
        <w:rPr>
          <w:rFonts w:eastAsia="Times New Roman"/>
          <w:szCs w:val="24"/>
        </w:rPr>
        <w:t xml:space="preserve">Σας έχω πει επανειλημμένα απ’ αυτό το Βήμα να μας πείτε ξεκάθαρα ποιοι είναι για σας οι μικρομεσαίοι, γιατί σαν λέξη, όταν την ακούει ένας απλός πολίτης, φαντάζεται ότι είναι μία μικρή επιχείρηση, ένα </w:t>
      </w:r>
      <w:proofErr w:type="spellStart"/>
      <w:r>
        <w:rPr>
          <w:rFonts w:eastAsia="Times New Roman"/>
          <w:szCs w:val="24"/>
        </w:rPr>
        <w:t>περιπτεράκι</w:t>
      </w:r>
      <w:proofErr w:type="spellEnd"/>
      <w:r>
        <w:rPr>
          <w:rFonts w:eastAsia="Times New Roman"/>
          <w:szCs w:val="24"/>
        </w:rPr>
        <w:t xml:space="preserve">, ένα ψιλικατζίδικο της γειτονιάς. Έχουμε πει επανειλημμένα ότι όλοι οι αναπτυξιακοί νόμοι που έχουν περάσει απ’ αυτήν τη χώρα αφορούσαν σε επιχειρήσεις που απασχολούν από ένα έως και πενήντα άτομα. Δεν είναι μικρομεσαίοι αυτοί. Πάρτε το χαμπάρι. Ο ελληνικός λαός πεινάει κυριολεκτικά και δεν μιλάμε για τους κυρίους που είναι απέξω και διαμαρτύρονται αυτήν τη στιγμή, γιατί αν σηκώσει κάποιος απ’ αυτούς το χέρι, θα πέσουν πολλά </w:t>
      </w:r>
      <w:proofErr w:type="spellStart"/>
      <w:r>
        <w:rPr>
          <w:rFonts w:eastAsia="Times New Roman"/>
          <w:szCs w:val="24"/>
        </w:rPr>
        <w:t>Ρόλεξ</w:t>
      </w:r>
      <w:proofErr w:type="spellEnd"/>
      <w:r>
        <w:rPr>
          <w:rFonts w:eastAsia="Times New Roman"/>
          <w:szCs w:val="24"/>
        </w:rPr>
        <w:t xml:space="preserve">. </w:t>
      </w:r>
    </w:p>
    <w:p w14:paraId="1CCA2C00" w14:textId="77777777" w:rsidR="00C30B9F" w:rsidRDefault="003D4032">
      <w:pPr>
        <w:spacing w:line="600" w:lineRule="auto"/>
        <w:ind w:firstLine="720"/>
        <w:jc w:val="both"/>
        <w:rPr>
          <w:rFonts w:eastAsia="Times New Roman"/>
          <w:szCs w:val="24"/>
        </w:rPr>
      </w:pPr>
      <w:r>
        <w:rPr>
          <w:rFonts w:eastAsia="Times New Roman"/>
          <w:szCs w:val="24"/>
        </w:rPr>
        <w:t xml:space="preserve">Ανάπτυξη με φόρους και με μέτρα που έχετε επιβάλει δεν υπάρχει. Ξεχάστε το αυτό. Εξαιρούνται νευραλγικοί κλάδοι από το σχέδιο νόμου για την ανάπτυξη. Είναι πρόκληση το ότι ενισχύονται υπηρεσίες τουριστικών λιμανιών και μαρίνων, οι οποίες ξέρουμε πολύ καλά ότι έχουν ξεπουληθεί σε Τούρκους ιδιώτες. Εξαιρούνται επίσης από τον τριτογενή τομέα παραγωγής πολύ σημαντικές δραστηριότητες όπως η επιστημονική έρευνα, η ανάπτυξη και η εκπαίδευση. </w:t>
      </w:r>
    </w:p>
    <w:p w14:paraId="1CCA2C01" w14:textId="77777777" w:rsidR="00C30B9F" w:rsidRDefault="003D4032">
      <w:pPr>
        <w:spacing w:line="600" w:lineRule="auto"/>
        <w:ind w:firstLine="720"/>
        <w:jc w:val="both"/>
        <w:rPr>
          <w:rFonts w:eastAsia="Times New Roman"/>
          <w:szCs w:val="24"/>
        </w:rPr>
      </w:pPr>
      <w:r>
        <w:rPr>
          <w:rFonts w:eastAsia="Times New Roman"/>
          <w:szCs w:val="24"/>
        </w:rPr>
        <w:t xml:space="preserve">Άκουσα εδώ μέσα πάρα πολλούς κυρίους Βουλευτές και κυρίες Βουλευτίνες να αναφέρονται στο ότι υπάρχει μετανάστευση των νέων Ελλήνων επιστημόνων. Μα, όταν δεν επιδοτείται τίποτα σε καμμία περίπτωση, όταν δεν υπάρχει τομέας έρευνας και εργασίας ώστε να </w:t>
      </w:r>
      <w:proofErr w:type="spellStart"/>
      <w:r>
        <w:rPr>
          <w:rFonts w:eastAsia="Times New Roman"/>
          <w:szCs w:val="24"/>
        </w:rPr>
        <w:t>απορροφηθούν</w:t>
      </w:r>
      <w:proofErr w:type="spellEnd"/>
      <w:r>
        <w:rPr>
          <w:rFonts w:eastAsia="Times New Roman"/>
          <w:szCs w:val="24"/>
        </w:rPr>
        <w:t xml:space="preserve">, είναι λογικό να είναι πιο ελκυστικές οι ξένες αγορές. Αυτό συμβαίνει. Αν η Ελλάδα διά μαγείας αύριο με κάποιον τρόπο λύσει όλα της τα προβλήματα και θελήσει να μπει σε μία διαδικασία ανάπτυξης, πείτε μου με ποιους θα το κάνει. Εάν δεν έχει νέο επιστημονικό προσωπικό καταρτισμένο, πώς θα μπορέσει τελικά να έλθει αυτή η πολυπόθητη ανάπτυξη; </w:t>
      </w:r>
    </w:p>
    <w:p w14:paraId="1CCA2C02" w14:textId="77777777" w:rsidR="00C30B9F" w:rsidRDefault="003D4032">
      <w:pPr>
        <w:spacing w:line="600" w:lineRule="auto"/>
        <w:ind w:firstLine="720"/>
        <w:jc w:val="both"/>
        <w:rPr>
          <w:rFonts w:eastAsia="Times New Roman"/>
          <w:szCs w:val="24"/>
        </w:rPr>
      </w:pPr>
      <w:r>
        <w:rPr>
          <w:rFonts w:eastAsia="Times New Roman"/>
          <w:szCs w:val="24"/>
        </w:rPr>
        <w:t xml:space="preserve">Δεν θα πρέπει να παραλείψω να αναφερθώ στο άρθρο 12 και στην παράγραφο </w:t>
      </w:r>
      <w:proofErr w:type="spellStart"/>
      <w:r>
        <w:rPr>
          <w:rFonts w:eastAsia="Times New Roman"/>
          <w:szCs w:val="24"/>
        </w:rPr>
        <w:t>ββ</w:t>
      </w:r>
      <w:proofErr w:type="spellEnd"/>
      <w:r>
        <w:rPr>
          <w:rFonts w:eastAsia="Times New Roman"/>
          <w:szCs w:val="24"/>
        </w:rPr>
        <w:t xml:space="preserve">΄ για τις παραμεθόριες περιοχές. Εδώ συμβαίνει το εξής τραγελαφικό: Θέτετε ένα όριο στα τριάντα χιλιόμετρα. Είναι τελείως άδικο. Όλοι σας γνωρίζετε πάρα πολύ καλά ότι είναι πολύ άσχημο μία περιοχή να εντάσσεται στο αναπτυξιακό σχέδιο νόμου και το διπλανό χωριό όχι, γιατί έτσι έχουν αποφασίσει κάποιοι, ενώ τα χωρίζει μόνο μία γέφυρα ή ένα ποτάμι. Θα πρέπει να αλλάξει αυτό το κομμάτι. Θα πρέπει στις παραμεθόριες περιοχές να χαρακτηρίζεται εξ ολοκλήρου ένας νομός, όπως γίνεται και με τα ακριτικά μας νησιά. </w:t>
      </w:r>
    </w:p>
    <w:p w14:paraId="1CCA2C03" w14:textId="77777777" w:rsidR="00C30B9F" w:rsidRDefault="003D4032">
      <w:pPr>
        <w:spacing w:line="600" w:lineRule="auto"/>
        <w:ind w:firstLine="720"/>
        <w:jc w:val="both"/>
        <w:rPr>
          <w:rFonts w:eastAsia="Times New Roman"/>
          <w:szCs w:val="24"/>
        </w:rPr>
      </w:pPr>
      <w:r>
        <w:rPr>
          <w:rFonts w:eastAsia="Times New Roman"/>
          <w:szCs w:val="24"/>
        </w:rPr>
        <w:t xml:space="preserve">Κλείνοντας, θέλω να αναφέρω ότι γενικότερα το αναπτυξιακό σχέδιο νόμου δεν αποτελεί κάποια τολμηρή τομή ούτε διαφέρει σε κάτι από τα προηγούμενα σχέδια νόμου που είχαν φέρει οι προκάτοχοί σας, με ελάχιστες φυσικά εξαιρέσεις. </w:t>
      </w:r>
    </w:p>
    <w:p w14:paraId="1CCA2C0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Καμμία ανάπτυξη δεν μπορεί να περιμένει ο ελληνικός λαός, εάν δεν αποτινάξει από πάνω του τον ζυγό των μνημονίων, εάν δεν σταματήσει άμεσα η ψήφιση </w:t>
      </w:r>
      <w:proofErr w:type="spellStart"/>
      <w:r>
        <w:rPr>
          <w:rFonts w:eastAsia="Times New Roman" w:cs="Times New Roman"/>
          <w:szCs w:val="24"/>
        </w:rPr>
        <w:t>υφεσιακών</w:t>
      </w:r>
      <w:proofErr w:type="spellEnd"/>
      <w:r>
        <w:rPr>
          <w:rFonts w:eastAsia="Times New Roman" w:cs="Times New Roman"/>
          <w:szCs w:val="24"/>
        </w:rPr>
        <w:t xml:space="preserve"> μέτρων από τη συγκεκριμένη, σημερινή Βουλή, εάν δεν υπάρξει η αποδέσμευση από τους διεθνείς τοκογλύφους που πίνουν το αίμα του ελληνικού λαού, ανάπτυξη δεν θα μπορέσει να υπάρξει ποτέ. Δώστε έμφαση στον πρωτογενή τομέα, αξιοποιήστε τις ενεργειακές πηγές και συνάψτε ισχυρές νέες συμμαχίες με μοναδικό γνώμονα το εθνικό συμφέρον. </w:t>
      </w:r>
    </w:p>
    <w:p w14:paraId="1CCA2C0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w:t>
      </w:r>
    </w:p>
    <w:p w14:paraId="1CCA2C06"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CCA2C07"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Προχωρούμε στον κ. Ιωάννη Κουτσούκο, από τη Δημοκρατική Συμπαράσταση. Σας παρακαλώ με σεβασμό στον χρόνο.</w:t>
      </w:r>
    </w:p>
    <w:p w14:paraId="1CCA2C08"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Ευχαριστώ, κύριε Πρόεδρε.</w:t>
      </w:r>
    </w:p>
    <w:p w14:paraId="1CCA2C09"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Επιχείρησε χθες ο Υπουργός Ανάπτυξης ο κ. Σταθάκης να μας παρουσιάσει το νέο όραμα της Κυβέρνησης και να μας πείσει ότι μόλις ψηφίσουμε αυτόν τον νόμο έρχεται η ανάπτυξη. </w:t>
      </w:r>
    </w:p>
    <w:p w14:paraId="1CCA2C0A"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συνάδελφοι και κύριοι Υπουργοί, η ανάπτυξη δεν έρχεται ούτε με νόμους ούτε με διατάγματα ούτε με ευχολόγια. Πολύ δε περισσότερο δεν έρχεται, όταν δεν συνδυάζονται πάρα πολλά πράγματα τα οποία ακριβώς έχουν να κάνουν με την ανάπτυξη. </w:t>
      </w:r>
    </w:p>
    <w:p w14:paraId="1CCA2C0B"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ένα είναι το δημοσιονομικό. Μας εξήγησε ο κ. Σταθάκης ότι πάμε σε μια ήπια δημοσιονομική προσαρμογή. Άρα, έναντι των 30 δισεκατομμυρίων ευρώ του πρώτου μνημονίου τα 20 δισεκατομμύρια ευρώ σε φόρους, περικοπές δαπανών και με τον κόφτη είναι πολύ λίγα. Και σύγκρινε ο κ. Σταθάκης τα 36 δισεκατομμύρια ευρώ έλλειμμα που είχε η χώρα το 2009 με τα πλεονάσματα και τους ισοσκελισμένους προϋπολογισμούς που παρέλαβε όταν έγινε Κυβέρνηση.</w:t>
      </w:r>
    </w:p>
    <w:p w14:paraId="1CCA2C0C"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Άρα, δημοσιονομικά αναγκάστηκε η Κυβέρνηση, επειδή ακολούθησε μια πορεία τυχοδιωκτική, κυρίως στο πρώτο εξάμηνο του 2015, να αφαιρέσει από την πραγματική οικονομία 6 δισεκατομμύρια ευρώ φόρους. Αυτοί θα πήγαιναν στην ανάπτυξη. </w:t>
      </w:r>
    </w:p>
    <w:p w14:paraId="1CCA2C0D"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Κατάφερε η Κυβέρνηση να στερήσει 10 δισεκατομμύρια ευρώ από το ΑΕΠ το 2015 και 10 δισεκατομμύρια ευρώ από το ΑΕΠ το 2016, σύμφωνα με τις προβλέψεις όλων των οργανισμών. Άρα στέρησε 20 δισεκατομμύρια ευρώ πλούτο.</w:t>
      </w:r>
    </w:p>
    <w:p w14:paraId="1CCA2C0E"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Γι’ αυτό είπα στη συζήτηση που κάναμε πρόσφατα εδώ στη Βουλή, στην επίκαιρη επερώτηση της Δημοκρατικής Συμπαράταξης ότι η ταφόπλακα της ανάπτυξης θα γράφει 6 δισεκατομμύρια ευρώ περισσότερους φόρους και 20 δισεκατομμύρια ευρώ λιγότερο ΑΕΠ. </w:t>
      </w:r>
    </w:p>
    <w:p w14:paraId="1CCA2C0F"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Αλλά, ο κύριος καθηγητής, μεταξύ των άλλων που μας είπε, ξέχασε να αναφερθεί σε αυτό που λένε όλοι οι οικονομολόγοι και ο απλός πολίτης το γνωρίζει πολύ καλά. </w:t>
      </w:r>
    </w:p>
    <w:p w14:paraId="1CCA2C10"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ανάπτυξη πέραν των δημοσιονομικών και των μακροοικονομικών είναι θέμα και κλίματος.</w:t>
      </w:r>
    </w:p>
    <w:p w14:paraId="1CCA2C11"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Θέλω να τον παραπέμψω στις μελέτες που αναφέρονται στη διαμόρφωση του οικονομικού κλίματος, το οποίο ήταν στις </w:t>
      </w:r>
      <w:proofErr w:type="spellStart"/>
      <w:r>
        <w:rPr>
          <w:rFonts w:eastAsia="Times New Roman" w:cs="Times New Roman"/>
          <w:szCs w:val="24"/>
        </w:rPr>
        <w:t>εκατόν</w:t>
      </w:r>
      <w:proofErr w:type="spellEnd"/>
      <w:r>
        <w:rPr>
          <w:rFonts w:eastAsia="Times New Roman" w:cs="Times New Roman"/>
          <w:szCs w:val="24"/>
        </w:rPr>
        <w:t xml:space="preserve"> δύο μονάδες –εάν θυμάμαι καλά- το Νοέμβρη του 2014 και έχει πέσει στις ενενήντα. Έχει μια συνεχή πτωτική πορεία το οικονομικό κλίμα σε αντίθεση με ό,τι συμβαίνει σε άλλες χώρες.</w:t>
      </w:r>
    </w:p>
    <w:p w14:paraId="1CCA2C12"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πολύ περισσότερο, βεβαίως, να τον παραπέμψω στην αύξηση των ληξιπρόθεσμων για το πώς εκτινάχθηκαν στα 86 δισεκατομμύρια ευρώ. Σήμερα μας είπε ότι μόνο 15 δισεκατομμύρια ευρώ επιδέχονται </w:t>
      </w:r>
      <w:proofErr w:type="spellStart"/>
      <w:r>
        <w:rPr>
          <w:rFonts w:eastAsia="Times New Roman" w:cs="Times New Roman"/>
          <w:szCs w:val="24"/>
        </w:rPr>
        <w:t>είσπραξεις</w:t>
      </w:r>
      <w:proofErr w:type="spellEnd"/>
      <w:r>
        <w:rPr>
          <w:rFonts w:eastAsia="Times New Roman" w:cs="Times New Roman"/>
          <w:szCs w:val="24"/>
        </w:rPr>
        <w:t>. Μα, τα 15 δισεκατομμύρια ευρώ είναι η αύξηση των δύο ετών που κυβερνάτε, κύριε Υπουργέ. Αυτά είναι μόνο που επιδέχονται είσπραξη;</w:t>
      </w:r>
    </w:p>
    <w:p w14:paraId="1CCA2C13"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Ξέχασε να μας πει ο κ. Σταθάκης για τα ληξιπρόθεσμα του δημοσίου προς τους πολίτες, που έφτασαν στα 6 δισεκατομμύρια ευρώ, και περιμένουμε τη δόση, για να πάρουν και αυτοί κάτι, όταν υπάρξει ρευστότητα. </w:t>
      </w:r>
    </w:p>
    <w:p w14:paraId="1CCA2C14"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Προφανώς δεν μας απάντησε πώς θα λυθεί το θέμα της ρευστότητας από την ώρα που δεν έχουμε προσέλκυση καταθέσεων, μιας και ο δείκτης των καταθέσεων πάει και αυτός προς τα κάτω. </w:t>
      </w:r>
    </w:p>
    <w:p w14:paraId="1CCA2C15"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Άρα, τα γενικότερα ζητήματα που αφορούν την ανάπτυξη είναι αρνητικά. Αυτό καταγράφεται στο </w:t>
      </w:r>
      <w:proofErr w:type="spellStart"/>
      <w:r>
        <w:rPr>
          <w:rFonts w:eastAsia="Times New Roman" w:cs="Times New Roman"/>
          <w:szCs w:val="24"/>
        </w:rPr>
        <w:t>υφεσιακό</w:t>
      </w:r>
      <w:proofErr w:type="spellEnd"/>
      <w:r>
        <w:rPr>
          <w:rFonts w:eastAsia="Times New Roman" w:cs="Times New Roman"/>
          <w:szCs w:val="24"/>
        </w:rPr>
        <w:t xml:space="preserve"> κλίμα, στον δείκτη του σχηματισμού παγίου κεφαλαίου για το 2016, που είναι -8%, και σε αυτά που λέει η Εθνική Στατιστική Υπηρεσία για το ποια ήταν η ανάπτυξη το πρώτο τρίμηνο του 2016 σε σχέση με το τελευταίο του 2015 ή το πρώτο του 2015 που ήταν περίπου -1,4%.</w:t>
      </w:r>
    </w:p>
    <w:p w14:paraId="1CCA2C16"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Όμως, εάν όλοι αυτά τα αφαιρούσαμε και εξετάζαμε αυτοτελώς τον αναπτυξιακό νόμο, θα μπορούσε ο αναπτυξιακός νόμος με τα υπόλοιπα όλα καλά να δώσει ένα τεράστιο ξεκίνημα στη διαδικασία της ανάπτυξης; </w:t>
      </w:r>
    </w:p>
    <w:p w14:paraId="1CCA2C17"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αυτός ο αναπτυξιακός νόμος είναι φτωχός, είναι χαμηλών προσδοκιών. Πρόκειται για μια χαμηλή πτήση, διότι δεν δεσμεύει πόρους.</w:t>
      </w:r>
    </w:p>
    <w:p w14:paraId="1CCA2C18"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 Γενικό Λογιστήριο του Κράτους λέει στην έκθεσή του ότι είναι γύρω στα 380 εκατομμύρια ευρώ. Δεν το θυμάμαι ακριβώς, το είπε λεπτομερώς ο εισηγητής μας ο κ. Κωνσταντινόπουλος. Τα δε φορολογικά είναι ελάχιστα, διότι έρχονται μετά, εκ των υστέρων. </w:t>
      </w:r>
    </w:p>
    <w:p w14:paraId="1CCA2C19"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Καταθέσαμε μια πρόταση πάρα πολύ συγκεκριμένη. Έγινε μια συζήτηση εδώ πολύ μεγάλη και πολιτική αντιπαράθεση για το </w:t>
      </w:r>
      <w:proofErr w:type="spellStart"/>
      <w:r>
        <w:rPr>
          <w:rFonts w:eastAsia="Times New Roman"/>
          <w:szCs w:val="24"/>
        </w:rPr>
        <w:t>υπερταμείο</w:t>
      </w:r>
      <w:proofErr w:type="spellEnd"/>
      <w:r>
        <w:rPr>
          <w:rFonts w:eastAsia="Times New Roman"/>
          <w:szCs w:val="24"/>
        </w:rPr>
        <w:t xml:space="preserve"> που δεσμεύει τη δημόσια περιουσία για εκατό χρόνια. Και μας έλεγαν οι συνάδελφοι του ΣΥΡΙΖΑ, μας έλεγε και ο Πρωθυπουργός ότι από αυτά ένα μέρος θα πάει στην ανάπτυξη, το 25%. Το άλλο θα πάει στο χρέος.</w:t>
      </w:r>
    </w:p>
    <w:p w14:paraId="1CCA2C1A"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Έχουμε καταθέσει μια πρόταση, εμείς την καταθέσαμε και είδαμε ότι την ασπάστηκε και η Νέα Δημοκρατία, φαντάζομαι ότι δεν έχουνε αντίρρηση και άλλα κόμματα, που λέει να δεσμεύσουμε το 15% αυτών των πόρων για τους στόχους και τους σκοπούς του αναπτυξιακού νομοσχεδίου. Αλλιώτικα δεν θα υπάρξουν πόροι, άρα δεν θα μπορούν να εξυπηρετηθούν τα επενδυτικά σχέδια. Είναι πάρα πολύ καθαρό.</w:t>
      </w:r>
    </w:p>
    <w:p w14:paraId="1CCA2C1B"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Καταθέσαμε και πάρα πολλές προτάσεις συγκεκριμένες. Μερικές τις αποδέχτηκε η Κυβέρνηση, έκανε μερικά μισά βήματα. Αποδέχτηκε αυτό που είπαμε για τα βιβλία Β΄ κατηγορίας, αυτό που είπαμε να μην τιμωρήσουμε τα παλιά επενδυτικά σχέδια. Όμως, κύριε Υπουργέ, το να καταβάλουμε σε εφτά δόσεις αυτά που δικαιούνται οι παλιοί επενδυτικοί νόμοι είναι τιμωρία. </w:t>
      </w:r>
    </w:p>
    <w:p w14:paraId="1CCA2C1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C1D"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Τελειώνω, κύριε Πρόεδρε.</w:t>
      </w:r>
    </w:p>
    <w:p w14:paraId="1CCA2C1E"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Κάνατε ορισμένα μικρά βήματα. Εμείς θετικά προσεγγίσαμε το ζήτημα παρά τις επιφυλάξεις μας.</w:t>
      </w:r>
    </w:p>
    <w:p w14:paraId="1CCA2C1F"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Και θέλω να τελειώσω με τούτο: Σας άκουσα κλείνοντας την ομιλία σας, κύριε Υπουργέ, να λέτε ότι θα περπατήσετε μόνοι σας. Δηλαδή δεν λαμβάνετε υπ’ </w:t>
      </w:r>
      <w:proofErr w:type="spellStart"/>
      <w:r>
        <w:rPr>
          <w:rFonts w:eastAsia="Times New Roman"/>
          <w:szCs w:val="24"/>
        </w:rPr>
        <w:t>όψιν</w:t>
      </w:r>
      <w:proofErr w:type="spellEnd"/>
      <w:r>
        <w:rPr>
          <w:rFonts w:eastAsia="Times New Roman"/>
          <w:szCs w:val="24"/>
        </w:rPr>
        <w:t xml:space="preserve"> σας αυτό που σας είπα, ότι το κλίμα, η πολιτική συνεννόηση και η κοινωνική συναίνεση είναι συντελεστές της ανάπτυξης και θα περπατήσετε μόνοι σας κόντρα στην κοινωνία; Το θεωρώ ένα ατόπημα και λυπάμαι γι’ αυτό. Δεν θέλω να το συνδυάσω με τα άλλα ατοπήματα της Κυβέρνησης, που δεν αντιλαμβάνεται ότι οι δημοκρατικοί πολίτες που παρασύρθηκαν και ψήφισαν ΣΥΡΙ</w:t>
      </w:r>
      <w:r>
        <w:rPr>
          <w:rFonts w:eastAsia="Times New Roman"/>
          <w:szCs w:val="24"/>
          <w:lang w:val="en-US"/>
        </w:rPr>
        <w:t>ZA</w:t>
      </w:r>
      <w:r>
        <w:rPr>
          <w:rFonts w:eastAsia="Times New Roman"/>
          <w:szCs w:val="24"/>
        </w:rPr>
        <w:t xml:space="preserve"> δεν έχουν μεταλλαχθεί, όπως η Κυβέρνηση και όπως η Πλειοψηφία.</w:t>
      </w:r>
    </w:p>
    <w:p w14:paraId="1CCA2C20"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Ευχαριστώ, κύριε Πρόεδρε.</w:t>
      </w:r>
    </w:p>
    <w:p w14:paraId="1CCA2C21" w14:textId="77777777" w:rsidR="00C30B9F" w:rsidRDefault="003D4032">
      <w:pPr>
        <w:tabs>
          <w:tab w:val="left" w:pos="2820"/>
        </w:tabs>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lang w:val="en-US"/>
        </w:rPr>
        <w:t>o</w:t>
      </w:r>
      <w:r>
        <w:rPr>
          <w:rFonts w:eastAsia="Times New Roman" w:cs="Times New Roman"/>
          <w:szCs w:val="24"/>
        </w:rPr>
        <w:t>κροτήματα από την πτέρυγα της Δημοκρατικής Συμπαράταξης ΠΑΣΟΚ-ΔΗΜΑΡ)</w:t>
      </w:r>
    </w:p>
    <w:p w14:paraId="1CCA2C22" w14:textId="77777777" w:rsidR="00C30B9F" w:rsidRDefault="003D4032">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Κουτσούκο.</w:t>
      </w:r>
    </w:p>
    <w:p w14:paraId="1CCA2C23"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Αρβανιτίδης</w:t>
      </w:r>
      <w:proofErr w:type="spellEnd"/>
      <w:r>
        <w:rPr>
          <w:rFonts w:eastAsia="Times New Roman"/>
          <w:szCs w:val="24"/>
        </w:rPr>
        <w:t xml:space="preserve">. </w:t>
      </w:r>
    </w:p>
    <w:p w14:paraId="1CCA2C24"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Σας παρακαλώ να ακολουθήσετε το παράδειγμα του κ. Κουτσούκου για συνέπεια στον χρόνο.</w:t>
      </w:r>
    </w:p>
    <w:p w14:paraId="1CCA2C25"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Μετά να ετοιμάζεται ο κ. Γάκης, για να ολοκληρώνουμε τον κύκλο των ομιλητών.</w:t>
      </w:r>
    </w:p>
    <w:p w14:paraId="1CCA2C26" w14:textId="77777777" w:rsidR="00C30B9F" w:rsidRDefault="003D4032">
      <w:pPr>
        <w:tabs>
          <w:tab w:val="left" w:pos="2820"/>
        </w:tabs>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Κύριε Πρόεδρε, κυρίες και κύριοι συνάδελφοι, νομίζω ότι η συζήτηση αυτές τις μέρες στη Βουλή βοήθησε να αντιληφθούμε ότι ο αναπτυξιακός νόμος αποτελεί ένα επιμέρους εργαλείο και όχι το στρατηγικό σχέδιο ανάπτυξης που έχει ανάγκη η χώρα. Ελλείψει τέτοιου σχεδίου η Κυβέρνηση αρκείται σε γενικότητες, που κάνουν τα αναπτυξιακά εργαλεία αδύναμα και τις αστοχίες τους κανόνα και όχι εξαίρεση. </w:t>
      </w:r>
    </w:p>
    <w:p w14:paraId="1CCA2C27"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Βέβαια, αν τα εργαλεία που χρησιμοποιείς αστοχούν, όταν η οικονομία είναι ισχυρή, είναι μικρό το κακό. Αν, όμως, αστοχούν όταν η οικονομία βρίσκεται στην κατάσταση που βρίσκεται η ελληνική οικονομία, τότε οι προϋποθέσεις εξόδου από την κρίση φαίνονται βουνό ψηλό και κακοτράχαλο. </w:t>
      </w:r>
    </w:p>
    <w:p w14:paraId="1CCA2C28"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Ο νέος αναπτυξιακός νόμος είναι αδύναμος, όχι γιατί αφορά ενισχύσεις μόνο 35.000.000 ευρώ τον χρόνο για νέες επενδύσεις, αλλά κυρίως γιατί μοιάζει με βιβλίο που έχει τίτλο, έχει περιεχόμενα, λείπει όμως το κείμενο, λείπει η ουσία.</w:t>
      </w:r>
    </w:p>
    <w:p w14:paraId="1CCA2C29"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Οι τριάντα δύο υπουργικές αποφάσεις που θα χρειαστούν για την ενεργοποίησή του κάνουν σαφές ότι πρόκειται για νόμο-πλαίσιο που θα ενεργοποιηθεί στο σύνολό του από την νέα χρονιά. Άρα, η χώρα συνεχίζει να χάνει πολύτιμο χρόνο, όπως πάντα.</w:t>
      </w:r>
    </w:p>
    <w:p w14:paraId="1CCA2C2A"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στην εξίσωση της Ελλάδας του 2016 έχουμε δύο εξαιρετικά προβληματικές μεταβλητές. Το κράτος δυσκολεύεται να δώσει δουλειές, για λόγους που όλοι γνωρίζουμε και η επίσημη ανεργία παραμένει σταθερά ψηλά στο 25%. Κατά συνέπεια, η στήριξη της επιχειρηματικότητας, η προσέλκυση επενδύσεων, η έμφαση στην παραγωγή, τη μεταποίηση και τις εξαγωγές αποτελούν μονόδρομο για τη δημιουργία νέων σταθερών και καλά αμειβόμενων θέσεων εργασίας, αποτελούν μονόδρομο για την αύξηση του ΑΕΠ, αποτελούν μονόδρομο για να αυξήσουμε το εισόδημα και την αγοραστική δύναμη των πολιτών.</w:t>
      </w:r>
    </w:p>
    <w:p w14:paraId="1CCA2C2B"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Μπορεί η λύση να φαίνεται προφανής, ίσως να φαίνεται και απλή, όμως τα πράγματα δεν είναι έτσι. Για να δημιουργηθεί ένα φιλικό επιχειρηματικό περιβάλλον, δεν αρκούν τα μεγάλα λόγια του κ. Τσίπρα και οι καθηγητικού –επιτρέψτε μου- τύπου προσεγγίσεις του κ. Σταθάκη. Χρειάζεται δουλειά, συνέπεια, στόχους και πρόγραμμα από την Κυβέρνηση, κοινή προσπάθεια, καθαρό μήνυμα στους πολίτες από το σύνολο του πολιτικού και οικονομικού κόσμου.</w:t>
      </w:r>
    </w:p>
    <w:p w14:paraId="1CCA2C2C"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Για να πείσεις, όμως, τους πολίτες ότι τα αγαθά </w:t>
      </w:r>
      <w:proofErr w:type="spellStart"/>
      <w:r>
        <w:rPr>
          <w:rFonts w:eastAsia="Times New Roman"/>
          <w:szCs w:val="24"/>
        </w:rPr>
        <w:t>κόποις</w:t>
      </w:r>
      <w:proofErr w:type="spellEnd"/>
      <w:r>
        <w:rPr>
          <w:rFonts w:eastAsia="Times New Roman"/>
          <w:szCs w:val="24"/>
        </w:rPr>
        <w:t xml:space="preserve"> </w:t>
      </w:r>
      <w:proofErr w:type="spellStart"/>
      <w:r>
        <w:rPr>
          <w:rFonts w:eastAsia="Times New Roman"/>
          <w:szCs w:val="24"/>
        </w:rPr>
        <w:t>κτώνται</w:t>
      </w:r>
      <w:proofErr w:type="spellEnd"/>
      <w:r>
        <w:rPr>
          <w:rFonts w:eastAsia="Times New Roman"/>
          <w:szCs w:val="24"/>
        </w:rPr>
        <w:t xml:space="preserve">, πρέπει πρώτα ο ίδιος να δώσεις το παράδειγμα. Κύριε Υπουργέ, ο κόσμος τα λόγια τα ακούει, αλλά τελικά το παράδειγμα ακολουθεί. Και, δυστυχώς, το παράδειγμα που δίνετε για την πορεία της χώρας προς την ανάπτυξη είναι παράδειγμα προς αποφυγή. </w:t>
      </w:r>
    </w:p>
    <w:p w14:paraId="1CCA2C2D"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Πρόσφατα, είχα τη χαρά να είμαι μαζί σας στη συνέλευση του Συνδέσμου Βιομηχανιών Βόρειας Ελλάδας. Ο σύνδεσμος παρουσίασε τα αποτελέσματα της παγκόσμιας επετηρίδας ανταγωνιστικότητας για το 2015, στην οποία η χώρα μας βρέθηκε στην πεντηκοστή έκτη θέση σε σύνολο εξήντα ενός κρατών, από την πεντηκοστή θέση, που βρισκόταν το 2014.</w:t>
      </w:r>
    </w:p>
    <w:p w14:paraId="1CCA2C2E" w14:textId="77777777" w:rsidR="00C30B9F" w:rsidRDefault="003D4032">
      <w:pPr>
        <w:spacing w:line="600" w:lineRule="auto"/>
        <w:ind w:firstLine="720"/>
        <w:jc w:val="both"/>
        <w:rPr>
          <w:rFonts w:eastAsia="Times New Roman"/>
          <w:szCs w:val="24"/>
        </w:rPr>
      </w:pPr>
      <w:r>
        <w:rPr>
          <w:rFonts w:eastAsia="Times New Roman"/>
          <w:szCs w:val="24"/>
        </w:rPr>
        <w:t>Το εντυπωσιακό είναι ότι η κατρακύλα αυτή οφείλεται σχεδόν αποκλειστικά σε έναν από τους τέσσερις βασικούς δείκτες της έρευνας, αυτόν της επιχειρηματικής αποτελεσματικότητας. Στον συγκεκριμένο δείκτη η χώρα μας κατέβηκε δέκα τέσσερις θέσεις μέσα σε μια χρονιά, φτάνοντας στην πεντηκοστή έβδομη θέση από την τεσσαρακοστή τρίτη, που κατείχε το 2014. Καταθέτω τον πίνακα στα Πρακτικά.</w:t>
      </w:r>
    </w:p>
    <w:p w14:paraId="1CCA2C2F" w14:textId="77777777" w:rsidR="00C30B9F" w:rsidRDefault="003D4032">
      <w:pPr>
        <w:spacing w:line="600" w:lineRule="auto"/>
        <w:ind w:firstLine="720"/>
        <w:jc w:val="both"/>
        <w:rPr>
          <w:rFonts w:eastAsia="Times New Roman"/>
          <w:szCs w:val="24"/>
        </w:rPr>
      </w:pPr>
      <w:r>
        <w:rPr>
          <w:rFonts w:eastAsia="Times New Roman"/>
          <w:szCs w:val="24"/>
        </w:rPr>
        <w:t xml:space="preserve">(Στο σημείο αυτό ο Βουλευτής κ. Γεώργιος </w:t>
      </w:r>
      <w:proofErr w:type="spellStart"/>
      <w:r>
        <w:rPr>
          <w:rFonts w:eastAsia="Times New Roman"/>
          <w:szCs w:val="24"/>
        </w:rPr>
        <w:t>Αρβανιτίδης</w:t>
      </w:r>
      <w:proofErr w:type="spellEnd"/>
      <w:r>
        <w:rPr>
          <w:rFonts w:eastAsia="Times New Roman"/>
          <w:szCs w:val="24"/>
        </w:rPr>
        <w:t xml:space="preserve">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1CCA2C30" w14:textId="77777777" w:rsidR="00C30B9F" w:rsidRDefault="003D4032">
      <w:pPr>
        <w:spacing w:line="600" w:lineRule="auto"/>
        <w:ind w:firstLine="720"/>
        <w:jc w:val="both"/>
        <w:rPr>
          <w:rFonts w:eastAsia="Times New Roman"/>
          <w:szCs w:val="24"/>
        </w:rPr>
      </w:pPr>
      <w:r>
        <w:rPr>
          <w:rFonts w:eastAsia="Times New Roman"/>
          <w:szCs w:val="24"/>
        </w:rPr>
        <w:t>Η πτώση αυτή, κύριε Υπουργέ, οφείλεται σε τρεις βασικούς παράγοντες, για τους οποίους ευθύνεστε αποκλειστικά. Η χώρα μας είναι τελευταία στους δείκτες χρηματοοικονομικού κινδύνου και λειτουργίας του χρηματοπιστωτικού κλάδου, είναι προτελευταία στον δείκτη διαθεσιμότητας πιστώσεων προς τις επιχειρήσεις.</w:t>
      </w:r>
    </w:p>
    <w:p w14:paraId="1CCA2C31" w14:textId="77777777" w:rsidR="00C30B9F" w:rsidRDefault="003D4032">
      <w:pPr>
        <w:spacing w:line="600" w:lineRule="auto"/>
        <w:ind w:firstLine="720"/>
        <w:jc w:val="both"/>
        <w:rPr>
          <w:rFonts w:eastAsia="Times New Roman"/>
          <w:szCs w:val="24"/>
        </w:rPr>
      </w:pPr>
      <w:r>
        <w:rPr>
          <w:rFonts w:eastAsia="Times New Roman"/>
          <w:szCs w:val="24"/>
        </w:rPr>
        <w:t xml:space="preserve">Αυτά είναι τα αποτελέσματα που προήλθαν από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του τραγικού τρόπου </w:t>
      </w:r>
      <w:proofErr w:type="spellStart"/>
      <w:r>
        <w:rPr>
          <w:rFonts w:eastAsia="Times New Roman"/>
          <w:szCs w:val="24"/>
        </w:rPr>
        <w:t>ανακεφαλαιοποίησης</w:t>
      </w:r>
      <w:proofErr w:type="spellEnd"/>
      <w:r>
        <w:rPr>
          <w:rFonts w:eastAsia="Times New Roman"/>
          <w:szCs w:val="24"/>
        </w:rPr>
        <w:t xml:space="preserve"> των τραπεζών, για τα οποία φυσικά δεν σας φταίνε ούτε οι προηγούμενοι, κατά το αφήγημά σας ούτε η διαπλοκή ούτε οι ξένοι. Οφείλονται αποκλειστικά στις δικές σας επιλογές και στις δικές σας πολιτικές που ασκήσατε.</w:t>
      </w:r>
    </w:p>
    <w:p w14:paraId="1CCA2C32" w14:textId="77777777" w:rsidR="00C30B9F" w:rsidRDefault="003D4032">
      <w:pPr>
        <w:spacing w:line="600" w:lineRule="auto"/>
        <w:ind w:firstLine="720"/>
        <w:jc w:val="both"/>
        <w:rPr>
          <w:rFonts w:eastAsia="Times New Roman"/>
          <w:szCs w:val="24"/>
        </w:rPr>
      </w:pPr>
      <w:r>
        <w:rPr>
          <w:rFonts w:eastAsia="Times New Roman"/>
          <w:szCs w:val="24"/>
        </w:rPr>
        <w:t xml:space="preserve">Και σαν να μην έφτανε αυτό, με τις τράπεζες κλειστές εδώ και έναν χρόνο, εσείς μας λέτε ότι σχεδιάζετε τον νέο αναπτυξιακό νόμο, ώστε να βοηθήσετε τις μικρομεσαίες επιχειρήσεις, αυτές που τελικά κατά 80% δεν μπορούν να συμμετάσχουν, αφού αποκλείσατε τις μικρές επιχειρήσεις με τα βιβλία δεύτερης τάξης. </w:t>
      </w:r>
    </w:p>
    <w:p w14:paraId="1CCA2C33" w14:textId="77777777" w:rsidR="00C30B9F" w:rsidRDefault="003D4032">
      <w:pPr>
        <w:spacing w:line="600" w:lineRule="auto"/>
        <w:ind w:firstLine="720"/>
        <w:jc w:val="both"/>
        <w:rPr>
          <w:rFonts w:eastAsia="Times New Roman"/>
          <w:szCs w:val="24"/>
        </w:rPr>
      </w:pPr>
      <w:r>
        <w:rPr>
          <w:rFonts w:eastAsia="Times New Roman"/>
          <w:szCs w:val="24"/>
        </w:rPr>
        <w:t xml:space="preserve">Ακόμα, όμως, και αν δεχτείτε, σύμφωνα με τη συζήτηση και όπως τώρα βρισκόμαστε, την πρότασή μας και την συμπεριλάβετε τελικά στον νόμο, το ερώτημα είναι από πού θα αντλήσουν κεφάλαια οι επιχειρήσεις αυτές, όταν τα χρήματα του επενδυτικού νόμου θα τα πάρουν σε βάθος επταετίας. Πιστεύετε ότι είναι εύκολο για μικρές επιχειρήσεις να βρουν πρόσβαση σε επενδυτικά </w:t>
      </w:r>
      <w:r>
        <w:rPr>
          <w:rFonts w:eastAsia="Times New Roman"/>
          <w:szCs w:val="24"/>
          <w:lang w:val="en-US"/>
        </w:rPr>
        <w:t>funds</w:t>
      </w:r>
      <w:r>
        <w:rPr>
          <w:rFonts w:eastAsia="Times New Roman"/>
          <w:szCs w:val="24"/>
        </w:rPr>
        <w:t xml:space="preserve"> ή να αξιοποιήσουν σύνθετα χρηματοδοτικά εργαλεία; </w:t>
      </w:r>
    </w:p>
    <w:p w14:paraId="1CCA2C34" w14:textId="77777777" w:rsidR="00C30B9F" w:rsidRDefault="003D4032">
      <w:pPr>
        <w:spacing w:line="600" w:lineRule="auto"/>
        <w:ind w:firstLine="720"/>
        <w:jc w:val="both"/>
        <w:rPr>
          <w:rFonts w:eastAsia="Times New Roman"/>
          <w:szCs w:val="24"/>
        </w:rPr>
      </w:pPr>
      <w:r>
        <w:rPr>
          <w:rFonts w:eastAsia="Times New Roman"/>
          <w:szCs w:val="24"/>
        </w:rPr>
        <w:t xml:space="preserve">Βέβαια, δεν αστοχείτε μόνο στον αναπτυξιακό νόμο, αστοχείτε και σε επιμέρους ζητήματα, τα οποία όμως είναι πολύ σημαντικά: Η ρύθμιση για τις εκατό δόσεις, η τροπολογία που καταθέσαμε για αστοχίες του χωροταξικού σχεδιασμού, τα ζητήματα που πρέπει να επιλύσει ο κ. Τσιρώνης, εκδίδοντας υπουργικές αποφάσεις, ώστε να εκπονήσουν οι δήμοι τοπικά ειδικά χωρικά σχέδια και ρυμοτομικά σχέδια, για να ξέρει επιτέλους ο κάθε επενδυτής πού και σε ποια περιοχή μπορεί να εκτελέσει την επένδυσή του, η ρύθμιση που σας φέραμε για την αμοιβή των εξεταστών οδήγησης, η ρύθμιση για το προσωπικό των ΕΛΓΑ. Όλα αυτά είναι σοβαρά ζητήματα, που σας παρακαλούμε και σας καλούμε, έστω και τελευταία στιγμή, να τα λάβετε σοβαρά υπόψη σας ως τροπολογίες, για να διευκολυνθούν ιδιαίτερες κατηγορίες πολιτών που ταλαιπωρούνται. </w:t>
      </w:r>
    </w:p>
    <w:p w14:paraId="1CCA2C35" w14:textId="77777777" w:rsidR="00C30B9F" w:rsidRDefault="003D4032">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C36" w14:textId="77777777" w:rsidR="00C30B9F" w:rsidRDefault="003D4032">
      <w:pPr>
        <w:spacing w:line="600" w:lineRule="auto"/>
        <w:ind w:firstLine="720"/>
        <w:jc w:val="both"/>
        <w:rPr>
          <w:rFonts w:eastAsia="Times New Roman"/>
          <w:szCs w:val="24"/>
        </w:rPr>
      </w:pPr>
      <w:r>
        <w:rPr>
          <w:rFonts w:eastAsia="Times New Roman"/>
          <w:szCs w:val="24"/>
        </w:rPr>
        <w:t>Επειδή δεν έχω άλλο χρόνο θα καταθέσω ορισμένες σημειακές αλλαγές που μπορείτε να κάνετε στον νόμο, κύριε Σταθάκη, οι οποίες θεωρώ ότι βελτιώνουν το νομοσχέδιο.</w:t>
      </w:r>
    </w:p>
    <w:p w14:paraId="1CCA2C37" w14:textId="77777777" w:rsidR="00C30B9F" w:rsidRDefault="003D4032">
      <w:pPr>
        <w:spacing w:line="600" w:lineRule="auto"/>
        <w:ind w:firstLine="720"/>
        <w:jc w:val="both"/>
        <w:rPr>
          <w:rFonts w:eastAsia="Times New Roman"/>
          <w:szCs w:val="24"/>
        </w:rPr>
      </w:pPr>
      <w:r>
        <w:rPr>
          <w:rFonts w:eastAsia="Times New Roman"/>
          <w:szCs w:val="24"/>
        </w:rPr>
        <w:t>Σας ευχαριστώ.</w:t>
      </w:r>
    </w:p>
    <w:p w14:paraId="1CCA2C38" w14:textId="77777777" w:rsidR="00C30B9F" w:rsidRDefault="003D4032">
      <w:pPr>
        <w:spacing w:line="600" w:lineRule="auto"/>
        <w:ind w:firstLine="720"/>
        <w:jc w:val="center"/>
        <w:rPr>
          <w:rFonts w:eastAsia="Times New Roman"/>
          <w:szCs w:val="24"/>
        </w:rPr>
      </w:pPr>
      <w:r>
        <w:rPr>
          <w:rFonts w:eastAsia="Times New Roman" w:cs="Times New Roman"/>
          <w:szCs w:val="24"/>
        </w:rPr>
        <w:t>(Χειροκροτήματα από την πτέρυγα της Δημοκρατικής Συμπαράταξης ΠΑΣΟΚ-ΔΗΜΑΡ)</w:t>
      </w:r>
    </w:p>
    <w:p w14:paraId="1CCA2C39" w14:textId="77777777" w:rsidR="00C30B9F" w:rsidRDefault="003D4032">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τον κ. </w:t>
      </w:r>
      <w:proofErr w:type="spellStart"/>
      <w:r>
        <w:rPr>
          <w:rFonts w:eastAsia="Times New Roman"/>
          <w:bCs/>
          <w:szCs w:val="24"/>
        </w:rPr>
        <w:t>Αρβανιτίδη</w:t>
      </w:r>
      <w:proofErr w:type="spellEnd"/>
      <w:r>
        <w:rPr>
          <w:rFonts w:eastAsia="Times New Roman"/>
          <w:bCs/>
          <w:szCs w:val="24"/>
        </w:rPr>
        <w:t>.</w:t>
      </w:r>
    </w:p>
    <w:p w14:paraId="1CCA2C3A" w14:textId="77777777" w:rsidR="00C30B9F" w:rsidRDefault="003D4032">
      <w:pPr>
        <w:spacing w:line="600" w:lineRule="auto"/>
        <w:ind w:firstLine="720"/>
        <w:jc w:val="both"/>
        <w:rPr>
          <w:rFonts w:eastAsia="Times New Roman"/>
          <w:b/>
          <w:szCs w:val="24"/>
        </w:rPr>
      </w:pPr>
      <w:r>
        <w:rPr>
          <w:rFonts w:eastAsia="Times New Roman"/>
          <w:bCs/>
          <w:szCs w:val="24"/>
        </w:rPr>
        <w:t>Τον λόγο έχει ο κ. Γάκης και μετά ο κ. Κυριαζίδης.</w:t>
      </w:r>
    </w:p>
    <w:p w14:paraId="1CCA2C3B" w14:textId="77777777" w:rsidR="00C30B9F" w:rsidRDefault="003D4032">
      <w:pPr>
        <w:spacing w:line="600" w:lineRule="auto"/>
        <w:ind w:firstLine="720"/>
        <w:jc w:val="both"/>
        <w:rPr>
          <w:rFonts w:eastAsia="Times New Roman"/>
          <w:szCs w:val="24"/>
        </w:rPr>
      </w:pPr>
      <w:r>
        <w:rPr>
          <w:rFonts w:eastAsia="Times New Roman"/>
          <w:b/>
          <w:szCs w:val="24"/>
        </w:rPr>
        <w:t xml:space="preserve">ΔΗΜΗΤΡΙΟΣ ΓΑΚΗΣ: </w:t>
      </w:r>
      <w:r>
        <w:rPr>
          <w:rFonts w:eastAsia="Times New Roman"/>
          <w:szCs w:val="24"/>
        </w:rPr>
        <w:t>Ευχαριστώ πολύ, κύριε Πρόεδρε και για την ευκαιρία που μου δίνετε να μιλήσω.</w:t>
      </w:r>
    </w:p>
    <w:p w14:paraId="1CCA2C3C" w14:textId="77777777" w:rsidR="00C30B9F" w:rsidRDefault="003D4032">
      <w:pPr>
        <w:spacing w:line="600" w:lineRule="auto"/>
        <w:ind w:firstLine="720"/>
        <w:jc w:val="both"/>
        <w:rPr>
          <w:rFonts w:eastAsia="Times New Roman"/>
          <w:szCs w:val="24"/>
        </w:rPr>
      </w:pPr>
      <w:r>
        <w:rPr>
          <w:rFonts w:eastAsia="Times New Roman"/>
          <w:szCs w:val="24"/>
        </w:rPr>
        <w:t>Κυρίες και κύριοι συνάδελφοι, η ανάπτυξη και η έξοδος από την κρίση στηρίζεται σε τέσσερις πρωτοβουλίες, οι οποίες επιδιώκουν να κινητοποιήσουν την εθνική μας οικονομία στην κατεύθυνση υλοποίησης του νέου οραματικού μοντέλου, που διαμορφώνει η Κυβέρνησή μας.</w:t>
      </w:r>
    </w:p>
    <w:p w14:paraId="1CCA2C3D" w14:textId="77777777" w:rsidR="00C30B9F" w:rsidRDefault="003D4032">
      <w:pPr>
        <w:spacing w:line="600" w:lineRule="auto"/>
        <w:ind w:firstLine="720"/>
        <w:jc w:val="both"/>
        <w:rPr>
          <w:rFonts w:eastAsia="Times New Roman"/>
          <w:szCs w:val="24"/>
        </w:rPr>
      </w:pPr>
      <w:r>
        <w:rPr>
          <w:rFonts w:eastAsia="Times New Roman"/>
          <w:szCs w:val="24"/>
        </w:rPr>
        <w:t xml:space="preserve">Οι προσανατολισμοί μας είναι σαφείς. Οι παράγοντες που θα προκαλέσουν το ηλεκτροσόκ της κινητοποίησης είναι ο νέος αναπτυξιακός νόμος, που σήμερα συζητάμε, οι πόροι του ΕΣΠΑ 2014 - 2020, το πακέτο </w:t>
      </w:r>
      <w:proofErr w:type="spellStart"/>
      <w:r>
        <w:rPr>
          <w:rFonts w:eastAsia="Times New Roman"/>
          <w:szCs w:val="24"/>
        </w:rPr>
        <w:t>Γιούνκερ</w:t>
      </w:r>
      <w:proofErr w:type="spellEnd"/>
      <w:r>
        <w:rPr>
          <w:rFonts w:eastAsia="Times New Roman"/>
          <w:szCs w:val="24"/>
        </w:rPr>
        <w:t>, αλλά και η συνεργασία με διεθνή αναπτυξιακά πιστωτικά ιδρύματα, όπως είναι η Παγκόσμια Τράπεζα, σε συνεργασία με την οποία γίνεται η μελέτη για την βελτίωση του επιχειρηματικού περιβάλλοντος στη χώρα μας.</w:t>
      </w:r>
    </w:p>
    <w:p w14:paraId="1CCA2C3E" w14:textId="77777777" w:rsidR="00C30B9F" w:rsidRDefault="003D4032">
      <w:pPr>
        <w:spacing w:line="600" w:lineRule="auto"/>
        <w:ind w:firstLine="720"/>
        <w:jc w:val="both"/>
        <w:rPr>
          <w:rFonts w:eastAsia="Times New Roman"/>
          <w:szCs w:val="24"/>
        </w:rPr>
      </w:pPr>
      <w:r>
        <w:rPr>
          <w:rFonts w:eastAsia="Times New Roman"/>
          <w:szCs w:val="24"/>
        </w:rPr>
        <w:t xml:space="preserve">Κυρίες και κύριοι συνάδελφοι, στόχος του νομοσχεδίου που συζητάμε σήμερα είναι η δημιουργία νέων θέσεων εργασίας και η διαμόρφωση ενός σύγχρονου και κοινωνικά δίκαιου αναπτυξιακού πρότυπου, που θα στηρίζεται σε επενδύσεις στην πραγματική οικονομία, σε κλάδους προτεραιότητας, όπως είναι ο </w:t>
      </w:r>
      <w:proofErr w:type="spellStart"/>
      <w:r>
        <w:rPr>
          <w:rFonts w:eastAsia="Times New Roman"/>
          <w:szCs w:val="24"/>
        </w:rPr>
        <w:t>αγροδιατροφικός</w:t>
      </w:r>
      <w:proofErr w:type="spellEnd"/>
      <w:r>
        <w:rPr>
          <w:rFonts w:eastAsia="Times New Roman"/>
          <w:szCs w:val="24"/>
        </w:rPr>
        <w:t xml:space="preserve"> τομέας και οι νέες τεχνολογίες.</w:t>
      </w:r>
    </w:p>
    <w:p w14:paraId="1CCA2C3F" w14:textId="77777777" w:rsidR="00C30B9F" w:rsidRDefault="003D4032">
      <w:pPr>
        <w:spacing w:line="600" w:lineRule="auto"/>
        <w:ind w:firstLine="720"/>
        <w:jc w:val="both"/>
        <w:rPr>
          <w:rFonts w:eastAsia="Times New Roman"/>
          <w:szCs w:val="24"/>
        </w:rPr>
      </w:pPr>
      <w:r>
        <w:rPr>
          <w:rFonts w:eastAsia="Times New Roman"/>
          <w:szCs w:val="24"/>
        </w:rPr>
        <w:t xml:space="preserve">Απαιτούνται, όμως, δράσεις εξωστρέφειας, με έμφαση στην καινοτομία, με στόχο την μείωση περιφερειακών ανισοτήτων και κυρίως με την υποβοήθηση των μικρομεσαίων επιχειρήσεων για την αύξηση της ανταγωνιστικότητάς τους. Μόνο έτσι θα βγει οριστικά η χώρα από το σπιράλ της λιτότητας, της ύφεσης και της ανεργίας στο οποίο έχει εγκλωβιστεί τα τελευταία χρόνια. </w:t>
      </w:r>
    </w:p>
    <w:p w14:paraId="1CCA2C40" w14:textId="77777777" w:rsidR="00C30B9F" w:rsidRDefault="003D4032">
      <w:pPr>
        <w:spacing w:line="600" w:lineRule="auto"/>
        <w:ind w:firstLine="720"/>
        <w:jc w:val="both"/>
        <w:rPr>
          <w:rFonts w:eastAsia="Times New Roman"/>
          <w:szCs w:val="24"/>
        </w:rPr>
      </w:pPr>
      <w:r>
        <w:rPr>
          <w:rFonts w:eastAsia="Times New Roman"/>
          <w:szCs w:val="24"/>
        </w:rPr>
        <w:t>Η Ελλάδα, μετά την επιτυχημένη ολοκλήρωση της αξιολόγησης, εισέρχεται δυναμικά στον δρόμο της ανάκτησης της εμπιστοσύνης των αγορών και στην αύξηση της παραγωγικότητας της χώρας, προτάσσοντας μια ανάπτυξη, η οποία θα στηρίζεται στην αξιοποίηση του ανθρώπινου δυναμικού και στην ενίσχυση των μικρομεσαίων επιχειρήσεων, ιδιαίτερα αυτών που βρίσκονται στις παραμεθόριες και στις νησιωτικές περιοχές.</w:t>
      </w:r>
    </w:p>
    <w:p w14:paraId="1CCA2C41" w14:textId="77777777" w:rsidR="00C30B9F" w:rsidRDefault="003D4032">
      <w:pPr>
        <w:spacing w:line="600" w:lineRule="auto"/>
        <w:ind w:firstLine="720"/>
        <w:jc w:val="both"/>
        <w:rPr>
          <w:rFonts w:eastAsia="Times New Roman"/>
          <w:szCs w:val="24"/>
        </w:rPr>
      </w:pPr>
      <w:r>
        <w:rPr>
          <w:rFonts w:eastAsia="Times New Roman"/>
          <w:szCs w:val="24"/>
        </w:rPr>
        <w:t>Κύριοι συνάδελφοι, δεν ισχυριζόμαστε ότι αυτό το νομοσχέδιο είναι ένα καθολικό σχέδιο, που θα αντιμετωπίσει και θα λύσει όλα τα προβλήματα που άφησε πίσω της η προχειρότητα των προηγούμενων αναπτυξιακών νόμων ή όλων των αδιεξόδων, που αντιμετωπίζει η ελληνική κοινωνία σήμερα, μετά από έξι χρόνια λιτότητας και οικονομικής κρίσης.</w:t>
      </w:r>
    </w:p>
    <w:p w14:paraId="1CCA2C4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μπορούμε, όμως, να αφήσουμε τη χώρα να βαλτώνει στην ύφεση, χωρίς να εκμεταλλευόμαστε τις παραγωγικές μας δυνατότητες, την κομβική γεωγραφική μας θέση στις παγκόσμιες διαδρομές του εμπορίου και των ενεργειακών πόρων και το υψηλό μορφωτικό επίπεδο του ανθρώπινου δυναμικού της. Στοχεύουμε να μείνουν οι νέοι επιστήμονες στον τόπο μας και να επιστρέψουν και αυτοί που ήδη έχουν μεταναστεύσει στο εξωτερικό. </w:t>
      </w:r>
    </w:p>
    <w:p w14:paraId="1CCA2C4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για να γίνουν όλα αυτά, πρέπει να ξεπεραστούν οι μηχανισμοί που συμβάλλουν στη διατήρηση των υφιστάμενων ανασταλτικών δομών. Είναι αυτοί οι μηχανισμοί που αναστέλλουν έντονα την καινοτομία, που περιορίζουν την ποικιλία των μορφών κοινωνικής αλληλεπίδρασης και εμποδίζουν την ανάπτυξη. Είναι ακόμα οι πελατειακοί μηχανισμοί, που κυριαρχούσαν μέχρι τώρα. </w:t>
      </w:r>
    </w:p>
    <w:p w14:paraId="1CCA2C4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Παράλληλα, οφείλουμε να διατηρήσουμε της υψηλής αξίας αρχές του ανθρώπινου μέτρου, που αποτελεί χαρακτηριστικό του μικρομεσαίου </w:t>
      </w:r>
      <w:proofErr w:type="spellStart"/>
      <w:r>
        <w:rPr>
          <w:rFonts w:eastAsia="Times New Roman" w:cs="Times New Roman"/>
          <w:szCs w:val="24"/>
        </w:rPr>
        <w:t>επιχειρείν</w:t>
      </w:r>
      <w:proofErr w:type="spellEnd"/>
      <w:r>
        <w:rPr>
          <w:rFonts w:eastAsia="Times New Roman" w:cs="Times New Roman"/>
          <w:szCs w:val="24"/>
        </w:rPr>
        <w:t xml:space="preserve"> στις ελληνικές περιφέρειες. Αυτό είναι το στοίχημα που καλούμαστε να κερδίσουμε. </w:t>
      </w:r>
    </w:p>
    <w:p w14:paraId="1CCA2C4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τονίσω ένα σημαντικό θέμα που αντιμετωπίζει ο νέος νόμος με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στις λιγότερο ανεπτυγμένες και ευνοημένες παραμεθόριες και νησιωτικές περιοχές, με επιπλέον κίνητρα για την εγκατάσταση επιχειρηματικών δραστηριοτήτων σε παραμεθόριες περιοχές, με συγκεκριμένα μέτρα για την επίτευξη οικονομικής, κοινωνικής και εδαφικής συνοχής για τα μικρά και απομακρυσμένα νησιά. Για μια ακόμα φορά, η Κυβέρνηση αναγνωρίζει τη σπουδαιότητα της παροχής βοήθειας, ώστε να αντιμετωπιστούν τα ειδικά κοινωνικά και δημογραφικά προβλήματα των νησιωτικών περιοχών, στέλνοντας ένα μήνυμα στήριξης στα νησιά του Αιγαίου.</w:t>
      </w:r>
    </w:p>
    <w:p w14:paraId="1CCA2C4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θέτουμε τέρμα στην ανασφάλεια των επιλογών της προηγούμενης διακυβέρνησης. Παλέψαμε και συνεχίζουμε να παλεύουμε, να μαχόμαστε σε ένα δύσκολο ευρωπαϊκό περιβάλλον, διεκδικώντας χώρο για να εφαρμόσουμε δράσεις, που θα μετριάσουν τις συνέπειες των μνημονίων στην κοινωνία. </w:t>
      </w:r>
    </w:p>
    <w:p w14:paraId="1CCA2C4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Έχει κλείσει ένας κύκλος για την ελληνική οικονομία, στον οποίο, κομβικό σημείο ήταν η πρώτη αξιολόγηση, και ανοίγει ένας νέος, ο οποίος μπορεί να την οδηγήσει σε βιώσιμη πορεία ανάκαμψης και ανάπτυξης. Θα προχωρήσουμε μπροστά με δύναμη και αποφασιστικότητα, βάζοντας ισχυρές βάσεις για την οικονομική και κοινωνική ανόρθωση της χώρας μας.</w:t>
      </w:r>
    </w:p>
    <w:p w14:paraId="1CCA2C4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θα το κάνουμε αυτό με όρους κοινωνικής δικαιοσύνης και μακροχρόνιας βιωσιμότητας, για να μετατραπούμε σε χώρα της ανάπτυξης και της δημιουργίας και να αφήσουμε πίσω την εικόνα της μιζέριας και της εθνικής υποτίμησης, που εσείς, κύριοι συνάδελφοι της Νέας Δημοκρατίας και του ΠΑΣΟΚ, έχετε διαμορφώσει στον ευρωπαϊκό και διεθνή χώρο. </w:t>
      </w:r>
    </w:p>
    <w:p w14:paraId="1CCA2C4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CCA2C4A"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C4B"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Γάκη. </w:t>
      </w:r>
    </w:p>
    <w:p w14:paraId="1CCA2C4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κ. Δημήτρης Κυριαζίδης από την Νέα Δημοκρατία έχει τον λόγο. Μετά θα μιλήσει ο κ. Γρέγος και έτσι κλείνει ο κατάλογος των ομιλητών και θα συζητήσουμε μετά τι θα κάνουμε.</w:t>
      </w:r>
    </w:p>
    <w:p w14:paraId="1CCA2C4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Ορίστε, κύριε Κυριαζίδη, έχετε τον λόγο. </w:t>
      </w:r>
    </w:p>
    <w:p w14:paraId="1CCA2C4E"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 </w:t>
      </w:r>
    </w:p>
    <w:p w14:paraId="1CCA2C4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έξω στο Σύνταγμα πραγματοποιείται μια μεγάλη συγκέντρωση διαμαρτυρίας, παρά την προσπάθεια της Κυβέρνησης να κατασυκοφαντήσει τη διαμαρτυρία των πολιτών για τα μέτρα, για την πορεία αυτής της Κυβέρνησης. Βεβαίως, πρώτη φορά στα πολιτικά χρονικά –όχι μόνο της χώρας μας, αλλά θα έλεγα και παγκοσμίως- υπάρχουν ανακοινώσεις αναρχικών, που στηρίζουν μια Κυβέρνηση. Όμως, αυτό, δυστυχώς, συνέβη στις μέρες μας. </w:t>
      </w:r>
    </w:p>
    <w:p w14:paraId="1CCA2C5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Σε ό,τι αφορά εσάς, κύριε Αναπληρωτή Υπουργέ, κ. </w:t>
      </w:r>
      <w:proofErr w:type="spellStart"/>
      <w:r>
        <w:rPr>
          <w:rFonts w:eastAsia="Times New Roman" w:cs="Times New Roman"/>
          <w:szCs w:val="24"/>
        </w:rPr>
        <w:t>Μουζάλα</w:t>
      </w:r>
      <w:proofErr w:type="spellEnd"/>
      <w:r>
        <w:rPr>
          <w:rFonts w:eastAsia="Times New Roman" w:cs="Times New Roman"/>
          <w:szCs w:val="24"/>
        </w:rPr>
        <w:t>, από τον Οκτώβριο θα έπρεπε να αντιμετωπιστούν ζητήματα μεταναστευτικά, προσφυγικά. Πέρασαν πολλοί μήνες και φτάσαμε στον Φλεβάρη, έτσι ώστε να υπάρξει ξανά μια επιστράτευση των Ενόπλων Δυνάμεων, προκειμένου να δημιουργηθούν τα κέντρα υποδοχής. Και πάλι τότε χρειάστηκε η Κυβέρνηση ή, αν θέλετε, επέβαλε με τροπολογία της, να υπάρξει μια ρύθμιση, όπου κατά παρέκκλιση κάθε εθνικής νομοθεσίας να είναι δυνατή η δημιουργία κέντρων υποδοχής, σε ό,τι αφορά την όλη λειτουργία.</w:t>
      </w:r>
    </w:p>
    <w:p w14:paraId="1CCA2C5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σήμερα. Πέρασε μεγάλο διάστημα. Ο μειλίχιος Υπουργός, βεβαίως, με τον τρόπο του, ζήτησε συγγνώμη για το ότι πράγματι υπήρχε καθυστέρηση πάνω από έναν χρόνο. Και είναι αναγκαία η συμμετοχή όλων των παρατάξεων εδώ στο Κοινοβούλιο, έτσι ώστε να γίνει αποδεκτή αυτή η τροπολογία, που εχθές </w:t>
      </w:r>
      <w:proofErr w:type="spellStart"/>
      <w:r>
        <w:rPr>
          <w:rFonts w:eastAsia="Times New Roman" w:cs="Times New Roman"/>
          <w:szCs w:val="24"/>
        </w:rPr>
        <w:t>απεσύρθη</w:t>
      </w:r>
      <w:proofErr w:type="spellEnd"/>
      <w:r>
        <w:rPr>
          <w:rFonts w:eastAsia="Times New Roman" w:cs="Times New Roman"/>
          <w:szCs w:val="24"/>
        </w:rPr>
        <w:t xml:space="preserve"> και ήρθε ξανά σήμερα, με τον τρόπο που ήρθε, προσβλητικά προς όλους μας, σε ό,τι αφορά την αναβάθμιση του Κοινοβουλίου, όπως πάρα πολλές φορές έχει αναζητηθεί και από όλες τις πτέρυγες της Βουλής. </w:t>
      </w:r>
    </w:p>
    <w:p w14:paraId="1CCA2C52" w14:textId="77777777" w:rsidR="00C30B9F" w:rsidRDefault="003D4032">
      <w:pPr>
        <w:spacing w:line="600" w:lineRule="auto"/>
        <w:ind w:firstLine="720"/>
        <w:jc w:val="both"/>
        <w:rPr>
          <w:rFonts w:eastAsia="Times New Roman"/>
          <w:szCs w:val="24"/>
        </w:rPr>
      </w:pPr>
      <w:r>
        <w:rPr>
          <w:rFonts w:eastAsia="Times New Roman"/>
          <w:szCs w:val="24"/>
        </w:rPr>
        <w:t xml:space="preserve">Κι όχι μόνο αυτό, αλλά υπάρχουν διατάξεις -ευτυχώς, </w:t>
      </w:r>
      <w:proofErr w:type="spellStart"/>
      <w:r>
        <w:rPr>
          <w:rFonts w:eastAsia="Times New Roman"/>
          <w:szCs w:val="24"/>
        </w:rPr>
        <w:t>απεσύρθη</w:t>
      </w:r>
      <w:proofErr w:type="spellEnd"/>
      <w:r>
        <w:rPr>
          <w:rFonts w:eastAsia="Times New Roman"/>
          <w:szCs w:val="24"/>
        </w:rPr>
        <w:t xml:space="preserve"> η διάταξη που είχε να κάνει με τακτοποίηση ζητημάτων προ δύο ετών, κατά παράβαση ή υπέρβαση των όποιων, αν θέλετε, </w:t>
      </w:r>
      <w:proofErr w:type="spellStart"/>
      <w:r>
        <w:rPr>
          <w:rFonts w:eastAsia="Times New Roman"/>
          <w:szCs w:val="24"/>
        </w:rPr>
        <w:t>νομίμων</w:t>
      </w:r>
      <w:proofErr w:type="spellEnd"/>
      <w:r>
        <w:rPr>
          <w:rFonts w:eastAsia="Times New Roman"/>
          <w:szCs w:val="24"/>
        </w:rPr>
        <w:t xml:space="preserve"> διατάξεων- και παραμένει το ζήτημα της συμμετοχής δικαστικών σε επιτροπές, όπου θα εκδίδουν διοικητικές πράξεις, γεγονός που θα σημάνει ιδιαίτερη καθυστέρηση. Διότι, όποιος θεωρεί ότι αδικείται, θα προσφεύγει κατά των αποφάσεων αυτών, με αποτέλεσμα να υπάρχει τεράστια καθυστέρηση. </w:t>
      </w:r>
    </w:p>
    <w:p w14:paraId="1CCA2C53" w14:textId="77777777" w:rsidR="00C30B9F" w:rsidRDefault="003D4032">
      <w:pPr>
        <w:spacing w:line="600" w:lineRule="auto"/>
        <w:ind w:firstLine="720"/>
        <w:jc w:val="both"/>
        <w:rPr>
          <w:rFonts w:eastAsia="Times New Roman"/>
          <w:szCs w:val="24"/>
        </w:rPr>
      </w:pPr>
      <w:r>
        <w:rPr>
          <w:rFonts w:eastAsia="Times New Roman"/>
          <w:szCs w:val="24"/>
        </w:rPr>
        <w:t xml:space="preserve">Άλλωστε, το Συμβούλιο της Επικρατείας έχει αποφανθεί αναλόγως σε αντίστοιχες επιτροπές συμμετοχής δικαστών, σε ό,τι αφορά τις διευθύνσεις δασών, όπου υπήρξαν ανάλογες επιτροπές. Άρα, έχουμε προηγούμενο και γνωρίζουμε τι θα συμβεί. </w:t>
      </w:r>
    </w:p>
    <w:p w14:paraId="1CCA2C54" w14:textId="77777777" w:rsidR="00C30B9F" w:rsidRDefault="003D4032">
      <w:pPr>
        <w:spacing w:line="600" w:lineRule="auto"/>
        <w:ind w:firstLine="720"/>
        <w:jc w:val="both"/>
        <w:rPr>
          <w:rFonts w:eastAsia="Times New Roman"/>
          <w:szCs w:val="24"/>
        </w:rPr>
      </w:pPr>
      <w:r>
        <w:rPr>
          <w:rFonts w:eastAsia="Times New Roman"/>
          <w:szCs w:val="24"/>
        </w:rPr>
        <w:t xml:space="preserve">Σε ό,τι αφορά το ίδιο το νομοσχέδιο που συζητούμε σήμερα, το περιεχόμενό του έχει εξαντληθεί απ’ όλους εδώ. Σε ό,τι αφορά το αποτέλεσμα, μηδέν από μηδέν </w:t>
      </w:r>
      <w:proofErr w:type="spellStart"/>
      <w:r>
        <w:rPr>
          <w:rFonts w:eastAsia="Times New Roman"/>
          <w:szCs w:val="24"/>
        </w:rPr>
        <w:t>ίσον</w:t>
      </w:r>
      <w:proofErr w:type="spellEnd"/>
      <w:r>
        <w:rPr>
          <w:rFonts w:eastAsia="Times New Roman"/>
          <w:szCs w:val="24"/>
        </w:rPr>
        <w:t xml:space="preserve"> μηδέν. Δυστυχώς, αυτό είναι το αποτέλεσμα που επιφέρει το σχετικό νομοσχέδιο σε ό,τι αφορά την ανάπτυξη της χώρας. </w:t>
      </w:r>
    </w:p>
    <w:p w14:paraId="1CCA2C55" w14:textId="77777777" w:rsidR="00C30B9F" w:rsidRDefault="003D4032">
      <w:pPr>
        <w:spacing w:line="600" w:lineRule="auto"/>
        <w:ind w:firstLine="720"/>
        <w:jc w:val="both"/>
        <w:rPr>
          <w:rFonts w:eastAsia="Times New Roman"/>
          <w:szCs w:val="24"/>
        </w:rPr>
      </w:pPr>
      <w:r>
        <w:rPr>
          <w:rFonts w:eastAsia="Times New Roman"/>
          <w:szCs w:val="24"/>
        </w:rPr>
        <w:t>Ειδικότερα για τις διατάξεις, θα αναφερθώ στο άρθρο 12. Κύριε Υπουργέ, προέρχομαι από έναν απομονωμένο νομό, παραμεθόριο, έναν νομό της διασποράς, τη Δράμα. Ως γνωστόν, υπήρχαν ειδικά καθεστώτα, προκειμένου να ενισχυθούν αυτά τα παραμεθόρια γεωγραφικά μέρη της χώρας μας, όπως είναι η Δράμα, η Πέλλα, το Κιλκίς, οι Σέρρες, η Ξάνθη, η Ροδόπη, ο Έβρος.</w:t>
      </w:r>
    </w:p>
    <w:p w14:paraId="1CCA2C56" w14:textId="77777777" w:rsidR="00C30B9F" w:rsidRDefault="003D4032">
      <w:pPr>
        <w:spacing w:line="600" w:lineRule="auto"/>
        <w:ind w:firstLine="720"/>
        <w:jc w:val="both"/>
        <w:rPr>
          <w:rFonts w:eastAsia="Times New Roman"/>
          <w:szCs w:val="24"/>
        </w:rPr>
      </w:pPr>
      <w:r>
        <w:rPr>
          <w:rFonts w:eastAsia="Times New Roman"/>
          <w:szCs w:val="24"/>
        </w:rPr>
        <w:t xml:space="preserve">Είχαν ένα μισθολογικό κόστος σε ό,τι αφορά την εργασία, το οποίο επιδοτείτο, κατά 12% στην Θράκη, 4% στη Δράμα και στην Καβάλα. Το αφαιρέσατε πρόσφατα, με αποτέλεσμα να παραμείνουν χρεωμένες οι επιχειρήσεις, οι οποίες, δυστυχώς, είχαν προσλάβει προσωπικό, επιδοτώντας ή πριμοδοτώντας αυτήν την προσθήκη των εργατών, σε ό,τι αφορά τη Δράμα με το 4%. Δυστυχώς, το αφαιρέσατε πρόσφατα. </w:t>
      </w:r>
    </w:p>
    <w:p w14:paraId="1CCA2C57" w14:textId="77777777" w:rsidR="00C30B9F" w:rsidRDefault="003D4032">
      <w:pPr>
        <w:spacing w:line="600" w:lineRule="auto"/>
        <w:ind w:firstLine="720"/>
        <w:jc w:val="both"/>
        <w:rPr>
          <w:rFonts w:eastAsia="Times New Roman"/>
          <w:szCs w:val="24"/>
        </w:rPr>
      </w:pPr>
      <w:r>
        <w:rPr>
          <w:rFonts w:eastAsia="Times New Roman"/>
          <w:szCs w:val="24"/>
        </w:rPr>
        <w:t>Ομοίως, έχουμε να κάνουμε τώρα με τον χαρακτηρισμό αυτών των περιοχών και ειδικότερα της Δράμας, ως παραμεθορίου και προβληματικής. Είναι τεράστιο ζήτημα. Γνωρίζετε την αιμορραγία της επιχειρηματικότητας στον νομό μας. Είναι δίπλα η Βουλγαρία. Δυστυχώς, πάνω από το 70% των επιχειρήσεων έχει «μετοικίσει» στη Βουλγαρία. Αυτό θα συνεχίσει. Δεν είναι δυνατόν καμμία επιχείρηση να παραμείνει σε αυτό το καθεστώς της φορολόγησης, αν θέλετε, αυτής της αντιμετώπισης.</w:t>
      </w:r>
    </w:p>
    <w:p w14:paraId="1CCA2C58" w14:textId="77777777" w:rsidR="00C30B9F" w:rsidRDefault="003D4032">
      <w:pPr>
        <w:spacing w:line="600" w:lineRule="auto"/>
        <w:ind w:firstLine="720"/>
        <w:jc w:val="both"/>
        <w:rPr>
          <w:rFonts w:eastAsia="Times New Roman"/>
          <w:szCs w:val="24"/>
        </w:rPr>
      </w:pPr>
      <w:r>
        <w:rPr>
          <w:rFonts w:eastAsia="Times New Roman"/>
          <w:szCs w:val="24"/>
        </w:rPr>
        <w:t>Κύριε Υπουργέ, έχετε βάρος για τους νομούς αυτούς και ειδικότερα για έναν νομό απομονωμένο όπως είναι η Δράμα, χωρίς σύνδεση με την Εγνατία. Συνεχίζει αυτή η περιθωριοποίησή της και οφείλουμε όλοι μαζί να σταθούμε στο ύψος των περιστάσεων, να διασφαλίσουμε έναν νομό από την αιμορραγία.</w:t>
      </w:r>
    </w:p>
    <w:p w14:paraId="1CCA2C59" w14:textId="77777777" w:rsidR="00C30B9F" w:rsidRDefault="003D4032">
      <w:pPr>
        <w:spacing w:line="600" w:lineRule="auto"/>
        <w:ind w:firstLine="720"/>
        <w:jc w:val="both"/>
        <w:rPr>
          <w:rFonts w:eastAsia="Times New Roman"/>
          <w:szCs w:val="24"/>
        </w:rPr>
      </w:pPr>
      <w:r>
        <w:rPr>
          <w:rFonts w:eastAsia="Times New Roman"/>
          <w:szCs w:val="24"/>
        </w:rPr>
        <w:t xml:space="preserve">Ευχαριστώ. </w:t>
      </w:r>
    </w:p>
    <w:p w14:paraId="1CCA2C5A" w14:textId="77777777" w:rsidR="00C30B9F" w:rsidRDefault="003D4032">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CCA2C5B" w14:textId="77777777" w:rsidR="00C30B9F" w:rsidRDefault="003D4032">
      <w:pPr>
        <w:spacing w:line="600" w:lineRule="auto"/>
        <w:ind w:firstLine="720"/>
        <w:jc w:val="both"/>
        <w:rPr>
          <w:rFonts w:eastAsia="Times New Roman"/>
          <w:szCs w:val="24"/>
        </w:rPr>
      </w:pPr>
      <w:r>
        <w:rPr>
          <w:rFonts w:eastAsia="Times New Roman"/>
          <w:b/>
          <w:szCs w:val="24"/>
        </w:rPr>
        <w:t xml:space="preserve">ΠΡΟΔΡΕΥΩΝ (Αναστάσιος Κουράκης): </w:t>
      </w:r>
      <w:r>
        <w:rPr>
          <w:rFonts w:eastAsia="Times New Roman"/>
          <w:szCs w:val="24"/>
        </w:rPr>
        <w:t>Τελευταίος ομιλητής είναι ο κ. Γρέγος από τη Χρυσή Αυγή.</w:t>
      </w:r>
    </w:p>
    <w:p w14:paraId="1CCA2C5C" w14:textId="77777777" w:rsidR="00C30B9F" w:rsidRDefault="003D4032">
      <w:pPr>
        <w:spacing w:line="600" w:lineRule="auto"/>
        <w:ind w:firstLine="720"/>
        <w:jc w:val="both"/>
        <w:rPr>
          <w:rFonts w:eastAsia="Times New Roman"/>
          <w:szCs w:val="24"/>
        </w:rPr>
      </w:pPr>
      <w:r>
        <w:rPr>
          <w:rFonts w:eastAsia="Times New Roman"/>
          <w:szCs w:val="24"/>
        </w:rPr>
        <w:t>Έχετε τον λόγο.</w:t>
      </w:r>
    </w:p>
    <w:p w14:paraId="1CCA2C5D" w14:textId="77777777" w:rsidR="00C30B9F" w:rsidRDefault="003D4032">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Ευχαριστώ, κύριε Πρόεδρε.</w:t>
      </w:r>
    </w:p>
    <w:p w14:paraId="1CCA2C5E" w14:textId="77777777" w:rsidR="00C30B9F" w:rsidRDefault="003D4032">
      <w:pPr>
        <w:spacing w:line="600" w:lineRule="auto"/>
        <w:ind w:firstLine="720"/>
        <w:jc w:val="both"/>
        <w:rPr>
          <w:rFonts w:eastAsia="Times New Roman"/>
          <w:szCs w:val="24"/>
        </w:rPr>
      </w:pPr>
      <w:r>
        <w:rPr>
          <w:rFonts w:eastAsia="Times New Roman"/>
          <w:szCs w:val="24"/>
        </w:rPr>
        <w:t xml:space="preserve">Βρίσκεστε σε σύγχυση. Βρίσκεστε σε πανικό. Και, πραγματικά, θυμίζετε την προηγούμενη κυβέρνηση της Νέας Δημοκρατίας- ΠΑΣΟΚ. Τα ίδια έπραττε κι εκείνη. Κι όταν αναφερόταν ο Σαμαράς στην ανάπτυξη, τα ίδια πράγματα έλεγε, τα οποία δεν ισχύουν κι ούτε πρόκειται να ισχύσουν. </w:t>
      </w:r>
    </w:p>
    <w:p w14:paraId="1CCA2C5F" w14:textId="77777777" w:rsidR="00C30B9F" w:rsidRDefault="003D4032">
      <w:pPr>
        <w:spacing w:line="600" w:lineRule="auto"/>
        <w:ind w:firstLine="720"/>
        <w:jc w:val="both"/>
        <w:rPr>
          <w:rFonts w:eastAsia="Times New Roman"/>
          <w:szCs w:val="24"/>
        </w:rPr>
      </w:pPr>
      <w:r>
        <w:rPr>
          <w:rFonts w:eastAsia="Times New Roman"/>
          <w:szCs w:val="24"/>
        </w:rPr>
        <w:t xml:space="preserve">Αφορμής δοθείσης από την τροπολογία που κατατέθηκε προ ολίγου από τον κ. </w:t>
      </w:r>
      <w:proofErr w:type="spellStart"/>
      <w:r>
        <w:rPr>
          <w:rFonts w:eastAsia="Times New Roman"/>
          <w:szCs w:val="24"/>
        </w:rPr>
        <w:t>Μουζάλα</w:t>
      </w:r>
      <w:proofErr w:type="spellEnd"/>
      <w:r>
        <w:rPr>
          <w:rFonts w:eastAsia="Times New Roman"/>
          <w:szCs w:val="24"/>
        </w:rPr>
        <w:t xml:space="preserve">, να σας ενημερώσω ότι προχθές βρέθηκα στα Βασιλικά -είναι μια περιοχή έξω από τη Θεσσαλονίκη- όπου είχαν συγκεντρωθεί κάτοικοι της περιοχής των Βασιλικών, της Σουρωτής, της Νέας Ραιδεστού. Εκεί μεταφέρθηκαν λαθρομετανάστες από το Κιλκίς και είδα πραγματικά </w:t>
      </w:r>
      <w:proofErr w:type="spellStart"/>
      <w:r>
        <w:rPr>
          <w:rFonts w:eastAsia="Times New Roman"/>
          <w:szCs w:val="24"/>
        </w:rPr>
        <w:t>σοκαριστικές</w:t>
      </w:r>
      <w:proofErr w:type="spellEnd"/>
      <w:r>
        <w:rPr>
          <w:rFonts w:eastAsia="Times New Roman"/>
          <w:szCs w:val="24"/>
        </w:rPr>
        <w:t xml:space="preserve"> εικόνες. </w:t>
      </w:r>
    </w:p>
    <w:p w14:paraId="1CCA2C60" w14:textId="77777777" w:rsidR="00C30B9F" w:rsidRDefault="003D4032">
      <w:pPr>
        <w:spacing w:line="600" w:lineRule="auto"/>
        <w:ind w:firstLine="720"/>
        <w:jc w:val="both"/>
        <w:rPr>
          <w:rFonts w:eastAsia="Times New Roman"/>
          <w:szCs w:val="24"/>
        </w:rPr>
      </w:pPr>
      <w:r>
        <w:rPr>
          <w:rFonts w:eastAsia="Times New Roman"/>
          <w:szCs w:val="24"/>
        </w:rPr>
        <w:t xml:space="preserve">Είδα αυτούς τους λαθρομετανάστες να πετάνε κομμάτια από άσφαλτο στους κατοίκους που είχαν μαζευτεί απέναντι, είδα την αστυνομία ακριβώς στη μέση, είδα απόγνωση από τη μεριά των κατοίκων, οι οποίοι, βέβαια, έψαχναν εναγωνίως να βρουν τον δήμαρχο και τον Βουλευτή </w:t>
      </w:r>
      <w:proofErr w:type="spellStart"/>
      <w:r>
        <w:rPr>
          <w:rFonts w:eastAsia="Times New Roman"/>
          <w:szCs w:val="24"/>
        </w:rPr>
        <w:t>Φάμελλο</w:t>
      </w:r>
      <w:proofErr w:type="spellEnd"/>
      <w:r>
        <w:rPr>
          <w:rFonts w:eastAsia="Times New Roman"/>
          <w:szCs w:val="24"/>
        </w:rPr>
        <w:t>. Δεν ξέρω τι ακριβώς θέλανε να του πουν. Άκουγα κάτι λέξεις περί «μαυρίσματος». Θεωρώ στις εκλογές, όταν γίνουν.</w:t>
      </w:r>
    </w:p>
    <w:p w14:paraId="1CCA2C61" w14:textId="77777777" w:rsidR="00C30B9F" w:rsidRDefault="003D4032">
      <w:pPr>
        <w:spacing w:line="600" w:lineRule="auto"/>
        <w:ind w:firstLine="720"/>
        <w:jc w:val="both"/>
        <w:rPr>
          <w:rFonts w:eastAsia="Times New Roman"/>
          <w:szCs w:val="24"/>
        </w:rPr>
      </w:pPr>
      <w:r>
        <w:rPr>
          <w:rFonts w:eastAsia="Times New Roman"/>
          <w:szCs w:val="24"/>
        </w:rPr>
        <w:t xml:space="preserve">Είδα πραγματικά </w:t>
      </w:r>
      <w:proofErr w:type="spellStart"/>
      <w:r>
        <w:rPr>
          <w:rFonts w:eastAsia="Times New Roman"/>
          <w:szCs w:val="24"/>
        </w:rPr>
        <w:t>σοκαριστικές</w:t>
      </w:r>
      <w:proofErr w:type="spellEnd"/>
      <w:r>
        <w:rPr>
          <w:rFonts w:eastAsia="Times New Roman"/>
          <w:szCs w:val="24"/>
        </w:rPr>
        <w:t xml:space="preserve"> εικόνες, τέτοιες εικόνες που βλέπουμε σε όλα τα περιβόητα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σε όλη την Ελλάδα, όπου δίπλα ακριβώς βρίσκονται εγκαταστάσεις, γιατί τα πιο πολλά από αυτά είναι κοντά σε κατοικημένες περιοχές. Εκεί βρίσκονται πάρα πολλές επιχειρήσεις κι όχι μόνο ανάπτυξη δεν θα υπάρξει σε αυτές τις περιοχές, αλλά καμένη γη και τίποτα άλλο.</w:t>
      </w:r>
    </w:p>
    <w:p w14:paraId="1CCA2C62"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Είδα και τον αρμόδιο Υπουργό να βιάζεται να καταθέσει αυτήν την τροπολογία, για να τους νομιμοποιήσει, παρανόμως φυσικά. Είναι γνωστός ο αρμόδιος Υπουργός, καθώς και η ευαισθησία του σε θέματα Συντάγματος και δημοκρατίας. Δεν έχει καμμία σχέση –δυστυχώς, και πολλοί από εσάς- και το έχει αποδείξει επανειλημμένως.</w:t>
      </w:r>
    </w:p>
    <w:p w14:paraId="1CCA2C63"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Όσον αφορά τις τροπολογίες που φέρνετε –όπως συνήθιζε και η Νέα Δημοκρατία- με αυτόν τον τρόπο, εμείς τις χρησιμοποιούμε και με έναν άλλο τρόπο, για να δείξουμε στον ελληνικό λαό πώς ακριβώς συμπεριφέρεστε εντός Κοινοβουλίου. Και με τις τροπολογίες που καταθέτει η Χρυσή Αυγή, όπως αυτή που καταθέσαμε σήμερα και δεν την κάνατε δεκτή -το ξέραμε ότι δεν θα την κάνατε δεκτή- απλώς οφείλουμε, μέσω αυτών των τροπολογιών, να σας ξεμπροστιάζουμε ενώπιον του ελληνικού λαού.</w:t>
      </w:r>
    </w:p>
    <w:p w14:paraId="1CCA2C64"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Θα συνεχίσω με το προηγούμενο θέμα, γιατί είναι πάρα πολύ σοβαρό και δεν είναι καθόλου δευτερεύον, όπως είπε ο αρμόδιος Υπουργός. Οι κάτοικοι εκείνων των περιοχών μιλούσαν για αγωγές, μιλούσαν για μηνύσεις. Φυσικά, ο κάθε πολίτης μπορεί να καταθέσει και αγωγή και μήνυση, ειδικά εναντίον του Υπουργού </w:t>
      </w:r>
      <w:proofErr w:type="spellStart"/>
      <w:r>
        <w:rPr>
          <w:rFonts w:eastAsia="Times New Roman"/>
          <w:szCs w:val="24"/>
        </w:rPr>
        <w:t>Μουζάλα</w:t>
      </w:r>
      <w:proofErr w:type="spellEnd"/>
      <w:r>
        <w:rPr>
          <w:rFonts w:eastAsia="Times New Roman"/>
          <w:szCs w:val="24"/>
        </w:rPr>
        <w:t>, γιατί δεν χρειάζεται και άρση ασυλίας εδώ. Έχουν καταθέσει μάλιστα και καταγγελίες ενώπιον της πολεοδομίας, των δήμων και της αστυνομίας. Ελπίζω ότι κάποια άκρη θα βγει από εκεί. Γιατί –επαναλαμβάνω- όλες αυτές οι περιοχές πλήττονται.</w:t>
      </w:r>
    </w:p>
    <w:p w14:paraId="1CCA2C65"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Το λέω αυτό, γιατί μιλάτε για ανάπτυξη, τη στιγμή που σε όλες αυτές τις περιοχές όλες οι επιχειρήσεις έχουν κλείσει, έχουν αυξηθεί τα κρούσματα των ληστειών και η παραβατικότητα είναι δεδομένη, σύμφωνα με τα επίσημα στοιχεία της αστυνομίας. Επίσης, οι κάτοικοι απαιτούν να συλλαμβάνονται –όπως λέει ο νόμος- όλοι αυτοί που πράττουν παράνομες ενέργειες. Και φυσικά, εάν τολμούσατε –που δεν θα τολμήσετε φυσικά- να κάνετε ένα δημοψήφισμα, για να δείτε τι λέει ο ελληνικός λαός, θα καταλαβαίνατε ότι ο ελληνικός λαός απαιτεί εδώ και τώρα να ξεκινήσουν άμεσα οι απελάσεις.</w:t>
      </w:r>
    </w:p>
    <w:p w14:paraId="1CCA2C66"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Πραγματικά, θυμίζετε την κυβέρνηση Σαμαρά και Βενιζέλου, όπως είπα και πριν. Και εκείνοι μιλούσαν για ανάπτυξη. Καμμία ανάπτυξη δεν μπορεί να έρθει. Όταν υπάρχουν τέτοια οικονομικά δεδομένα, κανένας δεν μπορέσει να επενδύσει. Και εσείς οι ίδιοι, εάν τολμούσατε να επενδύσετε, εάν είχατε την πρόθεση να επενδύσετε, δεν θα το πράττατε. Βεβαίως, ανάπτυξη υπάρχει στους τραπεζικούς σας λογαριασμούς, ειδικά κάποιων Υπουργών. Κάποιοι έχουν κάνει και επενδύσεις, γιατί ξέρουν πάρα πολύ καλά τι γίνεται σχετικά με τις επενδύσεις. </w:t>
      </w:r>
    </w:p>
    <w:p w14:paraId="1CCA2C67"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Καμμιά επένδυση, όμως, δεν μπορεί να κάνει κανένας αυτή τη στιγμή. Και όχι μόνο επένδυση δεν μπορεί να κάνει και ανάπτυξη δεν μπορεί να έρθει, αλλά καθημερινά κλείνουν οι επιχειρήσεις και ο κόσμος οδηγείται σε αυτοκτονίες. Είναι ένα θέμα που το έθιξαν και άλλοι Βουλευτές της Χρυσής Αυγής. Κάθε μέρα υπάρχουν αυτοκτονίες. Εάν ανατρέξετε στις εφημερίδες, θα δείτε ότι ακόμα και σήμερα υπήρξε μια αυτοκτονία κάποιου στην Κρήτη. </w:t>
      </w:r>
    </w:p>
    <w:p w14:paraId="1CCA2C68"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 xml:space="preserve">Φυσικά, αυτά είναι ίσως δευτερεύοντα θέματα, όπως και το προηγούμενο θέμα, όπως είπε ο αρμόδιος Υπουργός. Δεν είναι καθόλου δευτερεύοντα. Είναι πρωτεύοντα θέματα. Δεν μπορεί να υπάρξει ανάπτυξη, όταν υπάρχουν ληξιπρόθεσμες οφειλές. Δεν μπορεί να υπάρξει ανάπτυξη, όταν υπάρχουν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Δεν μπορεί να υπάρξει ανάπτυξη</w:t>
      </w:r>
      <w:r w:rsidRPr="00660F52">
        <w:rPr>
          <w:rFonts w:eastAsia="Times New Roman"/>
          <w:szCs w:val="24"/>
        </w:rPr>
        <w:t>,</w:t>
      </w:r>
      <w:r>
        <w:rPr>
          <w:rFonts w:eastAsia="Times New Roman"/>
          <w:szCs w:val="24"/>
        </w:rPr>
        <w:t xml:space="preserve"> όταν υπάρχει ξεπούλημα.</w:t>
      </w:r>
    </w:p>
    <w:p w14:paraId="1CCA2C69"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Δεν ακούσαμε, επίσης, τίποτα για την ΑΟΖ. Είναι ένα έγκλημα για το οποίο είστε συγκατηγορούμενοι, μαζί με τη Νέα Δημοκρατία και το ΠΑΣΟΚ. Ξέρετε πάρα πολύ καλά τι συμβαίνει με την ΑΟΖ. Φοβόμαστε ότι και αυτό θα το ξεπουλήσετε. Το έχουμε θίξει επανειλημμένως στην Βουλή. Με την ΑΟΖ η Ελλάδα θα μπορούσε να γίνει μια οικονομική υπερδύναμη. Δεν το πράττετε ούτε αυτό.</w:t>
      </w:r>
    </w:p>
    <w:p w14:paraId="1CCA2C6A"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Σας καθιστούμε υπεύθυνους για την οικονομική καταστροφή της χώρας. Επίσης, να πούμε ότι η Χρυσή Αυγή και μόνο η Χρυσή Αυγή μπορεί πλέον να μιλάει εξ ονόματος του ελληνικού λαού.</w:t>
      </w:r>
    </w:p>
    <w:p w14:paraId="1CCA2C6B" w14:textId="77777777" w:rsidR="00C30B9F" w:rsidRDefault="003D4032">
      <w:pPr>
        <w:tabs>
          <w:tab w:val="left" w:pos="3695"/>
        </w:tabs>
        <w:spacing w:line="600" w:lineRule="auto"/>
        <w:ind w:firstLine="720"/>
        <w:jc w:val="both"/>
        <w:rPr>
          <w:rFonts w:eastAsia="Times New Roman"/>
          <w:szCs w:val="24"/>
        </w:rPr>
      </w:pPr>
      <w:r>
        <w:rPr>
          <w:rFonts w:eastAsia="Times New Roman"/>
          <w:szCs w:val="24"/>
        </w:rPr>
        <w:t>Σας ευχαριστώ.</w:t>
      </w:r>
    </w:p>
    <w:p w14:paraId="1CCA2C6C" w14:textId="77777777" w:rsidR="00C30B9F" w:rsidRDefault="003D4032">
      <w:pPr>
        <w:tabs>
          <w:tab w:val="left" w:pos="3695"/>
        </w:tabs>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1CCA2C6D" w14:textId="77777777" w:rsidR="00C30B9F" w:rsidRDefault="003D4032">
      <w:pPr>
        <w:tabs>
          <w:tab w:val="left" w:pos="3695"/>
        </w:tabs>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Ολοκληρώθηκε ο κατάλογος των ομιλητών.</w:t>
      </w:r>
    </w:p>
    <w:p w14:paraId="1CCA2C6E" w14:textId="77777777" w:rsidR="00C30B9F" w:rsidRDefault="003D4032">
      <w:pPr>
        <w:tabs>
          <w:tab w:val="left" w:pos="3695"/>
        </w:tabs>
        <w:spacing w:line="600" w:lineRule="auto"/>
        <w:ind w:firstLine="720"/>
        <w:jc w:val="both"/>
        <w:rPr>
          <w:rFonts w:eastAsia="Times New Roman"/>
          <w:bCs/>
          <w:szCs w:val="24"/>
        </w:rPr>
      </w:pPr>
      <w:r>
        <w:rPr>
          <w:rFonts w:eastAsia="Times New Roman"/>
          <w:bCs/>
          <w:szCs w:val="24"/>
        </w:rPr>
        <w:t>Θα πρότεινα, εάν δεν έχετε αντίρρηση –αναφέρομαι κυρίως στους εισηγητές- να μιλήσει ο Υπουργός τώρα, να τον ακούσουμε, ώστε να έχουν τη δυνατότητα, εάν θέλουν, να δευτερολογήσουν οι εισηγητές και επ’ αυτών που θα πει ο κύριος Υπουργός. Και αν θέλει, μετά να προσθέσει κάτι ως διευκρίνιση ο κύριος Υπουργός και να κλείσουμε.</w:t>
      </w:r>
    </w:p>
    <w:p w14:paraId="1CCA2C6F" w14:textId="77777777" w:rsidR="00C30B9F" w:rsidRDefault="003D4032">
      <w:pPr>
        <w:tabs>
          <w:tab w:val="left" w:pos="3695"/>
        </w:tabs>
        <w:spacing w:line="600" w:lineRule="auto"/>
        <w:ind w:firstLine="720"/>
        <w:jc w:val="both"/>
        <w:rPr>
          <w:rFonts w:eastAsia="Times New Roman"/>
          <w:bCs/>
          <w:szCs w:val="24"/>
        </w:rPr>
      </w:pPr>
      <w:r>
        <w:rPr>
          <w:rFonts w:eastAsia="Times New Roman"/>
          <w:bCs/>
          <w:szCs w:val="24"/>
        </w:rPr>
        <w:t>Τον λόγο έχει ο κύριος Υπουργός.</w:t>
      </w:r>
    </w:p>
    <w:p w14:paraId="1CCA2C70" w14:textId="77777777" w:rsidR="00C30B9F" w:rsidRDefault="003D4032">
      <w:pPr>
        <w:tabs>
          <w:tab w:val="left" w:pos="3695"/>
        </w:tabs>
        <w:spacing w:line="600" w:lineRule="auto"/>
        <w:ind w:firstLine="720"/>
        <w:jc w:val="both"/>
        <w:rPr>
          <w:rFonts w:eastAsia="Times New Roman"/>
          <w:szCs w:val="24"/>
        </w:rPr>
      </w:pPr>
      <w:r>
        <w:rPr>
          <w:rFonts w:eastAsia="Times New Roman"/>
          <w:b/>
          <w:bCs/>
          <w:szCs w:val="24"/>
        </w:rPr>
        <w:t>ΓΕΩΡΓΙΟΣ ΣΤΑΘΑΚΗΣ (Υπουργός Οικονομίας, Ανάπτυξης και Τουρισμού):</w:t>
      </w:r>
      <w:r>
        <w:rPr>
          <w:rFonts w:eastAsia="Times New Roman"/>
          <w:bCs/>
          <w:szCs w:val="24"/>
        </w:rPr>
        <w:t xml:space="preserve"> Αγαπητές και αγαπητοί συνάδελφοι, νομίζω ότι την κριτική που ασκήθηκε από την πλευρά της Αντιπολίτευσης επ’ αφορμή της παρουσίασης, από την πλευρά μας, της οικονομικής και πολιτικής συγκυρίας, της στρατηγικής που έχει η παρούσα Κυβέρνηση για την έξοδο της χώρας από την κρίση και του πλαισίου, στο οποίο είναι ενταγμένος αναπτυξιακός νόμος, μπορώ να την ταξινομήσω σε τέσσερις κατηγορίες:</w:t>
      </w:r>
    </w:p>
    <w:p w14:paraId="1CCA2C7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Πρώτον, το </w:t>
      </w:r>
      <w:r>
        <w:rPr>
          <w:rFonts w:eastAsia="Times New Roman" w:cs="Times New Roman"/>
          <w:szCs w:val="24"/>
          <w:lang w:val="en-US"/>
        </w:rPr>
        <w:t>DNA</w:t>
      </w:r>
      <w:r>
        <w:rPr>
          <w:rFonts w:eastAsia="Times New Roman" w:cs="Times New Roman"/>
          <w:szCs w:val="24"/>
        </w:rPr>
        <w:t xml:space="preserve"> της Αριστεράς είναι ασυμβίβαστο με την επιχειρηματικότητα, τις επενδύσεις και την ανάπτυξη. </w:t>
      </w:r>
    </w:p>
    <w:p w14:paraId="1CCA2C7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Δεύτερον, η οικονομική πολιτική της Αριστεράς είναι ασυμβίβαστη με την επιχειρηματικότητα, τις επενδύσεις και την ανάπτυξη. </w:t>
      </w:r>
    </w:p>
    <w:p w14:paraId="1CCA2C7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Τρίτον, ο τρόπος με τον οποίο η παρούσα Κυβέρνηση σχεδιάζει την αναπτυξιακή της στρατηγική. </w:t>
      </w:r>
    </w:p>
    <w:p w14:paraId="1CCA2C7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Τέταρτον, ο ίδιος ο αναπτυξιακός νόμος, ο οποίος δεν μπορεί να αντιστρέψει ή να συμβάλει στην αντιστροφή της οικονομίας.</w:t>
      </w:r>
    </w:p>
    <w:p w14:paraId="1CCA2C7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lang w:val="en-US"/>
        </w:rPr>
        <w:t>DNA</w:t>
      </w:r>
      <w:r>
        <w:rPr>
          <w:rFonts w:eastAsia="Times New Roman" w:cs="Times New Roman"/>
          <w:szCs w:val="24"/>
        </w:rPr>
        <w:t xml:space="preserve"> της Αριστεράς και ασυμβίβαστο με την ανάπτυξη: Είναι προφανές ότι το </w:t>
      </w:r>
      <w:r>
        <w:rPr>
          <w:rFonts w:eastAsia="Times New Roman" w:cs="Times New Roman"/>
          <w:szCs w:val="24"/>
          <w:lang w:val="en-US"/>
        </w:rPr>
        <w:t>DNA</w:t>
      </w:r>
      <w:r>
        <w:rPr>
          <w:rFonts w:eastAsia="Times New Roman" w:cs="Times New Roman"/>
          <w:szCs w:val="24"/>
        </w:rPr>
        <w:t xml:space="preserve"> της Αριστεράς είναι διαφορετικό από το </w:t>
      </w:r>
      <w:r>
        <w:rPr>
          <w:rFonts w:eastAsia="Times New Roman" w:cs="Times New Roman"/>
          <w:szCs w:val="24"/>
          <w:lang w:val="en-US"/>
        </w:rPr>
        <w:t>DNA</w:t>
      </w:r>
      <w:r>
        <w:rPr>
          <w:rFonts w:eastAsia="Times New Roman" w:cs="Times New Roman"/>
          <w:szCs w:val="24"/>
        </w:rPr>
        <w:t xml:space="preserve"> της Δεξιάς. Αυτό το θεωρώ δεδομένο, αυτονόητο και καταγεγραμμένο εδώ και δύο αιώνες με πολύ μεθοδικό και συστηματικό τρόπο. </w:t>
      </w:r>
    </w:p>
    <w:p w14:paraId="1CCA2C7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στο </w:t>
      </w:r>
      <w:r>
        <w:rPr>
          <w:rFonts w:eastAsia="Times New Roman" w:cs="Times New Roman"/>
          <w:szCs w:val="24"/>
          <w:lang w:val="en-US"/>
        </w:rPr>
        <w:t>DNA</w:t>
      </w:r>
      <w:r>
        <w:rPr>
          <w:rFonts w:eastAsia="Times New Roman" w:cs="Times New Roman"/>
          <w:szCs w:val="24"/>
        </w:rPr>
        <w:t xml:space="preserve"> της Αριστεράς να μεριμνά για το ότι τα σχολεία είναι ενιαία, καθολικά και δημόσια, </w:t>
      </w:r>
      <w:proofErr w:type="spellStart"/>
      <w:r>
        <w:rPr>
          <w:rFonts w:eastAsia="Times New Roman" w:cs="Times New Roman"/>
          <w:szCs w:val="24"/>
        </w:rPr>
        <w:t>προσβάσιμα</w:t>
      </w:r>
      <w:proofErr w:type="spellEnd"/>
      <w:r>
        <w:rPr>
          <w:rFonts w:eastAsia="Times New Roman" w:cs="Times New Roman"/>
          <w:szCs w:val="24"/>
        </w:rPr>
        <w:t xml:space="preserve"> σε όλες τις οικογένειες</w:t>
      </w:r>
      <w:r w:rsidRPr="00BE3525">
        <w:rPr>
          <w:rFonts w:eastAsia="Times New Roman" w:cs="Times New Roman"/>
          <w:szCs w:val="24"/>
        </w:rPr>
        <w:t>,</w:t>
      </w:r>
      <w:r>
        <w:rPr>
          <w:rFonts w:eastAsia="Times New Roman" w:cs="Times New Roman"/>
          <w:szCs w:val="24"/>
        </w:rPr>
        <w:t xml:space="preserve"> ανεξαρτήτως του εισοδήματος του κάθε παιδιού, δημιουργώντας μόρφωση για όλους και ίσες ευκαιρίες για όλα τα παιδιά, για να αναπτύξουν το εκπαιδευτικό τους κεφάλαιο. Θεωρώ ότι είναι στο </w:t>
      </w:r>
      <w:r>
        <w:rPr>
          <w:rFonts w:eastAsia="Times New Roman" w:cs="Times New Roman"/>
          <w:szCs w:val="24"/>
          <w:lang w:val="en-US"/>
        </w:rPr>
        <w:t>DNA</w:t>
      </w:r>
      <w:r>
        <w:rPr>
          <w:rFonts w:eastAsia="Times New Roman" w:cs="Times New Roman"/>
          <w:szCs w:val="24"/>
        </w:rPr>
        <w:t xml:space="preserve"> της Αριστεράς η πρόσβαση στις υπηρεσίες υγείας να μην εξαρτάται από το εισόδημα, αλλά να είναι αυτονόητο δικαίωμα κάθε ανθρώπου. </w:t>
      </w:r>
    </w:p>
    <w:p w14:paraId="1CCA2C7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στο </w:t>
      </w:r>
      <w:r>
        <w:rPr>
          <w:rFonts w:eastAsia="Times New Roman" w:cs="Times New Roman"/>
          <w:szCs w:val="24"/>
          <w:lang w:val="en-US"/>
        </w:rPr>
        <w:t>DNA</w:t>
      </w:r>
      <w:r>
        <w:rPr>
          <w:rFonts w:eastAsia="Times New Roman" w:cs="Times New Roman"/>
          <w:szCs w:val="24"/>
        </w:rPr>
        <w:t xml:space="preserve"> της Αριστεράς να μεριμνά όχι μόνο για τους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indices</w:t>
      </w:r>
      <w:r>
        <w:rPr>
          <w:rFonts w:eastAsia="Times New Roman" w:cs="Times New Roman"/>
          <w:szCs w:val="24"/>
        </w:rPr>
        <w:t xml:space="preserve"> που κυκλοφορούν, αλλά και για πιο απλούς δείκτες, τους δείκτες κοινωνικών ανισοτήτων σε μία χώρα. Και επιτρέψτε μου να θυμίσω εδώ ότι ο δείκτης κοινωνικών ανισοτήτων της Ελλάδας σήμερα είναι από τους χειρότερους, αν όχι ο χειρότερος, στην Ευρωπαϊκή Ένωση. </w:t>
      </w:r>
    </w:p>
    <w:p w14:paraId="1CCA2C7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στο </w:t>
      </w:r>
      <w:r>
        <w:rPr>
          <w:rFonts w:eastAsia="Times New Roman" w:cs="Times New Roman"/>
          <w:szCs w:val="24"/>
          <w:lang w:val="en-US"/>
        </w:rPr>
        <w:t>DNA</w:t>
      </w:r>
      <w:r>
        <w:rPr>
          <w:rFonts w:eastAsia="Times New Roman" w:cs="Times New Roman"/>
          <w:szCs w:val="24"/>
        </w:rPr>
        <w:t xml:space="preserve"> της Αριστεράς να μεριμνά για μια ανάπτυξη η οποία σέβεται το περιβάλλον. Είναι στο </w:t>
      </w:r>
      <w:r>
        <w:rPr>
          <w:rFonts w:eastAsia="Times New Roman" w:cs="Times New Roman"/>
          <w:szCs w:val="24"/>
          <w:lang w:val="en-US"/>
        </w:rPr>
        <w:t>DNA</w:t>
      </w:r>
      <w:r>
        <w:rPr>
          <w:rFonts w:eastAsia="Times New Roman" w:cs="Times New Roman"/>
          <w:szCs w:val="24"/>
        </w:rPr>
        <w:t xml:space="preserve"> της Αριστεράς η ανάπτυξη να γίνεται σε συνθήκες διανομής του εισοδήματος, κυρίως μέσα από τη σχέση κερδών και μισθών, που ισορροπεί τα πράγματα και εκπροσωπεί επαρκώς τον κόσμο της εργασίας. Είναι στο </w:t>
      </w:r>
      <w:r>
        <w:rPr>
          <w:rFonts w:eastAsia="Times New Roman" w:cs="Times New Roman"/>
          <w:szCs w:val="24"/>
          <w:lang w:val="en-US"/>
        </w:rPr>
        <w:t>DNA</w:t>
      </w:r>
      <w:r>
        <w:rPr>
          <w:rFonts w:eastAsia="Times New Roman" w:cs="Times New Roman"/>
          <w:szCs w:val="24"/>
        </w:rPr>
        <w:t xml:space="preserve"> της Αριστεράς να διαμορφώνει μία γεωγραφική ενότητα στο πλαίσιο ενός εθνικού κράτους, που να μεριμνά για τις περιοχές και τις περιφερειακές ανισότητες. </w:t>
      </w:r>
    </w:p>
    <w:p w14:paraId="1CCA2C7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Συνεπώς, απέναντι σε αυτό το </w:t>
      </w:r>
      <w:r>
        <w:rPr>
          <w:rFonts w:eastAsia="Times New Roman" w:cs="Times New Roman"/>
          <w:szCs w:val="24"/>
          <w:lang w:val="en-US"/>
        </w:rPr>
        <w:t>DNA</w:t>
      </w:r>
      <w:r>
        <w:rPr>
          <w:rFonts w:eastAsia="Times New Roman" w:cs="Times New Roman"/>
          <w:szCs w:val="24"/>
        </w:rPr>
        <w:t xml:space="preserve"> η επαναλαμβανόμενη επιχειρηματολογία ότι οι επιχειρηματίες, οι επενδύσεις και οι ιδιώτες, όπου υπάρχει κυβέρνηση της Αριστεράς, τις καθιστά ασυμβίβαστες είναι ένα θέμα το οποίο μάλλον πρέπει να απαντηθεί από την άλλη πλευρά. Δηλαδή, δεν έχουμε κανένα ιστορικό δεδομένο ότι όταν η Δεξιά είναι στην εξουσία, ξαφνικά η ανάπτυξη συμβαίνει με τρομακτικούς ρυθμούς και όταν βγαίνει η Αριστερά αναστέλλεται</w:t>
      </w:r>
      <w:r w:rsidRPr="0088646E">
        <w:rPr>
          <w:rFonts w:eastAsia="Times New Roman" w:cs="Times New Roman"/>
          <w:szCs w:val="24"/>
        </w:rPr>
        <w:t xml:space="preserve">. </w:t>
      </w:r>
      <w:r>
        <w:rPr>
          <w:rFonts w:eastAsia="Times New Roman" w:cs="Times New Roman"/>
          <w:szCs w:val="24"/>
        </w:rPr>
        <w:t xml:space="preserve">Δεν έχει ιστορικό προηγούμενο, δεν είναι παραδεκτό από κανέναν. </w:t>
      </w:r>
    </w:p>
    <w:p w14:paraId="1CCA2C7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ο λόγος είναι πολύ πιο απλός. Στο </w:t>
      </w:r>
      <w:r>
        <w:rPr>
          <w:rFonts w:eastAsia="Times New Roman" w:cs="Times New Roman"/>
          <w:szCs w:val="24"/>
          <w:lang w:val="en-US"/>
        </w:rPr>
        <w:t>DNA</w:t>
      </w:r>
      <w:r>
        <w:rPr>
          <w:rFonts w:eastAsia="Times New Roman" w:cs="Times New Roman"/>
          <w:szCs w:val="24"/>
        </w:rPr>
        <w:t xml:space="preserve"> της Δεξιάς η ιδέα της ανάπτυξης είναι ταυτισμένη με μια σειρά από δεδομένα γι’ αυτό και η εμμονή σε τρία βασικά θέματα: </w:t>
      </w:r>
    </w:p>
    <w:p w14:paraId="1CCA2C7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«Μειώστε φορολογία». Η μείωση φορολογίας σημαίνει μείωση κοινωνικού κράτους. Δεν υπάρχει άλλος τρόπος, δεν έχει ανακαλυφθεί άλλος τρόπος. </w:t>
      </w:r>
    </w:p>
    <w:p w14:paraId="1CCA2C7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«Μειώστε τις ασφαλιστικές εισφορές». Η μείωση των ασφαλιστικών εισφορών σημαίνει μείωση των συντάξεων. Δεν υπάρχει άλλος τρόπος. Η μείωση του κράτους σημαίνει δημιουργήστε περισσότερες αγορές και αυτές οι αγορές είναι η υγεία, η παιδεία, οι κατασκευές, τα δημόσια έργα και πληθώρα άλλων πραγμάτων, για να λειτουργήσουν με ιδιωτικοοικονομικά κριτήρια. Συνεπώς, οι διαφορές είναι δεδομένες και τις θεωρώ αυτονόητες.</w:t>
      </w:r>
    </w:p>
    <w:p w14:paraId="1CCA2C7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Άρα, ας κρατήσουμε το </w:t>
      </w:r>
      <w:r>
        <w:rPr>
          <w:rFonts w:eastAsia="Times New Roman" w:cs="Times New Roman"/>
          <w:szCs w:val="24"/>
          <w:lang w:val="en-US"/>
        </w:rPr>
        <w:t>DNA</w:t>
      </w:r>
      <w:r>
        <w:rPr>
          <w:rFonts w:eastAsia="Times New Roman" w:cs="Times New Roman"/>
          <w:szCs w:val="24"/>
        </w:rPr>
        <w:t xml:space="preserve"> της Αριστεράς και να δούμε αν είναι συμβατό με μια στρατηγική ανάπτυξης</w:t>
      </w:r>
      <w:r w:rsidRPr="00027B88">
        <w:rPr>
          <w:rFonts w:eastAsia="Times New Roman" w:cs="Times New Roman"/>
          <w:szCs w:val="24"/>
        </w:rPr>
        <w:t>,</w:t>
      </w:r>
      <w:r>
        <w:rPr>
          <w:rFonts w:eastAsia="Times New Roman" w:cs="Times New Roman"/>
          <w:szCs w:val="24"/>
        </w:rPr>
        <w:t xml:space="preserve"> η οποία είναι συμβατή με τα δεδομένα</w:t>
      </w:r>
      <w:r w:rsidRPr="00027B88">
        <w:rPr>
          <w:rFonts w:eastAsia="Times New Roman" w:cs="Times New Roman"/>
          <w:szCs w:val="24"/>
        </w:rPr>
        <w:t>,</w:t>
      </w:r>
      <w:r>
        <w:rPr>
          <w:rFonts w:eastAsia="Times New Roman" w:cs="Times New Roman"/>
          <w:szCs w:val="24"/>
        </w:rPr>
        <w:t xml:space="preserve"> που υπάρχουν. </w:t>
      </w:r>
    </w:p>
    <w:p w14:paraId="1CCA2C7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Περνάω στο δεύτερο θέμα, στην οικονομική πολιτική. Εξαιτίας όλων αυτών των πραγμάτων, ο τρόπος με τον οποίο αντιμετωπίζουμε την οικονομική κρίση σήμερα, τη συμφωνία και ο τρόπος με τον οποίο διαμορφώνουμε και τη δημοσιονομική προσαρμογή και τη σταθεροποίηση της οικονομίας, προφανώς και εκφράζουν αυτά τα στοιχεία της οικονομικής μας πολιτικής. </w:t>
      </w:r>
    </w:p>
    <w:p w14:paraId="1CCA2C7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Δεν περικόψαμε το κοινωνικό κράτος, παρά τα λεγόμενα από την Αντιπολίτευση. Διαμορφώσαμε ένα πλαίσιο ισορροπημένης αύξησης των εισφορών και των φορολογικών εσόδων κατά τον μεγαλύτερο δυνατό βαθμό, με δίκαιο τρόπο, επιβαρύνοντας περισσότερο τις ανώτερες εισοδηματικά ομάδες και διαμορφώσαμε ένα πλαίσιο δημοσιονομικής προσαρμογής ήπιο και, κατά την εκτίμησή μας, το δικαιότερο δυνατό υπό τις δεδομένες συνθήκες. </w:t>
      </w:r>
    </w:p>
    <w:p w14:paraId="1CCA2C8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Διαμορφώνει αυτή η οικονομική πολιτική συνθήκες κατάρρευσης της οικονομίας; Η απάντηση είναι: όχι. Φάνηκε από τα δεδομένα ότι αυτή η οικονομική πολιτική, όπως και το </w:t>
      </w:r>
      <w:proofErr w:type="spellStart"/>
      <w:r>
        <w:rPr>
          <w:rFonts w:eastAsia="Times New Roman" w:cs="Times New Roman"/>
          <w:szCs w:val="24"/>
          <w:lang w:val="en-US"/>
        </w:rPr>
        <w:t>dna</w:t>
      </w:r>
      <w:proofErr w:type="spellEnd"/>
      <w:r>
        <w:rPr>
          <w:rFonts w:eastAsia="Times New Roman" w:cs="Times New Roman"/>
          <w:szCs w:val="24"/>
        </w:rPr>
        <w:t xml:space="preserve"> της Αριστεράς και πολλά άλλα πράγματα, διαμορφώνουν συνθήκες σταθεροποίησης και της κατανάλωσης εξαιτίας της μέριμνας για τη διανομή του εισοδήματος, άρα σταθεροποιούν την οικονομία και ταυτόχρονα διαμορφώνουν καλύτερες συνθήκες, προκειμένου να υπάρξουν ιδιωτικές πρωτοβουλίες, για να βγει η οικονομία από την κρίση. </w:t>
      </w:r>
    </w:p>
    <w:p w14:paraId="1CCA2C8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Όμως, σε συνθήκες αποδυνάμωσης και κατάρρευσης όλων αυτών των παραμέτρων, τις οποίες ανέφερα, δεν μπορούσαμε παρά να ζήσουμε αυτό που ζήσαμε τα προηγούμενα χρόνια, δηλαδή μία συστηματική, μεθοδική κάθοδο της οικονομίας, χρόνο με τον χρόνο, ανάλογα με την ένταση των μέτρων, τα οποία οι προηγούμενες κυβερνήσεις είχαν επιλέξει στο επίπεδο της οικονομικής πολιτικής. </w:t>
      </w:r>
    </w:p>
    <w:p w14:paraId="1CCA2C8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Μπαίνω στην τρίτη και τελευταία ενότητα. Στον αναπτυξιακό νόμο, όσο και αν νομίζω ότι έγινε πολύ διεξοδική συζήτηση, ακόμα περιμένω μία ουσιαστική κριτική. </w:t>
      </w:r>
    </w:p>
    <w:p w14:paraId="1CCA2C8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Ακούσαμε την κριτική γιατί δεν είναι όπως οι προηγούμενοι, οριζόντιος για όλους. Το απαντήσαμε αυτό το ερώτημα. Έπρεπε να κάνουμε μια επιλογή. Εάν τον αφήναμε οριζόντια για όλους, θα είχαμε επανάληψη των προηγούμενων αναπτυξιακών νόμων. Πολλά χρήματα σε λίγες κατηγορίες επενδύσεων, τουριστικά, αιολικά κ.λπ. και μεγάλες. Αυτά είναι έξω από την οπτική μας. Άλλο πράγμα χρειάζεται η οικονομία. Για να πας σε άλλη στρατηγική, πρέπει να κάνεις μια επιλογή. Την κάναμε στον αναπτυξιακό νόμο και άρα η κριτική γιατί δεν συνεχίζουμε τον προηγούμενο νομίζω ότι είναι εν πολλοίς αδόκιμη. Κάναμε μία επιλογή και εκεί προσανατολίζουμε τους πόρους.</w:t>
      </w:r>
    </w:p>
    <w:p w14:paraId="1CCA2C8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Η δεύτερη κριτική είναι γιατί δεν υπάρχουν αρκετοί πόροι, όσους θα θέλαμε να υπάρχουν. Βεβαίως, ξεπερνώ το σημείο ότι δεν υπάρχουν καθόλου. Φέτος είναι 340 εκατομμύρια δεσμευμένα για τους παλιούς αναπτυξιακούς. Η κλιμάκωση είναι περίπου ομοιόμορφη στη διάρκεια των χρόνων. Το ποσό είναι 3,6 δισεκατομμύρια, όπως ξέρετε. Συνεπώς, στην ιδέα γιατί δεν πληρώνετε αμέσως όλους όσους ολοκλήρωσαν ή γιατί δεν απελευθερώνετε πλήρως όλες τις πληρωμές σε όλους τους κλάδους, όλους στο οριζόντιο σύστημα, απαντώ ότι θα </w:t>
      </w:r>
      <w:proofErr w:type="spellStart"/>
      <w:r>
        <w:rPr>
          <w:rFonts w:eastAsia="Times New Roman" w:cs="Times New Roman"/>
          <w:szCs w:val="24"/>
        </w:rPr>
        <w:t>επανέφερε</w:t>
      </w:r>
      <w:proofErr w:type="spellEnd"/>
      <w:r>
        <w:rPr>
          <w:rFonts w:eastAsia="Times New Roman" w:cs="Times New Roman"/>
          <w:szCs w:val="24"/>
        </w:rPr>
        <w:t xml:space="preserve"> το σύστημα ακριβώς σ’ αυτό που ήταν πριν, υποσχέσεις έναντι ενός αναπτυξιακού νόμου, τις οποίες δεν μπορούσε να πραγματοποιήσει το κράτος. </w:t>
      </w:r>
    </w:p>
    <w:p w14:paraId="1CCA2C8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Αυτό το δεδομένο δεν νομίζω ότι δημιουργεί κάποιο ιδιαίτερο κίνητρο στους επενδυτές. Αντιθέτως, δημιουργεί μία διαρκή ανασφάλεια, προκαλεί μία διαρκή πολιτική διαμεσολάβηση, προκαλεί και μία οικονομία η οποία πραγματικά </w:t>
      </w:r>
      <w:proofErr w:type="spellStart"/>
      <w:r>
        <w:rPr>
          <w:rFonts w:eastAsia="Times New Roman" w:cs="Times New Roman"/>
          <w:szCs w:val="24"/>
        </w:rPr>
        <w:t>διαμεσολαβείται</w:t>
      </w:r>
      <w:proofErr w:type="spellEnd"/>
      <w:r>
        <w:rPr>
          <w:rFonts w:eastAsia="Times New Roman" w:cs="Times New Roman"/>
          <w:szCs w:val="24"/>
        </w:rPr>
        <w:t xml:space="preserve"> από μία πολιτική κατάσταση, την οποία εμείς θέλουμε να αποφύγουμε. </w:t>
      </w:r>
    </w:p>
    <w:p w14:paraId="1CCA2C8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Συνεπώς, ο στόχος είναι μετρημένος, δηλαδή οι μικρομεσαίες επιχειρήσεις. Είναι </w:t>
      </w:r>
      <w:proofErr w:type="spellStart"/>
      <w:r>
        <w:rPr>
          <w:rFonts w:eastAsia="Times New Roman" w:cs="Times New Roman"/>
          <w:szCs w:val="24"/>
        </w:rPr>
        <w:t>στοχευμένος</w:t>
      </w:r>
      <w:proofErr w:type="spellEnd"/>
      <w:r>
        <w:rPr>
          <w:rFonts w:eastAsia="Times New Roman" w:cs="Times New Roman"/>
          <w:szCs w:val="24"/>
        </w:rPr>
        <w:t xml:space="preserve"> στην παραγωγή και στην καινοτομία, στις περιφερειακές ανισότητες. Είναι εγγυημένος με πόρους που έχουν προκαταβολικά εγκριθεί και είναι συμφωνημένοι. Είναι ένας νόμος, ο οποίος, στο μέτρο των δυνατοτήτων του θα κάνει αυτό το οποίο καλείται να κάνει ένας αναπτυξιακός νόμος: Να στηρίξει, να δώσει μία ώθηση σε επενδύσεις. Επαναλαμβάνω ότι υπολογίζουμε πως για κάθε ένα ευρώ επιδότηση -προφανώς μιλάμε για μία επένδυση 4 ευρώ- σε μία πραγματική επένδυση, μαζί με τις επενδύσεις που συμπαρασύρει, θα είναι της τάξεως οκταπλάσιων επενδύσεων απ’ αυτό που είναι η επενδυτική εισφορά. </w:t>
      </w:r>
    </w:p>
    <w:p w14:paraId="1CCA2C8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Κλείνω, λέγοντας το εξής: Τον παρόντα αναπτυξιακό νόμο, </w:t>
      </w:r>
      <w:proofErr w:type="spellStart"/>
      <w:r>
        <w:rPr>
          <w:rFonts w:eastAsia="Times New Roman" w:cs="Times New Roman"/>
          <w:szCs w:val="24"/>
        </w:rPr>
        <w:t>στοχευμένο</w:t>
      </w:r>
      <w:proofErr w:type="spellEnd"/>
      <w:r>
        <w:rPr>
          <w:rFonts w:eastAsia="Times New Roman" w:cs="Times New Roman"/>
          <w:szCs w:val="24"/>
        </w:rPr>
        <w:t xml:space="preserve">, με τα δεδομένα που έχει, πρέπει να τον δούμε σε συνάφεια με όλο το άλλο φάσμα των εργαλείων, τα οποία αυτή τη στιγμή προσφέρουμε για την ανάκαμψη των ιδιωτικών επενδύσεων. </w:t>
      </w:r>
    </w:p>
    <w:p w14:paraId="1CCA2C8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Αναφέρθηκε εκτενώς ο κ. </w:t>
      </w:r>
      <w:proofErr w:type="spellStart"/>
      <w:r>
        <w:rPr>
          <w:rFonts w:eastAsia="Times New Roman" w:cs="Times New Roman"/>
          <w:szCs w:val="24"/>
        </w:rPr>
        <w:t>Χαρίτσης</w:t>
      </w:r>
      <w:proofErr w:type="spellEnd"/>
      <w:r>
        <w:rPr>
          <w:rFonts w:eastAsia="Times New Roman" w:cs="Times New Roman"/>
          <w:szCs w:val="24"/>
        </w:rPr>
        <w:t xml:space="preserve"> στη συνάφεια που έχει ο αναπτυξιακός νόμος με τα ΕΣΠΑ. Επαναλαμβάνω ότι είναι συμπληρωματικά. Ένα μεγάλο μέρος των μικρών επιχειρήσεων </w:t>
      </w:r>
      <w:r>
        <w:rPr>
          <w:rFonts w:eastAsia="Times New Roman" w:cs="Times New Roman"/>
          <w:szCs w:val="24"/>
          <w:lang w:val="en-US"/>
        </w:rPr>
        <w:t>start</w:t>
      </w:r>
      <w:r>
        <w:rPr>
          <w:rFonts w:eastAsia="Times New Roman" w:cs="Times New Roman"/>
          <w:szCs w:val="24"/>
        </w:rPr>
        <w:t>-</w:t>
      </w:r>
      <w:r>
        <w:rPr>
          <w:rFonts w:eastAsia="Times New Roman" w:cs="Times New Roman"/>
          <w:szCs w:val="24"/>
          <w:lang w:val="en-US"/>
        </w:rPr>
        <w:t>up</w:t>
      </w:r>
      <w:r>
        <w:rPr>
          <w:rFonts w:eastAsia="Times New Roman" w:cs="Times New Roman"/>
          <w:szCs w:val="24"/>
        </w:rPr>
        <w:t xml:space="preserve"> και των πολύ μικρών περνούν από το ΕΣΠΑ στο κομμάτι της επιχειρηματικότητας -όχι αποκλειστικά, γιατί θα υπάρξουν και άλλα προγράμματα- των μικρομεσαίων επιχειρήσεων περνούν από τον αναπτυξιακό και τις μεγάλες επιχειρήσεις τις περνάμε μέσα από ένα θεσμικό πλαίσιο, που θα βελτιωθεί, αυτό των στρατηγικών επενδύσεων. </w:t>
      </w:r>
    </w:p>
    <w:p w14:paraId="1CCA2C8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Αυτή η στρατηγική είναι συγκροτημένη, εύληπτη, </w:t>
      </w:r>
      <w:proofErr w:type="spellStart"/>
      <w:r>
        <w:rPr>
          <w:rFonts w:eastAsia="Times New Roman" w:cs="Times New Roman"/>
          <w:szCs w:val="24"/>
        </w:rPr>
        <w:t>στοχευμένη</w:t>
      </w:r>
      <w:proofErr w:type="spellEnd"/>
      <w:r>
        <w:rPr>
          <w:rFonts w:eastAsia="Times New Roman" w:cs="Times New Roman"/>
          <w:szCs w:val="24"/>
        </w:rPr>
        <w:t xml:space="preserve">. Η ελληνική οικονομία είναι σε μια συγκυρία, την οποία κανείς δεν μπορεί να αρνηθεί. Η πρώτη αξιολόγηση έκλεισε, το χρηματοπιστωτικό σύστημα θα πάρει πολύ μεγάλη ανάσα τους επόμενους μήνες, οι προβλέψεις και οι </w:t>
      </w:r>
      <w:proofErr w:type="spellStart"/>
      <w:r>
        <w:rPr>
          <w:rFonts w:eastAsia="Times New Roman" w:cs="Times New Roman"/>
          <w:szCs w:val="24"/>
        </w:rPr>
        <w:t>Κασσάνδρες</w:t>
      </w:r>
      <w:proofErr w:type="spellEnd"/>
      <w:r>
        <w:rPr>
          <w:rFonts w:eastAsia="Times New Roman" w:cs="Times New Roman"/>
          <w:szCs w:val="24"/>
        </w:rPr>
        <w:t xml:space="preserve"> των κακών μαντάτων θα διαψευστούν το δεύτερο εξάμηνο του 2016, όπως διαψεύστηκαν και το 2015. Η οικονομία θα γυρίσει, θα αποκτήσει θετικό πρόσημο το δεύτερο εξάμηνο του 2016, εδώ θα είμαστε να ενώσουμε δυνάμεις και να πάμε στην επόμενη μέρα.</w:t>
      </w:r>
    </w:p>
    <w:p w14:paraId="1CCA2C8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CCA2C8B" w14:textId="77777777" w:rsidR="00C30B9F" w:rsidRDefault="003D4032">
      <w:pPr>
        <w:spacing w:line="600" w:lineRule="auto"/>
        <w:ind w:firstLine="720"/>
        <w:jc w:val="center"/>
        <w:rPr>
          <w:rFonts w:eastAsia="Times New Roman"/>
          <w:bCs/>
        </w:rPr>
      </w:pPr>
      <w:r>
        <w:rPr>
          <w:rFonts w:eastAsia="Times New Roman"/>
          <w:bCs/>
        </w:rPr>
        <w:t>(Χειροκροτήματα από την πτέρυγα του ΣΥΡΙΖΑ)</w:t>
      </w:r>
    </w:p>
    <w:p w14:paraId="1CCA2C8C"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κύριο Υπουργό.</w:t>
      </w:r>
    </w:p>
    <w:p w14:paraId="1CCA2C8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Τώρα θα δευτερολογήσουν οι εισηγητές. </w:t>
      </w:r>
    </w:p>
    <w:p w14:paraId="1CCA2C8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Να σημειώσω ότι σχεδόν όλοι οι εισηγητές έχουν κάνει τρομακτική υπέρβαση του χρόνου. </w:t>
      </w:r>
    </w:p>
    <w:p w14:paraId="1CCA2C8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Όχι, δεν έχουμε τρομακτική υπέρβαση του χρόνου, διότι συμπτύχθηκαν οι δυο ομιλίες μας, κύριε Πρόεδρε, από δώδεκα λεπτά και δεχθήκαμε να είναι δεκαοκτώ λεπτά.</w:t>
      </w:r>
    </w:p>
    <w:p w14:paraId="1CCA2C90"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Δεκαοκτώ. Ο κ. Σαντορινιός μίλησε είκοσι ένα λεπτά, εσείς είκοσι ένα παρά δέκα δευτερόλεπτα. Θα παρακαλούσα να μην μπλέξουμε στην μπακαλική. </w:t>
      </w:r>
    </w:p>
    <w:p w14:paraId="1CCA2C91"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Θα κάνουμε αυτό που συμφωνήσαμε, κύριε Πρόεδρε, ώστε να μην μπλέξουμε στην μπακαλική. </w:t>
      </w:r>
    </w:p>
    <w:p w14:paraId="1CCA2C92"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Ωραία. </w:t>
      </w:r>
    </w:p>
    <w:p w14:paraId="1CCA2C9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Θα κάνουμε δευτερολογία. </w:t>
      </w:r>
    </w:p>
    <w:p w14:paraId="1CCA2C94"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Θα κάνετε δευτερολογία τρία λεπτά με μια μικρή ανοχή. Το ίδιο και οι άλλοι συνάδελφοι. </w:t>
      </w:r>
    </w:p>
    <w:p w14:paraId="1CCA2C95"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Η δευτερολογία είναι το μισό της </w:t>
      </w:r>
      <w:proofErr w:type="spellStart"/>
      <w:r>
        <w:rPr>
          <w:rFonts w:eastAsia="Times New Roman" w:cs="Times New Roman"/>
          <w:szCs w:val="24"/>
        </w:rPr>
        <w:t>πρωτολογίας</w:t>
      </w:r>
      <w:proofErr w:type="spellEnd"/>
      <w:r>
        <w:rPr>
          <w:rFonts w:eastAsia="Times New Roman" w:cs="Times New Roman"/>
          <w:szCs w:val="24"/>
        </w:rPr>
        <w:t xml:space="preserve">, κύριε Πρόεδρε. </w:t>
      </w:r>
    </w:p>
    <w:p w14:paraId="1CCA2C96"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Να αφαιρέσουμε, όμως, τον χρόνο που υπερβήκατε; </w:t>
      </w:r>
    </w:p>
    <w:p w14:paraId="1CCA2C97"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ΑΝΝΑ-ΜΙΣΕΛ ΑΣΗΜΑΚΟΠΟΥΛΟΥ:</w:t>
      </w:r>
      <w:r>
        <w:rPr>
          <w:rFonts w:eastAsia="Times New Roman" w:cs="Times New Roman"/>
          <w:szCs w:val="24"/>
        </w:rPr>
        <w:t xml:space="preserve"> Α, τα δεκαοκτώ λεπτά; Και ποιος κάνει τον </w:t>
      </w:r>
      <w:proofErr w:type="spellStart"/>
      <w:r>
        <w:rPr>
          <w:rFonts w:eastAsia="Times New Roman" w:cs="Times New Roman"/>
          <w:szCs w:val="24"/>
        </w:rPr>
        <w:t>μπακάλη</w:t>
      </w:r>
      <w:proofErr w:type="spellEnd"/>
      <w:r>
        <w:rPr>
          <w:rFonts w:eastAsia="Times New Roman" w:cs="Times New Roman"/>
          <w:szCs w:val="24"/>
        </w:rPr>
        <w:t xml:space="preserve"> τώρα;</w:t>
      </w:r>
    </w:p>
    <w:p w14:paraId="1CCA2C98" w14:textId="77777777" w:rsidR="00C30B9F" w:rsidRDefault="003D4032">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Κάνατε δεκαοκτώ, φτάσατε στα είκοσι ένα, τρία λεπτά. </w:t>
      </w:r>
      <w:proofErr w:type="spellStart"/>
      <w:r>
        <w:rPr>
          <w:rFonts w:eastAsia="Times New Roman" w:cs="Times New Roman"/>
          <w:szCs w:val="24"/>
        </w:rPr>
        <w:t>Επτάμισι</w:t>
      </w:r>
      <w:proofErr w:type="spellEnd"/>
      <w:r>
        <w:rPr>
          <w:rFonts w:eastAsia="Times New Roman" w:cs="Times New Roman"/>
          <w:szCs w:val="24"/>
        </w:rPr>
        <w:t xml:space="preserve"> έχετε δευτερολογία, τεσσεράμισι. Εντάξει, τεσσεράμισι. Άμα θέλετε έτσι, έτσι. Να κάνουμε όλη τη συμφωνία ακριβώς. Συμφωνώ για πέντε λεπτά. </w:t>
      </w:r>
    </w:p>
    <w:p w14:paraId="1CCA2C9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Ο κ. Σαντορινιός έχει τον λόγο.</w:t>
      </w:r>
    </w:p>
    <w:p w14:paraId="1CCA2C9A"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Ευχαριστώ, κύριε Πρόεδρε.</w:t>
      </w:r>
    </w:p>
    <w:p w14:paraId="1CCA2C9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Κύριε Υπουργέ, ήταν θετικό το μήνυμα με το οποίο κλείσατε, αλλά εδώ όλη τη μέρα συζητούσαμε για ένα επενδυτικό κενό που υπάρχει. Εμείς λέμε ότι είναι 80 δισεκατομμύρια, εσείς λέτε ότι είναι 100 δισεκατομμύρια. Να δεχθούμε ότι είναι 100 δισεκατομμύρια. Πότε έγινε αυτό το επενδυτικό κενό; Το 2009-2015. Πώς έγινε αυτό το επενδυτικό κενό; Ήταν καμμία θεομηνία; Το έκανε η Κυβέρνηση του ΣΥΡΙΖΑ; Έφερε ένα επενδυτικό κενό 100 δισεκατομμυρίων; </w:t>
      </w:r>
    </w:p>
    <w:p w14:paraId="1CCA2C9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Είναι συγκεκριμένη η απάντηση, κυρίες και κύριοι συνάδελφοι. Ύφεση 25%, που έφερε επιπλέον ένα εκατομμύριο ανέργους. Αυτό δεν μπορεί να το αμφισβητήσει κανένας. Και μας λέτε ότι ναι, εντάξει, είναι μεγάλο το κενό, ρε παιδιά, και φέρνετε 480 εκατομμύρια, για να καλύψετε αυτό το κενό. </w:t>
      </w:r>
    </w:p>
    <w:p w14:paraId="1CCA2C9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Πρώτον, για να είμαστε σαφείς, δεν είναι 480 εκατομμύρια, το είπε και ο Υπουργός πριν από λίγο. Είναι 3,6 δισεκατομμύρια. Είναι συμφωνημένοι πόροι με τους θεσμούς και από το Πρόγραμμα Δημοσίων Επενδύσεων προέρχονται 1.320, από το ΕΣΠΑ 616 εκατομμύρια και οι φοροαπαλλαγές 1.675. </w:t>
      </w:r>
    </w:p>
    <w:p w14:paraId="1CCA2C9E" w14:textId="77777777" w:rsidR="00C30B9F" w:rsidRDefault="003D4032">
      <w:pPr>
        <w:spacing w:line="600" w:lineRule="auto"/>
        <w:ind w:firstLine="720"/>
        <w:jc w:val="both"/>
        <w:rPr>
          <w:rFonts w:eastAsia="Times New Roman" w:cs="Times New Roman"/>
        </w:rPr>
      </w:pPr>
      <w:r>
        <w:rPr>
          <w:rFonts w:eastAsia="Times New Roman" w:cs="Times New Roman"/>
        </w:rPr>
        <w:t xml:space="preserve">Το καταθέτω στα Πρακτικά. </w:t>
      </w:r>
    </w:p>
    <w:p w14:paraId="1CCA2C9F" w14:textId="77777777" w:rsidR="00C30B9F" w:rsidRDefault="003D4032">
      <w:pPr>
        <w:spacing w:line="600" w:lineRule="auto"/>
        <w:ind w:firstLine="720"/>
        <w:jc w:val="both"/>
        <w:rPr>
          <w:rFonts w:eastAsia="Times New Roman" w:cs="Times New Roman"/>
        </w:rPr>
      </w:pPr>
      <w:r>
        <w:rPr>
          <w:rFonts w:eastAsia="Times New Roman" w:cs="Times New Roman"/>
        </w:rPr>
        <w:t>(Στο σημείο αυτό ο Βουλευτής κ. Νεκτάριος Σαντορινιός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1CCA2CA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Τι σημαίνει αυτό; Σημαίνει ότι ήδη οι παλιοί αναπτυξιακοί νόμοι έχουν πάρει 1 δισεκατομμύριο και θα πάρουν άλλα 2,5 δισεκατομμύρια και θα πάρει και ο νέος νόμος 3,6 δισεκατομμύρια. Αυτό μας κάνει σύνολο 4,6. </w:t>
      </w:r>
    </w:p>
    <w:p w14:paraId="1CCA2CA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Επειδή, όπως όλοι ξέρουμε, δεν είναι 4,6 δισεκατομμύρια, που έτσι θα πέσουν στην οικονομία -με βάση τον χάρτη των περιφερειακών ενισχύσεων, αυτό είναι περίπου το 30%- σημαίνει ότι πάμε τελικά σε 14 δισεκατομμύρια επενδύσεις. Αυτό σημαίνει δεκαέξι χιλιάδες θέσεις εργασίας άμεσες από τους παλιούς αναπτυξιακούς. Δεκαέξι χιλιάδες θέσεις εργασίας άμεσες από τον νέο αναπτυξιακό, γιατί κάνουμε και καλύτερη διαχείριση -το είπαμε αυτό- σε σχέση με τις θέσεις εργασίας. Και σύνολο, με βάση τα 14 δισεκατομμύρια, υπολογίζουμε συντηρητικά άλλες διακόσιες πενήντα χιλιάδες θέσεις εργασίας έμμεσες. Αυτό είναι το σύνολο, αυτό θα προσφέρει ο νέος αναπτυξιακός νόμος που φέρνουμε αυτή τη στιγμή και προτείνουμε να ψηφίσετε. </w:t>
      </w:r>
    </w:p>
    <w:p w14:paraId="1CCA2CA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επειδή μιλάμε πάρα πολύ για τις προηγούμενες επενδύσεις, βελτιώθηκαν νομοτεχνικά. Ουσιαστικά, παίρνουν το μισό περίπου με την ολοκλήρωση και μετά άλλα τέσσερα χρόνια, για να ολοκληρωθεί η αποπληρωμή. </w:t>
      </w:r>
    </w:p>
    <w:p w14:paraId="1CCA2CA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ποιοι είναι αυτοί; Είναι αυτοί που εσείς τους αφήσατε επί χρόνια να περιμένουν. Να περιμένουν να αξιολογηθούν, να περιμένουν να πάρουν το 50%, να περιμένουν να πιστοποιηθούν, να περιμένουν να ολοκληρώσουν. </w:t>
      </w:r>
    </w:p>
    <w:p w14:paraId="1CCA2CA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Είναι αυτοί που πλήρωναν τη γραφειοκρατία, τη διαπλοκή και τη διαφθορά τη δική σας. Γι’ αυτούς μιλάμε, για τα 6,4 δισεκατομμύρια, τις έξι χιλιάδες τριακόσιες επενδυτικές περιπτώσεις. Και λέτε «βάλτε δεσμευτικό χρόνο στο νομοσχέδιο για την αποπληρωμή.» Ποιος ήταν ο δικός σας δεσμευτικός χρόνος; Τα 6,4 δισεκατομμύρια τα αφήσατε έτσι, να τα διαχειριστούμε εμείς. Και εμείς θα βάλουμε δεσμευτικό χρόνο και θα είναι στις προκηρύξεις των καθεστώτων. Μην ανησυχείτε και να μην ανησυχούν οι επενδυτές.</w:t>
      </w:r>
    </w:p>
    <w:p w14:paraId="1CCA2CA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Έχουν ειπωθεί πολλά για τον Γενικό Απαλλακτικό Κώδικα. Προφανώς, ένας αναπτυξιακός νόμος στηρίζει τον Γενικό Απαλλακτικό Κώδικα, οπότε αιτιάσεις που λένε ότι ο τομέας χάλυβα ή ο τομέας των συνθετικών ινών δεν περιλαμβάνεται, όπως και ο τομέας της ναυπηγίας, ναι δεν περιλαμβάνεται. Όμως, μέσα στο νομοσχέδιο, αναφέρεται ότι μπορεί, με κοινή υπουργική απόφαση να προκηρυχθεί κατ’ εξαίρεση καθεστώς στον τομέα της ναυπηγίας. Να σας πληροφορήσω, απ’ όσο γνωρίζω και από τη Γενική Γραμματεία Ιδιωτικών Επενδύσεων, ότι ήδη υπάρχουν συζητήσεις για δημιουργία </w:t>
      </w:r>
      <w:proofErr w:type="spellStart"/>
      <w:r>
        <w:rPr>
          <w:rFonts w:eastAsia="Times New Roman" w:cs="Times New Roman"/>
          <w:szCs w:val="24"/>
        </w:rPr>
        <w:t>κλάστερ</w:t>
      </w:r>
      <w:proofErr w:type="spellEnd"/>
      <w:r>
        <w:rPr>
          <w:rFonts w:eastAsia="Times New Roman" w:cs="Times New Roman"/>
          <w:szCs w:val="24"/>
        </w:rPr>
        <w:t xml:space="preserve"> στον τομέα της ναυπηγίας.</w:t>
      </w:r>
    </w:p>
    <w:p w14:paraId="1CCA2CA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Δεν θέλω να φάω πολύ από τον χρόνο και, επειδή ξέρω ότι ο Πρόεδρος θα είναι αυστηρός μετά τον όλο διάλογο, θα κλείσω με κάτι το οποίο ακούσαμε σήμερα από τον Αρχηγό της Αξιωματικής Αντιπολίτευσης. Δύο παραδοχές: Η πρώτη είναι ότι οι αναπτυξιακοί νόμοι δεν βοήθησαν τελικά τόσο πολύ στην ανάπτυξη. Το είπε. Και η δεύτερη: Τι ενίσχυσαν; Έναν κρατικοδίαιτο καπιταλισμό χαμηλής ανάπτυξης. Ανατρέξτε στα Πρακτικά.</w:t>
      </w:r>
    </w:p>
    <w:p w14:paraId="1CCA2CA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Μας ζητάτε, λοιπόν, να μην ψηφίσουμε αυτόν τον αναπτυξιακό νόμο, που δίνει βασικές κατευθύνσεις στην παραγωγική ανασυγκρότηση της χώρας και να ακολουθήσουμε το δικό σας παράδειγμα, να φέρουμε ξανά έναν αναπτυξιακό νόμο και να ευνοήσουμε έναν κρατικοδίαιτο καπιταλισμό χαμηλής ανάπτυξης.</w:t>
      </w:r>
    </w:p>
    <w:p w14:paraId="1CCA2CA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Σας είπαμε και πριν. Ουσιαστικά, 14 δισεκατομμύρια θα είναι οι επενδύσεις από αυτόν τον αναπτυξιακό νόμο. Όμως, ξέρετε γιατί το λέτε και ξέρετε γιατί μιλάτε για «αδειανά πουκάμισα». </w:t>
      </w:r>
    </w:p>
    <w:p w14:paraId="1CCA2CA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CCA2CA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Σε μισό λεπτό ολοκληρώνω, κύριε Πρόεδρε. </w:t>
      </w:r>
    </w:p>
    <w:p w14:paraId="1CCA2CA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Μιλάτε για «αδειανά πουκάμισα», γιατί δεν μιλάτε μόνο εδώ μέσα. Μιλάτε με τις δηλώσεις σας και στο εξωτερικό και με αυτόν τον τρόπο θέλετε να υπονομεύσετε την ανάπτυξη. Θέλετε να υπονομεύσετε τη χώρα, γιατί έχετε ένα μεγάλο αντιπολιτευτικό μένος. </w:t>
      </w:r>
    </w:p>
    <w:p w14:paraId="1CCA2CA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Εμείς δεν θα σας ακολουθήσουμε. Εμείς θα προχωρήσουμε μπροστά. Εμείς και με τον αναπτυξιακό νόμο και με το ΕΣΠΑ, όπου είμαστε, όπως είπε ο Υπουργός, κ. </w:t>
      </w:r>
      <w:proofErr w:type="spellStart"/>
      <w:r>
        <w:rPr>
          <w:rFonts w:eastAsia="Times New Roman" w:cs="Times New Roman"/>
          <w:szCs w:val="24"/>
        </w:rPr>
        <w:t>Χαρίτσης</w:t>
      </w:r>
      <w:proofErr w:type="spellEnd"/>
      <w:r>
        <w:rPr>
          <w:rFonts w:eastAsia="Times New Roman" w:cs="Times New Roman"/>
          <w:szCs w:val="24"/>
        </w:rPr>
        <w:t xml:space="preserve">, πρώτοι σε όλη την Ευρώπη, γιατί πρώτοι ενεργοποιήσαμε το </w:t>
      </w:r>
      <w:proofErr w:type="spellStart"/>
      <w:r>
        <w:rPr>
          <w:rFonts w:eastAsia="Times New Roman" w:cs="Times New Roman"/>
          <w:szCs w:val="24"/>
        </w:rPr>
        <w:t>ΕΠΑνΕΚ</w:t>
      </w:r>
      <w:proofErr w:type="spellEnd"/>
      <w:r>
        <w:rPr>
          <w:rFonts w:eastAsia="Times New Roman" w:cs="Times New Roman"/>
          <w:szCs w:val="24"/>
        </w:rPr>
        <w:t xml:space="preserve"> και πρώτοι φέραμε το Σύστημα Διαχείρισης και Ελέγχου, θα πάμε μπροστά.</w:t>
      </w:r>
    </w:p>
    <w:p w14:paraId="1CCA2CA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Ευχαριστώ.</w:t>
      </w:r>
    </w:p>
    <w:p w14:paraId="1CCA2CAE"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CAF"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Σαντορινιό, εισηγητή του ΣΥΡΙΖΑ.</w:t>
      </w:r>
    </w:p>
    <w:p w14:paraId="1CCA2CB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Η κ. Άννα-Μισέλ Ασημακοπούλου από τη Νέα Δημοκρατία έχει τον λόγο.</w:t>
      </w:r>
    </w:p>
    <w:p w14:paraId="1CCA2CB1"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Ευχαριστώ, κύριε Πρόεδρε. </w:t>
      </w:r>
    </w:p>
    <w:p w14:paraId="1CCA2CB2"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Κύριε Σταθάκη, μιλούσατε για δέκα λεπτά και αφιερώσατε το μεγαλύτερο κομμάτι, ενώ η συζήτηση σήμερα ήταν για τον αναπτυξιακό νόμο, στο να μας πείσετε ότι έχετε αριστερό </w:t>
      </w:r>
      <w:r>
        <w:rPr>
          <w:rFonts w:eastAsia="Times New Roman" w:cs="Times New Roman"/>
          <w:szCs w:val="24"/>
          <w:lang w:val="en-US"/>
        </w:rPr>
        <w:t>DNA</w:t>
      </w:r>
      <w:r>
        <w:rPr>
          <w:rFonts w:eastAsia="Times New Roman" w:cs="Times New Roman"/>
          <w:szCs w:val="24"/>
        </w:rPr>
        <w:t xml:space="preserve">. Αυτό ήταν το θέμα της ομιλίας; </w:t>
      </w:r>
    </w:p>
    <w:p w14:paraId="1CCA2CB3"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Να σας πω κάτι; Δεν ξέρω αν είναι η κατάλληλη στιγμή να επιχειρηματολογεί κανείς για το αν οι πολιτικές του είναι αριστερές, όταν βάζετε 9 δισεκατομμύρια μέτρα, όταν κόβετε το ΕΚΑΣ, όταν κόβετε τις συντάξεις, όταν βάζετε οριζόντια μέτρα 1,8 δισεκατομμύρια, που πλήττουν τους αδύναμους, όταν το κοινωνικό κράτος έχει διαλυθεί. Δεν ξέρω αν είναι η σωστή στιγμή, αλλά επειδή την επιλέξατε, θα σας ρωτήσω το εξής: Ποιον νοιάζει αυτό το πράγμα τώρα; Γιατί μας νοιάζει αν αυτό που κάνετε έχει αριστερό </w:t>
      </w:r>
      <w:r>
        <w:rPr>
          <w:rFonts w:eastAsia="Times New Roman" w:cs="Times New Roman"/>
          <w:szCs w:val="24"/>
          <w:lang w:val="en-US"/>
        </w:rPr>
        <w:t>DNA</w:t>
      </w:r>
      <w:r>
        <w:rPr>
          <w:rFonts w:eastAsia="Times New Roman" w:cs="Times New Roman"/>
          <w:szCs w:val="24"/>
        </w:rPr>
        <w:t xml:space="preserve"> ακριβώς;</w:t>
      </w:r>
    </w:p>
    <w:p w14:paraId="1CCA2CB4"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Εγώ δεν θα μιλήσω για το αν έχετε αριστερό </w:t>
      </w:r>
      <w:r>
        <w:rPr>
          <w:rFonts w:eastAsia="Times New Roman" w:cs="Times New Roman"/>
          <w:szCs w:val="24"/>
          <w:lang w:val="en-US"/>
        </w:rPr>
        <w:t>DNA</w:t>
      </w:r>
      <w:r>
        <w:rPr>
          <w:rFonts w:eastAsia="Times New Roman" w:cs="Times New Roman"/>
          <w:szCs w:val="24"/>
        </w:rPr>
        <w:t>, θα μιλήσω γι’ αυτά τα οποία λέτε και κάνετε. Ξαφνικά</w:t>
      </w:r>
      <w:r w:rsidRPr="00C32B05">
        <w:rPr>
          <w:rFonts w:eastAsia="Times New Roman" w:cs="Times New Roman"/>
          <w:szCs w:val="24"/>
        </w:rPr>
        <w:t>,</w:t>
      </w:r>
      <w:r>
        <w:rPr>
          <w:rFonts w:eastAsia="Times New Roman" w:cs="Times New Roman"/>
          <w:szCs w:val="24"/>
        </w:rPr>
        <w:t xml:space="preserve"> μας μιλάτε για την ιδιωτική οικονομία, για την επιχειρηματικότητα, για την ανάπτυξη, για τις επενδύσεις. Εσείς</w:t>
      </w:r>
      <w:r w:rsidRPr="00C32B05">
        <w:rPr>
          <w:rFonts w:eastAsia="Times New Roman" w:cs="Times New Roman"/>
          <w:szCs w:val="24"/>
        </w:rPr>
        <w:t>,</w:t>
      </w:r>
      <w:r>
        <w:rPr>
          <w:rFonts w:eastAsia="Times New Roman" w:cs="Times New Roman"/>
          <w:szCs w:val="24"/>
        </w:rPr>
        <w:t xml:space="preserve"> που όλα αυτά τα χρόνια αριστερό </w:t>
      </w:r>
      <w:r>
        <w:rPr>
          <w:rFonts w:eastAsia="Times New Roman" w:cs="Times New Roman"/>
          <w:szCs w:val="24"/>
          <w:lang w:val="en-US"/>
        </w:rPr>
        <w:t>DNA</w:t>
      </w:r>
      <w:r>
        <w:rPr>
          <w:rFonts w:eastAsia="Times New Roman" w:cs="Times New Roman"/>
          <w:szCs w:val="24"/>
        </w:rPr>
        <w:t xml:space="preserve"> ή όχι, ήσασταν απέναντι σε όλα αυτά, ήσασταν πολέμιοι αυτών των πραγμάτων. Τώρα ξαφνικά θα αναρωτηθεί κανείς εύλογα</w:t>
      </w:r>
      <w:r w:rsidRPr="00744AC9">
        <w:rPr>
          <w:rFonts w:eastAsia="Times New Roman" w:cs="Times New Roman"/>
          <w:szCs w:val="24"/>
        </w:rPr>
        <w:t>,</w:t>
      </w:r>
      <w:r>
        <w:rPr>
          <w:rFonts w:eastAsia="Times New Roman" w:cs="Times New Roman"/>
          <w:szCs w:val="24"/>
        </w:rPr>
        <w:t xml:space="preserve"> τι πάθατε. Συνήλθατε από τις αυταπάτες σας</w:t>
      </w:r>
      <w:r w:rsidRPr="00C32B05">
        <w:rPr>
          <w:rFonts w:eastAsia="Times New Roman" w:cs="Times New Roman"/>
          <w:szCs w:val="24"/>
        </w:rPr>
        <w:t xml:space="preserve">; </w:t>
      </w:r>
      <w:r>
        <w:rPr>
          <w:rFonts w:eastAsia="Times New Roman" w:cs="Times New Roman"/>
          <w:szCs w:val="24"/>
          <w:lang w:val="en-US"/>
        </w:rPr>
        <w:t>E</w:t>
      </w:r>
      <w:proofErr w:type="spellStart"/>
      <w:r>
        <w:rPr>
          <w:rFonts w:eastAsia="Times New Roman" w:cs="Times New Roman"/>
          <w:szCs w:val="24"/>
        </w:rPr>
        <w:t>ίδατε</w:t>
      </w:r>
      <w:proofErr w:type="spellEnd"/>
      <w:r>
        <w:rPr>
          <w:rFonts w:eastAsia="Times New Roman" w:cs="Times New Roman"/>
          <w:szCs w:val="24"/>
        </w:rPr>
        <w:t xml:space="preserve"> το φως το αληθινό; Αλλάξατε; </w:t>
      </w:r>
    </w:p>
    <w:p w14:paraId="1CCA2CB5"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Όχι δεν αλλάξατε. Δεν άλλαξε τίποτε απολύτως. Είστε ίδιοι και απαράλλαχτοι σε όλα τα πράγματα, απλώς έχετε αναγάγει σε τέχνη τον πολιτικό </w:t>
      </w:r>
      <w:proofErr w:type="spellStart"/>
      <w:r>
        <w:rPr>
          <w:rFonts w:eastAsia="Times New Roman" w:cs="Times New Roman"/>
          <w:szCs w:val="24"/>
        </w:rPr>
        <w:t>χαμαιλεοντισμό</w:t>
      </w:r>
      <w:proofErr w:type="spellEnd"/>
      <w:r>
        <w:rPr>
          <w:rFonts w:eastAsia="Times New Roman" w:cs="Times New Roman"/>
          <w:szCs w:val="24"/>
        </w:rPr>
        <w:t>, με απλά λόγια κάνετε το μαύρο-άσπρο. Δεν σας ενδιαφέρει ούτε η ανάπτυξη ούτε οι επενδύσεις. Η μόνη επένδυση που έχετε κάνει ενάμιση χρόνο ως Κυβέρνηση, είναι να εδραιώσετε το καθεστώς σας, γιατί αυτό κάνετε, τους δικούς σας, έχετε επενδύσει στην προπαγάνδα και ο μόνος στόχος σας είναι η παραμονή στην εξουσία.</w:t>
      </w:r>
    </w:p>
    <w:p w14:paraId="1CCA2CB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Μα, θα μου πει κάποιος: Αλλάξατε. Ήσασταν </w:t>
      </w:r>
      <w:proofErr w:type="spellStart"/>
      <w:r>
        <w:rPr>
          <w:rFonts w:eastAsia="Times New Roman" w:cs="Times New Roman"/>
          <w:szCs w:val="24"/>
        </w:rPr>
        <w:t>αντιμνημονιακοί</w:t>
      </w:r>
      <w:proofErr w:type="spellEnd"/>
      <w:r>
        <w:rPr>
          <w:rFonts w:eastAsia="Times New Roman" w:cs="Times New Roman"/>
          <w:szCs w:val="24"/>
        </w:rPr>
        <w:t xml:space="preserve"> και τώρα γίνατε </w:t>
      </w:r>
      <w:proofErr w:type="spellStart"/>
      <w:r>
        <w:rPr>
          <w:rFonts w:eastAsia="Times New Roman" w:cs="Times New Roman"/>
          <w:szCs w:val="24"/>
        </w:rPr>
        <w:t>μνημονιακοί</w:t>
      </w:r>
      <w:proofErr w:type="spellEnd"/>
      <w:r>
        <w:rPr>
          <w:rFonts w:eastAsia="Times New Roman" w:cs="Times New Roman"/>
          <w:szCs w:val="24"/>
        </w:rPr>
        <w:t xml:space="preserve">. Τα υπογράφετε.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άνθρωποι σηκώνουν τα χέρια και λένε «Ναι», εφαρμόζετε μέτρα. Δεν αλλάξατε. Δεν έχει σημασία το </w:t>
      </w:r>
      <w:proofErr w:type="spellStart"/>
      <w:r>
        <w:rPr>
          <w:rFonts w:eastAsia="Times New Roman" w:cs="Times New Roman"/>
          <w:szCs w:val="24"/>
        </w:rPr>
        <w:t>μνημονιακός</w:t>
      </w:r>
      <w:proofErr w:type="spellEnd"/>
      <w:r>
        <w:rPr>
          <w:rFonts w:eastAsia="Times New Roman" w:cs="Times New Roman"/>
          <w:szCs w:val="24"/>
        </w:rPr>
        <w:t xml:space="preserve"> ή το </w:t>
      </w:r>
      <w:proofErr w:type="spellStart"/>
      <w:r>
        <w:rPr>
          <w:rFonts w:eastAsia="Times New Roman" w:cs="Times New Roman"/>
          <w:szCs w:val="24"/>
        </w:rPr>
        <w:t>αντιμνημονιακός</w:t>
      </w:r>
      <w:proofErr w:type="spellEnd"/>
      <w:r>
        <w:rPr>
          <w:rFonts w:eastAsia="Times New Roman" w:cs="Times New Roman"/>
          <w:szCs w:val="24"/>
        </w:rPr>
        <w:t xml:space="preserve">. Για εσάς δεν ήταν κάτι. Είστε απλά λαϊκιστές. Αυτά είναι διαχωριστικές γραμμές που βάζετε για να απευθύνεστε στο θυμικό και να πείσετε την κοινωνία ότι πρέπει να σας εμπιστευθεί. Και το καταφέρατε δύο φορές. Και τώρα που πάει το μνημόνιο – </w:t>
      </w:r>
      <w:proofErr w:type="spellStart"/>
      <w:r>
        <w:rPr>
          <w:rFonts w:eastAsia="Times New Roman" w:cs="Times New Roman"/>
          <w:szCs w:val="24"/>
        </w:rPr>
        <w:t>αντιμνημόνιο</w:t>
      </w:r>
      <w:proofErr w:type="spellEnd"/>
      <w:r>
        <w:rPr>
          <w:rFonts w:eastAsia="Times New Roman" w:cs="Times New Roman"/>
          <w:szCs w:val="24"/>
        </w:rPr>
        <w:t xml:space="preserve">, γιατί φέρατε το δικό σας μνημόνιο, έχετε καινούριες διαχωριστικές γραμμές. Έχουμε τους «Μένουμε Ευρωπαίοι», έχουμε τους «Ναι», έχουμε τους «Όχι». Έχουμε τους αγανακτισμένους, οι οποίοι όταν διαδηλώνουν δεν είναι υποκινούμενοι, είναι πηγαία έκφραση λαϊκής αγανάκτησης. Κι ας μιλάει το μισό σημερινό Υπουργικό Συμβούλιο με φόντο τις κρεμάλες από πίσω. Δεν είναι υποκινούμενο. Είναι δημοκρατικότατο. </w:t>
      </w:r>
    </w:p>
    <w:p w14:paraId="1CCA2CB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Όταν είναι απ’ έξω τώρα, αυτή τη στιγμή χιλιάδες άνθρωποι και φωνάζουν να παραιτηθείτε…</w:t>
      </w:r>
    </w:p>
    <w:p w14:paraId="1CCA2CB8"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Όχι και χιλιάδες. Μην τρελαθούμε. </w:t>
      </w:r>
    </w:p>
    <w:p w14:paraId="1CCA2CB9"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ΑΝΝΑ- ΜΙΣΕΛ ΑΣΗΜΑΚΟΠΟΥΛΟΥ: </w:t>
      </w:r>
      <w:r>
        <w:rPr>
          <w:rFonts w:eastAsia="Times New Roman" w:cs="Times New Roman"/>
          <w:szCs w:val="24"/>
        </w:rPr>
        <w:t xml:space="preserve">...αυτοί τι είναι; Α, δεν σας αρέσουν αυτοί. Αυτοί φορούν καλσόν. Αυτοί πίνουν κολλαγόνο. Αυτοί δεν έχουν δικαίωμα να εκφράζονται, γιατί είναι ακροδεξιοί και γιατί είναι και εχθροί του έθνους. </w:t>
      </w:r>
    </w:p>
    <w:p w14:paraId="1CCA2CBA"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Αυτοί είστε. Αυτή είναι η καθεστωτική σας νοοτροπία, η οποία είναι ίδια και απαράλλαχτη. Και τη βλέπουμε κι εδώ, μέσα σε αυτήν την Αίθουσα. Και συνοψίζεται στο εξής: «Εμείς θα κάνουμε ό,τι θέλουμε κι αν δεν σας αρέσει, αυτό είναι δικό σας πρόβλημα». </w:t>
      </w:r>
    </w:p>
    <w:p w14:paraId="1CCA2CB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Νομίζω ότι ο Πρόεδρός μας, ο κ. Μητσοτάκης, ανέλυσε πολύ καλά, με νούμερα, τις κοινοβουλευτικές σας πρακτικές, που καταλύουν κάθε έννοια δημοκρατικής λειτουργίας του Κοινοβουλίου με τις πράξεις νομοθετικού περιεχομένου. </w:t>
      </w:r>
    </w:p>
    <w:p w14:paraId="1CCA2CBC"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Εχθές το βράδυ ήρθατε και μας φέρατε ένα νομοσχέδιο ογδόντα σελίδων και γράψατε επάνω «τροπολογία». Κι όταν υπήρξε μια αναστάτωση επ’ αυτού, το πήρατε πίσω. Χαρήκαμε για λίγο, κύριε Σταθάκη. Εγώ σας είπα «</w:t>
      </w:r>
      <w:r>
        <w:rPr>
          <w:rFonts w:eastAsia="Times New Roman" w:cs="Times New Roman"/>
          <w:szCs w:val="24"/>
          <w:lang w:val="en-US"/>
        </w:rPr>
        <w:t>respect</w:t>
      </w:r>
      <w:r>
        <w:rPr>
          <w:rFonts w:eastAsia="Times New Roman" w:cs="Times New Roman"/>
          <w:szCs w:val="24"/>
        </w:rPr>
        <w:t xml:space="preserve">», βγαίνοντας έξω, που δεν το δεχθήκατε αυτό. </w:t>
      </w:r>
    </w:p>
    <w:p w14:paraId="1CCA2CBD"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Ήρθατε, λοιπόν, σήμερα, και τι έγινε; Φέρατε σαράντα σελίδες. Ε, και όταν έγινε και μια φασαρία για κάτι το οποίο ήταν προδήλως, εξόφθαλμα εκτός ακόμη και της τροπολογίας που φέρατε, δηλαδή να εξαιρούνται όλα στο προσφυγικό από τις δημόσιες συμβάσεις για να τα μοιράσουμε στους δικούς μας, για να συνεννοούμαστε, αχ, ο κ. </w:t>
      </w:r>
      <w:proofErr w:type="spellStart"/>
      <w:r>
        <w:rPr>
          <w:rFonts w:eastAsia="Times New Roman" w:cs="Times New Roman"/>
          <w:szCs w:val="24"/>
        </w:rPr>
        <w:t>Μουζάλας</w:t>
      </w:r>
      <w:proofErr w:type="spellEnd"/>
      <w:r>
        <w:rPr>
          <w:rFonts w:eastAsia="Times New Roman" w:cs="Times New Roman"/>
          <w:szCs w:val="24"/>
        </w:rPr>
        <w:t xml:space="preserve"> λέει, «Λίγη συναίνεση θέλω τώρα». Ε, δεν λειτουργεί έτσι η δημοκρατία. Αν δεν το καταλαβαίνετε, τι μπορώ να σας πω; </w:t>
      </w:r>
    </w:p>
    <w:p w14:paraId="1CCA2CBE"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Λοιπόν, δεν έχετε αλλάξει. Δεν πιστεύετε στην επιχειρηματικότητα. Δεν πιστεύετε στις επενδύσεις. Δεν πιστεύετε σε τίποτα απ’ όλα αυτά. Τα κάνετε, για να μείνετε στις καρέκλες σας. Σε αυτό συνοψίζω. Και νομίζετε ότι κάποιον κοροϊδεύετε, γιατί δεν έχετε αλλάξει ούτε σε αυτό. Απλώς, προσπαθείτε να συνεχίσετε να κοροϊδεύετε τον ελληνικό λαό. </w:t>
      </w:r>
    </w:p>
    <w:p w14:paraId="1CCA2CBF"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Ακούστε λίγο, τι γίνετε έξω. Δεν κοροϊδεύετε κανέναν πια. </w:t>
      </w:r>
    </w:p>
    <w:p w14:paraId="1CCA2CC0"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CCA2CC1"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Και εντός του χρόνου, κύριε Πρόεδρε. </w:t>
      </w:r>
    </w:p>
    <w:p w14:paraId="1CCA2CC2" w14:textId="77777777" w:rsidR="00C30B9F" w:rsidRDefault="003D403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CCA2CC3"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Ησυχία έχει. Έφυγαν.</w:t>
      </w:r>
    </w:p>
    <w:p w14:paraId="1CCA2CC4"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Δεν είναι κανένας έξω. </w:t>
      </w:r>
    </w:p>
    <w:p w14:paraId="1CCA2CC5"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Ευχαριστώ που ήσασταν εντός του χρόνου. </w:t>
      </w:r>
    </w:p>
    <w:p w14:paraId="1CCA2CC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Τον λόγο έχει κ. Οδυσσέας Κωνσταντινόπουλος από τη Δημοκρατική Συμπαράταξη ΠΑΣΟΚ-ΔΗΜΑΡ. </w:t>
      </w:r>
    </w:p>
    <w:p w14:paraId="1CCA2CC7"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Ευχαριστώ, κύριε Πρόεδρε. </w:t>
      </w:r>
    </w:p>
    <w:p w14:paraId="1CCA2CC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Άκουσα, κύριε Υπουργέ, πριν λίγο τον εισηγητή κ. Σαντορινιό, ο οποίος κι αυτός έφτασε στις διακόσιες πενήντα χιλιάδες θέσεις εργασίας, έμμεσα και άμεσα…</w:t>
      </w:r>
    </w:p>
    <w:p w14:paraId="1CCA2CC9"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Διακόσιες ογδόντα. </w:t>
      </w:r>
    </w:p>
    <w:p w14:paraId="1CCA2CCA" w14:textId="77777777" w:rsidR="00C30B9F" w:rsidRDefault="003D4032">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διακόσιες ογδόντα. Είναι καλό το ότι υπάρχουν Πρακτικά. Δεν ξέρω αν θα πιάσετε αυτές τις θέσεις εργασίας. Δεν είναι η στιγμή τώρα να πω τι θα γίνει ακριβώς. Μιλήσαμε νωρίτερα γι’ αυτό. Σίγουρα, όμως, είναι πολύ δύσκολο να πιάσετε ξανά τόσους Βουλευτές να μιλήσουν για νομοσχέδιό σας στη Βουλή. Σήμερα, φτάσατε στο </w:t>
      </w:r>
      <w:proofErr w:type="spellStart"/>
      <w:r>
        <w:rPr>
          <w:rFonts w:eastAsia="Times New Roman" w:cs="Times New Roman"/>
          <w:szCs w:val="24"/>
        </w:rPr>
        <w:t>πικ</w:t>
      </w:r>
      <w:proofErr w:type="spellEnd"/>
      <w:r>
        <w:rPr>
          <w:rFonts w:eastAsia="Times New Roman" w:cs="Times New Roman"/>
          <w:szCs w:val="24"/>
        </w:rPr>
        <w:t xml:space="preserve"> σας. Δεν έχουν ξαναμιλήσει τόσοι Βουλευτές. Κι επειδή είπατε ότι στα επόμενα, από Σεπτέμβριο, έρχονται τα δύσκολα, θα έχετε πολύ λιγότερους. </w:t>
      </w:r>
    </w:p>
    <w:p w14:paraId="1CCA2CCB"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Αν είχαμε την κουλτούρα του κ. Φίλη, σήμερα θα σας λέγαμε ότι σας αναγκάσαμε να κάνετε πολλές αλλαγές. Εμείς δεν έχουμε αυτήν την κουλτούρα. Θα σας πούμε ότι επί πέντε μέρες συνεργαστήκαμε ως πολιτικό κόμμα και ως φορέας, είχαμε προτάσεις και θέσεις. Δυστυχώς, δεν μπορέσαμε να τα καταφέρουμε, ώστε οι θέσεις μας να γίνουν πράξη και να είναι προς όφελος των επενδυτών, αλλά έγιναν αρκετές αλλαγές. </w:t>
      </w:r>
    </w:p>
    <w:p w14:paraId="1CCA2CCC" w14:textId="77777777" w:rsidR="00C30B9F" w:rsidRDefault="003D4032">
      <w:pPr>
        <w:spacing w:line="600" w:lineRule="auto"/>
        <w:ind w:firstLine="720"/>
        <w:jc w:val="both"/>
        <w:rPr>
          <w:rFonts w:eastAsia="Times New Roman"/>
          <w:szCs w:val="24"/>
        </w:rPr>
      </w:pPr>
      <w:r>
        <w:rPr>
          <w:rFonts w:eastAsia="Times New Roman"/>
          <w:szCs w:val="24"/>
        </w:rPr>
        <w:t xml:space="preserve"> Ξαναλέμε ότι εμείς πιστεύουμε πως πολύ σύντομα αυτό το νομοσχέδιο πρέπει να αλλάξει, όσον αφορά τους παλιούς επενδυτικούς νόμους. Εμείς, ως Δημοκρατική Συμπαράταξη, θα θέσουμε αυτό το θέμα και στα άλλα κόμματα, το επόμενο χρονικό διάστημα, για να υπάρξουν αυτές οι αλλαγές και να υπάρξουν και οι επενδύσεις.</w:t>
      </w:r>
    </w:p>
    <w:p w14:paraId="1CCA2CCD" w14:textId="77777777" w:rsidR="00C30B9F" w:rsidRDefault="003D4032">
      <w:pPr>
        <w:spacing w:line="600" w:lineRule="auto"/>
        <w:ind w:firstLine="720"/>
        <w:jc w:val="both"/>
        <w:rPr>
          <w:rFonts w:eastAsia="Times New Roman"/>
          <w:szCs w:val="24"/>
        </w:rPr>
      </w:pPr>
      <w:r>
        <w:rPr>
          <w:rFonts w:eastAsia="Times New Roman"/>
          <w:szCs w:val="24"/>
        </w:rPr>
        <w:t>Θα ήθελα, όμως, να μου επιτρέψετε να σας αναφέρω δυο ζητήματα, για τα οποία νομίζω ότι πρέπει στο τέλος όλος ο χώρος, όλοι οι πολιτικοί, τα κόμματα να συνεννοούμαστε καθαρά και με αριθμούς, οι οποίοι δεν θα μπορούν να αντιστρέφονται από τον έναν και τον άλλο. Σας μιλάω για τους παλιούς αναπτυξιακούς νόμους. Όπως λέτε κι εσείς, δεν έχετε λατρεία στην εξουσία. Θέλω, όμως, να σας θυμίσω ότι εγώ ήμουν έξι μήνες Υπουργός κι εσείς έχετε ξεπεράσει τους δεκαέξι μήνες. Σας το λέω έτσι, γιατί βάζετε τα σαράντα χρόνια. Δεν ήμασταν όλοι σαράντα χρόνια Υπουργοί. Σας λέω ότι είσαστε δεκαέξι μήνες κι εγώ ήμουν έξι.</w:t>
      </w:r>
    </w:p>
    <w:p w14:paraId="1CCA2CCE" w14:textId="77777777" w:rsidR="00C30B9F" w:rsidRDefault="003D4032">
      <w:pPr>
        <w:spacing w:line="600" w:lineRule="auto"/>
        <w:ind w:firstLine="720"/>
        <w:jc w:val="both"/>
        <w:rPr>
          <w:rFonts w:eastAsia="Times New Roman"/>
          <w:szCs w:val="24"/>
        </w:rPr>
      </w:pPr>
      <w:r>
        <w:rPr>
          <w:rFonts w:eastAsia="Times New Roman"/>
          <w:szCs w:val="24"/>
        </w:rPr>
        <w:t>Πάμε τώρα, όμως, να σας πω, στο δια ταύτα, για τη λατρεία της εξουσίας. Καταθέσατε ένα σχέδιο για τον πρώτο αναπτυξιακό του 2004, ο οποίος με αυτά που λέτε είναι 700 εκατομμύρια, γιατί τα ανενεργά -εσείς το γράφετε- είναι τρία. Εσείς το γράφετε ότι είναι ανενεργά. Αν πάμε και στον άλλο νόμο που καταθέσατε το χαρτί, από αυτόν θα βγάλουμε ένα 20%, γιατί δεν ξέρουμε στις εκκρεμείς ολοκληρώσεις, στις εκκρεμείς εκθέσεις τελικού ελέγχου πόσοι θα καταλήξουν. Άρα, υπάρχουν 700 εκατομμύρια. Είναι καλό να μην λέγονται, γιατί δεν βοηθάει σε τίποτα.</w:t>
      </w:r>
    </w:p>
    <w:p w14:paraId="1CCA2CCF" w14:textId="77777777" w:rsidR="00C30B9F" w:rsidRDefault="003D4032">
      <w:pPr>
        <w:spacing w:line="600" w:lineRule="auto"/>
        <w:ind w:firstLine="720"/>
        <w:jc w:val="both"/>
        <w:rPr>
          <w:rFonts w:eastAsia="Times New Roman"/>
          <w:szCs w:val="24"/>
        </w:rPr>
      </w:pPr>
      <w:r>
        <w:rPr>
          <w:rFonts w:eastAsia="Times New Roman"/>
          <w:szCs w:val="24"/>
        </w:rPr>
        <w:t xml:space="preserve">Εάν πάμε στο δεύτερο που αφορά τον νόμο του 2011, λέτε: «Από το πρώτο καθεστώς, με αίτηση ελέγχου, είναι 57.580, με συγκρότηση ΚΟΕ…» -για να καταλαβαίνουν αυτοί που έχουν ετοιμαστεί να πάνε να ελέγξουν- «…είναι 11.000 και χωρίς αίτηση ελέγχου…» -το τρίτο, συνάδελφοι, σας παρακαλώ- «είναι </w:t>
      </w:r>
      <w:proofErr w:type="spellStart"/>
      <w:r>
        <w:rPr>
          <w:rFonts w:eastAsia="Times New Roman"/>
          <w:szCs w:val="24"/>
        </w:rPr>
        <w:t>εκατόν</w:t>
      </w:r>
      <w:proofErr w:type="spellEnd"/>
      <w:r>
        <w:rPr>
          <w:rFonts w:eastAsia="Times New Roman"/>
          <w:szCs w:val="24"/>
        </w:rPr>
        <w:t xml:space="preserve"> εβδομήντα οκτώ.». </w:t>
      </w:r>
    </w:p>
    <w:p w14:paraId="1CCA2CD0" w14:textId="77777777" w:rsidR="00C30B9F" w:rsidRDefault="003D4032">
      <w:pPr>
        <w:spacing w:line="600" w:lineRule="auto"/>
        <w:ind w:firstLine="720"/>
        <w:jc w:val="both"/>
        <w:rPr>
          <w:rFonts w:eastAsia="Times New Roman"/>
          <w:szCs w:val="24"/>
        </w:rPr>
      </w:pPr>
      <w:r>
        <w:rPr>
          <w:rFonts w:eastAsia="Times New Roman"/>
          <w:szCs w:val="24"/>
        </w:rPr>
        <w:t xml:space="preserve">Άρα, εάν πάρετε αυτόν τον πίνακα, κύριε Υπουργέ, κύριοι συνάδελφοι του ΣΥΡΙΖΑ, θα καταλάβετε ότι το ποσό δεν είναι το 6.356, γιατί είναι σε κόκκινο και πολύ σωστά το έχουν βάλει το κόκκινο. Γι’ αυτό ο Υπουργός δεν το κατέθεσε και έδωσε στον κ. </w:t>
      </w:r>
      <w:proofErr w:type="spellStart"/>
      <w:r>
        <w:rPr>
          <w:rFonts w:eastAsia="Times New Roman"/>
          <w:szCs w:val="24"/>
        </w:rPr>
        <w:t>Φάμελλο</w:t>
      </w:r>
      <w:proofErr w:type="spellEnd"/>
      <w:r>
        <w:rPr>
          <w:rFonts w:eastAsia="Times New Roman"/>
          <w:szCs w:val="24"/>
        </w:rPr>
        <w:t xml:space="preserve"> να το καταθέσει. Διότι εάν το κατέθετε ο Υπουργός, θα είχε ευθύνη σε αυτό. Δεν καταθέτει το Υπουργείο τέτοια στοιχεία. Άρα, όλοι οι αναπτυξιακοί, κύριε Υπουργέ, δεν ξεπερνούν τα 800 εκατομμύρια κατά τη δική σας άποψη.</w:t>
      </w:r>
    </w:p>
    <w:p w14:paraId="1CCA2CD1" w14:textId="77777777" w:rsidR="00C30B9F" w:rsidRDefault="003D4032">
      <w:pPr>
        <w:spacing w:line="600" w:lineRule="auto"/>
        <w:ind w:firstLine="720"/>
        <w:jc w:val="both"/>
        <w:rPr>
          <w:rFonts w:eastAsia="Times New Roman"/>
          <w:szCs w:val="24"/>
        </w:rPr>
      </w:pPr>
      <w:r>
        <w:rPr>
          <w:rFonts w:eastAsia="Times New Roman"/>
          <w:szCs w:val="24"/>
        </w:rPr>
        <w:t>Σας λέμε, λοιπόν, αρχίστε να πληρώνετε από τώρα και κάντε την εξής εξίσωση: Εάν σήμερα, φέτος έχετε να πληρώσετε 340 εκατομμύρια, όπως λέτε, για το ΕΣΠΑ και υποθέσουμε, κύριε Υπουργέ, ότι τα 50 εκατομμύρια είναι από το ΠΔΕ, αυτό σημαίνει ότι έχετε 290 εκατομμύρια από το Πρόγραμμα 2007-2013, τα οποία τα έχετε βάλει κάπου, είναι «παρκαρισμένα» και περιμένουν να βγουν προς τα έξω.</w:t>
      </w:r>
    </w:p>
    <w:p w14:paraId="1CCA2CD2" w14:textId="77777777" w:rsidR="00C30B9F" w:rsidRDefault="003D4032">
      <w:pPr>
        <w:spacing w:line="600" w:lineRule="auto"/>
        <w:ind w:firstLine="720"/>
        <w:jc w:val="both"/>
        <w:rPr>
          <w:rFonts w:eastAsia="Times New Roman"/>
          <w:szCs w:val="24"/>
        </w:rPr>
      </w:pPr>
      <w:r>
        <w:rPr>
          <w:rFonts w:eastAsia="Times New Roman"/>
          <w:szCs w:val="24"/>
        </w:rPr>
        <w:t>Τα λέω όλα αυτά, κύριοι συνάδελφοι, γιατί έχει μια αξία, αν θέλουμε να μιλάμε με έναν κοινό λόγο και κοινό τόπο.</w:t>
      </w:r>
    </w:p>
    <w:p w14:paraId="1CCA2CD3" w14:textId="77777777" w:rsidR="00C30B9F" w:rsidRDefault="003D403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CCA2CD4" w14:textId="77777777" w:rsidR="00C30B9F" w:rsidRDefault="003D4032">
      <w:pPr>
        <w:spacing w:line="600" w:lineRule="auto"/>
        <w:ind w:firstLine="720"/>
        <w:jc w:val="both"/>
        <w:rPr>
          <w:rFonts w:eastAsia="Times New Roman"/>
          <w:szCs w:val="24"/>
        </w:rPr>
      </w:pPr>
      <w:r>
        <w:rPr>
          <w:rFonts w:eastAsia="Times New Roman"/>
          <w:szCs w:val="24"/>
        </w:rPr>
        <w:t>Τελειώνω με το εξής, κύριε Πρόεδρε: Ο αναπτυξιακός νόμος -και το ξέρει ο κύριος Υπουργός, δεν έχει καμμία σχέση- δεν θα φέρει διακόσιες πενήντα χιλιάδες θέσεις εργασίας, γιατί δεν υπάρχουν διακόσιες πενήντα θέσεις εργασίας. Όμως, ας καταγραφεί. Δεν θα μπορέσει, δυστυχώς, να αποπληρώσει σύντομα και γρήγορα όλες τις επενδύσεις και πολλές από αυτές θα τιναχτούν στον αέρα. Και το γνωρίζετε.</w:t>
      </w:r>
    </w:p>
    <w:p w14:paraId="1CCA2CD5" w14:textId="77777777" w:rsidR="00C30B9F" w:rsidRDefault="003D4032">
      <w:pPr>
        <w:spacing w:line="600" w:lineRule="auto"/>
        <w:ind w:firstLine="720"/>
        <w:jc w:val="both"/>
        <w:rPr>
          <w:rFonts w:eastAsia="Times New Roman"/>
          <w:szCs w:val="24"/>
        </w:rPr>
      </w:pPr>
      <w:r>
        <w:rPr>
          <w:rFonts w:eastAsia="Times New Roman"/>
          <w:szCs w:val="24"/>
        </w:rPr>
        <w:t>Παρ’ όλα αυτά, σε εμάς, τη Δημοκρατική Συμπαράταξη, δόθηκε η ευκαιρία σε αυτό το νομοσχέδιο να μιλήσουμε πολύ καθαρά για την πολιτική μας, για το πώς πιστεύουμε ότι μπορεί να είναι βιώσιμη η ανάπτυξη. Με αυτόν τον τρόπο θα πορευτούμε το επόμενο χρονικό διάστημα και πιστεύω ότι πολύ σύντομα θα συνεννοηθούμε όλοι μαζί για έναν νέο αναπτυξιακό νόμο.</w:t>
      </w:r>
    </w:p>
    <w:p w14:paraId="1CCA2CD6" w14:textId="77777777" w:rsidR="00C30B9F" w:rsidRDefault="003D4032">
      <w:pPr>
        <w:spacing w:line="600" w:lineRule="auto"/>
        <w:ind w:firstLine="720"/>
        <w:jc w:val="both"/>
        <w:rPr>
          <w:rFonts w:eastAsia="Times New Roman"/>
          <w:szCs w:val="24"/>
        </w:rPr>
      </w:pPr>
      <w:r>
        <w:rPr>
          <w:rFonts w:eastAsia="Times New Roman"/>
          <w:szCs w:val="24"/>
        </w:rPr>
        <w:t>Σας ευχαριστώ πολύ.</w:t>
      </w:r>
    </w:p>
    <w:p w14:paraId="1CCA2CD7" w14:textId="77777777" w:rsidR="00C30B9F" w:rsidRDefault="003D4032">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CCA2CD8" w14:textId="77777777" w:rsidR="00C30B9F" w:rsidRDefault="003D403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Κωνσταντινόπουλο.</w:t>
      </w:r>
    </w:p>
    <w:p w14:paraId="1CCA2CD9" w14:textId="77777777" w:rsidR="00C30B9F" w:rsidRDefault="003D4032">
      <w:pPr>
        <w:spacing w:line="600" w:lineRule="auto"/>
        <w:ind w:firstLine="720"/>
        <w:jc w:val="both"/>
        <w:rPr>
          <w:rFonts w:eastAsia="Times New Roman"/>
          <w:szCs w:val="24"/>
        </w:rPr>
      </w:pPr>
      <w:r>
        <w:rPr>
          <w:rFonts w:eastAsia="Times New Roman"/>
          <w:szCs w:val="24"/>
        </w:rPr>
        <w:t xml:space="preserve">Ο κ. Νικόλαος </w:t>
      </w:r>
      <w:proofErr w:type="spellStart"/>
      <w:r>
        <w:rPr>
          <w:rFonts w:eastAsia="Times New Roman"/>
          <w:szCs w:val="24"/>
        </w:rPr>
        <w:t>Καραθανασόπουλος</w:t>
      </w:r>
      <w:proofErr w:type="spellEnd"/>
      <w:r>
        <w:rPr>
          <w:rFonts w:eastAsia="Times New Roman"/>
          <w:szCs w:val="24"/>
        </w:rPr>
        <w:t xml:space="preserve"> από το Κομμουνιστικό Κόμμα Ελλάδας έχει τον λόγο.</w:t>
      </w:r>
    </w:p>
    <w:p w14:paraId="1CCA2CDA" w14:textId="77777777" w:rsidR="00C30B9F" w:rsidRDefault="003D4032">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κύριε Πρόεδρε.</w:t>
      </w:r>
    </w:p>
    <w:p w14:paraId="1CCA2CDB" w14:textId="77777777" w:rsidR="00C30B9F" w:rsidRDefault="003D4032">
      <w:pPr>
        <w:spacing w:line="600" w:lineRule="auto"/>
        <w:ind w:firstLine="720"/>
        <w:jc w:val="both"/>
        <w:rPr>
          <w:rFonts w:eastAsia="Times New Roman"/>
          <w:szCs w:val="24"/>
        </w:rPr>
      </w:pPr>
      <w:r>
        <w:rPr>
          <w:rFonts w:eastAsia="Times New Roman"/>
          <w:szCs w:val="24"/>
        </w:rPr>
        <w:t>Δεν θα αναλώσω το σύνολο του χρόνου στο ζήτημα του αναπτυξιακού νόμου. Άλλωστε, εμείς ως ΚΚΕ τοποθετηθήκαμε αναλυτικά για τον αναπτυξιακό νόμο και χθες και σήμερα. Ούτε, βεβαίως, θα απαντήσω στον κ. Λεβέντη. Άλλωστε, ο αντικομουνισμός τού έχει μείνει από τα φοιτητικά χρόνια. Δεν αξίζει τον κόπο.</w:t>
      </w:r>
    </w:p>
    <w:p w14:paraId="1CCA2CDC"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Απλώς, θέλω να συνοψίσω λέγοντας ότι ο αναπτυξιακός νόμος της Κυβέρνησης είναι ένα εργαλείο υποταγμένο στις ανάγκες του κεφαλαίου και στους σχεδιασμούς της Ευρωπαϊκής Ένωσης σε συνθήκες καπιταλιστικής κρίσης. </w:t>
      </w:r>
    </w:p>
    <w:p w14:paraId="1CCA2CDD"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Η εξωστρέφεια, η οποία είναι ο βασικός άξονας του συγκεκριμένου μοντέλου, του συγκεκριμένου εργαλείου, είναι ο βασικός πυρήνας. Και, βεβαίως, είναι σε αντιπαράθεση, σε ευθεία αντίθεση με την ικανοποίηση των λαϊκών αναγκών. </w:t>
      </w:r>
    </w:p>
    <w:p w14:paraId="1CCA2CDE"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Το αποτέλεσμα αυτού του μοντέλου ανάπτυξης, το οποίο δεν είναι κάτι καινούριο -και οι προηγούμενες κυβερνήσεις αυτό έλεγαν-, θα οδηγήσει στην όξυνση της ανισομετρίας ανάμεσα σε κλάδους ακόμη περισσότερο με την καταστροφή παραγωγικών δυνατοτήτων, αλλά και σε περιφερειακό επίπεδο.</w:t>
      </w:r>
    </w:p>
    <w:p w14:paraId="1CCA2CDF"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Η δε δίκαιη ανάπτυξη δεν πρόκειται ποτέ να γίνει. Πώς, άλλωστε, θα μπορούσε να γίνει, όταν υπάρχουν μισθοί των 300 ευρώ, όταν υπάρχουν οι ελαστικές εργασιακές σχέσεις, όταν υπάρχει η </w:t>
      </w:r>
      <w:proofErr w:type="spellStart"/>
      <w:r>
        <w:rPr>
          <w:rFonts w:eastAsia="UB-Helvetica" w:cs="Times New Roman"/>
          <w:szCs w:val="24"/>
        </w:rPr>
        <w:t>φοροεπιδρομή</w:t>
      </w:r>
      <w:proofErr w:type="spellEnd"/>
      <w:r>
        <w:rPr>
          <w:rFonts w:eastAsia="UB-Helvetica" w:cs="Times New Roman"/>
          <w:szCs w:val="24"/>
        </w:rPr>
        <w:t xml:space="preserve">, όταν από τον αναπτυξιακό νόμο, αλλά και από τους υπόλοιπους νόμους και τα άλλα εργαλεία, αποκλείονται οι αυτοαπασχολούμενοι και ο μικροί επαγγελματίες, καθώς και η </w:t>
      </w:r>
      <w:proofErr w:type="spellStart"/>
      <w:r>
        <w:rPr>
          <w:rFonts w:eastAsia="UB-Helvetica" w:cs="Times New Roman"/>
          <w:szCs w:val="24"/>
        </w:rPr>
        <w:t>φτωχομεσαία</w:t>
      </w:r>
      <w:proofErr w:type="spellEnd"/>
      <w:r>
        <w:rPr>
          <w:rFonts w:eastAsia="UB-Helvetica" w:cs="Times New Roman"/>
          <w:szCs w:val="24"/>
        </w:rPr>
        <w:t xml:space="preserve"> αγροτιά; </w:t>
      </w:r>
    </w:p>
    <w:p w14:paraId="1CCA2CE0"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Και, βεβαίως, δεν φτάνει μόνο η </w:t>
      </w:r>
      <w:proofErr w:type="spellStart"/>
      <w:r>
        <w:rPr>
          <w:rFonts w:eastAsia="UB-Helvetica" w:cs="Times New Roman"/>
          <w:szCs w:val="24"/>
        </w:rPr>
        <w:t>φοροεπιδρομή</w:t>
      </w:r>
      <w:proofErr w:type="spellEnd"/>
      <w:r>
        <w:rPr>
          <w:rFonts w:eastAsia="UB-Helvetica" w:cs="Times New Roman"/>
          <w:szCs w:val="24"/>
        </w:rPr>
        <w:t xml:space="preserve"> στα λαϊκά στρώματα. Ταυτόχρονα, ο Γενικός Γραμματέας</w:t>
      </w:r>
      <w:r w:rsidRPr="00F57D77">
        <w:rPr>
          <w:rFonts w:eastAsia="UB-Helvetica" w:cs="Times New Roman"/>
          <w:szCs w:val="24"/>
        </w:rPr>
        <w:t xml:space="preserve"> </w:t>
      </w:r>
      <w:proofErr w:type="spellStart"/>
      <w:r>
        <w:rPr>
          <w:rFonts w:eastAsia="UB-Helvetica" w:cs="Times New Roman"/>
          <w:szCs w:val="24"/>
        </w:rPr>
        <w:t>Λαμπριανίδης</w:t>
      </w:r>
      <w:proofErr w:type="spellEnd"/>
      <w:r>
        <w:rPr>
          <w:rFonts w:eastAsia="UB-Helvetica" w:cs="Times New Roman"/>
          <w:szCs w:val="24"/>
        </w:rPr>
        <w:t xml:space="preserve">,, στη συνέντευξη όπου παρουσίασε τον αναπτυξιακό νόμο, υποσχέθηκε ότι θα φροντίσει το επόμενο διάστημα η Κυβέρνηση να μειώσει ακόμη περισσότερο τους συντελεστές φορολογίας των επιχειρήσεων. Αυτό, τουλάχιστον, έχει γραφτεί στην αποδελτίωση της συνέντευξης τύπου. </w:t>
      </w:r>
    </w:p>
    <w:p w14:paraId="1CCA2CE1"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Άρα, θα δώσετε και άλλα. Από αυτή την άποψη, το αποτέλεσμα θα είναι να συσσωρευτεί ο παραγόμενος πλούτος, ο όποιος παραγόμενος πλούτος, σε όλο και λιγότερα χέρια. </w:t>
      </w:r>
    </w:p>
    <w:p w14:paraId="1CCA2CE2"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Θα σταθώ κάπως πιο αναλυτικά στην τροπολογία, η οποία ήρθε με αυτόν τον τρόπο. Βεβαίως, δεν θα μείνουμε στη χλιαρή κριτική, που ασκήθηκε από τα άλλα κόμματα και στην προσπάθεια που κάνουν να βγάλουν από τη δύσκολη θέση την Κυβέρνηση, προσπαθώντας να διαμορφώσει καλύτερα την τροπολογία. </w:t>
      </w:r>
    </w:p>
    <w:p w14:paraId="1CCA2CE3"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Εμείς θέλουμε να αποσυρθεί η τροπολογία όχι απλά και μόνο γιατί έχει προβλήματα με τον Κανονισμό της Βουλής, αλλά γιατί είναι απαράδεκτη. Και είναι απαράδεκτη, γιατί ακριβώς επιδεινώνει ακόμη περισσότερο έναν </w:t>
      </w:r>
      <w:proofErr w:type="spellStart"/>
      <w:r>
        <w:rPr>
          <w:rFonts w:eastAsia="UB-Helvetica" w:cs="Times New Roman"/>
          <w:szCs w:val="24"/>
        </w:rPr>
        <w:t>αντιμεταναστευτικό</w:t>
      </w:r>
      <w:proofErr w:type="spellEnd"/>
      <w:r>
        <w:rPr>
          <w:rFonts w:eastAsia="UB-Helvetica" w:cs="Times New Roman"/>
          <w:szCs w:val="24"/>
        </w:rPr>
        <w:t xml:space="preserve">, </w:t>
      </w:r>
      <w:proofErr w:type="spellStart"/>
      <w:r>
        <w:rPr>
          <w:rFonts w:eastAsia="UB-Helvetica" w:cs="Times New Roman"/>
          <w:szCs w:val="24"/>
        </w:rPr>
        <w:t>αντιπροσφυγικό</w:t>
      </w:r>
      <w:proofErr w:type="spellEnd"/>
      <w:r>
        <w:rPr>
          <w:rFonts w:eastAsia="UB-Helvetica" w:cs="Times New Roman"/>
          <w:szCs w:val="24"/>
        </w:rPr>
        <w:t xml:space="preserve"> νόμο, ο οποίος είχε ποδοπατήσει τη Συμφωνία της Γενεύης που διέπει το άσυλο και που ήταν προσαρμοσμένος στην υλοποίηση της Συμφωνίας Ευρωπαϊκής Ένωσης-Τουρκίας για το προσφυγικό και το μεταναστευτικό. </w:t>
      </w:r>
    </w:p>
    <w:p w14:paraId="1CCA2CE4"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Τι κάνετε με αυτόν τον τρόπο επί της ουσίας; Θέλετε με κάθε τρόπο, με κάθε μέσο, δια πυρός και σιδήρου να υλοποιηθεί αυτή η Συμφωνία και άρα να τσαλαπατήσετε ακόμα περισσότερο το δικαίωμα των μεταναστών στο άσυλο. </w:t>
      </w:r>
    </w:p>
    <w:p w14:paraId="1CCA2CE5"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Γι’ αυτόν ακριβώς τον λόγο και αλλάζετε τη σύνθεση της Ανεξάρτητης Επιτροπής Προσφυγών, τοποθετώντας δύο δικαστικούς λειτουργούς, οι οποίοι ορίζονται από τον Γενικό Επίτροπο και όχι από την ολομέλεια των δικαστηρίων, δηλαδή επί της ουσίας από τον Κυβερνητικό Εκπρόσωπο, για να καθορίσει τη σύνθεση. Γιατί με τη σημερινή σύνθεση σχεδόν το σύνολο των προσφυγών, εκτός από δύο, έγιναν αποδεκτές και παραχωρήθηκε το άσυλο στους Σύριους πρόσφυγες.</w:t>
      </w:r>
    </w:p>
    <w:p w14:paraId="1CCA2CE6"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Με αυτόν τον τρόπο, θέλετε να περιορίσετε ακόμη περισσότερο το δικαίωμα του ασύλου στους Σύριους -και όχι μόνο σε αυτούς, αλλά στους Σύριους τουλάχιστον- πρόσφυγες. Βεβαίως, αυτό θα οδηγήσει σε ακόμη μεγαλύτερη επιδείνωση της κατάστασης. Και στο κάτω - κάτω της γραφής, λέτε ότι είναι εννέα χιλιάδες οι περιπτώσεις και πως το κάνετε για να διευκολύνετε. Και για τις τριακόσιες χιλιάδες εκκρεμείς υποθέσεις στα διοικητικά δικαστήρια τι θα γίνει με αυτή τη διαδικασία;   </w:t>
      </w:r>
    </w:p>
    <w:p w14:paraId="1CCA2CE7"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 Βεβαίως, δεν είναι μόνο αυτό, αλλά επιδεινώνετε ακόμα περισσότερο τις συνθήκες. Δίνετε το δικαίωμα στους Ευρωπαίους, που έχουν έρθει από την Ευρωπαϊκή Επιτροπή Ασύλου, να εξετάζουν πλέον μόνοι τους τις αιτήσεις ασύλου και όχι να συμμετέχουν και Έλληνες. </w:t>
      </w:r>
    </w:p>
    <w:p w14:paraId="1CCA2CE8" w14:textId="77777777" w:rsidR="00C30B9F" w:rsidRDefault="003D4032">
      <w:pPr>
        <w:spacing w:after="0" w:line="600" w:lineRule="auto"/>
        <w:ind w:firstLine="720"/>
        <w:jc w:val="both"/>
        <w:rPr>
          <w:rFonts w:eastAsia="UB-Helvetica" w:cs="Times New Roman"/>
          <w:szCs w:val="24"/>
        </w:rPr>
      </w:pPr>
      <w:r>
        <w:rPr>
          <w:rFonts w:eastAsia="UB-Helvetica" w:cs="Times New Roman"/>
          <w:szCs w:val="24"/>
        </w:rPr>
        <w:t xml:space="preserve">Επίσης, μειώνετε ακόμα περισσότερο τις προθεσμίες, κάνοντας ασφυκτικές με την τροπολογία αυτή τις προθεσμίες, για να κάνει κάποιος προσφυγή κατά της πρωτόδικης απόφασης. Διευρύνετε και συνεχίζετε αυτές τις διαδικασίες-παρωδία </w:t>
      </w:r>
      <w:r>
        <w:rPr>
          <w:rFonts w:eastAsia="UB-Helvetica" w:cs="Times New Roman"/>
          <w:szCs w:val="24"/>
          <w:lang w:val="en-US"/>
        </w:rPr>
        <w:t>fast</w:t>
      </w:r>
      <w:r>
        <w:rPr>
          <w:rFonts w:eastAsia="UB-Helvetica" w:cs="Times New Roman"/>
          <w:szCs w:val="24"/>
        </w:rPr>
        <w:t xml:space="preserve"> </w:t>
      </w:r>
      <w:r>
        <w:rPr>
          <w:rFonts w:eastAsia="UB-Helvetica" w:cs="Times New Roman"/>
          <w:szCs w:val="24"/>
          <w:lang w:val="en-US"/>
        </w:rPr>
        <w:t>track</w:t>
      </w:r>
      <w:r>
        <w:rPr>
          <w:rFonts w:eastAsia="UB-Helvetica" w:cs="Times New Roman"/>
          <w:szCs w:val="24"/>
        </w:rPr>
        <w:t xml:space="preserve"> από εννέα μήνες που ήταν με τον νόμο, στους δεκαοκτώ μήνες και βεβαίως προχωράτε ταυτόχρονα μια σειρά επιμέρους ρυθμίσεις, όπως για παράδειγμα το να δημιουργούν οι δήμοι κυλικεία στις δομές φιλοξενίας, τα οποία μετά θα τα παραχωρούν στους ιδιώτες, αντί για τη δωρεάν σίτιση, στέγαση, διαμονή και ιατροφαρμακευτική περίθαλψη, που θα έπρεπε να είχαν οι πρόσφυγες και οι μετανάστες. </w:t>
      </w:r>
    </w:p>
    <w:p w14:paraId="1CCA2CE9" w14:textId="77777777" w:rsidR="00C30B9F" w:rsidRDefault="003D4032">
      <w:pPr>
        <w:spacing w:line="600" w:lineRule="auto"/>
        <w:ind w:firstLine="720"/>
        <w:jc w:val="both"/>
        <w:rPr>
          <w:rFonts w:eastAsia="Times New Roman"/>
          <w:szCs w:val="24"/>
        </w:rPr>
      </w:pPr>
      <w:r>
        <w:rPr>
          <w:rFonts w:eastAsia="Times New Roman"/>
          <w:szCs w:val="24"/>
        </w:rPr>
        <w:t>Για όλους αυτούς τους λόγους, εμείς λέμε ότι είναι απαράδεκτη η τροπολογία και πως πρέπει να αποσυρθεί. Εμείς δεν μπορούμε να την αποδεχθούμε.</w:t>
      </w:r>
    </w:p>
    <w:p w14:paraId="1CCA2CEA" w14:textId="77777777" w:rsidR="00C30B9F" w:rsidRDefault="003D4032">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Καραθανασόπουλο</w:t>
      </w:r>
      <w:proofErr w:type="spellEnd"/>
      <w:r>
        <w:rPr>
          <w:rFonts w:eastAsia="Times New Roman"/>
          <w:szCs w:val="24"/>
        </w:rPr>
        <w:t xml:space="preserve"> από το Κομμουνιστικό Κόμμα Ελλάδας.</w:t>
      </w:r>
    </w:p>
    <w:p w14:paraId="1CCA2CEB" w14:textId="77777777" w:rsidR="00C30B9F" w:rsidRDefault="003D4032">
      <w:pPr>
        <w:spacing w:line="600" w:lineRule="auto"/>
        <w:ind w:firstLine="720"/>
        <w:jc w:val="both"/>
        <w:rPr>
          <w:rFonts w:eastAsia="Times New Roman"/>
          <w:szCs w:val="24"/>
        </w:rPr>
      </w:pPr>
      <w:r>
        <w:rPr>
          <w:rFonts w:eastAsia="Times New Roman"/>
          <w:szCs w:val="24"/>
        </w:rPr>
        <w:t>Τον λόγο έχει ο κ. Γεώργιος Λαζαρίδης από τους Ανεξάρτητους Έλληνες.</w:t>
      </w:r>
    </w:p>
    <w:p w14:paraId="1CCA2CEC" w14:textId="77777777" w:rsidR="00C30B9F" w:rsidRDefault="003D4032">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Σας ευχαριστώ, κύριε Πρόεδρε.</w:t>
      </w:r>
    </w:p>
    <w:p w14:paraId="1CCA2CED" w14:textId="77777777" w:rsidR="00C30B9F" w:rsidRDefault="003D4032">
      <w:pPr>
        <w:spacing w:line="600" w:lineRule="auto"/>
        <w:ind w:firstLine="720"/>
        <w:jc w:val="both"/>
        <w:rPr>
          <w:rFonts w:eastAsia="Times New Roman"/>
          <w:szCs w:val="24"/>
        </w:rPr>
      </w:pPr>
      <w:r>
        <w:rPr>
          <w:rFonts w:eastAsia="Times New Roman"/>
          <w:szCs w:val="24"/>
        </w:rPr>
        <w:t xml:space="preserve">Απευθυνόμενος στην Αντιπολίτευση θα ήθελα να τους θυμίσω ότι μπορείς να γελάς πολλούς για λίγο, λίγους για πολύ, αλλά όχι όλους για πάντα. Εν πάση </w:t>
      </w:r>
      <w:proofErr w:type="spellStart"/>
      <w:r>
        <w:rPr>
          <w:rFonts w:eastAsia="Times New Roman"/>
          <w:szCs w:val="24"/>
        </w:rPr>
        <w:t>περιπτώσει</w:t>
      </w:r>
      <w:proofErr w:type="spellEnd"/>
      <w:r>
        <w:rPr>
          <w:rFonts w:eastAsia="Times New Roman"/>
          <w:szCs w:val="24"/>
        </w:rPr>
        <w:t xml:space="preserve">, οι Έλληνες δεν έχουμε μνήμη χρυσόψαρου. </w:t>
      </w:r>
    </w:p>
    <w:p w14:paraId="1CCA2CEE" w14:textId="77777777" w:rsidR="00C30B9F" w:rsidRDefault="003D4032">
      <w:pPr>
        <w:spacing w:line="600" w:lineRule="auto"/>
        <w:ind w:firstLine="720"/>
        <w:jc w:val="both"/>
        <w:rPr>
          <w:rFonts w:eastAsia="Times New Roman"/>
          <w:szCs w:val="24"/>
        </w:rPr>
      </w:pPr>
      <w:r>
        <w:rPr>
          <w:rFonts w:eastAsia="Times New Roman"/>
          <w:szCs w:val="24"/>
        </w:rPr>
        <w:t xml:space="preserve">Για άλλη μια φορά, υπενθυμίζω στην Αντιπολίτευση ότι αυτή η Κυβέρνηση δικά τους λάθη προσπαθεί να διορθώσει. Την κοινωνία και την οικονομία αυτοί την έφεραν σε αυτή την κατάσταση. Παρέλαβαν έναν ασθενή με ένα βαρύ κρύωμα και τον κατέστησαν βαριά άρρωστο στο κρεβάτι της εντατικής. Τα κλειστά μαγαζιά που βλέπουμε έξω, δικό τους έργο είναι. Δεν είναι έργο αυτής της Κυβέρνησης. Βέβαια, έκλειναν τις ελληνικές επιχειρήσεις και φρόντιζαν να στρώνουν το έδαφος για τις ξένες επιχειρήσεις, αυτά τα εμπορικά κέντρα, με τα οποία γέμισε η Θεσσαλονίκη και η Αθήνα. Προσπαθούσαν να πείσουν τους Έλληνες ότι οι Έλληνες έμποροι είναι αντιπαραγωγικοί και τους κατηγορούσαν. </w:t>
      </w:r>
    </w:p>
    <w:p w14:paraId="1CCA2CEF" w14:textId="77777777" w:rsidR="00C30B9F" w:rsidRDefault="003D4032">
      <w:pPr>
        <w:spacing w:line="600" w:lineRule="auto"/>
        <w:ind w:firstLine="720"/>
        <w:jc w:val="both"/>
        <w:rPr>
          <w:rFonts w:eastAsia="Times New Roman"/>
          <w:szCs w:val="24"/>
        </w:rPr>
      </w:pPr>
      <w:r>
        <w:rPr>
          <w:rFonts w:eastAsia="Times New Roman"/>
          <w:szCs w:val="24"/>
        </w:rPr>
        <w:t xml:space="preserve">Εντάξει, δεν θα σχολιάσω το ΠΑΣΟΚ, αλλά τουλάχιστον η Νέα Δημοκρατία θα έπρεπε να είναι πιο προσεκτική σε τέτοιες τοποθετήσεις, γιατί αυτός ο κλάδος παραδοσιακά στήριζε τη Νέα Δημοκρατία. Υποτίθεται ότι προσπαθούσαν να στρώσουν το έδαφος, να δημιουργήσουν ένα κλίμα για επενδύσεις. Όμως, επενδύσεις δεν είδαμε ούτε και από τους ξένους που είχαν διαμορφώσει ένα περιβάλλον πολύ φιλικό για τα ξένα συμφέροντα. </w:t>
      </w:r>
    </w:p>
    <w:p w14:paraId="1CCA2CF0" w14:textId="77777777" w:rsidR="00C30B9F" w:rsidRDefault="003D4032">
      <w:pPr>
        <w:spacing w:line="600" w:lineRule="auto"/>
        <w:ind w:firstLine="720"/>
        <w:jc w:val="both"/>
        <w:rPr>
          <w:rFonts w:eastAsia="Times New Roman"/>
          <w:szCs w:val="24"/>
        </w:rPr>
      </w:pPr>
      <w:proofErr w:type="spellStart"/>
      <w:r>
        <w:rPr>
          <w:rFonts w:eastAsia="Times New Roman"/>
          <w:szCs w:val="24"/>
        </w:rPr>
        <w:t>Φτωχοποιήσατε</w:t>
      </w:r>
      <w:proofErr w:type="spellEnd"/>
      <w:r>
        <w:rPr>
          <w:rFonts w:eastAsia="Times New Roman"/>
          <w:szCs w:val="24"/>
        </w:rPr>
        <w:t xml:space="preserve">, κύριοι, το 1/3 των Ελλήνων. Και οι αποκαλύψεις οι οποίες έρχονται, οι περισσότερες είναι από τους «φίλους» σας από το εξωτερικό. Αυτοί αποκάλυψαν ότι από τα δάνεια των 220 δισεκατομμυρίων που πήρατε σ’ αυτά τα πέντε χρόνια για να σώσετε την Ελλάδα, κάτω από το 5% ήλθε στην Ελλάδα. Το 95% και παραπάνω πήγε για τη σωτηρία των ευρωπαϊκών τραπεζών. </w:t>
      </w:r>
    </w:p>
    <w:p w14:paraId="1CCA2CF1" w14:textId="77777777" w:rsidR="00C30B9F" w:rsidRDefault="003D4032">
      <w:pPr>
        <w:spacing w:line="600" w:lineRule="auto"/>
        <w:ind w:firstLine="720"/>
        <w:jc w:val="both"/>
        <w:rPr>
          <w:rFonts w:eastAsia="Times New Roman"/>
          <w:szCs w:val="24"/>
        </w:rPr>
      </w:pPr>
      <w:r>
        <w:rPr>
          <w:rFonts w:eastAsia="Times New Roman"/>
          <w:szCs w:val="24"/>
        </w:rPr>
        <w:t xml:space="preserve">Ερχόμαστε τώρα στα άρθρα του αναπτυξιακού νόμου. Ορίζεται ότι το ελάχιστο κεφάλαιο επενδυτικού σχήματος, που μπορεί να υπαχθεί στο νόμο για τις πολύ μικρές και μικρές επιχειρήσεις, είναι 100.000 ευρώ από 150.000 και για τις κοινωνικές συνεταιριστικές επιχειρήσεις 75.000 ευρώ από 100.000. </w:t>
      </w:r>
    </w:p>
    <w:p w14:paraId="1CCA2CF2" w14:textId="77777777" w:rsidR="00C30B9F" w:rsidRDefault="003D4032">
      <w:pPr>
        <w:spacing w:line="600" w:lineRule="auto"/>
        <w:ind w:firstLine="720"/>
        <w:jc w:val="both"/>
        <w:rPr>
          <w:rFonts w:eastAsia="Times New Roman"/>
          <w:szCs w:val="24"/>
        </w:rPr>
      </w:pPr>
      <w:r>
        <w:rPr>
          <w:rFonts w:eastAsia="Times New Roman"/>
          <w:szCs w:val="24"/>
        </w:rPr>
        <w:t xml:space="preserve">Υποχρεώνονται τα επενδυτικά σχέδια να διασφαλίζουν τις συνθήκες για την προσβασιμότητα των ΑΜΕΑ. Αυτό είναι κάτι το οποίο πρέπει να το επισημάνουμε. Πράγματι, είναι πάρα πολύ θετικό, γιατί φροντίζουμε τα άτομα με ειδικές ανάγκες να έχουν άνετη προσβασιμότητα, όπου γίνονται αυτές οι επενδύσεις. </w:t>
      </w:r>
    </w:p>
    <w:p w14:paraId="1CCA2CF3" w14:textId="77777777" w:rsidR="00C30B9F" w:rsidRDefault="003D4032">
      <w:pPr>
        <w:spacing w:line="600" w:lineRule="auto"/>
        <w:ind w:firstLine="720"/>
        <w:jc w:val="both"/>
        <w:rPr>
          <w:rFonts w:eastAsia="Times New Roman"/>
          <w:szCs w:val="24"/>
        </w:rPr>
      </w:pPr>
      <w:r>
        <w:rPr>
          <w:rFonts w:eastAsia="Times New Roman"/>
          <w:szCs w:val="24"/>
        </w:rPr>
        <w:t xml:space="preserve">Ξεκαθαρίζεται ότι για την υπαγωγή στον αναπτυξιακό νόμο χρειάζεται μία κερδοφόρα χρήση την επταετία πριν από τη διαχειριστική χρήση της αίτησης υπαγωγής και φοροαπαλλαγές 45% των συνολικών ενισχύσεων, ενώ μέχρι σήμερα ήταν 10%. </w:t>
      </w:r>
    </w:p>
    <w:p w14:paraId="1CCA2CF4" w14:textId="77777777" w:rsidR="00C30B9F" w:rsidRDefault="003D4032">
      <w:pPr>
        <w:spacing w:line="600" w:lineRule="auto"/>
        <w:ind w:firstLine="720"/>
        <w:jc w:val="both"/>
        <w:rPr>
          <w:rFonts w:eastAsia="Times New Roman"/>
          <w:szCs w:val="24"/>
        </w:rPr>
      </w:pPr>
      <w:r>
        <w:rPr>
          <w:rFonts w:eastAsia="Times New Roman"/>
          <w:szCs w:val="24"/>
        </w:rPr>
        <w:t>Ειδικότερα, με τις διατάξεις των άρθρων 1 έως 3 καθορίζονται ο σκοπός και οι επιμέρους στόχοι του υπό ψήφιση νομοσχεδίου, μεταξύ των οποίων περιλαμβάνεται η υποστήριξη μειονεκτικών περιοχών της χώρας, η αύξηση της απασχόλησης, η αύξηση του μέσου μεγέθους των επιχειρήσεων, η βελτίωση της ανταγωνιστικότητας σε τομείς υψηλής προστιθέμενης αξίας και έντασης γνώσης, η προσέλκυση ξένων άμεσων επενδύσεων κ.λπ..</w:t>
      </w:r>
    </w:p>
    <w:p w14:paraId="1CCA2CF5" w14:textId="77777777" w:rsidR="00C30B9F" w:rsidRDefault="003D4032">
      <w:pPr>
        <w:spacing w:line="600" w:lineRule="auto"/>
        <w:ind w:firstLine="720"/>
        <w:jc w:val="both"/>
        <w:rPr>
          <w:rFonts w:eastAsia="Times New Roman"/>
          <w:szCs w:val="24"/>
        </w:rPr>
      </w:pPr>
      <w:r>
        <w:rPr>
          <w:rFonts w:eastAsia="Times New Roman"/>
          <w:szCs w:val="24"/>
        </w:rPr>
        <w:t>Στα άρθρα 6 έως 9 ορίζονται οι δικαιούχοι των ενισχύσεων για υπαγωγή σε επενδυτικά σχέδια του υπό ψήφιση νόμου και προσδιορίζονται οι τομείς δραστηριότητας που υπάγονται ή που εξαιρούνται από τα καθεστώτα ενισχύσεων.</w:t>
      </w:r>
    </w:p>
    <w:p w14:paraId="1CCA2CF6"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Επισπεύδω την τοποθέτησή μου, κύριε Πρόεδρε, γιατί ο χρόνος περνάει. Τα άρθρα 10 έως 12 αναφέρονται πρωτίστως σε φοροαπαλλαγές 45% συνολικών ενισχύσεων, ενώ μέχρι σήμερα ήταν έως 10%, καθώς μέσω αυτών ενισχύεται η απόδοση και όχι, όπως ίσχυε μέχρι σήμερα, η ύπαρξη δαπανών ανεξαρτήτως του τελικού αποτελέσματος. Και δεν θα σχολιάσω εδώ τι φαινόμενα είχαμε. Ήταν γνωστά τα φαινόμενα που παρουσιάζονταν. </w:t>
      </w:r>
    </w:p>
    <w:p w14:paraId="1CCA2CF7"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Στα άρθρα 42-46 καθορίζεται το καθεστώς ενισχύσεων των νέων ανεξάρτητων μικρομεσαίων επιχειρήσεων. Ορίζονται οι προϋποθέσεις που πρέπει να πληρούν οι επιχειρήσεις, προκειμένου να θεωρηθούν νέες, ανεξάρτητες, μικρομεσαίες επιχειρήσεις και απαριθμούνται οι επιλέξιμες δαπάνες. Προβλέπονται τα είδη ενισχύσεων, φορολογική απαλλαγή, επιχορήγηση, επιδότηση χρηματοδοτικής μίσθωσης κ.λπ.. </w:t>
      </w:r>
    </w:p>
    <w:p w14:paraId="1CCA2CF8"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Στα άρθρα 47-51 περιγράφεται το καθεστώς ενισχύσεων των μικρομεσαίων επιχειρήσεων καινοτομικού χαρακτήρα. </w:t>
      </w:r>
    </w:p>
    <w:p w14:paraId="1CCA2CF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 xml:space="preserve">Όπως αντιλαμβάνεστε, με αυτόν τον νόμο δίνεται ιδιαίτερο βάρος, ιδιαίτερη προσοχή στις μικρομεσαίες επιχειρήσεις, οι οποίες παραδοσιακά αποτελούσαν την σπονδυλική στήλη της κοινωνίας και της οικονομίας της πατρίδας μας. </w:t>
      </w:r>
    </w:p>
    <w:p w14:paraId="1CCA2CFA"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Λαζαρίδη, συντομεύστε σας παρακαλώ. </w:t>
      </w:r>
    </w:p>
    <w:p w14:paraId="1CCA2CFB"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Τελειώνω, κύριε Πρόεδρε, σε μισό λεπτό. </w:t>
      </w:r>
    </w:p>
    <w:p w14:paraId="1CCA2CFC"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Περνάω στα άρθρα 62 - 64 όπου τίθενται διατάξεις για τα ολοκληρωμένα χωρικά και κλαδικά σχέδια. </w:t>
      </w:r>
    </w:p>
    <w:p w14:paraId="1CCA2CFD"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Κλείνω εδώ, κύριε Πρόεδρε. </w:t>
      </w:r>
    </w:p>
    <w:p w14:paraId="1CCA2CFE" w14:textId="77777777" w:rsidR="00C30B9F" w:rsidRDefault="003D4032">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CFF"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Λαζαρίδη. </w:t>
      </w:r>
    </w:p>
    <w:p w14:paraId="1CCA2D00"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Και εγώ κύριε Πρόεδρε σας ευχαριστώ. </w:t>
      </w:r>
    </w:p>
    <w:p w14:paraId="1CCA2D01"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Έχει ζητήσει τον λόγο ο Κοινοβουλευτικός Εκπρόσωπος του ΣΥΡΙΖΑ κ. </w:t>
      </w:r>
      <w:proofErr w:type="spellStart"/>
      <w:r>
        <w:rPr>
          <w:rFonts w:eastAsia="Times New Roman" w:cs="Times New Roman"/>
          <w:szCs w:val="24"/>
        </w:rPr>
        <w:t>Φάμελλος</w:t>
      </w:r>
      <w:proofErr w:type="spellEnd"/>
      <w:r>
        <w:rPr>
          <w:rFonts w:eastAsia="Times New Roman" w:cs="Times New Roman"/>
          <w:szCs w:val="24"/>
        </w:rPr>
        <w:t xml:space="preserve">, για ένα λεπτό. </w:t>
      </w:r>
    </w:p>
    <w:p w14:paraId="1CCA2D02"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Για δύο λεπτά, κύριε Πρόεδρε, εάν θέλετε. </w:t>
      </w:r>
    </w:p>
    <w:p w14:paraId="1CCA2D03"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Επειδή πολλή κουβέντα έγινε για την ανεργία -ο κ. Κωνσταντινόπουλος δεν είναι εδώ- νομίζω ότι αξίζει να καταθέσουμε στην Ολομέλεια την ανακοίνωση του συστήματος «ΕΡΓΑΝΗ». Είναι μια ανακοίνωση την οποία έχουμε σήμερα στα χέρια μας. Η χώρα μας έχει ρεκόρ δεκαπενταετίας στη δημιουργία θέσεων εργασίας το πρώτο πεντάμηνο. Από την αρχή του έτους έως τα τέλη Μαΐου έχουν δημιουργηθεί διακόσιες μία χιλιάδες θέσεις μισθωτής εργασίας και μόνο τον Μάιο η «ΕΡΓΑΝΗ», το επίσημο σύστημα που το γνωρίζει και η κ. Ασημακοπούλου γιατί συμβάλαμε στη δημιουργία του, είχε εβδομήντα επτά χιλιάδες θέσεις εργασίας μισθωτής απασχόλησης. Άρα, υπάρχουν νέες προοπτικές ανάκαμψης της εργασίας, που προφανώς, μαζί με την αναστροφή της απορρύθμισης, αλλά και την εντατικοποίηση των ελέγχων, δίνουν ένα άλλο περιβάλλον στην ανάπτυξη της εργασίας. </w:t>
      </w:r>
    </w:p>
    <w:p w14:paraId="1CCA2D04"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Στεναχωρηθήκαμε που δυστυχώς τη Νέα Δημοκρατία δεν την ενδιαφέρει καθόλου το </w:t>
      </w:r>
      <w:r>
        <w:rPr>
          <w:rFonts w:eastAsia="Times New Roman" w:cs="Times New Roman"/>
          <w:szCs w:val="24"/>
          <w:lang w:val="en-US"/>
        </w:rPr>
        <w:t>DNA</w:t>
      </w:r>
      <w:r>
        <w:rPr>
          <w:rFonts w:eastAsia="Times New Roman" w:cs="Times New Roman"/>
          <w:szCs w:val="24"/>
        </w:rPr>
        <w:t xml:space="preserve"> της ανάπτυξης που κατέθεσε ο Υπουργός. </w:t>
      </w:r>
    </w:p>
    <w:p w14:paraId="1CCA2D05"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Της Αριστεράς…</w:t>
      </w:r>
    </w:p>
    <w:p w14:paraId="1CCA2D06"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Δυστυχώς, δεν σας νοιάζει η άποψη της Αριστεράς για την ανάπτυξη. </w:t>
      </w:r>
    </w:p>
    <w:p w14:paraId="1CCA2D07"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Για την Αριστερά, λοιπόν, ανάπτυξη, όπως και όλη η πολιτική, είναι η μείωση των ανισοτήτων, κυρία Ασημακοπούλου, κάτι που νοιάζει πάρα πολύ την κοινωνία. Δεν νοιάζει εσάς βέβαια, προφανώς γιατί δεν σας νοιάζει ούτε η κοινωνία. </w:t>
      </w:r>
    </w:p>
    <w:p w14:paraId="1CCA2D08"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στα θέματα του αναπτυξιακού μάς κατηγορήσατε ότι δεν είμαστε συνεπείς και ότι ήμασταν κατά των προηγούμενων αναπτυξιακών. Μα, αυτό ακριβώς αποδεικνύει τη συνέπειά μας. Ήμασταν κατά των προτάσεών σας, γιατί ξέραμε ότι θα παγώσετε </w:t>
      </w:r>
      <w:proofErr w:type="spellStart"/>
      <w:r>
        <w:rPr>
          <w:rFonts w:eastAsia="Times New Roman" w:cs="Times New Roman"/>
          <w:szCs w:val="24"/>
        </w:rPr>
        <w:t>εξίμισι</w:t>
      </w:r>
      <w:proofErr w:type="spellEnd"/>
      <w:r>
        <w:rPr>
          <w:rFonts w:eastAsia="Times New Roman" w:cs="Times New Roman"/>
          <w:szCs w:val="24"/>
        </w:rPr>
        <w:t xml:space="preserve"> χιλιάδες σχέδια και θα ωφελήσετε μόνο τα δικά σας παιδιά,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τις λίστες φοροδιαφυγής και ότι δεν θα ισχυροποιούσαστε ποτέ την πραγματική οικονομία και την πραγματική εργασία. Και σε αυτό, λοιπόν, συνεπείς αποδεικνυόμαστε. </w:t>
      </w:r>
    </w:p>
    <w:p w14:paraId="1CCA2D09"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έχει, όμως, πια σημασία τι πιστεύετε εσείς. Σημασία έχει τι πιστεύει η αγορά, τι πιστεύει η εργασία, τι πιστεύει η κοινωνία. εσείς, ξέρουμε ότι έχετε παραιτηθεί. Ασχολείστε μόνο με κινήματα κατσαρόλας, ασχολείστε μόνο με τον διχασμό. Κρίμα. Δεν θέλαμε να παραιτηθείτε. Θέλαμε απλά να συνέλθετε. </w:t>
      </w:r>
    </w:p>
    <w:p w14:paraId="1CCA2D0A" w14:textId="77777777" w:rsidR="00C30B9F" w:rsidRDefault="003D4032">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CCA2D0B" w14:textId="77777777" w:rsidR="00C30B9F" w:rsidRDefault="003D4032">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Κύριε Πρόεδρε, θα ήθελα τον λόγο επί προσωπικού. Αναφέρθηκε προσωπικά σε εμένα. Είπε το όνομά μου. </w:t>
      </w:r>
    </w:p>
    <w:p w14:paraId="1CCA2D0C"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Κυρία Ασημακοπούλου, σας παρακαλώ. Δεν έχετε τον λόγο. </w:t>
      </w:r>
    </w:p>
    <w:p w14:paraId="1CCA2D0D"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Αναφέρθηκε προσωπικά σε εμένα. Θα είμαι πάρα πολύ σύντομη. </w:t>
      </w:r>
    </w:p>
    <w:p w14:paraId="1CCA2D0E"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Δεν υπήρχε θέμα προσωπικού,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επειδή δεν έχετε Κοινοβουλευτικό Εκπρόσωπο στην Αίθουσα, έχετε τον λόγο για ένα λεπτό. </w:t>
      </w:r>
    </w:p>
    <w:p w14:paraId="1CCA2D0F"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Ευχαριστώ. </w:t>
      </w:r>
    </w:p>
    <w:p w14:paraId="1CCA2D10"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Θέλω απλώς να διευκρινίσω, κύριε Πρόεδρε, ότι εγώ είπα πως δεν ενδιαφέρει τον κόσμο εάν του κόβεται η σύνταξη, το ΕΚΑΣ, εάν του βάζετε φόρους, εάν εξοντώνετε τους επαγγελματίες, εάν κλείνετε επιχειρήσεις επειδή το </w:t>
      </w:r>
      <w:r>
        <w:rPr>
          <w:rFonts w:eastAsia="Times New Roman" w:cs="Times New Roman"/>
          <w:szCs w:val="24"/>
          <w:lang w:val="en-US"/>
        </w:rPr>
        <w:t>DNA</w:t>
      </w:r>
      <w:r>
        <w:rPr>
          <w:rFonts w:eastAsia="Times New Roman" w:cs="Times New Roman"/>
          <w:szCs w:val="24"/>
        </w:rPr>
        <w:t xml:space="preserve"> σας είναι αριστερό. Και αυτό το είπα γιατί αυτή ήταν η επιχειρηματολογία του κυρίου Υπουργού. </w:t>
      </w:r>
    </w:p>
    <w:p w14:paraId="1CCA2D11" w14:textId="77777777" w:rsidR="00C30B9F" w:rsidRDefault="003D4032">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κύριος Υπουργός από τα δέκα λεπτά που είχε, στα επτά μάς είπε για το </w:t>
      </w:r>
      <w:r>
        <w:rPr>
          <w:rFonts w:eastAsia="Times New Roman" w:cs="Times New Roman"/>
          <w:szCs w:val="24"/>
          <w:lang w:val="en-US"/>
        </w:rPr>
        <w:t>DNA</w:t>
      </w:r>
      <w:r>
        <w:rPr>
          <w:rFonts w:eastAsia="Times New Roman" w:cs="Times New Roman"/>
          <w:szCs w:val="24"/>
        </w:rPr>
        <w:t xml:space="preserve">, προσπαθώντας να πείσει -ποιον δεν ξέρω, μάλλον τον εαυτό του ή εσάς- ότι με όλα αυτά που κάνετε δικαιούστε να λέγεστε Αριστεροί. </w:t>
      </w:r>
    </w:p>
    <w:p w14:paraId="1CCA2D12"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Το «συνέλθετε» μην το λέτε σε μένα. Εγώ έχω να σας πω να μην κοροϊδεύετε. Και το «παραιτηθείτε» που ακούστηκε από εσάς είναι πολύ ενδιαφέρον. Μήπως να ακούσετε τους χιλιάδες ανθρώπους, που φωνάζουν απόψε να παραιτηθείτε εσείς; </w:t>
      </w:r>
    </w:p>
    <w:p w14:paraId="1CCA2D13"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Ευχαριστώ, κύριε Πρόεδρε.</w:t>
      </w:r>
    </w:p>
    <w:p w14:paraId="1CCA2D14" w14:textId="77777777" w:rsidR="00C30B9F" w:rsidRDefault="003D4032">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Άδεια είναι η πλατεία!</w:t>
      </w:r>
    </w:p>
    <w:p w14:paraId="1CCA2D15" w14:textId="77777777" w:rsidR="00C30B9F" w:rsidRDefault="003D4032">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w:t>
      </w:r>
    </w:p>
    <w:p w14:paraId="1CCA2D16" w14:textId="77777777" w:rsidR="00C30B9F" w:rsidRDefault="003D4032">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 ν. 3126/2003 «Ποινική ευθύνη των Υπουργών», όπως ισχύει, σήμερα στις 15 Ιουνίου 2016 ποινική δικογραφία που αφορά στον Υπουργό Υποδομών, Μεταφορών και Δικτύων κ. Χρήστο </w:t>
      </w:r>
      <w:proofErr w:type="spellStart"/>
      <w:r>
        <w:rPr>
          <w:rFonts w:eastAsia="Times New Roman"/>
          <w:szCs w:val="24"/>
        </w:rPr>
        <w:t>Σπίρτζη</w:t>
      </w:r>
      <w:proofErr w:type="spellEnd"/>
      <w:r>
        <w:rPr>
          <w:rFonts w:eastAsia="Times New Roman"/>
          <w:szCs w:val="24"/>
        </w:rPr>
        <w:t>.</w:t>
      </w:r>
    </w:p>
    <w:p w14:paraId="1CCA2D17" w14:textId="77777777" w:rsidR="00C30B9F" w:rsidRDefault="003D4032">
      <w:pPr>
        <w:tabs>
          <w:tab w:val="left" w:pos="2820"/>
        </w:tabs>
        <w:spacing w:line="600" w:lineRule="auto"/>
        <w:ind w:firstLine="720"/>
        <w:jc w:val="both"/>
        <w:rPr>
          <w:rFonts w:eastAsia="Times New Roman" w:cs="Times New Roman"/>
          <w:szCs w:val="24"/>
        </w:rPr>
      </w:pPr>
      <w:r>
        <w:rPr>
          <w:rFonts w:eastAsia="Times New Roman"/>
          <w:szCs w:val="24"/>
        </w:rPr>
        <w:t xml:space="preserve">Κυρίες και κύριοι συνάδελφοι, κηρύσσεται περαιωμένη η συζήτηση </w:t>
      </w:r>
      <w:r>
        <w:rPr>
          <w:rFonts w:eastAsia="Times New Roman" w:cs="Times New Roman"/>
          <w:szCs w:val="24"/>
        </w:rPr>
        <w:t>επί της αρχής, των άρθρων και του συνόλου του σχεδίου νόμου του Υπουργείου Οικονομίας, Ανάπτυξης και Τουρισμού: «Θεσμικό πλαίσιο για τη σύσταση καθεστώτων Ενισχύσεων Ιδιωτικών Επενδύσεων για την περιφερειακή και οικονομική ανάπτυξη της χώρας-Σύσταση Αναπτυξιακού Συμβουλίου και άλλες διατάξεις».</w:t>
      </w:r>
    </w:p>
    <w:p w14:paraId="1CCA2D18" w14:textId="77777777" w:rsidR="00C30B9F" w:rsidRDefault="003D4032">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Έχει υποβληθεί αίτηση διεξαγωγής ονομαστικής ψηφοφορίας επί της αρχής και επί των άρθρων 3, 7 και 67 από Βουλευτές του Λαϊκού Συνδέσμου-Χρυσή Αυγή, η οποία θα διεξαχθεί αύριο Πέμπτη 16 Ιουνίου και ώρα 12.00΄ μετά τον κοινοβουλευτικό έλεγχο, καθώς και η ψηφοφορία επί των υπολοίπων άρθρων και η ψήφιση στο σύνολο. </w:t>
      </w:r>
    </w:p>
    <w:p w14:paraId="1CCA2D19" w14:textId="77777777" w:rsidR="00C30B9F" w:rsidRDefault="003D403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1CCA2D1A" w14:textId="77777777" w:rsidR="00C30B9F" w:rsidRDefault="003D4032">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CCA2D1B" w14:textId="77777777" w:rsidR="00C30B9F" w:rsidRDefault="003D4032">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Με τη συναίνεση του Σώματος και ώρα 22.00΄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16 Ιουνίου 2016 και ώρα 9.30΄, με αντικείμενο εργασιών του Σώματος: α) κοινοβουλευτικό έλεγχο, συζήτηση επικαίρων ερωτήσεων και β) νομοθετική εργασία. </w:t>
      </w:r>
    </w:p>
    <w:p w14:paraId="1CCA2D1C" w14:textId="77777777" w:rsidR="00C30B9F" w:rsidRDefault="003D4032">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1CCA2D1D" w14:textId="77777777" w:rsidR="00C30B9F" w:rsidRDefault="00C30B9F">
      <w:pPr>
        <w:tabs>
          <w:tab w:val="left" w:pos="2820"/>
        </w:tabs>
        <w:spacing w:line="600" w:lineRule="auto"/>
        <w:ind w:firstLine="720"/>
        <w:jc w:val="both"/>
        <w:rPr>
          <w:rFonts w:eastAsia="Times New Roman" w:cs="Times New Roman"/>
          <w:szCs w:val="24"/>
        </w:rPr>
      </w:pPr>
    </w:p>
    <w:p w14:paraId="1CCA2D1E" w14:textId="77777777" w:rsidR="00C30B9F" w:rsidRDefault="00C30B9F">
      <w:pPr>
        <w:tabs>
          <w:tab w:val="left" w:pos="2820"/>
        </w:tabs>
        <w:spacing w:line="600" w:lineRule="auto"/>
        <w:ind w:firstLine="720"/>
        <w:jc w:val="both"/>
        <w:rPr>
          <w:rFonts w:eastAsia="Times New Roman"/>
          <w:szCs w:val="24"/>
        </w:rPr>
      </w:pPr>
    </w:p>
    <w:sectPr w:rsidR="00C30B9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5jteQ8OD9V/xJAnkeQDws0qicR4=" w:salt="QapOdQ49aLcZ+SXe+FNL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9F"/>
    <w:rsid w:val="003D4032"/>
    <w:rsid w:val="0080283D"/>
    <w:rsid w:val="00C30B9F"/>
    <w:rsid w:val="00D66C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2392"/>
  <w15:docId w15:val="{BB037C2E-6289-416E-AB7B-E823AF20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0F5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60F52"/>
    <w:rPr>
      <w:rFonts w:ascii="Segoe UI" w:hAnsi="Segoe UI" w:cs="Segoe UI"/>
      <w:sz w:val="18"/>
      <w:szCs w:val="18"/>
    </w:rPr>
  </w:style>
  <w:style w:type="paragraph" w:styleId="a4">
    <w:name w:val="Revision"/>
    <w:hidden/>
    <w:uiPriority w:val="99"/>
    <w:semiHidden/>
    <w:rsid w:val="00C52AD0"/>
    <w:pPr>
      <w:spacing w:after="0" w:line="240" w:lineRule="auto"/>
    </w:pPr>
  </w:style>
  <w:style w:type="paragraph" w:styleId="a5">
    <w:name w:val="List Paragraph"/>
    <w:basedOn w:val="a"/>
    <w:uiPriority w:val="34"/>
    <w:qFormat/>
    <w:rsid w:val="00B30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265</MetadataID>
    <Session xmlns="641f345b-441b-4b81-9152-adc2e73ba5e1">Α´</Session>
    <Date xmlns="641f345b-441b-4b81-9152-adc2e73ba5e1">2016-06-14T21:00:00+00:00</Date>
    <Status xmlns="641f345b-441b-4b81-9152-adc2e73ba5e1">
      <Url>http://srv-sp1/praktika/Lists/Incoming_Metadata/EditForm.aspx?ID=265&amp;Source=/praktika/Recordings_Library/Forms/AllItems.aspx</Url>
      <Description>Δημοσιεύτηκε</Description>
    </Status>
    <Meeting xmlns="641f345b-441b-4b81-9152-adc2e73ba5e1">ΡΜΔ´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5EAEF2-955B-40F4-9494-4487793EB6C0}">
  <ds:schemaRefs>
    <ds:schemaRef ds:uri="http://schemas.microsoft.com/office/2006/documentManagement/types"/>
    <ds:schemaRef ds:uri="http://purl.org/dc/elements/1.1/"/>
    <ds:schemaRef ds:uri="http://purl.org/dc/terms/"/>
    <ds:schemaRef ds:uri="641f345b-441b-4b81-9152-adc2e73ba5e1"/>
    <ds:schemaRef ds:uri="http://purl.org/dc/dcmitype/"/>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D1F88E9-E8C1-46E5-9A66-7775B824C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EEC033-CF14-464D-9CD6-241ECE274A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551</Pages>
  <Words>101807</Words>
  <Characters>549761</Characters>
  <Application>Microsoft Office Word</Application>
  <DocSecurity>0</DocSecurity>
  <Lines>4581</Lines>
  <Paragraphs>1300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650268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2016-06-29T09:44:00Z</dcterms:created>
  <dcterms:modified xsi:type="dcterms:W3CDTF">2016-06-29T09:44:00Z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