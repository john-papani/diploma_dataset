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DF287" w14:textId="77777777" w:rsidR="00527947" w:rsidRPr="00527947" w:rsidRDefault="00527947" w:rsidP="00527947">
      <w:pPr>
        <w:spacing w:after="0" w:line="360" w:lineRule="auto"/>
        <w:rPr>
          <w:ins w:id="0" w:author="Φλούδα Χριστίνα" w:date="2016-07-01T10:15:00Z"/>
          <w:rFonts w:eastAsia="Times New Roman"/>
          <w:szCs w:val="24"/>
          <w:lang w:eastAsia="en-US"/>
        </w:rPr>
      </w:pPr>
      <w:bookmarkStart w:id="1" w:name="_GoBack"/>
      <w:bookmarkEnd w:id="1"/>
      <w:ins w:id="2" w:author="Φλούδα Χριστίνα" w:date="2016-07-01T10:15:00Z">
        <w:r w:rsidRPr="0052794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44DE064" w14:textId="77777777" w:rsidR="00527947" w:rsidRPr="00527947" w:rsidRDefault="00527947" w:rsidP="00527947">
      <w:pPr>
        <w:spacing w:after="0" w:line="360" w:lineRule="auto"/>
        <w:rPr>
          <w:ins w:id="3" w:author="Φλούδα Χριστίνα" w:date="2016-07-01T10:15:00Z"/>
          <w:rFonts w:eastAsia="Times New Roman"/>
          <w:szCs w:val="24"/>
          <w:lang w:eastAsia="en-US"/>
        </w:rPr>
      </w:pPr>
    </w:p>
    <w:p w14:paraId="3AA60A69" w14:textId="77777777" w:rsidR="00527947" w:rsidRPr="00527947" w:rsidRDefault="00527947" w:rsidP="00527947">
      <w:pPr>
        <w:spacing w:after="0" w:line="360" w:lineRule="auto"/>
        <w:rPr>
          <w:ins w:id="4" w:author="Φλούδα Χριστίνα" w:date="2016-07-01T10:15:00Z"/>
          <w:rFonts w:eastAsia="Times New Roman"/>
          <w:szCs w:val="24"/>
          <w:lang w:eastAsia="en-US"/>
        </w:rPr>
      </w:pPr>
      <w:ins w:id="5" w:author="Φλούδα Χριστίνα" w:date="2016-07-01T10:15:00Z">
        <w:r w:rsidRPr="00527947">
          <w:rPr>
            <w:rFonts w:eastAsia="Times New Roman"/>
            <w:szCs w:val="24"/>
            <w:lang w:eastAsia="en-US"/>
          </w:rPr>
          <w:t>ΠΙΝΑΚΑΣ ΠΕΡΙΕΧΟΜΕΝΩΝ</w:t>
        </w:r>
      </w:ins>
    </w:p>
    <w:p w14:paraId="0EEA2CD3" w14:textId="77777777" w:rsidR="00527947" w:rsidRPr="00527947" w:rsidRDefault="00527947" w:rsidP="00527947">
      <w:pPr>
        <w:spacing w:after="0" w:line="360" w:lineRule="auto"/>
        <w:rPr>
          <w:ins w:id="6" w:author="Φλούδα Χριστίνα" w:date="2016-07-01T10:15:00Z"/>
          <w:rFonts w:eastAsia="Times New Roman"/>
          <w:szCs w:val="24"/>
          <w:lang w:eastAsia="en-US"/>
        </w:rPr>
      </w:pPr>
      <w:ins w:id="7" w:author="Φλούδα Χριστίνα" w:date="2016-07-01T10:15:00Z">
        <w:r w:rsidRPr="00527947">
          <w:rPr>
            <w:rFonts w:eastAsia="Times New Roman"/>
            <w:szCs w:val="24"/>
            <w:lang w:eastAsia="en-US"/>
          </w:rPr>
          <w:t xml:space="preserve">ΙΖ΄ ΠΕΡΙΟΔΟΣ </w:t>
        </w:r>
      </w:ins>
    </w:p>
    <w:p w14:paraId="48C6437D" w14:textId="77777777" w:rsidR="00527947" w:rsidRPr="00527947" w:rsidRDefault="00527947" w:rsidP="00527947">
      <w:pPr>
        <w:spacing w:after="0" w:line="360" w:lineRule="auto"/>
        <w:rPr>
          <w:ins w:id="8" w:author="Φλούδα Χριστίνα" w:date="2016-07-01T10:15:00Z"/>
          <w:rFonts w:eastAsia="Times New Roman"/>
          <w:szCs w:val="24"/>
          <w:lang w:eastAsia="en-US"/>
        </w:rPr>
      </w:pPr>
      <w:ins w:id="9" w:author="Φλούδα Χριστίνα" w:date="2016-07-01T10:15:00Z">
        <w:r w:rsidRPr="00527947">
          <w:rPr>
            <w:rFonts w:eastAsia="Times New Roman"/>
            <w:szCs w:val="24"/>
            <w:lang w:eastAsia="en-US"/>
          </w:rPr>
          <w:t>ΠΡΟΕΔΡΕΥΟΜΕΝΗΣ ΚΟΙΝΟΒΟΥΛΕΥΤΙΚΗΣ ΔΗΜΟΚΡΑΤΙΑΣ</w:t>
        </w:r>
      </w:ins>
    </w:p>
    <w:p w14:paraId="7917EC05" w14:textId="77777777" w:rsidR="00527947" w:rsidRPr="00527947" w:rsidRDefault="00527947" w:rsidP="00527947">
      <w:pPr>
        <w:spacing w:after="0" w:line="360" w:lineRule="auto"/>
        <w:rPr>
          <w:ins w:id="10" w:author="Φλούδα Χριστίνα" w:date="2016-07-01T10:15:00Z"/>
          <w:rFonts w:eastAsia="Times New Roman"/>
          <w:szCs w:val="24"/>
          <w:lang w:eastAsia="en-US"/>
        </w:rPr>
      </w:pPr>
      <w:ins w:id="11" w:author="Φλούδα Χριστίνα" w:date="2016-07-01T10:15:00Z">
        <w:r w:rsidRPr="00527947">
          <w:rPr>
            <w:rFonts w:eastAsia="Times New Roman"/>
            <w:szCs w:val="24"/>
            <w:lang w:eastAsia="en-US"/>
          </w:rPr>
          <w:t>ΣΥΝΟΔΟΣ Α΄</w:t>
        </w:r>
      </w:ins>
    </w:p>
    <w:p w14:paraId="25C68550" w14:textId="77777777" w:rsidR="00527947" w:rsidRPr="00527947" w:rsidRDefault="00527947" w:rsidP="00527947">
      <w:pPr>
        <w:spacing w:after="0" w:line="360" w:lineRule="auto"/>
        <w:rPr>
          <w:ins w:id="12" w:author="Φλούδα Χριστίνα" w:date="2016-07-01T10:15:00Z"/>
          <w:rFonts w:eastAsia="Times New Roman"/>
          <w:szCs w:val="24"/>
          <w:lang w:eastAsia="en-US"/>
        </w:rPr>
      </w:pPr>
    </w:p>
    <w:p w14:paraId="4BF50D87" w14:textId="77777777" w:rsidR="00527947" w:rsidRPr="00527947" w:rsidRDefault="00527947" w:rsidP="00527947">
      <w:pPr>
        <w:spacing w:after="0" w:line="360" w:lineRule="auto"/>
        <w:rPr>
          <w:ins w:id="13" w:author="Φλούδα Χριστίνα" w:date="2016-07-01T10:15:00Z"/>
          <w:rFonts w:eastAsia="Times New Roman"/>
          <w:szCs w:val="24"/>
          <w:lang w:eastAsia="en-US"/>
        </w:rPr>
      </w:pPr>
      <w:ins w:id="14" w:author="Φλούδα Χριστίνα" w:date="2016-07-01T10:15:00Z">
        <w:r w:rsidRPr="00527947">
          <w:rPr>
            <w:rFonts w:eastAsia="Times New Roman"/>
            <w:szCs w:val="24"/>
            <w:lang w:eastAsia="en-US"/>
          </w:rPr>
          <w:t>ΣΥΝΕΔΡΙΑΣΗ ΡΜΖ΄</w:t>
        </w:r>
      </w:ins>
    </w:p>
    <w:p w14:paraId="1314C81E" w14:textId="77777777" w:rsidR="00527947" w:rsidRPr="00527947" w:rsidRDefault="00527947" w:rsidP="00527947">
      <w:pPr>
        <w:spacing w:after="0" w:line="360" w:lineRule="auto"/>
        <w:rPr>
          <w:ins w:id="15" w:author="Φλούδα Χριστίνα" w:date="2016-07-01T10:15:00Z"/>
          <w:rFonts w:eastAsia="Times New Roman"/>
          <w:szCs w:val="24"/>
          <w:lang w:eastAsia="en-US"/>
        </w:rPr>
      </w:pPr>
      <w:ins w:id="16" w:author="Φλούδα Χριστίνα" w:date="2016-07-01T10:15:00Z">
        <w:r w:rsidRPr="00527947">
          <w:rPr>
            <w:rFonts w:eastAsia="Times New Roman"/>
            <w:szCs w:val="24"/>
            <w:lang w:eastAsia="en-US"/>
          </w:rPr>
          <w:t>Τετάρτη  22 Ιουνίου 2016</w:t>
        </w:r>
      </w:ins>
    </w:p>
    <w:p w14:paraId="1F4DD2BC" w14:textId="77777777" w:rsidR="00527947" w:rsidRPr="00527947" w:rsidRDefault="00527947" w:rsidP="00527947">
      <w:pPr>
        <w:spacing w:after="0" w:line="360" w:lineRule="auto"/>
        <w:rPr>
          <w:ins w:id="17" w:author="Φλούδα Χριστίνα" w:date="2016-07-01T10:15:00Z"/>
          <w:rFonts w:eastAsia="Times New Roman"/>
          <w:szCs w:val="24"/>
          <w:lang w:eastAsia="en-US"/>
        </w:rPr>
      </w:pPr>
    </w:p>
    <w:p w14:paraId="079A33BE" w14:textId="77777777" w:rsidR="00527947" w:rsidRPr="00527947" w:rsidRDefault="00527947" w:rsidP="00527947">
      <w:pPr>
        <w:spacing w:after="0" w:line="360" w:lineRule="auto"/>
        <w:rPr>
          <w:ins w:id="18" w:author="Φλούδα Χριστίνα" w:date="2016-07-01T10:15:00Z"/>
          <w:rFonts w:eastAsia="Times New Roman"/>
          <w:szCs w:val="24"/>
          <w:lang w:eastAsia="en-US"/>
        </w:rPr>
      </w:pPr>
      <w:ins w:id="19" w:author="Φλούδα Χριστίνα" w:date="2016-07-01T10:15:00Z">
        <w:r w:rsidRPr="00527947">
          <w:rPr>
            <w:rFonts w:eastAsia="Times New Roman"/>
            <w:szCs w:val="24"/>
            <w:lang w:eastAsia="en-US"/>
          </w:rPr>
          <w:t>ΘΕΜΑΤΑ</w:t>
        </w:r>
      </w:ins>
    </w:p>
    <w:p w14:paraId="41BFB167" w14:textId="77777777" w:rsidR="00527947" w:rsidRPr="00527947" w:rsidRDefault="00527947" w:rsidP="00527947">
      <w:pPr>
        <w:spacing w:after="0" w:line="360" w:lineRule="auto"/>
        <w:rPr>
          <w:ins w:id="20" w:author="Φλούδα Χριστίνα" w:date="2016-07-01T10:15:00Z"/>
          <w:rFonts w:eastAsia="Times New Roman"/>
          <w:szCs w:val="24"/>
          <w:lang w:eastAsia="en-US"/>
        </w:rPr>
      </w:pPr>
      <w:ins w:id="21" w:author="Φλούδα Χριστίνα" w:date="2016-07-01T10:15:00Z">
        <w:r w:rsidRPr="00527947">
          <w:rPr>
            <w:rFonts w:eastAsia="Times New Roman"/>
            <w:szCs w:val="24"/>
            <w:lang w:eastAsia="en-US"/>
          </w:rPr>
          <w:t xml:space="preserve"> </w:t>
        </w:r>
        <w:r w:rsidRPr="00527947">
          <w:rPr>
            <w:rFonts w:eastAsia="Times New Roman"/>
            <w:szCs w:val="24"/>
            <w:lang w:eastAsia="en-US"/>
          </w:rPr>
          <w:br/>
          <w:t xml:space="preserve">Α. ΕΙΔΙΚΑ ΘΕΜΑΤΑ </w:t>
        </w:r>
        <w:r w:rsidRPr="00527947">
          <w:rPr>
            <w:rFonts w:eastAsia="Times New Roman"/>
            <w:szCs w:val="24"/>
            <w:lang w:eastAsia="en-US"/>
          </w:rPr>
          <w:br/>
          <w:t xml:space="preserve">1. Επικύρωση Πρακτικών, σελ. </w:t>
        </w:r>
        <w:r w:rsidRPr="00527947">
          <w:rPr>
            <w:rFonts w:eastAsia="Times New Roman"/>
            <w:szCs w:val="24"/>
            <w:lang w:eastAsia="en-US"/>
          </w:rPr>
          <w:br/>
          <w:t xml:space="preserve">2.  Άδεια απουσίας των Βουλευτών κ.κ. Α. </w:t>
        </w:r>
        <w:proofErr w:type="spellStart"/>
        <w:r w:rsidRPr="00527947">
          <w:rPr>
            <w:rFonts w:eastAsia="Times New Roman"/>
            <w:szCs w:val="24"/>
            <w:lang w:eastAsia="en-US"/>
          </w:rPr>
          <w:t>Κατσανιώτη</w:t>
        </w:r>
        <w:proofErr w:type="spellEnd"/>
        <w:r w:rsidRPr="00527947">
          <w:rPr>
            <w:rFonts w:eastAsia="Times New Roman"/>
            <w:szCs w:val="24"/>
            <w:lang w:eastAsia="en-US"/>
          </w:rPr>
          <w:t xml:space="preserve"> και Φ. Αραμπατζή, σελ. </w:t>
        </w:r>
        <w:r w:rsidRPr="00527947">
          <w:rPr>
            <w:rFonts w:eastAsia="Times New Roman"/>
            <w:szCs w:val="24"/>
            <w:lang w:eastAsia="en-US"/>
          </w:rPr>
          <w:br/>
          <w:t xml:space="preserve">3. Επί διαδικαστικού θέματος, σελ. </w:t>
        </w:r>
        <w:r w:rsidRPr="00527947">
          <w:rPr>
            <w:rFonts w:eastAsia="Times New Roman"/>
            <w:szCs w:val="24"/>
            <w:lang w:eastAsia="en-US"/>
          </w:rPr>
          <w:br/>
          <w:t xml:space="preserve">4. Ανακοινώνεται ότι ο Υπουργός Δικαιοσύνης, Διαφάνειας και Ανθρωπίνων Δικαιωμάτων διαβίβασε στην Βουλή, σύμφωνα με το άρθρο 86 του Συντάγματος και τον ν.3126/2003 περί Ποινικής Ευθύνης Υπουργών, όπως ισχύει, στις 21/06/2016 ποινική δικογραφία που αφορά τον τέως Υπουργό Ναυτιλίας και Αιγαίου κ. Μιλτιάδη Βαρβιτσιώτη, σελ. </w:t>
        </w:r>
        <w:r w:rsidRPr="00527947">
          <w:rPr>
            <w:rFonts w:eastAsia="Times New Roman"/>
            <w:szCs w:val="24"/>
            <w:lang w:eastAsia="en-US"/>
          </w:rPr>
          <w:br/>
          <w:t xml:space="preserve"> </w:t>
        </w:r>
        <w:r w:rsidRPr="00527947">
          <w:rPr>
            <w:rFonts w:eastAsia="Times New Roman"/>
            <w:szCs w:val="24"/>
            <w:lang w:eastAsia="en-US"/>
          </w:rPr>
          <w:br/>
          <w:t xml:space="preserve">Β. ΚΟΙΝΟΒΟΥΛΕΥΤΙΚΟΣ ΕΛΕΓΧΟΣ </w:t>
        </w:r>
        <w:r w:rsidRPr="00527947">
          <w:rPr>
            <w:rFonts w:eastAsia="Times New Roman"/>
            <w:szCs w:val="24"/>
            <w:lang w:eastAsia="en-US"/>
          </w:rPr>
          <w:br/>
          <w:t xml:space="preserve">Ανακοίνωση του δελτίου επικαίρων ερωτήσεων και αναφορών - ερωτήσεων της Πέμπτης 23 Ιουνίου 2016, σελ. </w:t>
        </w:r>
        <w:r w:rsidRPr="00527947">
          <w:rPr>
            <w:rFonts w:eastAsia="Times New Roman"/>
            <w:szCs w:val="24"/>
            <w:lang w:eastAsia="en-US"/>
          </w:rPr>
          <w:br/>
          <w:t xml:space="preserve"> </w:t>
        </w:r>
        <w:r w:rsidRPr="00527947">
          <w:rPr>
            <w:rFonts w:eastAsia="Times New Roman"/>
            <w:szCs w:val="24"/>
            <w:lang w:eastAsia="en-US"/>
          </w:rPr>
          <w:br/>
          <w:t xml:space="preserve">Γ. ΝΟΜΟΘΕΤΙΚΗ ΕΡΓΑΣΙΑ </w:t>
        </w:r>
        <w:r w:rsidRPr="00527947">
          <w:rPr>
            <w:rFonts w:eastAsia="Times New Roman"/>
            <w:szCs w:val="24"/>
            <w:lang w:eastAsia="en-US"/>
          </w:rPr>
          <w:br/>
          <w:t>Συζήτηση επί της αρχής, των άρθρων και των τροπολογιών και ψήφιση στο σύνολο των σχεδίων νόμων του Υπουργείου Εθνικής  Άμυνας:</w:t>
        </w:r>
        <w:r w:rsidRPr="00527947">
          <w:rPr>
            <w:rFonts w:eastAsia="Times New Roman"/>
            <w:szCs w:val="24"/>
            <w:lang w:eastAsia="en-US"/>
          </w:rPr>
          <w:br/>
          <w:t xml:space="preserve">   1. «Κύρωση της Συμφωνίας για την Επιτροπή Συντονισμού στο πλαίσιο της Συνόδου Υπουργών   Άμυνας της Νοτιοανατολικής Ευρώπης (SEDM)», σελ. </w:t>
        </w:r>
        <w:r w:rsidRPr="00527947">
          <w:rPr>
            <w:rFonts w:eastAsia="Times New Roman"/>
            <w:szCs w:val="24"/>
            <w:lang w:eastAsia="en-US"/>
          </w:rPr>
          <w:br/>
          <w:t xml:space="preserve">   2. «Κύρωση του Μνημονίου Κατανόησης μεταξύ του Υπουργείου Εθνικής  Άμυνας της Ελληνικής Δημοκρατίας και του Υπουργείου  Άμυνας της Δημοκρατίας της Φινλανδίας σχετικά με Συνεργασία στον τομέα του Αμυντικού Υλικού», σελ. </w:t>
        </w:r>
        <w:r w:rsidRPr="00527947">
          <w:rPr>
            <w:rFonts w:eastAsia="Times New Roman"/>
            <w:szCs w:val="24"/>
            <w:lang w:eastAsia="en-US"/>
          </w:rPr>
          <w:br/>
          <w:t xml:space="preserve">   3. «Κύρωση της Διοικητικής Διευθέτησης μεταξύ του Υπουργείου Εθνικής  Άμυνας της Ελληνικής Δημοκρατίας και του Μηχανισμού ΑΤΗΕΝΑ όσον αφορά στις Υπηρεσίες Μετακινήσεων και Μεταφορών οι οποίες παρέχονται από το Πολυεθνικό Συντονιστικό Κέντρο Στρατηγικών Θαλάσσιων Μεταφορών (ΠΟΣΚΕΣΘΑΜ)», σελ. </w:t>
        </w:r>
        <w:r w:rsidRPr="00527947">
          <w:rPr>
            <w:rFonts w:eastAsia="Times New Roman"/>
            <w:szCs w:val="24"/>
            <w:lang w:eastAsia="en-US"/>
          </w:rPr>
          <w:br/>
          <w:t xml:space="preserve"> </w:t>
        </w:r>
        <w:r w:rsidRPr="00527947">
          <w:rPr>
            <w:rFonts w:eastAsia="Times New Roman"/>
            <w:szCs w:val="24"/>
            <w:lang w:eastAsia="en-US"/>
          </w:rPr>
          <w:br/>
          <w:t>ΠΡΟΕΔΡΕΥΩΝ</w:t>
        </w:r>
      </w:ins>
    </w:p>
    <w:p w14:paraId="72058ACA" w14:textId="77777777" w:rsidR="00527947" w:rsidRPr="00527947" w:rsidRDefault="00527947" w:rsidP="00527947">
      <w:pPr>
        <w:spacing w:after="0" w:line="360" w:lineRule="auto"/>
        <w:rPr>
          <w:ins w:id="22" w:author="Φλούδα Χριστίνα" w:date="2016-07-01T10:15:00Z"/>
          <w:rFonts w:eastAsia="Times New Roman"/>
          <w:szCs w:val="24"/>
          <w:lang w:eastAsia="en-US"/>
        </w:rPr>
      </w:pPr>
    </w:p>
    <w:p w14:paraId="59AA676F" w14:textId="77777777" w:rsidR="00527947" w:rsidRPr="00527947" w:rsidRDefault="00527947" w:rsidP="00527947">
      <w:pPr>
        <w:spacing w:after="0" w:line="360" w:lineRule="auto"/>
        <w:rPr>
          <w:ins w:id="23" w:author="Φλούδα Χριστίνα" w:date="2016-07-01T10:15:00Z"/>
          <w:rFonts w:eastAsia="Times New Roman"/>
          <w:szCs w:val="24"/>
          <w:lang w:eastAsia="en-US"/>
        </w:rPr>
      </w:pPr>
      <w:ins w:id="24" w:author="Φλούδα Χριστίνα" w:date="2016-07-01T10:15:00Z">
        <w:r w:rsidRPr="00527947">
          <w:rPr>
            <w:rFonts w:eastAsia="Times New Roman"/>
            <w:szCs w:val="24"/>
            <w:lang w:eastAsia="en-US"/>
          </w:rPr>
          <w:t>ΒΑΡΕΜΕΝΟΣ Γ. , σελ.</w:t>
        </w:r>
        <w:r w:rsidRPr="00527947">
          <w:rPr>
            <w:rFonts w:eastAsia="Times New Roman"/>
            <w:szCs w:val="24"/>
            <w:lang w:eastAsia="en-US"/>
          </w:rPr>
          <w:br/>
        </w:r>
      </w:ins>
    </w:p>
    <w:p w14:paraId="794EF77F" w14:textId="77777777" w:rsidR="00527947" w:rsidRPr="00527947" w:rsidRDefault="00527947" w:rsidP="00527947">
      <w:pPr>
        <w:spacing w:after="0" w:line="360" w:lineRule="auto"/>
        <w:rPr>
          <w:ins w:id="25" w:author="Φλούδα Χριστίνα" w:date="2016-07-01T10:15:00Z"/>
          <w:rFonts w:eastAsia="Times New Roman"/>
          <w:szCs w:val="24"/>
          <w:lang w:eastAsia="en-US"/>
        </w:rPr>
      </w:pPr>
    </w:p>
    <w:p w14:paraId="6579ABBC" w14:textId="77777777" w:rsidR="00527947" w:rsidRPr="00527947" w:rsidRDefault="00527947" w:rsidP="00527947">
      <w:pPr>
        <w:spacing w:after="0" w:line="360" w:lineRule="auto"/>
        <w:rPr>
          <w:ins w:id="26" w:author="Φλούδα Χριστίνα" w:date="2016-07-01T10:15:00Z"/>
          <w:rFonts w:eastAsia="Times New Roman"/>
          <w:szCs w:val="24"/>
          <w:lang w:eastAsia="en-US"/>
        </w:rPr>
      </w:pPr>
      <w:ins w:id="27" w:author="Φλούδα Χριστίνα" w:date="2016-07-01T10:15:00Z">
        <w:r w:rsidRPr="00527947">
          <w:rPr>
            <w:rFonts w:eastAsia="Times New Roman"/>
            <w:szCs w:val="24"/>
            <w:lang w:eastAsia="en-US"/>
          </w:rPr>
          <w:t>ΟΜΙΛΗΤΕΣ</w:t>
        </w:r>
      </w:ins>
    </w:p>
    <w:p w14:paraId="07BE3B05" w14:textId="77777777" w:rsidR="00527947" w:rsidRPr="00527947" w:rsidRDefault="00527947" w:rsidP="00527947">
      <w:pPr>
        <w:spacing w:after="0" w:line="360" w:lineRule="auto"/>
        <w:rPr>
          <w:ins w:id="28" w:author="Φλούδα Χριστίνα" w:date="2016-07-01T10:15:00Z"/>
          <w:rFonts w:eastAsia="Times New Roman"/>
          <w:szCs w:val="24"/>
          <w:lang w:eastAsia="en-US"/>
        </w:rPr>
      </w:pPr>
      <w:ins w:id="29" w:author="Φλούδα Χριστίνα" w:date="2016-07-01T10:15:00Z">
        <w:r w:rsidRPr="00527947">
          <w:rPr>
            <w:rFonts w:eastAsia="Times New Roman"/>
            <w:szCs w:val="24"/>
            <w:lang w:eastAsia="en-US"/>
          </w:rPr>
          <w:br/>
          <w:t>Α. Επί διαδικαστικού θέματος:</w:t>
        </w:r>
        <w:r w:rsidRPr="00527947">
          <w:rPr>
            <w:rFonts w:eastAsia="Times New Roman"/>
            <w:szCs w:val="24"/>
            <w:lang w:eastAsia="en-US"/>
          </w:rPr>
          <w:br/>
          <w:t>ΒΑΚΗ Φ. , σελ.</w:t>
        </w:r>
        <w:r w:rsidRPr="00527947">
          <w:rPr>
            <w:rFonts w:eastAsia="Times New Roman"/>
            <w:szCs w:val="24"/>
            <w:lang w:eastAsia="en-US"/>
          </w:rPr>
          <w:br/>
          <w:t>ΒΑΡΕΜΕΝΟΣ Γ. , σελ.</w:t>
        </w:r>
        <w:r w:rsidRPr="00527947">
          <w:rPr>
            <w:rFonts w:eastAsia="Times New Roman"/>
            <w:szCs w:val="24"/>
            <w:lang w:eastAsia="en-US"/>
          </w:rPr>
          <w:br/>
          <w:t>ΒΡΟΥΤΣΗΣ Ι. , σελ.</w:t>
        </w:r>
        <w:r w:rsidRPr="00527947">
          <w:rPr>
            <w:rFonts w:eastAsia="Times New Roman"/>
            <w:szCs w:val="24"/>
            <w:lang w:eastAsia="en-US"/>
          </w:rPr>
          <w:br/>
          <w:t>ΘΕΟΧΑΡΟΠΟΥΛΟΣ Α. , σελ.</w:t>
        </w:r>
        <w:r w:rsidRPr="00527947">
          <w:rPr>
            <w:rFonts w:eastAsia="Times New Roman"/>
            <w:szCs w:val="24"/>
            <w:lang w:eastAsia="en-US"/>
          </w:rPr>
          <w:br/>
          <w:t>ΚΑΜΜΕΝΟΣ Π. , σελ.</w:t>
        </w:r>
        <w:r w:rsidRPr="00527947">
          <w:rPr>
            <w:rFonts w:eastAsia="Times New Roman"/>
            <w:szCs w:val="24"/>
            <w:lang w:eastAsia="en-US"/>
          </w:rPr>
          <w:br/>
          <w:t>ΚΑΝΕΛΛΗ Γ. , σελ.</w:t>
        </w:r>
        <w:r w:rsidRPr="00527947">
          <w:rPr>
            <w:rFonts w:eastAsia="Times New Roman"/>
            <w:szCs w:val="24"/>
            <w:lang w:eastAsia="en-US"/>
          </w:rPr>
          <w:br/>
          <w:t>ΛΟΒΕΡΔΟΣ Α. , σελ.</w:t>
        </w:r>
        <w:r w:rsidRPr="00527947">
          <w:rPr>
            <w:rFonts w:eastAsia="Times New Roman"/>
            <w:szCs w:val="24"/>
            <w:lang w:eastAsia="en-US"/>
          </w:rPr>
          <w:br/>
          <w:t>ΛΥΚΟΥΔΗΣ Σ. , σελ.</w:t>
        </w:r>
        <w:r w:rsidRPr="00527947">
          <w:rPr>
            <w:rFonts w:eastAsia="Times New Roman"/>
            <w:szCs w:val="24"/>
            <w:lang w:eastAsia="en-US"/>
          </w:rPr>
          <w:br/>
          <w:t>ΜΗΤΑΡΑΚΗΣ Π. , σελ.</w:t>
        </w:r>
        <w:r w:rsidRPr="00527947">
          <w:rPr>
            <w:rFonts w:eastAsia="Times New Roman"/>
            <w:szCs w:val="24"/>
            <w:lang w:eastAsia="en-US"/>
          </w:rPr>
          <w:br/>
          <w:t>ΠΑΠΑΧΡΙΣΤΟΠΟΥΛΟΣ Α. , σελ.</w:t>
        </w:r>
        <w:r w:rsidRPr="00527947">
          <w:rPr>
            <w:rFonts w:eastAsia="Times New Roman"/>
            <w:szCs w:val="24"/>
            <w:lang w:eastAsia="en-US"/>
          </w:rPr>
          <w:br/>
          <w:t>ΠΑΠΠΑΣ Χ. , σελ.</w:t>
        </w:r>
        <w:r w:rsidRPr="00527947">
          <w:rPr>
            <w:rFonts w:eastAsia="Times New Roman"/>
            <w:szCs w:val="24"/>
            <w:lang w:eastAsia="en-US"/>
          </w:rPr>
          <w:br/>
          <w:t>ΣΤΑΜΑΤΑΚΗ Ε. , σελ.</w:t>
        </w:r>
        <w:r w:rsidRPr="00527947">
          <w:rPr>
            <w:rFonts w:eastAsia="Times New Roman"/>
            <w:szCs w:val="24"/>
            <w:lang w:eastAsia="en-US"/>
          </w:rPr>
          <w:br/>
          <w:t>ΧΡΥΣΟΒΕΛΩΝΗ Μ. , σελ.</w:t>
        </w:r>
        <w:r w:rsidRPr="00527947">
          <w:rPr>
            <w:rFonts w:eastAsia="Times New Roman"/>
            <w:szCs w:val="24"/>
            <w:lang w:eastAsia="en-US"/>
          </w:rPr>
          <w:br/>
        </w:r>
        <w:r w:rsidRPr="00527947">
          <w:rPr>
            <w:rFonts w:eastAsia="Times New Roman"/>
            <w:szCs w:val="24"/>
            <w:lang w:eastAsia="en-US"/>
          </w:rPr>
          <w:br/>
          <w:t>Β. Επί των σχεδίων νόμων του Υπουργείου Εθνικής  Άμυνας:</w:t>
        </w:r>
        <w:r w:rsidRPr="00527947">
          <w:rPr>
            <w:rFonts w:eastAsia="Times New Roman"/>
            <w:szCs w:val="24"/>
            <w:lang w:eastAsia="en-US"/>
          </w:rPr>
          <w:br/>
          <w:t>ΒΡΟΥΤΣΗΣ Ι. , σελ.</w:t>
        </w:r>
        <w:r w:rsidRPr="00527947">
          <w:rPr>
            <w:rFonts w:eastAsia="Times New Roman"/>
            <w:szCs w:val="24"/>
            <w:lang w:eastAsia="en-US"/>
          </w:rPr>
          <w:br/>
          <w:t>ΘΕΟΧΑΡΟΠΟΥΛΟΣ Α. , σελ.</w:t>
        </w:r>
        <w:r w:rsidRPr="00527947">
          <w:rPr>
            <w:rFonts w:eastAsia="Times New Roman"/>
            <w:szCs w:val="24"/>
            <w:lang w:eastAsia="en-US"/>
          </w:rPr>
          <w:br/>
          <w:t>ΚΑΜΜΕΝΟΣ Π. , σελ.</w:t>
        </w:r>
        <w:r w:rsidRPr="00527947">
          <w:rPr>
            <w:rFonts w:eastAsia="Times New Roman"/>
            <w:szCs w:val="24"/>
            <w:lang w:eastAsia="en-US"/>
          </w:rPr>
          <w:br/>
          <w:t>ΚΑΝΕΛΛΗ Γ. , σελ.</w:t>
        </w:r>
        <w:r w:rsidRPr="00527947">
          <w:rPr>
            <w:rFonts w:eastAsia="Times New Roman"/>
            <w:szCs w:val="24"/>
            <w:lang w:eastAsia="en-US"/>
          </w:rPr>
          <w:br/>
          <w:t>ΚΑΤΣΙΚΗΣ Κ. , σελ.</w:t>
        </w:r>
        <w:r w:rsidRPr="00527947">
          <w:rPr>
            <w:rFonts w:eastAsia="Times New Roman"/>
            <w:szCs w:val="24"/>
            <w:lang w:eastAsia="en-US"/>
          </w:rPr>
          <w:br/>
          <w:t>ΚΟΥΖΗΛΟΣ Ν. , σελ.</w:t>
        </w:r>
        <w:r w:rsidRPr="00527947">
          <w:rPr>
            <w:rFonts w:eastAsia="Times New Roman"/>
            <w:szCs w:val="24"/>
            <w:lang w:eastAsia="en-US"/>
          </w:rPr>
          <w:br/>
          <w:t>ΛΟΒΕΡΔΟΣ Α. , σελ.</w:t>
        </w:r>
        <w:r w:rsidRPr="00527947">
          <w:rPr>
            <w:rFonts w:eastAsia="Times New Roman"/>
            <w:szCs w:val="24"/>
            <w:lang w:eastAsia="en-US"/>
          </w:rPr>
          <w:br/>
          <w:t>ΛΥΚΟΥΔΗΣ Σ. , σελ.</w:t>
        </w:r>
        <w:r w:rsidRPr="00527947">
          <w:rPr>
            <w:rFonts w:eastAsia="Times New Roman"/>
            <w:szCs w:val="24"/>
            <w:lang w:eastAsia="en-US"/>
          </w:rPr>
          <w:br/>
          <w:t>ΜΗΤΑΡΑΚΗΣ Π. , σελ.</w:t>
        </w:r>
        <w:r w:rsidRPr="00527947">
          <w:rPr>
            <w:rFonts w:eastAsia="Times New Roman"/>
            <w:szCs w:val="24"/>
            <w:lang w:eastAsia="en-US"/>
          </w:rPr>
          <w:br/>
          <w:t>ΠΑΠΑΧΡΙΣΤΟΠΟΥΛΟΣ Α. , σελ.</w:t>
        </w:r>
        <w:r w:rsidRPr="00527947">
          <w:rPr>
            <w:rFonts w:eastAsia="Times New Roman"/>
            <w:szCs w:val="24"/>
            <w:lang w:eastAsia="en-US"/>
          </w:rPr>
          <w:br/>
          <w:t>ΠΑΠΠΑΣ Χ. , σελ.</w:t>
        </w:r>
        <w:r w:rsidRPr="00527947">
          <w:rPr>
            <w:rFonts w:eastAsia="Times New Roman"/>
            <w:szCs w:val="24"/>
            <w:lang w:eastAsia="en-US"/>
          </w:rPr>
          <w:br/>
          <w:t>ΣΑΡΙΔΗΣ Ι. , σελ.</w:t>
        </w:r>
        <w:r w:rsidRPr="00527947">
          <w:rPr>
            <w:rFonts w:eastAsia="Times New Roman"/>
            <w:szCs w:val="24"/>
            <w:lang w:eastAsia="en-US"/>
          </w:rPr>
          <w:br/>
          <w:t>ΣΚΟΥΡΛΕΤΗΣ Π. , σελ.</w:t>
        </w:r>
        <w:r w:rsidRPr="00527947">
          <w:rPr>
            <w:rFonts w:eastAsia="Times New Roman"/>
            <w:szCs w:val="24"/>
            <w:lang w:eastAsia="en-US"/>
          </w:rPr>
          <w:br/>
          <w:t>ΣΤΑΜΑΤΑΚΗ Ε. , σελ.</w:t>
        </w:r>
        <w:r w:rsidRPr="00527947">
          <w:rPr>
            <w:rFonts w:eastAsia="Times New Roman"/>
            <w:szCs w:val="24"/>
            <w:lang w:eastAsia="en-US"/>
          </w:rPr>
          <w:br/>
          <w:t>ΧΡΥΣΟΒΕΛΩΝΗ Μ. , σελ.</w:t>
        </w:r>
        <w:r w:rsidRPr="00527947">
          <w:rPr>
            <w:rFonts w:eastAsia="Times New Roman"/>
            <w:szCs w:val="24"/>
            <w:lang w:eastAsia="en-US"/>
          </w:rPr>
          <w:br/>
        </w:r>
      </w:ins>
    </w:p>
    <w:p w14:paraId="08EA1A41" w14:textId="27EADBA0" w:rsidR="00527947" w:rsidRDefault="00527947" w:rsidP="00527947">
      <w:pPr>
        <w:spacing w:line="600" w:lineRule="auto"/>
        <w:ind w:firstLine="720"/>
        <w:contextualSpacing/>
        <w:jc w:val="both"/>
        <w:rPr>
          <w:ins w:id="30" w:author="Φλούδα Χριστίνα" w:date="2016-07-01T10:15:00Z"/>
          <w:rFonts w:eastAsia="Times New Roman"/>
          <w:szCs w:val="24"/>
        </w:rPr>
        <w:pPrChange w:id="31" w:author="Φλούδα Χριστίνα" w:date="2016-07-01T10:15:00Z">
          <w:pPr>
            <w:spacing w:line="600" w:lineRule="auto"/>
            <w:ind w:firstLine="720"/>
            <w:contextualSpacing/>
            <w:jc w:val="center"/>
          </w:pPr>
        </w:pPrChange>
      </w:pPr>
      <w:ins w:id="32" w:author="Φλούδα Χριστίνα" w:date="2016-07-01T10:15:00Z">
        <w:r w:rsidRPr="00527947">
          <w:rPr>
            <w:rFonts w:eastAsia="Times New Roman"/>
            <w:szCs w:val="24"/>
            <w:lang w:eastAsia="en-US"/>
          </w:rPr>
          <w:t>ΠΑΡΕΜΒΑΣΕΙΣ:</w:t>
        </w:r>
        <w:r w:rsidRPr="00527947">
          <w:rPr>
            <w:rFonts w:eastAsia="Times New Roman"/>
            <w:szCs w:val="24"/>
            <w:lang w:eastAsia="en-US"/>
          </w:rPr>
          <w:br/>
          <w:t>ΔΑΒΑΚΗΣ Α. , σελ.</w:t>
        </w:r>
        <w:r w:rsidRPr="00527947">
          <w:rPr>
            <w:rFonts w:eastAsia="Times New Roman"/>
            <w:szCs w:val="24"/>
            <w:lang w:eastAsia="en-US"/>
          </w:rPr>
          <w:br/>
        </w:r>
      </w:ins>
    </w:p>
    <w:p w14:paraId="55F0DE3E" w14:textId="77777777" w:rsidR="008A2FAC" w:rsidRDefault="00527947">
      <w:pPr>
        <w:spacing w:line="600" w:lineRule="auto"/>
        <w:ind w:firstLine="720"/>
        <w:contextualSpacing/>
        <w:jc w:val="center"/>
        <w:rPr>
          <w:rFonts w:eastAsia="Times New Roman"/>
          <w:szCs w:val="24"/>
        </w:rPr>
      </w:pPr>
      <w:r>
        <w:rPr>
          <w:rFonts w:eastAsia="Times New Roman"/>
          <w:szCs w:val="24"/>
        </w:rPr>
        <w:t>ΠΡΑΚΤΙΚΑ ΒΟΥΛΗΣ</w:t>
      </w:r>
    </w:p>
    <w:p w14:paraId="55F0DE3F" w14:textId="77777777" w:rsidR="008A2FAC" w:rsidRDefault="00527947">
      <w:pPr>
        <w:spacing w:line="600" w:lineRule="auto"/>
        <w:ind w:firstLine="720"/>
        <w:jc w:val="center"/>
        <w:rPr>
          <w:rFonts w:eastAsia="Times New Roman"/>
          <w:szCs w:val="24"/>
        </w:rPr>
      </w:pPr>
      <w:r>
        <w:rPr>
          <w:rFonts w:eastAsia="Times New Roman"/>
          <w:szCs w:val="24"/>
        </w:rPr>
        <w:t xml:space="preserve">ΙΖ΄ ΠΕΡΙΟΔΟΣ </w:t>
      </w:r>
    </w:p>
    <w:p w14:paraId="55F0DE40" w14:textId="77777777" w:rsidR="008A2FAC" w:rsidRDefault="0052794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5F0DE41" w14:textId="77777777" w:rsidR="008A2FAC" w:rsidRDefault="00527947">
      <w:pPr>
        <w:spacing w:line="600" w:lineRule="auto"/>
        <w:ind w:firstLine="720"/>
        <w:jc w:val="center"/>
        <w:rPr>
          <w:rFonts w:eastAsia="Times New Roman"/>
          <w:szCs w:val="24"/>
        </w:rPr>
      </w:pPr>
      <w:r>
        <w:rPr>
          <w:rFonts w:eastAsia="Times New Roman"/>
          <w:szCs w:val="24"/>
        </w:rPr>
        <w:t>ΣΥΝΟΔΟΣ Α΄</w:t>
      </w:r>
    </w:p>
    <w:p w14:paraId="55F0DE42" w14:textId="77777777" w:rsidR="008A2FAC" w:rsidRDefault="00527947">
      <w:pPr>
        <w:spacing w:line="600" w:lineRule="auto"/>
        <w:ind w:firstLine="720"/>
        <w:jc w:val="center"/>
        <w:rPr>
          <w:rFonts w:eastAsia="Times New Roman"/>
          <w:szCs w:val="24"/>
        </w:rPr>
      </w:pPr>
      <w:r>
        <w:rPr>
          <w:rFonts w:eastAsia="Times New Roman"/>
          <w:szCs w:val="24"/>
        </w:rPr>
        <w:t>ΣΥΝΕΔΡΙΑΣΗ ΡΜΖ΄</w:t>
      </w:r>
    </w:p>
    <w:p w14:paraId="55F0DE43" w14:textId="77777777" w:rsidR="008A2FAC" w:rsidRDefault="00527947">
      <w:pPr>
        <w:spacing w:line="600" w:lineRule="auto"/>
        <w:ind w:firstLine="720"/>
        <w:jc w:val="center"/>
        <w:rPr>
          <w:rFonts w:eastAsia="Times New Roman"/>
          <w:szCs w:val="24"/>
        </w:rPr>
      </w:pPr>
      <w:r>
        <w:rPr>
          <w:rFonts w:eastAsia="Times New Roman"/>
          <w:szCs w:val="24"/>
        </w:rPr>
        <w:t>Τετάρτη 22 Ιουνίου 2016</w:t>
      </w:r>
    </w:p>
    <w:p w14:paraId="55F0DE44" w14:textId="77777777" w:rsidR="008A2FAC" w:rsidRDefault="00527947">
      <w:pPr>
        <w:spacing w:line="600" w:lineRule="auto"/>
        <w:ind w:firstLine="720"/>
        <w:jc w:val="both"/>
        <w:rPr>
          <w:rFonts w:eastAsia="Times New Roman"/>
          <w:szCs w:val="24"/>
        </w:rPr>
      </w:pPr>
      <w:r>
        <w:rPr>
          <w:rFonts w:eastAsia="Times New Roman"/>
          <w:szCs w:val="24"/>
        </w:rPr>
        <w:t xml:space="preserve">Αθήνα, σήμερα στις 22 Ιουνίου ημέρα Τετάρτη και ώρα 10.10΄ συνήλθε στην Αίθουσα των συνεδριάσεων του Βουλευτηρίου η Βουλή σε ολομέλεια για να συνεδριάσει υπό την προεδρία του Β΄ Αντιπροέδρου αυτής κ. </w:t>
      </w:r>
      <w:r w:rsidRPr="00F73912">
        <w:rPr>
          <w:rFonts w:eastAsia="Times New Roman"/>
          <w:b/>
          <w:szCs w:val="24"/>
        </w:rPr>
        <w:t>ΓΕΩΡΓΙΟΥ ΒΑΡΕΜΕΝΟΥ</w:t>
      </w:r>
      <w:r w:rsidRPr="00F73912">
        <w:rPr>
          <w:rFonts w:eastAsia="Times New Roman"/>
          <w:szCs w:val="24"/>
        </w:rPr>
        <w:t>.</w:t>
      </w:r>
    </w:p>
    <w:p w14:paraId="55F0DE45" w14:textId="77777777" w:rsidR="008A2FAC" w:rsidRDefault="00527947">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szCs w:val="24"/>
        </w:rPr>
        <w:t>Κυρ</w:t>
      </w:r>
      <w:r>
        <w:rPr>
          <w:rFonts w:eastAsia="Times New Roman"/>
          <w:szCs w:val="24"/>
        </w:rPr>
        <w:t>ίες και κύριοι συνάδελφοι, αρχίζει η συνεδρίαση.</w:t>
      </w:r>
    </w:p>
    <w:p w14:paraId="55F0DE46"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το δελτίο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ρων ερωτήσεων της Πέμπτης 23 Ιουνίου 2016</w:t>
      </w:r>
      <w:r>
        <w:rPr>
          <w:rFonts w:eastAsia="Times New Roman" w:cs="Times New Roman"/>
          <w:szCs w:val="24"/>
        </w:rPr>
        <w:t>.</w:t>
      </w:r>
    </w:p>
    <w:p w14:paraId="55F0DE47" w14:textId="77777777" w:rsidR="008A2FAC" w:rsidRDefault="00527947">
      <w:pPr>
        <w:spacing w:line="600" w:lineRule="auto"/>
        <w:ind w:firstLine="720"/>
        <w:jc w:val="both"/>
        <w:rPr>
          <w:rFonts w:eastAsia="Times New Roman" w:cs="Times New Roman"/>
          <w:bCs/>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 xml:space="preserve">ονισμού της </w:t>
      </w:r>
      <w:r>
        <w:rPr>
          <w:rFonts w:eastAsia="Times New Roman" w:cs="Times New Roman"/>
          <w:bCs/>
          <w:szCs w:val="24"/>
        </w:rPr>
        <w:t>Βουλής)</w:t>
      </w:r>
    </w:p>
    <w:p w14:paraId="55F0DE4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1. Η με αριθμό 989</w:t>
      </w:r>
      <w:r>
        <w:rPr>
          <w:rFonts w:eastAsia="Times New Roman" w:cs="Times New Roman"/>
          <w:szCs w:val="24"/>
        </w:rPr>
        <w:t>/13-6-2016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Αικατερίνης Παπακώστα-Σιδηροπούλου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εναρμόνιση των </w:t>
      </w:r>
      <w:r>
        <w:rPr>
          <w:rFonts w:eastAsia="Times New Roman" w:cs="Times New Roman"/>
          <w:szCs w:val="24"/>
        </w:rPr>
        <w:t>δ</w:t>
      </w:r>
      <w:r>
        <w:rPr>
          <w:rFonts w:eastAsia="Times New Roman" w:cs="Times New Roman"/>
          <w:szCs w:val="24"/>
        </w:rPr>
        <w:t xml:space="preserve">ιαδικασιών </w:t>
      </w:r>
      <w:r>
        <w:rPr>
          <w:rFonts w:eastAsia="Times New Roman" w:cs="Times New Roman"/>
          <w:szCs w:val="24"/>
        </w:rPr>
        <w:t>α</w:t>
      </w:r>
      <w:r>
        <w:rPr>
          <w:rFonts w:eastAsia="Times New Roman" w:cs="Times New Roman"/>
          <w:szCs w:val="24"/>
        </w:rPr>
        <w:t xml:space="preserve">ποπληρωμής </w:t>
      </w:r>
      <w:r>
        <w:rPr>
          <w:rFonts w:eastAsia="Times New Roman" w:cs="Times New Roman"/>
          <w:szCs w:val="24"/>
        </w:rPr>
        <w:t>δ</w:t>
      </w:r>
      <w:r>
        <w:rPr>
          <w:rFonts w:eastAsia="Times New Roman" w:cs="Times New Roman"/>
          <w:szCs w:val="24"/>
        </w:rPr>
        <w:t xml:space="preserve">ανείων </w:t>
      </w:r>
      <w:proofErr w:type="spellStart"/>
      <w:r>
        <w:rPr>
          <w:rFonts w:eastAsia="Times New Roman" w:cs="Times New Roman"/>
          <w:szCs w:val="24"/>
        </w:rPr>
        <w:t>τ</w:t>
      </w:r>
      <w:r>
        <w:rPr>
          <w:rFonts w:eastAsia="Times New Roman" w:cs="Times New Roman"/>
          <w:szCs w:val="24"/>
        </w:rPr>
        <w:t>ρίτεκνων</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ικογενειών του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 xml:space="preserve">ομέα με τις </w:t>
      </w:r>
      <w:proofErr w:type="spellStart"/>
      <w:r>
        <w:rPr>
          <w:rFonts w:eastAsia="Times New Roman" w:cs="Times New Roman"/>
          <w:szCs w:val="24"/>
        </w:rPr>
        <w:t>τ</w:t>
      </w:r>
      <w:r>
        <w:rPr>
          <w:rFonts w:eastAsia="Times New Roman" w:cs="Times New Roman"/>
          <w:szCs w:val="24"/>
        </w:rPr>
        <w:t>ρίτεκνες</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ικογένειες του </w:t>
      </w:r>
      <w:r>
        <w:rPr>
          <w:rFonts w:eastAsia="Times New Roman" w:cs="Times New Roman"/>
          <w:szCs w:val="24"/>
        </w:rPr>
        <w:t>δ</w:t>
      </w:r>
      <w:r>
        <w:rPr>
          <w:rFonts w:eastAsia="Times New Roman" w:cs="Times New Roman"/>
          <w:szCs w:val="24"/>
        </w:rPr>
        <w:t>ημοσίου.</w:t>
      </w:r>
    </w:p>
    <w:p w14:paraId="55F0DE49"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2. Η με αριθμό 992/13-6-2016 επίκαιρη ερώτηση του ΣΤ΄ Αντιπροέδρου της Βουλής και Βουλευτή Δωδεκανήσου της Δημοκρατικής Συμπαράταξης ΠΑΣΟΚ – 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 χρεοκοπία της </w:t>
      </w:r>
      <w:r>
        <w:rPr>
          <w:rFonts w:eastAsia="Times New Roman" w:cs="Times New Roman"/>
          <w:szCs w:val="24"/>
        </w:rPr>
        <w:t>χ</w:t>
      </w:r>
      <w:r>
        <w:rPr>
          <w:rFonts w:eastAsia="Times New Roman" w:cs="Times New Roman"/>
          <w:szCs w:val="24"/>
        </w:rPr>
        <w:t>ώρας και τη δημοσιονομική εκτροπή.</w:t>
      </w:r>
    </w:p>
    <w:p w14:paraId="55F0DE4A"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3. Η με αριθμό 1006/14-6-2016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Εσωτερικών και Δ</w:t>
      </w:r>
      <w:r>
        <w:rPr>
          <w:rFonts w:eastAsia="Times New Roman" w:cs="Times New Roman"/>
          <w:bCs/>
          <w:szCs w:val="24"/>
        </w:rPr>
        <w:t>ιοικητικής Ανασυγκρότησης,</w:t>
      </w:r>
      <w:r>
        <w:rPr>
          <w:rFonts w:eastAsia="Times New Roman" w:cs="Times New Roman"/>
          <w:b/>
          <w:bCs/>
          <w:szCs w:val="24"/>
        </w:rPr>
        <w:t xml:space="preserve"> </w:t>
      </w:r>
      <w:r>
        <w:rPr>
          <w:rFonts w:eastAsia="Times New Roman" w:cs="Times New Roman"/>
          <w:szCs w:val="24"/>
        </w:rPr>
        <w:t>σχετικά με τα προβλήματα στους βρεφονηπιακούς και παιδικούς σταθμούς.</w:t>
      </w:r>
    </w:p>
    <w:p w14:paraId="55F0DE4B" w14:textId="77777777" w:rsidR="008A2FAC" w:rsidRDefault="00527947">
      <w:pPr>
        <w:spacing w:line="600" w:lineRule="auto"/>
        <w:ind w:firstLine="720"/>
        <w:jc w:val="both"/>
        <w:rPr>
          <w:rFonts w:eastAsia="Times New Roman" w:cs="Times New Roman"/>
          <w:bCs/>
          <w:szCs w:val="24"/>
        </w:rPr>
      </w:pPr>
      <w:r>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5F0DE4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1. Η με αριθμό 990/13-6-2016 επίκαιρη ερώτηση του Βουλευτή Ηρακ</w:t>
      </w:r>
      <w:r>
        <w:rPr>
          <w:rFonts w:eastAsia="Times New Roman" w:cs="Times New Roman"/>
          <w:szCs w:val="24"/>
        </w:rPr>
        <w:t xml:space="preserve">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καταβολή των αγροτικών επιδοτήσεων.</w:t>
      </w:r>
    </w:p>
    <w:p w14:paraId="55F0DE4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2. Η με αριθμό 993/14-6-2016 επίκαιρη ερώτηση του Βουλευτή Ηρακλείου της Δημοκρατικής Συμπαράταξης ΠΑΣΟΚ</w:t>
      </w:r>
      <w:r>
        <w:rPr>
          <w:rFonts w:eastAsia="Times New Roman" w:cs="Times New Roman"/>
          <w:szCs w:val="24"/>
        </w:rPr>
        <w:t xml:space="preserve">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δωρεάν παροχή ιατροφαρμακευτικής περίθαλψης στους οικονομικά αδύναμους και ανασφάλιστους πολίτες.</w:t>
      </w:r>
    </w:p>
    <w:p w14:paraId="55F0DE4E"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3. Η με αριθμό 1005/14-6-2016 επίκαιρη ερώτηση του Βουλευτή Λέσβου του Κομμουνιστικού</w:t>
      </w:r>
      <w:r>
        <w:rPr>
          <w:rFonts w:eastAsia="Times New Roman" w:cs="Times New Roman"/>
          <w:szCs w:val="24"/>
        </w:rPr>
        <w:t xml:space="preserve">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b/>
          <w:bCs/>
          <w:szCs w:val="24"/>
        </w:rPr>
        <w:t xml:space="preserve"> </w:t>
      </w:r>
      <w:r>
        <w:rPr>
          <w:rFonts w:eastAsia="Times New Roman" w:cs="Times New Roman"/>
          <w:szCs w:val="24"/>
        </w:rPr>
        <w:t xml:space="preserve">προς τους Υπουργούς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και </w:t>
      </w:r>
      <w:r>
        <w:rPr>
          <w:rFonts w:eastAsia="Times New Roman" w:cs="Times New Roman"/>
          <w:bCs/>
          <w:szCs w:val="24"/>
        </w:rPr>
        <w:t>Εθνικής Άμυνας,</w:t>
      </w:r>
      <w:r>
        <w:rPr>
          <w:rFonts w:eastAsia="Times New Roman" w:cs="Times New Roman"/>
          <w:szCs w:val="24"/>
        </w:rPr>
        <w:t xml:space="preserve"> σχετικά με τη λήψη μέτρων για τους διπλά εγκλωβισμένους πρόσφυγες και μετανάστες στα </w:t>
      </w:r>
      <w:proofErr w:type="spellStart"/>
      <w:r>
        <w:rPr>
          <w:rFonts w:eastAsia="Times New Roman" w:cs="Times New Roman"/>
          <w:szCs w:val="24"/>
        </w:rPr>
        <w:t>hot</w:t>
      </w:r>
      <w:proofErr w:type="spellEnd"/>
      <w:r w:rsidRPr="00255BA1">
        <w:rPr>
          <w:rFonts w:eastAsia="Times New Roman" w:cs="Times New Roman"/>
          <w:szCs w:val="24"/>
        </w:rPr>
        <w:t xml:space="preserve"> </w:t>
      </w:r>
      <w:proofErr w:type="spellStart"/>
      <w:r>
        <w:rPr>
          <w:rFonts w:eastAsia="Times New Roman" w:cs="Times New Roman"/>
          <w:szCs w:val="24"/>
        </w:rPr>
        <w:t>spots</w:t>
      </w:r>
      <w:proofErr w:type="spellEnd"/>
      <w:r>
        <w:rPr>
          <w:rFonts w:eastAsia="Times New Roman" w:cs="Times New Roman"/>
          <w:szCs w:val="24"/>
        </w:rPr>
        <w:t xml:space="preserve"> των νησιών του Αιγαίου.</w:t>
      </w:r>
    </w:p>
    <w:p w14:paraId="55F0DE4F"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4. Η με αριθμό 985/13-6-2016 επίκαιρη ερώτηση του Βουλευτή Β΄ Αθηνών των Ανεξαρτήτων Ελλήνων κ. </w:t>
      </w:r>
      <w:r>
        <w:rPr>
          <w:rFonts w:eastAsia="Times New Roman" w:cs="Times New Roman"/>
          <w:bCs/>
          <w:szCs w:val="24"/>
        </w:rPr>
        <w:t xml:space="preserve">Αθανασίου </w:t>
      </w:r>
      <w:proofErr w:type="spellStart"/>
      <w:r>
        <w:rPr>
          <w:rFonts w:eastAsia="Times New Roman" w:cs="Times New Roman"/>
          <w:bCs/>
          <w:szCs w:val="24"/>
        </w:rPr>
        <w:t>Παπαχριστόπουλου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εξομοίωση των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με τις</w:t>
      </w:r>
      <w:r>
        <w:rPr>
          <w:rFonts w:eastAsia="Times New Roman" w:cs="Times New Roman"/>
          <w:szCs w:val="24"/>
        </w:rPr>
        <w:t xml:space="preserve"> πολύτεκνες.</w:t>
      </w:r>
    </w:p>
    <w:p w14:paraId="55F0DE50"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5. Η με αριθμό 984/13-6-2016 επίκαιρη ερώτηση του Βουλευτή Σάμου του Συνασπισμού Ριζοσπαστικής Αριστεράς κ. </w:t>
      </w:r>
      <w:r>
        <w:rPr>
          <w:rFonts w:eastAsia="Times New Roman" w:cs="Times New Roman"/>
          <w:bCs/>
          <w:szCs w:val="24"/>
        </w:rPr>
        <w:t xml:space="preserve">Δημητρίου </w:t>
      </w:r>
      <w:proofErr w:type="spellStart"/>
      <w:r>
        <w:rPr>
          <w:rFonts w:eastAsia="Times New Roman" w:cs="Times New Roman"/>
          <w:bCs/>
          <w:szCs w:val="24"/>
        </w:rPr>
        <w:t>Σεβαστάκη</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 μη συμπερίληψη της Σάμου </w:t>
      </w:r>
      <w:r>
        <w:rPr>
          <w:rFonts w:eastAsia="Times New Roman" w:cs="Times New Roman"/>
          <w:szCs w:val="24"/>
        </w:rPr>
        <w:t xml:space="preserve">στην πιλοτική φάση εφαρμογής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ε</w:t>
      </w:r>
      <w:r>
        <w:rPr>
          <w:rFonts w:eastAsia="Times New Roman" w:cs="Times New Roman"/>
          <w:szCs w:val="24"/>
        </w:rPr>
        <w:t xml:space="preserve">ισοδήματος </w:t>
      </w:r>
      <w:r>
        <w:rPr>
          <w:rFonts w:eastAsia="Times New Roman" w:cs="Times New Roman"/>
          <w:szCs w:val="24"/>
        </w:rPr>
        <w:t>α</w:t>
      </w:r>
      <w:r>
        <w:rPr>
          <w:rFonts w:eastAsia="Times New Roman" w:cs="Times New Roman"/>
          <w:szCs w:val="24"/>
        </w:rPr>
        <w:t>λληλεγγύης.</w:t>
      </w:r>
    </w:p>
    <w:p w14:paraId="55F0DE51"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 xml:space="preserve">6. Η με αριθμό 945/3-6-2016 επίκαιρη ερώτηση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τις συνεχιζόμενες αλβανι</w:t>
      </w:r>
      <w:r>
        <w:rPr>
          <w:rFonts w:eastAsia="Times New Roman" w:cs="Times New Roman"/>
          <w:szCs w:val="24"/>
        </w:rPr>
        <w:t>κές προκλήσεις.</w:t>
      </w:r>
    </w:p>
    <w:p w14:paraId="55F0DE5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7. Η με αριθμό 946/3-6-2016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 χρηματοδότηση της Τουρκίας μέσω του προξενείου της Κομοτηνής για την αγορά ακ</w:t>
      </w:r>
      <w:r>
        <w:rPr>
          <w:rFonts w:eastAsia="Times New Roman" w:cs="Times New Roman"/>
          <w:szCs w:val="24"/>
        </w:rPr>
        <w:t>ινήτων περιουσιών απελπισμένων Ελλήνων στη Θράκη.</w:t>
      </w:r>
    </w:p>
    <w:p w14:paraId="55F0DE53"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8. Η με αριθμό 914/27-5-2016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δημιουργία παράνομ</w:t>
      </w:r>
      <w:r>
        <w:rPr>
          <w:rFonts w:eastAsia="Times New Roman" w:cs="Times New Roman"/>
          <w:szCs w:val="24"/>
        </w:rPr>
        <w:t>ων νηπιαγωγείων και οικοτροφείων στην Ξάνθη.</w:t>
      </w:r>
    </w:p>
    <w:p w14:paraId="55F0DE5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9. Η με αριθμό 545/15-2-2016 επίκαιρη ερώτηση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λειτουργίας στο ΕΚΑΒ.</w:t>
      </w:r>
    </w:p>
    <w:p w14:paraId="55F0DE55" w14:textId="77777777" w:rsidR="008A2FAC" w:rsidRDefault="00527947">
      <w:pPr>
        <w:spacing w:line="600" w:lineRule="auto"/>
        <w:ind w:firstLine="720"/>
        <w:jc w:val="both"/>
        <w:rPr>
          <w:rFonts w:eastAsia="Times New Roman" w:cs="Times New Roman"/>
          <w:bCs/>
          <w:szCs w:val="24"/>
        </w:rPr>
      </w:pPr>
      <w:r>
        <w:rPr>
          <w:rFonts w:eastAsia="Times New Roman" w:cs="Times New Roman"/>
          <w:bCs/>
          <w:szCs w:val="24"/>
        </w:rPr>
        <w:t>ΑΝΑΦΟΡΕΣ-ΕΡΩΤΗΣΕ</w:t>
      </w:r>
      <w:r>
        <w:rPr>
          <w:rFonts w:eastAsia="Times New Roman" w:cs="Times New Roman"/>
          <w:bCs/>
          <w:szCs w:val="24"/>
        </w:rPr>
        <w:t>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5F0DE56" w14:textId="77777777" w:rsidR="008A2FAC" w:rsidRDefault="00527947">
      <w:pPr>
        <w:spacing w:line="600" w:lineRule="auto"/>
        <w:ind w:firstLine="720"/>
        <w:jc w:val="both"/>
        <w:rPr>
          <w:rFonts w:eastAsia="Times New Roman" w:cs="Times New Roman"/>
          <w:b/>
          <w:szCs w:val="24"/>
        </w:rPr>
      </w:pPr>
      <w:r>
        <w:rPr>
          <w:rFonts w:eastAsia="Times New Roman" w:cs="Times New Roman"/>
          <w:szCs w:val="24"/>
        </w:rPr>
        <w:t xml:space="preserve">1. Η με αριθμό 3141/12-2-2016 ερώτηση του Βουλευτή Φθιώτιδας του Συνασπισμού Ριζοσπαστικής Αριστεράς κ. </w:t>
      </w:r>
      <w:r>
        <w:rPr>
          <w:rFonts w:eastAsia="Times New Roman" w:cs="Times New Roman"/>
          <w:bCs/>
          <w:szCs w:val="24"/>
        </w:rPr>
        <w:t>Αθανασίου Μιχελή</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το κληροδότημα της Ιωάννας </w:t>
      </w:r>
      <w:proofErr w:type="spellStart"/>
      <w:r>
        <w:rPr>
          <w:rFonts w:eastAsia="Times New Roman" w:cs="Times New Roman"/>
          <w:szCs w:val="24"/>
        </w:rPr>
        <w:t>Κρίκκη</w:t>
      </w:r>
      <w:proofErr w:type="spellEnd"/>
      <w:r>
        <w:rPr>
          <w:rFonts w:eastAsia="Times New Roman" w:cs="Times New Roman"/>
          <w:szCs w:val="24"/>
        </w:rPr>
        <w:t xml:space="preserve"> στο Ορφανοτροφείο Λάρισας.</w:t>
      </w:r>
    </w:p>
    <w:p w14:paraId="55F0DE5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55F0DE58" w14:textId="77777777" w:rsidR="008A2FAC" w:rsidRDefault="00527947">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55F0DE59" w14:textId="77777777" w:rsidR="008A2FAC" w:rsidRDefault="00527947">
      <w:pPr>
        <w:spacing w:line="600" w:lineRule="auto"/>
        <w:ind w:firstLine="720"/>
        <w:jc w:val="both"/>
        <w:rPr>
          <w:rFonts w:eastAsia="Times New Roman"/>
          <w:color w:val="000000"/>
          <w:szCs w:val="24"/>
        </w:rPr>
      </w:pPr>
      <w:r>
        <w:rPr>
          <w:rFonts w:eastAsia="Times New Roman"/>
          <w:color w:val="000000"/>
          <w:szCs w:val="24"/>
        </w:rPr>
        <w:t xml:space="preserve"> Μόνη συζήτηση και ψήφιση επί της αρχής, των άρθρων και του συνόλου των σχεδίων νόμου του </w:t>
      </w:r>
      <w:r>
        <w:rPr>
          <w:rFonts w:eastAsia="Times New Roman"/>
          <w:color w:val="000000"/>
          <w:szCs w:val="24"/>
        </w:rPr>
        <w:t>Υπουργείου Εθνικής Άμυνας:</w:t>
      </w:r>
    </w:p>
    <w:p w14:paraId="55F0DE5A" w14:textId="77777777" w:rsidR="008A2FAC" w:rsidRDefault="00527947">
      <w:pPr>
        <w:spacing w:line="600" w:lineRule="auto"/>
        <w:ind w:firstLine="720"/>
        <w:jc w:val="both"/>
        <w:rPr>
          <w:rFonts w:eastAsia="Times New Roman"/>
          <w:color w:val="000000"/>
          <w:szCs w:val="24"/>
        </w:rPr>
      </w:pPr>
      <w:r>
        <w:rPr>
          <w:rFonts w:eastAsia="Times New Roman"/>
          <w:color w:val="000000"/>
          <w:szCs w:val="24"/>
        </w:rPr>
        <w:lastRenderedPageBreak/>
        <w:t>1. «Κύρωση της Συμφωνίας για την Επιτροπή Συντονισμού στο πλαίσιο της Συνόδου Υπουργών  Άμυνας της Νοτιοανατολικής Ευρώπης (SEDM)».</w:t>
      </w:r>
    </w:p>
    <w:p w14:paraId="55F0DE5B" w14:textId="77777777" w:rsidR="008A2FAC" w:rsidRDefault="00527947">
      <w:pPr>
        <w:spacing w:line="600" w:lineRule="auto"/>
        <w:ind w:firstLine="720"/>
        <w:jc w:val="both"/>
        <w:rPr>
          <w:rFonts w:eastAsia="Times New Roman"/>
          <w:color w:val="000000"/>
          <w:szCs w:val="24"/>
        </w:rPr>
      </w:pPr>
      <w:r>
        <w:rPr>
          <w:rFonts w:eastAsia="Times New Roman"/>
          <w:color w:val="000000"/>
          <w:szCs w:val="24"/>
        </w:rPr>
        <w:t xml:space="preserve"> 2. «Κύρωση του Μνημονίου Κατανόησης μεταξύ του Υπουργείου Εθνικής Άμυνας της Ελληνικής Δημοκρατί</w:t>
      </w:r>
      <w:r>
        <w:rPr>
          <w:rFonts w:eastAsia="Times New Roman"/>
          <w:color w:val="000000"/>
          <w:szCs w:val="24"/>
        </w:rPr>
        <w:t>ας και του Υπουργείου Άμυνας της Δημοκρατίας της Φινλανδίας σχετικά με Συνεργασία στον τομέα του Αμυντικού Υλικού».</w:t>
      </w:r>
    </w:p>
    <w:p w14:paraId="55F0DE5C" w14:textId="77777777" w:rsidR="008A2FAC" w:rsidRDefault="00527947">
      <w:pPr>
        <w:spacing w:line="600" w:lineRule="auto"/>
        <w:ind w:firstLine="720"/>
        <w:jc w:val="both"/>
        <w:rPr>
          <w:rFonts w:eastAsia="Times New Roman"/>
          <w:color w:val="000000"/>
          <w:szCs w:val="24"/>
        </w:rPr>
      </w:pPr>
      <w:r>
        <w:rPr>
          <w:rFonts w:eastAsia="Times New Roman"/>
          <w:color w:val="000000"/>
          <w:szCs w:val="24"/>
        </w:rPr>
        <w:t>3. «Κύρωση της Διοικητικής Διευθέτησης μεταξύ του Υπουργείου Εθνικής Άμυνας της Ελληνικής Δημοκρατίας και του Μηχανισμού ΑΤΗΕΝΑ όσον αφορά σ</w:t>
      </w:r>
      <w:r>
        <w:rPr>
          <w:rFonts w:eastAsia="Times New Roman"/>
          <w:color w:val="000000"/>
          <w:szCs w:val="24"/>
        </w:rPr>
        <w:t>τις Υπηρεσίες Μετακινήσεων και Μεταφορών οι οποίες παρέχονται από το Πολυεθνικό Συντονιστικό Κέντρο Στρατηγικών Θαλάσσιων Μεταφορών (ΠΟΣΚΕΣΘΑΜ)».</w:t>
      </w:r>
    </w:p>
    <w:p w14:paraId="55F0DE5D" w14:textId="77777777" w:rsidR="008A2FAC" w:rsidRDefault="00527947">
      <w:pPr>
        <w:spacing w:line="600" w:lineRule="auto"/>
        <w:ind w:firstLine="720"/>
        <w:jc w:val="both"/>
        <w:rPr>
          <w:rFonts w:eastAsia="Times New Roman"/>
          <w:szCs w:val="24"/>
        </w:rPr>
      </w:pPr>
      <w:r>
        <w:rPr>
          <w:rFonts w:eastAsia="Times New Roman"/>
          <w:szCs w:val="24"/>
        </w:rPr>
        <w:lastRenderedPageBreak/>
        <w:t>Κυρίες και κύριοι συνάδελφοι, τα νομοσχέδια ψηφίστηκαν στη Διαρκή Επιτροπή κατά πλειοψηφία. Εισάγονται προς συ</w:t>
      </w:r>
      <w:r>
        <w:rPr>
          <w:rFonts w:eastAsia="Times New Roman"/>
          <w:szCs w:val="24"/>
        </w:rPr>
        <w:t xml:space="preserve">ζήτηση στη Βουλή με τη διαδικασία του άρθρου 108 του Κανονισμού της Βουλής, δηλαδή μπορούν να λάβουν τον λόγο όσοι έχουν αντίρρηση επί της </w:t>
      </w:r>
      <w:r>
        <w:rPr>
          <w:rFonts w:eastAsia="Times New Roman"/>
          <w:szCs w:val="24"/>
        </w:rPr>
        <w:t>κ</w:t>
      </w:r>
      <w:r>
        <w:rPr>
          <w:rFonts w:eastAsia="Times New Roman"/>
          <w:szCs w:val="24"/>
        </w:rPr>
        <w:t xml:space="preserve">υρώσεως αυτών των </w:t>
      </w:r>
      <w:r>
        <w:rPr>
          <w:rFonts w:eastAsia="Times New Roman"/>
          <w:szCs w:val="24"/>
        </w:rPr>
        <w:t>σ</w:t>
      </w:r>
      <w:r>
        <w:rPr>
          <w:rFonts w:eastAsia="Times New Roman"/>
          <w:szCs w:val="24"/>
        </w:rPr>
        <w:t>υμφωνιών.</w:t>
      </w:r>
    </w:p>
    <w:p w14:paraId="55F0DE5E" w14:textId="77777777" w:rsidR="008A2FAC" w:rsidRDefault="00527947">
      <w:pPr>
        <w:spacing w:line="600" w:lineRule="auto"/>
        <w:ind w:firstLine="720"/>
        <w:jc w:val="both"/>
        <w:rPr>
          <w:rFonts w:eastAsia="Times New Roman"/>
          <w:szCs w:val="24"/>
        </w:rPr>
      </w:pPr>
      <w:r>
        <w:rPr>
          <w:rFonts w:eastAsia="Times New Roman"/>
          <w:szCs w:val="24"/>
        </w:rPr>
        <w:t>Ωστόσο, επειδή έχουν κατατεθεί δ</w:t>
      </w:r>
      <w:r>
        <w:rPr>
          <w:rFonts w:eastAsia="Times New Roman"/>
          <w:szCs w:val="24"/>
        </w:rPr>
        <w:t>ύ</w:t>
      </w:r>
      <w:r>
        <w:rPr>
          <w:rFonts w:eastAsia="Times New Roman"/>
          <w:szCs w:val="24"/>
        </w:rPr>
        <w:t>ο υπουργικές τροπολογίες, η υπ’ αριθμόν 498/35 και η υ</w:t>
      </w:r>
      <w:r>
        <w:rPr>
          <w:rFonts w:eastAsia="Times New Roman"/>
          <w:szCs w:val="24"/>
        </w:rPr>
        <w:t xml:space="preserve">π’ αριθμόν 504/36, καθώς και μια βουλευτική τροπολογία, η υπ’ αριθμόν 505/37, προτείνω να τοποθετηθούν αρχικά επί της αρχής των τριών </w:t>
      </w:r>
      <w:r>
        <w:rPr>
          <w:rFonts w:eastAsia="Times New Roman"/>
          <w:szCs w:val="24"/>
        </w:rPr>
        <w:t>σ</w:t>
      </w:r>
      <w:r>
        <w:rPr>
          <w:rFonts w:eastAsia="Times New Roman"/>
          <w:szCs w:val="24"/>
        </w:rPr>
        <w:t xml:space="preserve">υμβάσεων ο κ. Νικόλαος </w:t>
      </w:r>
      <w:proofErr w:type="spellStart"/>
      <w:r>
        <w:rPr>
          <w:rFonts w:eastAsia="Times New Roman"/>
          <w:szCs w:val="24"/>
        </w:rPr>
        <w:t>Κούζηλος</w:t>
      </w:r>
      <w:proofErr w:type="spellEnd"/>
      <w:r>
        <w:rPr>
          <w:rFonts w:eastAsia="Times New Roman"/>
          <w:szCs w:val="24"/>
        </w:rPr>
        <w:t xml:space="preserve"> από τον Λαϊκό Σύνδεσμο-Χρυσή Αυγή και η κ. Λιάνα Κανέλλη από το ΚΚΕ, που είτε δήλωσαν «</w:t>
      </w:r>
      <w:r>
        <w:rPr>
          <w:rFonts w:eastAsia="Times New Roman"/>
          <w:szCs w:val="24"/>
        </w:rPr>
        <w:t>πα</w:t>
      </w:r>
      <w:r>
        <w:rPr>
          <w:rFonts w:eastAsia="Times New Roman"/>
          <w:szCs w:val="24"/>
        </w:rPr>
        <w:t>ρών</w:t>
      </w:r>
      <w:r>
        <w:rPr>
          <w:rFonts w:eastAsia="Times New Roman"/>
          <w:szCs w:val="24"/>
        </w:rPr>
        <w:t xml:space="preserve">» είτε καταψήφισαν στη Διαρκή Επιτροπή καθώς και ο αρμόδιος Υπουργός για πέντε λεπτά. </w:t>
      </w:r>
    </w:p>
    <w:p w14:paraId="55F0DE5F"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Στη συνέχεια προτείνω να συζητηθούν μαζί οι τροπολογίες με τους εισηγητές, τους ειδικούς αγορητές, τους Κοινοβουλευτικούς Εκπροσώπους, τους αρμόδιους Υπουργούς και όσ</w:t>
      </w:r>
      <w:r>
        <w:rPr>
          <w:rFonts w:eastAsia="Times New Roman" w:cs="Times New Roman"/>
          <w:szCs w:val="24"/>
        </w:rPr>
        <w:t xml:space="preserve">ους εγγραφούν και να </w:t>
      </w:r>
      <w:r>
        <w:rPr>
          <w:rFonts w:eastAsia="Times New Roman" w:cs="Times New Roman"/>
          <w:szCs w:val="24"/>
        </w:rPr>
        <w:lastRenderedPageBreak/>
        <w:t xml:space="preserve">μιλήσει ο καθένας για πέντε λεπτά. Αφού ολοκληρωθεί και η συζήτηση επί των τροπολογιών με τις τοποθετήσεις και των αρμοδίων Υπουργών, θα γίνει χωριστά η ψηφοφορία επί των τριών συμβάσεων. </w:t>
      </w:r>
    </w:p>
    <w:p w14:paraId="55F0DE60"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14:paraId="55F0DE61"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w:t>
      </w:r>
      <w:r>
        <w:rPr>
          <w:rFonts w:eastAsia="Times New Roman" w:cs="Times New Roman"/>
          <w:szCs w:val="24"/>
        </w:rPr>
        <w:t>μάλιστα.</w:t>
      </w:r>
    </w:p>
    <w:p w14:paraId="55F0DE62"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w:t>
      </w:r>
    </w:p>
    <w:p w14:paraId="55F0DE63"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Κύριε Πρόεδρε, μου επιτρέπετε, πριν ξεκινήσουμε, να πάρω τον λόγο; </w:t>
      </w:r>
    </w:p>
    <w:p w14:paraId="55F0DE64"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w:t>
      </w:r>
      <w:r>
        <w:rPr>
          <w:rFonts w:eastAsia="Times New Roman" w:cs="Times New Roman"/>
          <w:szCs w:val="24"/>
        </w:rPr>
        <w:t>ργέ, έχετε τον λόγο.</w:t>
      </w:r>
    </w:p>
    <w:p w14:paraId="55F0DE65"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Κύριε Πρόεδρε, πριν αρχίσει η συζήτηση, αν μου επιτρέπετε, θα ήθελα να πω το εξής: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είδα την εκπρόθεσμη τροπολογία του Βουλευτή συναδέλφου, κ. Λαζαρίδη, η οποία είναι απολύτως λογική και ικανοποιεί μια μεγάλη ανάγκη, αλλά δεν μπορώ αυτή τη στιγμή, χωρίς να υπάρχει σύμφωνη γνώμη του </w:t>
      </w:r>
      <w:r>
        <w:rPr>
          <w:rFonts w:eastAsia="Times New Roman" w:cs="Times New Roman"/>
          <w:szCs w:val="24"/>
        </w:rPr>
        <w:lastRenderedPageBreak/>
        <w:t>Υπουργού Οικονομικών και του Υπουργού Δικαιοσύνης να τη</w:t>
      </w:r>
      <w:r>
        <w:rPr>
          <w:rFonts w:eastAsia="Times New Roman" w:cs="Times New Roman"/>
          <w:szCs w:val="24"/>
        </w:rPr>
        <w:t>ν κάνω δεκτή. Θα σας πρότεινα, λοιπόν, και ενώ αρχίζει η συζήτηση για τα τρία νομοσχέδια, να επικοινωνήσετε με τον κ. Αλεξιάδη και με τον κ. Παρασκευόπουλο και αν υπάρχει σύμφωνη γνώμη των δ</w:t>
      </w:r>
      <w:r>
        <w:rPr>
          <w:rFonts w:eastAsia="Times New Roman" w:cs="Times New Roman"/>
          <w:szCs w:val="24"/>
        </w:rPr>
        <w:t>ύ</w:t>
      </w:r>
      <w:r>
        <w:rPr>
          <w:rFonts w:eastAsia="Times New Roman" w:cs="Times New Roman"/>
          <w:szCs w:val="24"/>
        </w:rPr>
        <w:t xml:space="preserve">ο Υπουργείων, πιστεύω ότι είναι μια τροπολογία που θα μπορούσαμε </w:t>
      </w:r>
      <w:r>
        <w:rPr>
          <w:rFonts w:eastAsia="Times New Roman" w:cs="Times New Roman"/>
          <w:szCs w:val="24"/>
        </w:rPr>
        <w:t>να τη δεχθούμε. Όμως, δεν μπορεί να γίνει αυτό, αν δεν υπάρχει η σύμφωνη γνώμη των δ</w:t>
      </w:r>
      <w:r>
        <w:rPr>
          <w:rFonts w:eastAsia="Times New Roman" w:cs="Times New Roman"/>
          <w:szCs w:val="24"/>
        </w:rPr>
        <w:t>ύ</w:t>
      </w:r>
      <w:r>
        <w:rPr>
          <w:rFonts w:eastAsia="Times New Roman" w:cs="Times New Roman"/>
          <w:szCs w:val="24"/>
        </w:rPr>
        <w:t xml:space="preserve">ο Υπουργών και βεβαίως, του Γενικού Λογιστηρίου του Κράτους για το αν επιφέρει αυτό κάποια οικονομική επιβάρυνση. </w:t>
      </w:r>
    </w:p>
    <w:p w14:paraId="55F0DE66"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καλύπτει μια μεγάλη ανάγκη, ιδιαίτερα στις </w:t>
      </w:r>
      <w:r>
        <w:rPr>
          <w:rFonts w:eastAsia="Times New Roman" w:cs="Times New Roman"/>
          <w:szCs w:val="24"/>
        </w:rPr>
        <w:t xml:space="preserve">επιχειρήσεις που έχουν μεγάλο πρόβλημα </w:t>
      </w:r>
      <w:proofErr w:type="spellStart"/>
      <w:r>
        <w:rPr>
          <w:rFonts w:eastAsia="Times New Roman" w:cs="Times New Roman"/>
          <w:szCs w:val="24"/>
        </w:rPr>
        <w:t>ρευστότητος</w:t>
      </w:r>
      <w:proofErr w:type="spellEnd"/>
      <w:r>
        <w:rPr>
          <w:rFonts w:eastAsia="Times New Roman" w:cs="Times New Roman"/>
          <w:szCs w:val="24"/>
        </w:rPr>
        <w:t>, πιστεύω ότι ίσως με μια συνεννόηση</w:t>
      </w:r>
      <w:r>
        <w:rPr>
          <w:rFonts w:eastAsia="Times New Roman" w:cs="Times New Roman"/>
          <w:szCs w:val="24"/>
        </w:rPr>
        <w:t>,</w:t>
      </w:r>
      <w:r>
        <w:rPr>
          <w:rFonts w:eastAsia="Times New Roman" w:cs="Times New Roman"/>
          <w:szCs w:val="24"/>
        </w:rPr>
        <w:t xml:space="preserve"> που μπορείτε να κάνετε -θα το επιδιώξουμε και εμείς, αν και την καταθέσατε την τροπολογία τελευταία στιγμή και αν την ξέραμε από προχθές, θα ήταν πιο εύκολα τα πράγματα</w:t>
      </w:r>
      <w:r>
        <w:rPr>
          <w:rFonts w:eastAsia="Times New Roman" w:cs="Times New Roman"/>
          <w:szCs w:val="24"/>
        </w:rPr>
        <w:t>- μπορούμε να το δούμε με θετική ματιά. Σας παρακαλώ να επικοινωνήσετε και αφού έρθετε σε επικοινωνία, πιθανώς να την δούμε.</w:t>
      </w:r>
    </w:p>
    <w:p w14:paraId="55F0DE67"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τις άλλες δ</w:t>
      </w:r>
      <w:r>
        <w:rPr>
          <w:rFonts w:eastAsia="Times New Roman" w:cs="Times New Roman"/>
          <w:szCs w:val="24"/>
        </w:rPr>
        <w:t>ύ</w:t>
      </w:r>
      <w:r>
        <w:rPr>
          <w:rFonts w:eastAsia="Times New Roman" w:cs="Times New Roman"/>
          <w:szCs w:val="24"/>
        </w:rPr>
        <w:t>ο τροπολογίες, θα ήθελα να προτείνω, εάν υπάρχει σύμφωνη γνώμη των κομμάτων -είναι μια ευκαιρία, πιστεύω, γι</w:t>
      </w:r>
      <w:r>
        <w:rPr>
          <w:rFonts w:eastAsia="Times New Roman" w:cs="Times New Roman"/>
          <w:szCs w:val="24"/>
        </w:rPr>
        <w:t>α τη Βουλή- στην τροπολογία για τα διπλώματα αυτοκινήτων, που έχουν σταματήσει εδώ και καιρό λόγω των προβλημάτων</w:t>
      </w:r>
      <w:r>
        <w:rPr>
          <w:rFonts w:eastAsia="Times New Roman" w:cs="Times New Roman"/>
          <w:szCs w:val="24"/>
        </w:rPr>
        <w:t>,</w:t>
      </w:r>
      <w:r>
        <w:rPr>
          <w:rFonts w:eastAsia="Times New Roman" w:cs="Times New Roman"/>
          <w:szCs w:val="24"/>
        </w:rPr>
        <w:t xml:space="preserve"> που είχαν δημιουργηθεί, να εξετάσουμε και να ζητήσουμε το όριο ηλικίας της χορήγησης διπλώματος από τα δεκαοκτώ έτη να πάει στα δεκαεπτά έτη,</w:t>
      </w:r>
      <w:r>
        <w:rPr>
          <w:rFonts w:eastAsia="Times New Roman" w:cs="Times New Roman"/>
          <w:szCs w:val="24"/>
        </w:rPr>
        <w:t xml:space="preserve"> με την προϋπόθεση ότι θα υπάρχει και ενήλικας στο αυτοκίνητο, όταν θα οδηγεί ο ανήλικος. </w:t>
      </w:r>
    </w:p>
    <w:p w14:paraId="55F0DE68"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 xml:space="preserve">Θα το εξετάσουμε αυτό και θα το δει και η κ. </w:t>
      </w:r>
      <w:proofErr w:type="spellStart"/>
      <w:r>
        <w:rPr>
          <w:rFonts w:eastAsia="Times New Roman" w:cs="Times New Roman"/>
          <w:szCs w:val="24"/>
        </w:rPr>
        <w:t>Χρυσοβελώνη</w:t>
      </w:r>
      <w:proofErr w:type="spellEnd"/>
      <w:r>
        <w:rPr>
          <w:rFonts w:eastAsia="Times New Roman" w:cs="Times New Roman"/>
          <w:szCs w:val="24"/>
        </w:rPr>
        <w:t>. Είναι μια πρόταση και από τη στιγμή που συζητάμε πλέον να δοθεί ψήφος στα δεκαεπτά, δεν νομίζω ότι θα πρέπε</w:t>
      </w:r>
      <w:r>
        <w:rPr>
          <w:rFonts w:eastAsia="Times New Roman" w:cs="Times New Roman"/>
          <w:szCs w:val="24"/>
        </w:rPr>
        <w:t>ι στα παιδιά των δεκαεπτά χρόνων, που θα μπορούν να πάρουν δίπλωμα και να έχουν ενήλικα μαζί τους, να μην επιτρέψουμε να επεκταθεί. Είναι μια ευκαιρία μέχρι τη λήξη της συζητήσεως να το δούμε και αυτό. Έχω μιλήσει και με τον Πρωθυπουργό και το βλέπει με θε</w:t>
      </w:r>
      <w:r>
        <w:rPr>
          <w:rFonts w:eastAsia="Times New Roman" w:cs="Times New Roman"/>
          <w:szCs w:val="24"/>
        </w:rPr>
        <w:t xml:space="preserve">τική ματιά. </w:t>
      </w:r>
    </w:p>
    <w:p w14:paraId="55F0DE69"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5F0DE6A"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Μετά από αυτές τις διευκρινίσεις του κυρίου Υπουργού, τον λόγο έχει ο κ. Νικόλαος </w:t>
      </w:r>
      <w:proofErr w:type="spellStart"/>
      <w:r>
        <w:rPr>
          <w:rFonts w:eastAsia="Times New Roman" w:cs="Times New Roman"/>
          <w:szCs w:val="24"/>
        </w:rPr>
        <w:t>Κούζηλος</w:t>
      </w:r>
      <w:proofErr w:type="spellEnd"/>
      <w:r>
        <w:rPr>
          <w:rFonts w:eastAsia="Times New Roman" w:cs="Times New Roman"/>
          <w:szCs w:val="24"/>
        </w:rPr>
        <w:t>, ειδικός αγορητής της Χρυσής Αυγής για πέντε λεπτά για να τοποθετηθεί επί της αρχής των συμφω</w:t>
      </w:r>
      <w:r>
        <w:rPr>
          <w:rFonts w:eastAsia="Times New Roman" w:cs="Times New Roman"/>
          <w:szCs w:val="24"/>
        </w:rPr>
        <w:t xml:space="preserve">νιών. </w:t>
      </w:r>
    </w:p>
    <w:p w14:paraId="55F0DE6B"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έχετε τον λόγο.</w:t>
      </w:r>
    </w:p>
    <w:p w14:paraId="55F0DE6C"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Ευχαριστώ πολύ, κύριε Πρόεδρε.</w:t>
      </w:r>
    </w:p>
    <w:p w14:paraId="55F0DE6D"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Όσον αφορά την κύρωση με τη Φι</w:t>
      </w:r>
      <w:r>
        <w:rPr>
          <w:rFonts w:eastAsia="Times New Roman" w:cs="Times New Roman"/>
          <w:szCs w:val="24"/>
        </w:rPr>
        <w:t>ν</w:t>
      </w:r>
      <w:r>
        <w:rPr>
          <w:rFonts w:eastAsia="Times New Roman" w:cs="Times New Roman"/>
          <w:szCs w:val="24"/>
        </w:rPr>
        <w:t>λανδία, θα τονίσουμε ότι έχουμε άριστες σχέσεις με τη φίλη Δημοκρατία της Φι</w:t>
      </w:r>
      <w:r>
        <w:rPr>
          <w:rFonts w:eastAsia="Times New Roman" w:cs="Times New Roman"/>
          <w:szCs w:val="24"/>
        </w:rPr>
        <w:t>ν</w:t>
      </w:r>
      <w:r>
        <w:rPr>
          <w:rFonts w:eastAsia="Times New Roman" w:cs="Times New Roman"/>
          <w:szCs w:val="24"/>
        </w:rPr>
        <w:t>λανδίας και θεωρούμε θετική τη σύναψη των διμερών σχέσεων με</w:t>
      </w:r>
      <w:r>
        <w:rPr>
          <w:rFonts w:eastAsia="Times New Roman" w:cs="Times New Roman"/>
          <w:szCs w:val="24"/>
        </w:rPr>
        <w:t xml:space="preserve"> τη Φι</w:t>
      </w:r>
      <w:r>
        <w:rPr>
          <w:rFonts w:eastAsia="Times New Roman" w:cs="Times New Roman"/>
          <w:szCs w:val="24"/>
        </w:rPr>
        <w:t>ν</w:t>
      </w:r>
      <w:r>
        <w:rPr>
          <w:rFonts w:eastAsia="Times New Roman" w:cs="Times New Roman"/>
          <w:szCs w:val="24"/>
        </w:rPr>
        <w:t xml:space="preserve">λανδία και ειδικά στην αμυντική βιομηχανία. </w:t>
      </w:r>
    </w:p>
    <w:p w14:paraId="55F0DE6E"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που θέτουμε, είναι στο κατά πόσο εμείς θα μπορούμε να σταθούμε με τον κατήφορο που έχει πάρει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α</w:t>
      </w:r>
      <w:r>
        <w:rPr>
          <w:rFonts w:eastAsia="Times New Roman" w:cs="Times New Roman"/>
          <w:szCs w:val="24"/>
        </w:rPr>
        <w:t xml:space="preserve">μυντική </w:t>
      </w:r>
      <w:r>
        <w:rPr>
          <w:rFonts w:eastAsia="Times New Roman" w:cs="Times New Roman"/>
          <w:szCs w:val="24"/>
        </w:rPr>
        <w:t>β</w:t>
      </w:r>
      <w:r>
        <w:rPr>
          <w:rFonts w:eastAsia="Times New Roman" w:cs="Times New Roman"/>
          <w:szCs w:val="24"/>
        </w:rPr>
        <w:t xml:space="preserve">ιομηχανία, με τα προβλήματα που έχει αυτή τη στιγμή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α</w:t>
      </w:r>
      <w:r>
        <w:rPr>
          <w:rFonts w:eastAsia="Times New Roman" w:cs="Times New Roman"/>
          <w:szCs w:val="24"/>
        </w:rPr>
        <w:t xml:space="preserve">μυντική </w:t>
      </w:r>
      <w:r>
        <w:rPr>
          <w:rFonts w:eastAsia="Times New Roman" w:cs="Times New Roman"/>
          <w:szCs w:val="24"/>
        </w:rPr>
        <w:t>β</w:t>
      </w:r>
      <w:r>
        <w:rPr>
          <w:rFonts w:eastAsia="Times New Roman" w:cs="Times New Roman"/>
          <w:szCs w:val="24"/>
        </w:rPr>
        <w:t>ιομηχ</w:t>
      </w:r>
      <w:r>
        <w:rPr>
          <w:rFonts w:eastAsia="Times New Roman" w:cs="Times New Roman"/>
          <w:szCs w:val="24"/>
        </w:rPr>
        <w:t xml:space="preserve">ανία. </w:t>
      </w:r>
    </w:p>
    <w:p w14:paraId="55F0DE6F"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θέλαμε να προτείνουμε στον κύριο Υπουργό κάποια στιγμή, όταν θα έχει χρόνο, -θα ήταν πολύ ευχάριστο- να έχουμε μια προ ημερησίας ενημέρωση στην Επιτροπή Εξωτερικών και Άμυνας για την </w:t>
      </w:r>
      <w:r>
        <w:rPr>
          <w:rFonts w:eastAsia="Times New Roman" w:cs="Times New Roman"/>
          <w:szCs w:val="24"/>
        </w:rPr>
        <w:t>α</w:t>
      </w:r>
      <w:r>
        <w:rPr>
          <w:rFonts w:eastAsia="Times New Roman" w:cs="Times New Roman"/>
          <w:szCs w:val="24"/>
        </w:rPr>
        <w:t xml:space="preserve">μυντική </w:t>
      </w:r>
      <w:r>
        <w:rPr>
          <w:rFonts w:eastAsia="Times New Roman" w:cs="Times New Roman"/>
          <w:szCs w:val="24"/>
        </w:rPr>
        <w:t>β</w:t>
      </w:r>
      <w:r>
        <w:rPr>
          <w:rFonts w:eastAsia="Times New Roman" w:cs="Times New Roman"/>
          <w:szCs w:val="24"/>
        </w:rPr>
        <w:t>ιομηχανία. Οπότε ψηφίζουμε «παρών» στη συγκεκριμένη κ</w:t>
      </w:r>
      <w:r>
        <w:rPr>
          <w:rFonts w:eastAsia="Times New Roman" w:cs="Times New Roman"/>
          <w:szCs w:val="24"/>
        </w:rPr>
        <w:t>ύρωση.</w:t>
      </w:r>
    </w:p>
    <w:p w14:paraId="55F0DE70" w14:textId="77777777" w:rsidR="008A2FAC" w:rsidRDefault="00527947">
      <w:pPr>
        <w:spacing w:line="600" w:lineRule="auto"/>
        <w:ind w:firstLine="720"/>
        <w:contextualSpacing/>
        <w:jc w:val="both"/>
        <w:rPr>
          <w:rFonts w:eastAsia="Times New Roman" w:cs="Times New Roman"/>
          <w:szCs w:val="24"/>
        </w:rPr>
      </w:pPr>
      <w:r>
        <w:rPr>
          <w:rFonts w:eastAsia="Times New Roman" w:cs="Times New Roman"/>
          <w:szCs w:val="24"/>
        </w:rPr>
        <w:t>Όσον αφορά το Πολυεθνικό Συντονιστικό Κέντρο Στρατηγικών Θαλασσίων Μεταφορών, που ιδρύθηκε το 2004</w:t>
      </w:r>
      <w:r>
        <w:rPr>
          <w:rFonts w:eastAsia="Times New Roman" w:cs="Times New Roman"/>
          <w:szCs w:val="24"/>
        </w:rPr>
        <w:t xml:space="preserve"> με σκοπό να καλύψει τα ελλείμματα του ΝΑΤΟ και της Ευρωπαϊκής Ένωσης στον τομέα των στρατηγικών θαλασσίων μεταφορών, η αποστολή του είναι η ναύλωση πλοίων. Με άλλα λόγια, συμβάλλει στην εξεύρεση μέσων στρατηγικών θαλασσίων μεταφορών κατά κύριο λόγο του ΝΑ</w:t>
      </w:r>
      <w:r>
        <w:rPr>
          <w:rFonts w:eastAsia="Times New Roman" w:cs="Times New Roman"/>
          <w:szCs w:val="24"/>
        </w:rPr>
        <w:t xml:space="preserve">ΤΟ. </w:t>
      </w:r>
    </w:p>
    <w:p w14:paraId="55F0DE71"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Αυτοχαρακτηρίζεται ως ανεξάρτητος πολυεθνικός οργανισμός, αλλά στην ουσία </w:t>
      </w:r>
      <w:r>
        <w:rPr>
          <w:rFonts w:eastAsia="Times New Roman"/>
          <w:bCs/>
        </w:rPr>
        <w:t>είναι</w:t>
      </w:r>
      <w:r>
        <w:rPr>
          <w:rFonts w:eastAsia="Times New Roman" w:cs="Times New Roman"/>
          <w:szCs w:val="24"/>
        </w:rPr>
        <w:t xml:space="preserve"> ένας τεχνικός μηχανισμός βοήθειας του ΝΑΤΟ αμερικάνικης έμπνευσης, τον οποίο καταψηφίζουμε. </w:t>
      </w:r>
    </w:p>
    <w:p w14:paraId="55F0DE7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 </w:t>
      </w:r>
      <w:r>
        <w:rPr>
          <w:rFonts w:eastAsia="Times New Roman" w:cs="Times New Roman"/>
          <w:szCs w:val="24"/>
        </w:rPr>
        <w:t>σ</w:t>
      </w:r>
      <w:r>
        <w:rPr>
          <w:rFonts w:eastAsia="Times New Roman" w:cs="Times New Roman"/>
          <w:szCs w:val="24"/>
        </w:rPr>
        <w:t xml:space="preserve">υμφωνία για την Επιτροπή Συντονισμού, στο πλαίσιο της Συνόδου των Υπουργών Άμυνας της Νοτιοανατολικής Ευρώπης, που υπογράφηκε το 2009, όπου ξεκίνησε μέσα από μια αμερικανική παρότρυνση,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κθεση γράφει: «Η δημιουργία κλίματος σταθερότητας, ε</w:t>
      </w:r>
      <w:r>
        <w:rPr>
          <w:rFonts w:eastAsia="Times New Roman" w:cs="Times New Roman"/>
          <w:szCs w:val="24"/>
        </w:rPr>
        <w:t>ιρήνης, ασφάλειας, η σύσφι</w:t>
      </w:r>
      <w:r>
        <w:rPr>
          <w:rFonts w:eastAsia="Times New Roman" w:cs="Times New Roman"/>
          <w:szCs w:val="24"/>
        </w:rPr>
        <w:t>γ</w:t>
      </w:r>
      <w:r>
        <w:rPr>
          <w:rFonts w:eastAsia="Times New Roman" w:cs="Times New Roman"/>
          <w:szCs w:val="24"/>
        </w:rPr>
        <w:t>ξη των σχέσεων μεταξύ των κρατών της Νοτιοανατολικής Ευρώπης.».</w:t>
      </w:r>
    </w:p>
    <w:p w14:paraId="55F0DE73"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Εδώ έχουμε το ερώτημα, με ποιους; Τουρκία, Αλβανία, Σκόπια; Διμερείς σχέσεις και σύσφι</w:t>
      </w:r>
      <w:r>
        <w:rPr>
          <w:rFonts w:eastAsia="Times New Roman" w:cs="Times New Roman"/>
          <w:szCs w:val="24"/>
        </w:rPr>
        <w:t>γ</w:t>
      </w:r>
      <w:r>
        <w:rPr>
          <w:rFonts w:eastAsia="Times New Roman" w:cs="Times New Roman"/>
          <w:szCs w:val="24"/>
        </w:rPr>
        <w:t xml:space="preserve">ξη σχέσεων; Για ποια ειρήνη μιλάμε, από τη στιγμή που μας έχει θέσει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w:t>
      </w:r>
      <w:r>
        <w:rPr>
          <w:rFonts w:eastAsia="Times New Roman" w:cs="Times New Roman"/>
          <w:szCs w:val="24"/>
          <w:lang w:val="en-US"/>
        </w:rPr>
        <w:t>li</w:t>
      </w:r>
      <w:r>
        <w:rPr>
          <w:rFonts w:eastAsia="Times New Roman" w:cs="Times New Roman"/>
          <w:szCs w:val="24"/>
        </w:rPr>
        <w:t xml:space="preserve"> η Τουρκία; Βλέπουμε τι κάνουν οι Αλβανοί. Βλέπουμε τι κάνουν οι Σκοπιανοί. </w:t>
      </w:r>
    </w:p>
    <w:p w14:paraId="55F0DE7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Στην ουσία, θεωρούμε ότι </w:t>
      </w:r>
      <w:r>
        <w:rPr>
          <w:rFonts w:eastAsia="Times New Roman"/>
          <w:bCs/>
        </w:rPr>
        <w:t>είναι</w:t>
      </w:r>
      <w:r>
        <w:rPr>
          <w:rFonts w:eastAsia="Times New Roman" w:cs="Times New Roman"/>
          <w:szCs w:val="24"/>
        </w:rPr>
        <w:t xml:space="preserve"> μια υποκριτική συμφωνία που δεν εξυπηρετεί τα εθνικά συμφέροντα, αλλά εξυπηρετεί τα συμφέροντα της Αμερικής. Καταψηφίζουμε την εν λόγω </w:t>
      </w:r>
      <w:r>
        <w:rPr>
          <w:rFonts w:eastAsia="Times New Roman" w:cs="Times New Roman"/>
          <w:szCs w:val="24"/>
        </w:rPr>
        <w:t>σ</w:t>
      </w:r>
      <w:r>
        <w:rPr>
          <w:rFonts w:eastAsia="Times New Roman" w:cs="Times New Roman"/>
          <w:szCs w:val="24"/>
        </w:rPr>
        <w:t xml:space="preserve">υμφωνία. </w:t>
      </w:r>
    </w:p>
    <w:p w14:paraId="55F0DE75" w14:textId="77777777" w:rsidR="008A2FAC" w:rsidRDefault="00527947">
      <w:pPr>
        <w:spacing w:line="600" w:lineRule="auto"/>
        <w:ind w:firstLine="720"/>
        <w:jc w:val="both"/>
        <w:rPr>
          <w:rFonts w:eastAsia="Times New Roman" w:cs="Times New Roman"/>
          <w:szCs w:val="24"/>
        </w:rPr>
      </w:pPr>
      <w:r>
        <w:rPr>
          <w:rFonts w:eastAsia="Times New Roman" w:cs="Times New Roman"/>
        </w:rPr>
        <w:t>Ευχαριστώ πολύ</w:t>
      </w:r>
      <w:r>
        <w:rPr>
          <w:rFonts w:eastAsia="Times New Roman" w:cs="Times New Roman"/>
          <w:szCs w:val="24"/>
        </w:rPr>
        <w:t xml:space="preserve">. </w:t>
      </w:r>
    </w:p>
    <w:p w14:paraId="55F0DE76" w14:textId="77777777" w:rsidR="008A2FAC" w:rsidRDefault="00527947">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Κανέλλη για πέντε λεπτά. </w:t>
      </w:r>
    </w:p>
    <w:p w14:paraId="55F0DE77"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Ευχαριστώ, κύριε Πρόεδρε. </w:t>
      </w:r>
    </w:p>
    <w:p w14:paraId="55F0DE7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Τοποθετηθήκαμε εκτενώς στη </w:t>
      </w:r>
      <w:r>
        <w:rPr>
          <w:rFonts w:eastAsia="Times New Roman"/>
          <w:bCs/>
        </w:rPr>
        <w:t>Βουλή</w:t>
      </w:r>
      <w:r>
        <w:rPr>
          <w:rFonts w:eastAsia="Times New Roman" w:cs="Times New Roman"/>
          <w:szCs w:val="24"/>
        </w:rPr>
        <w:t xml:space="preserve">. Εδώ να παρακαλέσω για μια ακόμη επισήμανση. Είχαμε </w:t>
      </w:r>
      <w:r>
        <w:rPr>
          <w:rFonts w:eastAsia="Times New Roman"/>
          <w:szCs w:val="24"/>
        </w:rPr>
        <w:t>τροπολογίες</w:t>
      </w:r>
      <w:r>
        <w:rPr>
          <w:rFonts w:eastAsia="Times New Roman"/>
          <w:szCs w:val="24"/>
        </w:rPr>
        <w:t>,</w:t>
      </w:r>
      <w:r>
        <w:rPr>
          <w:rFonts w:eastAsia="Times New Roman" w:cs="Times New Roman"/>
          <w:szCs w:val="24"/>
        </w:rPr>
        <w:t xml:space="preserve"> οι οποίες ήρθαν σε </w:t>
      </w:r>
      <w:r>
        <w:rPr>
          <w:rFonts w:eastAsia="Times New Roman" w:cs="Times New Roman"/>
          <w:szCs w:val="24"/>
        </w:rPr>
        <w:t>σ</w:t>
      </w:r>
      <w:r>
        <w:rPr>
          <w:rFonts w:eastAsia="Times New Roman" w:cs="Times New Roman"/>
          <w:szCs w:val="24"/>
        </w:rPr>
        <w:t>υ</w:t>
      </w:r>
      <w:r>
        <w:rPr>
          <w:rFonts w:eastAsia="Times New Roman" w:cs="Times New Roman"/>
          <w:szCs w:val="24"/>
        </w:rPr>
        <w:t xml:space="preserve">μβάσεις. Δεν μιλάμε για άσχετα πράγματα. Μιλάμε για τραγικά άσχετα πράγματα. </w:t>
      </w:r>
    </w:p>
    <w:p w14:paraId="55F0DE79"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Κάποια στιγμή -την τελευταία στιγμή- ήρθαν και μπήκαν αυτές οι </w:t>
      </w:r>
      <w:r>
        <w:rPr>
          <w:rFonts w:eastAsia="Times New Roman"/>
          <w:szCs w:val="24"/>
        </w:rPr>
        <w:t>τροπολογίες. Ε</w:t>
      </w:r>
      <w:r>
        <w:rPr>
          <w:rFonts w:eastAsia="Times New Roman"/>
          <w:bCs/>
        </w:rPr>
        <w:t>ίναι</w:t>
      </w:r>
      <w:r>
        <w:rPr>
          <w:rFonts w:eastAsia="Times New Roman" w:cs="Times New Roman"/>
          <w:szCs w:val="24"/>
        </w:rPr>
        <w:t xml:space="preserve"> δύο άσχετες. Η μία μπήκε στη μία </w:t>
      </w:r>
      <w:r>
        <w:rPr>
          <w:rFonts w:eastAsia="Times New Roman" w:cs="Times New Roman"/>
          <w:szCs w:val="24"/>
        </w:rPr>
        <w:t>σ</w:t>
      </w:r>
      <w:r>
        <w:rPr>
          <w:rFonts w:eastAsia="Times New Roman" w:cs="Times New Roman"/>
          <w:szCs w:val="24"/>
        </w:rPr>
        <w:t xml:space="preserve">ύμβαση. Η άλλη μπήκε στην άλλη </w:t>
      </w:r>
      <w:r>
        <w:rPr>
          <w:rFonts w:eastAsia="Times New Roman" w:cs="Times New Roman"/>
          <w:szCs w:val="24"/>
        </w:rPr>
        <w:t>σ</w:t>
      </w:r>
      <w:r>
        <w:rPr>
          <w:rFonts w:eastAsia="Times New Roman" w:cs="Times New Roman"/>
          <w:szCs w:val="24"/>
        </w:rPr>
        <w:t>ύμβαση. Μετά αποσύρθηκε η μία,</w:t>
      </w:r>
      <w:r>
        <w:rPr>
          <w:rFonts w:eastAsia="Times New Roman" w:cs="Times New Roman"/>
          <w:szCs w:val="24"/>
        </w:rPr>
        <w:t xml:space="preserve"> αφού ενοποιήθηκαν οι δύο. </w:t>
      </w:r>
    </w:p>
    <w:p w14:paraId="55F0DE7A" w14:textId="77777777" w:rsidR="008A2FAC" w:rsidRDefault="00527947">
      <w:pPr>
        <w:spacing w:line="600" w:lineRule="auto"/>
        <w:ind w:firstLine="720"/>
        <w:jc w:val="both"/>
        <w:rPr>
          <w:rFonts w:eastAsia="Times New Roman" w:cs="Times New Roman"/>
          <w:szCs w:val="24"/>
        </w:rPr>
      </w:pPr>
      <w:r>
        <w:rPr>
          <w:rFonts w:eastAsia="Times New Roman" w:cs="Times New Roman"/>
        </w:rPr>
        <w:t>Δηλαδή,</w:t>
      </w:r>
      <w:r>
        <w:rPr>
          <w:rFonts w:eastAsia="Times New Roman" w:cs="Times New Roman"/>
          <w:szCs w:val="24"/>
        </w:rPr>
        <w:t xml:space="preserve"> σε ποια πολιτισμένη χώρα θα πάτε και θα λέτε ότι στη </w:t>
      </w:r>
      <w:r>
        <w:rPr>
          <w:rFonts w:eastAsia="Times New Roman" w:cs="Times New Roman"/>
          <w:szCs w:val="24"/>
        </w:rPr>
        <w:t>σ</w:t>
      </w:r>
      <w:r>
        <w:rPr>
          <w:rFonts w:eastAsia="Times New Roman" w:cs="Times New Roman"/>
          <w:szCs w:val="24"/>
        </w:rPr>
        <w:t xml:space="preserve">ύμβαση μεταξύ Ελλάδας και Φινλανδίας υπάρχει και τροπολογία, η οποία αφορά τους οδηγούς; </w:t>
      </w:r>
    </w:p>
    <w:p w14:paraId="55F0DE7B"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Δεν υπάρχει τώρα. </w:t>
      </w:r>
    </w:p>
    <w:p w14:paraId="55F0DE7C"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Το ξέρω ότι δεν υπάρχει αυτή τη στιγμή. Σας λέω τι </w:t>
      </w:r>
      <w:r>
        <w:rPr>
          <w:rFonts w:eastAsia="Times New Roman"/>
          <w:szCs w:val="24"/>
        </w:rPr>
        <w:t>διαδικασία</w:t>
      </w:r>
      <w:r>
        <w:rPr>
          <w:rFonts w:eastAsia="Times New Roman" w:cs="Times New Roman"/>
          <w:szCs w:val="24"/>
        </w:rPr>
        <w:t xml:space="preserve"> ακολουθήθηκε μέχρι στιγμής. </w:t>
      </w:r>
    </w:p>
    <w:p w14:paraId="55F0DE7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Κάνουμε μια </w:t>
      </w:r>
      <w:r>
        <w:rPr>
          <w:rFonts w:eastAsia="Times New Roman"/>
          <w:szCs w:val="24"/>
        </w:rPr>
        <w:t>συζήτηση</w:t>
      </w:r>
      <w:r>
        <w:rPr>
          <w:rFonts w:eastAsia="Times New Roman" w:cs="Times New Roman"/>
          <w:szCs w:val="24"/>
        </w:rPr>
        <w:t xml:space="preserve"> σήμερα σε επίπεδο Επιτροπής Εξωτερικών και Άμυνας για συμβάσεις -πολύ σοβαρές συμβάσεις- και ξαφνικά έχουμε κ</w:t>
      </w:r>
      <w:r>
        <w:rPr>
          <w:rFonts w:eastAsia="Times New Roman" w:cs="Times New Roman"/>
          <w:szCs w:val="24"/>
        </w:rPr>
        <w:t xml:space="preserve">αι </w:t>
      </w:r>
      <w:r>
        <w:rPr>
          <w:rFonts w:eastAsia="Times New Roman"/>
          <w:szCs w:val="24"/>
        </w:rPr>
        <w:t>τροπολογίες</w:t>
      </w:r>
      <w:r>
        <w:rPr>
          <w:rFonts w:eastAsia="Times New Roman" w:cs="Times New Roman"/>
          <w:szCs w:val="24"/>
        </w:rPr>
        <w:t xml:space="preserve"> άσχετες για να ρυθμίσουμε ζητήματα και, προσέξτε, ζητήματα που χρήζουν ρυθμίσεως και </w:t>
      </w:r>
      <w:r>
        <w:rPr>
          <w:rFonts w:eastAsia="Times New Roman"/>
          <w:bCs/>
        </w:rPr>
        <w:t>είναι</w:t>
      </w:r>
      <w:r>
        <w:rPr>
          <w:rFonts w:eastAsia="Times New Roman" w:cs="Times New Roman"/>
          <w:szCs w:val="24"/>
        </w:rPr>
        <w:t xml:space="preserve"> και απαραίτητα.</w:t>
      </w:r>
    </w:p>
    <w:p w14:paraId="55F0DE7E"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Ας πάμε τώρα στις συμβάσεις αυτές καθαυτές. Άμα μιλήσουμε για το ΠΟΣΚΕΣΘΑΜ -θα μιλήσω και για τις τρεις- τοποθετηθήκαμε και σας είπαμε</w:t>
      </w:r>
      <w:r>
        <w:rPr>
          <w:rFonts w:eastAsia="Times New Roman" w:cs="Times New Roman"/>
          <w:szCs w:val="24"/>
        </w:rPr>
        <w:t xml:space="preserve"> ότι αυτό το κυνήγι του </w:t>
      </w:r>
      <w:proofErr w:type="spellStart"/>
      <w:r>
        <w:rPr>
          <w:rFonts w:eastAsia="Times New Roman" w:cs="Times New Roman"/>
          <w:szCs w:val="24"/>
        </w:rPr>
        <w:t>γεωστρατηγικού</w:t>
      </w:r>
      <w:proofErr w:type="spellEnd"/>
      <w:r>
        <w:rPr>
          <w:rFonts w:eastAsia="Times New Roman" w:cs="Times New Roman"/>
          <w:szCs w:val="24"/>
        </w:rPr>
        <w:t xml:space="preserve"> πλασαρίσματος συμφερόντων δεν οδήγησε ποτέ πουθενά. Δεν ωφέλησε ποτέ κανέναν πολίτη. Δεν ωφέλησε ποτέ τους πολίτες αυτού τόπου. </w:t>
      </w:r>
    </w:p>
    <w:p w14:paraId="55F0DE7F"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Και αυτό το πολυεθνικό, στρατηγικό, συντονιστικό θαλασσίων μεταφορών Αθήνας τι κάνει; Με</w:t>
      </w:r>
      <w:r>
        <w:rPr>
          <w:rFonts w:eastAsia="Times New Roman" w:cs="Times New Roman"/>
          <w:szCs w:val="24"/>
        </w:rPr>
        <w:t xml:space="preserve"> χρήματα του ελληνικού λαού, αξιοποιώντας και το έμψυχο δυναμικό του, τις Ένοπλες Δυνάμεις, κάνει στην </w:t>
      </w:r>
      <w:r>
        <w:rPr>
          <w:rFonts w:eastAsia="Times New Roman" w:cs="Times New Roman"/>
          <w:szCs w:val="24"/>
        </w:rPr>
        <w:lastRenderedPageBreak/>
        <w:t xml:space="preserve">πραγματικότητα τον πράκτορα. Τον πράκτορα -αφιλοκερδώς </w:t>
      </w:r>
      <w:r>
        <w:rPr>
          <w:rFonts w:eastAsia="Times New Roman" w:cs="Times New Roman"/>
        </w:rPr>
        <w:t>δηλαδή</w:t>
      </w:r>
      <w:r>
        <w:rPr>
          <w:rFonts w:eastAsia="Times New Roman" w:cs="Times New Roman"/>
          <w:szCs w:val="24"/>
        </w:rPr>
        <w:t xml:space="preserve">- μεταξύ εφοπλιστικού κεφαλαίου και ιμπεριαλιστικών συμφερόντων. </w:t>
      </w:r>
    </w:p>
    <w:p w14:paraId="55F0DE80"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Γιατί μπορεί να </w:t>
      </w:r>
      <w:r>
        <w:rPr>
          <w:rFonts w:eastAsia="Times New Roman"/>
          <w:bCs/>
        </w:rPr>
        <w:t>είναι</w:t>
      </w:r>
      <w:r>
        <w:rPr>
          <w:rFonts w:eastAsia="Times New Roman" w:cs="Times New Roman"/>
          <w:szCs w:val="24"/>
        </w:rPr>
        <w:t xml:space="preserve"> κάτι</w:t>
      </w:r>
      <w:r>
        <w:rPr>
          <w:rFonts w:eastAsia="Times New Roman" w:cs="Times New Roman"/>
          <w:szCs w:val="24"/>
        </w:rPr>
        <w:t xml:space="preserve"> τέτοιο θετικό; Για ποιο πράγμα; Ποιους προστατεύει; Ανεβάζει το μεροκάματο των ναυτεργατών; Τίποτα από αυτά δεν </w:t>
      </w:r>
      <w:r>
        <w:rPr>
          <w:rFonts w:eastAsia="Times New Roman"/>
          <w:bCs/>
        </w:rPr>
        <w:t>κ</w:t>
      </w:r>
      <w:r>
        <w:rPr>
          <w:rFonts w:eastAsia="Times New Roman" w:cs="Times New Roman"/>
          <w:szCs w:val="24"/>
        </w:rPr>
        <w:t xml:space="preserve">άνει. Χρησιμοποιεί και τις Ένοπλες Δυνάμεις για τα συμφέροντα της κυρίαρχης τάξης. </w:t>
      </w:r>
    </w:p>
    <w:p w14:paraId="55F0DE81"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Ας πάμε στη Φινλανδία. Έχουμε πει ότι το ΚΚΕ τάσσεται υπέρ</w:t>
      </w:r>
      <w:r>
        <w:rPr>
          <w:rFonts w:eastAsia="Times New Roman" w:cs="Times New Roman"/>
          <w:szCs w:val="24"/>
        </w:rPr>
        <w:t xml:space="preserve"> μιας αμυντικής βιομηχανίας</w:t>
      </w:r>
      <w:r>
        <w:rPr>
          <w:rFonts w:eastAsia="Times New Roman" w:cs="Times New Roman"/>
          <w:szCs w:val="24"/>
        </w:rPr>
        <w:t>,</w:t>
      </w:r>
      <w:r>
        <w:rPr>
          <w:rFonts w:eastAsia="Times New Roman" w:cs="Times New Roman"/>
          <w:szCs w:val="24"/>
        </w:rPr>
        <w:t xml:space="preserve"> η οποία εξυπηρετεί κυριολεκτικά τις </w:t>
      </w:r>
      <w:r>
        <w:rPr>
          <w:rFonts w:eastAsia="Times New Roman" w:cs="Times New Roman"/>
        </w:rPr>
        <w:t>ανάγκες</w:t>
      </w:r>
      <w:r>
        <w:rPr>
          <w:rFonts w:eastAsia="Times New Roman" w:cs="Times New Roman"/>
          <w:szCs w:val="24"/>
        </w:rPr>
        <w:t xml:space="preserve"> της χώρας. Το αν έχει προβλήματα η αμυντική βιομηχανία, το ξέρουν και οι πέτρες. Ευτυχώς δεν το ξέρουν οι σφαίρες ακόμα, αλλά το ξέρουν και οι πέτρες. </w:t>
      </w:r>
    </w:p>
    <w:p w14:paraId="55F0DE8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Κι επειδή το ξέρουν και οι πέτρ</w:t>
      </w:r>
      <w:r>
        <w:rPr>
          <w:rFonts w:eastAsia="Times New Roman" w:cs="Times New Roman"/>
          <w:szCs w:val="24"/>
        </w:rPr>
        <w:t xml:space="preserve">ες, βλέπουμε ότι αυτή η </w:t>
      </w:r>
      <w:r>
        <w:rPr>
          <w:rFonts w:eastAsia="Times New Roman" w:cs="Times New Roman"/>
          <w:szCs w:val="24"/>
        </w:rPr>
        <w:t>σ</w:t>
      </w:r>
      <w:r>
        <w:rPr>
          <w:rFonts w:eastAsia="Times New Roman" w:cs="Times New Roman"/>
          <w:szCs w:val="24"/>
        </w:rPr>
        <w:t xml:space="preserve">υμφωνία </w:t>
      </w:r>
      <w:r>
        <w:rPr>
          <w:rFonts w:eastAsia="Times New Roman"/>
          <w:bCs/>
        </w:rPr>
        <w:t>είναι</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εξυπηρέτησης πάλι συμφερόντων. Άκουσα τον κύριο Υπουργό ευθαρσώς στην </w:t>
      </w:r>
      <w:r>
        <w:rPr>
          <w:rFonts w:eastAsia="Times New Roman" w:cs="Times New Roman"/>
          <w:szCs w:val="24"/>
        </w:rPr>
        <w:t>ε</w:t>
      </w:r>
      <w:r>
        <w:rPr>
          <w:rFonts w:eastAsia="Times New Roman" w:cs="Times New Roman"/>
          <w:szCs w:val="24"/>
        </w:rPr>
        <w:t xml:space="preserve">πιτροπή να λέει ότι δεν </w:t>
      </w:r>
      <w:r>
        <w:rPr>
          <w:rFonts w:eastAsia="Times New Roman"/>
          <w:bCs/>
        </w:rPr>
        <w:t>είναι</w:t>
      </w:r>
      <w:r>
        <w:rPr>
          <w:rFonts w:eastAsia="Times New Roman" w:cs="Times New Roman"/>
          <w:szCs w:val="24"/>
        </w:rPr>
        <w:t xml:space="preserve"> κακό να βγάζουν χρήματα και αυτοί που ασχολούνται με την </w:t>
      </w:r>
      <w:r>
        <w:rPr>
          <w:rFonts w:eastAsia="Times New Roman" w:cs="Times New Roman"/>
          <w:szCs w:val="24"/>
        </w:rPr>
        <w:t>α</w:t>
      </w:r>
      <w:r>
        <w:rPr>
          <w:rFonts w:eastAsia="Times New Roman" w:cs="Times New Roman"/>
          <w:szCs w:val="24"/>
        </w:rPr>
        <w:t xml:space="preserve">μυντική </w:t>
      </w:r>
      <w:r>
        <w:rPr>
          <w:rFonts w:eastAsia="Times New Roman" w:cs="Times New Roman"/>
          <w:szCs w:val="24"/>
        </w:rPr>
        <w:t>β</w:t>
      </w:r>
      <w:r>
        <w:rPr>
          <w:rFonts w:eastAsia="Times New Roman" w:cs="Times New Roman"/>
          <w:szCs w:val="24"/>
        </w:rPr>
        <w:t>ιομηχανία, όπως είπατε, κύριε Υπουργέ</w:t>
      </w:r>
      <w:r>
        <w:rPr>
          <w:rFonts w:eastAsia="Times New Roman" w:cs="Times New Roman"/>
          <w:szCs w:val="24"/>
        </w:rPr>
        <w:t xml:space="preserve">, </w:t>
      </w:r>
      <w:r>
        <w:rPr>
          <w:rFonts w:eastAsia="Times New Roman" w:cs="Times New Roman"/>
          <w:szCs w:val="24"/>
        </w:rPr>
        <w:lastRenderedPageBreak/>
        <w:t xml:space="preserve">ότι δεν </w:t>
      </w:r>
      <w:r>
        <w:rPr>
          <w:rFonts w:eastAsia="Times New Roman"/>
          <w:bCs/>
        </w:rPr>
        <w:t>είναι</w:t>
      </w:r>
      <w:r>
        <w:rPr>
          <w:rFonts w:eastAsia="Times New Roman" w:cs="Times New Roman"/>
          <w:szCs w:val="24"/>
        </w:rPr>
        <w:t xml:space="preserve"> κακό να </w:t>
      </w:r>
      <w:r>
        <w:rPr>
          <w:rFonts w:eastAsia="Times New Roman"/>
          <w:bCs/>
        </w:rPr>
        <w:t>β</w:t>
      </w:r>
      <w:r>
        <w:rPr>
          <w:rFonts w:eastAsia="Times New Roman" w:cs="Times New Roman"/>
          <w:szCs w:val="24"/>
        </w:rPr>
        <w:t xml:space="preserve">γάζουν χρήματα οι εφοπλιστές. Εξαρτάται πώς τοποθετείται κανένας απέναντι σε αυτά. </w:t>
      </w:r>
    </w:p>
    <w:p w14:paraId="55F0DE83" w14:textId="77777777" w:rsidR="008A2FAC" w:rsidRDefault="00527947">
      <w:pPr>
        <w:spacing w:line="600" w:lineRule="auto"/>
        <w:ind w:firstLine="720"/>
        <w:jc w:val="both"/>
        <w:rPr>
          <w:rFonts w:eastAsia="Times New Roman" w:cs="Times New Roman"/>
          <w:szCs w:val="24"/>
        </w:rPr>
      </w:pPr>
      <w:r w:rsidRPr="00BE570E">
        <w:rPr>
          <w:rFonts w:eastAsia="Times New Roman" w:cs="Times New Roman"/>
          <w:color w:val="000000" w:themeColor="text1"/>
          <w:szCs w:val="24"/>
        </w:rPr>
        <w:t xml:space="preserve">Ξέρετε ότι η Φινλανδία </w:t>
      </w:r>
      <w:r w:rsidRPr="00BE570E">
        <w:rPr>
          <w:rFonts w:eastAsia="Times New Roman"/>
          <w:color w:val="000000" w:themeColor="text1"/>
        </w:rPr>
        <w:t>είναι</w:t>
      </w:r>
      <w:r w:rsidRPr="00BE570E">
        <w:rPr>
          <w:rFonts w:eastAsia="Times New Roman" w:cs="Times New Roman"/>
          <w:color w:val="000000" w:themeColor="text1"/>
          <w:szCs w:val="24"/>
        </w:rPr>
        <w:t xml:space="preserve"> συνώνυμη μιας σειράς καταστάσεων και ο </w:t>
      </w:r>
      <w:r>
        <w:rPr>
          <w:rFonts w:eastAsia="Times New Roman" w:cs="Times New Roman"/>
          <w:szCs w:val="24"/>
        </w:rPr>
        <w:t>όρος «</w:t>
      </w:r>
      <w:proofErr w:type="spellStart"/>
      <w:r>
        <w:rPr>
          <w:rFonts w:eastAsia="Times New Roman" w:cs="Times New Roman"/>
          <w:szCs w:val="24"/>
        </w:rPr>
        <w:t>Φι</w:t>
      </w:r>
      <w:r>
        <w:rPr>
          <w:rFonts w:eastAsia="Times New Roman" w:cs="Times New Roman"/>
          <w:szCs w:val="24"/>
        </w:rPr>
        <w:t>ν</w:t>
      </w:r>
      <w:r>
        <w:rPr>
          <w:rFonts w:eastAsia="Times New Roman" w:cs="Times New Roman"/>
          <w:szCs w:val="24"/>
        </w:rPr>
        <w:t>λανδοποίηση</w:t>
      </w:r>
      <w:proofErr w:type="spellEnd"/>
      <w:r>
        <w:rPr>
          <w:rFonts w:eastAsia="Times New Roman" w:cs="Times New Roman"/>
          <w:szCs w:val="24"/>
        </w:rPr>
        <w:t xml:space="preserve">» -επειδή </w:t>
      </w:r>
      <w:proofErr w:type="spellStart"/>
      <w:r>
        <w:rPr>
          <w:rFonts w:eastAsia="Times New Roman" w:cs="Times New Roman"/>
          <w:szCs w:val="24"/>
        </w:rPr>
        <w:t>ελέχθη</w:t>
      </w:r>
      <w:proofErr w:type="spellEnd"/>
      <w:r>
        <w:rPr>
          <w:rFonts w:eastAsia="Times New Roman" w:cs="Times New Roman"/>
          <w:szCs w:val="24"/>
        </w:rPr>
        <w:t xml:space="preserve"> την άλλη φορά- </w:t>
      </w:r>
      <w:r>
        <w:rPr>
          <w:rFonts w:eastAsia="Times New Roman"/>
          <w:bCs/>
        </w:rPr>
        <w:t>είναι</w:t>
      </w:r>
      <w:r>
        <w:rPr>
          <w:rFonts w:eastAsia="Times New Roman" w:cs="Times New Roman"/>
          <w:szCs w:val="24"/>
        </w:rPr>
        <w:t xml:space="preserve"> ένας όρος που κατασκευάστηκε από αυτούς που ήθελαν να εξυπηρετήσουν τα συμφέροντά τους. </w:t>
      </w:r>
    </w:p>
    <w:p w14:paraId="55F0DE8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Ψάξτε τη «</w:t>
      </w:r>
      <w:r>
        <w:rPr>
          <w:rFonts w:eastAsia="Times New Roman" w:cs="Times New Roman"/>
          <w:szCs w:val="24"/>
          <w:lang w:val="en-US"/>
        </w:rPr>
        <w:t>NOKIA</w:t>
      </w:r>
      <w:r>
        <w:rPr>
          <w:rFonts w:eastAsia="Times New Roman" w:cs="Times New Roman"/>
          <w:szCs w:val="24"/>
        </w:rPr>
        <w:t>» και ψάξτε την «</w:t>
      </w:r>
      <w:r>
        <w:rPr>
          <w:rFonts w:eastAsia="Times New Roman" w:cs="Times New Roman"/>
          <w:szCs w:val="24"/>
          <w:lang w:val="en-US"/>
        </w:rPr>
        <w:t>IKEA</w:t>
      </w:r>
      <w:r>
        <w:rPr>
          <w:rFonts w:eastAsia="Times New Roman" w:cs="Times New Roman"/>
          <w:szCs w:val="24"/>
        </w:rPr>
        <w:t xml:space="preserve">» αυτή τη στιγμή, πώς δημιουργήθηκαν, πού </w:t>
      </w:r>
      <w:r>
        <w:rPr>
          <w:rFonts w:eastAsia="Times New Roman"/>
          <w:bCs/>
        </w:rPr>
        <w:t>είναι</w:t>
      </w:r>
      <w:r>
        <w:rPr>
          <w:rFonts w:eastAsia="Times New Roman" w:cs="Times New Roman"/>
          <w:szCs w:val="24"/>
        </w:rPr>
        <w:t xml:space="preserve">, πόσους απέλυσαν, τι έχουν σε σχέση με τον στρατηγικό σχεδιασμό της χώρας. </w:t>
      </w:r>
    </w:p>
    <w:p w14:paraId="55F0DE85"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Αντίστ</w:t>
      </w:r>
      <w:r>
        <w:rPr>
          <w:rFonts w:eastAsia="Times New Roman" w:cs="Times New Roman"/>
          <w:szCs w:val="24"/>
        </w:rPr>
        <w:t xml:space="preserve">οιχα </w:t>
      </w:r>
      <w:r>
        <w:rPr>
          <w:rFonts w:eastAsia="Times New Roman"/>
          <w:bCs/>
        </w:rPr>
        <w:t>είναι</w:t>
      </w:r>
      <w:r>
        <w:rPr>
          <w:rFonts w:eastAsia="Times New Roman" w:cs="Times New Roman"/>
          <w:szCs w:val="24"/>
        </w:rPr>
        <w:t xml:space="preserve"> τα πράγματα με την </w:t>
      </w:r>
      <w:r>
        <w:rPr>
          <w:rFonts w:eastAsia="Times New Roman" w:cs="Times New Roman"/>
          <w:szCs w:val="24"/>
        </w:rPr>
        <w:t>«</w:t>
      </w:r>
      <w:r>
        <w:rPr>
          <w:rFonts w:eastAsia="Times New Roman" w:cs="Times New Roman"/>
          <w:szCs w:val="24"/>
          <w:lang w:val="en-US"/>
        </w:rPr>
        <w:t>ERICKSON</w:t>
      </w:r>
      <w:r>
        <w:rPr>
          <w:rFonts w:eastAsia="Times New Roman" w:cs="Times New Roman"/>
          <w:szCs w:val="24"/>
        </w:rPr>
        <w:t>»</w:t>
      </w:r>
      <w:r>
        <w:rPr>
          <w:rFonts w:eastAsia="Times New Roman" w:cs="Times New Roman"/>
          <w:szCs w:val="24"/>
        </w:rPr>
        <w:t xml:space="preserve">, που ο κόσμος την ξέρει από τα τηλέφωνα, αλλά στην πραγματικότητα </w:t>
      </w:r>
      <w:r>
        <w:rPr>
          <w:rFonts w:eastAsia="Times New Roman"/>
          <w:bCs/>
        </w:rPr>
        <w:t>είναι</w:t>
      </w:r>
      <w:r>
        <w:rPr>
          <w:rFonts w:eastAsia="Times New Roman" w:cs="Times New Roman"/>
          <w:szCs w:val="24"/>
        </w:rPr>
        <w:t xml:space="preserve"> βαθιά χωμένη και βαλμένη σε </w:t>
      </w:r>
      <w:proofErr w:type="spellStart"/>
      <w:r>
        <w:rPr>
          <w:rFonts w:eastAsia="Times New Roman" w:cs="Times New Roman"/>
          <w:szCs w:val="24"/>
        </w:rPr>
        <w:t>εκατόν</w:t>
      </w:r>
      <w:proofErr w:type="spellEnd"/>
      <w:r>
        <w:rPr>
          <w:rFonts w:eastAsia="Times New Roman" w:cs="Times New Roman"/>
          <w:szCs w:val="24"/>
        </w:rPr>
        <w:t xml:space="preserve"> ογδόντα εταιρ</w:t>
      </w:r>
      <w:r>
        <w:rPr>
          <w:rFonts w:eastAsia="Times New Roman" w:cs="Times New Roman"/>
          <w:szCs w:val="24"/>
        </w:rPr>
        <w:t>ε</w:t>
      </w:r>
      <w:r>
        <w:rPr>
          <w:rFonts w:eastAsia="Times New Roman" w:cs="Times New Roman"/>
          <w:szCs w:val="24"/>
        </w:rPr>
        <w:t xml:space="preserve">ίες, για να μην πάω πίσω στο ζήτημα των υποκλοπών και μια σειρά άλλων πραγμάτων των αμυντικών </w:t>
      </w:r>
      <w:r>
        <w:rPr>
          <w:rFonts w:eastAsia="Times New Roman" w:cs="Times New Roman"/>
          <w:szCs w:val="24"/>
        </w:rPr>
        <w:t xml:space="preserve">συστημάτων άλλων χωρών σε ολόκληρο τον κόσμο. </w:t>
      </w:r>
    </w:p>
    <w:p w14:paraId="55F0DE86" w14:textId="77777777" w:rsidR="008A2FAC" w:rsidRDefault="00527947">
      <w:pPr>
        <w:spacing w:line="600" w:lineRule="auto"/>
        <w:ind w:firstLine="720"/>
        <w:jc w:val="both"/>
        <w:rPr>
          <w:rFonts w:eastAsia="UB-Helvetica" w:cs="Times New Roman"/>
          <w:szCs w:val="24"/>
        </w:rPr>
      </w:pPr>
      <w:r>
        <w:rPr>
          <w:rFonts w:eastAsia="UB-Helvetica" w:cs="Times New Roman"/>
          <w:szCs w:val="24"/>
        </w:rPr>
        <w:lastRenderedPageBreak/>
        <w:t xml:space="preserve">Δεν μπορούμε να παρουσιάζουμε τα ιδιωτικά συμφέροντα ως ελληνικά σε κανέναν τομέα, </w:t>
      </w:r>
      <w:proofErr w:type="spellStart"/>
      <w:r>
        <w:rPr>
          <w:rFonts w:eastAsia="UB-Helvetica" w:cs="Times New Roman"/>
          <w:szCs w:val="24"/>
        </w:rPr>
        <w:t>πολλώ</w:t>
      </w:r>
      <w:proofErr w:type="spellEnd"/>
      <w:r>
        <w:rPr>
          <w:rFonts w:eastAsia="UB-Helvetica" w:cs="Times New Roman"/>
          <w:szCs w:val="24"/>
        </w:rPr>
        <w:t xml:space="preserve"> μάλλον τον αμυντικό. Δεν μπορείτε να καυχ</w:t>
      </w:r>
      <w:r>
        <w:rPr>
          <w:rFonts w:eastAsia="UB-Helvetica" w:cs="Times New Roman"/>
          <w:szCs w:val="24"/>
        </w:rPr>
        <w:t>ιέ</w:t>
      </w:r>
      <w:r>
        <w:rPr>
          <w:rFonts w:eastAsia="UB-Helvetica" w:cs="Times New Roman"/>
          <w:szCs w:val="24"/>
        </w:rPr>
        <w:t xml:space="preserve">στε ότι αρμενίζει η ελληνική σημαία για λογαριασμό του ελληνικού λαού, γιατί </w:t>
      </w:r>
      <w:r>
        <w:rPr>
          <w:rFonts w:eastAsia="UB-Helvetica" w:cs="Times New Roman"/>
          <w:szCs w:val="24"/>
        </w:rPr>
        <w:t>έχει το μεγαλύτερο τονάζ εφοπλιστικά. Δεν φορολογούνται. Ούτε 1% δεν πληρώνουν. Δεν ανήκει το τονάζ αυτό στον ελληνικό λαό. Δεν είναι δικό του. Δεν ναυλώνει, δεν αποφασίζει, δεν κάνει τίποτα.</w:t>
      </w:r>
    </w:p>
    <w:p w14:paraId="55F0DE87" w14:textId="77777777" w:rsidR="008A2FAC" w:rsidRDefault="00527947">
      <w:pPr>
        <w:spacing w:line="600" w:lineRule="auto"/>
        <w:ind w:firstLine="720"/>
        <w:jc w:val="both"/>
        <w:rPr>
          <w:rFonts w:eastAsia="UB-Helvetica" w:cs="Times New Roman"/>
          <w:szCs w:val="24"/>
        </w:rPr>
      </w:pPr>
      <w:r>
        <w:rPr>
          <w:rFonts w:eastAsia="UB-Helvetica" w:cs="Times New Roman"/>
          <w:szCs w:val="24"/>
        </w:rPr>
        <w:t>Το ίδιο ισχύει και στο επίπεδο των συνεργασιών σε επίπεδο στρατη</w:t>
      </w:r>
      <w:r>
        <w:rPr>
          <w:rFonts w:eastAsia="UB-Helvetica" w:cs="Times New Roman"/>
          <w:szCs w:val="24"/>
        </w:rPr>
        <w:t xml:space="preserve">γικό. Ξέρετε ότι σ’ αυτό δεν υπάρχουν πατρίδες. Έλεος, δηλαδή! Μπορεί να υπάρχουν ελληνικές εταιρείες ουκ ολίγες, οι οποίες αναβαθμίζουν ηλεκτρονικά τα τούρκικα αεροπλάνα. </w:t>
      </w:r>
    </w:p>
    <w:p w14:paraId="55F0DE88" w14:textId="77777777" w:rsidR="008A2FAC" w:rsidRDefault="00527947">
      <w:pPr>
        <w:spacing w:line="600" w:lineRule="auto"/>
        <w:ind w:firstLine="720"/>
        <w:jc w:val="both"/>
        <w:rPr>
          <w:rFonts w:eastAsia="UB-Helvetica" w:cs="Times New Roman"/>
          <w:szCs w:val="24"/>
        </w:rPr>
      </w:pPr>
      <w:r>
        <w:rPr>
          <w:rFonts w:eastAsia="UB-Helvetica" w:cs="Times New Roman"/>
          <w:szCs w:val="24"/>
        </w:rPr>
        <w:t>Μην το παίζουμε, δηλαδή, ότι είναι πατριωτικό καθήκον να ενισχύσεις, συμπιέζοντας τ</w:t>
      </w:r>
      <w:r>
        <w:rPr>
          <w:rFonts w:eastAsia="UB-Helvetica" w:cs="Times New Roman"/>
          <w:szCs w:val="24"/>
        </w:rPr>
        <w:t xml:space="preserve">ην εργατική τάξη, την αστική τάξη, για να μπορεί να καμώνεται απλώς ότι είναι περήφανη. Αλλιώς θα φτάσουμε να </w:t>
      </w:r>
      <w:r>
        <w:rPr>
          <w:rFonts w:eastAsia="UB-Helvetica" w:cs="Times New Roman"/>
          <w:szCs w:val="24"/>
        </w:rPr>
        <w:lastRenderedPageBreak/>
        <w:t xml:space="preserve">παίρνουμε συγχαρητήρια από αυτούς που μας έχουν δανείσει και τα παίρνουν πίσω και θα τα παίρνουν πίσω με υπερβολικούς τόκους για τα επόμενα εκατό </w:t>
      </w:r>
      <w:r>
        <w:rPr>
          <w:rFonts w:eastAsia="UB-Helvetica" w:cs="Times New Roman"/>
          <w:szCs w:val="24"/>
        </w:rPr>
        <w:t>χρόνια.</w:t>
      </w:r>
    </w:p>
    <w:p w14:paraId="55F0DE89" w14:textId="77777777" w:rsidR="008A2FAC" w:rsidRDefault="00527947">
      <w:pPr>
        <w:spacing w:line="600" w:lineRule="auto"/>
        <w:ind w:firstLine="720"/>
        <w:jc w:val="both"/>
        <w:rPr>
          <w:rFonts w:eastAsia="UB-Helvetica" w:cs="Times New Roman"/>
          <w:szCs w:val="24"/>
        </w:rPr>
      </w:pPr>
      <w:r>
        <w:rPr>
          <w:rFonts w:eastAsia="UB-Helvetica" w:cs="Times New Roman"/>
          <w:szCs w:val="24"/>
        </w:rPr>
        <w:t xml:space="preserve">Καταλήγοντας -και τελειώνω, κύριε Πρόεδρε- στη </w:t>
      </w:r>
      <w:r>
        <w:rPr>
          <w:rFonts w:eastAsia="UB-Helvetica" w:cs="Times New Roman"/>
          <w:szCs w:val="24"/>
        </w:rPr>
        <w:t>σ</w:t>
      </w:r>
      <w:r>
        <w:rPr>
          <w:rFonts w:eastAsia="UB-Helvetica" w:cs="Times New Roman"/>
          <w:szCs w:val="24"/>
        </w:rPr>
        <w:t xml:space="preserve">υμφωνία για την Επιτροπή Συντονισμού στο πλαίσιο της Συνόδου των Υπουργών Άμυνας της Νοτιοανατολικής Ευρώπης -αυτή που συνήθως λέμε </w:t>
      </w:r>
      <w:r>
        <w:rPr>
          <w:rFonts w:eastAsia="UB-Helvetica" w:cs="Times New Roman"/>
          <w:szCs w:val="24"/>
          <w:lang w:val="en-US"/>
        </w:rPr>
        <w:t>SEDM</w:t>
      </w:r>
      <w:r>
        <w:rPr>
          <w:rFonts w:eastAsia="UB-Helvetica" w:cs="Times New Roman"/>
          <w:szCs w:val="24"/>
        </w:rPr>
        <w:t>- είναι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διαφόρων πρωτοβουλιών, οι οποίες, εκτός των </w:t>
      </w:r>
      <w:r>
        <w:rPr>
          <w:rFonts w:eastAsia="UB-Helvetica" w:cs="Times New Roman"/>
          <w:szCs w:val="24"/>
        </w:rPr>
        <w:t xml:space="preserve">άλλων, βάζουν και σε κίνδυνο τη χώρα. </w:t>
      </w:r>
    </w:p>
    <w:p w14:paraId="55F0DE8A" w14:textId="77777777" w:rsidR="008A2FAC" w:rsidRDefault="00527947">
      <w:pPr>
        <w:spacing w:line="600" w:lineRule="auto"/>
        <w:ind w:firstLine="720"/>
        <w:jc w:val="both"/>
        <w:rPr>
          <w:rFonts w:eastAsia="UB-Helvetica" w:cs="Times New Roman"/>
          <w:szCs w:val="24"/>
        </w:rPr>
      </w:pPr>
      <w:r>
        <w:rPr>
          <w:rFonts w:eastAsia="UB-Helvetica" w:cs="Times New Roman"/>
          <w:szCs w:val="24"/>
        </w:rPr>
        <w:t>Σε αυτή την περιοχή που ζούμε, σε αυτή την υπέροχη γωνιά της Μεσογείου, με αυτές τις θάλασσες, με αυτό τον λαό και με αυτή τη στρατηγική σημασία, οι Βαλκανικές Ταξιαρχίες, που συγκροτήθηκαν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της Συνόδου των Υπουργών Εθνικής Άμυνας, η πολυεθνική δύναμη ειρήνης της Νοτιοανατολικής </w:t>
      </w:r>
      <w:r>
        <w:rPr>
          <w:rFonts w:eastAsia="UB-Helvetica" w:cs="Times New Roman"/>
          <w:szCs w:val="24"/>
        </w:rPr>
        <w:lastRenderedPageBreak/>
        <w:t xml:space="preserve">Ευρώπης και μια σειρά από τέτοια με </w:t>
      </w:r>
      <w:r>
        <w:rPr>
          <w:rFonts w:eastAsia="UB-Helvetica" w:cs="Times New Roman"/>
          <w:szCs w:val="24"/>
          <w:lang w:val="en-US"/>
        </w:rPr>
        <w:t>trademark</w:t>
      </w:r>
      <w:r>
        <w:rPr>
          <w:rFonts w:eastAsia="UB-Helvetica" w:cs="Times New Roman"/>
          <w:szCs w:val="24"/>
        </w:rPr>
        <w:t>, έχει μπει μια σφραγίδα «ειρήνη», «ειρήνη και συνεργασία» στα σύμφωνα σταθερότητας. Μεγαλύτερο εμπορευματοποιημένο προϊό</w:t>
      </w:r>
      <w:r>
        <w:rPr>
          <w:rFonts w:eastAsia="UB-Helvetica" w:cs="Times New Roman"/>
          <w:szCs w:val="24"/>
        </w:rPr>
        <w:t>ν στο επίπεδο του ΝΑΤΟ και των μελών του από την ειρήνη δεν υπάρχει.</w:t>
      </w:r>
    </w:p>
    <w:p w14:paraId="55F0DE8B" w14:textId="77777777" w:rsidR="008A2FAC" w:rsidRDefault="00527947">
      <w:pPr>
        <w:spacing w:line="600" w:lineRule="auto"/>
        <w:ind w:firstLine="720"/>
        <w:jc w:val="both"/>
        <w:rPr>
          <w:rFonts w:eastAsia="UB-Helvetica" w:cs="Times New Roman"/>
          <w:szCs w:val="24"/>
        </w:rPr>
      </w:pPr>
      <w:r>
        <w:rPr>
          <w:rFonts w:eastAsia="UB-Helvetica" w:cs="Times New Roman"/>
          <w:szCs w:val="24"/>
        </w:rPr>
        <w:t>Αν κοιτάξετε γύρω-γύρω, εκεί που είναι το ΝΑΤΟ, ήθελα να μου πείτε πού την είδατε την ειρήνη, πού τη βρήκατε την ειρήνη. Σε ποια ειρηνευτική αποστολή, πραγματικά ειρηνευτική αποστολή, μπο</w:t>
      </w:r>
      <w:r>
        <w:rPr>
          <w:rFonts w:eastAsia="UB-Helvetica" w:cs="Times New Roman"/>
          <w:szCs w:val="24"/>
        </w:rPr>
        <w:t>ρεί κάποιος να τους δώσει έστω και μισό πόντο εύσημα; Όπου έχει ξεσπάσει ταραχή και εμφανίζεται, όπου έχει ανοίξει μέτωπα και πολέμους το ΝΑΤΟ, με οποιαδήποτε μορφή σαν και αυτή που φέρνετε εδώ, τι έχει συμβεί; Στον κοντινό μας περίγυρο τα μισά μέλη του ΝΑ</w:t>
      </w:r>
      <w:r>
        <w:rPr>
          <w:rFonts w:eastAsia="UB-Helvetica" w:cs="Times New Roman"/>
          <w:szCs w:val="24"/>
        </w:rPr>
        <w:t>ΤΟ και τα υποψήφια για να γίνουνε με οποιο</w:t>
      </w:r>
      <w:r>
        <w:rPr>
          <w:rFonts w:eastAsia="UB-Helvetica" w:cs="Times New Roman"/>
          <w:szCs w:val="24"/>
        </w:rPr>
        <w:t>ν</w:t>
      </w:r>
      <w:r>
        <w:rPr>
          <w:rFonts w:eastAsia="UB-Helvetica" w:cs="Times New Roman"/>
          <w:szCs w:val="24"/>
        </w:rPr>
        <w:t xml:space="preserve">δήποτε τρόπο έχουν κλείσει τα σύνορα. Στα υπόλοιπα; Η γραμμή της Λευκωσίας είναι στη θέση της. Στην Αφρική οπουδήποτε έχει εμφανιστεί το ΝΑΤΟ, αίμα ρέει. </w:t>
      </w:r>
    </w:p>
    <w:p w14:paraId="55F0DE8C" w14:textId="77777777" w:rsidR="008A2FAC" w:rsidRDefault="00527947">
      <w:pPr>
        <w:spacing w:line="600" w:lineRule="auto"/>
        <w:ind w:firstLine="720"/>
        <w:jc w:val="both"/>
        <w:rPr>
          <w:rFonts w:eastAsia="UB-Helvetica" w:cs="Times New Roman"/>
          <w:szCs w:val="24"/>
        </w:rPr>
      </w:pPr>
      <w:r>
        <w:rPr>
          <w:rFonts w:eastAsia="UB-Helvetica" w:cs="Times New Roman"/>
          <w:szCs w:val="24"/>
        </w:rPr>
        <w:lastRenderedPageBreak/>
        <w:t>Είπατε ότι τακτοποιήθηκαν τα ζητήματα με τη Λιβύη. Βέβαια!</w:t>
      </w:r>
      <w:r>
        <w:rPr>
          <w:rFonts w:eastAsia="UB-Helvetica" w:cs="Times New Roman"/>
          <w:szCs w:val="24"/>
        </w:rPr>
        <w:t xml:space="preserve"> Κομματάκια έγινε η Λιβύη. Ευτυχεί ο λαός της Λιβύης αυτή τη στιγμή; </w:t>
      </w:r>
    </w:p>
    <w:p w14:paraId="55F0DE8D" w14:textId="77777777" w:rsidR="008A2FAC" w:rsidRDefault="00527947">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…(δεν ακούστηκε)</w:t>
      </w:r>
      <w:r>
        <w:rPr>
          <w:rFonts w:eastAsia="UB-Helvetica" w:cs="Times New Roman"/>
          <w:szCs w:val="24"/>
        </w:rPr>
        <w:t>.</w:t>
      </w:r>
    </w:p>
    <w:p w14:paraId="55F0DE8E" w14:textId="77777777" w:rsidR="008A2FAC" w:rsidRDefault="00527947">
      <w:pPr>
        <w:spacing w:line="600" w:lineRule="auto"/>
        <w:ind w:firstLine="720"/>
        <w:jc w:val="both"/>
        <w:rPr>
          <w:rFonts w:eastAsia="UB-Helvetica" w:cs="Times New Roman"/>
          <w:szCs w:val="24"/>
        </w:rPr>
      </w:pPr>
      <w:r>
        <w:rPr>
          <w:rFonts w:eastAsia="UB-Helvetica" w:cs="Times New Roman"/>
          <w:b/>
          <w:szCs w:val="24"/>
        </w:rPr>
        <w:t>ΛΙΑΝΑ ΚΑΝΕΛΛΗ:</w:t>
      </w:r>
      <w:r>
        <w:rPr>
          <w:rFonts w:eastAsia="UB-Helvetica" w:cs="Times New Roman"/>
          <w:szCs w:val="24"/>
        </w:rPr>
        <w:t xml:space="preserve"> Όχι, εσείς. Στα τρία ή στα τέσσερα. Εσείς δεν χρειάζεται να πείτε και πολλά </w:t>
      </w:r>
      <w:r>
        <w:rPr>
          <w:rFonts w:eastAsia="UB-Helvetica" w:cs="Times New Roman"/>
          <w:szCs w:val="24"/>
        </w:rPr>
        <w:t xml:space="preserve">πράγματα. Ο Υπουργός Εξωτερικών έχει πιάσει τα μαντήλια και έχει χορέψει με τους Υπουργούς του ΝΑΤΟ. Έχει χορέψει σε όλους τους τόνους. Μη μιλάτε για ειρήνη στο ΝΑΤΟ. Εκτός από το να βρίσκεστε, να τρώτε και να τραγουδάτε μαζί, ειρήνη δεν έχετε διασφαλίσει </w:t>
      </w:r>
      <w:r>
        <w:rPr>
          <w:rFonts w:eastAsia="UB-Helvetica" w:cs="Times New Roman"/>
          <w:szCs w:val="24"/>
        </w:rPr>
        <w:t>ποτέ πουθενά, δουλειά ποτέ πουθενά, παρά μόνο σε μισθοφόρους, που τρέχουν δεξιά και αριστερά, γι’ αυτές τις καταστάσεις.</w:t>
      </w:r>
    </w:p>
    <w:p w14:paraId="55F0DE8F" w14:textId="77777777" w:rsidR="008A2FAC" w:rsidRDefault="00527947">
      <w:pPr>
        <w:spacing w:line="600" w:lineRule="auto"/>
        <w:ind w:firstLine="720"/>
        <w:jc w:val="both"/>
        <w:rPr>
          <w:rFonts w:eastAsia="UB-Helvetica" w:cs="Times New Roman"/>
          <w:szCs w:val="24"/>
        </w:rPr>
      </w:pPr>
      <w:r>
        <w:rPr>
          <w:rFonts w:eastAsia="UB-Helvetica" w:cs="Times New Roman"/>
          <w:szCs w:val="24"/>
        </w:rPr>
        <w:t>Κοιτάξτε να δείτε. Τα αεροπλανοφόρα της Μεσογείου, η αξιοποίηση της Σούδας, οι βάσεις οι καινούρ</w:t>
      </w:r>
      <w:r>
        <w:rPr>
          <w:rFonts w:eastAsia="UB-Helvetica" w:cs="Times New Roman"/>
          <w:szCs w:val="24"/>
        </w:rPr>
        <w:t>γ</w:t>
      </w:r>
      <w:r>
        <w:rPr>
          <w:rFonts w:eastAsia="UB-Helvetica" w:cs="Times New Roman"/>
          <w:szCs w:val="24"/>
        </w:rPr>
        <w:t>ιες</w:t>
      </w:r>
      <w:r>
        <w:rPr>
          <w:rFonts w:eastAsia="UB-Helvetica" w:cs="Times New Roman"/>
          <w:szCs w:val="24"/>
        </w:rPr>
        <w:t>,</w:t>
      </w:r>
      <w:r>
        <w:rPr>
          <w:rFonts w:eastAsia="UB-Helvetica" w:cs="Times New Roman"/>
          <w:szCs w:val="24"/>
        </w:rPr>
        <w:t xml:space="preserve"> που τους έχετε προτείνει να γίνου</w:t>
      </w:r>
      <w:r>
        <w:rPr>
          <w:rFonts w:eastAsia="UB-Helvetica" w:cs="Times New Roman"/>
          <w:szCs w:val="24"/>
        </w:rPr>
        <w:t>ν στο Αιγαίο</w:t>
      </w:r>
      <w:r>
        <w:rPr>
          <w:rFonts w:eastAsia="UB-Helvetica" w:cs="Times New Roman"/>
          <w:szCs w:val="24"/>
        </w:rPr>
        <w:t>,</w:t>
      </w:r>
      <w:r>
        <w:rPr>
          <w:rFonts w:eastAsia="UB-Helvetica" w:cs="Times New Roman"/>
          <w:szCs w:val="24"/>
        </w:rPr>
        <w:t xml:space="preserve"> δεν πρόκειται να κάνουν τη ζωή καλύτερη. Δεν </w:t>
      </w:r>
      <w:r>
        <w:rPr>
          <w:rFonts w:eastAsia="UB-Helvetica" w:cs="Times New Roman"/>
          <w:szCs w:val="24"/>
        </w:rPr>
        <w:lastRenderedPageBreak/>
        <w:t>θα «φτηνύνουν την ξαπλώστρα» και ξέρετε πάρα πολύ καλά τι εννοώ, πού πηγαίνουν τα λεφτά και ποιος τα παίρνει, τι τα κάνει. Και όλο αυτό πουλιέται σε συσκευασία ειρήνης; Από το Μεξικό μέχρι τη Γαλλί</w:t>
      </w:r>
      <w:r>
        <w:rPr>
          <w:rFonts w:eastAsia="UB-Helvetica" w:cs="Times New Roman"/>
          <w:szCs w:val="24"/>
        </w:rPr>
        <w:t>α και από το Βέλγιο μέχρι τον Νότιο Πόλο, όπου έχουν αναμιχθεί σχηματισμοί σαν το ΝΑΤΟ, μόνο αίμα ρέει.</w:t>
      </w:r>
    </w:p>
    <w:p w14:paraId="55F0DE90" w14:textId="77777777" w:rsidR="008A2FAC" w:rsidRDefault="00527947">
      <w:pPr>
        <w:spacing w:line="600" w:lineRule="auto"/>
        <w:ind w:firstLine="720"/>
        <w:jc w:val="both"/>
        <w:rPr>
          <w:rFonts w:eastAsia="UB-Helvetica" w:cs="Times New Roman"/>
          <w:szCs w:val="24"/>
        </w:rPr>
      </w:pPr>
      <w:r>
        <w:rPr>
          <w:rFonts w:eastAsia="UB-Helvetica" w:cs="Times New Roman"/>
          <w:szCs w:val="24"/>
        </w:rPr>
        <w:t>Έχουμε καταψηφίσει και επαναλαμβάνουμε την καταψήφιση και των τριών συμφωνιών.</w:t>
      </w:r>
    </w:p>
    <w:p w14:paraId="55F0DE91" w14:textId="77777777" w:rsidR="008A2FAC" w:rsidRDefault="00527947">
      <w:pPr>
        <w:spacing w:line="600" w:lineRule="auto"/>
        <w:ind w:firstLine="720"/>
        <w:jc w:val="both"/>
        <w:rPr>
          <w:rFonts w:eastAsia="UB-Helvetica" w:cs="Times New Roman"/>
          <w:szCs w:val="24"/>
        </w:rPr>
      </w:pPr>
      <w:r>
        <w:rPr>
          <w:rFonts w:eastAsia="UB-Helvetica" w:cs="Times New Roman"/>
          <w:szCs w:val="24"/>
        </w:rPr>
        <w:t>Ευχαριστώ, κύριε Πρόεδρε.</w:t>
      </w:r>
    </w:p>
    <w:p w14:paraId="55F0DE92" w14:textId="77777777" w:rsidR="008A2FAC" w:rsidRDefault="00527947">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Υπουργέ,</w:t>
      </w:r>
      <w:r>
        <w:rPr>
          <w:rFonts w:eastAsia="UB-Helvetica" w:cs="Times New Roman"/>
          <w:szCs w:val="24"/>
        </w:rPr>
        <w:t xml:space="preserve"> έχετε τον λόγο.</w:t>
      </w:r>
    </w:p>
    <w:p w14:paraId="55F0DE93" w14:textId="77777777" w:rsidR="008A2FAC" w:rsidRDefault="00527947">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Κύριε Πρόεδρε, δεν υπάρχει πουθενά αναφορά στο ΝΑΤΟ στις συμφωνίες αυτές. Τέλος πάντων, εγώ θέλω να κάνω μια-δυο διευκριν</w:t>
      </w:r>
      <w:r>
        <w:rPr>
          <w:rFonts w:eastAsia="UB-Helvetica" w:cs="Times New Roman"/>
          <w:szCs w:val="24"/>
        </w:rPr>
        <w:t>ί</w:t>
      </w:r>
      <w:r>
        <w:rPr>
          <w:rFonts w:eastAsia="UB-Helvetica" w:cs="Times New Roman"/>
          <w:szCs w:val="24"/>
        </w:rPr>
        <w:t>σεις, καθώς ειπώθηκαν τα περισσότερα στη</w:t>
      </w:r>
      <w:r>
        <w:rPr>
          <w:rFonts w:eastAsia="UB-Helvetica" w:cs="Times New Roman"/>
          <w:szCs w:val="24"/>
        </w:rPr>
        <w:t xml:space="preserve"> Διαρκή Επιτροπή.</w:t>
      </w:r>
    </w:p>
    <w:p w14:paraId="55F0DE94" w14:textId="77777777" w:rsidR="008A2FAC" w:rsidRDefault="00527947">
      <w:pPr>
        <w:spacing w:line="600" w:lineRule="auto"/>
        <w:ind w:firstLine="720"/>
        <w:jc w:val="both"/>
        <w:rPr>
          <w:rFonts w:eastAsia="UB-Helvetica" w:cs="Times New Roman"/>
          <w:szCs w:val="24"/>
        </w:rPr>
      </w:pPr>
      <w:r>
        <w:rPr>
          <w:rFonts w:eastAsia="UB-Helvetica" w:cs="Times New Roman"/>
          <w:szCs w:val="24"/>
        </w:rPr>
        <w:t>Όσον αφορά το θέμα των πλοίων υπό ελληνική σημαία, δεν εξυπηρετούνται μόνο εφοπλιστές και θέλω να απαντήσω.</w:t>
      </w:r>
      <w:r>
        <w:rPr>
          <w:rFonts w:eastAsia="UB-Helvetica" w:cs="Times New Roman"/>
          <w:szCs w:val="24"/>
        </w:rPr>
        <w:t xml:space="preserve"> </w:t>
      </w:r>
      <w:r>
        <w:rPr>
          <w:rFonts w:eastAsia="UB-Helvetica" w:cs="Times New Roman"/>
          <w:szCs w:val="24"/>
        </w:rPr>
        <w:t>Έχω ξαφνιαστεί</w:t>
      </w:r>
      <w:r>
        <w:rPr>
          <w:rFonts w:eastAsia="UB-Helvetica" w:cs="Times New Roman"/>
          <w:szCs w:val="24"/>
        </w:rPr>
        <w:t>,</w:t>
      </w:r>
      <w:r>
        <w:rPr>
          <w:rFonts w:eastAsia="UB-Helvetica" w:cs="Times New Roman"/>
          <w:szCs w:val="24"/>
        </w:rPr>
        <w:t xml:space="preserve"> πραγματικά</w:t>
      </w:r>
      <w:r>
        <w:rPr>
          <w:rFonts w:eastAsia="UB-Helvetica" w:cs="Times New Roman"/>
          <w:szCs w:val="24"/>
        </w:rPr>
        <w:t>,</w:t>
      </w:r>
      <w:r>
        <w:rPr>
          <w:rFonts w:eastAsia="UB-Helvetica" w:cs="Times New Roman"/>
          <w:szCs w:val="24"/>
        </w:rPr>
        <w:t xml:space="preserve"> από τη θέση σας, κυρία Κανέλλη. Αντιλαμβάνομαι να </w:t>
      </w:r>
      <w:r>
        <w:rPr>
          <w:rFonts w:eastAsia="UB-Helvetica" w:cs="Times New Roman"/>
          <w:szCs w:val="24"/>
        </w:rPr>
        <w:lastRenderedPageBreak/>
        <w:t>μην κερδίζουν ποτέ οι εφοπλιστές κ.λπ.. Όμως, στα πλ</w:t>
      </w:r>
      <w:r>
        <w:rPr>
          <w:rFonts w:eastAsia="UB-Helvetica" w:cs="Times New Roman"/>
          <w:szCs w:val="24"/>
        </w:rPr>
        <w:t>οία υπό ελληνική σημαία η υποχρεωτική σύνθεση είναι με Έλληνες ναυτικούς και αξιωματικούς γέφυρας και αξιωματικούς μηχανής, αλλά και ναυτεργάτες.</w:t>
      </w:r>
    </w:p>
    <w:p w14:paraId="55F0DE95"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Έλληνες εργάζονται σε αυτά τα πλοία</w:t>
      </w:r>
      <w:r>
        <w:rPr>
          <w:rFonts w:eastAsia="UB-Helvetica" w:cs="Times New Roman"/>
          <w:szCs w:val="24"/>
        </w:rPr>
        <w:t>,</w:t>
      </w:r>
      <w:r>
        <w:rPr>
          <w:rFonts w:eastAsia="UB-Helvetica" w:cs="Times New Roman"/>
          <w:szCs w:val="24"/>
        </w:rPr>
        <w:t xml:space="preserve"> τα οποία αναλαμβάνουν αυτές τις αποστολές και εισπράττουν ένα ποσό αρκετά</w:t>
      </w:r>
      <w:r>
        <w:rPr>
          <w:rFonts w:eastAsia="UB-Helvetica" w:cs="Times New Roman"/>
          <w:szCs w:val="24"/>
        </w:rPr>
        <w:t xml:space="preserve"> σημαντικό για την επιβίωση όχι μόνο των εφοπλιστών αλλά και των ναυτεργατών και των αξιωματικών του Εμπορικού μας Ναυτικού. Δεν νομίζω ότι πρέπει να τα μηδενίσουμε όλα. </w:t>
      </w:r>
    </w:p>
    <w:p w14:paraId="55F0DE96"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 xml:space="preserve">Δεν έχω να προσθέσω κάτι άλλο. </w:t>
      </w:r>
    </w:p>
    <w:p w14:paraId="55F0DE97"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 xml:space="preserve">Επειδή ακούστηκε κάτι για το θέμα της </w:t>
      </w:r>
      <w:r>
        <w:rPr>
          <w:rFonts w:eastAsia="UB-Helvetica" w:cs="Times New Roman"/>
          <w:szCs w:val="24"/>
        </w:rPr>
        <w:t>Π</w:t>
      </w:r>
      <w:r>
        <w:rPr>
          <w:rFonts w:eastAsia="UB-Helvetica" w:cs="Times New Roman"/>
          <w:szCs w:val="24"/>
        </w:rPr>
        <w:t>ρώην Γιουγκοσλ</w:t>
      </w:r>
      <w:r>
        <w:rPr>
          <w:rFonts w:eastAsia="UB-Helvetica" w:cs="Times New Roman"/>
          <w:szCs w:val="24"/>
        </w:rPr>
        <w:t xml:space="preserve">αβικής Δημοκρατίας της Μακεδονίας, θα σας πω ότι η θέση που ισχύει, είναι αυτή που ο πρώην Πρωθυπουργός, ο Κωνσταντίνος Καραμανλής, εκ μέρους της Ελλάδος πήρε στο Βουκουρέστι. </w:t>
      </w:r>
    </w:p>
    <w:p w14:paraId="55F0DE98"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 xml:space="preserve">Όσο υπάρχουν </w:t>
      </w:r>
      <w:proofErr w:type="spellStart"/>
      <w:r>
        <w:rPr>
          <w:rFonts w:eastAsia="UB-Helvetica" w:cs="Times New Roman"/>
          <w:szCs w:val="24"/>
        </w:rPr>
        <w:t>αλυτρωτικές</w:t>
      </w:r>
      <w:proofErr w:type="spellEnd"/>
      <w:r>
        <w:rPr>
          <w:rFonts w:eastAsia="UB-Helvetica" w:cs="Times New Roman"/>
          <w:szCs w:val="24"/>
        </w:rPr>
        <w:t xml:space="preserve"> τάσεις από τη μεριά των Σκοπίων, όσο συνεχίζουν να επι</w:t>
      </w:r>
      <w:r>
        <w:rPr>
          <w:rFonts w:eastAsia="UB-Helvetica" w:cs="Times New Roman"/>
          <w:szCs w:val="24"/>
        </w:rPr>
        <w:t xml:space="preserve">μένουν στη χρήση του όρου «Μακεδονία», δεν πρόκειται ποτέ να συναινέσουμε στην είσοδό τους στο ΝΑΤΟ. Αυτό είναι ξεκάθαρο. </w:t>
      </w:r>
    </w:p>
    <w:p w14:paraId="55F0DE99"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lastRenderedPageBreak/>
        <w:t xml:space="preserve">Ευχαριστώ πολύ, κύριε Πρόεδρε. </w:t>
      </w:r>
    </w:p>
    <w:p w14:paraId="55F0DE9A" w14:textId="77777777" w:rsidR="008A2FAC" w:rsidRDefault="00527947">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Και εμείς ευχαριστούμε. </w:t>
      </w:r>
    </w:p>
    <w:p w14:paraId="55F0DE9B"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Θα προχωρήσουμε στη συζήτηση επί των τροπολ</w:t>
      </w:r>
      <w:r>
        <w:rPr>
          <w:rFonts w:eastAsia="UB-Helvetica" w:cs="Times New Roman"/>
          <w:szCs w:val="24"/>
        </w:rPr>
        <w:t xml:space="preserve">ογιών, όπως προαναφέρθηκε. </w:t>
      </w:r>
    </w:p>
    <w:p w14:paraId="55F0DE9C"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Τον λόγο έχει ο Υπουργός</w:t>
      </w:r>
      <w:r>
        <w:rPr>
          <w:rFonts w:eastAsia="UB-Helvetica" w:cs="Times New Roman"/>
          <w:szCs w:val="24"/>
        </w:rPr>
        <w:t xml:space="preserve"> </w:t>
      </w:r>
      <w:r>
        <w:rPr>
          <w:rFonts w:eastAsia="UB-Helvetica" w:cs="Times New Roman"/>
          <w:szCs w:val="24"/>
        </w:rPr>
        <w:t xml:space="preserve">κ. Σκουρλέτης, για να τοποθετηθεί επί της τροπολογίας με γενικό αριθμό 504 και ειδικό 36 για την παράταση της διάρκειας των θέσεων ορισμένου χρόνου στη Ρυθμιστική Αρχή Ενέργειας. </w:t>
      </w:r>
    </w:p>
    <w:p w14:paraId="55F0DE9D" w14:textId="77777777" w:rsidR="008A2FAC" w:rsidRDefault="00527947">
      <w:pPr>
        <w:spacing w:after="0" w:line="600" w:lineRule="auto"/>
        <w:ind w:firstLine="720"/>
        <w:jc w:val="both"/>
        <w:rPr>
          <w:rFonts w:eastAsia="UB-Helvetica" w:cs="Times New Roman"/>
          <w:szCs w:val="24"/>
        </w:rPr>
      </w:pPr>
      <w:r>
        <w:rPr>
          <w:rFonts w:eastAsia="UB-Helvetica" w:cs="Times New Roman"/>
          <w:b/>
          <w:szCs w:val="24"/>
        </w:rPr>
        <w:t>ΠΑΝΑΓΙΩΤΗΣ (ΠΑΝΟΣ) ΣΚΟΥ</w:t>
      </w:r>
      <w:r>
        <w:rPr>
          <w:rFonts w:eastAsia="UB-Helvetica" w:cs="Times New Roman"/>
          <w:b/>
          <w:szCs w:val="24"/>
        </w:rPr>
        <w:t xml:space="preserve">ΡΛΕΤΗΣ (Υπουργός Περιβάλλοντος και Ενέργειας): </w:t>
      </w:r>
      <w:r>
        <w:rPr>
          <w:rFonts w:eastAsia="UB-Helvetica" w:cs="Times New Roman"/>
          <w:szCs w:val="24"/>
        </w:rPr>
        <w:t xml:space="preserve">Ευχαριστώ, κύριε Πρόεδρε. </w:t>
      </w:r>
    </w:p>
    <w:p w14:paraId="55F0DE9E"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 xml:space="preserve">Νομίζω ότι είναι απολύτως σαφές το τι εξυπηρετεί η συγκεκριμένη τροπολογία. Πρόκειται για θέσεις ανθρώπων, οι οποίοι ήδη λειτουργούν στο πλαίσιο της ΡΑΕ με μία σύμβαση που λήγει στο </w:t>
      </w:r>
      <w:r>
        <w:rPr>
          <w:rFonts w:eastAsia="UB-Helvetica" w:cs="Times New Roman"/>
          <w:szCs w:val="24"/>
        </w:rPr>
        <w:t>τέλος του μήνα. Οι θέσεις αυτές προβλέπονταν από τους νόμους 3734/2009 και 4203/2013 και παρατείνονται μέχρι τις 30-9-2017.</w:t>
      </w:r>
    </w:p>
    <w:p w14:paraId="55F0DE9F"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lastRenderedPageBreak/>
        <w:t>Θέλω να πω ότι με τις αλλαγές</w:t>
      </w:r>
      <w:r>
        <w:rPr>
          <w:rFonts w:eastAsia="UB-Helvetica" w:cs="Times New Roman"/>
          <w:szCs w:val="24"/>
        </w:rPr>
        <w:t>,</w:t>
      </w:r>
      <w:r>
        <w:rPr>
          <w:rFonts w:eastAsia="UB-Helvetica" w:cs="Times New Roman"/>
          <w:szCs w:val="24"/>
        </w:rPr>
        <w:t xml:space="preserve"> που είναι αυτή τη στιγμή σε εξέλιξη, ο ρόλος της Ρυθμιστικής Αρχής Ενέργειας αντιλαμβάνεστε ότι είναι καθοριστικός και ενδυναμώνεται ολοένα και περισσότερο. Άρα υπάρχει ανάγκη να στηριχθεί η δουλειά της. Μάλιστα, δεν σας κρύβω ότι στους βραχυπρόθεσμους σχ</w:t>
      </w:r>
      <w:r>
        <w:rPr>
          <w:rFonts w:eastAsia="UB-Helvetica" w:cs="Times New Roman"/>
          <w:szCs w:val="24"/>
        </w:rPr>
        <w:t>εδιασμούς μας είναι το πώς πλέον θα προχωρήσουμε με τις νέες οργανικές θέσεις, οι οποίες θα προκηρυχθούν με βάση την προβλεπόμενη διαδικασία, έτσι ώστε να στηρίξουμε τη Ρυθμιστική Αρχή Ενέργειας εάν θέλουμε τελικά όλα αυτά</w:t>
      </w:r>
      <w:r>
        <w:rPr>
          <w:rFonts w:eastAsia="UB-Helvetica" w:cs="Times New Roman"/>
          <w:szCs w:val="24"/>
        </w:rPr>
        <w:t>,</w:t>
      </w:r>
      <w:r>
        <w:rPr>
          <w:rFonts w:eastAsia="UB-Helvetica" w:cs="Times New Roman"/>
          <w:szCs w:val="24"/>
        </w:rPr>
        <w:t xml:space="preserve"> τα οποία σχεδιάζονται και υλοποι</w:t>
      </w:r>
      <w:r>
        <w:rPr>
          <w:rFonts w:eastAsia="UB-Helvetica" w:cs="Times New Roman"/>
          <w:szCs w:val="24"/>
        </w:rPr>
        <w:t xml:space="preserve">ούνται, να μπουν σε μια τάξη και να μπορέσει να παίξει τον ρόλο της η συγκεκριμένη </w:t>
      </w:r>
      <w:r>
        <w:rPr>
          <w:rFonts w:eastAsia="UB-Helvetica" w:cs="Times New Roman"/>
          <w:szCs w:val="24"/>
        </w:rPr>
        <w:t>α</w:t>
      </w:r>
      <w:r>
        <w:rPr>
          <w:rFonts w:eastAsia="UB-Helvetica" w:cs="Times New Roman"/>
          <w:szCs w:val="24"/>
        </w:rPr>
        <w:t xml:space="preserve">ρχή. </w:t>
      </w:r>
    </w:p>
    <w:p w14:paraId="55F0DEA0"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55F0DEA1" w14:textId="77777777" w:rsidR="008A2FAC" w:rsidRDefault="00527947">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Οπότε, με το χρονικό όριο της εκπνοής των συμβάσεων μπορεί να καλυφθήκατε και εσείς, κυρία Κανέλλη, ως προς την τροπολογί</w:t>
      </w:r>
      <w:r>
        <w:rPr>
          <w:rFonts w:eastAsia="UB-Helvetica" w:cs="Times New Roman"/>
          <w:szCs w:val="24"/>
        </w:rPr>
        <w:t xml:space="preserve">α. </w:t>
      </w:r>
    </w:p>
    <w:p w14:paraId="55F0DEA2"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 xml:space="preserve">Τον λόγο έχει η κ. </w:t>
      </w:r>
      <w:proofErr w:type="spellStart"/>
      <w:r>
        <w:rPr>
          <w:rFonts w:eastAsia="UB-Helvetica" w:cs="Times New Roman"/>
          <w:szCs w:val="24"/>
        </w:rPr>
        <w:t>Χρυσοβελώνη</w:t>
      </w:r>
      <w:proofErr w:type="spellEnd"/>
      <w:r>
        <w:rPr>
          <w:rFonts w:eastAsia="UB-Helvetica" w:cs="Times New Roman"/>
          <w:szCs w:val="24"/>
        </w:rPr>
        <w:t xml:space="preserve"> επί της τροπολογίας με γενικό αριθμό 498 και ειδικό 35, σχετικά με την εκτέλεση του έργου της δοκιμασίας προσόντων και συμπεριφοράς υποψηφίων οδηγών και οδηγών. </w:t>
      </w:r>
    </w:p>
    <w:p w14:paraId="55F0DEA3" w14:textId="77777777" w:rsidR="008A2FAC" w:rsidRDefault="00527947">
      <w:pPr>
        <w:spacing w:after="0" w:line="600" w:lineRule="auto"/>
        <w:ind w:firstLine="720"/>
        <w:jc w:val="both"/>
        <w:rPr>
          <w:rFonts w:eastAsia="UB-Helvetica" w:cs="Times New Roman"/>
          <w:szCs w:val="24"/>
        </w:rPr>
      </w:pPr>
      <w:r>
        <w:rPr>
          <w:rFonts w:eastAsia="UB-Helvetica" w:cs="Times New Roman"/>
          <w:b/>
          <w:szCs w:val="24"/>
        </w:rPr>
        <w:lastRenderedPageBreak/>
        <w:t>ΜΑΡΙΝΑ ΧΡΥΣΟΒΕΛΩΝΗ (Υφυπουργός Υποδομών, Μεταφορών και Δικτ</w:t>
      </w:r>
      <w:r>
        <w:rPr>
          <w:rFonts w:eastAsia="UB-Helvetica" w:cs="Times New Roman"/>
          <w:b/>
          <w:szCs w:val="24"/>
        </w:rPr>
        <w:t>ύων):</w:t>
      </w:r>
      <w:r>
        <w:rPr>
          <w:rFonts w:eastAsia="UB-Helvetica" w:cs="Times New Roman"/>
          <w:szCs w:val="24"/>
        </w:rPr>
        <w:t xml:space="preserve"> Ευχαριστώ, κύριε Πρόεδρε. </w:t>
      </w:r>
    </w:p>
    <w:p w14:paraId="55F0DEA4"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 xml:space="preserve">Αναφερόμαστε, λοιπόν, στην ψήφιση της υπ’ αριθμόν 498/35 </w:t>
      </w:r>
      <w:proofErr w:type="spellStart"/>
      <w:r>
        <w:rPr>
          <w:rFonts w:eastAsia="UB-Helvetica" w:cs="Times New Roman"/>
          <w:szCs w:val="24"/>
        </w:rPr>
        <w:t>πολυαναμενόμενης</w:t>
      </w:r>
      <w:proofErr w:type="spellEnd"/>
      <w:r>
        <w:rPr>
          <w:rFonts w:eastAsia="UB-Helvetica" w:cs="Times New Roman"/>
          <w:szCs w:val="24"/>
        </w:rPr>
        <w:t xml:space="preserve"> τροπολογίας. Νομίζω ότι όλοι θα συμφωνήσουμε πως η ψήφιση της συγκεκριμένης τροπολογίας είναι αναγκαία, έτσι ώστε να μπορέσει να διασφαλιστεί η </w:t>
      </w:r>
      <w:r>
        <w:rPr>
          <w:rFonts w:eastAsia="UB-Helvetica" w:cs="Times New Roman"/>
          <w:szCs w:val="24"/>
        </w:rPr>
        <w:t>συνέχιση της εκτέλεσης του έργου της δοκιμασίας των προσόντων και της συμπεριφοράς υποψηφίων οδηγών και οδηγών, το οποίο από 1-6-2017, όπως αναφέρεται και στο κείμενο της τροπολογίας, θα διενεργείται εντός του ωραρίου λειτουργίας των δημοσίων υπηρεσιών.</w:t>
      </w:r>
    </w:p>
    <w:p w14:paraId="55F0DEA5"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Αυ</w:t>
      </w:r>
      <w:r>
        <w:rPr>
          <w:rFonts w:eastAsia="UB-Helvetica" w:cs="Times New Roman"/>
          <w:szCs w:val="24"/>
        </w:rPr>
        <w:t xml:space="preserve">τό το νέο σύστημα διενέργειας εξετάσεων βρίσκεται ήδη στη φάση της επεξεργασίας από το Υπουργείο μας και θα καταβάλουμε κάθε δυνατή προσπάθεια ώστε να είναι έτοιμο ακόμα και πριν από την 1-6-2017, </w:t>
      </w:r>
      <w:r>
        <w:rPr>
          <w:rFonts w:eastAsia="UB-Helvetica" w:cs="Times New Roman"/>
          <w:szCs w:val="24"/>
        </w:rPr>
        <w:t xml:space="preserve">ημερομηνία </w:t>
      </w:r>
      <w:r>
        <w:rPr>
          <w:rFonts w:eastAsia="UB-Helvetica" w:cs="Times New Roman"/>
          <w:szCs w:val="24"/>
        </w:rPr>
        <w:t xml:space="preserve">η οποία τίθεται ως απώτατο χρονικό όριο. </w:t>
      </w:r>
    </w:p>
    <w:p w14:paraId="55F0DEA6"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Το νέο</w:t>
      </w:r>
      <w:r>
        <w:rPr>
          <w:rFonts w:eastAsia="UB-Helvetica" w:cs="Times New Roman"/>
          <w:szCs w:val="24"/>
        </w:rPr>
        <w:t xml:space="preserve"> αυτό σύστημα θα έχει ως σκοπό να μπορέσει να διασφαλίσει τη διαφάνεια, με νέες αδιάβλητες διαδικασίες, της εξέτασης των υποψηφίων οδηγών με ένα νέο </w:t>
      </w:r>
      <w:r>
        <w:rPr>
          <w:rFonts w:eastAsia="UB-Helvetica" w:cs="Times New Roman"/>
          <w:szCs w:val="24"/>
        </w:rPr>
        <w:t>σ</w:t>
      </w:r>
      <w:r>
        <w:rPr>
          <w:rFonts w:eastAsia="UB-Helvetica" w:cs="Times New Roman"/>
          <w:szCs w:val="24"/>
        </w:rPr>
        <w:t xml:space="preserve">ώμα, στο οποίο ασφαλώς και θα ενταχθεί </w:t>
      </w:r>
      <w:r>
        <w:rPr>
          <w:rFonts w:eastAsia="UB-Helvetica" w:cs="Times New Roman"/>
          <w:szCs w:val="24"/>
        </w:rPr>
        <w:lastRenderedPageBreak/>
        <w:t>το ήδη υπάρχον προσωπικό –αυτή, τουλάχιστον, είναι η στόχευση του Υ</w:t>
      </w:r>
      <w:r>
        <w:rPr>
          <w:rFonts w:eastAsia="UB-Helvetica" w:cs="Times New Roman"/>
          <w:szCs w:val="24"/>
        </w:rPr>
        <w:t>πουργείου- και βεβαίως θα λειτουργεί και οι εργαζόμενοι θα παρέχουν τις υπηρεσίες τους εντός του ωραρίου λειτουργίας των δημοσίων υπηρεσιών.</w:t>
      </w:r>
    </w:p>
    <w:p w14:paraId="55F0DEA7" w14:textId="77777777" w:rsidR="008A2FAC" w:rsidRDefault="00527947">
      <w:pPr>
        <w:spacing w:after="0" w:line="600" w:lineRule="auto"/>
        <w:ind w:firstLine="720"/>
        <w:jc w:val="both"/>
        <w:rPr>
          <w:rFonts w:eastAsia="UB-Helvetica" w:cs="Times New Roman"/>
          <w:szCs w:val="24"/>
        </w:rPr>
      </w:pPr>
      <w:r>
        <w:rPr>
          <w:rFonts w:eastAsia="UB-Helvetica" w:cs="Times New Roman"/>
          <w:szCs w:val="24"/>
        </w:rPr>
        <w:t>Επομένως απαιτείται άμεσα η θέσπιση ενός μεταβατικού χρονικού διαστήματος για την ομαλή μετάβαση του συστήματος εξέ</w:t>
      </w:r>
      <w:r>
        <w:rPr>
          <w:rFonts w:eastAsia="UB-Helvetica" w:cs="Times New Roman"/>
          <w:szCs w:val="24"/>
        </w:rPr>
        <w:t xml:space="preserve">τασης υποψηφίων οδηγών και οδηγών εντός του ωραρίου λειτουργίας των δημοσίων υπηρεσιών, προκειμένου να μπορέσουν άμεσα να εξυπηρετηθούν οι πολίτες και ιδίως οι υποψήφιοι οδηγοί αναφορικά με τα ζητήματα της έκδοσης των αδειών, οι δε περιφερειακές υπηρεσίες </w:t>
      </w:r>
      <w:r>
        <w:rPr>
          <w:rFonts w:eastAsia="UB-Helvetica" w:cs="Times New Roman"/>
          <w:szCs w:val="24"/>
        </w:rPr>
        <w:t xml:space="preserve">να μπορέσουν να </w:t>
      </w:r>
      <w:proofErr w:type="spellStart"/>
      <w:r>
        <w:rPr>
          <w:rFonts w:eastAsia="UB-Helvetica" w:cs="Times New Roman"/>
          <w:szCs w:val="24"/>
        </w:rPr>
        <w:t>αντ</w:t>
      </w:r>
      <w:r>
        <w:rPr>
          <w:rFonts w:eastAsia="UB-Helvetica" w:cs="Times New Roman"/>
          <w:szCs w:val="24"/>
        </w:rPr>
        <w:t>ε</w:t>
      </w:r>
      <w:r>
        <w:rPr>
          <w:rFonts w:eastAsia="UB-Helvetica" w:cs="Times New Roman"/>
          <w:szCs w:val="24"/>
        </w:rPr>
        <w:t>πεξέλθουν</w:t>
      </w:r>
      <w:proofErr w:type="spellEnd"/>
      <w:r>
        <w:rPr>
          <w:rFonts w:eastAsia="UB-Helvetica" w:cs="Times New Roman"/>
          <w:szCs w:val="24"/>
        </w:rPr>
        <w:t xml:space="preserve"> με το υφιστάμενο ανθρώπινο δυναμικό τους μέχρι να υπάρχει ο κατάλληλος σχεδιασμός του νέου </w:t>
      </w:r>
      <w:r w:rsidRPr="00BE570E">
        <w:rPr>
          <w:rFonts w:eastAsia="UB-Helvetica" w:cs="Times New Roman"/>
          <w:color w:val="000000" w:themeColor="text1"/>
          <w:szCs w:val="24"/>
        </w:rPr>
        <w:t xml:space="preserve">συστήματος, στο οποίο αναφέρθηκα προηγουμένως. </w:t>
      </w:r>
    </w:p>
    <w:p w14:paraId="55F0DEA8" w14:textId="77777777" w:rsidR="008A2FAC" w:rsidRDefault="00527947">
      <w:pPr>
        <w:spacing w:after="0" w:line="600" w:lineRule="auto"/>
        <w:ind w:firstLine="720"/>
        <w:jc w:val="both"/>
        <w:rPr>
          <w:rFonts w:eastAsia="Times New Roman" w:cs="Times New Roman"/>
          <w:szCs w:val="24"/>
        </w:rPr>
      </w:pPr>
      <w:r>
        <w:rPr>
          <w:rFonts w:eastAsia="Times New Roman" w:cs="Times New Roman"/>
          <w:szCs w:val="24"/>
        </w:rPr>
        <w:t>Συγκεκριμένα, λοιπόν, προβλέπεται μέχρι την 1</w:t>
      </w:r>
      <w:r>
        <w:rPr>
          <w:rFonts w:eastAsia="Times New Roman" w:cs="Times New Roman"/>
          <w:szCs w:val="24"/>
          <w:vertAlign w:val="superscript"/>
        </w:rPr>
        <w:t>η</w:t>
      </w:r>
      <w:r>
        <w:rPr>
          <w:rFonts w:eastAsia="Times New Roman" w:cs="Times New Roman"/>
          <w:szCs w:val="24"/>
        </w:rPr>
        <w:t xml:space="preserve"> Ιουνίου 2017</w:t>
      </w:r>
      <w:r>
        <w:rPr>
          <w:rFonts w:eastAsia="Times New Roman" w:cs="Times New Roman"/>
          <w:szCs w:val="24"/>
        </w:rPr>
        <w:t>,</w:t>
      </w:r>
      <w:r>
        <w:rPr>
          <w:rFonts w:eastAsia="Times New Roman" w:cs="Times New Roman"/>
          <w:szCs w:val="24"/>
        </w:rPr>
        <w:t xml:space="preserve"> η εξακολούθηση της διενέργ</w:t>
      </w:r>
      <w:r>
        <w:rPr>
          <w:rFonts w:eastAsia="Times New Roman" w:cs="Times New Roman"/>
          <w:szCs w:val="24"/>
        </w:rPr>
        <w:t xml:space="preserve">ειας του έργου αυτού όπως πραγματοποιείτο μέχρι τις 31 Δεκεμβρίου 2015. </w:t>
      </w:r>
      <w:proofErr w:type="spellStart"/>
      <w:r>
        <w:rPr>
          <w:rFonts w:eastAsia="Times New Roman" w:cs="Times New Roman"/>
          <w:szCs w:val="24"/>
        </w:rPr>
        <w:t>Συνακολούθως</w:t>
      </w:r>
      <w:proofErr w:type="spellEnd"/>
      <w:r>
        <w:rPr>
          <w:rFonts w:eastAsia="Times New Roman" w:cs="Times New Roman"/>
          <w:szCs w:val="24"/>
        </w:rPr>
        <w:t xml:space="preserve">, βεβαίως, το ίδιο θα </w:t>
      </w:r>
      <w:r>
        <w:rPr>
          <w:rFonts w:eastAsia="Times New Roman" w:cs="Times New Roman"/>
          <w:szCs w:val="24"/>
        </w:rPr>
        <w:lastRenderedPageBreak/>
        <w:t>ισχύει και για το σύστημα αμοιβής των εξεταστών υποψηφίων οδηγών και οδηγών, καθώς επίσης και για τα ελεγκτικά όργανα του εν λόγω έργου, το λεγόμενο «</w:t>
      </w:r>
      <w:r>
        <w:rPr>
          <w:rFonts w:eastAsia="Times New Roman" w:cs="Times New Roman"/>
          <w:szCs w:val="24"/>
        </w:rPr>
        <w:t xml:space="preserve">ΣΕΕΥΜΕ». </w:t>
      </w:r>
    </w:p>
    <w:p w14:paraId="55F0DEA9" w14:textId="77777777" w:rsidR="008A2FAC" w:rsidRDefault="0052794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Εννοείται, βεβαίως, ότι το σύστημα αμοιβής θα καλύπτει και όλους εκείνους</w:t>
      </w:r>
      <w:r>
        <w:rPr>
          <w:rFonts w:eastAsia="Times New Roman" w:cs="Times New Roman"/>
          <w:szCs w:val="24"/>
        </w:rPr>
        <w:t>,</w:t>
      </w:r>
      <w:r>
        <w:rPr>
          <w:rFonts w:eastAsia="Times New Roman" w:cs="Times New Roman"/>
          <w:szCs w:val="24"/>
        </w:rPr>
        <w:t xml:space="preserve"> οι οποίοι παρείχαν έργο εκτός του ωραρίου εργασίας τους από 1</w:t>
      </w:r>
      <w:r>
        <w:rPr>
          <w:rFonts w:eastAsia="Times New Roman" w:cs="Times New Roman"/>
          <w:szCs w:val="24"/>
          <w:vertAlign w:val="superscript"/>
        </w:rPr>
        <w:t>ης</w:t>
      </w:r>
      <w:r>
        <w:rPr>
          <w:rFonts w:eastAsia="Times New Roman" w:cs="Times New Roman"/>
          <w:szCs w:val="24"/>
        </w:rPr>
        <w:t xml:space="preserve"> Ιανουαρίου 2016 και εφεξής μέχρι σήμερα. </w:t>
      </w:r>
    </w:p>
    <w:p w14:paraId="55F0DEAA" w14:textId="77777777" w:rsidR="008A2FAC" w:rsidRDefault="0052794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Επιπλέον με τη διάταξη αυτή</w:t>
      </w:r>
      <w:r>
        <w:rPr>
          <w:rFonts w:eastAsia="Times New Roman" w:cs="Times New Roman"/>
          <w:szCs w:val="24"/>
        </w:rPr>
        <w:t>,</w:t>
      </w:r>
      <w:r>
        <w:rPr>
          <w:rFonts w:eastAsia="Times New Roman" w:cs="Times New Roman"/>
          <w:szCs w:val="24"/>
        </w:rPr>
        <w:t xml:space="preserve"> επιδιώκεται η προάσπιση της οδικής α</w:t>
      </w:r>
      <w:r>
        <w:rPr>
          <w:rFonts w:eastAsia="Times New Roman" w:cs="Times New Roman"/>
          <w:szCs w:val="24"/>
        </w:rPr>
        <w:t xml:space="preserve">σφάλειας, καθώς και η διαφύλαξη των εσόδων του κράτους, δεδομένου ότι τα έσοδα από τη διενέργεια των εξετάσεων εκτιμώνται σε 1,6 εκατομμύρια ευρώ ΦΠΑ ανά μήνα και 1,9 εκατομμύρια ευρώ φόρο ανά μήνα. </w:t>
      </w:r>
    </w:p>
    <w:p w14:paraId="55F0DEAB" w14:textId="77777777" w:rsidR="008A2FAC" w:rsidRDefault="0052794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και μέχρι την κατάργηση των δευτεροβαθμίων ιατ</w:t>
      </w:r>
      <w:r>
        <w:rPr>
          <w:rFonts w:eastAsia="Times New Roman" w:cs="Times New Roman"/>
          <w:szCs w:val="24"/>
        </w:rPr>
        <w:t xml:space="preserve">ρικών επιτροπών, οι οποίες συγκροτούνται από υπηρεσίες του Υπουργείου Μεταφορών και Επικοινωνιών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ε</w:t>
      </w:r>
      <w:r>
        <w:rPr>
          <w:rFonts w:eastAsia="Times New Roman" w:cs="Times New Roman"/>
          <w:szCs w:val="24"/>
        </w:rPr>
        <w:t xml:space="preserve">νοτήτων της χώρας, προβλέπεται η εξακολούθηση της καταβολής της αμοιβής τους όπως πραγματοποιείτο μέχρι τις 31 Δεκεμβρίου 2015. </w:t>
      </w:r>
    </w:p>
    <w:p w14:paraId="55F0DEAC" w14:textId="77777777" w:rsidR="008A2FAC" w:rsidRDefault="0052794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Εδώ θέλω να</w:t>
      </w:r>
      <w:r>
        <w:rPr>
          <w:rFonts w:eastAsia="Times New Roman" w:cs="Times New Roman"/>
          <w:szCs w:val="24"/>
        </w:rPr>
        <w:t xml:space="preserve"> πω όσον αφορά τις δευτεροβάθμιες ιατρικές επιτροπές, ότι ήδη εκπονείται για την κατάργησή τους σχετική τροπολογία από την πλευρά του Υπουργείου</w:t>
      </w:r>
      <w:r>
        <w:rPr>
          <w:rFonts w:eastAsia="Times New Roman" w:cs="Times New Roman"/>
          <w:szCs w:val="24"/>
        </w:rPr>
        <w:t>,</w:t>
      </w:r>
      <w:r>
        <w:rPr>
          <w:rFonts w:eastAsia="Times New Roman" w:cs="Times New Roman"/>
          <w:szCs w:val="24"/>
        </w:rPr>
        <w:t xml:space="preserve"> που θα σας ανακοινωθεί συντόμως, έτσι ώστε να παρουσιάσουμε ποιος θα είναι ο νέος τρόπος της εξέτασης.</w:t>
      </w:r>
    </w:p>
    <w:p w14:paraId="55F0DEAD" w14:textId="77777777" w:rsidR="008A2FAC" w:rsidRDefault="0052794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σημειωθεί ότι η διατήρηση σε ισχύ του συστήματος το οποίο ίσχυε προ της 31</w:t>
      </w:r>
      <w:r>
        <w:rPr>
          <w:rFonts w:eastAsia="Times New Roman" w:cs="Times New Roman"/>
          <w:szCs w:val="24"/>
          <w:vertAlign w:val="superscript"/>
        </w:rPr>
        <w:t>ης</w:t>
      </w:r>
      <w:r>
        <w:rPr>
          <w:rFonts w:eastAsia="Times New Roman" w:cs="Times New Roman"/>
          <w:szCs w:val="24"/>
        </w:rPr>
        <w:t xml:space="preserve"> Δεκεμβρίου 2015 για το διάστημα μέχρι τις 31 Μαΐου 2017, που προβλέπεται στη συγκεκριμένη τροπολογία, είναι από τις διαθέσιμες εναλλακτικές λύσεις</w:t>
      </w:r>
      <w:r>
        <w:rPr>
          <w:rFonts w:eastAsia="Times New Roman" w:cs="Times New Roman"/>
          <w:szCs w:val="24"/>
        </w:rPr>
        <w:t>,</w:t>
      </w:r>
      <w:r>
        <w:rPr>
          <w:rFonts w:eastAsia="Times New Roman" w:cs="Times New Roman"/>
          <w:szCs w:val="24"/>
        </w:rPr>
        <w:t xml:space="preserve"> η μόνη η οποία έχει έναν προσωρ</w:t>
      </w:r>
      <w:r>
        <w:rPr>
          <w:rFonts w:eastAsia="Times New Roman" w:cs="Times New Roman"/>
          <w:szCs w:val="24"/>
        </w:rPr>
        <w:t xml:space="preserve">ινό χαρακτήρα. Επίσης είναι μια επιλογή που μπορεί να εξασφαλίσει την ομαλότητα της μετάβασης από το </w:t>
      </w:r>
      <w:proofErr w:type="spellStart"/>
      <w:r>
        <w:rPr>
          <w:rFonts w:eastAsia="Times New Roman" w:cs="Times New Roman"/>
          <w:szCs w:val="24"/>
        </w:rPr>
        <w:t>προϊσχύσαν</w:t>
      </w:r>
      <w:proofErr w:type="spellEnd"/>
      <w:r>
        <w:rPr>
          <w:rFonts w:eastAsia="Times New Roman" w:cs="Times New Roman"/>
          <w:szCs w:val="24"/>
        </w:rPr>
        <w:t xml:space="preserve"> στο υπό σχεδίαση σύστημα εξέτασης υποψηφίων οδηγών, ιδίως μετά τις πάρα πολύ μεγάλες δυσκολίες που προκλήθηκαν στην εξυπηρέτηση των πολιτών</w:t>
      </w:r>
      <w:r>
        <w:rPr>
          <w:rFonts w:eastAsia="Times New Roman" w:cs="Times New Roman"/>
          <w:szCs w:val="24"/>
        </w:rPr>
        <w:t>,</w:t>
      </w:r>
      <w:r>
        <w:rPr>
          <w:rFonts w:eastAsia="Times New Roman" w:cs="Times New Roman"/>
          <w:szCs w:val="24"/>
        </w:rPr>
        <w:t xml:space="preserve"> από</w:t>
      </w:r>
      <w:r>
        <w:rPr>
          <w:rFonts w:eastAsia="Times New Roman" w:cs="Times New Roman"/>
          <w:szCs w:val="24"/>
        </w:rPr>
        <w:t xml:space="preserve"> την κατάργηση του συστήματος αμοιβών στους εξεταστές υποψηφίων οδηγών μετά τη θέσπιση του νόμου για το ενιαίο μισθολόγιο, δεδομένου ότι όλοι ξέρετε πως δεν υπήρχε στον αντίστοιχο νόμο σχετική νομοθετική πρόβλεψη. </w:t>
      </w:r>
    </w:p>
    <w:p w14:paraId="55F0DEAE" w14:textId="77777777" w:rsidR="008A2FAC" w:rsidRDefault="0052794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Τέλος και όσον αφορά την πρόταση του Υπου</w:t>
      </w:r>
      <w:r>
        <w:rPr>
          <w:rFonts w:eastAsia="Times New Roman" w:cs="Times New Roman"/>
          <w:szCs w:val="24"/>
        </w:rPr>
        <w:t xml:space="preserve">ργού Εθνικής Άμυνας για τη λήψη διπλώματος σε ηλικία δεκαεπτά ετών, θέλω να πω ότι την προσεγγίζουμε με πάρα πολύ μεγάλο ενδιαφέρον. </w:t>
      </w:r>
    </w:p>
    <w:p w14:paraId="55F0DEAF" w14:textId="77777777" w:rsidR="008A2FAC" w:rsidRDefault="0052794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κύριε Υπουργέ, θα πρέπει, για να το πετύχουμε αυτό, να προχωρήσουμε στην τροποποίηση του </w:t>
      </w:r>
      <w:r>
        <w:rPr>
          <w:rFonts w:eastAsia="Times New Roman" w:cs="Times New Roman"/>
          <w:szCs w:val="24"/>
        </w:rPr>
        <w:t>π.δ.</w:t>
      </w:r>
      <w:r>
        <w:rPr>
          <w:rFonts w:eastAsia="Times New Roman" w:cs="Times New Roman"/>
          <w:szCs w:val="24"/>
        </w:rPr>
        <w:t xml:space="preserve">51/2012, κάτι το οποίο </w:t>
      </w:r>
      <w:r>
        <w:rPr>
          <w:rFonts w:eastAsia="Times New Roman" w:cs="Times New Roman"/>
          <w:szCs w:val="24"/>
        </w:rPr>
        <w:t xml:space="preserve">το Υπουργείο μας θα εξετάσει με πάρα πολύ μεγάλη προσοχή. Εξάλλου έχουμε αναλάβει, παράλληλα, πρωτοβουλία τροποποίησης διατάξεων του Κώδικα Οδικής Κυκλοφορίας και πρόκειται να έρθει προς ψήφιση στο </w:t>
      </w:r>
      <w:r>
        <w:rPr>
          <w:rFonts w:eastAsia="Times New Roman" w:cs="Times New Roman"/>
          <w:szCs w:val="24"/>
        </w:rPr>
        <w:t>ε</w:t>
      </w:r>
      <w:r>
        <w:rPr>
          <w:rFonts w:eastAsia="Times New Roman" w:cs="Times New Roman"/>
          <w:szCs w:val="24"/>
        </w:rPr>
        <w:t xml:space="preserve">λληνικό Κοινοβούλιο νομοσχέδιο του Υπουργείου Μεταφορών, </w:t>
      </w:r>
      <w:r>
        <w:rPr>
          <w:rFonts w:eastAsia="Times New Roman" w:cs="Times New Roman"/>
          <w:szCs w:val="24"/>
        </w:rPr>
        <w:t xml:space="preserve">οπότε θα προσεγγίσουμε και τη δική σας πρόταση. Ίσως θα ήταν σκόπιμο να έχουμε και την άποψη των Βουλευτών επ’ αυτού. </w:t>
      </w:r>
    </w:p>
    <w:p w14:paraId="55F0DEB0" w14:textId="77777777" w:rsidR="008A2FAC" w:rsidRDefault="0052794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F0DEB1"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εμείς ευχαριστούμε. </w:t>
      </w:r>
    </w:p>
    <w:p w14:paraId="55F0DEB2" w14:textId="77777777" w:rsidR="008A2FAC" w:rsidRDefault="00527947">
      <w:pPr>
        <w:spacing w:line="600" w:lineRule="auto"/>
        <w:ind w:firstLine="720"/>
        <w:jc w:val="both"/>
        <w:rPr>
          <w:rFonts w:eastAsia="Times New Roman"/>
          <w:szCs w:val="24"/>
        </w:rPr>
      </w:pPr>
      <w:r>
        <w:rPr>
          <w:rFonts w:eastAsia="Times New Roman"/>
          <w:szCs w:val="24"/>
        </w:rPr>
        <w:lastRenderedPageBreak/>
        <w:t xml:space="preserve">Προχωρούμε στους εισηγητές επί των τροπολογιών, ξεκινώντας από την </w:t>
      </w:r>
      <w:r>
        <w:rPr>
          <w:rFonts w:eastAsia="Times New Roman"/>
          <w:szCs w:val="24"/>
        </w:rPr>
        <w:t xml:space="preserve">κ. Σταματάκη από τον ΣΥΡΙΖΑ, στη διάρκεια της ομιλίας της οποίας αν θέλει κάποιος να εγγραφεί στον κατάλογο των ομιλητών, μπορεί να το κάνει. </w:t>
      </w:r>
    </w:p>
    <w:p w14:paraId="55F0DEB3" w14:textId="77777777" w:rsidR="008A2FAC" w:rsidRDefault="00527947">
      <w:pPr>
        <w:spacing w:line="600" w:lineRule="auto"/>
        <w:ind w:firstLine="720"/>
        <w:jc w:val="both"/>
        <w:rPr>
          <w:rFonts w:eastAsia="Times New Roman"/>
          <w:szCs w:val="24"/>
        </w:rPr>
      </w:pPr>
      <w:r>
        <w:rPr>
          <w:rFonts w:eastAsia="Times New Roman"/>
          <w:szCs w:val="24"/>
        </w:rPr>
        <w:t xml:space="preserve">Κυρία Σταματάκη, έχετε τον λόγο για πέντε λεπτά. </w:t>
      </w:r>
    </w:p>
    <w:p w14:paraId="55F0DEB4"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Κύριε Πρόεδρε, ευχαριστώ πάρα πολύ, αλλά δεν θ</w:t>
      </w:r>
      <w:r>
        <w:rPr>
          <w:rFonts w:eastAsia="Times New Roman"/>
          <w:szCs w:val="24"/>
        </w:rPr>
        <w:t xml:space="preserve">α πάρω τον λόγο. Έχω καλυφθεί από τις παρεμβάσεις των Υπουργών. Δεχόμαστε τις συγκεκριμένες τροπολογίες στα συγκεκριμένα νομοσχέδια. </w:t>
      </w:r>
    </w:p>
    <w:p w14:paraId="55F0DEB5" w14:textId="77777777" w:rsidR="008A2FAC" w:rsidRDefault="00527947">
      <w:pPr>
        <w:spacing w:line="600" w:lineRule="auto"/>
        <w:ind w:firstLine="720"/>
        <w:jc w:val="both"/>
        <w:rPr>
          <w:rFonts w:eastAsia="Times New Roman"/>
          <w:szCs w:val="24"/>
        </w:rPr>
      </w:pPr>
      <w:r>
        <w:rPr>
          <w:rFonts w:eastAsia="Times New Roman"/>
          <w:szCs w:val="24"/>
        </w:rPr>
        <w:t xml:space="preserve">Ευχαριστώ. </w:t>
      </w:r>
    </w:p>
    <w:p w14:paraId="55F0DEB6"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Τον λόγο έχει τώρα ο κ. </w:t>
      </w:r>
      <w:proofErr w:type="spellStart"/>
      <w:r>
        <w:rPr>
          <w:rFonts w:eastAsia="Times New Roman"/>
          <w:szCs w:val="24"/>
        </w:rPr>
        <w:t>Μηταράκης</w:t>
      </w:r>
      <w:proofErr w:type="spellEnd"/>
      <w:r>
        <w:rPr>
          <w:rFonts w:eastAsia="Times New Roman"/>
          <w:szCs w:val="24"/>
        </w:rPr>
        <w:t xml:space="preserve"> από τη Νέα Δημοκρατία.</w:t>
      </w:r>
    </w:p>
    <w:p w14:paraId="55F0DEB7" w14:textId="77777777" w:rsidR="008A2FAC" w:rsidRDefault="00527947">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b/>
          <w:szCs w:val="24"/>
        </w:rPr>
        <w:t xml:space="preserve">: </w:t>
      </w:r>
      <w:r>
        <w:rPr>
          <w:rFonts w:eastAsia="Times New Roman"/>
          <w:szCs w:val="24"/>
        </w:rPr>
        <w:t xml:space="preserve">Ευχαριστώ πολύ, κύριε Πρόεδρε. </w:t>
      </w:r>
    </w:p>
    <w:p w14:paraId="55F0DEB8" w14:textId="77777777" w:rsidR="008A2FAC" w:rsidRDefault="00527947">
      <w:pPr>
        <w:spacing w:line="600" w:lineRule="auto"/>
        <w:ind w:firstLine="720"/>
        <w:jc w:val="both"/>
        <w:rPr>
          <w:rFonts w:eastAsia="Times New Roman"/>
          <w:szCs w:val="24"/>
        </w:rPr>
      </w:pPr>
      <w:r>
        <w:rPr>
          <w:rFonts w:eastAsia="Times New Roman"/>
          <w:szCs w:val="24"/>
        </w:rPr>
        <w:lastRenderedPageBreak/>
        <w:t>Επί της αρχής θα κάνω ένα σχόλιο</w:t>
      </w:r>
      <w:r>
        <w:rPr>
          <w:rFonts w:eastAsia="Times New Roman"/>
          <w:szCs w:val="24"/>
        </w:rPr>
        <w:t>,</w:t>
      </w:r>
      <w:r>
        <w:rPr>
          <w:rFonts w:eastAsia="Times New Roman"/>
          <w:szCs w:val="24"/>
        </w:rPr>
        <w:t xml:space="preserve"> που κάνουμε σε κάθε κύρωση στην οποία εμπεριέχονται τροπολογίες. Δυστυχώς αυτή η διαδικασία δεν δίνει επαρκή χρόνο στους Βουλευτές</w:t>
      </w:r>
      <w:r>
        <w:rPr>
          <w:rFonts w:eastAsia="Times New Roman"/>
          <w:szCs w:val="24"/>
        </w:rPr>
        <w:t>,</w:t>
      </w:r>
      <w:r>
        <w:rPr>
          <w:rFonts w:eastAsia="Times New Roman"/>
          <w:szCs w:val="24"/>
        </w:rPr>
        <w:t xml:space="preserve"> να ενημερωθούν για το περιεχόμενο των τροπολογιών και επ</w:t>
      </w:r>
      <w:r>
        <w:rPr>
          <w:rFonts w:eastAsia="Times New Roman"/>
          <w:szCs w:val="24"/>
        </w:rPr>
        <w:t>ίσης, στερεί από τις αρμόδιες Διαρκείς Επιτροπές, όπου υπάρχουν Βουλευτές οι οποίοι έχουν τις ειδικές γνώσεις και το ειδικό ενδιαφέρον σε αυτά τα θέματα, να τοποθετηθούν. Αναγκαζόμαστε, λοιπόν, να τις δούμε για πρώτη φορά στην Ολομέλεια -είναι συνήθως εκπρ</w:t>
      </w:r>
      <w:r>
        <w:rPr>
          <w:rFonts w:eastAsia="Times New Roman"/>
          <w:szCs w:val="24"/>
        </w:rPr>
        <w:t xml:space="preserve">όθεσμες αυτές οι τροπολογίες- και πρέπει σε μικρό χρονικό διάστημα να τοποθετηθούμε. </w:t>
      </w:r>
    </w:p>
    <w:p w14:paraId="55F0DEB9" w14:textId="77777777" w:rsidR="008A2FAC" w:rsidRDefault="00527947">
      <w:pPr>
        <w:spacing w:line="600" w:lineRule="auto"/>
        <w:ind w:firstLine="720"/>
        <w:jc w:val="both"/>
        <w:rPr>
          <w:rFonts w:eastAsia="Times New Roman"/>
          <w:szCs w:val="24"/>
        </w:rPr>
      </w:pPr>
      <w:r>
        <w:rPr>
          <w:rFonts w:eastAsia="Times New Roman"/>
          <w:szCs w:val="24"/>
        </w:rPr>
        <w:t>Στις δύο υπουργικές τροπολογίες που κατατίθενται σήμερα</w:t>
      </w:r>
      <w:r>
        <w:rPr>
          <w:rFonts w:eastAsia="Times New Roman"/>
          <w:szCs w:val="24"/>
        </w:rPr>
        <w:t>,</w:t>
      </w:r>
      <w:r>
        <w:rPr>
          <w:rFonts w:eastAsia="Times New Roman"/>
          <w:szCs w:val="24"/>
        </w:rPr>
        <w:t xml:space="preserve"> εμείς θα ψηφίσουμε «</w:t>
      </w:r>
      <w:r>
        <w:rPr>
          <w:rFonts w:eastAsia="Times New Roman"/>
          <w:szCs w:val="24"/>
        </w:rPr>
        <w:t>ναι</w:t>
      </w:r>
      <w:r>
        <w:rPr>
          <w:rFonts w:eastAsia="Times New Roman"/>
          <w:szCs w:val="24"/>
        </w:rPr>
        <w:t>» με τα εξής σχόλια: Ως προς το θέμα της ΡΑΕ, κύριε Υπουργέ, αντιλαμβανόμαστε την ανάγκη ν</w:t>
      </w:r>
      <w:r>
        <w:rPr>
          <w:rFonts w:eastAsia="Times New Roman"/>
          <w:szCs w:val="24"/>
        </w:rPr>
        <w:t>α διατηρηθούν θέσεις που ήδη λειτουργούν για την κάλυψη διαρκών αναγκών. Κράτησα από την ομιλία σας ότι θα προσπαθήσετε να βρείτε μια πιο σταθερή και μια μόνιμη λύση. Νομίζω ότι για τέτοια θέματα</w:t>
      </w:r>
      <w:r>
        <w:rPr>
          <w:rFonts w:eastAsia="Times New Roman"/>
          <w:szCs w:val="24"/>
        </w:rPr>
        <w:t>,</w:t>
      </w:r>
      <w:r>
        <w:rPr>
          <w:rFonts w:eastAsia="Times New Roman"/>
          <w:szCs w:val="24"/>
        </w:rPr>
        <w:t xml:space="preserve"> αυτός είναι ο ενδεδειγμένος τρόπος. Δυστυχώς τους τελευταίο</w:t>
      </w:r>
      <w:r>
        <w:rPr>
          <w:rFonts w:eastAsia="Times New Roman"/>
          <w:szCs w:val="24"/>
        </w:rPr>
        <w:t xml:space="preserve">υς μήνες νομοθετούμε σχεδόν κάθε βδομάδα κάποια διάταξη </w:t>
      </w:r>
      <w:r>
        <w:rPr>
          <w:rFonts w:eastAsia="Times New Roman"/>
          <w:szCs w:val="24"/>
        </w:rPr>
        <w:lastRenderedPageBreak/>
        <w:t>κάποιου Υπουργείου</w:t>
      </w:r>
      <w:r>
        <w:rPr>
          <w:rFonts w:eastAsia="Times New Roman"/>
          <w:szCs w:val="24"/>
        </w:rPr>
        <w:t>,</w:t>
      </w:r>
      <w:r>
        <w:rPr>
          <w:rFonts w:eastAsia="Times New Roman"/>
          <w:szCs w:val="24"/>
        </w:rPr>
        <w:t xml:space="preserve"> η οποία προσπαθεί να παρατείνει μια προθεσμία, αντί να έρθει να κάνει το ουσιαστικό και να λύσει τα θέματα τα οποία δημιουργούνται. Αυτό έχω να πω ως προς το θέμα της ΡΑΕ. </w:t>
      </w:r>
    </w:p>
    <w:p w14:paraId="55F0DEBA" w14:textId="77777777" w:rsidR="008A2FAC" w:rsidRDefault="00527947">
      <w:pPr>
        <w:spacing w:line="600" w:lineRule="auto"/>
        <w:ind w:firstLine="720"/>
        <w:jc w:val="both"/>
        <w:rPr>
          <w:rFonts w:eastAsia="Times New Roman"/>
          <w:szCs w:val="24"/>
        </w:rPr>
      </w:pPr>
      <w:r>
        <w:rPr>
          <w:rFonts w:eastAsia="Times New Roman"/>
          <w:szCs w:val="24"/>
        </w:rPr>
        <w:t>Ως προς</w:t>
      </w:r>
      <w:r>
        <w:rPr>
          <w:rFonts w:eastAsia="Times New Roman"/>
          <w:szCs w:val="24"/>
        </w:rPr>
        <w:t xml:space="preserve"> το θέμα των υπαλλήλων που δίνουν τις άδειες οδήγησης, να πω, κύριε Υπουργέ, ότι αργήσατε. Αυτό το θέμα συζητείται εδώ και πάρα πολλούς μήνες. Έχουν δημιουργηθεί τεράστια εμπόδια</w:t>
      </w:r>
      <w:r>
        <w:rPr>
          <w:rFonts w:eastAsia="Times New Roman"/>
          <w:szCs w:val="24"/>
        </w:rPr>
        <w:t>,</w:t>
      </w:r>
      <w:r>
        <w:rPr>
          <w:rFonts w:eastAsia="Times New Roman"/>
          <w:szCs w:val="24"/>
        </w:rPr>
        <w:t xml:space="preserve"> σε νέους ανθρώπους που προσπαθούν να αποκτήσουν άδεια οδήγησης, σε επαγγελμα</w:t>
      </w:r>
      <w:r>
        <w:rPr>
          <w:rFonts w:eastAsia="Times New Roman"/>
          <w:szCs w:val="24"/>
        </w:rPr>
        <w:t>τίες που προσπαθούν να αποκτήσουν άδεια οδήγησης</w:t>
      </w:r>
      <w:r>
        <w:rPr>
          <w:rFonts w:eastAsia="Times New Roman"/>
          <w:szCs w:val="24"/>
        </w:rPr>
        <w:t>,</w:t>
      </w:r>
      <w:r>
        <w:rPr>
          <w:rFonts w:eastAsia="Times New Roman"/>
          <w:szCs w:val="24"/>
        </w:rPr>
        <w:t xml:space="preserve"> για να ασκήσουν βιοποριστικά επαγγέλματα και δυστυχώς καθυστερήσαμε πάρα πολύ μέχρι να βρεθεί αυτή η συγκεκριμένη μεταβατική λύση. </w:t>
      </w:r>
    </w:p>
    <w:p w14:paraId="55F0DEBB" w14:textId="77777777" w:rsidR="008A2FAC" w:rsidRDefault="00527947">
      <w:pPr>
        <w:spacing w:line="600" w:lineRule="auto"/>
        <w:ind w:firstLine="720"/>
        <w:jc w:val="both"/>
        <w:rPr>
          <w:rFonts w:eastAsia="Times New Roman"/>
          <w:szCs w:val="24"/>
        </w:rPr>
      </w:pPr>
      <w:r>
        <w:rPr>
          <w:rFonts w:eastAsia="Times New Roman"/>
          <w:szCs w:val="24"/>
        </w:rPr>
        <w:t>Ως προς την πρόταση του κυρίου Υπουργού να δοθεί αυτό το προσωρινό δίπλωμα οδήγησης στα δεκαεπτά σε νέα παιδιά με την παρουσία ενήλικου στο αυτοκίνητο, να πω ότι αυτό είναι το βρετανικό μοντέλο. Αυτό εφαρμόζεται στη Βρετανία. Είναι ενδιαφέρουσα πρόταση. Θα</w:t>
      </w:r>
      <w:r>
        <w:rPr>
          <w:rFonts w:eastAsia="Times New Roman"/>
          <w:szCs w:val="24"/>
        </w:rPr>
        <w:t xml:space="preserve"> ήθελα, όμως, η αρμόδια </w:t>
      </w:r>
      <w:r>
        <w:rPr>
          <w:rFonts w:eastAsia="Times New Roman"/>
          <w:szCs w:val="24"/>
        </w:rPr>
        <w:lastRenderedPageBreak/>
        <w:t>ε</w:t>
      </w:r>
      <w:r>
        <w:rPr>
          <w:rFonts w:eastAsia="Times New Roman"/>
          <w:szCs w:val="24"/>
        </w:rPr>
        <w:t>πιτροπή της Βουλής, η Διαρκής Επιτροπή Οδικής Ασφάλειας, να καλέσει ειδικούς, να ακούσουμε απόψεις ανθρώπων που γνωρίζουν αυτά τα θέματα πολύ καλύτερα από μας, ώστε όταν έρθει η κατάλληλη νομοθετική πρωτοβουλία από το Υπουργείο Υπο</w:t>
      </w:r>
      <w:r>
        <w:rPr>
          <w:rFonts w:eastAsia="Times New Roman"/>
          <w:szCs w:val="24"/>
        </w:rPr>
        <w:t>δομών, να μπορέσουμε να τοποθετηθούμε.</w:t>
      </w:r>
    </w:p>
    <w:p w14:paraId="55F0DEBC" w14:textId="77777777" w:rsidR="008A2FAC" w:rsidRDefault="00527947">
      <w:pPr>
        <w:spacing w:line="600" w:lineRule="auto"/>
        <w:ind w:firstLine="720"/>
        <w:jc w:val="both"/>
        <w:rPr>
          <w:rFonts w:eastAsia="Times New Roman"/>
          <w:szCs w:val="24"/>
        </w:rPr>
      </w:pPr>
      <w:r>
        <w:rPr>
          <w:rFonts w:eastAsia="Times New Roman"/>
          <w:szCs w:val="24"/>
        </w:rPr>
        <w:t>Ευχαριστώ πολύ.</w:t>
      </w:r>
    </w:p>
    <w:p w14:paraId="55F0DEBD"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και εμείς.</w:t>
      </w:r>
    </w:p>
    <w:p w14:paraId="55F0DEBE" w14:textId="77777777" w:rsidR="008A2FAC" w:rsidRDefault="00527947">
      <w:pPr>
        <w:spacing w:line="600" w:lineRule="auto"/>
        <w:ind w:firstLine="720"/>
        <w:jc w:val="both"/>
        <w:rPr>
          <w:rFonts w:eastAsia="Times New Roman"/>
          <w:szCs w:val="24"/>
        </w:rPr>
      </w:pPr>
      <w:r>
        <w:rPr>
          <w:rFonts w:eastAsia="Times New Roman"/>
          <w:szCs w:val="24"/>
        </w:rPr>
        <w:t>Ο κ. Παππάς έχει τον λόγο.</w:t>
      </w:r>
    </w:p>
    <w:p w14:paraId="55F0DEBF" w14:textId="77777777" w:rsidR="008A2FAC" w:rsidRDefault="00527947">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Κύριε Πρόεδρε, δεν θα έπρεπε να τοποθετηθούμε καν επί των τροπολογιών, γιατί όπως είναι γνωστό -το έχουμε πει πάρα πολλές φορές- στις κυρώσεις δράτε αντικανονικά, εκτός Κανονισμού. Με τη σύμφωνη γνώμη του Προεδρείου έρχονται τροπολογίες σε κυρώσεις, κάτι τ</w:t>
      </w:r>
      <w:r>
        <w:rPr>
          <w:rFonts w:eastAsia="Times New Roman"/>
          <w:szCs w:val="24"/>
        </w:rPr>
        <w:t xml:space="preserve">ο οποίο αναγκάζει Βουλευτές, οι οποίοι μπορεί να μην είναι στις αρμόδιες </w:t>
      </w:r>
      <w:r>
        <w:rPr>
          <w:rFonts w:eastAsia="Times New Roman"/>
          <w:szCs w:val="24"/>
        </w:rPr>
        <w:t>ε</w:t>
      </w:r>
      <w:r>
        <w:rPr>
          <w:rFonts w:eastAsia="Times New Roman"/>
          <w:szCs w:val="24"/>
        </w:rPr>
        <w:t xml:space="preserve">πιτροπές των Υπουργείων, να λάβουν θέση σε ζητήματα τα οποία δεν έχουν τη δυνατότητα αλλά ούτε και τον χρόνο να μελετήσουν, γιατί είναι </w:t>
      </w:r>
      <w:r>
        <w:rPr>
          <w:rFonts w:eastAsia="Times New Roman"/>
          <w:szCs w:val="24"/>
        </w:rPr>
        <w:lastRenderedPageBreak/>
        <w:t>εκπρόθεσμες. Κανονικά θα έπρεπε να μην μπω στο</w:t>
      </w:r>
      <w:r>
        <w:rPr>
          <w:rFonts w:eastAsia="Times New Roman"/>
          <w:szCs w:val="24"/>
        </w:rPr>
        <w:t>ν πειρασμό</w:t>
      </w:r>
      <w:r>
        <w:rPr>
          <w:rFonts w:eastAsia="Times New Roman"/>
          <w:szCs w:val="24"/>
        </w:rPr>
        <w:t>,</w:t>
      </w:r>
      <w:r>
        <w:rPr>
          <w:rFonts w:eastAsia="Times New Roman"/>
          <w:szCs w:val="24"/>
        </w:rPr>
        <w:t xml:space="preserve"> να μπω στην ουσία των τροπολογιών και εξαρχής να σας πω ότι και στις δύο λέμε «</w:t>
      </w:r>
      <w:r>
        <w:rPr>
          <w:rFonts w:eastAsia="Times New Roman"/>
          <w:szCs w:val="24"/>
        </w:rPr>
        <w:t>όχι</w:t>
      </w:r>
      <w:r>
        <w:rPr>
          <w:rFonts w:eastAsia="Times New Roman"/>
          <w:szCs w:val="24"/>
        </w:rPr>
        <w:t xml:space="preserve">». Θα πω, όμως, δύο κουβέντες σχετικά με τη ΡΑΕ. </w:t>
      </w:r>
    </w:p>
    <w:p w14:paraId="55F0DEC0" w14:textId="77777777" w:rsidR="008A2FAC" w:rsidRDefault="00527947">
      <w:pPr>
        <w:spacing w:line="600" w:lineRule="auto"/>
        <w:ind w:firstLine="720"/>
        <w:jc w:val="both"/>
        <w:rPr>
          <w:rFonts w:eastAsia="Times New Roman"/>
          <w:szCs w:val="24"/>
        </w:rPr>
      </w:pPr>
      <w:r>
        <w:rPr>
          <w:rFonts w:eastAsia="Times New Roman"/>
          <w:szCs w:val="24"/>
        </w:rPr>
        <w:t xml:space="preserve">Το ζήτημα των </w:t>
      </w:r>
      <w:r>
        <w:rPr>
          <w:rFonts w:eastAsia="Times New Roman"/>
          <w:szCs w:val="24"/>
        </w:rPr>
        <w:t>α</w:t>
      </w:r>
      <w:r>
        <w:rPr>
          <w:rFonts w:eastAsia="Times New Roman"/>
          <w:szCs w:val="24"/>
        </w:rPr>
        <w:t xml:space="preserve">νεξαρτήτων </w:t>
      </w:r>
      <w:r>
        <w:rPr>
          <w:rFonts w:eastAsia="Times New Roman"/>
          <w:szCs w:val="24"/>
        </w:rPr>
        <w:t>α</w:t>
      </w:r>
      <w:r>
        <w:rPr>
          <w:rFonts w:eastAsia="Times New Roman"/>
          <w:szCs w:val="24"/>
        </w:rPr>
        <w:t>ρχών είναι πολύ γενικότερο και θα πρέπει επιτέλους να επιλυθεί. Υπεισέρχονται μέσα κα</w:t>
      </w:r>
      <w:r>
        <w:rPr>
          <w:rFonts w:eastAsia="Times New Roman"/>
          <w:szCs w:val="24"/>
        </w:rPr>
        <w:t>ι οι συνεδριάσεις της Διάσκεψης των Προέδρων. Είναι ένα γενικότερο ζήτημα, όπως επίσης είναι ένα γενικότερο ζήτημα</w:t>
      </w:r>
      <w:r>
        <w:rPr>
          <w:rFonts w:eastAsia="Times New Roman"/>
          <w:szCs w:val="24"/>
        </w:rPr>
        <w:t>,</w:t>
      </w:r>
      <w:r>
        <w:rPr>
          <w:rFonts w:eastAsia="Times New Roman"/>
          <w:szCs w:val="24"/>
        </w:rPr>
        <w:t xml:space="preserve"> το τι ακριβώς γίνεται με τις </w:t>
      </w:r>
      <w:r>
        <w:rPr>
          <w:rFonts w:eastAsia="Times New Roman"/>
          <w:szCs w:val="24"/>
        </w:rPr>
        <w:t>α</w:t>
      </w:r>
      <w:r>
        <w:rPr>
          <w:rFonts w:eastAsia="Times New Roman"/>
          <w:szCs w:val="24"/>
        </w:rPr>
        <w:t xml:space="preserve">ρχές, τι ρόλο παίζουν αυτές οι </w:t>
      </w:r>
      <w:r>
        <w:rPr>
          <w:rFonts w:eastAsia="Times New Roman"/>
          <w:szCs w:val="24"/>
        </w:rPr>
        <w:t>α</w:t>
      </w:r>
      <w:r>
        <w:rPr>
          <w:rFonts w:eastAsia="Times New Roman"/>
          <w:szCs w:val="24"/>
        </w:rPr>
        <w:t xml:space="preserve">ρχές. Οι </w:t>
      </w:r>
      <w:r>
        <w:rPr>
          <w:rFonts w:eastAsia="Times New Roman"/>
          <w:szCs w:val="24"/>
        </w:rPr>
        <w:t>α</w:t>
      </w:r>
      <w:r>
        <w:rPr>
          <w:rFonts w:eastAsia="Times New Roman"/>
          <w:szCs w:val="24"/>
        </w:rPr>
        <w:t xml:space="preserve">ρχές κατ’ </w:t>
      </w:r>
      <w:proofErr w:type="spellStart"/>
      <w:r>
        <w:rPr>
          <w:rFonts w:eastAsia="Times New Roman"/>
          <w:szCs w:val="24"/>
        </w:rPr>
        <w:t>ουσίαν</w:t>
      </w:r>
      <w:proofErr w:type="spellEnd"/>
      <w:r>
        <w:rPr>
          <w:rFonts w:eastAsia="Times New Roman"/>
          <w:szCs w:val="24"/>
        </w:rPr>
        <w:t xml:space="preserve"> είναι ένα ξέφραγο αμπέλι. </w:t>
      </w:r>
      <w:r>
        <w:rPr>
          <w:rFonts w:eastAsia="Times New Roman"/>
          <w:szCs w:val="24"/>
        </w:rPr>
        <w:t>Π</w:t>
      </w:r>
      <w:r>
        <w:rPr>
          <w:rFonts w:eastAsia="Times New Roman"/>
          <w:szCs w:val="24"/>
        </w:rPr>
        <w:t>αίρνω για παράδειγμα την</w:t>
      </w:r>
      <w:r>
        <w:rPr>
          <w:rFonts w:eastAsia="Times New Roman"/>
          <w:szCs w:val="24"/>
        </w:rPr>
        <w:t xml:space="preserve"> Αρχή Ανταγωνισμού, η οποία έχει γράψει στα παλαιότερα των υποδημάτων της τη νομοθετική εξουσία, την ελληνική Βουλή. Εδώ ψηφίστηκε ότι ο Αντιπρόεδρος, ο κ. Λουκάς, για τους «χ» λόγους δεν μπορεί να είναι μέλος της </w:t>
      </w:r>
      <w:r>
        <w:rPr>
          <w:rFonts w:eastAsia="Times New Roman"/>
          <w:szCs w:val="24"/>
        </w:rPr>
        <w:t>Α</w:t>
      </w:r>
      <w:r>
        <w:rPr>
          <w:rFonts w:eastAsia="Times New Roman"/>
          <w:szCs w:val="24"/>
        </w:rPr>
        <w:t>ρχής και αυτή τη στιγμή συνεχίζει αυτό το</w:t>
      </w:r>
      <w:r>
        <w:rPr>
          <w:rFonts w:eastAsia="Times New Roman"/>
          <w:szCs w:val="24"/>
        </w:rPr>
        <w:t xml:space="preserve"> πρόσωπο της Νέας Δημοκρατίας</w:t>
      </w:r>
      <w:r>
        <w:rPr>
          <w:rFonts w:eastAsia="Times New Roman"/>
          <w:szCs w:val="24"/>
        </w:rPr>
        <w:t>,</w:t>
      </w:r>
      <w:r>
        <w:rPr>
          <w:rFonts w:eastAsia="Times New Roman"/>
          <w:szCs w:val="24"/>
        </w:rPr>
        <w:t xml:space="preserve"> «να λύνει και να δένει» στην </w:t>
      </w:r>
      <w:r>
        <w:rPr>
          <w:rFonts w:eastAsia="Times New Roman"/>
          <w:szCs w:val="24"/>
        </w:rPr>
        <w:t>α</w:t>
      </w:r>
      <w:r>
        <w:rPr>
          <w:rFonts w:eastAsia="Times New Roman"/>
          <w:szCs w:val="24"/>
        </w:rPr>
        <w:t xml:space="preserve">ρχή </w:t>
      </w:r>
      <w:r>
        <w:rPr>
          <w:rFonts w:eastAsia="Times New Roman"/>
          <w:szCs w:val="24"/>
        </w:rPr>
        <w:t>κ</w:t>
      </w:r>
      <w:r>
        <w:rPr>
          <w:rFonts w:eastAsia="Times New Roman"/>
          <w:szCs w:val="24"/>
        </w:rPr>
        <w:t xml:space="preserve">αι δεν τον ελέγχει κανείς. </w:t>
      </w:r>
    </w:p>
    <w:p w14:paraId="55F0DEC1" w14:textId="77777777" w:rsidR="008A2FAC" w:rsidRDefault="00527947">
      <w:pPr>
        <w:spacing w:line="600" w:lineRule="auto"/>
        <w:ind w:firstLine="720"/>
        <w:jc w:val="both"/>
        <w:rPr>
          <w:rFonts w:eastAsia="Times New Roman"/>
          <w:szCs w:val="24"/>
        </w:rPr>
      </w:pPr>
      <w:r>
        <w:rPr>
          <w:rFonts w:eastAsia="Times New Roman"/>
          <w:szCs w:val="24"/>
        </w:rPr>
        <w:lastRenderedPageBreak/>
        <w:t>Επίσης διαβάζουμε σήμερα στον Τύπο ότι κινδυνεύουμε να χάσουμε και αυτά που μας δίνουν ανταποδοτικά οι δυνάστες μας -της Ευρωπαϊκής Ένωσης εννοώ-, δηλαδή τα ΕΣΠΑ,</w:t>
      </w:r>
      <w:r>
        <w:rPr>
          <w:rFonts w:eastAsia="Times New Roman"/>
          <w:szCs w:val="24"/>
        </w:rPr>
        <w:t xml:space="preserve"> λόγω ύπαρξης των καρτέλ. Τελικώς οι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υπάρχουν για την προστασία των Ελλήνων ή υπάρχουν για την προστασία των τοκογλύφων, των καρτέλ και των πολυεθνικών; Αυτό το συμπέρασμα βγαίνει από τη δράση των </w:t>
      </w:r>
      <w:r>
        <w:rPr>
          <w:rFonts w:eastAsia="Times New Roman"/>
          <w:szCs w:val="24"/>
        </w:rPr>
        <w:t>α</w:t>
      </w:r>
      <w:r>
        <w:rPr>
          <w:rFonts w:eastAsia="Times New Roman"/>
          <w:szCs w:val="24"/>
        </w:rPr>
        <w:t xml:space="preserve">ρχών. </w:t>
      </w:r>
    </w:p>
    <w:p w14:paraId="55F0DEC2" w14:textId="77777777" w:rsidR="008A2FAC" w:rsidRDefault="00527947">
      <w:pPr>
        <w:spacing w:line="600" w:lineRule="auto"/>
        <w:ind w:firstLine="720"/>
        <w:jc w:val="both"/>
        <w:rPr>
          <w:rFonts w:eastAsia="Times New Roman"/>
          <w:szCs w:val="24"/>
        </w:rPr>
      </w:pPr>
      <w:r>
        <w:rPr>
          <w:rFonts w:eastAsia="Times New Roman"/>
          <w:szCs w:val="24"/>
        </w:rPr>
        <w:t>Θα ψηφίσουμε «</w:t>
      </w:r>
      <w:r>
        <w:rPr>
          <w:rFonts w:eastAsia="Times New Roman"/>
          <w:szCs w:val="24"/>
        </w:rPr>
        <w:t>όχι</w:t>
      </w:r>
      <w:r>
        <w:rPr>
          <w:rFonts w:eastAsia="Times New Roman"/>
          <w:szCs w:val="24"/>
        </w:rPr>
        <w:t>» σε αυτήν την τ</w:t>
      </w:r>
      <w:r>
        <w:rPr>
          <w:rFonts w:eastAsia="Times New Roman"/>
          <w:szCs w:val="24"/>
        </w:rPr>
        <w:t>ροπολογία.</w:t>
      </w:r>
    </w:p>
    <w:p w14:paraId="55F0DEC3" w14:textId="77777777" w:rsidR="008A2FAC" w:rsidRDefault="00527947">
      <w:pPr>
        <w:spacing w:line="600" w:lineRule="auto"/>
        <w:ind w:firstLine="720"/>
        <w:jc w:val="both"/>
        <w:rPr>
          <w:rFonts w:eastAsia="Times New Roman"/>
          <w:szCs w:val="24"/>
        </w:rPr>
      </w:pPr>
      <w:r>
        <w:rPr>
          <w:rFonts w:eastAsia="Times New Roman"/>
          <w:szCs w:val="24"/>
        </w:rPr>
        <w:t xml:space="preserve">Πάμε στην τροπολογία που κατέθεσε το Υπουργείο τής κ. </w:t>
      </w:r>
      <w:proofErr w:type="spellStart"/>
      <w:r>
        <w:rPr>
          <w:rFonts w:eastAsia="Times New Roman"/>
          <w:szCs w:val="24"/>
        </w:rPr>
        <w:t>Χρυσοβελώνη</w:t>
      </w:r>
      <w:proofErr w:type="spellEnd"/>
      <w:r>
        <w:rPr>
          <w:rFonts w:eastAsia="Times New Roman"/>
          <w:szCs w:val="24"/>
        </w:rPr>
        <w:t xml:space="preserve"> για τις σχολές οδηγών. </w:t>
      </w:r>
    </w:p>
    <w:p w14:paraId="55F0DEC4" w14:textId="77777777" w:rsidR="008A2FAC" w:rsidRDefault="00527947">
      <w:pPr>
        <w:spacing w:line="600" w:lineRule="auto"/>
        <w:ind w:firstLine="720"/>
        <w:jc w:val="both"/>
        <w:rPr>
          <w:rFonts w:eastAsia="Times New Roman"/>
          <w:szCs w:val="24"/>
        </w:rPr>
      </w:pPr>
      <w:r>
        <w:rPr>
          <w:rFonts w:eastAsia="Times New Roman"/>
          <w:szCs w:val="24"/>
        </w:rPr>
        <w:t xml:space="preserve">Έχουμε κάνει πάρα πολλές ερωτήσεις, κυρία </w:t>
      </w:r>
      <w:proofErr w:type="spellStart"/>
      <w:r>
        <w:rPr>
          <w:rFonts w:eastAsia="Times New Roman"/>
          <w:szCs w:val="24"/>
        </w:rPr>
        <w:t>Χρυσοβελώνη</w:t>
      </w:r>
      <w:proofErr w:type="spellEnd"/>
      <w:r>
        <w:rPr>
          <w:rFonts w:eastAsia="Times New Roman"/>
          <w:szCs w:val="24"/>
        </w:rPr>
        <w:t>, για το θέμα της κυκλοφοριακής αγωγής και για το θέμα των σχολών οδηγών. Οι Βουλευτές οι οποίοι σας τ</w:t>
      </w:r>
      <w:r>
        <w:rPr>
          <w:rFonts w:eastAsia="Times New Roman"/>
          <w:szCs w:val="24"/>
        </w:rPr>
        <w:t>ις έχουν καταθέσει, δεν είναι αυτή τη στιγμή εδώ. Εγώ θα σας πω την προσωπική μου άποψη και την άποψη του Λαϊκού Συνδέσμου-Χρυσή Αυγή. Εμείς ζητάμε</w:t>
      </w:r>
      <w:r>
        <w:rPr>
          <w:rFonts w:eastAsia="Times New Roman"/>
          <w:szCs w:val="24"/>
        </w:rPr>
        <w:t>,</w:t>
      </w:r>
      <w:r>
        <w:rPr>
          <w:rFonts w:eastAsia="Times New Roman"/>
          <w:szCs w:val="24"/>
        </w:rPr>
        <w:t xml:space="preserve"> η εκτέλεση του έργου των υπαλλήλων εξεταστών υποψηφίων οδηγών να λαμβάνει </w:t>
      </w:r>
      <w:r>
        <w:rPr>
          <w:rFonts w:eastAsia="Times New Roman"/>
          <w:szCs w:val="24"/>
        </w:rPr>
        <w:lastRenderedPageBreak/>
        <w:t>χώρα εντός του ωραρίου, όπως άλλω</w:t>
      </w:r>
      <w:r>
        <w:rPr>
          <w:rFonts w:eastAsia="Times New Roman"/>
          <w:szCs w:val="24"/>
        </w:rPr>
        <w:t xml:space="preserve">στε νομοθετείται από την 1η Ιανουαρίου 2017, καθώς και την πλήρη αλλαγή του συστήματος των εξετάσεων, ώστε να αποφεύγεται αυτό που δυστυχώς πιστεύω ότι είναι κανόνας, δηλαδή ο χρηματισμός. </w:t>
      </w:r>
    </w:p>
    <w:p w14:paraId="55F0DEC5" w14:textId="77777777" w:rsidR="008A2FAC" w:rsidRDefault="00527947">
      <w:pPr>
        <w:spacing w:line="600" w:lineRule="auto"/>
        <w:ind w:firstLine="720"/>
        <w:jc w:val="both"/>
        <w:rPr>
          <w:rFonts w:eastAsia="Times New Roman"/>
          <w:szCs w:val="24"/>
        </w:rPr>
      </w:pPr>
      <w:r>
        <w:rPr>
          <w:rFonts w:eastAsia="Times New Roman"/>
          <w:szCs w:val="24"/>
        </w:rPr>
        <w:t>Για τους λόγους που προανέφερα και σε αυτή την τροπολογία ψηφίζουμ</w:t>
      </w:r>
      <w:r>
        <w:rPr>
          <w:rFonts w:eastAsia="Times New Roman"/>
          <w:szCs w:val="24"/>
        </w:rPr>
        <w:t>ε «</w:t>
      </w:r>
      <w:r>
        <w:rPr>
          <w:rFonts w:eastAsia="Times New Roman"/>
          <w:szCs w:val="24"/>
        </w:rPr>
        <w:t>όχι</w:t>
      </w:r>
      <w:r>
        <w:rPr>
          <w:rFonts w:eastAsia="Times New Roman"/>
          <w:szCs w:val="24"/>
        </w:rPr>
        <w:t>»</w:t>
      </w:r>
    </w:p>
    <w:p w14:paraId="55F0DEC6" w14:textId="77777777" w:rsidR="008A2FAC" w:rsidRDefault="00527947">
      <w:pPr>
        <w:spacing w:line="600" w:lineRule="auto"/>
        <w:ind w:firstLine="720"/>
        <w:jc w:val="both"/>
        <w:rPr>
          <w:rFonts w:eastAsia="Times New Roman"/>
          <w:szCs w:val="24"/>
        </w:rPr>
      </w:pPr>
      <w:r>
        <w:rPr>
          <w:rFonts w:eastAsia="Times New Roman"/>
          <w:szCs w:val="24"/>
        </w:rPr>
        <w:t>Έ</w:t>
      </w:r>
      <w:r>
        <w:rPr>
          <w:rFonts w:eastAsia="Times New Roman"/>
          <w:szCs w:val="24"/>
        </w:rPr>
        <w:t>ρχομαι τώρα -και ολοκληρώνω, κύριε Πρόεδρε- στο θέμα των οδηγών. Να πω στον αγαπητό Υπουργό Εθνικής Άμυνας, ότι θα μπορούσατε σήμερα, εφόσον κάνατε αυτή</w:t>
      </w:r>
      <w:r>
        <w:rPr>
          <w:rFonts w:eastAsia="Times New Roman"/>
          <w:szCs w:val="24"/>
        </w:rPr>
        <w:t xml:space="preserve"> τη διαδικασία, την αντικανονική, όπως είπαμε, να φέρετε αντικανονικά μία πολύ ωραία τροπολογία, κύριε Υπουργέ, που να αφορά το θέμα της ερώτησης που σας έκανα και έμαθα ότι τώρα δημιουργείται αρμόδιο κοινοβουλευτικό όργανο στην </w:t>
      </w:r>
      <w:r>
        <w:rPr>
          <w:rFonts w:eastAsia="Times New Roman"/>
          <w:szCs w:val="24"/>
        </w:rPr>
        <w:t>ε</w:t>
      </w:r>
      <w:r>
        <w:rPr>
          <w:rFonts w:eastAsia="Times New Roman"/>
          <w:szCs w:val="24"/>
        </w:rPr>
        <w:t>πιτροπή. Είναι έτσι;</w:t>
      </w:r>
    </w:p>
    <w:p w14:paraId="55F0DEC7" w14:textId="77777777" w:rsidR="008A2FAC" w:rsidRDefault="00527947">
      <w:pPr>
        <w:spacing w:line="600" w:lineRule="auto"/>
        <w:ind w:firstLine="720"/>
        <w:jc w:val="both"/>
        <w:rPr>
          <w:rFonts w:eastAsia="Times New Roman"/>
          <w:szCs w:val="24"/>
        </w:rPr>
      </w:pPr>
      <w:r>
        <w:rPr>
          <w:rFonts w:eastAsia="Times New Roman"/>
          <w:b/>
          <w:szCs w:val="24"/>
        </w:rPr>
        <w:t>ΠΑΝΟΣ</w:t>
      </w:r>
      <w:r>
        <w:rPr>
          <w:rFonts w:eastAsia="Times New Roman"/>
          <w:b/>
          <w:szCs w:val="24"/>
        </w:rPr>
        <w:t xml:space="preserve"> ΚΑΜΜΕΝΟΣ (Υπουργός Εθνικής Άμυνας </w:t>
      </w:r>
      <w:r>
        <w:rPr>
          <w:rFonts w:eastAsia="Times New Roman"/>
          <w:b/>
          <w:szCs w:val="24"/>
        </w:rPr>
        <w:t xml:space="preserve">- </w:t>
      </w:r>
      <w:r>
        <w:rPr>
          <w:rFonts w:eastAsia="Times New Roman"/>
          <w:b/>
          <w:szCs w:val="24"/>
        </w:rPr>
        <w:t xml:space="preserve">Πρόεδρος των Ανεξαρτήτων Ελλήνων): </w:t>
      </w:r>
      <w:r>
        <w:rPr>
          <w:rFonts w:eastAsia="Times New Roman"/>
          <w:szCs w:val="24"/>
        </w:rPr>
        <w:t>…(</w:t>
      </w:r>
      <w:r>
        <w:rPr>
          <w:rFonts w:eastAsia="Times New Roman"/>
          <w:szCs w:val="24"/>
        </w:rPr>
        <w:t>δ</w:t>
      </w:r>
      <w:r>
        <w:rPr>
          <w:rFonts w:eastAsia="Times New Roman"/>
          <w:szCs w:val="24"/>
        </w:rPr>
        <w:t>εν ακούστηκε)</w:t>
      </w:r>
    </w:p>
    <w:p w14:paraId="55F0DEC8"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Όμως, κύριε Υπουργέ, το να ρίχνετε μια ματιά στις ερωτήσεις εσείς προσωπικά, δεν θα ήταν άδικο.</w:t>
      </w:r>
    </w:p>
    <w:p w14:paraId="55F0DEC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w:t>
      </w:r>
      <w:r>
        <w:rPr>
          <w:rFonts w:eastAsia="Times New Roman" w:cs="Times New Roman"/>
          <w:b/>
          <w:szCs w:val="24"/>
        </w:rPr>
        <w:t>εξαρτήτων Ελλήνων):</w:t>
      </w:r>
      <w:r>
        <w:rPr>
          <w:rFonts w:eastAsia="Times New Roman" w:cs="Times New Roman"/>
          <w:szCs w:val="24"/>
        </w:rPr>
        <w:t xml:space="preserve"> Όλες μία προς μία. </w:t>
      </w:r>
    </w:p>
    <w:p w14:paraId="55F0DECA"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Υπάρχουν, για παράδειγμα, ερωτήσεις από τον Απρίλιο -από τις 12 Απριλίου- σχετικά με την εισβολή Σκοπιανών σε ελληνικό έδαφος. Στις 15 Απριλίου</w:t>
      </w:r>
      <w:r>
        <w:rPr>
          <w:rFonts w:eastAsia="Times New Roman" w:cs="Times New Roman"/>
          <w:szCs w:val="24"/>
        </w:rPr>
        <w:t>,</w:t>
      </w:r>
      <w:r>
        <w:rPr>
          <w:rFonts w:eastAsia="Times New Roman" w:cs="Times New Roman"/>
          <w:szCs w:val="24"/>
        </w:rPr>
        <w:t xml:space="preserve"> κατατέθηκε ερώτηση σχετικά με την εμφάνιση του πολιτικο</w:t>
      </w:r>
      <w:r>
        <w:rPr>
          <w:rFonts w:eastAsia="Times New Roman" w:cs="Times New Roman"/>
          <w:szCs w:val="24"/>
        </w:rPr>
        <w:t>ύ προϊσταμένου των Ενόπλων Δυνάμεων με στολή παραλλαγής. Στις 19 Απριλίου</w:t>
      </w:r>
      <w:r>
        <w:rPr>
          <w:rFonts w:eastAsia="Times New Roman" w:cs="Times New Roman"/>
          <w:szCs w:val="24"/>
        </w:rPr>
        <w:t>,</w:t>
      </w:r>
      <w:r>
        <w:rPr>
          <w:rFonts w:eastAsia="Times New Roman" w:cs="Times New Roman"/>
          <w:szCs w:val="24"/>
        </w:rPr>
        <w:t xml:space="preserve"> κατατέθηκε ερώτηση σχετικά με το ότι κινδύνευσαν Έλληνες στρατιώτες εξαιτίας επίθεσης εναντίον τους από λαθρομετανάστες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στον Κατσικά Ιωαννίνων. Στις 5 Μαΐου</w:t>
      </w:r>
      <w:r>
        <w:rPr>
          <w:rFonts w:eastAsia="Times New Roman" w:cs="Times New Roman"/>
          <w:szCs w:val="24"/>
        </w:rPr>
        <w:t>,</w:t>
      </w:r>
      <w:r>
        <w:rPr>
          <w:rFonts w:eastAsia="Times New Roman" w:cs="Times New Roman"/>
          <w:szCs w:val="24"/>
        </w:rPr>
        <w:t xml:space="preserve"> κατατέθηκε</w:t>
      </w:r>
      <w:r>
        <w:rPr>
          <w:rFonts w:eastAsia="Times New Roman" w:cs="Times New Roman"/>
          <w:szCs w:val="24"/>
        </w:rPr>
        <w:t xml:space="preserve"> ερώτηση για τη δέσμευση του μισού Αιγαίου από τους Τούρκους και στις 26 Μαΐου</w:t>
      </w:r>
      <w:r>
        <w:rPr>
          <w:rFonts w:eastAsia="Times New Roman" w:cs="Times New Roman"/>
          <w:szCs w:val="24"/>
        </w:rPr>
        <w:t>,</w:t>
      </w:r>
      <w:r>
        <w:rPr>
          <w:rFonts w:eastAsia="Times New Roman" w:cs="Times New Roman"/>
          <w:szCs w:val="24"/>
        </w:rPr>
        <w:t xml:space="preserve"> ερώτηση για το ποια </w:t>
      </w:r>
      <w:r>
        <w:rPr>
          <w:rFonts w:eastAsia="Times New Roman" w:cs="Times New Roman"/>
          <w:szCs w:val="24"/>
        </w:rPr>
        <w:lastRenderedPageBreak/>
        <w:t xml:space="preserve">είναι η σημαντικότερη μονάδα αεράμυνας της Ελλάδας. Αυτές είναι ερωτήσεις αναπάντητες. Πότε θα απαντηθούν αυτές; Τα Χριστούγεννα; </w:t>
      </w:r>
    </w:p>
    <w:p w14:paraId="55F0DECB"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εσείς</w:t>
      </w:r>
      <w:r>
        <w:rPr>
          <w:rFonts w:eastAsia="Times New Roman" w:cs="Times New Roman"/>
          <w:szCs w:val="24"/>
        </w:rPr>
        <w:t xml:space="preserve"> σήμερα θα μπορούσατε να κάνετε κάτι πολύ σπουδαίο, κύριε Υπουργέ. Θα μπορούσατε να τακτοποιήσετε ένα θέμα που είναι και θέμα ηθικής τάξης, αλλά θα δώσει και ένα εφόδιο στους στρατεύσιμους και μη, με το να αναγνωρίσετε τις στρατιωτικές άδειες οδήγησης, όπω</w:t>
      </w:r>
      <w:r>
        <w:rPr>
          <w:rFonts w:eastAsia="Times New Roman" w:cs="Times New Roman"/>
          <w:szCs w:val="24"/>
        </w:rPr>
        <w:t>ς γινόταν στο παρελθόν. Η σχετική ερώτηση είναι εδώ.</w:t>
      </w:r>
    </w:p>
    <w:p w14:paraId="55F0DEC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Θα μπορούσατε, λοιπόν, να δώσετε ένα επιπλέον εφόδιο σε νέους ανθρώπους όχι για να βρουν δουλειά, γιατί 50% είναι η ανεργία στους νέους. Έτσι τα καταφέρατε οι τελευταίες κυβερνήσεις. Εσείς τα καταφέρατε </w:t>
      </w:r>
      <w:r>
        <w:rPr>
          <w:rFonts w:eastAsia="Times New Roman" w:cs="Times New Roman"/>
          <w:szCs w:val="24"/>
        </w:rPr>
        <w:t xml:space="preserve">αυτά. Όταν συζητάτε να έχουν στα δεκαεπτά δίπλωμα οδήγησης, γιατί να μην αναγνωρίζεται η στρατιωτική άδεια οδήγησης; Σημειώστε το αυτό. Είναι απαίτηση πολλών στρατευσίμων και πενταετούς θητείας και στρατευσίμων κληρωτών. Να το δείτε, σας παρακαλώ. </w:t>
      </w:r>
    </w:p>
    <w:p w14:paraId="55F0DEC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 xml:space="preserve">Ελπίζω </w:t>
      </w:r>
      <w:r>
        <w:rPr>
          <w:rFonts w:eastAsia="Times New Roman" w:cs="Times New Roman"/>
          <w:szCs w:val="24"/>
        </w:rPr>
        <w:t xml:space="preserve">στην επόμενη σύμβαση-κύρωση του Υπουργείου Εθνικής Αμύνης να μην έχουμε πάλι αυτό το δυσάρεστο φαινόμενο να κουβαλιούνται Υπουργοί και να φέρνουν τελευταία στιγμή τροπολογίες. </w:t>
      </w:r>
    </w:p>
    <w:p w14:paraId="55F0DECE" w14:textId="77777777" w:rsidR="008A2FAC" w:rsidRDefault="00527947">
      <w:pPr>
        <w:spacing w:line="600" w:lineRule="auto"/>
        <w:ind w:firstLine="720"/>
        <w:jc w:val="both"/>
        <w:rPr>
          <w:rFonts w:eastAsia="Times New Roman" w:cs="Times New Roman"/>
          <w:szCs w:val="24"/>
        </w:rPr>
      </w:pPr>
      <w:r>
        <w:rPr>
          <w:rFonts w:eastAsia="Times New Roman" w:cs="Times New Roman"/>
          <w:b/>
        </w:rPr>
        <w:t>ΜΑΡΙΝΑ ΧΡΥΣΟΒΕΛΩΝΗ (Υφυπουργός Υποδομών, Μεταφορών και Δικτύων):</w:t>
      </w:r>
      <w:r>
        <w:rPr>
          <w:rFonts w:eastAsia="Times New Roman" w:cs="Times New Roman"/>
          <w:szCs w:val="24"/>
        </w:rPr>
        <w:t xml:space="preserve"> Κύριε Πρόεδρε,</w:t>
      </w:r>
      <w:r>
        <w:rPr>
          <w:rFonts w:eastAsia="Times New Roman" w:cs="Times New Roman"/>
          <w:szCs w:val="24"/>
        </w:rPr>
        <w:t xml:space="preserve"> θα ήθελα να κάνω μια διευκρίνιση. </w:t>
      </w:r>
    </w:p>
    <w:p w14:paraId="55F0DECF" w14:textId="77777777" w:rsidR="008A2FAC" w:rsidRDefault="00527947">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Στο τέλος, κυρία Υφυπουργέ. </w:t>
      </w:r>
    </w:p>
    <w:p w14:paraId="55F0DED0"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Ο κ. Λοβέρδος έχει τον λόγο.</w:t>
      </w:r>
    </w:p>
    <w:p w14:paraId="55F0DED1"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να πάθουμε μιθριδατισμό σε ό,τι αφορά την εφαρμογή του Κανονισμού της Βουλής για τις ειδικές συν</w:t>
      </w:r>
      <w:r>
        <w:rPr>
          <w:rFonts w:eastAsia="Times New Roman" w:cs="Times New Roman"/>
          <w:szCs w:val="24"/>
        </w:rPr>
        <w:t xml:space="preserve">οπτικές διαδικασίες, αποκλείεται. Δεν θα τον πάθουμε. Κάθε φορά που θα έρχονται τροπολογίες σε κυρωτική διαδικασία, θα επισημαίνουμε ότι αυτό είναι αντίθετο </w:t>
      </w:r>
      <w:r>
        <w:rPr>
          <w:rFonts w:eastAsia="Times New Roman" w:cs="Times New Roman"/>
          <w:szCs w:val="24"/>
        </w:rPr>
        <w:lastRenderedPageBreak/>
        <w:t xml:space="preserve">από τον Κανονισμό. Ό,τι κάνετε τώρα, είναι μία εκ των </w:t>
      </w:r>
      <w:proofErr w:type="spellStart"/>
      <w:r>
        <w:rPr>
          <w:rFonts w:eastAsia="Times New Roman" w:cs="Times New Roman"/>
          <w:szCs w:val="24"/>
        </w:rPr>
        <w:t>ενόντων</w:t>
      </w:r>
      <w:proofErr w:type="spellEnd"/>
      <w:r>
        <w:rPr>
          <w:rFonts w:eastAsia="Times New Roman" w:cs="Times New Roman"/>
          <w:szCs w:val="24"/>
        </w:rPr>
        <w:t xml:space="preserve"> εφαρμογή του Κανονισμού, με τη συμφων</w:t>
      </w:r>
      <w:r>
        <w:rPr>
          <w:rFonts w:eastAsia="Times New Roman" w:cs="Times New Roman"/>
          <w:szCs w:val="24"/>
        </w:rPr>
        <w:t xml:space="preserve">ία των πολιτικών κομμάτων για να ανοίγει κατάλογος ομιλητών και να μην περνούν οι τροπολογίες χωρίς συζήτηση. </w:t>
      </w:r>
    </w:p>
    <w:p w14:paraId="55F0DED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Το επισημαίνουμε ξανά και θα το κάνουμε κάθε φορά που θα ακολουθείτε αυτήν την πρακτική. Κατά αυστηρή εξαίρεση είχε ακολουθηθεί αυτό στο παρελθόν</w:t>
      </w:r>
      <w:r>
        <w:rPr>
          <w:rFonts w:eastAsia="Times New Roman" w:cs="Times New Roman"/>
          <w:szCs w:val="24"/>
        </w:rPr>
        <w:t>. Τώρα είναι ο κανόνας. Κάθε εβδομάδα έχουμε εκδήλωση του φαινομένου αυτού.</w:t>
      </w:r>
    </w:p>
    <w:p w14:paraId="55F0DED3"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του Υπουργείου Μεταφορών, είμαστε σύμφωνοι. Θέλω να θυμίσω τι έχουμε προτείνει εμείς εδώ και τρεις μήνες επανειλημμένα. Η δική μας τροπολογία δεν γινόταν </w:t>
      </w:r>
      <w:r>
        <w:rPr>
          <w:rFonts w:eastAsia="Times New Roman" w:cs="Times New Roman"/>
          <w:szCs w:val="24"/>
        </w:rPr>
        <w:t xml:space="preserve">δεκτή. Επισημαίναμε ότι με τις καθυστερήσεις χάνονται πόροι από τα παράβολα για το δημόσιο, απαξιώνονται </w:t>
      </w:r>
      <w:r>
        <w:rPr>
          <w:rFonts w:eastAsia="Times New Roman" w:cs="Times New Roman"/>
          <w:szCs w:val="24"/>
        </w:rPr>
        <w:lastRenderedPageBreak/>
        <w:t>οι επαγγελματικές σχολές και οι σχετικοί επαγγελματίες με τα διπλώματα οδήγησης, καθυστερεί η οικονομική ζωή ανθρώπων που θέλουν να αναβαθμίσουν το δίπ</w:t>
      </w:r>
      <w:r>
        <w:rPr>
          <w:rFonts w:eastAsia="Times New Roman" w:cs="Times New Roman"/>
          <w:szCs w:val="24"/>
        </w:rPr>
        <w:t xml:space="preserve">λωμά τους ή να πάρουν επαγγελματικό δίπλωμα οδήγησης. </w:t>
      </w:r>
    </w:p>
    <w:p w14:paraId="55F0DED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Υπάρχει μία ακαταστασία δηλαδή</w:t>
      </w:r>
      <w:r>
        <w:rPr>
          <w:rFonts w:eastAsia="Times New Roman" w:cs="Times New Roman"/>
          <w:szCs w:val="24"/>
        </w:rPr>
        <w:t>,</w:t>
      </w:r>
      <w:r>
        <w:rPr>
          <w:rFonts w:eastAsia="Times New Roman" w:cs="Times New Roman"/>
          <w:szCs w:val="24"/>
        </w:rPr>
        <w:t xml:space="preserve"> χωρίς κανένα λόγο. Κάναμε αυτή</w:t>
      </w:r>
      <w:r>
        <w:rPr>
          <w:rFonts w:eastAsia="Times New Roman" w:cs="Times New Roman"/>
          <w:szCs w:val="24"/>
        </w:rPr>
        <w:t>ν</w:t>
      </w:r>
      <w:r>
        <w:rPr>
          <w:rFonts w:eastAsia="Times New Roman" w:cs="Times New Roman"/>
          <w:szCs w:val="24"/>
        </w:rPr>
        <w:t xml:space="preserve"> την τροπολογία, η οποία απορριπτόταν. Επισημαίναμε μάλιστα ότι τα έξοδα για τη σχετική εφαρμογή θα καλύπτονται από το παράβολο που θα πληρώνουν οι υποψήφιοι. </w:t>
      </w:r>
    </w:p>
    <w:p w14:paraId="55F0DED5"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Τώρα το Γενικό Λογιστήριο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Κράτους</w:t>
      </w:r>
      <w:r>
        <w:rPr>
          <w:rFonts w:eastAsia="Times New Roman" w:cs="Times New Roman"/>
          <w:szCs w:val="24"/>
        </w:rPr>
        <w:t xml:space="preserve"> </w:t>
      </w:r>
      <w:r>
        <w:rPr>
          <w:rFonts w:eastAsia="Times New Roman" w:cs="Times New Roman"/>
          <w:szCs w:val="24"/>
        </w:rPr>
        <w:t>επισημαίνει ότι υπάρχουν δαπάνες 6 εκατομμυρίων. Από πού θ</w:t>
      </w:r>
      <w:r>
        <w:rPr>
          <w:rFonts w:eastAsia="Times New Roman" w:cs="Times New Roman"/>
          <w:szCs w:val="24"/>
        </w:rPr>
        <w:t xml:space="preserve">α καλυφθούν αυτές οι δαπάνες; Από τον προϋπολογισμό του Υπουργείου; Τότε τι θα γίνει με τα παράβολα που θα δίνουν οι υποψήφιοι οδηγοί; Εμείς ψηφίζουμε την τροπολογία αλλά θέλουμε από την κυρία Υφυπουργό τις σχετικές διευκρινίσεις. </w:t>
      </w:r>
    </w:p>
    <w:p w14:paraId="55F0DED6"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τροπολογί</w:t>
      </w:r>
      <w:r>
        <w:rPr>
          <w:rFonts w:eastAsia="Times New Roman" w:cs="Times New Roman"/>
          <w:szCs w:val="24"/>
        </w:rPr>
        <w:t>α για τη ΡΑΕ, θα την ψηφίσουμε και αυτήν. Υπάρχουν εδώ δύο παρατηρήσεις. Η πρώτη παρατήρηση, που απευθύνεται στον κύριο Υπουργό, είναι γιατί, ενώ το θέμα εκκρεμεί από την αρχή της δικής τους διακυβέρνησης, δεν έδωσαν μία οριστική λύση και την υπόσχονται σή</w:t>
      </w:r>
      <w:r>
        <w:rPr>
          <w:rFonts w:eastAsia="Times New Roman" w:cs="Times New Roman"/>
          <w:szCs w:val="24"/>
        </w:rPr>
        <w:t>μερα ζητώντας παράταση; Είναι θέμα νομίζω που πρέπει να το σχολιάσει.</w:t>
      </w:r>
    </w:p>
    <w:p w14:paraId="55F0DED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επειδή </w:t>
      </w:r>
      <w:proofErr w:type="spellStart"/>
      <w:r>
        <w:rPr>
          <w:rFonts w:eastAsia="Times New Roman" w:cs="Times New Roman"/>
          <w:szCs w:val="24"/>
        </w:rPr>
        <w:t>εξεδήλωσε</w:t>
      </w:r>
      <w:proofErr w:type="spellEnd"/>
      <w:r>
        <w:rPr>
          <w:rFonts w:eastAsia="Times New Roman" w:cs="Times New Roman"/>
          <w:szCs w:val="24"/>
        </w:rPr>
        <w:t xml:space="preserve"> ιδιαίτερο ενδιαφέρον για τη ΡΑΕ, σχετίζεται με τη νομιμότητα της διοίκησης της ΡΑΕ. Είναι ένα θέμα που τον αφορά προσωπικά ως Υπουργό. </w:t>
      </w:r>
    </w:p>
    <w:p w14:paraId="55F0DED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Θέλω να ενημερώσω την Εθνική Αντιπροσωπεία, τους εισηγητές και τους </w:t>
      </w:r>
      <w:r>
        <w:rPr>
          <w:rFonts w:eastAsia="Times New Roman" w:cs="Times New Roman"/>
          <w:szCs w:val="24"/>
        </w:rPr>
        <w:t>Κοινοβουλευτικούς Εκπροσώπους</w:t>
      </w:r>
      <w:r>
        <w:rPr>
          <w:rFonts w:eastAsia="Times New Roman" w:cs="Times New Roman"/>
          <w:szCs w:val="24"/>
        </w:rPr>
        <w:t xml:space="preserve"> όλων των κομμάτων και των κυβερνώντων, ότι για τον Πρόεδρο και τον Αντιπρόεδρο της ΡΑΕ ζητήθηκε η θετική γνώμη της Επιτροπής Θεσμών και Διαφάνειας πέρυσι, τον</w:t>
      </w:r>
      <w:r>
        <w:rPr>
          <w:rFonts w:eastAsia="Times New Roman" w:cs="Times New Roman"/>
          <w:szCs w:val="24"/>
        </w:rPr>
        <w:t xml:space="preserve"> Ιούνιο του 2015. Όμως δεν συγκεντρώθηκε η απαραίτητη πλειοψηφία. </w:t>
      </w:r>
    </w:p>
    <w:p w14:paraId="55F0DED9" w14:textId="77777777" w:rsidR="008A2FAC" w:rsidRDefault="00527947">
      <w:pPr>
        <w:spacing w:line="600" w:lineRule="auto"/>
        <w:jc w:val="both"/>
        <w:rPr>
          <w:rFonts w:eastAsia="Times New Roman" w:cs="Times New Roman"/>
          <w:szCs w:val="24"/>
        </w:rPr>
      </w:pPr>
      <w:r>
        <w:rPr>
          <w:rFonts w:eastAsia="Times New Roman" w:cs="Times New Roman"/>
          <w:szCs w:val="24"/>
        </w:rPr>
        <w:lastRenderedPageBreak/>
        <w:tab/>
        <w:t>Όπως διαπίστωσε η τότε Πρόεδρος της Βουλής με σχετικό της έγγραφο προς τον αρμόδιο Υπουργό -ήταν ο κ. Λαφαζάνης τότε- για τον Πρόεδρο και τον Α΄ Αντιπρόεδρο της Ρυθμιστικής Αρχής Ενέργειας</w:t>
      </w:r>
      <w:r>
        <w:rPr>
          <w:rFonts w:eastAsia="Times New Roman" w:cs="Times New Roman"/>
          <w:szCs w:val="24"/>
        </w:rPr>
        <w:t>, κυρίους τάδε και τάδε αντιστοίχως, δεν διαμορφώθηκε γνώμη της απόλυτης πλειοψηφίας των παρόντων. Αυτό αποφάσισε η Βουλή και ως προς αυτό ενημέρωσε το Υπουργείο.</w:t>
      </w:r>
    </w:p>
    <w:p w14:paraId="55F0DEDA"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Το Υπουργείο αδιαφόρησε και τους διόρισε. Να το επαναλάβω; Αδιαφόρησε και τους διόρισε! Επισή</w:t>
      </w:r>
      <w:r>
        <w:rPr>
          <w:rFonts w:eastAsia="Times New Roman" w:cs="Times New Roman"/>
          <w:szCs w:val="24"/>
        </w:rPr>
        <w:t xml:space="preserve">μανα το πρόβλημα στον Πρόεδρο της Βουλής, ότι αυτό είναι απαράδεκτο και πως υπάρχει θέμα νομιμότητας και μου </w:t>
      </w:r>
      <w:proofErr w:type="spellStart"/>
      <w:r>
        <w:rPr>
          <w:rFonts w:eastAsia="Times New Roman" w:cs="Times New Roman"/>
          <w:szCs w:val="24"/>
        </w:rPr>
        <w:t>απήντησε</w:t>
      </w:r>
      <w:proofErr w:type="spellEnd"/>
      <w:r>
        <w:rPr>
          <w:rFonts w:eastAsia="Times New Roman" w:cs="Times New Roman"/>
          <w:szCs w:val="24"/>
        </w:rPr>
        <w:t xml:space="preserve"> το Υπουργείο και όχι ο Πρόεδρος της Βουλής. Μου </w:t>
      </w:r>
      <w:proofErr w:type="spellStart"/>
      <w:r>
        <w:rPr>
          <w:rFonts w:eastAsia="Times New Roman" w:cs="Times New Roman"/>
          <w:szCs w:val="24"/>
        </w:rPr>
        <w:t>απήντησε</w:t>
      </w:r>
      <w:proofErr w:type="spellEnd"/>
      <w:r>
        <w:rPr>
          <w:rFonts w:eastAsia="Times New Roman" w:cs="Times New Roman"/>
          <w:szCs w:val="24"/>
        </w:rPr>
        <w:t xml:space="preserve"> ο παριστάμενος Υπουργός ότι όλα είναι εντάξει, διότι μέσα στους </w:t>
      </w:r>
      <w:proofErr w:type="spellStart"/>
      <w:r>
        <w:rPr>
          <w:rFonts w:eastAsia="Times New Roman" w:cs="Times New Roman"/>
          <w:szCs w:val="24"/>
        </w:rPr>
        <w:t>ψηφ</w:t>
      </w:r>
      <w:r>
        <w:rPr>
          <w:rFonts w:eastAsia="Times New Roman" w:cs="Times New Roman"/>
          <w:szCs w:val="24"/>
        </w:rPr>
        <w:t>ί</w:t>
      </w:r>
      <w:r>
        <w:rPr>
          <w:rFonts w:eastAsia="Times New Roman" w:cs="Times New Roman"/>
          <w:szCs w:val="24"/>
        </w:rPr>
        <w:t>σαντες</w:t>
      </w:r>
      <w:proofErr w:type="spellEnd"/>
      <w:r>
        <w:rPr>
          <w:rFonts w:eastAsia="Times New Roman" w:cs="Times New Roman"/>
          <w:szCs w:val="24"/>
        </w:rPr>
        <w:t xml:space="preserve"> </w:t>
      </w:r>
      <w:r>
        <w:rPr>
          <w:rFonts w:eastAsia="Times New Roman" w:cs="Times New Roman"/>
          <w:szCs w:val="24"/>
        </w:rPr>
        <w:t>στην Ε</w:t>
      </w:r>
      <w:r>
        <w:rPr>
          <w:rFonts w:eastAsia="Times New Roman" w:cs="Times New Roman"/>
          <w:szCs w:val="24"/>
        </w:rPr>
        <w:t xml:space="preserve">πιτροπή Θεσμών και Διαφάνειας ένας είπε «παρών» και το «παρών» νοείται ως «μη παρών». Δεν έχει ξαναγίνει αυτό. </w:t>
      </w:r>
    </w:p>
    <w:p w14:paraId="55F0DEDB"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Και το δεύτερο που δεν έχει ξαναγίνει, είναι ένα Υπουργείο να ερμηνεύει τον Κανονισμό της Βουλής και να μας λέει πώς θα λειτουργούμε, παραβιάζον</w:t>
      </w:r>
      <w:r>
        <w:rPr>
          <w:rFonts w:eastAsia="Times New Roman" w:cs="Times New Roman"/>
          <w:szCs w:val="24"/>
        </w:rPr>
        <w:t xml:space="preserve">τας τα </w:t>
      </w:r>
      <w:proofErr w:type="spellStart"/>
      <w:r>
        <w:rPr>
          <w:rFonts w:eastAsia="Times New Roman" w:cs="Times New Roman"/>
          <w:szCs w:val="24"/>
          <w:lang w:val="en-US"/>
        </w:rPr>
        <w:t>interna</w:t>
      </w:r>
      <w:proofErr w:type="spellEnd"/>
      <w:r>
        <w:rPr>
          <w:rFonts w:eastAsia="Times New Roman" w:cs="Times New Roman"/>
          <w:szCs w:val="24"/>
        </w:rPr>
        <w:t xml:space="preserve"> </w:t>
      </w:r>
      <w:proofErr w:type="spellStart"/>
      <w:r>
        <w:rPr>
          <w:rFonts w:eastAsia="Times New Roman" w:cs="Times New Roman"/>
          <w:szCs w:val="24"/>
          <w:lang w:val="en-US"/>
        </w:rPr>
        <w:t>corporis</w:t>
      </w:r>
      <w:proofErr w:type="spellEnd"/>
      <w:r>
        <w:rPr>
          <w:rFonts w:eastAsia="Times New Roman" w:cs="Times New Roman"/>
          <w:szCs w:val="24"/>
        </w:rPr>
        <w:t xml:space="preserve"> της Βουλής.</w:t>
      </w:r>
    </w:p>
    <w:p w14:paraId="55F0DED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 xml:space="preserve">Θέλουν αυτοί οι άνθρωποι να προτείνουν </w:t>
      </w:r>
      <w:r>
        <w:rPr>
          <w:rFonts w:eastAsia="Times New Roman" w:cs="Times New Roman"/>
          <w:szCs w:val="24"/>
        </w:rPr>
        <w:t xml:space="preserve">Αναθεώρηση </w:t>
      </w:r>
      <w:r>
        <w:rPr>
          <w:rFonts w:eastAsia="Times New Roman" w:cs="Times New Roman"/>
          <w:szCs w:val="24"/>
        </w:rPr>
        <w:t>του Συντάγματος; Είναι σε θέση να έχουν την απαραίτητη -την ελάχιστη θα έλεγα- αξιοπιστία για να προτείνουν αλλαγή της θεσμικής βάσης λειτουργίας του πολιτεύματος, των ορ</w:t>
      </w:r>
      <w:r>
        <w:rPr>
          <w:rFonts w:eastAsia="Times New Roman" w:cs="Times New Roman"/>
          <w:szCs w:val="24"/>
        </w:rPr>
        <w:t>γάνων του κράτους και των δικαιωμάτων των πολιτών; Είμαστε με τα καλά μας;</w:t>
      </w:r>
    </w:p>
    <w:p w14:paraId="55F0DED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Έκανα δεύτερη επιστολή στον Πρόεδρο της Βουλής, λέγοντάς του ότι η απάντηση του Υπουργείου είναι ανεπίτρεπτη και ότι είναι λάθος κατ’ αρχάς για τους λόγους που προανέφερα. Εγώ, όμως</w:t>
      </w:r>
      <w:r>
        <w:rPr>
          <w:rFonts w:eastAsia="Times New Roman" w:cs="Times New Roman"/>
          <w:szCs w:val="24"/>
        </w:rPr>
        <w:t xml:space="preserve">, δεν ερώτησα το Υπουργείο. Ερώτησα τον Πρόεδρο της Βουλής. </w:t>
      </w:r>
    </w:p>
    <w:p w14:paraId="55F0DEDE"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Συνάδελφοι εισηγητές και </w:t>
      </w:r>
      <w:r>
        <w:rPr>
          <w:rFonts w:eastAsia="Times New Roman" w:cs="Times New Roman"/>
          <w:szCs w:val="24"/>
        </w:rPr>
        <w:t xml:space="preserve">Κοινοβουλευτικοί Εκπρόσωποι </w:t>
      </w:r>
      <w:r>
        <w:rPr>
          <w:rFonts w:eastAsia="Times New Roman" w:cs="Times New Roman"/>
          <w:szCs w:val="24"/>
        </w:rPr>
        <w:t>των κομμάτων,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ότι υπάρχει το δεδομένο για μια </w:t>
      </w:r>
      <w:r>
        <w:rPr>
          <w:rFonts w:eastAsia="Times New Roman" w:cs="Times New Roman"/>
          <w:szCs w:val="24"/>
        </w:rPr>
        <w:t xml:space="preserve">ρυθμιστική </w:t>
      </w:r>
      <w:r>
        <w:rPr>
          <w:rFonts w:eastAsia="Times New Roman" w:cs="Times New Roman"/>
          <w:szCs w:val="24"/>
        </w:rPr>
        <w:t>αρχή</w:t>
      </w:r>
      <w:r>
        <w:rPr>
          <w:rFonts w:eastAsia="Times New Roman" w:cs="Times New Roman"/>
          <w:szCs w:val="24"/>
        </w:rPr>
        <w:t xml:space="preserve"> να ερμηνεύει τον Κανονισμό της Βουλής το Υπουργείο και όχι η</w:t>
      </w:r>
      <w:r>
        <w:rPr>
          <w:rFonts w:eastAsia="Times New Roman" w:cs="Times New Roman"/>
          <w:szCs w:val="24"/>
        </w:rPr>
        <w:t xml:space="preserve"> Βουλή -ούτε τα δικαστήρια μπορούν να ερμηνεύσουν τον Κανονισμό της Βουλής- και να έχουμε παράνομο διορισμό Προέδρου και Α΄ Αντιπροέδρου μιας </w:t>
      </w:r>
      <w:r>
        <w:rPr>
          <w:rFonts w:eastAsia="Times New Roman" w:cs="Times New Roman"/>
          <w:szCs w:val="24"/>
        </w:rPr>
        <w:t>ρυθμιστικής αρχής</w:t>
      </w:r>
      <w:r>
        <w:rPr>
          <w:rFonts w:eastAsia="Times New Roman" w:cs="Times New Roman"/>
          <w:szCs w:val="24"/>
        </w:rPr>
        <w:t xml:space="preserve">, η οποία, κατά τα άλλα, </w:t>
      </w:r>
      <w:r>
        <w:rPr>
          <w:rFonts w:eastAsia="Times New Roman" w:cs="Times New Roman"/>
          <w:szCs w:val="24"/>
        </w:rPr>
        <w:lastRenderedPageBreak/>
        <w:t>ενδιαφέρει τον κύριο Υπουργό, παρά τη γνώμη της αρμόδιας Επιτροπής Θεσμώ</w:t>
      </w:r>
      <w:r>
        <w:rPr>
          <w:rFonts w:eastAsia="Times New Roman" w:cs="Times New Roman"/>
          <w:szCs w:val="24"/>
        </w:rPr>
        <w:t>ν και Διαφάνειας της Βουλής.</w:t>
      </w:r>
    </w:p>
    <w:p w14:paraId="55F0DEDF"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θέλω να το λάβετε πολύ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αυτό. Και θέλω η σχετική κριτική να μην είναι αντικείμενο μόνο της δικής μας παράταξης ως προς το θέμα αλλά όλης της Βουλής. Πρέπει κάτι να γίνει. Πρέπει ν</w:t>
      </w:r>
      <w:r>
        <w:rPr>
          <w:rFonts w:eastAsia="Times New Roman" w:cs="Times New Roman"/>
          <w:szCs w:val="24"/>
        </w:rPr>
        <w:t xml:space="preserve">α αντιδράσουμε ως προς το θέμα αυτό και πρέπει να μην επιτρέψουμε και σε άλλους Υπουργούς να σφετερίζονται εξουσίες του </w:t>
      </w:r>
      <w:r>
        <w:rPr>
          <w:rFonts w:eastAsia="Times New Roman" w:cs="Times New Roman"/>
          <w:szCs w:val="24"/>
        </w:rPr>
        <w:t xml:space="preserve">ελληνικού </w:t>
      </w:r>
      <w:r>
        <w:rPr>
          <w:rFonts w:eastAsia="Times New Roman" w:cs="Times New Roman"/>
          <w:szCs w:val="24"/>
        </w:rPr>
        <w:t>Κοινοβουλίου, διότι περί αυτού πρόκειται.</w:t>
      </w:r>
    </w:p>
    <w:p w14:paraId="55F0DEE0"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5F0DEE1" w14:textId="77777777" w:rsidR="008A2FAC" w:rsidRDefault="00527947">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Κυρία Κανέλλη, έχετε τον λόγο.</w:t>
      </w:r>
    </w:p>
    <w:p w14:paraId="55F0DEE2"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w:t>
      </w:r>
    </w:p>
    <w:p w14:paraId="55F0DEE3"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για τη ΡΑΕ, εμείς θα πούμε «παρών». Θα πούμε «παρών» γιατί αφορά παράταση θέσεων εργασίας σε μια εποχή που οι θέσεις εργασίας, δυστυχώς, στην Ευρωπαϊκή Έν</w:t>
      </w:r>
      <w:r>
        <w:rPr>
          <w:rFonts w:eastAsia="Times New Roman" w:cs="Times New Roman"/>
          <w:szCs w:val="24"/>
        </w:rPr>
        <w:t xml:space="preserve">ωση </w:t>
      </w:r>
      <w:r>
        <w:rPr>
          <w:rFonts w:eastAsia="Times New Roman" w:cs="Times New Roman"/>
          <w:szCs w:val="24"/>
        </w:rPr>
        <w:lastRenderedPageBreak/>
        <w:t xml:space="preserve">και την Ελλάδα είναι λιγάκι «λαχείο». Λέω «λιγάκι» για να το καλμάρω λίγο πρωί πρωί και με καύσωνα. Μετά τι; </w:t>
      </w:r>
    </w:p>
    <w:p w14:paraId="55F0DEE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Τώρα, αν θέλουμε να είμαστε ρεαλιστές, η Ρυθμιστική Αρχή Ενέργειας τι ρυθμίζει; Για να είμαστε και σοβαροί, τι ρυθμίζει; Γιγάντια και τερατώδη</w:t>
      </w:r>
      <w:r>
        <w:rPr>
          <w:rFonts w:eastAsia="Times New Roman" w:cs="Times New Roman"/>
          <w:szCs w:val="24"/>
        </w:rPr>
        <w:t xml:space="preserve"> συμφέροντα στο ενεργειακό πεδίο, τα οποία, ούτως ή άλλως, είναι υπαγορευμένα από τα συμφέροντα των μονοπωλίων απανταχού της γης, </w:t>
      </w:r>
      <w:proofErr w:type="spellStart"/>
      <w:r>
        <w:rPr>
          <w:rFonts w:eastAsia="Times New Roman" w:cs="Times New Roman"/>
          <w:szCs w:val="24"/>
        </w:rPr>
        <w:t>πολλώ</w:t>
      </w:r>
      <w:proofErr w:type="spellEnd"/>
      <w:r>
        <w:rPr>
          <w:rFonts w:eastAsia="Times New Roman" w:cs="Times New Roman"/>
          <w:szCs w:val="24"/>
        </w:rPr>
        <w:t xml:space="preserve"> δε μάλλον στην περιοχή μας.</w:t>
      </w:r>
    </w:p>
    <w:p w14:paraId="55F0DEE5"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Επομένως, τι να σας πει κάποιος; Θα σας πει «παρών». Φέρατε την τροπολογία καθυστερημένα. Οι</w:t>
      </w:r>
      <w:r>
        <w:rPr>
          <w:rFonts w:eastAsia="Times New Roman" w:cs="Times New Roman"/>
          <w:szCs w:val="24"/>
        </w:rPr>
        <w:t xml:space="preserve"> εργαζόμενοι είναι υπό αναστολή. Τα δικαιώματα είναι υπό αναστολή. Όλα μετά αρχίζουν και παίρνουν παράταση και ξανά παράταση και παράταση. </w:t>
      </w:r>
    </w:p>
    <w:p w14:paraId="55F0DEE6"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Στη δεύτερη τροπολογία του Υπουργείου Μεταφορών, κυρία Υπουργέ, παρότι θα σας πούμε «</w:t>
      </w:r>
      <w:r>
        <w:rPr>
          <w:rFonts w:eastAsia="Times New Roman" w:cs="Times New Roman"/>
          <w:szCs w:val="24"/>
        </w:rPr>
        <w:t>ναι</w:t>
      </w:r>
      <w:r>
        <w:rPr>
          <w:rFonts w:eastAsia="Times New Roman" w:cs="Times New Roman"/>
          <w:szCs w:val="24"/>
        </w:rPr>
        <w:t>», χρειάζεται να κάνουμε δυο</w:t>
      </w:r>
      <w:r>
        <w:rPr>
          <w:rFonts w:eastAsia="Times New Roman" w:cs="Times New Roman"/>
          <w:szCs w:val="24"/>
        </w:rPr>
        <w:t xml:space="preserve">, τρεις επισημάνσεις και να τις ακούσετε και σε κάποιες από αυτές, αν μπορείτε, να απαντήσετε. </w:t>
      </w:r>
    </w:p>
    <w:p w14:paraId="55F0DEE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Μετά το 2017 γι’ αυτούς τους συγκεκριμένους εργαζόμενους, τι; Δεύτερον, με </w:t>
      </w:r>
      <w:r>
        <w:rPr>
          <w:rFonts w:eastAsia="Times New Roman" w:cs="Times New Roman"/>
          <w:szCs w:val="24"/>
        </w:rPr>
        <w:t xml:space="preserve">υπουργική </w:t>
      </w:r>
      <w:r>
        <w:rPr>
          <w:rFonts w:eastAsia="Times New Roman" w:cs="Times New Roman"/>
          <w:szCs w:val="24"/>
        </w:rPr>
        <w:t xml:space="preserve">απόφαση </w:t>
      </w:r>
      <w:r>
        <w:rPr>
          <w:rFonts w:eastAsia="Times New Roman" w:cs="Times New Roman"/>
          <w:szCs w:val="24"/>
        </w:rPr>
        <w:t>καθορίζεται το ύψος των αμοιβών. Κοιτάξτε τώρα μια προσωρινότητα σε</w:t>
      </w:r>
      <w:r>
        <w:rPr>
          <w:rFonts w:eastAsia="Times New Roman" w:cs="Times New Roman"/>
          <w:szCs w:val="24"/>
        </w:rPr>
        <w:t xml:space="preserve"> επίπεδο εργασίας και τι έχουμε αποδεχτεί στα εργασιακά. Τα εργασιακά έχουν ανοίξει είτε το θέλουμε είτε όχι. Θα κορυφωθούν, είτε το θέλουμε είτε όχι, και θα χειροτερέψουν. Εμείς δεν το θέλουμε και θα παλέψουμε να μην χειροτερέψουν.</w:t>
      </w:r>
    </w:p>
    <w:p w14:paraId="55F0DEE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Σήμερα, λοιπόν, καθορίζ</w:t>
      </w:r>
      <w:r>
        <w:rPr>
          <w:rFonts w:eastAsia="Times New Roman" w:cs="Times New Roman"/>
          <w:szCs w:val="24"/>
        </w:rPr>
        <w:t xml:space="preserve">εται με μια </w:t>
      </w:r>
      <w:r>
        <w:rPr>
          <w:rFonts w:eastAsia="Times New Roman" w:cs="Times New Roman"/>
          <w:szCs w:val="24"/>
        </w:rPr>
        <w:t xml:space="preserve">υπουργική απόφαση </w:t>
      </w:r>
      <w:r>
        <w:rPr>
          <w:rFonts w:eastAsia="Times New Roman" w:cs="Times New Roman"/>
          <w:szCs w:val="24"/>
        </w:rPr>
        <w:t>το ύψος των αμοιβών. Και μιλάω για το υπερωριακό κομμάτι. Στο δε επίπεδο των υπερωριών, να ξέρετε ότι υπάρχουν κάτω από αυτές τις συνθήκες άλλοι χίλιοι περίπου εργαζόμενοι κυρίως υπαλληλικών καθηκόντων, για τους οποίους η τροπ</w:t>
      </w:r>
      <w:r>
        <w:rPr>
          <w:rFonts w:eastAsia="Times New Roman" w:cs="Times New Roman"/>
          <w:szCs w:val="24"/>
        </w:rPr>
        <w:t xml:space="preserve">ολογία </w:t>
      </w:r>
      <w:r>
        <w:rPr>
          <w:rFonts w:eastAsia="Times New Roman" w:cs="Times New Roman"/>
          <w:szCs w:val="24"/>
        </w:rPr>
        <w:lastRenderedPageBreak/>
        <w:t>δεν προβλέπει τίποτα.</w:t>
      </w:r>
      <w:r>
        <w:rPr>
          <w:rFonts w:eastAsia="Times New Roman" w:cs="Times New Roman"/>
          <w:szCs w:val="24"/>
        </w:rPr>
        <w:t xml:space="preserve"> </w:t>
      </w:r>
      <w:r>
        <w:rPr>
          <w:rFonts w:eastAsia="Times New Roman" w:cs="Times New Roman"/>
          <w:szCs w:val="24"/>
        </w:rPr>
        <w:t>Δεν προβλέπεται τίποτα γι’ αυτούς τους ανθρώπους. Θα σας πούμε «ναι», γιατί πρέπει και τα χρήματά τους να πάρουν αυτοί που τα έχουν και να πάμε λίγο παρακάτω.</w:t>
      </w:r>
    </w:p>
    <w:p w14:paraId="55F0DEE9"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Έχω υπάρξει μέλος της Διαρκούς Επιτροπής, της αρμόδιας για τέτοια ζη</w:t>
      </w:r>
      <w:r>
        <w:rPr>
          <w:rFonts w:eastAsia="Times New Roman" w:cs="Times New Roman"/>
          <w:szCs w:val="24"/>
        </w:rPr>
        <w:t>τήματα, μέχρι αυτή τη σαιζόν. Σε αυτή</w:t>
      </w:r>
      <w:r>
        <w:rPr>
          <w:rFonts w:eastAsia="Times New Roman" w:cs="Times New Roman"/>
          <w:szCs w:val="24"/>
        </w:rPr>
        <w:t>ν</w:t>
      </w:r>
      <w:r>
        <w:rPr>
          <w:rFonts w:eastAsia="Times New Roman" w:cs="Times New Roman"/>
          <w:szCs w:val="24"/>
        </w:rPr>
        <w:t xml:space="preserve"> τη </w:t>
      </w:r>
      <w:r>
        <w:rPr>
          <w:rFonts w:eastAsia="Times New Roman" w:cs="Times New Roman"/>
          <w:szCs w:val="24"/>
        </w:rPr>
        <w:t xml:space="preserve">σύνοδο </w:t>
      </w:r>
      <w:r>
        <w:rPr>
          <w:rFonts w:eastAsia="Times New Roman" w:cs="Times New Roman"/>
          <w:szCs w:val="24"/>
        </w:rPr>
        <w:t>δεν είμαι.</w:t>
      </w:r>
    </w:p>
    <w:p w14:paraId="55F0DEEA"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αναφερθήκατε στο δίπλωμα στα δεκαεπτά και στο βρετανικό μοντέλο, θέλω να επισημάνω σε όλους σας το εξής. Έχουμε επισημάνει μέσα στην </w:t>
      </w:r>
      <w:r>
        <w:rPr>
          <w:rFonts w:eastAsia="Times New Roman" w:cs="Times New Roman"/>
          <w:szCs w:val="24"/>
        </w:rPr>
        <w:t>επιτροπή</w:t>
      </w:r>
      <w:r>
        <w:rPr>
          <w:rFonts w:eastAsia="Times New Roman" w:cs="Times New Roman"/>
          <w:szCs w:val="24"/>
        </w:rPr>
        <w:t xml:space="preserve"> και έχουμε προτείνει το δίπλωμα </w:t>
      </w:r>
      <w:r>
        <w:rPr>
          <w:rFonts w:eastAsia="Times New Roman" w:cs="Times New Roman"/>
          <w:szCs w:val="24"/>
        </w:rPr>
        <w:t xml:space="preserve">στα δεκάξι -δεν θα παίξουμε με το δεκαέξι ή δεκαεπτά- και θα σας εξηγήσω γιατί στα δεκάξι, τι εννοώ. Στα δεκάξι, γιατί υπάρχει πάρα πολύς νεαρός κόσμος ο οποίος έχει βγει στο επάγγελμα και στη δουλειά, κυκλοφορώντας με παπάκια, κάνοντας τον </w:t>
      </w:r>
      <w:proofErr w:type="spellStart"/>
      <w:r>
        <w:rPr>
          <w:rFonts w:eastAsia="Times New Roman" w:cs="Times New Roman"/>
          <w:szCs w:val="24"/>
        </w:rPr>
        <w:t>ντελιβερά</w:t>
      </w:r>
      <w:proofErr w:type="spellEnd"/>
      <w:r>
        <w:rPr>
          <w:rFonts w:eastAsia="Times New Roman" w:cs="Times New Roman"/>
          <w:szCs w:val="24"/>
        </w:rPr>
        <w:t>, με ά</w:t>
      </w:r>
      <w:r>
        <w:rPr>
          <w:rFonts w:eastAsia="Times New Roman" w:cs="Times New Roman"/>
          <w:szCs w:val="24"/>
        </w:rPr>
        <w:t xml:space="preserve">δεια του γονιού και το ξέρετε καλύτερα από εμένα. Στα δεκαέξι, σε επαγγέλματα τα οποία είναι εξ ορισμού επικίνδυνα, από το μηχάνημα που </w:t>
      </w:r>
      <w:r>
        <w:rPr>
          <w:rFonts w:eastAsia="Times New Roman" w:cs="Times New Roman"/>
          <w:szCs w:val="24"/>
        </w:rPr>
        <w:lastRenderedPageBreak/>
        <w:t>είναι ενδεχομένως προσωπικό του και ποιος ξέρει σε τι κατάσταση βρίσκεται, με τι μετατροπές μέχρι και εγώ δεν ξέρω τι άλ</w:t>
      </w:r>
      <w:r>
        <w:rPr>
          <w:rFonts w:eastAsia="Times New Roman" w:cs="Times New Roman"/>
          <w:szCs w:val="24"/>
        </w:rPr>
        <w:t>λο! Αυτοί οι άνθρωποι είναι παντελώς ακάλυπτοι.</w:t>
      </w:r>
    </w:p>
    <w:p w14:paraId="55F0DEEB"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Υπάρχει το φινλανδικό μοντέλο, το οποίο έχουμε συζητήσει και στην </w:t>
      </w:r>
      <w:r>
        <w:rPr>
          <w:rFonts w:eastAsia="Times New Roman" w:cs="Times New Roman"/>
          <w:szCs w:val="24"/>
        </w:rPr>
        <w:t>επιτροπή</w:t>
      </w:r>
      <w:r>
        <w:rPr>
          <w:rFonts w:eastAsia="Times New Roman" w:cs="Times New Roman"/>
          <w:szCs w:val="24"/>
        </w:rPr>
        <w:t>. Σας έχουμε πει πεντακόσιες χιλιάδες φορές ότι σε αυτόν τον τόπο, με αυτούς τους δρόμους, με αυτή</w:t>
      </w:r>
      <w:r>
        <w:rPr>
          <w:rFonts w:eastAsia="Times New Roman" w:cs="Times New Roman"/>
          <w:szCs w:val="24"/>
        </w:rPr>
        <w:t>ν</w:t>
      </w:r>
      <w:r>
        <w:rPr>
          <w:rFonts w:eastAsia="Times New Roman" w:cs="Times New Roman"/>
          <w:szCs w:val="24"/>
        </w:rPr>
        <w:t xml:space="preserve"> την </w:t>
      </w:r>
      <w:proofErr w:type="spellStart"/>
      <w:r>
        <w:rPr>
          <w:rFonts w:eastAsia="Times New Roman" w:cs="Times New Roman"/>
          <w:szCs w:val="24"/>
        </w:rPr>
        <w:t>οδηγική</w:t>
      </w:r>
      <w:proofErr w:type="spellEnd"/>
      <w:r>
        <w:rPr>
          <w:rFonts w:eastAsia="Times New Roman" w:cs="Times New Roman"/>
          <w:szCs w:val="24"/>
        </w:rPr>
        <w:t xml:space="preserve"> συμπεριφορά, εξετάσεις</w:t>
      </w:r>
      <w:r>
        <w:rPr>
          <w:rFonts w:eastAsia="Times New Roman" w:cs="Times New Roman"/>
          <w:szCs w:val="24"/>
        </w:rPr>
        <w:t xml:space="preserve"> που δεν περιλαμβάνουν οδήγηση σε εθνικό δρόμο, οδήγηση τη νύχτα δεν είναι εξετάσεις. Κάτι σαλίγκαροι και κάτι παρκαρίσματα, όταν όλα τα αυτοκίνητα τώρα έχουν ένα «</w:t>
      </w:r>
      <w:proofErr w:type="spellStart"/>
      <w:r>
        <w:rPr>
          <w:rFonts w:eastAsia="Times New Roman" w:cs="Times New Roman"/>
          <w:szCs w:val="24"/>
        </w:rPr>
        <w:t>μπιπ-μπιπ-μπιπ</w:t>
      </w:r>
      <w:proofErr w:type="spellEnd"/>
      <w:r>
        <w:rPr>
          <w:rFonts w:eastAsia="Times New Roman" w:cs="Times New Roman"/>
          <w:szCs w:val="24"/>
        </w:rPr>
        <w:t>» πίσω για να παρκάρεις και ακόμα και οι ηλίθιοι μπορούν να παρκάρουν.</w:t>
      </w:r>
    </w:p>
    <w:p w14:paraId="55F0DEE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Επομένω</w:t>
      </w:r>
      <w:r>
        <w:rPr>
          <w:rFonts w:eastAsia="Times New Roman" w:cs="Times New Roman"/>
          <w:szCs w:val="24"/>
        </w:rPr>
        <w:t>ς για ποιες εξετάσεις μιλούμε και για ποιο σύστημα, όταν λέμε ξαφνικά ότι ενδιαφερόμαστε για την οδική ασφάλεια των παιδιών;</w:t>
      </w:r>
    </w:p>
    <w:p w14:paraId="55F0DEED" w14:textId="77777777" w:rsidR="008A2FAC" w:rsidRDefault="0052794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5F0DEEE"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Έρχομαι στο κορυφαίο, το οποίο είναι και η πεμ</w:t>
      </w:r>
      <w:r>
        <w:rPr>
          <w:rFonts w:eastAsia="Times New Roman" w:cs="Times New Roman"/>
          <w:szCs w:val="24"/>
        </w:rPr>
        <w:t xml:space="preserve">πτουσία -τελειώνω, κύριε Πρόεδρε- της ιδιωτικής ιδιοτέλειας και της κατάργησης του κράτους εν τοις </w:t>
      </w:r>
      <w:proofErr w:type="spellStart"/>
      <w:r>
        <w:rPr>
          <w:rFonts w:eastAsia="Times New Roman" w:cs="Times New Roman"/>
          <w:szCs w:val="24"/>
        </w:rPr>
        <w:t>πράγμασι</w:t>
      </w:r>
      <w:proofErr w:type="spellEnd"/>
      <w:r>
        <w:rPr>
          <w:rFonts w:eastAsia="Times New Roman" w:cs="Times New Roman"/>
          <w:szCs w:val="24"/>
        </w:rPr>
        <w:t>. Να το ξέρετε όλοι σας, αποκλείεται να μην το έχετε πάρει πρέφα, ειδικά όσοι έχετε παιδιά. Τα ασφάλιστρα για οδηγό που παίρνει δίπλωμα από το ελληνι</w:t>
      </w:r>
      <w:r>
        <w:rPr>
          <w:rFonts w:eastAsia="Times New Roman" w:cs="Times New Roman"/>
          <w:szCs w:val="24"/>
        </w:rPr>
        <w:t>κό κράτος, είτε το πάρει στα δεκαοκτώ είτε το πάρει στα τριάντα τρία είτε το πάρει στα εξήντα τρία, το δίπλωμα είναι ίδιο -σωστά;- με το υπάρχον σύστημα.</w:t>
      </w:r>
    </w:p>
    <w:p w14:paraId="55F0DEEF"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Τα παιδιά από δεκαοκτώ μέχρι είκοσι τριών πληρώνουν 100% ασφάλιστρα παραπάνω για να ασφαλιστούν. Έρχετ</w:t>
      </w:r>
      <w:r>
        <w:rPr>
          <w:rFonts w:eastAsia="Times New Roman" w:cs="Times New Roman"/>
          <w:szCs w:val="24"/>
        </w:rPr>
        <w:t>αι ο ιδιώτης και σας λέει ότι αυτό αποφασίζει, σε ποια ηλικία ο οδηγός δεν μαθαίνει να οδηγεί, είναι άπειρος, πόσο κοστίζει, ποιος θα το πληρώσει, αλλιώς είναι ακάλυπτος σε σχέση με τους υπόλοιπους.</w:t>
      </w:r>
    </w:p>
    <w:p w14:paraId="55F0DEF0"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Ξέρετε πόσα παιδιά δεκαοκτώ και δεκαεννέα και είκοσι και </w:t>
      </w:r>
      <w:r>
        <w:rPr>
          <w:rFonts w:eastAsia="Times New Roman" w:cs="Times New Roman"/>
          <w:szCs w:val="24"/>
        </w:rPr>
        <w:t xml:space="preserve">είκοσι ενός έτους έχουν βρεθεί εμπλεκόμενα σε ατύχημα και να μην πληρώνει η ασφαλιστική εταιρεία κανέναν, επειδή το παιδί δεν είχε εξαιρετική </w:t>
      </w:r>
      <w:r>
        <w:rPr>
          <w:rFonts w:eastAsia="Times New Roman" w:cs="Times New Roman"/>
          <w:szCs w:val="24"/>
        </w:rPr>
        <w:lastRenderedPageBreak/>
        <w:t>ασφάλιση, επειδή είναι δεκαοκτώ χρόνων; Πείτε μου για τον ηλικιωμένο, κατά το σύστημα αυτό των ασφαλιστικών εταιρε</w:t>
      </w:r>
      <w:r>
        <w:rPr>
          <w:rFonts w:eastAsia="Times New Roman" w:cs="Times New Roman"/>
          <w:szCs w:val="24"/>
        </w:rPr>
        <w:t xml:space="preserve">ιών, που παίρνει δίπλωμα στα εξήντα και δεν πληρώνει αυξημένα ασφάλιστρα, γιατί αγαπάμε τα νιάτα, θέλουμε να τα βλέπουμε, για τον εξηντάρη. Πείτε ότι είμαι εγώ, πάρτε εμένα </w:t>
      </w:r>
      <w:r>
        <w:rPr>
          <w:rFonts w:eastAsia="Times New Roman" w:cs="Times New Roman"/>
          <w:szCs w:val="24"/>
        </w:rPr>
        <w:t>ως</w:t>
      </w:r>
      <w:r>
        <w:rPr>
          <w:rFonts w:eastAsia="Times New Roman" w:cs="Times New Roman"/>
          <w:szCs w:val="24"/>
        </w:rPr>
        <w:t xml:space="preserve"> παράδειγμα, για να μη θιγεί κανένας. Αν έπαιρνα δίπλωμα στα εξήντα, θα ήμουν πιο</w:t>
      </w:r>
      <w:r>
        <w:rPr>
          <w:rFonts w:eastAsia="Times New Roman" w:cs="Times New Roman"/>
          <w:szCs w:val="24"/>
        </w:rPr>
        <w:t xml:space="preserve"> πεπειραμένη από τον νεαρό των δεκαοκτώ; Πείτε μου. Πώς έχετε επιτρέψει αυτό το πράγμα στις ασφαλιστικές εταιρείες; Δεν μπορείτε να παρέμβετε, γιατί είναι ιδιωτικές εταιρείες. Αυτές μόνες τους, λοιπόν, αποφασίζουν ρατσιστικά, ηλικιακά ρατσιστικά, στην ψύχρ</w:t>
      </w:r>
      <w:r>
        <w:rPr>
          <w:rFonts w:eastAsia="Times New Roman" w:cs="Times New Roman"/>
          <w:szCs w:val="24"/>
        </w:rPr>
        <w:t>α ότι ο νέος πρέπει να πληρώνει τα νιάτα του.</w:t>
      </w:r>
    </w:p>
    <w:p w14:paraId="55F0DEF1"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Αν το βρίσκετε λογικό αυτό, εγώ προτείνω να την κατεβάσετε στο νηπιαγωγείο, διότι έτσι θα τονωθεί η αγορά. Κατεβάστε την άδεια στο νηπιαγωγείο, ώστε να αποφασίζουν οι ιδιωτικές εταιρείες</w:t>
      </w:r>
      <w:r>
        <w:rPr>
          <w:rFonts w:eastAsia="Times New Roman" w:cs="Times New Roman"/>
          <w:szCs w:val="24"/>
        </w:rPr>
        <w:t>,</w:t>
      </w:r>
      <w:r>
        <w:rPr>
          <w:rFonts w:eastAsia="Times New Roman" w:cs="Times New Roman"/>
          <w:szCs w:val="24"/>
        </w:rPr>
        <w:t xml:space="preserve"> μαζί με το βρεφικό γάλα και την τιμή του διπλώματος ασφάλισης. Στην καλύτερη των περιπτώσεων, ας είναι και μπόνους για τις </w:t>
      </w:r>
      <w:proofErr w:type="spellStart"/>
      <w:r>
        <w:rPr>
          <w:rFonts w:eastAsia="Times New Roman" w:cs="Times New Roman"/>
          <w:szCs w:val="24"/>
        </w:rPr>
        <w:t>έγκυες</w:t>
      </w:r>
      <w:proofErr w:type="spellEnd"/>
      <w:r>
        <w:rPr>
          <w:rFonts w:eastAsia="Times New Roman" w:cs="Times New Roman"/>
          <w:szCs w:val="24"/>
        </w:rPr>
        <w:t>.</w:t>
      </w:r>
    </w:p>
    <w:p w14:paraId="55F0DEF2"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Μη μπλέξουμε και με το </w:t>
      </w:r>
      <w:proofErr w:type="spellStart"/>
      <w:r>
        <w:rPr>
          <w:rFonts w:eastAsia="Times New Roman" w:cs="Times New Roman"/>
          <w:szCs w:val="24"/>
        </w:rPr>
        <w:t>προνήπιο</w:t>
      </w:r>
      <w:proofErr w:type="spellEnd"/>
      <w:r>
        <w:rPr>
          <w:rFonts w:eastAsia="Times New Roman" w:cs="Times New Roman"/>
          <w:szCs w:val="24"/>
        </w:rPr>
        <w:t>, κυρία Κανέλλη!</w:t>
      </w:r>
    </w:p>
    <w:p w14:paraId="55F0DEF3"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Συγγνώμη για τον σαρκασμό του πράγματος, αλλά δεν νομίζω λογικά και φυσιολογικά ότι υπάρχει μισός Βουλευτής εδώ μέσα</w:t>
      </w:r>
      <w:r>
        <w:rPr>
          <w:rFonts w:eastAsia="Times New Roman" w:cs="Times New Roman"/>
          <w:szCs w:val="24"/>
        </w:rPr>
        <w:t>,</w:t>
      </w:r>
      <w:r>
        <w:rPr>
          <w:rFonts w:eastAsia="Times New Roman" w:cs="Times New Roman"/>
          <w:szCs w:val="24"/>
        </w:rPr>
        <w:t xml:space="preserve"> ο οποίος συναινεί σε αυτή την ρατσιστική συμπεριφορά</w:t>
      </w:r>
      <w:r>
        <w:rPr>
          <w:rFonts w:eastAsia="Times New Roman" w:cs="Times New Roman"/>
          <w:szCs w:val="24"/>
        </w:rPr>
        <w:t>,</w:t>
      </w:r>
      <w:r>
        <w:rPr>
          <w:rFonts w:eastAsia="Times New Roman" w:cs="Times New Roman"/>
          <w:szCs w:val="24"/>
        </w:rPr>
        <w:t xml:space="preserve"> την ώρα που μιλούμε, αν θα κατεβάσουμε την ψήφο στα δεκαεπτά, το δίπλωμα στα δεκαεπ</w:t>
      </w:r>
      <w:r>
        <w:rPr>
          <w:rFonts w:eastAsia="Times New Roman" w:cs="Times New Roman"/>
          <w:szCs w:val="24"/>
        </w:rPr>
        <w:t>τά και τα ασφάλιστρα στα είκοσι τρία. Για τον ασφαλιστή στα είκοσι τρία είναι ώριμος κάποιος να μην πληρώνει παραπάνω</w:t>
      </w:r>
      <w:r>
        <w:rPr>
          <w:rFonts w:eastAsia="Times New Roman" w:cs="Times New Roman"/>
          <w:szCs w:val="24"/>
        </w:rPr>
        <w:t>,</w:t>
      </w:r>
      <w:r>
        <w:rPr>
          <w:rFonts w:eastAsia="Times New Roman" w:cs="Times New Roman"/>
          <w:szCs w:val="24"/>
        </w:rPr>
        <w:t xml:space="preserve"> που είναι νέος και το κράτος μαζί.</w:t>
      </w:r>
    </w:p>
    <w:p w14:paraId="55F0DEF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αυτήν, έχουμε πει -και το λέω πάλι, μήπως και παρασυρθείτε- «ναι».</w:t>
      </w:r>
    </w:p>
    <w:p w14:paraId="55F0DEF5"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Σας ευχαριστώ.</w:t>
      </w:r>
    </w:p>
    <w:p w14:paraId="55F0DEF6"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γιος Βαρεμένος):</w:t>
      </w:r>
      <w:r>
        <w:rPr>
          <w:rFonts w:eastAsia="Times New Roman" w:cs="Times New Roman"/>
          <w:szCs w:val="24"/>
        </w:rPr>
        <w:t xml:space="preserve"> Ο κ. Λυκούδης έχει τον λόγο.</w:t>
      </w:r>
    </w:p>
    <w:p w14:paraId="55F0DEF7" w14:textId="77777777" w:rsidR="008A2FAC" w:rsidRDefault="00527947">
      <w:pPr>
        <w:spacing w:line="600" w:lineRule="auto"/>
        <w:ind w:firstLine="720"/>
        <w:jc w:val="both"/>
        <w:rPr>
          <w:rFonts w:eastAsia="Times New Roman"/>
          <w:szCs w:val="24"/>
        </w:rPr>
      </w:pPr>
      <w:r>
        <w:rPr>
          <w:rFonts w:eastAsia="Times New Roman"/>
          <w:b/>
          <w:szCs w:val="24"/>
        </w:rPr>
        <w:t xml:space="preserve">ΣΠΥΡΙΔΩΝ ΛΥΚΟΥΔΗΣ: </w:t>
      </w:r>
      <w:r>
        <w:rPr>
          <w:rFonts w:eastAsia="Times New Roman"/>
          <w:szCs w:val="24"/>
        </w:rPr>
        <w:t xml:space="preserve">Κύριε Πρόεδρε, ξέρω ότι αυτή η παρατήρηση που θα κάνω είναι τελικά πληκτική και για μας που την κάνουμε και για τους Υπουργούς που την ακούν κάθε φορά, αλλά νομίζω </w:t>
      </w:r>
      <w:r>
        <w:rPr>
          <w:rFonts w:eastAsia="Times New Roman"/>
          <w:szCs w:val="24"/>
        </w:rPr>
        <w:lastRenderedPageBreak/>
        <w:t>ότι έχει δίκιο ο κ. Λοβέρδο</w:t>
      </w:r>
      <w:r>
        <w:rPr>
          <w:rFonts w:eastAsia="Times New Roman"/>
          <w:szCs w:val="24"/>
        </w:rPr>
        <w:t>ς. Κάθε φορά που έρχεται μία τροπολογία μ’ αυτόν τον τρόπο, αυτή η κριτική θα ακούγεται…</w:t>
      </w:r>
    </w:p>
    <w:p w14:paraId="55F0DEF8"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Ε, βέβαια.</w:t>
      </w:r>
    </w:p>
    <w:p w14:paraId="55F0DEF9" w14:textId="77777777" w:rsidR="008A2FAC" w:rsidRDefault="00527947">
      <w:pPr>
        <w:spacing w:line="600" w:lineRule="auto"/>
        <w:ind w:firstLine="720"/>
        <w:jc w:val="both"/>
        <w:rPr>
          <w:rFonts w:eastAsia="Times New Roman"/>
          <w:szCs w:val="24"/>
        </w:rPr>
      </w:pPr>
      <w:r>
        <w:rPr>
          <w:rFonts w:eastAsia="Times New Roman"/>
          <w:b/>
          <w:szCs w:val="24"/>
        </w:rPr>
        <w:t xml:space="preserve">ΣΠΥΡΙΔΩΝ ΛΥΚΟΥΔΗΣ: </w:t>
      </w:r>
      <w:r>
        <w:rPr>
          <w:rFonts w:eastAsia="Times New Roman"/>
          <w:szCs w:val="24"/>
        </w:rPr>
        <w:t>…μήπως τελικά, πέρα από όλα τα άλλα, παρά το ότι είναι κουραστικό και γι’ αυτόν που την κάνει την κριτική, αλλά –επαναλαμβ</w:t>
      </w:r>
      <w:r>
        <w:rPr>
          <w:rFonts w:eastAsia="Times New Roman"/>
          <w:szCs w:val="24"/>
        </w:rPr>
        <w:t>άνω- και για τους Υπουργούς που την ακούν, επιστρέψουμε κάποια στιγμή στην κανονικότητα της διαδικασίας</w:t>
      </w:r>
      <w:r>
        <w:rPr>
          <w:rFonts w:eastAsia="Times New Roman"/>
          <w:szCs w:val="24"/>
        </w:rPr>
        <w:t>,</w:t>
      </w:r>
      <w:r>
        <w:rPr>
          <w:rFonts w:eastAsia="Times New Roman"/>
          <w:szCs w:val="24"/>
        </w:rPr>
        <w:t xml:space="preserve"> που είναι και η πιο ουσιαστική και η πιο αποδοτική.</w:t>
      </w:r>
    </w:p>
    <w:p w14:paraId="55F0DEFA" w14:textId="77777777" w:rsidR="008A2FAC" w:rsidRDefault="00527947">
      <w:pPr>
        <w:spacing w:line="600" w:lineRule="auto"/>
        <w:ind w:firstLine="720"/>
        <w:jc w:val="both"/>
        <w:rPr>
          <w:rFonts w:eastAsia="Times New Roman"/>
          <w:szCs w:val="24"/>
        </w:rPr>
      </w:pPr>
      <w:r>
        <w:rPr>
          <w:rFonts w:eastAsia="Times New Roman"/>
          <w:szCs w:val="24"/>
        </w:rPr>
        <w:t>Επί της ουσίας, όσον αφορά στην τροπολογία για τη ΡΑΕ, είμαστε θετικοί. Την ψηφίζουμε, γιατί έχει μ</w:t>
      </w:r>
      <w:r>
        <w:rPr>
          <w:rFonts w:eastAsia="Times New Roman"/>
          <w:szCs w:val="24"/>
        </w:rPr>
        <w:t xml:space="preserve">ία ορθή λογική και λύνει –έστω και πρόσκαιρα- προβλήματα </w:t>
      </w:r>
      <w:proofErr w:type="spellStart"/>
      <w:r>
        <w:rPr>
          <w:rFonts w:eastAsia="Times New Roman"/>
          <w:szCs w:val="24"/>
        </w:rPr>
        <w:t>υποστελέχωσης</w:t>
      </w:r>
      <w:proofErr w:type="spellEnd"/>
      <w:r>
        <w:rPr>
          <w:rFonts w:eastAsia="Times New Roman"/>
          <w:szCs w:val="24"/>
        </w:rPr>
        <w:t xml:space="preserve"> ή αδυναμίας στελέχωσης της ΡΑΕ. </w:t>
      </w:r>
    </w:p>
    <w:p w14:paraId="55F0DEFB" w14:textId="77777777" w:rsidR="008A2FAC" w:rsidRDefault="00527947">
      <w:pPr>
        <w:spacing w:line="600" w:lineRule="auto"/>
        <w:ind w:firstLine="720"/>
        <w:jc w:val="both"/>
        <w:rPr>
          <w:rFonts w:eastAsia="Times New Roman"/>
          <w:szCs w:val="24"/>
        </w:rPr>
      </w:pPr>
      <w:r>
        <w:rPr>
          <w:rFonts w:eastAsia="Times New Roman"/>
          <w:szCs w:val="24"/>
        </w:rPr>
        <w:lastRenderedPageBreak/>
        <w:t xml:space="preserve">Όμως, </w:t>
      </w:r>
      <w:r>
        <w:rPr>
          <w:rFonts w:eastAsia="Times New Roman"/>
          <w:szCs w:val="28"/>
        </w:rPr>
        <w:t>κύριε Υπουργέ,</w:t>
      </w:r>
      <w:r>
        <w:rPr>
          <w:rFonts w:eastAsia="Times New Roman"/>
          <w:szCs w:val="24"/>
        </w:rPr>
        <w:t xml:space="preserve"> υπάρχει ένα ζήτημα. Αν τον Σεπτέμβριο ή του χρόνου είμαστε στην ίδια κατάσταση, υποθέτω ότι θα υπάρξει νέα παράταση και δικαίως θα </w:t>
      </w:r>
      <w:r>
        <w:rPr>
          <w:rFonts w:eastAsia="Times New Roman"/>
          <w:szCs w:val="24"/>
        </w:rPr>
        <w:t>την ψηφίσουμε ξανά. Όμως, δεν είναι αυτό το ζήτημα. Το θέμα είναι αν θα λύσουμε με έναν μονιμότερο τρόπο το πρόβλημα.</w:t>
      </w:r>
    </w:p>
    <w:p w14:paraId="55F0DEFC" w14:textId="77777777" w:rsidR="008A2FAC" w:rsidRDefault="00527947">
      <w:pPr>
        <w:spacing w:line="600" w:lineRule="auto"/>
        <w:ind w:firstLine="720"/>
        <w:jc w:val="both"/>
        <w:rPr>
          <w:rFonts w:eastAsia="Times New Roman"/>
          <w:szCs w:val="24"/>
        </w:rPr>
      </w:pPr>
      <w:r>
        <w:rPr>
          <w:rFonts w:eastAsia="Times New Roman"/>
          <w:szCs w:val="24"/>
        </w:rPr>
        <w:t>Όσον αφορά στην τροπολογία για τους εξεταστές, η ψήφος μας και εκεί θα είναι θετική. Πάντως, παρά το ότι εμένα δεν μου άρεσε ποτέ ούτε μου</w:t>
      </w:r>
      <w:r>
        <w:rPr>
          <w:rFonts w:eastAsia="Times New Roman"/>
          <w:szCs w:val="24"/>
        </w:rPr>
        <w:t xml:space="preserve"> αρέσει η πολιτική γκρίνια και δεν θεωρώ τις περισσότερες φορές χρήσιμη την απαίτηση να γίνεται από τους Υπουργούς αυτοκριτική, θα ήθελα μία κουβέντα, κυρία Υπουργέ, για το γεγονός ότι αυτό το θέμα έχει τεθεί στο παρελθόν ιδιαιτέρως. Θυμάμαι ότι η Δημοκρατ</w:t>
      </w:r>
      <w:r>
        <w:rPr>
          <w:rFonts w:eastAsia="Times New Roman"/>
          <w:szCs w:val="24"/>
        </w:rPr>
        <w:t>ική Συμπαράταξη είχε θέσει αυτό το ζήτημα και αγνοήθηκε. Έχουν περάσει αρκετοί μήνες μη λειτουργώντας το σύστημα και, επομένως, με οικονομικές απώλειες και με κόστος. Έτσι, χρειάζεται μία σχετική αναφορά στοιχειωδώς στο γιατί χάσαμε αυτόν τον χρόνο, για να</w:t>
      </w:r>
      <w:r>
        <w:rPr>
          <w:rFonts w:eastAsia="Times New Roman"/>
          <w:szCs w:val="24"/>
        </w:rPr>
        <w:t xml:space="preserve"> είμαστε όλοι σε μια ισορροπία μεταξύ μας.</w:t>
      </w:r>
    </w:p>
    <w:p w14:paraId="55F0DEFD" w14:textId="77777777" w:rsidR="008A2FAC" w:rsidRDefault="00527947">
      <w:pPr>
        <w:spacing w:line="600" w:lineRule="auto"/>
        <w:ind w:firstLine="720"/>
        <w:jc w:val="both"/>
        <w:rPr>
          <w:rFonts w:eastAsia="Times New Roman"/>
          <w:szCs w:val="24"/>
        </w:rPr>
      </w:pPr>
      <w:r>
        <w:rPr>
          <w:rFonts w:eastAsia="Times New Roman"/>
          <w:szCs w:val="24"/>
        </w:rPr>
        <w:lastRenderedPageBreak/>
        <w:t>Τελειώνοντας, θα ήθελα να πω, κύριε Πρόεδρε, ότι άκουσα τον κύριο Υπουργό που πρότεινε τη μείωση του ηλικιακού ορίου για τη λήψη του διπλώματος στα δεκαεπτά, με την παρουσία ενήλικα ως συνοδηγού. Εγώ δεν ξέρω. Υπο</w:t>
      </w:r>
      <w:r>
        <w:rPr>
          <w:rFonts w:eastAsia="Times New Roman"/>
          <w:szCs w:val="24"/>
        </w:rPr>
        <w:t xml:space="preserve">θέτω ότι για να το προτείνει ο κύριος Υπουργός, το έχει σκεφτεί. Δεν το είπε έτσι, επειδή το σκέφτηκε σήμερα το πρωί. Όμως, ακόμα περισσότερο είμαι βέβαιος ότι αυτό έχει μία επιχειρηματολογία, γιατί άκουσα τον κ. </w:t>
      </w:r>
      <w:proofErr w:type="spellStart"/>
      <w:r>
        <w:rPr>
          <w:rFonts w:eastAsia="Times New Roman"/>
          <w:szCs w:val="24"/>
        </w:rPr>
        <w:t>Μηταράκη</w:t>
      </w:r>
      <w:proofErr w:type="spellEnd"/>
      <w:r>
        <w:rPr>
          <w:rFonts w:eastAsia="Times New Roman"/>
          <w:szCs w:val="24"/>
        </w:rPr>
        <w:t xml:space="preserve"> να λέει ότι ισχύει στην Αγγλία.</w:t>
      </w:r>
    </w:p>
    <w:p w14:paraId="55F0DEFE" w14:textId="77777777" w:rsidR="008A2FAC" w:rsidRDefault="00527947">
      <w:pPr>
        <w:spacing w:line="600" w:lineRule="auto"/>
        <w:ind w:firstLine="720"/>
        <w:jc w:val="both"/>
        <w:rPr>
          <w:rFonts w:eastAsia="Times New Roman"/>
          <w:szCs w:val="24"/>
        </w:rPr>
      </w:pPr>
      <w:r>
        <w:rPr>
          <w:rFonts w:eastAsia="Times New Roman"/>
          <w:szCs w:val="24"/>
        </w:rPr>
        <w:t>Πα</w:t>
      </w:r>
      <w:r>
        <w:rPr>
          <w:rFonts w:eastAsia="Times New Roman"/>
          <w:szCs w:val="24"/>
        </w:rPr>
        <w:t>ρά ταύτα, εγώ θέλω να μου επιλυθεί μία απορία. Εάν ένας δεκαεπτάχρονος είναι ώριμος, έχει τη δυνατότητα και την ικανότητα να είναι ένας καλός και συνετός οδηγός –που μπορεί να είναι έτσι- ποια είναι η ανάγκη της συνοδείας του από έναν ενήλικα; Δηλαδή, τι θ</w:t>
      </w:r>
      <w:r>
        <w:rPr>
          <w:rFonts w:eastAsia="Times New Roman"/>
          <w:szCs w:val="24"/>
        </w:rPr>
        <w:t>α του προσφέρει την ώρα που ο σώφρων δεκαεπτάχρονος οδηγεί; Εάν, δηλαδή, ο οδηγός δεν έχει τη δυνατότητα να είναι καθώς πρέπει, όπως πρέπει, τι του προσφέρει ο ενήλικας δίπλα του;</w:t>
      </w:r>
    </w:p>
    <w:p w14:paraId="55F0DEFF" w14:textId="77777777" w:rsidR="008A2FAC" w:rsidRDefault="0052794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Άγχος.</w:t>
      </w:r>
    </w:p>
    <w:p w14:paraId="55F0DF00" w14:textId="77777777" w:rsidR="008A2FAC" w:rsidRDefault="00527947">
      <w:pPr>
        <w:spacing w:line="600" w:lineRule="auto"/>
        <w:ind w:firstLine="720"/>
        <w:jc w:val="both"/>
        <w:rPr>
          <w:rFonts w:eastAsia="Times New Roman"/>
          <w:szCs w:val="24"/>
        </w:rPr>
      </w:pPr>
      <w:r>
        <w:rPr>
          <w:rFonts w:eastAsia="Times New Roman"/>
          <w:b/>
          <w:szCs w:val="24"/>
        </w:rPr>
        <w:lastRenderedPageBreak/>
        <w:t xml:space="preserve">ΣΠΥΡΙΔΩΝ ΛΥΚΟΥΔΗΣ: </w:t>
      </w:r>
      <w:r>
        <w:rPr>
          <w:rFonts w:eastAsia="Times New Roman"/>
          <w:szCs w:val="24"/>
        </w:rPr>
        <w:t>Κάνει χιούμορ ο κ. Λοβέρδος.</w:t>
      </w:r>
    </w:p>
    <w:p w14:paraId="55F0DF01" w14:textId="77777777" w:rsidR="008A2FAC" w:rsidRDefault="00527947">
      <w:pPr>
        <w:spacing w:line="600" w:lineRule="auto"/>
        <w:ind w:firstLine="720"/>
        <w:jc w:val="both"/>
        <w:rPr>
          <w:rFonts w:eastAsia="Times New Roman"/>
          <w:szCs w:val="24"/>
        </w:rPr>
      </w:pPr>
      <w:r>
        <w:rPr>
          <w:rFonts w:eastAsia="Times New Roman"/>
          <w:szCs w:val="24"/>
        </w:rPr>
        <w:t>Λέω</w:t>
      </w:r>
      <w:r>
        <w:rPr>
          <w:rFonts w:eastAsia="Times New Roman"/>
          <w:szCs w:val="24"/>
        </w:rPr>
        <w:t xml:space="preserve"> ξανά ότι αποκλείεται ο κύριος Υπουργός να μην το έχει σκεφτεί. Επίσης, ο κ. </w:t>
      </w:r>
      <w:proofErr w:type="spellStart"/>
      <w:r>
        <w:rPr>
          <w:rFonts w:eastAsia="Times New Roman"/>
          <w:szCs w:val="24"/>
        </w:rPr>
        <w:t>Μηταράκης</w:t>
      </w:r>
      <w:proofErr w:type="spellEnd"/>
      <w:r>
        <w:rPr>
          <w:rFonts w:eastAsia="Times New Roman"/>
          <w:szCs w:val="24"/>
        </w:rPr>
        <w:t xml:space="preserve"> που λέει ότι είναι εγγλέζικη εμπειρία, προφανώς θα ξέρει και για ποιους λόγους το έχουν οι Εγγλέζοι. Όμως, εάν ένας δεκαεπτάχρονος είναι ικανός να οδηγήσει –μακάρι τα πα</w:t>
      </w:r>
      <w:r>
        <w:rPr>
          <w:rFonts w:eastAsia="Times New Roman"/>
          <w:szCs w:val="24"/>
        </w:rPr>
        <w:t xml:space="preserve">ιδιά να μπορούν- τότε είναι μια χαρά. Εάν έχει πολύ λιγότερες ικανότητες για να οδηγήσει ένα αυτοκίνητο, δεν ξέρω στη φάση του </w:t>
      </w:r>
      <w:proofErr w:type="spellStart"/>
      <w:r>
        <w:rPr>
          <w:rFonts w:eastAsia="Times New Roman"/>
          <w:szCs w:val="24"/>
        </w:rPr>
        <w:t>στουκαρίσματός</w:t>
      </w:r>
      <w:proofErr w:type="spellEnd"/>
      <w:r>
        <w:rPr>
          <w:rFonts w:eastAsia="Times New Roman"/>
          <w:szCs w:val="24"/>
        </w:rPr>
        <w:t xml:space="preserve"> του τι θα του κάνει ο ενήλικας δίπλα του. </w:t>
      </w:r>
    </w:p>
    <w:p w14:paraId="55F0DF02"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Θα τον βοηθήσει να πιάσει δουλειά.</w:t>
      </w:r>
    </w:p>
    <w:p w14:paraId="55F0DF03" w14:textId="77777777" w:rsidR="008A2FAC" w:rsidRDefault="00527947">
      <w:pPr>
        <w:spacing w:line="600" w:lineRule="auto"/>
        <w:ind w:firstLine="720"/>
        <w:jc w:val="both"/>
        <w:rPr>
          <w:rFonts w:eastAsia="Times New Roman"/>
          <w:szCs w:val="24"/>
        </w:rPr>
      </w:pPr>
      <w:r>
        <w:rPr>
          <w:rFonts w:eastAsia="Times New Roman"/>
          <w:b/>
          <w:szCs w:val="24"/>
        </w:rPr>
        <w:t xml:space="preserve">ΣΠΥΡΙΔΩΝ ΛΥΚΟΥΔΗΣ: </w:t>
      </w:r>
      <w:r>
        <w:rPr>
          <w:rFonts w:eastAsia="Times New Roman"/>
          <w:szCs w:val="24"/>
        </w:rPr>
        <w:t>Ευ</w:t>
      </w:r>
      <w:r>
        <w:rPr>
          <w:rFonts w:eastAsia="Times New Roman"/>
          <w:szCs w:val="24"/>
        </w:rPr>
        <w:t>χαριστώ πολύ, κύριε Πρόεδρε.</w:t>
      </w:r>
    </w:p>
    <w:p w14:paraId="55F0DF04"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55F0DF05" w14:textId="77777777" w:rsidR="008A2FAC" w:rsidRDefault="00527947">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Κατσίκης</w:t>
      </w:r>
      <w:proofErr w:type="spellEnd"/>
      <w:r>
        <w:rPr>
          <w:rFonts w:eastAsia="Times New Roman"/>
          <w:szCs w:val="24"/>
        </w:rPr>
        <w:t>.</w:t>
      </w:r>
    </w:p>
    <w:p w14:paraId="55F0DF06" w14:textId="77777777" w:rsidR="008A2FAC" w:rsidRDefault="00527947">
      <w:pPr>
        <w:spacing w:line="600" w:lineRule="auto"/>
        <w:ind w:firstLine="720"/>
        <w:jc w:val="both"/>
        <w:rPr>
          <w:rFonts w:eastAsia="Times New Roman"/>
          <w:szCs w:val="24"/>
        </w:rPr>
      </w:pPr>
      <w:r>
        <w:rPr>
          <w:rFonts w:eastAsia="Times New Roman"/>
          <w:b/>
          <w:szCs w:val="24"/>
        </w:rPr>
        <w:lastRenderedPageBreak/>
        <w:t xml:space="preserve">ΚΩΝΣΤΑΝΤΙΝΟΣ ΚΑΤΣΙΚΗΣ: </w:t>
      </w:r>
      <w:r>
        <w:rPr>
          <w:rFonts w:eastAsia="Times New Roman"/>
          <w:szCs w:val="24"/>
        </w:rPr>
        <w:t>Ευχαριστώ, κύριε Πρόεδρε.</w:t>
      </w:r>
    </w:p>
    <w:p w14:paraId="55F0DF07" w14:textId="77777777" w:rsidR="008A2FAC" w:rsidRDefault="00527947">
      <w:pPr>
        <w:spacing w:line="600" w:lineRule="auto"/>
        <w:ind w:firstLine="720"/>
        <w:jc w:val="both"/>
        <w:rPr>
          <w:rFonts w:eastAsia="Times New Roman"/>
          <w:szCs w:val="24"/>
        </w:rPr>
      </w:pPr>
      <w:r>
        <w:rPr>
          <w:rFonts w:eastAsia="Times New Roman"/>
          <w:szCs w:val="24"/>
        </w:rPr>
        <w:t xml:space="preserve">Με την τροπολογία 498/35 του Υπουργείου Μεταφορών </w:t>
      </w:r>
      <w:proofErr w:type="spellStart"/>
      <w:r>
        <w:rPr>
          <w:rFonts w:eastAsia="Times New Roman"/>
          <w:szCs w:val="24"/>
        </w:rPr>
        <w:t>λύεται</w:t>
      </w:r>
      <w:proofErr w:type="spellEnd"/>
      <w:r>
        <w:rPr>
          <w:rFonts w:eastAsia="Times New Roman"/>
          <w:szCs w:val="24"/>
        </w:rPr>
        <w:t xml:space="preserve"> </w:t>
      </w:r>
      <w:r>
        <w:rPr>
          <w:rFonts w:eastAsia="Times New Roman"/>
          <w:szCs w:val="24"/>
        </w:rPr>
        <w:t xml:space="preserve">πιστεύω η απεργία </w:t>
      </w:r>
      <w:r>
        <w:rPr>
          <w:rFonts w:eastAsia="Times New Roman"/>
          <w:szCs w:val="24"/>
        </w:rPr>
        <w:t>του Σώματος των Εξ</w:t>
      </w:r>
      <w:r>
        <w:rPr>
          <w:rFonts w:eastAsia="Times New Roman"/>
          <w:szCs w:val="24"/>
        </w:rPr>
        <w:t xml:space="preserve">εταστών, </w:t>
      </w:r>
      <w:r>
        <w:rPr>
          <w:rFonts w:eastAsia="Times New Roman"/>
          <w:szCs w:val="24"/>
        </w:rPr>
        <w:t xml:space="preserve">που </w:t>
      </w:r>
      <w:r>
        <w:rPr>
          <w:rFonts w:eastAsia="Times New Roman"/>
          <w:szCs w:val="24"/>
        </w:rPr>
        <w:t xml:space="preserve">δημιούργησε προβλήματα στους υποψήφιους οδηγούς, ερασιτέχνες ή επαγγελματίες, οι οποίοι </w:t>
      </w:r>
      <w:proofErr w:type="spellStart"/>
      <w:r>
        <w:rPr>
          <w:rFonts w:eastAsia="Times New Roman"/>
          <w:szCs w:val="24"/>
        </w:rPr>
        <w:t>απήργησαν</w:t>
      </w:r>
      <w:proofErr w:type="spellEnd"/>
      <w:r>
        <w:rPr>
          <w:rFonts w:eastAsia="Times New Roman"/>
          <w:szCs w:val="24"/>
        </w:rPr>
        <w:t>,</w:t>
      </w:r>
      <w:r>
        <w:rPr>
          <w:rFonts w:eastAsia="Times New Roman"/>
          <w:szCs w:val="24"/>
        </w:rPr>
        <w:t xml:space="preserve"> διότι δεν αμείφθηκαν εκτός κανονικού ωραρίου τους μήνες τους οποίους εργάστηκαν περίπου μέχρι τον Μάρτιο και δεν εξαιρέθηκαν μετά την ψήφιση του ενιαίου μισθολογίου, όπως </w:t>
      </w:r>
      <w:proofErr w:type="spellStart"/>
      <w:r>
        <w:rPr>
          <w:rFonts w:eastAsia="Times New Roman"/>
          <w:szCs w:val="24"/>
        </w:rPr>
        <w:t>εξαιρέθησαν</w:t>
      </w:r>
      <w:proofErr w:type="spellEnd"/>
      <w:r>
        <w:rPr>
          <w:rFonts w:eastAsia="Times New Roman"/>
          <w:szCs w:val="24"/>
        </w:rPr>
        <w:t xml:space="preserve"> και </w:t>
      </w:r>
      <w:proofErr w:type="spellStart"/>
      <w:r>
        <w:rPr>
          <w:rFonts w:eastAsia="Times New Roman"/>
          <w:szCs w:val="24"/>
        </w:rPr>
        <w:t>αμείφθησαν</w:t>
      </w:r>
      <w:proofErr w:type="spellEnd"/>
      <w:r>
        <w:rPr>
          <w:rFonts w:eastAsia="Times New Roman"/>
          <w:szCs w:val="24"/>
        </w:rPr>
        <w:t xml:space="preserve"> άλλοι εξεταστές επιτροπών, όπως του Υπουργείου Παιδείας,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p>
    <w:p w14:paraId="55F0DF0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Επανέρχονται στο προ 31 Δεκεμβρίου 2015 καθεστώς, σχετικά με την αμοιβή των υπερωριών τους έως και 30 Ιουνίου</w:t>
      </w:r>
      <w:r>
        <w:rPr>
          <w:rFonts w:eastAsia="Times New Roman" w:cs="Times New Roman"/>
          <w:szCs w:val="24"/>
        </w:rPr>
        <w:t xml:space="preserve"> 201</w:t>
      </w:r>
      <w:r>
        <w:rPr>
          <w:rFonts w:eastAsia="Times New Roman" w:cs="Times New Roman"/>
          <w:szCs w:val="24"/>
        </w:rPr>
        <w:t>6</w:t>
      </w:r>
      <w:r>
        <w:rPr>
          <w:rFonts w:eastAsia="Times New Roman" w:cs="Times New Roman"/>
          <w:szCs w:val="24"/>
        </w:rPr>
        <w:t>. Μετά την πάροδο αυτής της ημερομηνίας, θα αμειφθούν μέχρι τον Μάιο του 2017 με 250 ευρώ, όπου θα κλείσει και ο κύκλος αμοιβής εκτός κ</w:t>
      </w:r>
      <w:r>
        <w:rPr>
          <w:rFonts w:eastAsia="Times New Roman" w:cs="Times New Roman"/>
          <w:szCs w:val="24"/>
        </w:rPr>
        <w:t xml:space="preserve">ανονικού ωραρίου και θα επανέλθουν εργασιακά μόνο στο κανονικό τους ωράριο. Έτσι, η αλήθεια είναι ότι ελαφρύνουμε τον </w:t>
      </w:r>
      <w:r>
        <w:rPr>
          <w:rFonts w:eastAsia="Times New Roman" w:cs="Times New Roman"/>
          <w:szCs w:val="24"/>
        </w:rPr>
        <w:t xml:space="preserve"> προϋπολογισμό </w:t>
      </w:r>
      <w:r>
        <w:rPr>
          <w:rFonts w:eastAsia="Times New Roman" w:cs="Times New Roman"/>
          <w:szCs w:val="24"/>
        </w:rPr>
        <w:lastRenderedPageBreak/>
        <w:t xml:space="preserve">της </w:t>
      </w:r>
      <w:r>
        <w:rPr>
          <w:rFonts w:eastAsia="Times New Roman" w:cs="Times New Roman"/>
          <w:szCs w:val="24"/>
        </w:rPr>
        <w:t xml:space="preserve"> γενικής </w:t>
      </w:r>
      <w:r>
        <w:rPr>
          <w:rFonts w:eastAsia="Times New Roman"/>
          <w:szCs w:val="24"/>
        </w:rPr>
        <w:t>κ</w:t>
      </w:r>
      <w:r>
        <w:rPr>
          <w:rFonts w:eastAsia="Times New Roman"/>
          <w:szCs w:val="24"/>
        </w:rPr>
        <w:t xml:space="preserve">υβέρνησης, όσον αφορά </w:t>
      </w:r>
      <w:r>
        <w:rPr>
          <w:rFonts w:eastAsia="Times New Roman" w:cs="Times New Roman"/>
          <w:szCs w:val="24"/>
        </w:rPr>
        <w:t xml:space="preserve">στις δαπάνες οι οποίες </w:t>
      </w:r>
      <w:proofErr w:type="spellStart"/>
      <w:r>
        <w:rPr>
          <w:rFonts w:eastAsia="Times New Roman" w:cs="Times New Roman"/>
          <w:szCs w:val="24"/>
        </w:rPr>
        <w:t>εδίδοντο</w:t>
      </w:r>
      <w:proofErr w:type="spellEnd"/>
      <w:r>
        <w:rPr>
          <w:rFonts w:eastAsia="Times New Roman" w:cs="Times New Roman"/>
          <w:szCs w:val="24"/>
        </w:rPr>
        <w:t xml:space="preserve"> για την κάλυψη τέτοιων υπερωριακών εργασιών</w:t>
      </w:r>
      <w:r>
        <w:rPr>
          <w:rFonts w:eastAsia="Times New Roman" w:cs="Times New Roman"/>
          <w:szCs w:val="24"/>
        </w:rPr>
        <w:t>, εκτός κανο</w:t>
      </w:r>
      <w:r>
        <w:rPr>
          <w:rFonts w:eastAsia="Times New Roman" w:cs="Times New Roman"/>
          <w:szCs w:val="24"/>
        </w:rPr>
        <w:t>νισμού ωραρίου.</w:t>
      </w:r>
      <w:r>
        <w:rPr>
          <w:rFonts w:eastAsia="Times New Roman" w:cs="Times New Roman"/>
          <w:szCs w:val="24"/>
        </w:rPr>
        <w:t xml:space="preserve"> </w:t>
      </w:r>
    </w:p>
    <w:p w14:paraId="55F0DF09"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Και βεβαίως</w:t>
      </w:r>
      <w:r>
        <w:rPr>
          <w:rFonts w:eastAsia="Times New Roman" w:cs="Times New Roman"/>
          <w:szCs w:val="24"/>
        </w:rPr>
        <w:t>,</w:t>
      </w:r>
      <w:r>
        <w:rPr>
          <w:rFonts w:eastAsia="Times New Roman" w:cs="Times New Roman"/>
          <w:szCs w:val="24"/>
        </w:rPr>
        <w:t xml:space="preserve"> συναινούμε, όπως και καλοδεχόμαστε την πρόταση του Υπουργού Εθνικής Άμυνας, σχετικά με την απόκτηση άδειας οδήγησης από άτομα νεαρής ηλικίας δεκαεπτά ετών. </w:t>
      </w:r>
    </w:p>
    <w:p w14:paraId="55F0DF0A"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με γενικό αριθμό 504 της Ρυθμιστικής Αρχ</w:t>
      </w:r>
      <w:r>
        <w:rPr>
          <w:rFonts w:eastAsia="Times New Roman" w:cs="Times New Roman"/>
          <w:szCs w:val="24"/>
        </w:rPr>
        <w:t xml:space="preserve">ής Ενέργειας, μετά την τοποθέτηση του Υπουργού κ. Σκουρλέτη, βεβαίως </w:t>
      </w:r>
      <w:proofErr w:type="spellStart"/>
      <w:r>
        <w:rPr>
          <w:rFonts w:eastAsia="Times New Roman" w:cs="Times New Roman"/>
          <w:szCs w:val="24"/>
        </w:rPr>
        <w:t>επείσθημεν</w:t>
      </w:r>
      <w:proofErr w:type="spellEnd"/>
      <w:r>
        <w:rPr>
          <w:rFonts w:eastAsia="Times New Roman" w:cs="Times New Roman"/>
          <w:szCs w:val="24"/>
        </w:rPr>
        <w:t xml:space="preserve"> </w:t>
      </w:r>
      <w:r>
        <w:rPr>
          <w:rFonts w:eastAsia="Times New Roman" w:cs="Times New Roman"/>
          <w:szCs w:val="24"/>
        </w:rPr>
        <w:t xml:space="preserve">ότι τα άτομα τα οποία έχουν συνάψει σύμβαση εργασίας εξυπηρετούν εργασιακές ανάγκες </w:t>
      </w:r>
      <w:r>
        <w:rPr>
          <w:rFonts w:eastAsia="Times New Roman" w:cs="Times New Roman"/>
          <w:szCs w:val="24"/>
        </w:rPr>
        <w:t xml:space="preserve">της ΡΑΕ </w:t>
      </w:r>
      <w:r>
        <w:rPr>
          <w:rFonts w:eastAsia="Times New Roman" w:cs="Times New Roman"/>
          <w:szCs w:val="24"/>
        </w:rPr>
        <w:t>για την προώθηση του δημοσίου και ιδιωτικού γενικότερ</w:t>
      </w:r>
      <w:r>
        <w:rPr>
          <w:rFonts w:eastAsia="Times New Roman" w:cs="Times New Roman"/>
          <w:szCs w:val="24"/>
        </w:rPr>
        <w:t>ου</w:t>
      </w:r>
      <w:r>
        <w:rPr>
          <w:rFonts w:eastAsia="Times New Roman" w:cs="Times New Roman"/>
          <w:szCs w:val="24"/>
        </w:rPr>
        <w:t xml:space="preserve"> συμφέροντος. </w:t>
      </w:r>
    </w:p>
    <w:p w14:paraId="55F0DF0B"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Όμως, κύριε Υπ</w:t>
      </w:r>
      <w:r>
        <w:rPr>
          <w:rFonts w:eastAsia="Times New Roman" w:cs="Times New Roman"/>
          <w:szCs w:val="24"/>
        </w:rPr>
        <w:t xml:space="preserve">ουργέ, θα ήθελα να κάνω κάποιες επισημάνσεις </w:t>
      </w:r>
      <w:r>
        <w:rPr>
          <w:rFonts w:eastAsia="Times New Roman" w:cs="Times New Roman"/>
          <w:szCs w:val="24"/>
        </w:rPr>
        <w:t xml:space="preserve">με αφορμή </w:t>
      </w:r>
      <w:r>
        <w:rPr>
          <w:rFonts w:eastAsia="Times New Roman" w:cs="Times New Roman"/>
          <w:szCs w:val="24"/>
        </w:rPr>
        <w:t xml:space="preserve">συνεχίζοντας την παρατήρηση που έκανε ο Κοινοβουλευτικός Εκπρόσωπος του Ποταμιού κ. Λυκούδης, ο οποίος είπε ότι πρέπει να βρεθεί μια μονιμότερη λύση. Δεν ξέρω εάν αυτή η τροπολογία αποτελεί το </w:t>
      </w:r>
      <w:proofErr w:type="spellStart"/>
      <w:r>
        <w:rPr>
          <w:rFonts w:eastAsia="Times New Roman" w:cs="Times New Roman"/>
          <w:szCs w:val="24"/>
        </w:rPr>
        <w:t>πρόκριμα</w:t>
      </w:r>
      <w:proofErr w:type="spellEnd"/>
      <w:r>
        <w:rPr>
          <w:rFonts w:eastAsia="Times New Roman" w:cs="Times New Roman"/>
          <w:szCs w:val="24"/>
        </w:rPr>
        <w:t xml:space="preserve"> μιας </w:t>
      </w:r>
      <w:r>
        <w:rPr>
          <w:rFonts w:eastAsia="Times New Roman" w:cs="Times New Roman"/>
          <w:szCs w:val="24"/>
        </w:rPr>
        <w:lastRenderedPageBreak/>
        <w:t xml:space="preserve">μονιμότερης λύσης των υπηρετούντων στη Ρυθμιστική Αρχή Ενέργειας με συμβάσεις εργασίας δεδομένου ότι, πρώτον, οι διατάξεις των άρθρων 5 και 6 του </w:t>
      </w:r>
      <w:proofErr w:type="spellStart"/>
      <w:r>
        <w:rPr>
          <w:rFonts w:eastAsia="Times New Roman" w:cs="Times New Roman"/>
          <w:szCs w:val="24"/>
        </w:rPr>
        <w:t>π.δ.</w:t>
      </w:r>
      <w:proofErr w:type="spellEnd"/>
      <w:r>
        <w:rPr>
          <w:rFonts w:eastAsia="Times New Roman" w:cs="Times New Roman"/>
          <w:szCs w:val="24"/>
        </w:rPr>
        <w:t xml:space="preserve"> 164/2004 απαγορεύουν τη σύναψη διαδοχικών συμβάσεων αν μεταξύ τους δεν μεσολαβεί διάστημα μεγαλύτερ</w:t>
      </w:r>
      <w:r>
        <w:rPr>
          <w:rFonts w:eastAsia="Times New Roman" w:cs="Times New Roman"/>
          <w:szCs w:val="24"/>
        </w:rPr>
        <w:t>ο των τριών μηνών. Επίσης, η διάρκειά τους απαγορεύεται να είναι μεγαλύτερη των είκοσι τεσσάρων μηνών.</w:t>
      </w:r>
    </w:p>
    <w:p w14:paraId="55F0DF0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Δεν ξέρουμε, λοιπόν, από πότε ξεκίνησαν αυτές οι συμβάσεις και ποια χρονική διάρκεια ολοκληρώνουν</w:t>
      </w:r>
      <w:r>
        <w:rPr>
          <w:rFonts w:eastAsia="Times New Roman" w:cs="Times New Roman"/>
          <w:szCs w:val="24"/>
        </w:rPr>
        <w:t>,</w:t>
      </w:r>
      <w:r>
        <w:rPr>
          <w:rFonts w:eastAsia="Times New Roman" w:cs="Times New Roman"/>
          <w:szCs w:val="24"/>
        </w:rPr>
        <w:t xml:space="preserve"> αφενός με την παράτασή τους και αφετέρου εάν μεταξύ το</w:t>
      </w:r>
      <w:r>
        <w:rPr>
          <w:rFonts w:eastAsia="Times New Roman" w:cs="Times New Roman"/>
          <w:szCs w:val="24"/>
        </w:rPr>
        <w:t>υς υπήρχε αυτό το τρίμηνο</w:t>
      </w:r>
      <w:r>
        <w:rPr>
          <w:rFonts w:eastAsia="Times New Roman" w:cs="Times New Roman"/>
          <w:szCs w:val="24"/>
        </w:rPr>
        <w:t>, όπως ο ανωτέρω νόμος επιβάλλει.</w:t>
      </w:r>
      <w:r>
        <w:rPr>
          <w:rFonts w:eastAsia="Times New Roman" w:cs="Times New Roman"/>
          <w:szCs w:val="24"/>
        </w:rPr>
        <w:t xml:space="preserve"> </w:t>
      </w:r>
    </w:p>
    <w:p w14:paraId="55F0DF0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Και βεβαίως, εδώ που λέτε ότι εξαιρούνται από το </w:t>
      </w:r>
      <w:r>
        <w:rPr>
          <w:rFonts w:eastAsia="Times New Roman" w:cs="Times New Roman"/>
          <w:szCs w:val="24"/>
        </w:rPr>
        <w:t>προεδρικό διάταγμα</w:t>
      </w:r>
      <w:r>
        <w:rPr>
          <w:rFonts w:eastAsia="Times New Roman" w:cs="Times New Roman"/>
          <w:szCs w:val="24"/>
        </w:rPr>
        <w:t xml:space="preserve">, αναφέρεται συγκεκριμένα </w:t>
      </w:r>
      <w:r>
        <w:rPr>
          <w:rFonts w:eastAsia="Times New Roman" w:cs="Times New Roman"/>
          <w:szCs w:val="24"/>
        </w:rPr>
        <w:t xml:space="preserve">η τροπολογία </w:t>
      </w:r>
      <w:r>
        <w:rPr>
          <w:rFonts w:eastAsia="Times New Roman" w:cs="Times New Roman"/>
          <w:szCs w:val="24"/>
        </w:rPr>
        <w:t>στη</w:t>
      </w:r>
      <w:r>
        <w:rPr>
          <w:rFonts w:eastAsia="Times New Roman" w:cs="Times New Roman"/>
          <w:szCs w:val="24"/>
        </w:rPr>
        <w:t xml:space="preserve">ν </w:t>
      </w:r>
      <w:r>
        <w:rPr>
          <w:rFonts w:eastAsia="Times New Roman" w:cs="Times New Roman"/>
          <w:szCs w:val="24"/>
        </w:rPr>
        <w:t>παρ</w:t>
      </w:r>
      <w:r>
        <w:rPr>
          <w:rFonts w:eastAsia="Times New Roman" w:cs="Times New Roman"/>
          <w:szCs w:val="24"/>
        </w:rPr>
        <w:t>ά</w:t>
      </w:r>
      <w:r>
        <w:rPr>
          <w:rFonts w:eastAsia="Times New Roman" w:cs="Times New Roman"/>
          <w:szCs w:val="24"/>
        </w:rPr>
        <w:t>γρ</w:t>
      </w:r>
      <w:r>
        <w:rPr>
          <w:rFonts w:eastAsia="Times New Roman" w:cs="Times New Roman"/>
          <w:szCs w:val="24"/>
        </w:rPr>
        <w:t>α</w:t>
      </w:r>
      <w:r>
        <w:rPr>
          <w:rFonts w:eastAsia="Times New Roman" w:cs="Times New Roman"/>
          <w:szCs w:val="24"/>
        </w:rPr>
        <w:t>φο</w:t>
      </w:r>
      <w:r>
        <w:rPr>
          <w:rFonts w:eastAsia="Times New Roman" w:cs="Times New Roman"/>
          <w:szCs w:val="24"/>
        </w:rPr>
        <w:t xml:space="preserve"> 6 του άρθρου 5 του ν. 3297. Ανατρέχοντας στον συγκεκριμένο νόμο, διαπιστώνουμε ότι η παράγραφος 6 δεν υπάρχει. </w:t>
      </w:r>
    </w:p>
    <w:p w14:paraId="55F0DF0E"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Εάν, λοιπόν, είναι σωστή η παρατήρησή μου και εγώ δεν κάνω λάθος, τότε παρακαλώ να διορθωθεί αυτό για την ισχύ της τροπολογίας μετά την υπερψήφ</w:t>
      </w:r>
      <w:r>
        <w:rPr>
          <w:rFonts w:eastAsia="Times New Roman" w:cs="Times New Roman"/>
          <w:szCs w:val="24"/>
        </w:rPr>
        <w:t>ισή της.</w:t>
      </w:r>
    </w:p>
    <w:p w14:paraId="55F0DF0F"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5F0DF10" w14:textId="77777777" w:rsidR="008A2FAC" w:rsidRDefault="0052794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Τον λόγο έχει τώρα ο κ. </w:t>
      </w:r>
      <w:proofErr w:type="spellStart"/>
      <w:r>
        <w:rPr>
          <w:rFonts w:eastAsia="Times New Roman" w:cs="Times New Roman"/>
          <w:szCs w:val="24"/>
        </w:rPr>
        <w:t>Σαρίδης</w:t>
      </w:r>
      <w:proofErr w:type="spellEnd"/>
      <w:r>
        <w:rPr>
          <w:rFonts w:eastAsia="Times New Roman" w:cs="Times New Roman"/>
          <w:szCs w:val="24"/>
        </w:rPr>
        <w:t xml:space="preserve">. </w:t>
      </w:r>
    </w:p>
    <w:p w14:paraId="55F0DF11"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Πρόεδρε, έχουμε καταντήσει να είμαστε προβλέψιμοι για όσους μας παρακολουθούν, όσον αφορά τις αντιδράσεις μας. Έχουμε εκφράσει πολλές φορές την αντίθεση στον τρόπο με τον οποίο πραγματοποιείται ουσιαστικά το νομοθετικό έργο της </w:t>
      </w:r>
      <w:r>
        <w:rPr>
          <w:rFonts w:eastAsia="Times New Roman"/>
          <w:szCs w:val="24"/>
        </w:rPr>
        <w:t>Κυβέρνησης</w:t>
      </w:r>
      <w:r>
        <w:rPr>
          <w:rFonts w:eastAsia="Times New Roman" w:cs="Times New Roman"/>
          <w:szCs w:val="24"/>
        </w:rPr>
        <w:t xml:space="preserve">. </w:t>
      </w:r>
    </w:p>
    <w:p w14:paraId="55F0DF1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Για άλλη</w:t>
      </w:r>
      <w:r>
        <w:rPr>
          <w:rFonts w:eastAsia="Times New Roman" w:cs="Times New Roman"/>
          <w:szCs w:val="24"/>
        </w:rPr>
        <w:t xml:space="preserve"> μια φορά σε μια κύρωση συμφωνίας έχουμε δύο άσχετες τροπολογίες. Ο Βουλευτής φιμώνεται συστηματικά και δεν μπορεί να εκφραστεί. Κι αν εμείς στην Ένωση Κεντρώων μπορούμε να κατα</w:t>
      </w:r>
      <w:r>
        <w:rPr>
          <w:rFonts w:eastAsia="Times New Roman" w:cs="Times New Roman"/>
          <w:szCs w:val="24"/>
        </w:rPr>
        <w:lastRenderedPageBreak/>
        <w:t>λάβουμε γιατί συμβαίνει αυτό για τους Βουλευτές της κυβερνητικής Πλειοψηφίας, δ</w:t>
      </w:r>
      <w:r>
        <w:rPr>
          <w:rFonts w:eastAsia="Times New Roman" w:cs="Times New Roman"/>
          <w:szCs w:val="24"/>
        </w:rPr>
        <w:t xml:space="preserve">εν μπορούμε να καταλάβουμε γιατί συμβαίνει για τους Βουλευτές της Αντιπολίτευσης, που ούτως ή άλλως δεν λαμβάνετε και υπόψη την άποψή τους. </w:t>
      </w:r>
    </w:p>
    <w:p w14:paraId="55F0DF13"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Οι συγκεκριμένες τροπολογίες θα μπορούσαν να έρθουν μέσα στις αρμόδιες επιτροπές και να τοποθετηθούν οι συνάδελφοι</w:t>
      </w:r>
      <w:r>
        <w:rPr>
          <w:rFonts w:eastAsia="Times New Roman" w:cs="Times New Roman"/>
          <w:szCs w:val="24"/>
        </w:rPr>
        <w:t>,</w:t>
      </w:r>
      <w:r>
        <w:rPr>
          <w:rFonts w:eastAsia="Times New Roman" w:cs="Times New Roman"/>
          <w:szCs w:val="24"/>
        </w:rPr>
        <w:t xml:space="preserve"> που συμμετέχουν σ’ αυτές τις επιτροπές. </w:t>
      </w:r>
    </w:p>
    <w:p w14:paraId="55F0DF1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θέμα των τροπολογιών, η Ένωση Κεντρώων θα υπερψηφίσει και τις δύο τροπολογίες. Θα υπερψηφίσει την τροπολογία της ΡΑΕ, καθόσον αντιλαμβανόμαστε ουσιαστικά την ανάγκη να διατηρηθούν κάποιες θέσεις </w:t>
      </w:r>
      <w:r>
        <w:rPr>
          <w:rFonts w:eastAsia="Times New Roman" w:cs="Times New Roman"/>
          <w:szCs w:val="24"/>
        </w:rPr>
        <w:t xml:space="preserve">εργασίας. </w:t>
      </w:r>
    </w:p>
    <w:p w14:paraId="55F0DF15"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Όμως, κύριε Υπουργέ, δεν αντιλαμβανόμαστε την πρακτική της παράτασης. Παράταση, παράταση, παράταση. Όπως είπαν και οι συνάδελφοί μου, μετά από έναν χρόνο θα κληθούμε πάλι εδώ να ψηφίσουμε, είτε εμείς είτε κάποιοι άλλοι, ουσιαστικά παράταση για τ</w:t>
      </w:r>
      <w:r>
        <w:rPr>
          <w:rFonts w:eastAsia="Times New Roman" w:cs="Times New Roman"/>
          <w:szCs w:val="24"/>
        </w:rPr>
        <w:t xml:space="preserve">ο συγκεκριμένο θέμα. </w:t>
      </w:r>
    </w:p>
    <w:p w14:paraId="55F0DF16"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τροπολογία με γενικό αριθμό 498, θα καθοριστεί ουσιαστικά με ΚΥΑ τι θα παίρνουν οι εξεταστές μέχρι την 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2017. Έτσι βλέπουμε το νομοθετικό έργο; Με ΚΥΑ; Με υπουργικές αποφάσεις; </w:t>
      </w:r>
    </w:p>
    <w:p w14:paraId="55F0DF1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Όπως και να έχει, εμείς αντιλαμβανόμασ</w:t>
      </w:r>
      <w:r>
        <w:rPr>
          <w:rFonts w:eastAsia="Times New Roman" w:cs="Times New Roman"/>
          <w:szCs w:val="24"/>
        </w:rPr>
        <w:t>τε το πρόβλημα το οποίο έχει δημιουργηθεί με την απεργία των εξεταστών και θα υπερψηφίσουμε τη συγκεκριμένη τροπολογία.</w:t>
      </w:r>
    </w:p>
    <w:p w14:paraId="55F0DF1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F0DF1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ευχαριστούμε.</w:t>
      </w:r>
    </w:p>
    <w:p w14:paraId="55F0DF1A"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Τον λόγο έχει ο κ. Θεοχαρόπουλος.</w:t>
      </w:r>
    </w:p>
    <w:p w14:paraId="55F0DF1B"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ΑΘΑΝΑΣΙΟΣ ΘΕΟΧΑΡΟΠΟΥΛ</w:t>
      </w:r>
      <w:r>
        <w:rPr>
          <w:rFonts w:eastAsia="Times New Roman" w:cs="Times New Roman"/>
          <w:b/>
          <w:szCs w:val="24"/>
        </w:rPr>
        <w:t>ΟΣ:</w:t>
      </w:r>
      <w:r>
        <w:rPr>
          <w:rFonts w:eastAsia="Times New Roman" w:cs="Times New Roman"/>
          <w:szCs w:val="24"/>
        </w:rPr>
        <w:t xml:space="preserve"> Κύριοι Υπουργοί, πράγματι για άλλη μία φορά θέλω να το τονίσω –γιατί το έχουμε πει και στις δικές σας συμβάσεις- έρχονται τροπολογίες άσχετες εντελώς από το νομοσχέδιο. Λέμε ότι δεν έρχονται άσχετες τροπολογίες μόνο σήμερα, αλλά ότι συζητάμε πέρα από μ</w:t>
      </w:r>
      <w:r>
        <w:rPr>
          <w:rFonts w:eastAsia="Times New Roman" w:cs="Times New Roman"/>
          <w:szCs w:val="24"/>
        </w:rPr>
        <w:t xml:space="preserve">ία </w:t>
      </w:r>
      <w:r>
        <w:rPr>
          <w:rFonts w:eastAsia="Times New Roman" w:cs="Times New Roman"/>
          <w:szCs w:val="24"/>
        </w:rPr>
        <w:lastRenderedPageBreak/>
        <w:t xml:space="preserve">διαδικασία η οποία προβλέπεται. Και αυτό έχει ως αποτέλεσμα να μην έχουμε την ενημέρωση των Βουλευτών, να μη συζητούνται στις </w:t>
      </w:r>
      <w:r>
        <w:rPr>
          <w:rFonts w:eastAsia="Times New Roman" w:cs="Times New Roman"/>
          <w:szCs w:val="24"/>
        </w:rPr>
        <w:t>ε</w:t>
      </w:r>
      <w:r>
        <w:rPr>
          <w:rFonts w:eastAsia="Times New Roman" w:cs="Times New Roman"/>
          <w:szCs w:val="24"/>
        </w:rPr>
        <w:t>πιτροπές και χίλια δύο άλλα θέματα.</w:t>
      </w:r>
    </w:p>
    <w:p w14:paraId="55F0DF1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Δεν μπορούμε να συνεχίσουμε έτσι, κύριε Πρόεδρε. Θα πρέπει να γίνει κάτι στο συγκεκριμένο </w:t>
      </w:r>
      <w:r>
        <w:rPr>
          <w:rFonts w:eastAsia="Times New Roman" w:cs="Times New Roman"/>
          <w:szCs w:val="24"/>
        </w:rPr>
        <w:t>θέμα. Έχουμε ακούσει κάποιες προτάσεις από τον Πρόεδρο της Βουλής. Θα πρέπει στη Διάσκεψη των Προέδρων άμεσα να υπάρξει λύση. Είναι πρωτοφανές αυτό το φαινόμενο. Αυτ</w:t>
      </w:r>
      <w:r>
        <w:rPr>
          <w:rFonts w:eastAsia="Times New Roman" w:cs="Times New Roman"/>
          <w:szCs w:val="24"/>
        </w:rPr>
        <w:t xml:space="preserve">ή </w:t>
      </w:r>
      <w:r>
        <w:rPr>
          <w:rFonts w:eastAsia="Times New Roman" w:cs="Times New Roman"/>
          <w:szCs w:val="24"/>
        </w:rPr>
        <w:t>η διαδικασία να υπάρχει σε κάθε νομοσχέδιο και να περιμένουμε το προηγούμενο βράδυ ή το π</w:t>
      </w:r>
      <w:r>
        <w:rPr>
          <w:rFonts w:eastAsia="Times New Roman" w:cs="Times New Roman"/>
          <w:szCs w:val="24"/>
        </w:rPr>
        <w:t>ρωί, εάν θα κατατεθούν ξαφνικά τροπολογίες, πρέπει να επιλυθεί.</w:t>
      </w:r>
    </w:p>
    <w:p w14:paraId="55F0DF1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Τώρα, να έλθω στο θέμα των δύο τροπολογιών:</w:t>
      </w:r>
    </w:p>
    <w:p w14:paraId="55F0DF1E"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Πρώτον, όταν νομοθετούμε με αυτόν τον τρόπο, υπάρχει προχειρότητα εκ των πραγμάτων, εξ αντικειμένου. Το ανέδειξε πριν από λίγο ο </w:t>
      </w:r>
      <w:r>
        <w:rPr>
          <w:rFonts w:eastAsia="Times New Roman" w:cs="Times New Roman"/>
          <w:szCs w:val="24"/>
        </w:rPr>
        <w:t>ε</w:t>
      </w:r>
      <w:r>
        <w:rPr>
          <w:rFonts w:eastAsia="Times New Roman" w:cs="Times New Roman"/>
          <w:szCs w:val="24"/>
        </w:rPr>
        <w:t>ισηγητής του συγκυ</w:t>
      </w:r>
      <w:r>
        <w:rPr>
          <w:rFonts w:eastAsia="Times New Roman" w:cs="Times New Roman"/>
          <w:szCs w:val="24"/>
        </w:rPr>
        <w:t xml:space="preserve">βερνώντος κόμματος, εάν ισχύει –για παράδειγμα- μία παρατήρηση την οποία έκανε, δηλαδή ότι δεν υπάρχει ούτε ταύτιση παραγράφων και άρθρων. </w:t>
      </w:r>
      <w:r>
        <w:rPr>
          <w:rFonts w:eastAsia="Times New Roman" w:cs="Times New Roman"/>
          <w:szCs w:val="24"/>
        </w:rPr>
        <w:lastRenderedPageBreak/>
        <w:t>Συνεπώς, θα πρέπει να το δείτε για να επιλυθεί. Και βέβαια, μπορεί να χάνονται και πολλά άλλα ζητήματα, τα οποία σε δ</w:t>
      </w:r>
      <w:r>
        <w:rPr>
          <w:rFonts w:eastAsia="Times New Roman" w:cs="Times New Roman"/>
          <w:szCs w:val="24"/>
        </w:rPr>
        <w:t>ύο ώρες, σε τρεις ώρες, δεν μπορεί να τα πιάσει και ο πλέον επιμελής Βουλευτής. Αυτή είναι η πραγματικότητα.</w:t>
      </w:r>
    </w:p>
    <w:p w14:paraId="55F0DF1F"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Δεύτερον, σε σχέση με την πρώτη τροπολογία για τη διάρκεια των θέσεων ορισμένου χρόνου στη Ρυθμιστική Αρχή Ενέργειας, εμείς την ψηφίζουμε αυτήν την</w:t>
      </w:r>
      <w:r>
        <w:rPr>
          <w:rFonts w:eastAsia="Times New Roman" w:cs="Times New Roman"/>
          <w:szCs w:val="24"/>
        </w:rPr>
        <w:t xml:space="preserve"> τροπολογία, νομίζω έγινε κατανοητό, όπως όμως έγινε κατανοητό από την τοποθέτηση του </w:t>
      </w:r>
      <w:r>
        <w:rPr>
          <w:rFonts w:eastAsia="Times New Roman" w:cs="Times New Roman"/>
          <w:szCs w:val="24"/>
        </w:rPr>
        <w:t>ε</w:t>
      </w:r>
      <w:r>
        <w:rPr>
          <w:rFonts w:eastAsia="Times New Roman" w:cs="Times New Roman"/>
          <w:szCs w:val="24"/>
        </w:rPr>
        <w:t>ισηγητή της Δημοκρατικής Συμπαράταξης ότι η απαξίωση των ανεξάρτητων αρχών, όπως και της συγκεκριμένης, συνεχίζεται. Έχουμε δει πάρα πολλά φαινόμενα μέχρι τώρα, από το Ε</w:t>
      </w:r>
      <w:r>
        <w:rPr>
          <w:rFonts w:eastAsia="Times New Roman" w:cs="Times New Roman"/>
          <w:szCs w:val="24"/>
        </w:rPr>
        <w:t>θνικό Συμβούλιο Ραδιοτηλεόρασης, τη ΡΑΕ και συγκεκριμένα παραδείγματα -εμείς κάνουμε συγκεκριμένη αντιπολίτευση, όχι στον αέρα, συγκεκριμένα στοιχεία τα οποία ζητήθηκαν πριν από λίγο να απαντηθούν και όχι για πρώτη φορά- και βέβαια η σύγχυση των ρόλων Βουλ</w:t>
      </w:r>
      <w:r>
        <w:rPr>
          <w:rFonts w:eastAsia="Times New Roman" w:cs="Times New Roman"/>
          <w:szCs w:val="24"/>
        </w:rPr>
        <w:t xml:space="preserve">ής, Υπουργού, </w:t>
      </w:r>
      <w:proofErr w:type="spellStart"/>
      <w:r>
        <w:rPr>
          <w:rFonts w:eastAsia="Times New Roman" w:cs="Times New Roman"/>
          <w:szCs w:val="24"/>
        </w:rPr>
        <w:t>κ.ο.κ.</w:t>
      </w:r>
      <w:proofErr w:type="spellEnd"/>
      <w:r>
        <w:rPr>
          <w:rFonts w:eastAsia="Times New Roman" w:cs="Times New Roman"/>
          <w:szCs w:val="24"/>
        </w:rPr>
        <w:t>. Και σε αυτά τα θέματα θα πρέπει να είμαστε πάρα πολύ προσεκτικοί.</w:t>
      </w:r>
    </w:p>
    <w:p w14:paraId="55F0DF20"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Και βέβαια, δεν λύνεται το θέμα με τις παρατάσεις. Βεβαίως και να υπάρξει μία παράταση -μέχρι τις 30 Σεπτεμβρίου του 2017 νομίζω ότι προβλέπεται- αλλά θα πρέπει να δοθο</w:t>
      </w:r>
      <w:r>
        <w:rPr>
          <w:rFonts w:eastAsia="Times New Roman" w:cs="Times New Roman"/>
          <w:szCs w:val="24"/>
        </w:rPr>
        <w:t>ύν και κάποιες οριστικές λύσεις κάποια στιγμή για να προχωρήσουμε μπροστά.</w:t>
      </w:r>
    </w:p>
    <w:p w14:paraId="55F0DF21"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Και έρχομαι στη δεύτερη τροπολογία, στην τροπολογία για τους οδηγούς. Πρώτα-πρώτα να πω κάτι για την πρόταση για τα δεκαεπτά έτη ηλικίας, κύριε Υπουργέ. Φαντάζομαι ότι μπήκε ως αντι</w:t>
      </w:r>
      <w:r>
        <w:rPr>
          <w:rFonts w:eastAsia="Times New Roman" w:cs="Times New Roman"/>
          <w:szCs w:val="24"/>
        </w:rPr>
        <w:t xml:space="preserve">κείμενο προβληματισμού σήμερα στη συζήτηση. Γιατί το λέω αυτό; Διότι είναι πολύ λογικές οι επισημάνσεις που ακούστηκαν πριν από λίγο, όπως για παράδειγμα πριν από λίγο από τον </w:t>
      </w:r>
      <w:r>
        <w:rPr>
          <w:rFonts w:eastAsia="Times New Roman" w:cs="Times New Roman"/>
          <w:szCs w:val="24"/>
        </w:rPr>
        <w:t>ε</w:t>
      </w:r>
      <w:r>
        <w:rPr>
          <w:rFonts w:eastAsia="Times New Roman" w:cs="Times New Roman"/>
          <w:szCs w:val="24"/>
        </w:rPr>
        <w:t xml:space="preserve">ισηγητή του Ποταμιού. </w:t>
      </w:r>
    </w:p>
    <w:p w14:paraId="55F0DF2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Τι εννοώ; Ότι δεν μπορούμε σε αυτά εδώ να παίζουμε τους </w:t>
      </w:r>
      <w:r>
        <w:rPr>
          <w:rFonts w:eastAsia="Times New Roman" w:cs="Times New Roman"/>
          <w:szCs w:val="24"/>
        </w:rPr>
        <w:t xml:space="preserve">ειδικούς όλοι. Πρέπει να πάνε στην </w:t>
      </w:r>
      <w:r>
        <w:rPr>
          <w:rFonts w:eastAsia="Times New Roman" w:cs="Times New Roman"/>
          <w:szCs w:val="24"/>
        </w:rPr>
        <w:t>ε</w:t>
      </w:r>
      <w:r>
        <w:rPr>
          <w:rFonts w:eastAsia="Times New Roman" w:cs="Times New Roman"/>
          <w:szCs w:val="24"/>
        </w:rPr>
        <w:t xml:space="preserve">πιτροπή εάν υπάρχουν τέτοιες προτάσεις, να ακούσουμε τους αρμόδιους να τοποθετηθούν, να πουν τις θέσεις τους για όλα αυτά τα ζητήματα και στη συνέχεια βέβαια να τοποθετηθούμε, εάν υπάρχει μία τέτοια </w:t>
      </w:r>
      <w:r>
        <w:rPr>
          <w:rFonts w:eastAsia="Times New Roman" w:cs="Times New Roman"/>
          <w:szCs w:val="24"/>
        </w:rPr>
        <w:lastRenderedPageBreak/>
        <w:t>πρόθεση. Συνεπώς</w:t>
      </w:r>
      <w:r>
        <w:rPr>
          <w:rFonts w:eastAsia="Times New Roman" w:cs="Times New Roman"/>
          <w:szCs w:val="24"/>
        </w:rPr>
        <w:t xml:space="preserve"> χρειάζεται μία υπεύθυνη στάση. Λέω ξανά ότι το εκλαμβάνω ως αντικείμενο προβληματισμού σήμερα, απλώς όπως έχει τεθεί.</w:t>
      </w:r>
    </w:p>
    <w:p w14:paraId="55F0DF23"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Στη δεύτερη αυτή τροπολογία, λοιπόν, πρώτα-πρώτα να σας πω ότι είναι μία τροπολογία βεβαίως, με την οποία συμφωνούμε, με την οποία διατηρ</w:t>
      </w:r>
      <w:r>
        <w:rPr>
          <w:rFonts w:eastAsia="Times New Roman" w:cs="Times New Roman"/>
          <w:szCs w:val="24"/>
        </w:rPr>
        <w:t>είται σε ισχύ μέχρι και τις 31 Μαΐου του 2017 το σύστημα που ίσχυε μέχρι τις 31 Δεκεμβρίου του 2015. Υπενθυμίζεται συγκεκριμένα ότι η Δημοκρατική Συμπαράταξη κατέθεσε έγκαιρα επανειλημμένα την ίδια τροπολογία, η οποία δεν είχε γίνει δεκτή από το Υπουργείο,</w:t>
      </w:r>
      <w:r>
        <w:rPr>
          <w:rFonts w:eastAsia="Times New Roman" w:cs="Times New Roman"/>
          <w:szCs w:val="24"/>
        </w:rPr>
        <w:t xml:space="preserve"> στην οποία τεκμηριωνόταν η ανάγκη να ρυθμιστεί το επείγον θέμα της αντιμετώπισης της μη διενέργειας εξετάσεων υποψηφίων οδηγών. Τονίσαμε ότι η μη διενέργεια των εξετάσεων για την απόκτηση άδειας οδήγησης</w:t>
      </w:r>
      <w:r>
        <w:rPr>
          <w:rFonts w:eastAsia="Times New Roman" w:cs="Times New Roman"/>
          <w:szCs w:val="24"/>
        </w:rPr>
        <w:t>,</w:t>
      </w:r>
      <w:r>
        <w:rPr>
          <w:rFonts w:eastAsia="Times New Roman" w:cs="Times New Roman"/>
          <w:szCs w:val="24"/>
        </w:rPr>
        <w:t xml:space="preserve"> έχει ως αποτέλεσμα την υπονόμευση της επαγγελματικ</w:t>
      </w:r>
      <w:r>
        <w:rPr>
          <w:rFonts w:eastAsia="Times New Roman" w:cs="Times New Roman"/>
          <w:szCs w:val="24"/>
        </w:rPr>
        <w:t>ής δραστηριότητας των σχολών οδήγησης, αλλά κυρίως την μη εξυπηρέτηση των πολιτών.</w:t>
      </w:r>
    </w:p>
    <w:p w14:paraId="55F0DF2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Βλέπω εδώ την Εισηγητική Έκθεση που φέρνετε σήμερα και βλέπω τι φέρναμε εμείς στη δική μας Εισηγητική Έκθεση –επανειλημμένα, τον προηγούμενο μήνα ξανά. Λέγαμε για παράδειγμα</w:t>
      </w:r>
      <w:r>
        <w:rPr>
          <w:rFonts w:eastAsia="Times New Roman" w:cs="Times New Roman"/>
          <w:szCs w:val="24"/>
        </w:rPr>
        <w:t xml:space="preserve"> να δοθεί εξουσιοδότηση, ώστε με κοινή απόφαση των Υπουργών Οικονομικών και Υποδομών να εκδοθεί απόφαση έως την 31</w:t>
      </w:r>
      <w:r>
        <w:rPr>
          <w:rFonts w:eastAsia="Times New Roman" w:cs="Times New Roman"/>
          <w:szCs w:val="24"/>
          <w:vertAlign w:val="superscript"/>
        </w:rPr>
        <w:t>η</w:t>
      </w:r>
      <w:r>
        <w:rPr>
          <w:rFonts w:eastAsia="Times New Roman" w:cs="Times New Roman"/>
          <w:szCs w:val="24"/>
        </w:rPr>
        <w:t xml:space="preserve"> Μαΐου –λέγαμε τον Μάϊο- να καθοριστεί μηνιαία αποζημίωση των εμπλεκόμενων για το έργο τους που πραγματοποιείται μετά τη λήξη του κανονικού ω</w:t>
      </w:r>
      <w:r>
        <w:rPr>
          <w:rFonts w:eastAsia="Times New Roman" w:cs="Times New Roman"/>
          <w:szCs w:val="24"/>
        </w:rPr>
        <w:t>ραρίου εργασίας. Λέτε: «Να καθοριστεί μηνιαία αποζημίωση με κοινή απόφαση των Υπουργών Οικονομικών και Μεταφορών, Υποδομών και Δικτύων, η οποία εκδίδεται το αργότερο μέχρι την 30</w:t>
      </w:r>
      <w:r>
        <w:rPr>
          <w:rFonts w:eastAsia="Times New Roman" w:cs="Times New Roman"/>
          <w:szCs w:val="24"/>
          <w:vertAlign w:val="superscript"/>
        </w:rPr>
        <w:t>η</w:t>
      </w:r>
      <w:r>
        <w:rPr>
          <w:rFonts w:eastAsia="Times New Roman" w:cs="Times New Roman"/>
          <w:szCs w:val="24"/>
        </w:rPr>
        <w:t xml:space="preserve"> Ιουνίου του 2016».</w:t>
      </w:r>
    </w:p>
    <w:p w14:paraId="55F0DF25"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εδώ πέρα παίζουμε; Τρεις-τέσσερις μήνες έχ</w:t>
      </w:r>
      <w:r>
        <w:rPr>
          <w:rFonts w:eastAsia="Times New Roman" w:cs="Times New Roman"/>
          <w:szCs w:val="24"/>
        </w:rPr>
        <w:t>ει μείνει όλο το σύστημα σε αυτήν την απόγνωση. Οι υποψήφιοι οδηγοί δεν μπορούν να δώσουν τις εξετάσεις τους, έχουμε απώλεια εσόδων. Και εσείς έρχεστε αυτήν τη στιγμή και φέρνετε την τροπολογία και δεν μας εξηγείτε για ποιον λόγο δεν το λύνατε τους προηγού</w:t>
      </w:r>
      <w:r>
        <w:rPr>
          <w:rFonts w:eastAsia="Times New Roman" w:cs="Times New Roman"/>
          <w:szCs w:val="24"/>
        </w:rPr>
        <w:t>μενους μήνες -εμείς τη στηρίζουμε- και δεν προχωρούσατε σε αυτό το οποίο καταθέταμε, δεν κάνατε αποδεκτή τη συγκεκριμένη τροπολογία.</w:t>
      </w:r>
    </w:p>
    <w:p w14:paraId="55F0DF26"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Δεν είχαν λεφτά.</w:t>
      </w:r>
    </w:p>
    <w:p w14:paraId="55F0DF27"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Η κ. Κανέλλη λέει ένα πολύ σημαντικό θέμα, ότι δεν είχατε λεφτά. Τ</w:t>
      </w:r>
      <w:r>
        <w:rPr>
          <w:rFonts w:eastAsia="Times New Roman" w:cs="Times New Roman"/>
          <w:szCs w:val="24"/>
        </w:rPr>
        <w:t xml:space="preserve">ο Γενικό Λογιστήριο του Κράτους προβλέπει δαπάνη 6 εκατομμυρίων ευρώ. Να ξεκαθαρίσουμε εδώ το εξής. Ότι αυτά τα χρήματα δεν είναι 6 εκατομμύρια η δαπάνη που προβλέπει το Γενικό Λογιστήριο του Κράτους. Αυτά τα χρήματα είναι το παράβολο, το οποίο πληρώνει ο </w:t>
      </w:r>
      <w:r>
        <w:rPr>
          <w:rFonts w:eastAsia="Times New Roman" w:cs="Times New Roman"/>
          <w:szCs w:val="24"/>
        </w:rPr>
        <w:t xml:space="preserve">υποψήφιος, μέρος του </w:t>
      </w:r>
      <w:proofErr w:type="spellStart"/>
      <w:r>
        <w:rPr>
          <w:rFonts w:eastAsia="Times New Roman" w:cs="Times New Roman"/>
          <w:szCs w:val="24"/>
        </w:rPr>
        <w:t>παραβόλου</w:t>
      </w:r>
      <w:proofErr w:type="spellEnd"/>
      <w:r>
        <w:rPr>
          <w:rFonts w:eastAsia="Times New Roman" w:cs="Times New Roman"/>
          <w:szCs w:val="24"/>
        </w:rPr>
        <w:t xml:space="preserve"> πηγαίνει στην ουσία και πληρώνει αυτά τα έξοδα. Συνεπώς ούτε δαπάνη θα υπάρξει, τα 6 εκατομμύρια που λογιστικά τα βάζει το Γενικό Λογιστήριο του Κράτους.</w:t>
      </w:r>
    </w:p>
    <w:p w14:paraId="55F0DF28"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Πόσο κάνει δηλαδή;</w:t>
      </w:r>
    </w:p>
    <w:p w14:paraId="55F0DF2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Πόσο κάνε</w:t>
      </w:r>
      <w:r>
        <w:rPr>
          <w:rFonts w:eastAsia="Times New Roman" w:cs="Times New Roman"/>
          <w:szCs w:val="24"/>
        </w:rPr>
        <w:t xml:space="preserve">ι δηλαδή στην ουσία. Συνεπώς μία ρύθμιση η οποία δεν προκαλεί δαπάνη στην ουσία, δεν έχει έρθει εδώ και τόσους μήνες πάρα τις τροπολογίες -όχι ότι δεν την ξέρετε, δεν το είχατε δει-, πάρα τις αντιδράσεις του κόσμου, παρά τη δική μας αντιπολίτευση -θεωρώ </w:t>
      </w:r>
      <w:r>
        <w:rPr>
          <w:rFonts w:eastAsia="Times New Roman" w:cs="Times New Roman"/>
          <w:szCs w:val="24"/>
        </w:rPr>
        <w:lastRenderedPageBreak/>
        <w:t>υπ</w:t>
      </w:r>
      <w:r>
        <w:rPr>
          <w:rFonts w:eastAsia="Times New Roman" w:cs="Times New Roman"/>
          <w:szCs w:val="24"/>
        </w:rPr>
        <w:t>εύθυνη- που σας φέρναμε αυτήν την τροπολογία. Τη φέρνετε εσείς σήμερα -εμείς λέμε ότι θα τη στηρίξουμε- αλλά δεν λέτε για ποιον λόγο –έστω, να το τεκμηριώσετε με τα δικά σας επιχειρήματα- εδώ και ορισμένους μήνες δεν έχει επιλυθεί το συγκεκριμένο ζήτημα με</w:t>
      </w:r>
      <w:r>
        <w:rPr>
          <w:rFonts w:eastAsia="Times New Roman" w:cs="Times New Roman"/>
          <w:szCs w:val="24"/>
        </w:rPr>
        <w:t xml:space="preserve"> αποτέλεσμα να έχει δημιουργηθεί αυτό το χάος.</w:t>
      </w:r>
    </w:p>
    <w:p w14:paraId="55F0DF2A"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Ολοκληρώνοντας και κλείνοντας να πω το εξής. Περιμέναμε σήμερα, αφού ήρθαν οι δύο τροπολογίες, μία τροπολογία για να λυθεί το ζήτημα των εκτιμητών στον ΕΛΓΑ, κύριε Υπουργέ -επειδή είστε ο Υπουργός σε σχέση με </w:t>
      </w:r>
      <w:r>
        <w:rPr>
          <w:rFonts w:eastAsia="Times New Roman" w:cs="Times New Roman"/>
          <w:szCs w:val="24"/>
        </w:rPr>
        <w:t>το νομοσχέδιο. Δεν είστε του αντικειμένου αυτού, αλλά είναι το ίδιο αναγκαίο και πιο αναγκαίο. Δεν μπορούν να γίνουν εκτιμήσεις αυτήν τη στιγμή και είχαν δεσμευτεί ότι θα επιλύσουν το συγκεκριμένο ζήτημα μαζί με τους οδηγούς. Εμείς είχαμε καταθέσει την τρο</w:t>
      </w:r>
      <w:r>
        <w:rPr>
          <w:rFonts w:eastAsia="Times New Roman" w:cs="Times New Roman"/>
          <w:szCs w:val="24"/>
        </w:rPr>
        <w:t>πολογία τότε για τους οδηγούς και καταθέταμε και αυτήν την απαραίτητη τροπολογία. Δεν επιλύεται, δεν γίνονται οι εκτιμήσεις, δεν υπάρχουν οι αποζημιώσεις για τους Έλληνες αγρότες. Υπάρχει κίνδυνος να χαθούν ευρωπαϊκά χρήματα. Συνεπώς, θα πρέπει άμεσα να επ</w:t>
      </w:r>
      <w:r>
        <w:rPr>
          <w:rFonts w:eastAsia="Times New Roman" w:cs="Times New Roman"/>
          <w:szCs w:val="24"/>
        </w:rPr>
        <w:t>ιλυθεί και το συγκεκριμένο ζήτημα.</w:t>
      </w:r>
    </w:p>
    <w:p w14:paraId="55F0DF2B"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5F0DF2C"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55F0DF2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Από ό,τι διαπιστώνουμε, δεν έχει ζητήσει τον λόγο κάποιος από τους υπολοίπους κυβερνητικούς εκπροσώπους. </w:t>
      </w:r>
      <w:r>
        <w:rPr>
          <w:rFonts w:eastAsia="Times New Roman" w:cs="Times New Roman"/>
          <w:szCs w:val="24"/>
        </w:rPr>
        <w:t>Άρα θα δώσω τον λόγο στους Υπουργούς.</w:t>
      </w:r>
    </w:p>
    <w:p w14:paraId="55F0DF2E"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Χρυσοβελώνη</w:t>
      </w:r>
      <w:proofErr w:type="spellEnd"/>
      <w:r>
        <w:rPr>
          <w:rFonts w:eastAsia="Times New Roman" w:cs="Times New Roman"/>
          <w:szCs w:val="24"/>
        </w:rPr>
        <w:t>, έχετε τον λόγο.</w:t>
      </w:r>
    </w:p>
    <w:p w14:paraId="55F0DF2F"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Ευχαριστώ, κύριε Πρόεδρε.</w:t>
      </w:r>
    </w:p>
    <w:p w14:paraId="55F0DF30"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Άκουσα τις τοποθετήσεις των κυρίων Βουλευτών και ειλικρινά απόρησα, διότι φαίνεται ότι κατά διαστήματα βρισκόμαστε σε άλλες αίθουσες και</w:t>
      </w:r>
      <w:r>
        <w:rPr>
          <w:rFonts w:eastAsia="Times New Roman" w:cs="Times New Roman"/>
          <w:szCs w:val="24"/>
        </w:rPr>
        <w:t xml:space="preserve"> παρακολουθούμε άλλα πράγματα.</w:t>
      </w:r>
    </w:p>
    <w:p w14:paraId="55F0DF31"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Λοιπόν, κατ</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χάς</w:t>
      </w:r>
      <w:r>
        <w:rPr>
          <w:rFonts w:eastAsia="Times New Roman" w:cs="Times New Roman"/>
          <w:szCs w:val="24"/>
        </w:rPr>
        <w:t xml:space="preserve"> να θυμίσω ότι η συγκεκριμένη τροπολογία –εξάλλου προκύπτει και από το κείμενο της τροπολογίας- απαιτούσε τη </w:t>
      </w:r>
      <w:proofErr w:type="spellStart"/>
      <w:r>
        <w:rPr>
          <w:rFonts w:eastAsia="Times New Roman" w:cs="Times New Roman"/>
          <w:szCs w:val="24"/>
        </w:rPr>
        <w:t>συνυπογραφή</w:t>
      </w:r>
      <w:proofErr w:type="spellEnd"/>
      <w:r>
        <w:rPr>
          <w:rFonts w:eastAsia="Times New Roman" w:cs="Times New Roman"/>
          <w:szCs w:val="24"/>
        </w:rPr>
        <w:t xml:space="preserve"> του Υπουργείου Οικονομικών, του Υπουργού Οικονομικών και βεβαίως τη σύμφωνη γνώμη του </w:t>
      </w:r>
      <w:r>
        <w:rPr>
          <w:rFonts w:eastAsia="Times New Roman" w:cs="Times New Roman"/>
          <w:szCs w:val="24"/>
        </w:rPr>
        <w:t>Γενικού Λογιστηρίου του Κράτους. Επομένως κάποια από τα ερωτήματα τα οποία απευθύνετε σε εμάς, θα μπορούσατε να τα έχετε απευθύνει και στο συναρμόδιο Υπουργείο ή να το πω καλύτερα στο Υπουργείο που είχε τη βαρύνουσα θέση, καθώς η συγκεκριμένη τροπολογία συ</w:t>
      </w:r>
      <w:r>
        <w:rPr>
          <w:rFonts w:eastAsia="Times New Roman" w:cs="Times New Roman"/>
          <w:szCs w:val="24"/>
        </w:rPr>
        <w:t>νάπτεται και με οικονομική δαπάνη.</w:t>
      </w:r>
    </w:p>
    <w:p w14:paraId="55F0DF3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έχουμε κατ’ επανάληψη πει σε όλους τους τόνους -και μάλιστα και οι εργαζόμενοι, αυτοί δηλαδή που απασχολούνται στις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μ</w:t>
      </w:r>
      <w:r>
        <w:rPr>
          <w:rFonts w:eastAsia="Times New Roman" w:cs="Times New Roman"/>
          <w:szCs w:val="24"/>
        </w:rPr>
        <w:t>εταφορών, από εμένα την ίδια έχουν ενημερωθεί κατ’ επανάληψη- ότι δεν μπ</w:t>
      </w:r>
      <w:r>
        <w:rPr>
          <w:rFonts w:eastAsia="Times New Roman" w:cs="Times New Roman"/>
          <w:szCs w:val="24"/>
        </w:rPr>
        <w:t>ορούσε η συγκεκριμένη τροπολογία, παρά το γεγονός ότι αποπειραθήκαμε πολλές φορές, τόσο εγώ από την ημέρα που ανέλαβα τα καθήκοντά μου όσο και ο προκάτοχός μου κ. Σγουρίδης, να περάσει, παρά ταύτα υπήρχε πολύ μεγάλη αντίδραση από την πλευρά των τεχνικών κλ</w:t>
      </w:r>
      <w:r>
        <w:rPr>
          <w:rFonts w:eastAsia="Times New Roman" w:cs="Times New Roman"/>
          <w:szCs w:val="24"/>
        </w:rPr>
        <w:t>ιμακίων.</w:t>
      </w:r>
    </w:p>
    <w:p w14:paraId="55F0DF33"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lastRenderedPageBreak/>
        <w:t xml:space="preserve"> Για ποιον λόγο; Πρώτα-πρώτα, διότι δεν μπορούσαν να αντιληφθούν και να κατανοήσουν γιατί στην Ελλάδα οι εξετάσεις πρέπει να γίνονται εκτός ωραρίου εργασίας και δεύτερον, διότι απαιτούσαν να μετάβουμε στο νέο σύστημα σε ένα πολύ σύντομο χρονικό δι</w:t>
      </w:r>
      <w:r>
        <w:rPr>
          <w:rFonts w:eastAsia="Times New Roman" w:cs="Times New Roman"/>
          <w:szCs w:val="24"/>
        </w:rPr>
        <w:t>άστημα, το οποίο εκείνοι οριοθετούσαν στους δύο μήνες. Κάτι που όπως πολύ καλά καταλαβαίνετε δεν μπορούσε να συμβεί, να πάμε δηλαδή στο νέο σύστημα.</w:t>
      </w:r>
    </w:p>
    <w:p w14:paraId="55F0DF3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Έγιναν πολλές επαφές, έγιναν πολλές διαπραγματεύσεις και εμού και του Υπουργού Υποδομών και της Γενικής Γρα</w:t>
      </w:r>
      <w:r>
        <w:rPr>
          <w:rFonts w:eastAsia="Times New Roman" w:cs="Times New Roman"/>
          <w:szCs w:val="24"/>
        </w:rPr>
        <w:t>μματέως Μεταφορών και αρμοδίων από την πλευρά του Υπουργείου Οικονομικών και τελικά πλέον όταν οι θεσμοί έκαμψαν τις αντιρρήσεις τους και κατανόησαν αλλά και όταν βεβαίως ολοκληρώθηκε η πρώτη φάση της αξιολόγησης, γιατί όλοι ξέρετε ότι οι ισορροπίες ήταν π</w:t>
      </w:r>
      <w:r>
        <w:rPr>
          <w:rFonts w:eastAsia="Times New Roman" w:cs="Times New Roman"/>
          <w:szCs w:val="24"/>
        </w:rPr>
        <w:t>ολύ λεπτές και ευαίσθητες, μπορέσαμε και φέραμε τη συγκεκριμένη τροπολογία.</w:t>
      </w:r>
    </w:p>
    <w:p w14:paraId="55F0DF35" w14:textId="77777777" w:rsidR="008A2FAC" w:rsidRDefault="00527947">
      <w:pPr>
        <w:spacing w:line="600" w:lineRule="auto"/>
        <w:ind w:firstLine="720"/>
        <w:jc w:val="both"/>
        <w:rPr>
          <w:rFonts w:eastAsia="Times New Roman"/>
          <w:szCs w:val="24"/>
        </w:rPr>
      </w:pPr>
      <w:r>
        <w:rPr>
          <w:rFonts w:eastAsia="Times New Roman"/>
          <w:szCs w:val="24"/>
        </w:rPr>
        <w:lastRenderedPageBreak/>
        <w:t>Δεν μπορώ να καταλάβω τι υπονοείτε. Ότι μπορούσαμε και δεν φέρναμε συγκεκριμένη τροπολογία; Ότι θέλαμε να βάλουμε τους υποψήφιους οδηγούς, τους εξεταστές, τις σχολές οδηγών σε ταλα</w:t>
      </w:r>
      <w:r>
        <w:rPr>
          <w:rFonts w:eastAsia="Times New Roman"/>
          <w:szCs w:val="24"/>
        </w:rPr>
        <w:t>ιπωρία; Αν είναι δυνατόν! Αυτό προσκρούει σαφέστατα στους κανόνες της λογικής αν συνεχίσετε να το ισχυρίζεστε.</w:t>
      </w:r>
    </w:p>
    <w:p w14:paraId="55F0DF36" w14:textId="77777777" w:rsidR="008A2FAC" w:rsidRDefault="00527947">
      <w:pPr>
        <w:spacing w:line="600" w:lineRule="auto"/>
        <w:ind w:firstLine="720"/>
        <w:jc w:val="both"/>
        <w:rPr>
          <w:rFonts w:eastAsia="Times New Roman"/>
          <w:szCs w:val="24"/>
        </w:rPr>
      </w:pPr>
      <w:r>
        <w:rPr>
          <w:rFonts w:eastAsia="Times New Roman"/>
          <w:szCs w:val="24"/>
        </w:rPr>
        <w:t xml:space="preserve">Όσον αφορά τη δαπάνη, θέλω να πω ότι τα 6 εκατομμύρια, αυτή η δαπάνη, αφορά το διάστημα μέχρι την εφαρμογή του νέου συστήματος. Θέλω, λοιπόν, να </w:t>
      </w:r>
      <w:r>
        <w:rPr>
          <w:rFonts w:eastAsia="Times New Roman"/>
          <w:szCs w:val="24"/>
        </w:rPr>
        <w:t>πω ότι η δαπάνη για μεν το 2016 έχει εγγραφεί στον προϋπολογισμό και μάλιστα έχει εγγραφεί σε ειδικό κωδικό του προϋπολογισμού, ενώ για το 2017 η σχετική δαπάνη έχει ήδη υπολογιστεί εντός των ορίων του μεσοπρόθεσμου.</w:t>
      </w:r>
    </w:p>
    <w:p w14:paraId="55F0DF37" w14:textId="77777777" w:rsidR="008A2FAC" w:rsidRDefault="00527947">
      <w:pPr>
        <w:spacing w:line="600" w:lineRule="auto"/>
        <w:ind w:firstLine="720"/>
        <w:jc w:val="both"/>
        <w:rPr>
          <w:rFonts w:eastAsia="Times New Roman"/>
          <w:szCs w:val="24"/>
        </w:rPr>
      </w:pPr>
      <w:r>
        <w:rPr>
          <w:rFonts w:eastAsia="Times New Roman"/>
          <w:szCs w:val="24"/>
        </w:rPr>
        <w:t>Επειδή έγινε αναφορά -και νομίζω ότι όλ</w:t>
      </w:r>
      <w:r>
        <w:rPr>
          <w:rFonts w:eastAsia="Times New Roman"/>
          <w:szCs w:val="24"/>
        </w:rPr>
        <w:t xml:space="preserve">οι συμφωνούμε και αυτό θα πρέπει να μας ενδιαφέρει- να προχωρήσουμε σε έναν καινούργιο τρόπο διεξαγωγής των εξετάσεων, ο οποίος θα διασφαλίζει δύο πράγματα, πρώτα-πρώτα τη διαφάνεια και δεύτερον το αδιάβλητο, θα πω ότι ήδη βρισκόμαστε στη διαδικασία </w:t>
      </w:r>
      <w:r>
        <w:rPr>
          <w:rFonts w:eastAsia="Times New Roman"/>
          <w:szCs w:val="24"/>
        </w:rPr>
        <w:lastRenderedPageBreak/>
        <w:t>της εκ</w:t>
      </w:r>
      <w:r>
        <w:rPr>
          <w:rFonts w:eastAsia="Times New Roman"/>
          <w:szCs w:val="24"/>
        </w:rPr>
        <w:t>πόνησης αυτού του νέου συστήματος. Μόλις θα είμαστε έτοιμοι -πραγματικά θα καταβάλουμε κάθε δυνατή προσπάθεια αυτό να συμβεί πριν από τον Ιούνιο του 2017-, θα μπορέσουμε να σας το παρουσιάσουμε.</w:t>
      </w:r>
    </w:p>
    <w:p w14:paraId="55F0DF38" w14:textId="77777777" w:rsidR="008A2FAC" w:rsidRDefault="00527947">
      <w:pPr>
        <w:spacing w:line="600" w:lineRule="auto"/>
        <w:ind w:firstLine="720"/>
        <w:jc w:val="both"/>
        <w:rPr>
          <w:rFonts w:eastAsia="Times New Roman"/>
          <w:szCs w:val="24"/>
        </w:rPr>
      </w:pPr>
      <w:r>
        <w:rPr>
          <w:rFonts w:eastAsia="Times New Roman"/>
          <w:szCs w:val="24"/>
        </w:rPr>
        <w:t>Άκουσα με πολύ μεγάλη προσοχή όλες τις προτάσεις και τις απόψ</w:t>
      </w:r>
      <w:r>
        <w:rPr>
          <w:rFonts w:eastAsia="Times New Roman"/>
          <w:szCs w:val="24"/>
        </w:rPr>
        <w:t>εις που διατυπώθηκαν για τα διπλώματα οδήγησης. Σαφέστατα και από την πλευρά του Υπουργείου μας θα εξεταστούν με πάρα πολύ μεγάλη προσοχή. Εξάλλου σας είπα ότι μπαίνουμε στη διαδικασία της αναθεώρησης διατάξεων του Κώδικα Οδικής Κυκλοφορίας, αλλά και συντό</w:t>
      </w:r>
      <w:r>
        <w:rPr>
          <w:rFonts w:eastAsia="Times New Roman"/>
          <w:szCs w:val="24"/>
        </w:rPr>
        <w:t>μως θα κατατεθεί στη Βουλή νομοσχέδιο του Υπουργείου Μεταφορών, που θα προβλέπει πολλές καινούργιες ρυθμίσεις και ασφαλώς θα προσεγγίσουμε με τη δέουσα σοβαρότητα και υπευθυνότητα και την πρόταση του Υπουργού Εθνικής Άμυνας.</w:t>
      </w:r>
    </w:p>
    <w:p w14:paraId="55F0DF39" w14:textId="77777777" w:rsidR="008A2FAC" w:rsidRDefault="00527947">
      <w:pPr>
        <w:spacing w:line="600" w:lineRule="auto"/>
        <w:ind w:firstLine="720"/>
        <w:jc w:val="both"/>
        <w:rPr>
          <w:rFonts w:eastAsia="Times New Roman"/>
          <w:szCs w:val="24"/>
        </w:rPr>
      </w:pPr>
      <w:r>
        <w:rPr>
          <w:rFonts w:eastAsia="Times New Roman"/>
          <w:szCs w:val="24"/>
        </w:rPr>
        <w:t>Σας ευχαριστώ.</w:t>
      </w:r>
    </w:p>
    <w:p w14:paraId="55F0DF3A" w14:textId="77777777" w:rsidR="008A2FAC" w:rsidRDefault="00527947">
      <w:pPr>
        <w:spacing w:line="600" w:lineRule="auto"/>
        <w:ind w:firstLine="720"/>
        <w:jc w:val="both"/>
        <w:rPr>
          <w:rFonts w:eastAsia="Times New Roman"/>
          <w:b/>
          <w:szCs w:val="24"/>
        </w:rPr>
      </w:pPr>
      <w:r>
        <w:rPr>
          <w:rFonts w:eastAsia="Times New Roman"/>
          <w:b/>
          <w:szCs w:val="24"/>
        </w:rPr>
        <w:t>ΠΡΟΕΔΡΕΥΩΝ (Γεώρ</w:t>
      </w:r>
      <w:r>
        <w:rPr>
          <w:rFonts w:eastAsia="Times New Roman"/>
          <w:b/>
          <w:szCs w:val="24"/>
        </w:rPr>
        <w:t>γιος Βαρεμένος):</w:t>
      </w:r>
      <w:r>
        <w:rPr>
          <w:rFonts w:eastAsia="Times New Roman"/>
          <w:szCs w:val="24"/>
        </w:rPr>
        <w:t xml:space="preserve"> Ευχαριστούμε.</w:t>
      </w:r>
    </w:p>
    <w:p w14:paraId="55F0DF3B" w14:textId="77777777" w:rsidR="008A2FAC" w:rsidRDefault="00527947">
      <w:pPr>
        <w:spacing w:line="600" w:lineRule="auto"/>
        <w:ind w:firstLine="720"/>
        <w:jc w:val="both"/>
        <w:rPr>
          <w:rFonts w:eastAsia="Times New Roman"/>
          <w:b/>
          <w:szCs w:val="24"/>
        </w:rPr>
      </w:pPr>
      <w:r>
        <w:rPr>
          <w:rFonts w:eastAsia="Times New Roman"/>
          <w:b/>
          <w:szCs w:val="24"/>
        </w:rPr>
        <w:lastRenderedPageBreak/>
        <w:t>ΠΑΝΟΣ ΚΑΜΜΕΝΟΣ (Υπουργός Εθνικής Άμυνας – Πρόεδρος των Ανεξαρτήτων Ελλήνων):</w:t>
      </w:r>
      <w:r>
        <w:rPr>
          <w:rFonts w:eastAsia="Times New Roman"/>
          <w:szCs w:val="24"/>
        </w:rPr>
        <w:t xml:space="preserve"> Κύριε Πρόεδρε, παρακαλώ τον λόγο.</w:t>
      </w:r>
    </w:p>
    <w:p w14:paraId="55F0DF3C"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Υπουργέ.</w:t>
      </w:r>
    </w:p>
    <w:p w14:paraId="55F0DF3D" w14:textId="77777777" w:rsidR="008A2FAC" w:rsidRDefault="00527947">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w:t>
      </w:r>
      <w:r>
        <w:rPr>
          <w:rFonts w:eastAsia="Times New Roman"/>
          <w:b/>
          <w:szCs w:val="24"/>
        </w:rPr>
        <w:t>Ανεξαρτήτων Ελλήνων):</w:t>
      </w:r>
      <w:r>
        <w:rPr>
          <w:rFonts w:eastAsia="Times New Roman"/>
          <w:szCs w:val="24"/>
        </w:rPr>
        <w:t xml:space="preserve"> Κα</w:t>
      </w:r>
      <w:r>
        <w:rPr>
          <w:rFonts w:eastAsia="Times New Roman"/>
          <w:szCs w:val="24"/>
        </w:rPr>
        <w:t xml:space="preserve">τ’ </w:t>
      </w:r>
      <w:r>
        <w:rPr>
          <w:rFonts w:eastAsia="Times New Roman"/>
          <w:szCs w:val="24"/>
        </w:rPr>
        <w:t>αρχ</w:t>
      </w:r>
      <w:r>
        <w:rPr>
          <w:rFonts w:eastAsia="Times New Roman"/>
          <w:szCs w:val="24"/>
        </w:rPr>
        <w:t>άς</w:t>
      </w:r>
      <w:r>
        <w:rPr>
          <w:rFonts w:eastAsia="Times New Roman"/>
          <w:szCs w:val="24"/>
        </w:rPr>
        <w:t>, κύριε Πρόεδρε, θα ήθελα να συμπληρώσουμε στο σχέδιο νόμου με τίτλο</w:t>
      </w:r>
      <w:r>
        <w:rPr>
          <w:rFonts w:eastAsia="Times New Roman"/>
          <w:szCs w:val="24"/>
        </w:rPr>
        <w:t>:</w:t>
      </w:r>
      <w:r>
        <w:rPr>
          <w:rFonts w:eastAsia="Times New Roman"/>
          <w:szCs w:val="24"/>
        </w:rPr>
        <w:t xml:space="preserve"> «Κύρωση της Συμφωνίας για την Επιτροπή Συντονισμού στο πλαίσιο της Συνόδου Υπουργών Άμυνας της Νοτιοανατολικής Ευρώπης</w:t>
      </w:r>
      <w:r w:rsidRPr="00925F23">
        <w:rPr>
          <w:rFonts w:eastAsia="Times New Roman"/>
          <w:szCs w:val="24"/>
        </w:rPr>
        <w:t xml:space="preserve"> </w:t>
      </w:r>
      <w:r>
        <w:rPr>
          <w:rFonts w:eastAsia="Times New Roman"/>
          <w:szCs w:val="24"/>
        </w:rPr>
        <w:t>(</w:t>
      </w:r>
      <w:r>
        <w:rPr>
          <w:rFonts w:eastAsia="Times New Roman"/>
          <w:szCs w:val="24"/>
          <w:lang w:val="en-US"/>
        </w:rPr>
        <w:t>SEDM</w:t>
      </w:r>
      <w:r w:rsidRPr="00925F23">
        <w:rPr>
          <w:rFonts w:eastAsia="Times New Roman"/>
          <w:szCs w:val="24"/>
        </w:rPr>
        <w:t>)</w:t>
      </w:r>
      <w:r>
        <w:rPr>
          <w:rFonts w:eastAsia="Times New Roman"/>
          <w:szCs w:val="24"/>
        </w:rPr>
        <w:t>» τις λέξεις «και άλλες διατά</w:t>
      </w:r>
      <w:r>
        <w:rPr>
          <w:rFonts w:eastAsia="Times New Roman"/>
          <w:szCs w:val="24"/>
        </w:rPr>
        <w:t>ξεις», για να συμπεριληφθούν και οι δύο υπουργικές τροπολογίες που κάνει το Σώμα.</w:t>
      </w:r>
    </w:p>
    <w:p w14:paraId="55F0DF3E" w14:textId="77777777" w:rsidR="008A2FAC" w:rsidRDefault="00527947">
      <w:pPr>
        <w:spacing w:line="600" w:lineRule="auto"/>
        <w:ind w:firstLine="720"/>
        <w:jc w:val="both"/>
        <w:rPr>
          <w:rFonts w:eastAsia="Times New Roman"/>
          <w:szCs w:val="24"/>
        </w:rPr>
      </w:pPr>
      <w:r>
        <w:rPr>
          <w:rFonts w:eastAsia="Times New Roman"/>
          <w:szCs w:val="24"/>
        </w:rPr>
        <w:t>Θέλω να πω ότι είναι μ</w:t>
      </w:r>
      <w:r>
        <w:rPr>
          <w:rFonts w:eastAsia="Times New Roman"/>
          <w:szCs w:val="24"/>
        </w:rPr>
        <w:t>ί</w:t>
      </w:r>
      <w:r>
        <w:rPr>
          <w:rFonts w:eastAsia="Times New Roman"/>
          <w:szCs w:val="24"/>
        </w:rPr>
        <w:t>α πολύ ενδιαφέρουσα συζήτηση σήμερα, μ</w:t>
      </w:r>
      <w:r>
        <w:rPr>
          <w:rFonts w:eastAsia="Times New Roman"/>
          <w:szCs w:val="24"/>
        </w:rPr>
        <w:t>ί</w:t>
      </w:r>
      <w:r>
        <w:rPr>
          <w:rFonts w:eastAsia="Times New Roman"/>
          <w:szCs w:val="24"/>
        </w:rPr>
        <w:t>α συζήτηση που πιστεύω ότι πρέπει να την ξανακάνουμε, σε σχέση με τη λειτουργία της Βουλής. Πράγματι, είμαι ο αρ</w:t>
      </w:r>
      <w:r>
        <w:rPr>
          <w:rFonts w:eastAsia="Times New Roman"/>
          <w:szCs w:val="24"/>
        </w:rPr>
        <w:t xml:space="preserve">χαιότερος στη </w:t>
      </w:r>
      <w:r>
        <w:rPr>
          <w:rFonts w:eastAsia="Times New Roman"/>
          <w:szCs w:val="24"/>
        </w:rPr>
        <w:lastRenderedPageBreak/>
        <w:t>Βουλή, με τον κ. Δαβάκη, το 1993, ο οποίος απέκτησε και κόκκινο τηλέφωνο. Αυτό δεν ξέρω τι σημαίνει ιδιαίτερα, να το εξετάσουμε.</w:t>
      </w:r>
    </w:p>
    <w:p w14:paraId="55F0DF3F" w14:textId="77777777" w:rsidR="008A2FAC" w:rsidRDefault="00527947">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Κι εσείς κόκκινη γραβάτα.</w:t>
      </w:r>
    </w:p>
    <w:p w14:paraId="55F0DF40" w14:textId="77777777" w:rsidR="008A2FAC" w:rsidRDefault="00527947">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w:t>
      </w:r>
      <w:r>
        <w:rPr>
          <w:rFonts w:eastAsia="Times New Roman"/>
          <w:b/>
          <w:szCs w:val="24"/>
        </w:rPr>
        <w:t>λλήνων):</w:t>
      </w:r>
      <w:r>
        <w:rPr>
          <w:rFonts w:eastAsia="Times New Roman"/>
          <w:szCs w:val="24"/>
        </w:rPr>
        <w:t xml:space="preserve"> Ακριβώς.</w:t>
      </w:r>
    </w:p>
    <w:p w14:paraId="55F0DF41" w14:textId="77777777" w:rsidR="008A2FAC" w:rsidRDefault="00527947">
      <w:pPr>
        <w:spacing w:line="600" w:lineRule="auto"/>
        <w:ind w:firstLine="720"/>
        <w:jc w:val="both"/>
        <w:rPr>
          <w:rFonts w:eastAsia="Times New Roman"/>
          <w:szCs w:val="24"/>
        </w:rPr>
      </w:pPr>
      <w:r>
        <w:rPr>
          <w:rFonts w:eastAsia="Times New Roman"/>
          <w:szCs w:val="24"/>
        </w:rPr>
        <w:t>Πρέπει να υπάρξει μ</w:t>
      </w:r>
      <w:r>
        <w:rPr>
          <w:rFonts w:eastAsia="Times New Roman"/>
          <w:szCs w:val="24"/>
        </w:rPr>
        <w:t>ί</w:t>
      </w:r>
      <w:r>
        <w:rPr>
          <w:rFonts w:eastAsia="Times New Roman"/>
          <w:szCs w:val="24"/>
        </w:rPr>
        <w:t>α διαδικασία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συζήτησης για την αναθεώρηση του Συντάγματος του νέου εκλογικού νόμου και για τη λειτουργία της Βουλής. Πρέπει να υπάρχει μ</w:t>
      </w:r>
      <w:r>
        <w:rPr>
          <w:rFonts w:eastAsia="Times New Roman"/>
          <w:szCs w:val="24"/>
        </w:rPr>
        <w:t>ί</w:t>
      </w:r>
      <w:r>
        <w:rPr>
          <w:rFonts w:eastAsia="Times New Roman"/>
          <w:szCs w:val="24"/>
        </w:rPr>
        <w:t>α μέρα που θα συζητούνται τροπολογίες, πραγματικά όμως να συζητιο</w:t>
      </w:r>
      <w:r>
        <w:rPr>
          <w:rFonts w:eastAsia="Times New Roman"/>
          <w:szCs w:val="24"/>
        </w:rPr>
        <w:t>ύνται τροπολογίες και υπουργικές και βουλευτικές, με όλη την προετοιμασία που προβλέπεται. Ίσως αυτό θα πρέπει να το ανοίξουμε σε συζήτηση, γιατί θα βοηθήσει και στη μεγαλύτερη εμπιστοσύνη που μπορεί να δώσει ο ελληνικός λαός προς την κοινοβουλευτική διαδι</w:t>
      </w:r>
      <w:r>
        <w:rPr>
          <w:rFonts w:eastAsia="Times New Roman"/>
          <w:szCs w:val="24"/>
        </w:rPr>
        <w:t>κασία, προς τη νομοθετική εργασία. Θέλω να πω ότι εγώ θα είμαι ιδιαίτερα θετικός σε αυτό.</w:t>
      </w:r>
    </w:p>
    <w:p w14:paraId="55F0DF42" w14:textId="77777777" w:rsidR="008A2FAC" w:rsidRDefault="00527947">
      <w:pPr>
        <w:spacing w:line="600" w:lineRule="auto"/>
        <w:ind w:firstLine="720"/>
        <w:jc w:val="both"/>
        <w:rPr>
          <w:rFonts w:eastAsia="Times New Roman"/>
          <w:szCs w:val="24"/>
        </w:rPr>
      </w:pPr>
      <w:r>
        <w:rPr>
          <w:rFonts w:eastAsia="Times New Roman"/>
          <w:szCs w:val="24"/>
        </w:rPr>
        <w:lastRenderedPageBreak/>
        <w:t xml:space="preserve">Θέλω να σας διαβεβαιώσω, κύριοι συνάδελφοι, ότι το Υπουργείο Άμυνας όλες οι ερωτήσεις οι οποίες κατατίθενται από όλους τους συναδέλφους τις εξετάζει μία προς μία και </w:t>
      </w:r>
      <w:r>
        <w:rPr>
          <w:rFonts w:eastAsia="Times New Roman"/>
          <w:szCs w:val="24"/>
        </w:rPr>
        <w:t>τις εξετάζω κι εγώ προσωπικά. Υπάρχουν ερωτήσεις, οι οποίες πράγματι δεν απαντώνται. Αυτές χωρίζονται σε δύο κατηγορίες:</w:t>
      </w:r>
    </w:p>
    <w:p w14:paraId="55F0DF43" w14:textId="77777777" w:rsidR="008A2FAC" w:rsidRDefault="00527947">
      <w:pPr>
        <w:spacing w:line="600" w:lineRule="auto"/>
        <w:ind w:firstLine="720"/>
        <w:jc w:val="both"/>
        <w:rPr>
          <w:rFonts w:eastAsia="Times New Roman"/>
          <w:szCs w:val="24"/>
        </w:rPr>
      </w:pPr>
      <w:r>
        <w:rPr>
          <w:rFonts w:eastAsia="Times New Roman"/>
          <w:szCs w:val="24"/>
        </w:rPr>
        <w:t xml:space="preserve">Η πρώτη κατηγορία είναι ότι η ίδια ερώτηση έχει κατατεθεί από πολλούς συναδέλφους, έχει απαντηθεί εντός της Βουλής και </w:t>
      </w:r>
      <w:proofErr w:type="spellStart"/>
      <w:r>
        <w:rPr>
          <w:rFonts w:eastAsia="Times New Roman"/>
          <w:szCs w:val="24"/>
        </w:rPr>
        <w:t>ξανακατατίθεται</w:t>
      </w:r>
      <w:proofErr w:type="spellEnd"/>
      <w:r>
        <w:rPr>
          <w:rFonts w:eastAsia="Times New Roman"/>
          <w:szCs w:val="24"/>
        </w:rPr>
        <w:t>.</w:t>
      </w:r>
      <w:r>
        <w:rPr>
          <w:rFonts w:eastAsia="Times New Roman"/>
          <w:szCs w:val="24"/>
        </w:rPr>
        <w:t xml:space="preserve"> Αυτές δεν τις απαντάω και δεν τις απαντάω συνειδητοποιημένα, διότι θα πρέπει να βοηθήσουμε τον κοινοβουλευτικό έλεγχο. Βλέπετε ότι είμαι ο ίδιος εδώ και θα είμαι πάντα εδώ, γιατί αυτή είναι η υποχρέωσή μου εδώ και στις </w:t>
      </w:r>
      <w:r>
        <w:rPr>
          <w:rFonts w:eastAsia="Times New Roman"/>
          <w:szCs w:val="24"/>
        </w:rPr>
        <w:t>ε</w:t>
      </w:r>
      <w:r>
        <w:rPr>
          <w:rFonts w:eastAsia="Times New Roman"/>
          <w:szCs w:val="24"/>
        </w:rPr>
        <w:t>πιτροπ</w:t>
      </w:r>
      <w:r>
        <w:rPr>
          <w:rFonts w:eastAsia="Times New Roman"/>
          <w:szCs w:val="24"/>
        </w:rPr>
        <w:t>έ</w:t>
      </w:r>
      <w:r>
        <w:rPr>
          <w:rFonts w:eastAsia="Times New Roman"/>
          <w:szCs w:val="24"/>
        </w:rPr>
        <w:t>ς, να απαντάμε τις ερωτήσεις</w:t>
      </w:r>
      <w:r>
        <w:rPr>
          <w:rFonts w:eastAsia="Times New Roman"/>
          <w:szCs w:val="24"/>
        </w:rPr>
        <w:t>. Όμως, αυτό είναι και καθήκον των Βουλευτών. Όταν εξετάζεται μ</w:t>
      </w:r>
      <w:r>
        <w:rPr>
          <w:rFonts w:eastAsia="Times New Roman"/>
          <w:szCs w:val="24"/>
        </w:rPr>
        <w:t>ί</w:t>
      </w:r>
      <w:r>
        <w:rPr>
          <w:rFonts w:eastAsia="Times New Roman"/>
          <w:szCs w:val="24"/>
        </w:rPr>
        <w:t>α επίκαιρη ερώτηση, δεν μπορεί να κατατίθεται την άλλη μέρα πενήντα φορές σε γραπτή ερώτηση και να απαντάται. Δεν είναι σωστό.</w:t>
      </w:r>
    </w:p>
    <w:p w14:paraId="55F0DF44" w14:textId="77777777" w:rsidR="008A2FAC" w:rsidRDefault="00527947">
      <w:pPr>
        <w:spacing w:line="600" w:lineRule="auto"/>
        <w:ind w:firstLine="720"/>
        <w:jc w:val="both"/>
        <w:rPr>
          <w:rFonts w:eastAsia="Times New Roman"/>
          <w:szCs w:val="24"/>
        </w:rPr>
      </w:pPr>
      <w:r>
        <w:rPr>
          <w:rFonts w:eastAsia="Times New Roman"/>
          <w:szCs w:val="24"/>
        </w:rPr>
        <w:t>Η δεύτερη κατηγορία είναι οι ερωτήσεις που επιλέγουμε από το Υπου</w:t>
      </w:r>
      <w:r>
        <w:rPr>
          <w:rFonts w:eastAsia="Times New Roman"/>
          <w:szCs w:val="24"/>
        </w:rPr>
        <w:t xml:space="preserve">ργείο να τις απαντήσουμε στην Ολομέλεια. Εγώ το κάνω συνειδητά. Ερωτήσεις που θα ήταν πολύ καλύτερο να απαντώνται όχι με την </w:t>
      </w:r>
      <w:r>
        <w:rPr>
          <w:rFonts w:eastAsia="Times New Roman"/>
          <w:szCs w:val="24"/>
        </w:rPr>
        <w:lastRenderedPageBreak/>
        <w:t>απάντηση τη γραπτή, από τον Υπουργό προς τον Βουλευτή και πολλές φορές από ένα γραφείο του Υπουργείου, να δίνονται πολιτικές εξηγήσ</w:t>
      </w:r>
      <w:r>
        <w:rPr>
          <w:rFonts w:eastAsia="Times New Roman"/>
          <w:szCs w:val="24"/>
        </w:rPr>
        <w:t>εις και να υπάρχει και πολιτικός διάλογος για να μπορούμε να ανοίγουμε το θέμα.</w:t>
      </w:r>
    </w:p>
    <w:p w14:paraId="55F0DF45" w14:textId="77777777" w:rsidR="008A2FAC" w:rsidRDefault="00527947">
      <w:pPr>
        <w:spacing w:line="600" w:lineRule="auto"/>
        <w:ind w:firstLine="720"/>
        <w:jc w:val="both"/>
        <w:rPr>
          <w:rFonts w:eastAsia="Times New Roman"/>
          <w:szCs w:val="24"/>
        </w:rPr>
      </w:pPr>
      <w:r>
        <w:rPr>
          <w:rFonts w:eastAsia="Times New Roman"/>
          <w:szCs w:val="24"/>
        </w:rPr>
        <w:t>Στα εθνικά δε θέματα, υπάρχουν και εκεί δύο κατηγορίες. Υπάρχουν θέματα που πρέπει να συζητούμε -και είναι και προς το συμφέρον της χώρας να υπάρχει μ</w:t>
      </w:r>
      <w:r>
        <w:rPr>
          <w:rFonts w:eastAsia="Times New Roman"/>
          <w:szCs w:val="24"/>
        </w:rPr>
        <w:t>ί</w:t>
      </w:r>
      <w:r>
        <w:rPr>
          <w:rFonts w:eastAsia="Times New Roman"/>
          <w:szCs w:val="24"/>
        </w:rPr>
        <w:t>α εθνική θέση στο Κοινοβο</w:t>
      </w:r>
      <w:r>
        <w:rPr>
          <w:rFonts w:eastAsia="Times New Roman"/>
          <w:szCs w:val="24"/>
        </w:rPr>
        <w:t>ύλιο-, αλλά υπάρχουν και θέματα τα οποία δεν υφίστανται. Δέχομαι πολλές φορές ερωτήσεις για πράγματα που δεν υπάρχουν και δεν αναφέρομαι σε σας, αλλά γενικότερα. Υπάρχουν δημοσιεύματα, τα οποία δεν έχουν καμμία σχέση με την πραγματικότητα. Σε αυτές τις ερω</w:t>
      </w:r>
      <w:r>
        <w:rPr>
          <w:rFonts w:eastAsia="Times New Roman"/>
          <w:szCs w:val="24"/>
        </w:rPr>
        <w:t>τήσεις εάν απαντήσει ο Υπουργός Εθνικής Άμυνας για ένα γεγονός, παραδείγματος χάριν που περιγράφει μ</w:t>
      </w:r>
      <w:r>
        <w:rPr>
          <w:rFonts w:eastAsia="Times New Roman"/>
          <w:szCs w:val="24"/>
        </w:rPr>
        <w:t>ί</w:t>
      </w:r>
      <w:r>
        <w:rPr>
          <w:rFonts w:eastAsia="Times New Roman"/>
          <w:szCs w:val="24"/>
        </w:rPr>
        <w:t>α εφημερίδα και δεν έχει γίνει ποτέ, στο τέλος θα μείνει η εντύπωση ότι προσπαθεί να κρύψει το γεγονός ενώ δεν υπάρχει. Μένει, δηλαδή, μόνο και μόνο η απάν</w:t>
      </w:r>
      <w:r>
        <w:rPr>
          <w:rFonts w:eastAsia="Times New Roman"/>
          <w:szCs w:val="24"/>
        </w:rPr>
        <w:t xml:space="preserve">τηση για πράγματα που δεν έχουν γίνει. </w:t>
      </w:r>
    </w:p>
    <w:p w14:paraId="55F0DF46" w14:textId="77777777" w:rsidR="008A2FAC" w:rsidRDefault="00527947">
      <w:pPr>
        <w:spacing w:line="600" w:lineRule="auto"/>
        <w:ind w:firstLine="720"/>
        <w:jc w:val="both"/>
        <w:rPr>
          <w:rFonts w:eastAsia="Times New Roman"/>
          <w:szCs w:val="24"/>
        </w:rPr>
      </w:pPr>
      <w:r>
        <w:rPr>
          <w:rFonts w:eastAsia="Times New Roman"/>
          <w:szCs w:val="24"/>
        </w:rPr>
        <w:lastRenderedPageBreak/>
        <w:t>Θέλω να σας διαβεβαιώσω, λοιπόν, ότι τις ερωτήσεις τις κοιτάω, μ</w:t>
      </w:r>
      <w:r>
        <w:rPr>
          <w:rFonts w:eastAsia="Times New Roman"/>
          <w:szCs w:val="24"/>
        </w:rPr>
        <w:t>ί</w:t>
      </w:r>
      <w:r>
        <w:rPr>
          <w:rFonts w:eastAsia="Times New Roman"/>
          <w:szCs w:val="24"/>
        </w:rPr>
        <w:t>α προς μ</w:t>
      </w:r>
      <w:r>
        <w:rPr>
          <w:rFonts w:eastAsia="Times New Roman"/>
          <w:szCs w:val="24"/>
        </w:rPr>
        <w:t>ί</w:t>
      </w:r>
      <w:r>
        <w:rPr>
          <w:rFonts w:eastAsia="Times New Roman"/>
          <w:szCs w:val="24"/>
        </w:rPr>
        <w:t>α, τις απαντώ και θα τις απαντώ. Θα ζητήσω από τους συναδέλφους τη δυνατότητα που έχετε, δηλαδή να τις φέρνετε τις ερωτήσεις στο Κοινοβούλιο κ</w:t>
      </w:r>
      <w:r>
        <w:rPr>
          <w:rFonts w:eastAsia="Times New Roman"/>
          <w:szCs w:val="24"/>
        </w:rPr>
        <w:t xml:space="preserve">αι να τις συζητούμε εδώ, όχι ως επίκαιρες, αλλά ως ερωτήσεις. Όταν δεν απαντώνται σε ένα χρονικό διάστημα, μπορείτε να τις φέρνετε στη Βουλή. Είμαι στη διάθεσή σας. </w:t>
      </w:r>
      <w:r>
        <w:rPr>
          <w:rFonts w:eastAsia="Times New Roman"/>
          <w:szCs w:val="24"/>
        </w:rPr>
        <w:t>Ν</w:t>
      </w:r>
      <w:r>
        <w:rPr>
          <w:rFonts w:eastAsia="Times New Roman"/>
          <w:szCs w:val="24"/>
        </w:rPr>
        <w:t xml:space="preserve">α καθιερώσουμε την ημέρα. Θέλω να απαντάω, σας το λέω. </w:t>
      </w:r>
      <w:r>
        <w:rPr>
          <w:rFonts w:eastAsia="Times New Roman"/>
          <w:szCs w:val="24"/>
        </w:rPr>
        <w:t>Η</w:t>
      </w:r>
      <w:r>
        <w:rPr>
          <w:rFonts w:eastAsia="Times New Roman"/>
          <w:szCs w:val="24"/>
        </w:rPr>
        <w:t xml:space="preserve"> Κυβέρνηση αυτή θέλει να απαντάει.</w:t>
      </w:r>
    </w:p>
    <w:p w14:paraId="55F0DF47" w14:textId="77777777" w:rsidR="008A2FAC" w:rsidRDefault="00527947">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Δεν το κάνουν όλοι. Εσείς το κάνετε.</w:t>
      </w:r>
    </w:p>
    <w:p w14:paraId="55F0DF48" w14:textId="77777777" w:rsidR="008A2FAC" w:rsidRDefault="00527947">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Εγώ το κάνω με μεγάλη χαρά και θέλω να σας διαβεβαιώσω ότι αυτό είναι και μ</w:t>
      </w:r>
      <w:r>
        <w:rPr>
          <w:rFonts w:eastAsia="Times New Roman"/>
          <w:szCs w:val="24"/>
        </w:rPr>
        <w:t>ί</w:t>
      </w:r>
      <w:r>
        <w:rPr>
          <w:rFonts w:eastAsia="Times New Roman"/>
          <w:szCs w:val="24"/>
        </w:rPr>
        <w:t>α ευκαιρία να συζητάμε και να βρισκόμαστε.</w:t>
      </w:r>
    </w:p>
    <w:p w14:paraId="55F0DF49"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Είμαστε εκτός θέματος.</w:t>
      </w:r>
    </w:p>
    <w:p w14:paraId="55F0DF4A" w14:textId="77777777" w:rsidR="008A2FAC" w:rsidRDefault="00527947">
      <w:pPr>
        <w:spacing w:line="600" w:lineRule="auto"/>
        <w:ind w:firstLine="720"/>
        <w:jc w:val="both"/>
        <w:rPr>
          <w:rFonts w:eastAsia="Times New Roman"/>
          <w:szCs w:val="24"/>
        </w:rPr>
      </w:pPr>
      <w:r>
        <w:rPr>
          <w:rFonts w:eastAsia="Times New Roman"/>
          <w:b/>
          <w:szCs w:val="24"/>
        </w:rPr>
        <w:lastRenderedPageBreak/>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Υπάρχουν ερωτήσεις που πράγματι μπορούν να ξεκινήσουν έναν διάλογο. </w:t>
      </w:r>
    </w:p>
    <w:p w14:paraId="55F0DF4B" w14:textId="77777777" w:rsidR="008A2FAC" w:rsidRDefault="00527947">
      <w:pPr>
        <w:spacing w:line="600" w:lineRule="auto"/>
        <w:ind w:firstLine="720"/>
        <w:jc w:val="both"/>
        <w:rPr>
          <w:rFonts w:eastAsia="Times New Roman"/>
          <w:szCs w:val="24"/>
        </w:rPr>
      </w:pPr>
      <w:r>
        <w:rPr>
          <w:rFonts w:eastAsia="Times New Roman"/>
          <w:szCs w:val="24"/>
        </w:rPr>
        <w:t>Είπατε παραδείγματος χάριν για το θέμα των στρατιωτικών διπλωμάτων. Είμα</w:t>
      </w:r>
      <w:r>
        <w:rPr>
          <w:rFonts w:eastAsia="Times New Roman"/>
          <w:szCs w:val="24"/>
        </w:rPr>
        <w:t>στε υπέρ. Το πρόβλημα ποιο είναι; Ότι όταν ήταν η θητεία στους 23 μήνες ή στους 12 μήνες υπήρχε η δυνατότητα να περάσει ένα εξάμηνο σχολείο, για να πάρει πέμπτης κατηγορίας δίπλωμα. Μάλιστα εγώ θυμάμαι τα παιδιά που υπηρετούσαμε μαζί, οι οδηγοί της πέμπτης</w:t>
      </w:r>
      <w:r>
        <w:rPr>
          <w:rFonts w:eastAsia="Times New Roman"/>
          <w:szCs w:val="24"/>
        </w:rPr>
        <w:t xml:space="preserve"> κατηγορίας, έπαιρναν πολιτικό δίπλωμα και είχαν μ</w:t>
      </w:r>
      <w:r>
        <w:rPr>
          <w:rFonts w:eastAsia="Times New Roman"/>
          <w:szCs w:val="24"/>
        </w:rPr>
        <w:t>ί</w:t>
      </w:r>
      <w:r>
        <w:rPr>
          <w:rFonts w:eastAsia="Times New Roman"/>
          <w:szCs w:val="24"/>
        </w:rPr>
        <w:t>α επαγγελματική εξασφάλιση –τώρα η θητεία είναι εννέα μήνες- σε εννέα μήνες, με σαράντα πέντε μέρες στο κέντρο εκπαίδευσης και κατάταξης, για να πάει μετά να εκπαιδευτεί για έξι μήνες, θα λειτουργήσει ως ο</w:t>
      </w:r>
      <w:r>
        <w:rPr>
          <w:rFonts w:eastAsia="Times New Roman"/>
          <w:szCs w:val="24"/>
        </w:rPr>
        <w:t xml:space="preserve">δηγός των Ενόπλων Δυνάμεων για έναν μήνα. </w:t>
      </w:r>
    </w:p>
    <w:p w14:paraId="55F0DF4C" w14:textId="77777777" w:rsidR="008A2FAC" w:rsidRDefault="00527947">
      <w:pPr>
        <w:spacing w:line="600" w:lineRule="auto"/>
        <w:ind w:firstLine="720"/>
        <w:jc w:val="both"/>
        <w:rPr>
          <w:rFonts w:eastAsia="Times New Roman"/>
          <w:szCs w:val="24"/>
        </w:rPr>
      </w:pPr>
      <w:r>
        <w:rPr>
          <w:rFonts w:eastAsia="Times New Roman"/>
          <w:szCs w:val="24"/>
        </w:rPr>
        <w:t>Όμως και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ΜΟΜΑ –γιατί θέλουμε και χειριστές μηχανημάτων- εξετάζουμε πολύ σοβαρά το θέμα των οπλιτών βραχείας θητείας, στην τριετία δηλαδή. Να δώσουμε τη δυνατότητα σε παιδιά </w:t>
      </w:r>
      <w:r>
        <w:rPr>
          <w:rFonts w:eastAsia="Times New Roman"/>
          <w:szCs w:val="24"/>
        </w:rPr>
        <w:lastRenderedPageBreak/>
        <w:t>που είναι χειριστές μηχα</w:t>
      </w:r>
      <w:r>
        <w:rPr>
          <w:rFonts w:eastAsia="Times New Roman"/>
          <w:szCs w:val="24"/>
        </w:rPr>
        <w:t xml:space="preserve">νημάτων ή επαγγελματίες οδηγοί να προεκτείνουν τη θητεία τους για ακόμα δύο χρόνια και τρεις μήνες και ως οπλίτες βραχείας κατατάξεως της τριετίας να παίρνουν πράγματι δίπλωμα πολιτικό. Θα ζητήσουμε από το Υπουργείο Συγκοινωνιών να δούμε την επαναφορά του </w:t>
      </w:r>
      <w:r>
        <w:rPr>
          <w:rFonts w:eastAsia="Times New Roman"/>
          <w:szCs w:val="24"/>
        </w:rPr>
        <w:t>διπλώματος, ιδιαίτερα του επαγγελματικού διπλώματος που στο παρελθόν ήταν μ</w:t>
      </w:r>
      <w:r>
        <w:rPr>
          <w:rFonts w:eastAsia="Times New Roman"/>
          <w:szCs w:val="24"/>
        </w:rPr>
        <w:t>ί</w:t>
      </w:r>
      <w:r>
        <w:rPr>
          <w:rFonts w:eastAsia="Times New Roman"/>
          <w:szCs w:val="24"/>
        </w:rPr>
        <w:t xml:space="preserve">α εξασφάλιση. </w:t>
      </w:r>
    </w:p>
    <w:p w14:paraId="55F0DF4D" w14:textId="77777777" w:rsidR="008A2FAC" w:rsidRDefault="00527947">
      <w:pPr>
        <w:spacing w:line="600" w:lineRule="auto"/>
        <w:ind w:firstLine="720"/>
        <w:jc w:val="both"/>
        <w:rPr>
          <w:rFonts w:eastAsia="Times New Roman"/>
          <w:szCs w:val="24"/>
        </w:rPr>
      </w:pPr>
      <w:r>
        <w:rPr>
          <w:rFonts w:eastAsia="Times New Roman"/>
          <w:szCs w:val="24"/>
        </w:rPr>
        <w:t xml:space="preserve">Συμφωνώ με την πρόταση που άκουσα και από τον κ. </w:t>
      </w:r>
      <w:proofErr w:type="spellStart"/>
      <w:r>
        <w:rPr>
          <w:rFonts w:eastAsia="Times New Roman"/>
          <w:szCs w:val="24"/>
        </w:rPr>
        <w:t>Μηταράκη</w:t>
      </w:r>
      <w:proofErr w:type="spellEnd"/>
      <w:r>
        <w:rPr>
          <w:rFonts w:eastAsia="Times New Roman"/>
          <w:szCs w:val="24"/>
        </w:rPr>
        <w:t xml:space="preserve"> και από τον συνάδελφο της Δημοκρατικής Συμπαράταξης, για το θέμα της πρότασης που έκανα. Πράγματι την έκανα</w:t>
      </w:r>
      <w:r>
        <w:rPr>
          <w:rFonts w:eastAsia="Times New Roman"/>
          <w:szCs w:val="24"/>
        </w:rPr>
        <w:t xml:space="preserve"> για να αρχίσει συζήτηση και χαίρομαι που έγινε αυτή η συζήτηση. </w:t>
      </w:r>
    </w:p>
    <w:p w14:paraId="55F0DF4E" w14:textId="77777777" w:rsidR="008A2FAC" w:rsidRDefault="00527947">
      <w:pPr>
        <w:spacing w:line="600" w:lineRule="auto"/>
        <w:ind w:firstLine="720"/>
        <w:jc w:val="both"/>
        <w:rPr>
          <w:rFonts w:eastAsia="Times New Roman"/>
          <w:szCs w:val="24"/>
        </w:rPr>
      </w:pPr>
      <w:r>
        <w:rPr>
          <w:rFonts w:eastAsia="Times New Roman"/>
          <w:szCs w:val="24"/>
        </w:rPr>
        <w:t>Να απαντήσω στον συνάδελφο ότι εγώ εμπιστεύομαι τον δεκαεπτάρη περισσότερο από οποιονδήποτε άλλο. Έχω γιο δεκαεπτά χρονών και θα του εμπιστευόμουν το αυτοκίνητο. Το «συνοδευόμενος» το είπα γ</w:t>
      </w:r>
      <w:r>
        <w:rPr>
          <w:rFonts w:eastAsia="Times New Roman"/>
          <w:szCs w:val="24"/>
        </w:rPr>
        <w:t xml:space="preserve">ια λόγους αστικής ευθύνης. Διότι, αν δεν είναι μέσα ένας ενήλικας που έχει δίπλωμα, την ποινική </w:t>
      </w:r>
      <w:r>
        <w:rPr>
          <w:rFonts w:eastAsia="Times New Roman"/>
          <w:szCs w:val="24"/>
        </w:rPr>
        <w:lastRenderedPageBreak/>
        <w:t xml:space="preserve">και αστική ευθύνη θα την έχει ο πατέρας, ο γονέας, ο κηδεμόνας. Να βρούμε έναν τρόπο, μακάρι να βρούμε έναν τρόπο, να το καλύψουμε αυτό και να το δούμε. </w:t>
      </w:r>
    </w:p>
    <w:p w14:paraId="55F0DF4F" w14:textId="77777777" w:rsidR="008A2FAC" w:rsidRDefault="00527947">
      <w:pPr>
        <w:spacing w:line="600" w:lineRule="auto"/>
        <w:ind w:firstLine="720"/>
        <w:jc w:val="both"/>
        <w:rPr>
          <w:rFonts w:eastAsia="Times New Roman"/>
          <w:szCs w:val="24"/>
        </w:rPr>
      </w:pPr>
      <w:r>
        <w:rPr>
          <w:rFonts w:eastAsia="Times New Roman"/>
          <w:b/>
          <w:szCs w:val="24"/>
        </w:rPr>
        <w:t>ΑΝΔΡΕΑ</w:t>
      </w:r>
      <w:r>
        <w:rPr>
          <w:rFonts w:eastAsia="Times New Roman"/>
          <w:b/>
          <w:szCs w:val="24"/>
        </w:rPr>
        <w:t xml:space="preserve">Σ ΛΟΒΕΡΔΟΣ: </w:t>
      </w:r>
      <w:r>
        <w:rPr>
          <w:rFonts w:eastAsia="Times New Roman"/>
          <w:szCs w:val="24"/>
        </w:rPr>
        <w:t>…</w:t>
      </w:r>
      <w:r>
        <w:rPr>
          <w:rFonts w:eastAsia="Times New Roman"/>
          <w:szCs w:val="24"/>
        </w:rPr>
        <w:t>(δεν ακούστηκε)</w:t>
      </w:r>
    </w:p>
    <w:p w14:paraId="55F0DF50" w14:textId="77777777" w:rsidR="008A2FAC" w:rsidRDefault="00527947">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Την ποινική ευθύνη, λέω κύριε Λοβέρδο, ως ανήλικος. Επειδή είναι ανήλικος…</w:t>
      </w:r>
    </w:p>
    <w:p w14:paraId="55F0DF51" w14:textId="77777777" w:rsidR="008A2FAC" w:rsidRDefault="00527947">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Είναι άνω των δεκαπέντε.</w:t>
      </w:r>
    </w:p>
    <w:p w14:paraId="55F0DF52" w14:textId="77777777" w:rsidR="008A2FAC" w:rsidRDefault="00527947">
      <w:pPr>
        <w:spacing w:line="600" w:lineRule="auto"/>
        <w:ind w:firstLine="720"/>
        <w:jc w:val="both"/>
        <w:rPr>
          <w:rFonts w:eastAsia="Times New Roman"/>
          <w:szCs w:val="24"/>
        </w:rPr>
      </w:pPr>
      <w:r>
        <w:rPr>
          <w:rFonts w:eastAsia="Times New Roman"/>
          <w:b/>
          <w:szCs w:val="24"/>
        </w:rPr>
        <w:t>ΠΑΝΟΣ ΚΑΜΜΕΝΟΣ (Υπουργός Εθνικής</w:t>
      </w:r>
      <w:r>
        <w:rPr>
          <w:rFonts w:eastAsia="Times New Roman"/>
          <w:b/>
          <w:szCs w:val="24"/>
        </w:rPr>
        <w:t xml:space="preserve">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Ωραία. Να το δούμε. Χαίρομαι για την πρόταση που υπάρχει και επ’ ευκαιρία της αποδοχής από την Κυβέρνηση και από την Υπουργό για τη συζήτηση του νέου Κώδικα Οδικής Κυκλοφορίας, θέλω να πω ότι πράγματι όλα αυτά π</w:t>
      </w:r>
      <w:r>
        <w:rPr>
          <w:rFonts w:eastAsia="Times New Roman"/>
          <w:szCs w:val="24"/>
        </w:rPr>
        <w:t xml:space="preserve">ρέπει να συζητηθούν από ειδικούς, να καλέσουμε ειδικούς. </w:t>
      </w:r>
    </w:p>
    <w:p w14:paraId="55F0DF53" w14:textId="77777777" w:rsidR="008A2FAC" w:rsidRDefault="00527947">
      <w:pPr>
        <w:spacing w:line="600" w:lineRule="auto"/>
        <w:ind w:firstLine="720"/>
        <w:jc w:val="both"/>
        <w:rPr>
          <w:rFonts w:eastAsia="Times New Roman"/>
          <w:szCs w:val="24"/>
        </w:rPr>
      </w:pPr>
      <w:r>
        <w:rPr>
          <w:rFonts w:eastAsia="Times New Roman"/>
          <w:szCs w:val="24"/>
        </w:rPr>
        <w:lastRenderedPageBreak/>
        <w:t xml:space="preserve">Το 1996, σε αυτήν τη Βουλή, είχε γίνει Επιτροπή Διερεύνησης Τροχαίων Ατυχημάτων. Όλο το καλοκαίρι, έξι μήνες έγινε συζήτηση στην </w:t>
      </w:r>
      <w:r>
        <w:rPr>
          <w:rFonts w:eastAsia="Times New Roman"/>
          <w:szCs w:val="24"/>
        </w:rPr>
        <w:t>ε</w:t>
      </w:r>
      <w:r>
        <w:rPr>
          <w:rFonts w:eastAsia="Times New Roman"/>
          <w:szCs w:val="24"/>
        </w:rPr>
        <w:t>πιτροπή με ένα εξαιρετικό πόρισμα, το οποίο –όπως και τα άλλα πορίσμ</w:t>
      </w:r>
      <w:r>
        <w:rPr>
          <w:rFonts w:eastAsia="Times New Roman"/>
          <w:szCs w:val="24"/>
        </w:rPr>
        <w:t>ατα- δεν έγινε απολύτως τίποτα. Το πετάξαμε. Τέτοια συζήτηση πρέπει να ανοίξει, γιατί πράγματι είναι αναχρονιστικό όλο το σύστημα και των εξετάσεων, ήταν και διεφθαρμένο μέχρι πρότινος, άλλοι πλήρωναν και τους πήγαιναν το δίπλωμα. Αυτά όλα πρέπει να αλλάξο</w:t>
      </w:r>
      <w:r>
        <w:rPr>
          <w:rFonts w:eastAsia="Times New Roman"/>
          <w:szCs w:val="24"/>
        </w:rPr>
        <w:t>υν και για θέματα ασφαλείας, γιατί τα τροχαία ατυχήματα παράγουν μ</w:t>
      </w:r>
      <w:r>
        <w:rPr>
          <w:rFonts w:eastAsia="Times New Roman"/>
          <w:szCs w:val="24"/>
        </w:rPr>
        <w:t>ί</w:t>
      </w:r>
      <w:r>
        <w:rPr>
          <w:rFonts w:eastAsia="Times New Roman"/>
          <w:szCs w:val="24"/>
        </w:rPr>
        <w:t>α νεκρή κωμόπολη κάθε χρόνο, μ</w:t>
      </w:r>
      <w:r>
        <w:rPr>
          <w:rFonts w:eastAsia="Times New Roman"/>
          <w:szCs w:val="24"/>
        </w:rPr>
        <w:t>ί</w:t>
      </w:r>
      <w:r>
        <w:rPr>
          <w:rFonts w:eastAsia="Times New Roman"/>
          <w:szCs w:val="24"/>
        </w:rPr>
        <w:t xml:space="preserve">α νεκρή κωμόπολη Ελλήνων πολιτών, οι οποίοι φεύγουν από τη ζωή «σε συνθήκες πολέμου». </w:t>
      </w:r>
    </w:p>
    <w:p w14:paraId="55F0DF54" w14:textId="77777777" w:rsidR="008A2FAC" w:rsidRDefault="00527947">
      <w:pPr>
        <w:spacing w:line="600" w:lineRule="auto"/>
        <w:ind w:firstLine="720"/>
        <w:jc w:val="both"/>
        <w:rPr>
          <w:rFonts w:eastAsia="Times New Roman"/>
          <w:szCs w:val="24"/>
        </w:rPr>
      </w:pPr>
      <w:r>
        <w:rPr>
          <w:rFonts w:eastAsia="Times New Roman"/>
          <w:szCs w:val="24"/>
        </w:rPr>
        <w:t xml:space="preserve">Τέλος, όσον αφορά τις τροπολογίες, δεν σας κρύβω ότι κι εγώ αισθάνομαι </w:t>
      </w:r>
      <w:r>
        <w:rPr>
          <w:rFonts w:eastAsia="Times New Roman"/>
          <w:szCs w:val="24"/>
        </w:rPr>
        <w:t>άσχημα, όταν έρχομαι εδώ ως Υπουργός και μπαίνουν τροπολογίες, οι οποίες είναι άσχετες. Υπάρχει πρόβλημα στον Κανονισμό.</w:t>
      </w:r>
    </w:p>
    <w:p w14:paraId="55F0DF55" w14:textId="77777777" w:rsidR="008A2FAC" w:rsidRDefault="00527947">
      <w:pPr>
        <w:spacing w:line="600" w:lineRule="auto"/>
        <w:ind w:firstLine="720"/>
        <w:jc w:val="both"/>
        <w:rPr>
          <w:rFonts w:eastAsia="Times New Roman"/>
          <w:szCs w:val="24"/>
        </w:rPr>
      </w:pPr>
      <w:r>
        <w:rPr>
          <w:rFonts w:eastAsia="Times New Roman"/>
          <w:szCs w:val="24"/>
        </w:rPr>
        <w:lastRenderedPageBreak/>
        <w:t xml:space="preserve">Θα σας πω, όμως, το εξής: Χθες ζήτησα από τον Γενικό Γραμματέα της Κυβέρνησης και από τον Υπουργό κ. Σκουρλέτη –και τον παρακάλεσα- να </w:t>
      </w:r>
      <w:r>
        <w:rPr>
          <w:rFonts w:eastAsia="Times New Roman"/>
          <w:szCs w:val="24"/>
        </w:rPr>
        <w:t>βγει η τροπολογία από τη συμφωνία με τη Φινλανδία –που είναι διμερής συμφωνία- και να μπει σε άλλο νομοσχέδιο. Γι’ αυτό και γράφει «εκπρόθεσμος», αν δείτε. Η υπουργική τροπολογία για την ΡΑΕ γράφει «εκπρόθεσμος» γιατί απέσυρε την τροπολογία ο κ. Σκουρλέτης</w:t>
      </w:r>
      <w:r>
        <w:rPr>
          <w:rFonts w:eastAsia="Times New Roman"/>
          <w:szCs w:val="24"/>
        </w:rPr>
        <w:t xml:space="preserve"> από το νομοσχέδιο, από τη συμφωνία για τη Φινλανδία και την έφερε σε μία συμφωνία που δεν είναι διμερής. Πράγματι, όμως, υπάρχει θέμα σ’ όλα τα Υπουργεία να αντιμετωπιστούν θέματα όπως του ΕΛΓΑ. </w:t>
      </w:r>
    </w:p>
    <w:p w14:paraId="55F0DF56" w14:textId="77777777" w:rsidR="008A2FAC" w:rsidRDefault="00527947">
      <w:pPr>
        <w:spacing w:line="600" w:lineRule="auto"/>
        <w:ind w:firstLine="720"/>
        <w:jc w:val="both"/>
        <w:rPr>
          <w:rFonts w:eastAsia="Times New Roman"/>
          <w:szCs w:val="24"/>
        </w:rPr>
      </w:pPr>
      <w:r>
        <w:rPr>
          <w:rFonts w:eastAsia="Times New Roman"/>
          <w:szCs w:val="24"/>
        </w:rPr>
        <w:t>Γι’ αυτό προτείνω την ειδική συνεδρίαση της Βουλής στ</w:t>
      </w:r>
      <w:r>
        <w:rPr>
          <w:rFonts w:eastAsia="Times New Roman"/>
          <w:szCs w:val="24"/>
        </w:rPr>
        <w:t>ο</w:t>
      </w:r>
      <w:r>
        <w:rPr>
          <w:rFonts w:eastAsia="Times New Roman"/>
          <w:szCs w:val="24"/>
        </w:rPr>
        <w:t xml:space="preserve"> πλαί</w:t>
      </w:r>
      <w:r>
        <w:rPr>
          <w:rFonts w:eastAsia="Times New Roman"/>
          <w:szCs w:val="24"/>
        </w:rPr>
        <w:t>σι</w:t>
      </w:r>
      <w:r>
        <w:rPr>
          <w:rFonts w:eastAsia="Times New Roman"/>
          <w:szCs w:val="24"/>
        </w:rPr>
        <w:t>ο</w:t>
      </w:r>
      <w:r>
        <w:rPr>
          <w:rFonts w:eastAsia="Times New Roman"/>
          <w:szCs w:val="24"/>
        </w:rPr>
        <w:t xml:space="preserve"> της αλλαγής του Κανονισμού, κύριε Αντιπρόεδρε. Πρέπει να τα συζητήσουμε αυτά και για υπουργικές τροπολογίες, αλλά και για βουλευτικές, γιατί και την βουλευτική τροπολογία που κατέθεσε ο κ. Λαζαρίδης σήμερα θα μπορούσαμε να την κάνουμε αποδεκτή. Είναι λ</w:t>
      </w:r>
      <w:r>
        <w:rPr>
          <w:rFonts w:eastAsia="Times New Roman"/>
          <w:szCs w:val="24"/>
        </w:rPr>
        <w:t xml:space="preserve">ογική, όμως απαιτούνται ορισμένες προϋποθέσεις. Απαιτείται η σύμφωνη γνώμη του </w:t>
      </w:r>
      <w:r>
        <w:rPr>
          <w:rFonts w:eastAsia="Times New Roman"/>
          <w:szCs w:val="24"/>
        </w:rPr>
        <w:lastRenderedPageBreak/>
        <w:t xml:space="preserve">Υπουργείου Οικονομικών, η έκθεση του Γενικού Λογιστηρίου του Κράτους και του Υπουργείου Δικαιοσύνης. </w:t>
      </w:r>
    </w:p>
    <w:p w14:paraId="55F0DF57" w14:textId="77777777" w:rsidR="008A2FAC" w:rsidRDefault="00527947">
      <w:pPr>
        <w:spacing w:line="600" w:lineRule="auto"/>
        <w:ind w:firstLine="720"/>
        <w:jc w:val="both"/>
        <w:rPr>
          <w:rFonts w:eastAsia="Times New Roman"/>
          <w:szCs w:val="24"/>
        </w:rPr>
      </w:pPr>
      <w:r>
        <w:rPr>
          <w:rFonts w:eastAsia="Times New Roman"/>
          <w:szCs w:val="24"/>
        </w:rPr>
        <w:t>Ελπίζω ότι και αυτήν την τροπολογία –γιατί δεν είδα μέχρι τώρα να υπάρχει κ</w:t>
      </w:r>
      <w:r>
        <w:rPr>
          <w:rFonts w:eastAsia="Times New Roman"/>
          <w:szCs w:val="24"/>
        </w:rPr>
        <w:t>α</w:t>
      </w:r>
      <w:r>
        <w:rPr>
          <w:rFonts w:eastAsia="Times New Roman"/>
          <w:szCs w:val="24"/>
        </w:rPr>
        <w:t>μ</w:t>
      </w:r>
      <w:r>
        <w:rPr>
          <w:rFonts w:eastAsia="Times New Roman"/>
          <w:szCs w:val="24"/>
        </w:rPr>
        <w:t>μία απάντηση από τα Υπουργεία- θα μπορέσουμε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συζήτησης εντός των επομένων ημερών του νομοσχεδίου του Υπουργείου Εθνικής Οικονομίας ή Οικονομικών ή στην αλλαγή του Κώδικα Διοικητικής Δικονομίας, να την συζητήσουμε. </w:t>
      </w:r>
    </w:p>
    <w:p w14:paraId="55F0DF58" w14:textId="77777777" w:rsidR="008A2FAC" w:rsidRDefault="00527947">
      <w:pPr>
        <w:spacing w:line="600" w:lineRule="auto"/>
        <w:ind w:firstLine="720"/>
        <w:jc w:val="both"/>
        <w:rPr>
          <w:rFonts w:eastAsia="Times New Roman"/>
          <w:szCs w:val="24"/>
        </w:rPr>
      </w:pPr>
      <w:r>
        <w:rPr>
          <w:rFonts w:eastAsia="Times New Roman"/>
          <w:szCs w:val="24"/>
        </w:rPr>
        <w:t xml:space="preserve">Πράγματι, ο </w:t>
      </w:r>
      <w:r>
        <w:rPr>
          <w:rFonts w:eastAsia="Times New Roman"/>
          <w:szCs w:val="24"/>
        </w:rPr>
        <w:t>φορολογούμενος υποχρεώνεται να καταβά</w:t>
      </w:r>
      <w:r>
        <w:rPr>
          <w:rFonts w:eastAsia="Times New Roman"/>
          <w:szCs w:val="24"/>
        </w:rPr>
        <w:t>λ</w:t>
      </w:r>
      <w:r>
        <w:rPr>
          <w:rFonts w:eastAsia="Times New Roman"/>
          <w:szCs w:val="24"/>
        </w:rPr>
        <w:t>λει έναν φόρο και είναι απόλυτα λογικό να έχει τη δυνατότητα να προχωρήσει σε εμπράγματη ασφάλεια και να μην υφίσταται όλα αυτά τα οποία έχουν υποστεί οι επαγγελματίες. Είναι απόλυτα λογικό, αλλά δεν μπορούμε αυτή τη σ</w:t>
      </w:r>
      <w:r>
        <w:rPr>
          <w:rFonts w:eastAsia="Times New Roman"/>
          <w:szCs w:val="24"/>
        </w:rPr>
        <w:t>τιγμή να το κάνουμε δεκτό. Ελπίζω και δεσμεύομαι κι εγώ προσωπικά ότι αυτήν την τροπολογία θα την στείλουμε στο Υπουργείο Οικονομικών και στο Υπουργείο Δικαιοσύνης για να συζητηθεί.</w:t>
      </w:r>
    </w:p>
    <w:p w14:paraId="55F0DF59" w14:textId="77777777" w:rsidR="008A2FAC" w:rsidRDefault="00527947">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Ευχαριστούμε.</w:t>
      </w:r>
    </w:p>
    <w:p w14:paraId="55F0DF5A" w14:textId="77777777" w:rsidR="008A2FAC" w:rsidRDefault="00527947">
      <w:pPr>
        <w:spacing w:line="600" w:lineRule="auto"/>
        <w:ind w:firstLine="720"/>
        <w:jc w:val="both"/>
        <w:rPr>
          <w:rFonts w:eastAsia="Times New Roman"/>
          <w:szCs w:val="24"/>
        </w:rPr>
      </w:pPr>
      <w:r>
        <w:rPr>
          <w:rFonts w:eastAsia="Times New Roman"/>
          <w:b/>
          <w:szCs w:val="24"/>
        </w:rPr>
        <w:t>ΠΑΝΟΣ ΚΑΜΜΕΝΟΣ (Υπουργός Εθ</w:t>
      </w:r>
      <w:r>
        <w:rPr>
          <w:rFonts w:eastAsia="Times New Roman"/>
          <w:b/>
          <w:szCs w:val="24"/>
        </w:rPr>
        <w:t>νικής Άμυνας – Πρόεδρος των Ανεξαρτήτων Ελλήνων):</w:t>
      </w:r>
      <w:r>
        <w:rPr>
          <w:rFonts w:eastAsia="Times New Roman"/>
          <w:szCs w:val="24"/>
        </w:rPr>
        <w:t xml:space="preserve"> Κύριε Πρόεδρε, για το θέμα των διεθνών συμφωνιών θέλω να ενημερώσω ότι το Υπουργείο Εθνικής Άμυνας δεσμεύεται. Σας είπα στην </w:t>
      </w:r>
      <w:r>
        <w:rPr>
          <w:rFonts w:eastAsia="Times New Roman"/>
          <w:szCs w:val="24"/>
        </w:rPr>
        <w:t>ε</w:t>
      </w:r>
      <w:r>
        <w:rPr>
          <w:rFonts w:eastAsia="Times New Roman"/>
          <w:szCs w:val="24"/>
        </w:rPr>
        <w:t xml:space="preserve">πιτροπή ότι είχαμε τριάντα επτά περίπου συμφωνίες οι οποίες δεν είχαν έλθει για </w:t>
      </w:r>
      <w:r>
        <w:rPr>
          <w:rFonts w:eastAsia="Times New Roman"/>
          <w:szCs w:val="24"/>
        </w:rPr>
        <w:t>επικύρωση. Αυτή τη στιγμή έχουν μείνει δεκαπέντε. Έχουμε ψηφίσει, δηλαδή, αυτούς τους μήνες τις συμφωνίες οι οποίες είναι από το 2002, το 2003, κάποιες άλλες από το 2009. Μέχρι το τέλος του έτους θα έχουν συζητηθεί και θα έχουν κλείσει όλες αυτές οι συμφων</w:t>
      </w:r>
      <w:r>
        <w:rPr>
          <w:rFonts w:eastAsia="Times New Roman"/>
          <w:szCs w:val="24"/>
        </w:rPr>
        <w:t xml:space="preserve">ίες και δέσμευση της Κυβέρνησης είναι πως όταν υπάρχει διεθνής συμφωνία, μέσα στους επόμενους τρεις μήνες από την υπογραφή της, θα έρχεται προς κύρωση στη Βουλή. </w:t>
      </w:r>
    </w:p>
    <w:p w14:paraId="55F0DF5B" w14:textId="77777777" w:rsidR="008A2FAC" w:rsidRDefault="00527947">
      <w:pPr>
        <w:spacing w:line="600" w:lineRule="auto"/>
        <w:ind w:firstLine="720"/>
        <w:jc w:val="both"/>
        <w:rPr>
          <w:rFonts w:eastAsia="Times New Roman"/>
          <w:szCs w:val="24"/>
        </w:rPr>
      </w:pPr>
      <w:r>
        <w:rPr>
          <w:rFonts w:eastAsia="Times New Roman"/>
          <w:szCs w:val="24"/>
        </w:rPr>
        <w:t>Ευχαριστώ πολύ.</w:t>
      </w:r>
    </w:p>
    <w:p w14:paraId="55F0DF5C"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55F0DF5D" w14:textId="77777777" w:rsidR="008A2FAC" w:rsidRDefault="00527947">
      <w:pPr>
        <w:spacing w:line="600" w:lineRule="auto"/>
        <w:ind w:firstLine="720"/>
        <w:jc w:val="both"/>
        <w:rPr>
          <w:rFonts w:eastAsia="Times New Roman"/>
          <w:szCs w:val="24"/>
        </w:rPr>
      </w:pPr>
      <w:r>
        <w:rPr>
          <w:rFonts w:eastAsia="Times New Roman"/>
          <w:b/>
          <w:szCs w:val="24"/>
        </w:rPr>
        <w:lastRenderedPageBreak/>
        <w:t>ΛΙΑΝΑ ΚΑΝΕΛΛΗ:</w:t>
      </w:r>
      <w:r>
        <w:rPr>
          <w:rFonts w:eastAsia="Times New Roman"/>
          <w:szCs w:val="24"/>
        </w:rPr>
        <w:t xml:space="preserve"> Ξεφύγα</w:t>
      </w:r>
      <w:r>
        <w:rPr>
          <w:rFonts w:eastAsia="Times New Roman"/>
          <w:szCs w:val="24"/>
        </w:rPr>
        <w:t>με, κύριε Πρόεδρε.</w:t>
      </w:r>
    </w:p>
    <w:p w14:paraId="55F0DF5E" w14:textId="77777777" w:rsidR="008A2FAC" w:rsidRDefault="0052794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w:t>
      </w:r>
    </w:p>
    <w:p w14:paraId="55F0DF5F"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Βρούτση</w:t>
      </w:r>
      <w:proofErr w:type="spellEnd"/>
      <w:r>
        <w:rPr>
          <w:rFonts w:eastAsia="Times New Roman"/>
          <w:szCs w:val="24"/>
        </w:rPr>
        <w:t>, θα θέλατε κάτι;</w:t>
      </w:r>
    </w:p>
    <w:p w14:paraId="55F0DF60" w14:textId="77777777" w:rsidR="008A2FAC" w:rsidRDefault="0052794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θέλω τον λόγο.</w:t>
      </w:r>
    </w:p>
    <w:p w14:paraId="55F0DF61" w14:textId="77777777" w:rsidR="008A2FAC" w:rsidRDefault="00527947">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w:t>
      </w:r>
    </w:p>
    <w:p w14:paraId="55F0DF62"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Εσείς βιαζόσασταν,</w:t>
      </w:r>
      <w:r>
        <w:rPr>
          <w:rFonts w:eastAsia="Times New Roman"/>
          <w:szCs w:val="24"/>
        </w:rPr>
        <w:t xml:space="preserve"> κύριε Θεοχαρόπουλε.</w:t>
      </w:r>
    </w:p>
    <w:p w14:paraId="55F0DF63" w14:textId="77777777" w:rsidR="008A2FAC" w:rsidRDefault="00527947">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Για ένα λεπτό, στο πλαίσιο …</w:t>
      </w:r>
    </w:p>
    <w:p w14:paraId="55F0DF64"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Για να πάτε στη δουλειά που είχατε, γι’ αυτό το λέω.</w:t>
      </w:r>
    </w:p>
    <w:p w14:paraId="55F0DF65" w14:textId="77777777" w:rsidR="008A2FAC" w:rsidRDefault="00527947">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Έχω ζητήσει κι εγώ τον λόγο, κύριε Πρόεδρε.</w:t>
      </w:r>
    </w:p>
    <w:p w14:paraId="55F0DF66" w14:textId="77777777" w:rsidR="008A2FAC" w:rsidRDefault="00527947">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Κι εγώ θέλω τον λόγο, κύριε Πρόεδρε.</w:t>
      </w:r>
    </w:p>
    <w:p w14:paraId="55F0DF67" w14:textId="77777777" w:rsidR="008A2FAC" w:rsidRDefault="00527947">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Ως Κοινοβουλευτικός μπορώ να έχω τον λόγο για ένα λεπτό;</w:t>
      </w:r>
    </w:p>
    <w:p w14:paraId="55F0DF68"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Μισό λεπτό. Προηγείται ο κ. </w:t>
      </w:r>
      <w:proofErr w:type="spellStart"/>
      <w:r>
        <w:rPr>
          <w:rFonts w:eastAsia="Times New Roman"/>
          <w:szCs w:val="24"/>
        </w:rPr>
        <w:t>Βρούτσης</w:t>
      </w:r>
      <w:proofErr w:type="spellEnd"/>
      <w:r>
        <w:rPr>
          <w:rFonts w:eastAsia="Times New Roman"/>
          <w:szCs w:val="24"/>
        </w:rPr>
        <w:t>.</w:t>
      </w:r>
    </w:p>
    <w:p w14:paraId="55F0DF69" w14:textId="77777777" w:rsidR="008A2FAC" w:rsidRDefault="00527947">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έχετε τον λόγο.</w:t>
      </w:r>
    </w:p>
    <w:p w14:paraId="55F0DF6A" w14:textId="77777777" w:rsidR="008A2FAC" w:rsidRDefault="00527947">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θ</w:t>
      </w:r>
      <w:r>
        <w:rPr>
          <w:rFonts w:eastAsia="Times New Roman"/>
          <w:szCs w:val="24"/>
        </w:rPr>
        <w:t>α είμαι σύντομος και ευχαριστώ για τον χρόνο.</w:t>
      </w:r>
    </w:p>
    <w:p w14:paraId="55F0DF6B" w14:textId="77777777" w:rsidR="008A2FAC" w:rsidRDefault="00527947">
      <w:pPr>
        <w:spacing w:line="600" w:lineRule="auto"/>
        <w:ind w:firstLine="720"/>
        <w:jc w:val="both"/>
        <w:rPr>
          <w:rFonts w:eastAsia="Times New Roman"/>
          <w:szCs w:val="24"/>
        </w:rPr>
      </w:pPr>
      <w:r>
        <w:rPr>
          <w:rFonts w:eastAsia="Times New Roman"/>
          <w:szCs w:val="24"/>
        </w:rPr>
        <w:t>Θέλω να κάνω μία επανάληψη για την συζήτηση η οποία διεξήχθη λίγο πριν και να πω ότι για τα θέματα των διεθνών κυρώσεων τοποθετούμαστε θετικά. Είναι μία «περπατημένη» διαδικασία στο κοινοβουλευτικό πλαίσιο, στη</w:t>
      </w:r>
      <w:r>
        <w:rPr>
          <w:rFonts w:eastAsia="Times New Roman"/>
          <w:szCs w:val="24"/>
        </w:rPr>
        <w:t xml:space="preserve">ν οποία δεν αποκλίνουμε και συμφωνούμε. Είναι διεθνείς συμβάσεις, συμφωνίες στις οποίες είμαστε πάντα θετικά προσκείμενοι. </w:t>
      </w:r>
    </w:p>
    <w:p w14:paraId="55F0DF6C" w14:textId="77777777" w:rsidR="008A2FAC" w:rsidRDefault="00527947">
      <w:pPr>
        <w:spacing w:line="600" w:lineRule="auto"/>
        <w:ind w:firstLine="720"/>
        <w:jc w:val="both"/>
        <w:rPr>
          <w:rFonts w:eastAsia="Times New Roman"/>
          <w:szCs w:val="24"/>
        </w:rPr>
      </w:pPr>
      <w:r>
        <w:rPr>
          <w:rFonts w:eastAsia="Times New Roman"/>
          <w:szCs w:val="24"/>
        </w:rPr>
        <w:t xml:space="preserve">Στο ζήτημα το οποίο αφορά τις τροπολογίες –ο κ. </w:t>
      </w:r>
      <w:proofErr w:type="spellStart"/>
      <w:r>
        <w:rPr>
          <w:rFonts w:eastAsia="Times New Roman"/>
          <w:szCs w:val="24"/>
        </w:rPr>
        <w:t>Μηταράκης</w:t>
      </w:r>
      <w:proofErr w:type="spellEnd"/>
      <w:r>
        <w:rPr>
          <w:rFonts w:eastAsia="Times New Roman"/>
          <w:szCs w:val="24"/>
        </w:rPr>
        <w:t xml:space="preserve"> έκανε την τοποθέτησή του- τοποθετούμαστε θετικά με τις παρατηρήσεις οι οπο</w:t>
      </w:r>
      <w:r>
        <w:rPr>
          <w:rFonts w:eastAsia="Times New Roman"/>
          <w:szCs w:val="24"/>
        </w:rPr>
        <w:t>ίες ακούστηκαν. Το τελικό είναι ότι συμφωνούμε και αυτό είναι το θετικό και ευχόμαστε να υπάρξει αυτό το πλαίσιο της συζήτησης και να ανοίξει η συζήτηση για το θέμα της οδικής συμπεριφοράς και των διπλωμάτων επίσημα στη Βουλή, γιατί είναι ένα πολύ μεγάλο θ</w:t>
      </w:r>
      <w:r>
        <w:rPr>
          <w:rFonts w:eastAsia="Times New Roman"/>
          <w:szCs w:val="24"/>
        </w:rPr>
        <w:t>έμα, κύριε Υπουργέ, το οποίο αφορά τη ζωή πολλών, την λειτουργία της κοινωνίας μας. Είναι ένα κρίσιμο ζήτημα και τα ατυχήματα είναι επαναλαμβανόμενα, αλλά όταν έλθει και όποτε έλθει το θέμα, είμαστε εδώ για να κάνουμε αυτή τη συζήτηση.</w:t>
      </w:r>
    </w:p>
    <w:p w14:paraId="55F0DF6D" w14:textId="77777777" w:rsidR="008A2FAC" w:rsidRDefault="00527947">
      <w:pPr>
        <w:spacing w:line="600" w:lineRule="auto"/>
        <w:ind w:firstLine="720"/>
        <w:jc w:val="both"/>
        <w:rPr>
          <w:rFonts w:eastAsia="Times New Roman"/>
          <w:szCs w:val="24"/>
        </w:rPr>
      </w:pPr>
      <w:r>
        <w:rPr>
          <w:rFonts w:eastAsia="Times New Roman"/>
          <w:szCs w:val="24"/>
        </w:rPr>
        <w:t>Παρεμπιπτόντως, επει</w:t>
      </w:r>
      <w:r>
        <w:rPr>
          <w:rFonts w:eastAsia="Times New Roman"/>
          <w:szCs w:val="24"/>
        </w:rPr>
        <w:t>δή ο Υπουργός άνοιξε το ζήτημα της λειτουργίας του Κοινοβουλίου, εκτιμώ ότι ήταν λάθος διότι η Κυβέρνηση σ’ αυτό, κύριε Υπουργέ, είναι εκτεθειμένη. Μόλις προχθές ο Πρόεδρος της Νέας Δημοκρατίας κατέθεσε ένα κείμενο, βάσει του οποίου επιβεβαιώνεται ότι αυτή</w:t>
      </w:r>
      <w:r>
        <w:rPr>
          <w:rFonts w:eastAsia="Times New Roman"/>
          <w:szCs w:val="24"/>
        </w:rPr>
        <w:t xml:space="preserve"> είναι η χειρότερη κοινοβουλευτική λειτουργία των τελευταίων ετών και δεκαετιών από τότε που άρχισαν να παρατηρούνται και να καταγράφονται τα στατιστικά στοιχεία. Οι Υπουργοί δεν έρχονται να απαντήσουν στις επίκαιρες ερωτήσεις, ερωτήσεις δεν απαντώνται.</w:t>
      </w:r>
    </w:p>
    <w:p w14:paraId="55F0DF6E" w14:textId="77777777" w:rsidR="008A2FAC" w:rsidRDefault="00527947">
      <w:pPr>
        <w:spacing w:line="600" w:lineRule="auto"/>
        <w:ind w:firstLine="720"/>
        <w:jc w:val="both"/>
        <w:rPr>
          <w:rFonts w:eastAsia="Times New Roman"/>
          <w:szCs w:val="24"/>
        </w:rPr>
      </w:pPr>
      <w:r>
        <w:rPr>
          <w:rFonts w:eastAsia="Times New Roman"/>
          <w:szCs w:val="24"/>
        </w:rPr>
        <w:t>Επ</w:t>
      </w:r>
      <w:r>
        <w:rPr>
          <w:rFonts w:eastAsia="Times New Roman"/>
          <w:szCs w:val="24"/>
        </w:rPr>
        <w:t>ιτρέψτε μου να σας πω ότι δεν είναι δικαίωμα του Υπουργού να αποφασίζει ποια ερώτηση θα απαντήσει ή όχι. Είναι ένα ζήτημα το οποίο…</w:t>
      </w:r>
    </w:p>
    <w:p w14:paraId="55F0DF6F"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Δεν είναι αυτό, όμως, το θέμα. </w:t>
      </w:r>
    </w:p>
    <w:p w14:paraId="55F0DF70" w14:textId="77777777" w:rsidR="008A2FAC" w:rsidRDefault="0052794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Τελειώνω, κύριε Πρόεδρε.</w:t>
      </w:r>
    </w:p>
    <w:p w14:paraId="55F0DF71" w14:textId="77777777" w:rsidR="008A2FAC" w:rsidRDefault="00527947">
      <w:pPr>
        <w:spacing w:line="600" w:lineRule="auto"/>
        <w:ind w:firstLine="720"/>
        <w:jc w:val="both"/>
        <w:rPr>
          <w:rFonts w:eastAsia="Times New Roman"/>
          <w:szCs w:val="24"/>
        </w:rPr>
      </w:pPr>
      <w:r>
        <w:rPr>
          <w:rFonts w:eastAsia="Times New Roman"/>
          <w:b/>
          <w:szCs w:val="24"/>
        </w:rPr>
        <w:t>ΠΡΟΕΔΡΕΥΩΝ (Γεώρ</w:t>
      </w:r>
      <w:r>
        <w:rPr>
          <w:rFonts w:eastAsia="Times New Roman"/>
          <w:b/>
          <w:szCs w:val="24"/>
        </w:rPr>
        <w:t>γιος Βαρεμένος):</w:t>
      </w:r>
      <w:r>
        <w:rPr>
          <w:rFonts w:eastAsia="Times New Roman"/>
          <w:szCs w:val="24"/>
        </w:rPr>
        <w:t xml:space="preserve"> Τον άφησα κατά παρέκκλιση τον κ. Καμμένο και ελπίζοντας ότι δεν θα μακρηγορήσει. Καταλάβατε; Συζητάμε για τις τροπολογίες. Δεν είναι αυτό το θέμα μας σήμερα. Δεν είναι αυτό.</w:t>
      </w:r>
    </w:p>
    <w:p w14:paraId="55F0DF72" w14:textId="77777777" w:rsidR="008A2FAC" w:rsidRDefault="00527947">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Τελειώνω.</w:t>
      </w:r>
    </w:p>
    <w:p w14:paraId="55F0DF73" w14:textId="77777777" w:rsidR="008A2FAC" w:rsidRDefault="00527947">
      <w:pPr>
        <w:spacing w:line="600" w:lineRule="auto"/>
        <w:ind w:firstLine="720"/>
        <w:jc w:val="both"/>
        <w:rPr>
          <w:rFonts w:eastAsia="Times New Roman"/>
          <w:szCs w:val="24"/>
        </w:rPr>
      </w:pPr>
      <w:r>
        <w:rPr>
          <w:rFonts w:eastAsia="Times New Roman"/>
          <w:szCs w:val="24"/>
        </w:rPr>
        <w:t>Είναι ένα ζήτημα</w:t>
      </w:r>
      <w:r>
        <w:rPr>
          <w:rFonts w:eastAsia="Times New Roman"/>
          <w:szCs w:val="24"/>
        </w:rPr>
        <w:t>,</w:t>
      </w:r>
      <w:r>
        <w:rPr>
          <w:rFonts w:eastAsia="Times New Roman"/>
          <w:szCs w:val="24"/>
        </w:rPr>
        <w:t xml:space="preserve"> που περιγράφεται κα</w:t>
      </w:r>
      <w:r>
        <w:rPr>
          <w:rFonts w:eastAsia="Times New Roman"/>
          <w:szCs w:val="24"/>
        </w:rPr>
        <w:t xml:space="preserve">θαρά στον Κανονισμό της Βουλής. Εάν είναι να αλλάξουμε τον Κανονισμό, να τον αλλάξουμε και να συζητήσουμε, αλλά είναι αυθαίρετο ο Υπουργός να αποφασίζει εάν θέλει να απαντήσει σε μία ερώτηση ή όχι. </w:t>
      </w:r>
    </w:p>
    <w:p w14:paraId="55F0DF74" w14:textId="77777777" w:rsidR="008A2FAC" w:rsidRDefault="00527947">
      <w:pPr>
        <w:spacing w:line="600" w:lineRule="auto"/>
        <w:ind w:firstLine="720"/>
        <w:jc w:val="both"/>
        <w:rPr>
          <w:rFonts w:eastAsia="Times New Roman"/>
          <w:szCs w:val="24"/>
        </w:rPr>
      </w:pPr>
      <w:r>
        <w:rPr>
          <w:rFonts w:eastAsia="Times New Roman"/>
          <w:szCs w:val="24"/>
        </w:rPr>
        <w:t>Στη βάση αυτών των παρατηρήσεων είπαμε ότι συμφωνούμε και</w:t>
      </w:r>
      <w:r>
        <w:rPr>
          <w:rFonts w:eastAsia="Times New Roman"/>
          <w:szCs w:val="24"/>
        </w:rPr>
        <w:t xml:space="preserve"> με την τροπολογία και με τις συμφωνίες.</w:t>
      </w:r>
    </w:p>
    <w:p w14:paraId="55F0DF75" w14:textId="77777777" w:rsidR="008A2FAC" w:rsidRDefault="00527947">
      <w:pPr>
        <w:spacing w:line="600" w:lineRule="auto"/>
        <w:ind w:firstLine="720"/>
        <w:jc w:val="both"/>
        <w:rPr>
          <w:rFonts w:eastAsia="Times New Roman"/>
          <w:szCs w:val="24"/>
        </w:rPr>
      </w:pPr>
      <w:r>
        <w:rPr>
          <w:rFonts w:eastAsia="Times New Roman"/>
          <w:szCs w:val="24"/>
        </w:rPr>
        <w:t>Σας ευχαριστώ.</w:t>
      </w:r>
    </w:p>
    <w:p w14:paraId="55F0DF76"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Στη βάση αυτών των παρατηρήσεων είπαμε ότι συμφωνούμε και με την τροπολογία και με τις συμφωνίες. </w:t>
      </w:r>
    </w:p>
    <w:p w14:paraId="55F0DF7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F0DF78"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Λυκούδης. </w:t>
      </w:r>
    </w:p>
    <w:p w14:paraId="55F0DF7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 xml:space="preserve">Κύριε </w:t>
      </w:r>
      <w:r>
        <w:rPr>
          <w:rFonts w:eastAsia="Times New Roman" w:cs="Times New Roman"/>
          <w:szCs w:val="24"/>
        </w:rPr>
        <w:t>Πρόεδρε, νομίζω ότι όσοι αναφερθήκαμε στην τροπολογία για τους εξεταστές και για ποιον λόγο άργησε να έρθει, ενώ είχε προηγηθεί η κατάθεση μιας αντίστοιχης τροπολογίας</w:t>
      </w:r>
      <w:r>
        <w:rPr>
          <w:rFonts w:eastAsia="Times New Roman" w:cs="Times New Roman"/>
          <w:szCs w:val="24"/>
        </w:rPr>
        <w:t>,</w:t>
      </w:r>
      <w:r>
        <w:rPr>
          <w:rFonts w:eastAsia="Times New Roman" w:cs="Times New Roman"/>
          <w:szCs w:val="24"/>
        </w:rPr>
        <w:t xml:space="preserve"> που αγνοήθηκε από τους προηγούμενους μήνες και έτσι χάσαμε χρόνο και είχαμε οικονομικό </w:t>
      </w:r>
      <w:r>
        <w:rPr>
          <w:rFonts w:eastAsia="Times New Roman" w:cs="Times New Roman"/>
          <w:szCs w:val="24"/>
        </w:rPr>
        <w:t xml:space="preserve">κόστος, κάναμε αυτήν την παρατήρηση χωρίς διάθεση κριτικής ούτε καν ήπιας κριτικής. Απλώς παρατηρήσαμε ότι καλά θα ήταν για την ισορροπία όλων μας –όπως είπα εγώ- να ακούμε και μια λέξη για ποιον λόγο αργοπορήσαμε. </w:t>
      </w:r>
    </w:p>
    <w:p w14:paraId="55F0DF7A"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Αντ’ αυτού, η κ. </w:t>
      </w:r>
      <w:proofErr w:type="spellStart"/>
      <w:r>
        <w:rPr>
          <w:rFonts w:eastAsia="Times New Roman" w:cs="Times New Roman"/>
          <w:szCs w:val="24"/>
        </w:rPr>
        <w:t>Χρυσοβελώνη</w:t>
      </w:r>
      <w:proofErr w:type="spellEnd"/>
      <w:r>
        <w:rPr>
          <w:rFonts w:eastAsia="Times New Roman" w:cs="Times New Roman"/>
          <w:szCs w:val="24"/>
        </w:rPr>
        <w:t xml:space="preserve">, νομίζω με </w:t>
      </w:r>
      <w:r>
        <w:rPr>
          <w:rFonts w:eastAsia="Times New Roman" w:cs="Times New Roman"/>
          <w:szCs w:val="24"/>
        </w:rPr>
        <w:t>έναν επιθετικό τρόπο, ξεκινώντας την τοποθέτησή της στο ότι βρισκόμαστε σε άλλη αίθουσα, σε άλλους χρόνους και σε άλλους τόπους, ισχυρίστηκε ότι η αργοπορία υπήρξε όχι γιατί αυτό δεν είναι αληθές ως γεγονός, αλλά γιατί έφταιγε ο Υπουργός Οικονομικών που δε</w:t>
      </w:r>
      <w:r>
        <w:rPr>
          <w:rFonts w:eastAsia="Times New Roman" w:cs="Times New Roman"/>
          <w:szCs w:val="24"/>
        </w:rPr>
        <w:t xml:space="preserve">ν υπέγραφε. Λες και το πρόβλημα όσων ασκούν από πλευράς αντιπολίτευσης μια παρατήρηση, μια κριτική, είναι ότι την ασκούν στον φέροντα την τροπολογία Υπουργό και όχι στο σύνολο της Κυβέρνησης ως Κυβέρνηση. </w:t>
      </w:r>
    </w:p>
    <w:p w14:paraId="55F0DF7B"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Μας είναι παντελώς αδιάφορο, κυρία </w:t>
      </w:r>
      <w:proofErr w:type="spellStart"/>
      <w:r>
        <w:rPr>
          <w:rFonts w:eastAsia="Times New Roman" w:cs="Times New Roman"/>
          <w:szCs w:val="24"/>
        </w:rPr>
        <w:t>Χρυσοβελώνη</w:t>
      </w:r>
      <w:proofErr w:type="spellEnd"/>
      <w:r>
        <w:rPr>
          <w:rFonts w:eastAsia="Times New Roman" w:cs="Times New Roman"/>
          <w:szCs w:val="24"/>
        </w:rPr>
        <w:t>, πο</w:t>
      </w:r>
      <w:r>
        <w:rPr>
          <w:rFonts w:eastAsia="Times New Roman" w:cs="Times New Roman"/>
          <w:szCs w:val="24"/>
        </w:rPr>
        <w:t>ιος έχει την ευθύνη για το γεγονός ότι υπήρξε αυτή η αργοπορία. Προφανώς ή υπήρξε ή δεν υπήρξε. Το αν υπέγραφε ή δεν υπέγραφε ο Υπουργός Οικονομικών δεν είναι δικό μας θέμα, για να μας εγκαλείτε κιόλας για ποιον λόγο ασκούμε αυτήν την, κατά τη γνώμη μου ού</w:t>
      </w:r>
      <w:r>
        <w:rPr>
          <w:rFonts w:eastAsia="Times New Roman" w:cs="Times New Roman"/>
          <w:szCs w:val="24"/>
        </w:rPr>
        <w:t xml:space="preserve">τε καν ήπια αλλά απλή παρατήρηση. </w:t>
      </w:r>
    </w:p>
    <w:p w14:paraId="55F0DF7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F0DF7D"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Θεοχαρόπουλε, έχετε τον λόγο. </w:t>
      </w:r>
    </w:p>
    <w:p w14:paraId="55F0DF7E"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Ένα λεπτό θα ήθελα μόνο, κύριε Πρόεδρε. </w:t>
      </w:r>
    </w:p>
    <w:p w14:paraId="55F0DF7F"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Πράγματι, είναι ενιαία η Κυβέρνηση. Γιατί υπήρξε αυτή η απάντηση; Εγώ θεωρώ ότι σας κάναμε πραγματικά ήπια κριτική και μάλιστα θα ψηφίσουμε την τροπολογία και το ξεκαθαρίσαμε. Είχατε συναίνεση εδώ μέσα. </w:t>
      </w:r>
    </w:p>
    <w:p w14:paraId="55F0DF80"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w:t>
      </w:r>
      <w:proofErr w:type="spellStart"/>
      <w:r>
        <w:rPr>
          <w:rFonts w:eastAsia="Times New Roman" w:cs="Times New Roman"/>
          <w:szCs w:val="24"/>
        </w:rPr>
        <w:t>Πολλώ</w:t>
      </w:r>
      <w:proofErr w:type="spellEnd"/>
      <w:r>
        <w:rPr>
          <w:rFonts w:eastAsia="Times New Roman" w:cs="Times New Roman"/>
          <w:szCs w:val="24"/>
        </w:rPr>
        <w:t xml:space="preserve"> μάλλον.</w:t>
      </w:r>
    </w:p>
    <w:p w14:paraId="55F0DF81"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ΑΘΑΝΑΣΙΟΣ ΘΕΟΧΑΡΟΠΟ</w:t>
      </w:r>
      <w:r>
        <w:rPr>
          <w:rFonts w:eastAsia="Times New Roman" w:cs="Times New Roman"/>
          <w:b/>
          <w:szCs w:val="24"/>
        </w:rPr>
        <w:t xml:space="preserve">ΥΛΟΣ: </w:t>
      </w:r>
      <w:r>
        <w:rPr>
          <w:rFonts w:eastAsia="Times New Roman" w:cs="Times New Roman"/>
          <w:szCs w:val="24"/>
        </w:rPr>
        <w:t>Και ακόμα περισσότερο με αυτό το δεδομένο, είναι αδιανόητη η τοποθέτησή σας. Την θεωρώ εκτός τόπου και χρόνου. Είπατε συγκεκριμένα ότι φταίνε άλλοι, ότι φταίει ο Υπουργός Οικονομικών. Τότε να ερχόταν εδώ και ο Υπουργός Οικονομικών να απαντήσει για τη</w:t>
      </w:r>
      <w:r>
        <w:rPr>
          <w:rFonts w:eastAsia="Times New Roman" w:cs="Times New Roman"/>
          <w:szCs w:val="24"/>
        </w:rPr>
        <w:t xml:space="preserve"> συγκεκριμένη τροπολογία. </w:t>
      </w:r>
    </w:p>
    <w:p w14:paraId="55F0DF8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Είπατε ότι έπρεπε να πεισθεί το Γενικό Λογιστήριο του Κράτους, όταν σας είπα ότι τα 6 εκατομμύρια ευρώ τα εγγράφει λογιστικά. </w:t>
      </w:r>
    </w:p>
    <w:p w14:paraId="55F0DF83"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Αυτό πράγματι το είπατε, κύριε Θεοχαρόπουλε. </w:t>
      </w:r>
    </w:p>
    <w:p w14:paraId="55F0DF84"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ένα λεπτό θα τοποθετηθώ. Είμαι Κοινοβουλευτικός Εκπρόσωπος της Δημοκρατικής Συμπαράταξης. Είμαστε εκτός διαδικασίας έτσι κι αλλιώς. Ας δοθεί το δημοκρατικό δικαίωμα να πούμε ένα επιχείρημα. </w:t>
      </w:r>
    </w:p>
    <w:p w14:paraId="55F0DF85"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Πηγαίνουμε στον τρίτο κύκλο εκτός διαδικασίας. </w:t>
      </w:r>
    </w:p>
    <w:p w14:paraId="55F0DF86"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Ένα επιχείρημα! Θα είχα ολοκληρώσει! </w:t>
      </w:r>
    </w:p>
    <w:p w14:paraId="55F0DF87"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Είναι δική μου ευθύνη! Κανενός άλλου! </w:t>
      </w:r>
    </w:p>
    <w:p w14:paraId="55F0DF88"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Θα είχα ολοκληρώσει, κύριε Πρόεδρε. </w:t>
      </w:r>
    </w:p>
    <w:p w14:paraId="55F0DF8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ΛΙΑΝΑ ΚΑΝΕΛ</w:t>
      </w:r>
      <w:r>
        <w:rPr>
          <w:rFonts w:eastAsia="Times New Roman" w:cs="Times New Roman"/>
          <w:b/>
          <w:szCs w:val="24"/>
        </w:rPr>
        <w:t xml:space="preserve">ΛΗ: </w:t>
      </w:r>
      <w:r>
        <w:rPr>
          <w:rFonts w:eastAsia="Times New Roman" w:cs="Times New Roman"/>
          <w:szCs w:val="24"/>
        </w:rPr>
        <w:t>Ούτε χρονόμετρο υπάρχει ούτε τίποτα. Το ρολόι δεν τρέχει!</w:t>
      </w:r>
    </w:p>
    <w:p w14:paraId="55F0DF8A"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Κυρία Υφυπουργέ, έπρεπε να πεισθεί το Γενικό Λογιστήριο του Κράτους. Σας είπαμε ότι τα 6 εκατομμύρια ευρώ ουσιαστικά αποτελούν δαπάνη του κράτους. Και σε αυτό θα έπρεπε </w:t>
      </w:r>
      <w:r>
        <w:rPr>
          <w:rFonts w:eastAsia="Times New Roman" w:cs="Times New Roman"/>
          <w:szCs w:val="24"/>
        </w:rPr>
        <w:t>να πείσετε τους θεσμούς. Ζητούσαμε αποτελεσματική διαπραγμάτευση. Είπατε: «Υπονοήσατε ότι μπορούσαμε και δεν το κάναμε»; Σας κατηγορήσαμε συγκεκριμένα για αναποτελεσματικότητα στη διαπραγμάτευση. Ή εσείς δεν κατανοούσατε ή οι θεσμοί δεν κατανόησαν στη συγκ</w:t>
      </w:r>
      <w:r>
        <w:rPr>
          <w:rFonts w:eastAsia="Times New Roman" w:cs="Times New Roman"/>
          <w:szCs w:val="24"/>
        </w:rPr>
        <w:t xml:space="preserve">εκριμένη διαδικασία. </w:t>
      </w:r>
    </w:p>
    <w:p w14:paraId="55F0DF8B"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Θεοχαρόπουλε, η επανάληψη είναι μήτηρ μαθήσεως. Το μάθαμε, όμως. </w:t>
      </w:r>
    </w:p>
    <w:p w14:paraId="55F0DF8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Ευχαριστούμε. </w:t>
      </w:r>
    </w:p>
    <w:p w14:paraId="55F0DF8D"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Συνεπώς να μην ξανακούσουμε επιχειρήματα του τύπου της προηγούμενης φοράς που είπατε χαρα</w:t>
      </w:r>
      <w:r>
        <w:rPr>
          <w:rFonts w:eastAsia="Times New Roman" w:cs="Times New Roman"/>
          <w:szCs w:val="24"/>
        </w:rPr>
        <w:t>κτηριστικά ότι ψηφίζουμε μια διάταξη για την απαξίωση των αυτοκινητοδρόμων, αλλά την ψηφίζουμε γιατί με τη διαδικασία της διαπραγμάτευσης δεν μπορέσαμε να πετύχουμε κάτι καλύτερο. Ακούσαμε σήμερα ότι φταίει ο Υπουργός Οικονομικών για αυτήν τη διάταξη. Παρα</w:t>
      </w:r>
      <w:r>
        <w:rPr>
          <w:rFonts w:eastAsia="Times New Roman" w:cs="Times New Roman"/>
          <w:szCs w:val="24"/>
        </w:rPr>
        <w:t xml:space="preserve">καλώ λίγη σοβαρότητα, γιατί οι στιγμές απαιτούν ευθύνη. </w:t>
      </w:r>
    </w:p>
    <w:p w14:paraId="55F0DF8E"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Παρακαλώ, κύριε Πρόεδρε. </w:t>
      </w:r>
    </w:p>
    <w:p w14:paraId="55F0DF8F"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θέλετε τον λόγο για ένα λεπτό; </w:t>
      </w:r>
    </w:p>
    <w:p w14:paraId="55F0DF90"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Δεν έχω μιλήσει καθόλου. Θα ή</w:t>
      </w:r>
      <w:r>
        <w:rPr>
          <w:rFonts w:eastAsia="Times New Roman" w:cs="Times New Roman"/>
          <w:szCs w:val="24"/>
        </w:rPr>
        <w:t xml:space="preserve">θελα τουλάχιστον δύο ή δυόμισι λεπτά. Έτσι κι αλλιώς τελειώνουμε. Εγώ, ξέρετε, είμαι πολύ σύντομος. </w:t>
      </w:r>
    </w:p>
    <w:p w14:paraId="55F0DF91"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Έχετε τον λόγο. </w:t>
      </w:r>
    </w:p>
    <w:p w14:paraId="55F0DF92"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Στην τροπολογία δεν είμαστε; Δεν είμαστε σε κατάλογο. Έχουν απαντήσει ήδη οι Υπουργοί. Το </w:t>
      </w:r>
      <w:r>
        <w:rPr>
          <w:rFonts w:eastAsia="Times New Roman" w:cs="Times New Roman"/>
          <w:szCs w:val="24"/>
        </w:rPr>
        <w:t>τινάξατε στον αέρα και ήταν ήδη τιναγμένο!</w:t>
      </w:r>
    </w:p>
    <w:p w14:paraId="55F0DF93"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Έχετε δίκιο, κυρία Κανέλλη. Δεν είμαστε σε κατάλογο. Συμφωνώ μαζί σας. Είναι δική μου ευθύνη. </w:t>
      </w:r>
    </w:p>
    <w:p w14:paraId="55F0DF9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είναι αναγκαίο; Μην ανοίξουμε και άλλον κύκλο εκτός διαδικασία</w:t>
      </w:r>
      <w:r>
        <w:rPr>
          <w:rFonts w:eastAsia="Times New Roman" w:cs="Times New Roman"/>
          <w:szCs w:val="24"/>
        </w:rPr>
        <w:t xml:space="preserve">ς. </w:t>
      </w:r>
    </w:p>
    <w:p w14:paraId="55F0DF95"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Είμαι Κοινοβουλευτικός Εκπρόσωπος. </w:t>
      </w:r>
    </w:p>
    <w:p w14:paraId="55F0DF96"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ξέρω. Όμως, δεν ζητήσατε τον λόγο και τώρα πράγματι θα σας αδικήσω εάν δεν κάνω παρέκβαση και για εσάς. Τι να κάνουμε! </w:t>
      </w:r>
    </w:p>
    <w:p w14:paraId="55F0DF9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Έχετε τον λόγο παρακαλώ. </w:t>
      </w:r>
    </w:p>
    <w:p w14:paraId="55F0DF98"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Όχι. Εάν η κ. Κανέλλη ενίσταται, εγώ δεν μιλάω καθόλου. </w:t>
      </w:r>
    </w:p>
    <w:p w14:paraId="55F0DF9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Άστα αυτά! Εγώ προσωπικά </w:t>
      </w:r>
      <w:proofErr w:type="spellStart"/>
      <w:r>
        <w:rPr>
          <w:rFonts w:eastAsia="Times New Roman" w:cs="Times New Roman"/>
          <w:szCs w:val="24"/>
        </w:rPr>
        <w:t>παιχνιδάκια</w:t>
      </w:r>
      <w:proofErr w:type="spellEnd"/>
      <w:r>
        <w:rPr>
          <w:rFonts w:eastAsia="Times New Roman" w:cs="Times New Roman"/>
          <w:szCs w:val="24"/>
        </w:rPr>
        <w:t xml:space="preserve"> δεν παίζω! Δεν το έχω και ανάγκη!</w:t>
      </w:r>
    </w:p>
    <w:p w14:paraId="55F0DF9A"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Έχει δίκιο η κ. Κανέλλη. Είναι δική μου ευθύνη. Έχει</w:t>
      </w:r>
      <w:r>
        <w:rPr>
          <w:rFonts w:eastAsia="Times New Roman" w:cs="Times New Roman"/>
          <w:szCs w:val="24"/>
        </w:rPr>
        <w:t xml:space="preserve"> δίκιο,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w:t>
      </w:r>
    </w:p>
    <w:p w14:paraId="55F0DF9B"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Δεν είναι διαδικασία αυτή. Όποιος βλέπει φως μπαίνει! Εγώ προσωπικά έχω κάτι να κερδίσω; Έχω ψηφίσει. Θέλω να φύγω. Σοβαρολογείτε τώρα; </w:t>
      </w:r>
    </w:p>
    <w:p w14:paraId="55F0DF9C"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Ποτέ δεν εξαντλώ τον χρόνο. </w:t>
      </w:r>
    </w:p>
    <w:p w14:paraId="55F0DF9D"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Να μην κάνεις αναφορές επί προσωπικού. Θα με υποχρεώσεις να πάρω τον λόγο. Η αναφορά επί προσωπικού, βάσει Κανονισμού, με υποχρεώνει να πάρω τον λόγο. </w:t>
      </w:r>
    </w:p>
    <w:p w14:paraId="55F0DF9E"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Κανέλλη, είναι γεγονός ότι δεν υπάρχει ωριμότητα. Δεν υπάρχει ωρι</w:t>
      </w:r>
      <w:r>
        <w:rPr>
          <w:rFonts w:eastAsia="Times New Roman" w:cs="Times New Roman"/>
          <w:szCs w:val="24"/>
        </w:rPr>
        <w:t xml:space="preserve">μότητα. Δεν υπάρχει. </w:t>
      </w:r>
    </w:p>
    <w:p w14:paraId="55F0DF9F"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μίλησαν όλοι; Έχω ζητήσει ήδη τον λόγο. </w:t>
      </w:r>
    </w:p>
    <w:p w14:paraId="55F0DFA0"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μίλησαν. Να συμβάλλετε κι εσείς στη διαδικασία. </w:t>
      </w:r>
    </w:p>
    <w:p w14:paraId="55F0DFA1"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Δεν θα απασχολήσω την κ. </w:t>
      </w:r>
      <w:proofErr w:type="spellStart"/>
      <w:r>
        <w:rPr>
          <w:rFonts w:eastAsia="Times New Roman" w:cs="Times New Roman"/>
          <w:szCs w:val="24"/>
        </w:rPr>
        <w:t>Χρυσοβελώνη</w:t>
      </w:r>
      <w:proofErr w:type="spellEnd"/>
      <w:r>
        <w:rPr>
          <w:rFonts w:eastAsia="Times New Roman" w:cs="Times New Roman"/>
          <w:szCs w:val="24"/>
        </w:rPr>
        <w:t>. Μην ταράζεστε. Θέλω να</w:t>
      </w:r>
      <w:r>
        <w:rPr>
          <w:rFonts w:eastAsia="Times New Roman" w:cs="Times New Roman"/>
          <w:szCs w:val="24"/>
        </w:rPr>
        <w:t xml:space="preserve"> μιλήσω για τον κ. Καμμένο.</w:t>
      </w:r>
    </w:p>
    <w:p w14:paraId="55F0DFA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Έχετε μ</w:t>
      </w:r>
      <w:r>
        <w:rPr>
          <w:rFonts w:eastAsia="Times New Roman" w:cs="Times New Roman"/>
          <w:szCs w:val="24"/>
        </w:rPr>
        <w:t>ί</w:t>
      </w:r>
      <w:r>
        <w:rPr>
          <w:rFonts w:eastAsia="Times New Roman" w:cs="Times New Roman"/>
          <w:szCs w:val="24"/>
        </w:rPr>
        <w:t>α κοινοβουλευτική εμπειρία είκοσι τριών ετών, όπως είπατε κι εσείς. Θέλω να καταλάβετε το εξής. Είναι απλό. Δεν είστε μόνος σας. Δηλαδή, εσείς τις ερωτήσεις δεν τις κοιτάτε μόνο εσείς. Είμαστε άλλοι διακόσιοι ενενήντα εν</w:t>
      </w:r>
      <w:r>
        <w:rPr>
          <w:rFonts w:eastAsia="Times New Roman" w:cs="Times New Roman"/>
          <w:szCs w:val="24"/>
        </w:rPr>
        <w:t xml:space="preserve">νιά. Για παράδειγμα, σήμερα εσείς εννοείτε ότι απαντήσατε στη γραπτή ερώτηση που έχω κάνει για το θέμα των διπλωμάτων. Εγώ έτσι το εννοώ, όπως το είπατε. </w:t>
      </w:r>
      <w:r>
        <w:rPr>
          <w:rFonts w:eastAsia="Times New Roman" w:cs="Times New Roman"/>
          <w:szCs w:val="24"/>
        </w:rPr>
        <w:t>Ό</w:t>
      </w:r>
      <w:r>
        <w:rPr>
          <w:rFonts w:eastAsia="Times New Roman" w:cs="Times New Roman"/>
          <w:szCs w:val="24"/>
        </w:rPr>
        <w:t xml:space="preserve">ντως απαντήσατε. Εσείς είπατε «θα απαντώ στο Κοινοβούλιο». Έτσι δεν είπατε; </w:t>
      </w:r>
    </w:p>
    <w:p w14:paraId="55F0DFA3"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ΠΑΝΟΣ ΚΑΜΜΕΝΟΣ (Υπουργός</w:t>
      </w:r>
      <w:r>
        <w:rPr>
          <w:rFonts w:eastAsia="Times New Roman" w:cs="Times New Roman"/>
          <w:b/>
          <w:szCs w:val="24"/>
        </w:rPr>
        <w:t xml:space="preserve"> Εθνικής Άμυνας – Πρόεδρος των Ανεξαρτήτων Ελλήνων): </w:t>
      </w:r>
      <w:r>
        <w:rPr>
          <w:rFonts w:eastAsia="Times New Roman" w:cs="Times New Roman"/>
          <w:szCs w:val="24"/>
        </w:rPr>
        <w:t>Όταν είναι επίκαιρες.</w:t>
      </w:r>
    </w:p>
    <w:p w14:paraId="55F0DFA4"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Γ</w:t>
      </w:r>
      <w:r>
        <w:rPr>
          <w:rFonts w:eastAsia="Times New Roman" w:cs="Times New Roman"/>
          <w:szCs w:val="24"/>
        </w:rPr>
        <w:t xml:space="preserve">ια τις γραπτές είπατε «τις απαντώ». </w:t>
      </w:r>
    </w:p>
    <w:p w14:paraId="55F0DFA5"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Παππά, δεν είναι το θέμα μας αυτό. Κατά παρέκβαση το έβαλε ο κύριος Υπουργός. Και το δέχ</w:t>
      </w:r>
      <w:r>
        <w:rPr>
          <w:rFonts w:eastAsia="Times New Roman" w:cs="Times New Roman"/>
          <w:szCs w:val="24"/>
        </w:rPr>
        <w:t xml:space="preserve">θηκα. </w:t>
      </w:r>
    </w:p>
    <w:p w14:paraId="55F0DFA6"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Κατά παρέκβαση. Βάλτε το ένα λεπτό.</w:t>
      </w:r>
    </w:p>
    <w:p w14:paraId="55F0DFA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Αύριο-μεθαύριο έρχεται ένας Βουλευτής και κάνει μ</w:t>
      </w:r>
      <w:r>
        <w:rPr>
          <w:rFonts w:eastAsia="Times New Roman" w:cs="Times New Roman"/>
          <w:szCs w:val="24"/>
        </w:rPr>
        <w:t>ί</w:t>
      </w:r>
      <w:r>
        <w:rPr>
          <w:rFonts w:eastAsia="Times New Roman" w:cs="Times New Roman"/>
          <w:szCs w:val="24"/>
        </w:rPr>
        <w:t>α παρόμοια ερώτηση. Δεν υπάρχει κανιβαλισμός. Δεν βλέπει τι ερωτήσεις κάνει ο άλλος ντε και καλά. Δηλαδή, μπορώ να παρακολουθήσω τι κάνουν οι υπόλο</w:t>
      </w:r>
      <w:r>
        <w:rPr>
          <w:rFonts w:eastAsia="Times New Roman" w:cs="Times New Roman"/>
          <w:szCs w:val="24"/>
        </w:rPr>
        <w:t xml:space="preserve">ιποι διακόσιοι ενενήντα εννιά; Όχι. Έχω αυτή την πληροφόρηση ότι ένας άλλος Βουλευτής είχε κάνει την ίδια ερώτηση. Δεν θα του απαντήσετε; Είπε συνάδελφος προηγουμένως ότι είναι απαράδεκτο να μην απαντώνται ερωτήσεις. Συμφωνώ, λοιπόν. </w:t>
      </w:r>
    </w:p>
    <w:p w14:paraId="55F0DFA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Δεύτερον, το θέμα των</w:t>
      </w:r>
      <w:r>
        <w:rPr>
          <w:rFonts w:eastAsia="Times New Roman" w:cs="Times New Roman"/>
          <w:szCs w:val="24"/>
        </w:rPr>
        <w:t xml:space="preserve"> εθνικών θεμάτων. Συμφωνώ απολύτως. Υπάρχουν και πράγματα που δεν πρέπει να αγγίζονται, αλλά πρέπει να υπάρχει και ενημέρωση. Σε ό,τι αφορά στο κόμμα μας δεν έχουμε προσκληθεί για ενημέρωση στο Υπουργείο Εθνικής Αμύνης και το ξέρετε. Θεσμικά, δηλαδή, αυτό </w:t>
      </w:r>
      <w:r>
        <w:rPr>
          <w:rFonts w:eastAsia="Times New Roman" w:cs="Times New Roman"/>
          <w:szCs w:val="24"/>
        </w:rPr>
        <w:t xml:space="preserve">είναι απαράδεκτο. </w:t>
      </w:r>
    </w:p>
    <w:p w14:paraId="55F0DFA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Ευχαριστώ. </w:t>
      </w:r>
    </w:p>
    <w:p w14:paraId="55F0DFAA"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w:t>
      </w:r>
    </w:p>
    <w:p w14:paraId="55F0DFAB"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καλώ να συμβάλλετε στο να τελειώσει η διαδικασία. </w:t>
      </w:r>
    </w:p>
    <w:p w14:paraId="55F0DFAC"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συμβάλλω. </w:t>
      </w:r>
    </w:p>
    <w:p w14:paraId="55F0DFA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Θα πάρω τον λόγο π</w:t>
      </w:r>
      <w:r>
        <w:rPr>
          <w:rFonts w:eastAsia="Times New Roman" w:cs="Times New Roman"/>
          <w:szCs w:val="24"/>
        </w:rPr>
        <w:t xml:space="preserve">ριν μιλήσουν οι Υπουργοί. </w:t>
      </w:r>
    </w:p>
    <w:p w14:paraId="55F0DFAE"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Έκλεισαν οι Υπουργοί. </w:t>
      </w:r>
    </w:p>
    <w:p w14:paraId="55F0DFAF"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Αν είναι να πάρουν τον λόγο να τον πάρουμε κι εμείς οι Κοινοβουλευτικοί Εκπρόσωποι. </w:t>
      </w:r>
    </w:p>
    <w:p w14:paraId="55F0DFB0"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Να τον πάρουμε κι εμείς τον λόγο. Ή θα ακολουθήσουμε τη δια</w:t>
      </w:r>
      <w:r>
        <w:rPr>
          <w:rFonts w:eastAsia="Times New Roman" w:cs="Times New Roman"/>
          <w:szCs w:val="24"/>
        </w:rPr>
        <w:t>δικασία κανονικά ή θα πάρουμε όλοι το</w:t>
      </w:r>
      <w:r>
        <w:rPr>
          <w:rFonts w:eastAsia="Times New Roman" w:cs="Times New Roman"/>
          <w:szCs w:val="24"/>
        </w:rPr>
        <w:t>ν</w:t>
      </w:r>
      <w:r>
        <w:rPr>
          <w:rFonts w:eastAsia="Times New Roman" w:cs="Times New Roman"/>
          <w:szCs w:val="24"/>
        </w:rPr>
        <w:t xml:space="preserve"> λόγο για να δευτερολογήσουμε. </w:t>
      </w:r>
    </w:p>
    <w:p w14:paraId="55F0DFB1"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υπάρχει τίποτα που να κλείνει.</w:t>
      </w:r>
    </w:p>
    <w:p w14:paraId="55F0DFB2"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Λοβέρδο, πάρτε τον λόγο για ένα λεπτό μόνο.</w:t>
      </w:r>
    </w:p>
    <w:p w14:paraId="55F0DFB3"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w:t>
      </w:r>
    </w:p>
    <w:p w14:paraId="55F0DFB4"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Κάναμε μ</w:t>
      </w:r>
      <w:r>
        <w:rPr>
          <w:rFonts w:eastAsia="Times New Roman" w:cs="Times New Roman"/>
          <w:szCs w:val="24"/>
        </w:rPr>
        <w:t>ί</w:t>
      </w:r>
      <w:r>
        <w:rPr>
          <w:rFonts w:eastAsia="Times New Roman" w:cs="Times New Roman"/>
          <w:szCs w:val="24"/>
        </w:rPr>
        <w:t xml:space="preserve">α παρατήρηση σχετικά με τη λειτουργία της ΡΑΕ στον αρμόδιο υπουργό. Ο αρμόδιος Υπουργός εισηγήθηκε την τροπολογία του κι έφυγε. </w:t>
      </w:r>
    </w:p>
    <w:p w14:paraId="55F0DFB5"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είναι εδώ τώρα. Σας παρακαλώ πάρα πολύ. </w:t>
      </w:r>
    </w:p>
    <w:p w14:paraId="55F0DFB6"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 αρμόδιος Υπουργός επαναλαμβάν</w:t>
      </w:r>
      <w:r>
        <w:rPr>
          <w:rFonts w:eastAsia="Times New Roman" w:cs="Times New Roman"/>
          <w:szCs w:val="24"/>
        </w:rPr>
        <w:t>ω εισηγήθηκε την τροπολογία του και έφυγε. Μάλιστα, αν άκουσα καλά –και ζητώ διόρθωση αν δεν έχω ακούσει καλά- ο συνάδελφος των Ανεξαρτήτων Ελλήνων του έκανε μ</w:t>
      </w:r>
      <w:r>
        <w:rPr>
          <w:rFonts w:eastAsia="Times New Roman" w:cs="Times New Roman"/>
          <w:szCs w:val="24"/>
        </w:rPr>
        <w:t>ί</w:t>
      </w:r>
      <w:r>
        <w:rPr>
          <w:rFonts w:eastAsia="Times New Roman" w:cs="Times New Roman"/>
          <w:szCs w:val="24"/>
        </w:rPr>
        <w:t>α παρατήρηση για νομοτεχνικό θέμα, ότι δηλαδή επισημαίνεται παράγραφος μη υπάρχουσα στη συγκεκρι</w:t>
      </w:r>
      <w:r>
        <w:rPr>
          <w:rFonts w:eastAsia="Times New Roman" w:cs="Times New Roman"/>
          <w:szCs w:val="24"/>
        </w:rPr>
        <w:t xml:space="preserve">μένη νομοθεσία. </w:t>
      </w:r>
    </w:p>
    <w:p w14:paraId="55F0DFB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Ως προς αυτό θα απαντήσει ο Υπουργός Εθνικής Αμύνης που κάθεται εδώ και που ήρθε στην </w:t>
      </w:r>
      <w:r>
        <w:rPr>
          <w:rFonts w:eastAsia="Times New Roman" w:cs="Times New Roman"/>
          <w:szCs w:val="24"/>
        </w:rPr>
        <w:t>ε</w:t>
      </w:r>
      <w:r>
        <w:rPr>
          <w:rFonts w:eastAsia="Times New Roman" w:cs="Times New Roman"/>
          <w:szCs w:val="24"/>
        </w:rPr>
        <w:t>πιτροπή; Όπως λέμε το κακό, θα λέμε και το καλό για να είμαστε αξιόπιστοι. Σέβεται το Κοινοβούλιο. Θα απαντήσει για λογαριασμό του Υπουργού Περιβάλλοντος κι άλλων θεμάτων, στον οποίο κάνουμε κριτική και δεν είναι εδώ να απαντήσει σε παρατήρηση Βουλευτή της</w:t>
      </w:r>
      <w:r>
        <w:rPr>
          <w:rFonts w:eastAsia="Times New Roman" w:cs="Times New Roman"/>
          <w:szCs w:val="24"/>
        </w:rPr>
        <w:t xml:space="preserve"> Πλειοψηφίας για νομοτεχνική αβλεψία. Τι θα ψηφίσουμε όσοι βιαζόμαστε; </w:t>
      </w:r>
    </w:p>
    <w:p w14:paraId="55F0DFB8"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Λοβέρδο.</w:t>
      </w:r>
    </w:p>
    <w:p w14:paraId="55F0DFB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Μην με διακόπτετε παρακαλώ για να ολοκληρώσω. </w:t>
      </w:r>
    </w:p>
    <w:p w14:paraId="55F0DFBA"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Δεν πρόλαβα να μιλήσω για το ζήτημα του διπλώματος στα δεκαεφτά σεβόμεν</w:t>
      </w:r>
      <w:r>
        <w:rPr>
          <w:rFonts w:eastAsia="Times New Roman" w:cs="Times New Roman"/>
          <w:szCs w:val="24"/>
        </w:rPr>
        <w:t xml:space="preserve">ος στο χρόνο. </w:t>
      </w:r>
    </w:p>
    <w:p w14:paraId="55F0DFBB"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Ως προς το ζήτημα αυτό νομίζω ότι δημιουργήθηκε ένας κοινός τόπος. Ο κοινός τόπος λέει σε μ</w:t>
      </w:r>
      <w:r>
        <w:rPr>
          <w:rFonts w:eastAsia="Times New Roman" w:cs="Times New Roman"/>
          <w:szCs w:val="24"/>
        </w:rPr>
        <w:t>ί</w:t>
      </w:r>
      <w:r>
        <w:rPr>
          <w:rFonts w:eastAsia="Times New Roman" w:cs="Times New Roman"/>
          <w:szCs w:val="24"/>
        </w:rPr>
        <w:t xml:space="preserve">α ενδιαφέρουσα πρόταση να πάμε με την τακτική νομοθετική διαδικασία. Έχει ενδιαφέρον. </w:t>
      </w:r>
    </w:p>
    <w:p w14:paraId="55F0DFB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Για τα θέματα της ποινικής ευθύνης που ανέφερε ο κ. Καμμένος έ</w:t>
      </w:r>
      <w:r>
        <w:rPr>
          <w:rFonts w:eastAsia="Times New Roman" w:cs="Times New Roman"/>
          <w:szCs w:val="24"/>
        </w:rPr>
        <w:t xml:space="preserve">χω άποψη. Δεν  υπάρχει θέμα. Για τα θέματα της αστικής ευθύνης θα το δούμε. Για τα θέματα δε των ικανοτήτων και των δεξιοτήτων ας μιλήσουν οι </w:t>
      </w:r>
      <w:proofErr w:type="spellStart"/>
      <w:r>
        <w:rPr>
          <w:rFonts w:eastAsia="Times New Roman" w:cs="Times New Roman"/>
          <w:szCs w:val="24"/>
        </w:rPr>
        <w:t>αρμοδιότεροι</w:t>
      </w:r>
      <w:proofErr w:type="spellEnd"/>
      <w:r>
        <w:rPr>
          <w:rFonts w:eastAsia="Times New Roman" w:cs="Times New Roman"/>
          <w:szCs w:val="24"/>
        </w:rPr>
        <w:t>. Υπάρχουν χώρες που το δίπλωμα το έχουν στα δεκαέξι. Άρα</w:t>
      </w:r>
      <w:r>
        <w:rPr>
          <w:rFonts w:eastAsia="Times New Roman" w:cs="Times New Roman"/>
          <w:szCs w:val="24"/>
        </w:rPr>
        <w:t>,</w:t>
      </w:r>
      <w:r>
        <w:rPr>
          <w:rFonts w:eastAsia="Times New Roman" w:cs="Times New Roman"/>
          <w:szCs w:val="24"/>
        </w:rPr>
        <w:t xml:space="preserve"> λοιπόν, να το αντιμετωπίσουμε με τη διεθνή </w:t>
      </w:r>
      <w:r>
        <w:rPr>
          <w:rFonts w:eastAsia="Times New Roman" w:cs="Times New Roman"/>
          <w:szCs w:val="24"/>
        </w:rPr>
        <w:t xml:space="preserve">εμπειρία, ούτως ώστε αν χρειάζεται να εκσυγχρονιστεί η σχετική νομοθεσία. Μπορεί να μην χρειάζεται. Ακούστηκε καλά αυτό. Ας το δούμε. </w:t>
      </w:r>
    </w:p>
    <w:p w14:paraId="55F0DFB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Ως προς το Υπουργείο Υποδομών, δεν μπορεί, κύριε συνάδελφε της Πλειοψηφίας, που διαμαρτύρεστε για τον δεύτερο αυτό κύκλο </w:t>
      </w:r>
      <w:r>
        <w:rPr>
          <w:rFonts w:eastAsia="Times New Roman" w:cs="Times New Roman"/>
          <w:szCs w:val="24"/>
        </w:rPr>
        <w:t xml:space="preserve">συζητήσεων, να μην γίνει κι από τη δική μας την πλευρά για δεύτερη φορά η παρατήρηση που έκανε ο κ. Λυκούδης και που ακούστηκε κι από άλλα κόμματα, αν δεν με απατά η πρόσφατη μνήμη μου. </w:t>
      </w:r>
    </w:p>
    <w:p w14:paraId="55F0DFBE"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Είναι δυνατόν όταν ασκείται μ</w:t>
      </w:r>
      <w:r>
        <w:rPr>
          <w:rFonts w:eastAsia="Times New Roman" w:cs="Times New Roman"/>
          <w:szCs w:val="24"/>
        </w:rPr>
        <w:t>ί</w:t>
      </w:r>
      <w:r>
        <w:rPr>
          <w:rFonts w:eastAsia="Times New Roman" w:cs="Times New Roman"/>
          <w:szCs w:val="24"/>
        </w:rPr>
        <w:t xml:space="preserve">α εύλογη και μάλιστα πολύ ήπια κριτική </w:t>
      </w:r>
      <w:r>
        <w:rPr>
          <w:rFonts w:eastAsia="Times New Roman" w:cs="Times New Roman"/>
          <w:szCs w:val="24"/>
        </w:rPr>
        <w:t xml:space="preserve">στην Κυβέρνηση για καθυστέρηση να μας απαντάει ότι βρισκόμαστε σε άλλη Αίθουσα επειδή δεν συνεκτιμούμε ότι την ευθύνη την έχει το Υπουργείο Οικονομικών; Είναι δυνατόν; </w:t>
      </w:r>
    </w:p>
    <w:p w14:paraId="55F0DFBF" w14:textId="77777777" w:rsidR="008A2FAC" w:rsidRDefault="00527947">
      <w:pPr>
        <w:spacing w:line="600" w:lineRule="auto"/>
        <w:ind w:firstLine="720"/>
        <w:jc w:val="both"/>
        <w:rPr>
          <w:rFonts w:eastAsia="Times New Roman"/>
          <w:szCs w:val="24"/>
        </w:rPr>
      </w:pPr>
      <w:r>
        <w:rPr>
          <w:rFonts w:eastAsia="Times New Roman"/>
          <w:szCs w:val="24"/>
        </w:rPr>
        <w:t>Κύριε Πρόεδρε, εσείς που είστε στην Έδρα, είναι δυνατόν να υπάρχει Βουλευτής ή Υπουργός</w:t>
      </w:r>
      <w:r>
        <w:rPr>
          <w:rFonts w:eastAsia="Times New Roman"/>
          <w:szCs w:val="24"/>
        </w:rPr>
        <w:t xml:space="preserve"> που να αγνοεί ότι η κριτική απευθύνεται στον έχοντα τη νομοθετική πρωτοβουλία; </w:t>
      </w:r>
    </w:p>
    <w:p w14:paraId="55F0DFC0" w14:textId="77777777" w:rsidR="008A2FAC" w:rsidRDefault="00527947">
      <w:pPr>
        <w:spacing w:line="600" w:lineRule="auto"/>
        <w:ind w:firstLine="720"/>
        <w:jc w:val="both"/>
        <w:rPr>
          <w:rFonts w:eastAsia="Times New Roman"/>
          <w:szCs w:val="24"/>
        </w:rPr>
      </w:pPr>
      <w:r>
        <w:rPr>
          <w:rFonts w:eastAsia="Times New Roman"/>
          <w:szCs w:val="24"/>
        </w:rPr>
        <w:t>Εσείς ήρθατε εδώ. Δεν ήρθε το Υπουργείο Οικονομικών. Εσείς θα τα ακούσετε και τα καλά και τα κακά. Σας ψηφίζουμε την τροπολογία και μας μιλάτε και από πάνω; Δηλαδή, πώς μπορού</w:t>
      </w:r>
      <w:r>
        <w:rPr>
          <w:rFonts w:eastAsia="Times New Roman"/>
          <w:szCs w:val="24"/>
        </w:rPr>
        <w:t xml:space="preserve">με σε αυτήν την Αίθουσα να συνεννοηθούμε; Θα δεχθείτε την κριτική. Μας λέτε ότι φταίει το Υπουργείο Οικονομικών. Και λοιπόν; Η ευθύνη της Κυβέρνησης είναι συλλογική. Την αναλαμβάνετε εσείς; Εσείς έχετε την νομοθετική πρωτοβουλία. Να είστε πιο προσεκτικοί. </w:t>
      </w:r>
    </w:p>
    <w:p w14:paraId="55F0DFC1"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Εντάξει, κύριε Λοβέρδο. Ευχαριστούμε πολύ.</w:t>
      </w:r>
    </w:p>
    <w:p w14:paraId="55F0DFC2" w14:textId="77777777" w:rsidR="008A2FAC" w:rsidRDefault="00527947">
      <w:pPr>
        <w:spacing w:line="600" w:lineRule="auto"/>
        <w:ind w:firstLine="720"/>
        <w:jc w:val="both"/>
        <w:rPr>
          <w:rFonts w:eastAsia="Times New Roman"/>
          <w:szCs w:val="24"/>
        </w:rPr>
      </w:pPr>
      <w:r>
        <w:rPr>
          <w:rFonts w:eastAsia="Times New Roman"/>
          <w:szCs w:val="24"/>
        </w:rPr>
        <w:t>Κυρία Κανέλλη, έχετε τον λόγο.</w:t>
      </w:r>
    </w:p>
    <w:p w14:paraId="55F0DFC3" w14:textId="77777777" w:rsidR="008A2FAC" w:rsidRDefault="00527947">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Η διαδικασία γίνεται με έναν τρόπο ο οποίος προσομοιάζει με κοινοβουλευτικό έλεγχο.</w:t>
      </w:r>
    </w:p>
    <w:p w14:paraId="55F0DFC4"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Ανέλαβα την ευθύ</w:t>
      </w:r>
      <w:r>
        <w:rPr>
          <w:rFonts w:eastAsia="Times New Roman"/>
          <w:szCs w:val="24"/>
        </w:rPr>
        <w:t>νη, κυρία Κανέλλη.</w:t>
      </w:r>
    </w:p>
    <w:p w14:paraId="55F0DFC5" w14:textId="77777777" w:rsidR="008A2FAC" w:rsidRDefault="00527947">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Ακούστε με. Αναλάβατε την ευθύνη.</w:t>
      </w:r>
    </w:p>
    <w:p w14:paraId="55F0DFC6" w14:textId="77777777" w:rsidR="008A2FAC" w:rsidRDefault="00527947">
      <w:pPr>
        <w:spacing w:line="600" w:lineRule="auto"/>
        <w:ind w:firstLine="720"/>
        <w:jc w:val="both"/>
        <w:rPr>
          <w:rFonts w:eastAsia="Times New Roman"/>
          <w:szCs w:val="24"/>
        </w:rPr>
      </w:pPr>
      <w:r>
        <w:rPr>
          <w:rFonts w:eastAsia="Times New Roman"/>
          <w:szCs w:val="24"/>
        </w:rPr>
        <w:t>Κατ’ αυτήν την έννοια, λοιπόν, κι επειδή δεν θέλω να πάρω τον λόγο επί προσωπικού –παρότι θα το δικαιούμουν από τον Κανονισμό- σας παρακαλώ πάρα πολύ να χορηγήσετε στον αγαπητό συνάδελφο τ</w:t>
      </w:r>
      <w:r>
        <w:rPr>
          <w:rFonts w:eastAsia="Times New Roman"/>
          <w:szCs w:val="24"/>
        </w:rPr>
        <w:t>ο δικαίωμα να μιλήσει στον χρόνο τον δικό μου ως Κοινοβουλευτικού Εκπροσώπου. Διότι αν ήταν να βάλω άσχετα θέματα, θα έβαζα τις εκατό τροπολογίες του ΚΚΕ, για τις οποίες δεν έχει ψηφίσει η Κυβέρνηση και το πολύ μείζον εθνικό θέμα, για μένα, αυτήν τη στιγμή</w:t>
      </w:r>
      <w:r>
        <w:rPr>
          <w:rFonts w:eastAsia="Times New Roman"/>
          <w:szCs w:val="24"/>
        </w:rPr>
        <w:t xml:space="preserve">, την πυρκαγιά στην Κύπρο, για την οποία, ανάμεσα στις </w:t>
      </w:r>
      <w:proofErr w:type="spellStart"/>
      <w:r>
        <w:rPr>
          <w:rFonts w:eastAsia="Times New Roman"/>
          <w:szCs w:val="24"/>
        </w:rPr>
        <w:t>ασχετολογίες</w:t>
      </w:r>
      <w:proofErr w:type="spellEnd"/>
      <w:r>
        <w:rPr>
          <w:rFonts w:eastAsia="Times New Roman"/>
          <w:szCs w:val="24"/>
        </w:rPr>
        <w:t>, δεν έχω ακούσει μία κουβέντα όπου και θα μπορούσαμε εφόσον παράγουμε βίντεο επικαιρότητας επί ψευδών αντιπαραθέσεων.</w:t>
      </w:r>
    </w:p>
    <w:p w14:paraId="55F0DFC7" w14:textId="77777777" w:rsidR="008A2FAC" w:rsidRDefault="00527947">
      <w:pPr>
        <w:spacing w:line="600" w:lineRule="auto"/>
        <w:ind w:firstLine="720"/>
        <w:jc w:val="both"/>
        <w:rPr>
          <w:rFonts w:eastAsia="Times New Roman"/>
          <w:szCs w:val="24"/>
        </w:rPr>
      </w:pPr>
      <w:r>
        <w:rPr>
          <w:rFonts w:eastAsia="Times New Roman"/>
          <w:szCs w:val="24"/>
        </w:rPr>
        <w:t>Μένει ένα λεπτό να μιλήσει ο άνθρωπος, να μην νομίζει ότι είχα και καν</w:t>
      </w:r>
      <w:r>
        <w:rPr>
          <w:rFonts w:eastAsia="Times New Roman"/>
          <w:szCs w:val="24"/>
        </w:rPr>
        <w:t xml:space="preserve">έναν λόγο να του κλείσω το στόμα. </w:t>
      </w:r>
      <w:r>
        <w:rPr>
          <w:rFonts w:eastAsia="Times New Roman"/>
          <w:szCs w:val="24"/>
        </w:rPr>
        <w:t>Ε</w:t>
      </w:r>
      <w:r>
        <w:rPr>
          <w:rFonts w:eastAsia="Times New Roman"/>
          <w:szCs w:val="24"/>
        </w:rPr>
        <w:t>πειδή είμαι και ειδική στα πάνελ, να μην χαλάσω το ευρύ πάνελ σήμερα εδώ. Έλεος!</w:t>
      </w:r>
    </w:p>
    <w:p w14:paraId="55F0DFC8"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Κυρία Κανέλλη, δεν χρειάζεται να του δανείσετε τον χρόνο σας, γιατί έχει την ιδιότητα του Κοινοβουλευτικού </w:t>
      </w:r>
      <w:r>
        <w:rPr>
          <w:rFonts w:eastAsia="Times New Roman"/>
          <w:szCs w:val="24"/>
        </w:rPr>
        <w:t>Εκπροσώπου.</w:t>
      </w:r>
    </w:p>
    <w:p w14:paraId="55F0DFC9" w14:textId="77777777" w:rsidR="008A2FAC" w:rsidRDefault="00527947">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Παπαχριστόπουλε</w:t>
      </w:r>
      <w:proofErr w:type="spellEnd"/>
      <w:r>
        <w:rPr>
          <w:rFonts w:eastAsia="Times New Roman"/>
          <w:szCs w:val="24"/>
        </w:rPr>
        <w:t>.</w:t>
      </w:r>
    </w:p>
    <w:p w14:paraId="55F0DFCA" w14:textId="77777777" w:rsidR="008A2FAC" w:rsidRDefault="00527947">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Μακριά από μένα η λέξη αλαζονεία. </w:t>
      </w:r>
      <w:r>
        <w:rPr>
          <w:rFonts w:eastAsia="Times New Roman"/>
          <w:szCs w:val="24"/>
        </w:rPr>
        <w:t>Ε</w:t>
      </w:r>
      <w:r>
        <w:rPr>
          <w:rFonts w:eastAsia="Times New Roman"/>
          <w:szCs w:val="24"/>
        </w:rPr>
        <w:t xml:space="preserve">πειδή ακριβώς εμείς σαν Κοινοβουλευτική Ομάδα συγκυβερνάμε, πιστεύω ότι πρέπει να δίνουμε και το καλύτερο παράδειγμα. Παρ’ όλα αυτά θεωρώ λήξαν το θέμα και ξέρει η κ. Κανέλλη πόσο πολύ την εκτιμώ και θέλω να πιστεύω ότι και αυτή είναι σωστή. </w:t>
      </w:r>
    </w:p>
    <w:p w14:paraId="55F0DFCB" w14:textId="77777777" w:rsidR="008A2FAC" w:rsidRDefault="00527947">
      <w:pPr>
        <w:spacing w:line="600" w:lineRule="auto"/>
        <w:ind w:firstLine="720"/>
        <w:jc w:val="both"/>
        <w:rPr>
          <w:rFonts w:eastAsia="Times New Roman"/>
          <w:szCs w:val="24"/>
        </w:rPr>
      </w:pPr>
      <w:r>
        <w:rPr>
          <w:rFonts w:eastAsia="Times New Roman"/>
          <w:szCs w:val="24"/>
        </w:rPr>
        <w:t>Θέλω να πω, λ</w:t>
      </w:r>
      <w:r>
        <w:rPr>
          <w:rFonts w:eastAsia="Times New Roman"/>
          <w:szCs w:val="24"/>
        </w:rPr>
        <w:t>οιπόν, τα εξής, πολύ γρήγορα: Χαίρομαι, κύριε Πρόεδρε, που έστω και με κάποιες αντιρρήσεις υπάρχει μ</w:t>
      </w:r>
      <w:r>
        <w:rPr>
          <w:rFonts w:eastAsia="Times New Roman"/>
          <w:szCs w:val="24"/>
        </w:rPr>
        <w:t>ί</w:t>
      </w:r>
      <w:r>
        <w:rPr>
          <w:rFonts w:eastAsia="Times New Roman"/>
          <w:szCs w:val="24"/>
        </w:rPr>
        <w:t>α ομοφωνία σε ορισμένα πράγματα και είναι μ</w:t>
      </w:r>
      <w:r>
        <w:rPr>
          <w:rFonts w:eastAsia="Times New Roman"/>
          <w:szCs w:val="24"/>
        </w:rPr>
        <w:t>ί</w:t>
      </w:r>
      <w:r>
        <w:rPr>
          <w:rFonts w:eastAsia="Times New Roman"/>
          <w:szCs w:val="24"/>
        </w:rPr>
        <w:t xml:space="preserve">α όμορφη στιγμή του Κοινοβουλίου. Δεν ήθελα να πω πολλά. Αυτό ήθελα να πω. </w:t>
      </w:r>
    </w:p>
    <w:p w14:paraId="55F0DFCC" w14:textId="77777777" w:rsidR="008A2FAC" w:rsidRDefault="00527947">
      <w:pPr>
        <w:spacing w:line="600" w:lineRule="auto"/>
        <w:ind w:firstLine="720"/>
        <w:jc w:val="both"/>
        <w:rPr>
          <w:rFonts w:eastAsia="Times New Roman"/>
          <w:szCs w:val="24"/>
        </w:rPr>
      </w:pPr>
      <w:r>
        <w:rPr>
          <w:rFonts w:eastAsia="Times New Roman"/>
          <w:szCs w:val="24"/>
        </w:rPr>
        <w:t>Θ</w:t>
      </w:r>
      <w:r>
        <w:rPr>
          <w:rFonts w:eastAsia="Times New Roman"/>
          <w:szCs w:val="24"/>
        </w:rPr>
        <w:t xml:space="preserve">έλω να τονίσω και να ανεβάσω πάρα </w:t>
      </w:r>
      <w:r>
        <w:rPr>
          <w:rFonts w:eastAsia="Times New Roman"/>
          <w:szCs w:val="24"/>
        </w:rPr>
        <w:t>πολύ το εξής: Πρόσφατα δολοφονήθηκε μ</w:t>
      </w:r>
      <w:r>
        <w:rPr>
          <w:rFonts w:eastAsia="Times New Roman"/>
          <w:szCs w:val="24"/>
        </w:rPr>
        <w:t>ί</w:t>
      </w:r>
      <w:r>
        <w:rPr>
          <w:rFonts w:eastAsia="Times New Roman"/>
          <w:szCs w:val="24"/>
        </w:rPr>
        <w:t xml:space="preserve">α </w:t>
      </w:r>
      <w:r>
        <w:rPr>
          <w:rFonts w:eastAsia="Times New Roman"/>
          <w:szCs w:val="24"/>
        </w:rPr>
        <w:t>Β</w:t>
      </w:r>
      <w:r>
        <w:rPr>
          <w:rFonts w:eastAsia="Times New Roman"/>
          <w:szCs w:val="24"/>
        </w:rPr>
        <w:t xml:space="preserve">ουλευτίνα των Εργατικών, παλιά ακτιβίστρια της </w:t>
      </w:r>
      <w:r>
        <w:rPr>
          <w:rFonts w:eastAsia="Times New Roman"/>
          <w:szCs w:val="24"/>
          <w:lang w:val="en-US"/>
        </w:rPr>
        <w:t>Oxfam</w:t>
      </w:r>
      <w:r>
        <w:rPr>
          <w:rFonts w:eastAsia="Times New Roman"/>
          <w:szCs w:val="24"/>
        </w:rPr>
        <w:t xml:space="preserve">. Ξέρετε τι αποφάσισαν τα άλλα κόμματα του βρετανικού </w:t>
      </w:r>
      <w:r>
        <w:rPr>
          <w:rFonts w:eastAsia="Times New Roman"/>
          <w:szCs w:val="24"/>
        </w:rPr>
        <w:t>Κ</w:t>
      </w:r>
      <w:r>
        <w:rPr>
          <w:rFonts w:eastAsia="Times New Roman"/>
          <w:szCs w:val="24"/>
        </w:rPr>
        <w:t>οινοβουλίου, που θα έπρεπε να γίνουν εκλογές γι’ αυτήν την έδρα; Να μην βάλουν υποψηφίους, έναν φόρο τιμής σ</w:t>
      </w:r>
      <w:r>
        <w:rPr>
          <w:rFonts w:eastAsia="Times New Roman"/>
          <w:szCs w:val="24"/>
        </w:rPr>
        <w:t>τον τρόπο που χάθηκε και μ</w:t>
      </w:r>
      <w:r>
        <w:rPr>
          <w:rFonts w:eastAsia="Times New Roman"/>
          <w:szCs w:val="24"/>
        </w:rPr>
        <w:t>ί</w:t>
      </w:r>
      <w:r>
        <w:rPr>
          <w:rFonts w:eastAsia="Times New Roman"/>
          <w:szCs w:val="24"/>
        </w:rPr>
        <w:t>α αρχοντική συμπεριφορά των αντιπολιτευόμενων κομμάτων…</w:t>
      </w:r>
    </w:p>
    <w:p w14:paraId="55F0DFCD"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Ποιο θέμα έχουμε να βάλουμε σήμερα; Άλλο θέμα έχουμε;</w:t>
      </w:r>
    </w:p>
    <w:p w14:paraId="55F0DFCE" w14:textId="77777777" w:rsidR="008A2FAC" w:rsidRDefault="00527947">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Ακούστε, ακούστε. Τελειώνω, κύριε Πρόεδρε.</w:t>
      </w:r>
    </w:p>
    <w:p w14:paraId="55F0DFCF" w14:textId="77777777" w:rsidR="008A2FAC" w:rsidRDefault="00527947">
      <w:pPr>
        <w:spacing w:line="600" w:lineRule="auto"/>
        <w:ind w:firstLine="720"/>
        <w:jc w:val="both"/>
        <w:rPr>
          <w:rFonts w:eastAsia="Times New Roman"/>
          <w:szCs w:val="24"/>
        </w:rPr>
      </w:pPr>
      <w:r>
        <w:rPr>
          <w:rFonts w:eastAsia="Times New Roman"/>
          <w:b/>
          <w:szCs w:val="24"/>
        </w:rPr>
        <w:t>ΠΡΟΕΔΡΕΥΩΝ (Γεώ</w:t>
      </w:r>
      <w:r>
        <w:rPr>
          <w:rFonts w:eastAsia="Times New Roman"/>
          <w:b/>
          <w:szCs w:val="24"/>
        </w:rPr>
        <w:t>ργιος Βαρεμένος):</w:t>
      </w:r>
      <w:r>
        <w:rPr>
          <w:rFonts w:eastAsia="Times New Roman"/>
          <w:szCs w:val="24"/>
        </w:rPr>
        <w:t xml:space="preserve"> Μένω σε αυτό που είπατε, ότι είμαστε μ</w:t>
      </w:r>
      <w:r>
        <w:rPr>
          <w:rFonts w:eastAsia="Times New Roman"/>
          <w:szCs w:val="24"/>
        </w:rPr>
        <w:t>ί</w:t>
      </w:r>
      <w:r>
        <w:rPr>
          <w:rFonts w:eastAsia="Times New Roman"/>
          <w:szCs w:val="24"/>
        </w:rPr>
        <w:t>α ωραία ατμόσφαιρα. Τελειώστε.</w:t>
      </w:r>
    </w:p>
    <w:p w14:paraId="55F0DFD0" w14:textId="77777777" w:rsidR="008A2FAC" w:rsidRDefault="00527947">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Εγώ πιστεύω ότι ωραία τελειώνει. Ο κ. </w:t>
      </w:r>
      <w:proofErr w:type="spellStart"/>
      <w:r>
        <w:rPr>
          <w:rFonts w:eastAsia="Times New Roman"/>
          <w:szCs w:val="24"/>
        </w:rPr>
        <w:t>Βρούτσης</w:t>
      </w:r>
      <w:proofErr w:type="spellEnd"/>
      <w:r>
        <w:rPr>
          <w:rFonts w:eastAsia="Times New Roman"/>
          <w:szCs w:val="24"/>
        </w:rPr>
        <w:t xml:space="preserve"> έβαλε ένα θέμα. </w:t>
      </w:r>
      <w:r>
        <w:rPr>
          <w:rFonts w:eastAsia="Times New Roman"/>
          <w:szCs w:val="24"/>
        </w:rPr>
        <w:t>Λέ</w:t>
      </w:r>
      <w:r>
        <w:rPr>
          <w:rFonts w:eastAsia="Times New Roman"/>
          <w:szCs w:val="24"/>
        </w:rPr>
        <w:t>ω το εξής εγώ: Φεύγω. Έχει ψηφιστεί αυτό. Έχει λήξει το θέμα. Πιστεύω ότι υ</w:t>
      </w:r>
      <w:r>
        <w:rPr>
          <w:rFonts w:eastAsia="Times New Roman"/>
          <w:szCs w:val="24"/>
        </w:rPr>
        <w:t>πάρχει ομοφωνία, κύριε Πρόεδρε, και λέω το εξής: ότι πράγματι θα πρέπει κάποιοι να δουλέψουμε σε αυτό εδώ το Κοινοβούλιο, χωρίς χαρακτηρισμούς, χωρίς οξείες γωνίες, χωρίς πόλωση, γιατί κα</w:t>
      </w:r>
      <w:r>
        <w:rPr>
          <w:rFonts w:eastAsia="Times New Roman"/>
          <w:szCs w:val="24"/>
        </w:rPr>
        <w:t>μ</w:t>
      </w:r>
      <w:r>
        <w:rPr>
          <w:rFonts w:eastAsia="Times New Roman"/>
          <w:szCs w:val="24"/>
        </w:rPr>
        <w:t xml:space="preserve">μιά φορά η λεκτική βία φέρνει και τη φυσική. Χειροπιαστό παράδειγμα </w:t>
      </w:r>
      <w:r>
        <w:rPr>
          <w:rFonts w:eastAsia="Times New Roman"/>
          <w:szCs w:val="24"/>
        </w:rPr>
        <w:t xml:space="preserve">αυτό που έγινε σε σχέση με αυτό που είπε ο κ. </w:t>
      </w:r>
      <w:proofErr w:type="spellStart"/>
      <w:r>
        <w:rPr>
          <w:rFonts w:eastAsia="Times New Roman"/>
          <w:szCs w:val="24"/>
        </w:rPr>
        <w:t>Βρούτσης</w:t>
      </w:r>
      <w:proofErr w:type="spellEnd"/>
      <w:r>
        <w:rPr>
          <w:rFonts w:eastAsia="Times New Roman"/>
          <w:szCs w:val="24"/>
        </w:rPr>
        <w:t xml:space="preserve"> και που συμφωνώ μαζί του. Να χαμηλώσουν οι τόνοι σε αυτήν την Αίθουσα και δεν θέλω να πω τίποτα άλλο.</w:t>
      </w:r>
    </w:p>
    <w:p w14:paraId="55F0DFD1" w14:textId="77777777" w:rsidR="008A2FAC" w:rsidRDefault="00527947">
      <w:pPr>
        <w:spacing w:line="600" w:lineRule="auto"/>
        <w:ind w:firstLine="720"/>
        <w:jc w:val="both"/>
        <w:rPr>
          <w:rFonts w:eastAsia="Times New Roman"/>
          <w:szCs w:val="24"/>
        </w:rPr>
      </w:pPr>
      <w:r>
        <w:rPr>
          <w:rFonts w:eastAsia="Times New Roman"/>
          <w:szCs w:val="24"/>
        </w:rPr>
        <w:t>Ευχαριστώ.</w:t>
      </w:r>
    </w:p>
    <w:p w14:paraId="55F0DFD2"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πολύ για τον σεβασμό του χρόνου.</w:t>
      </w:r>
    </w:p>
    <w:p w14:paraId="55F0DFD3" w14:textId="77777777" w:rsidR="008A2FAC" w:rsidRDefault="00527947">
      <w:pPr>
        <w:spacing w:line="600" w:lineRule="auto"/>
        <w:ind w:firstLine="720"/>
        <w:jc w:val="both"/>
        <w:rPr>
          <w:rFonts w:eastAsia="Times New Roman"/>
          <w:szCs w:val="24"/>
        </w:rPr>
      </w:pPr>
      <w:r>
        <w:rPr>
          <w:rFonts w:eastAsia="Times New Roman"/>
          <w:b/>
          <w:szCs w:val="24"/>
        </w:rPr>
        <w:t xml:space="preserve">ΜΑΡΙΝΑ </w:t>
      </w:r>
      <w:r>
        <w:rPr>
          <w:rFonts w:eastAsia="Times New Roman"/>
          <w:b/>
          <w:szCs w:val="24"/>
        </w:rPr>
        <w:t>ΧΡΥΣΟΒΕΛΩΝΗ (Υφυπουργός Υποδομών, Μεταφορών και Δικτύων):</w:t>
      </w:r>
      <w:r>
        <w:rPr>
          <w:rFonts w:eastAsia="Times New Roman"/>
          <w:szCs w:val="24"/>
        </w:rPr>
        <w:t xml:space="preserve"> Κύριε Πρόεδρε, μπορώ να έχω τον λόγο;</w:t>
      </w:r>
    </w:p>
    <w:p w14:paraId="55F0DFD4"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κυρία </w:t>
      </w:r>
      <w:proofErr w:type="spellStart"/>
      <w:r>
        <w:rPr>
          <w:rFonts w:eastAsia="Times New Roman"/>
          <w:szCs w:val="24"/>
        </w:rPr>
        <w:t>Χρυσοβελώνη</w:t>
      </w:r>
      <w:proofErr w:type="spellEnd"/>
      <w:r>
        <w:rPr>
          <w:rFonts w:eastAsia="Times New Roman"/>
          <w:szCs w:val="24"/>
        </w:rPr>
        <w:t>.</w:t>
      </w:r>
    </w:p>
    <w:p w14:paraId="55F0DFD5" w14:textId="77777777" w:rsidR="008A2FAC" w:rsidRDefault="00527947">
      <w:pPr>
        <w:spacing w:line="600" w:lineRule="auto"/>
        <w:ind w:firstLine="720"/>
        <w:jc w:val="both"/>
        <w:rPr>
          <w:rFonts w:eastAsia="Times New Roman"/>
          <w:szCs w:val="24"/>
        </w:rPr>
      </w:pPr>
      <w:r>
        <w:rPr>
          <w:rFonts w:eastAsia="Times New Roman"/>
          <w:b/>
          <w:szCs w:val="24"/>
        </w:rPr>
        <w:t>ΜΑΡΙΝΑ ΧΡΥΣΟΒΕΛΩΝΗ (Υφυπουργός Υποδομών, Μεταφορών και Δικτύων):</w:t>
      </w:r>
      <w:r>
        <w:rPr>
          <w:rFonts w:eastAsia="Times New Roman"/>
          <w:szCs w:val="24"/>
        </w:rPr>
        <w:t xml:space="preserve"> Ευχαριστώ, κύριε Πρόεδρε.</w:t>
      </w:r>
    </w:p>
    <w:p w14:paraId="55F0DFD6" w14:textId="77777777" w:rsidR="008A2FAC" w:rsidRDefault="00527947">
      <w:pPr>
        <w:spacing w:line="600" w:lineRule="auto"/>
        <w:ind w:firstLine="720"/>
        <w:jc w:val="both"/>
        <w:rPr>
          <w:rFonts w:eastAsia="Times New Roman"/>
          <w:szCs w:val="24"/>
        </w:rPr>
      </w:pPr>
      <w:r>
        <w:rPr>
          <w:rFonts w:eastAsia="Times New Roman"/>
          <w:szCs w:val="24"/>
        </w:rPr>
        <w:t>Κύριε Λοβ</w:t>
      </w:r>
      <w:r>
        <w:rPr>
          <w:rFonts w:eastAsia="Times New Roman"/>
          <w:szCs w:val="24"/>
        </w:rPr>
        <w:t xml:space="preserve">έρδο, απευθύνομαι σε σας και στον συνάδελφό σας, τον κύριο Βουλευτή, δεν καταλάβατε τι είπα. Δεν είπα, λοιπόν, σε καμμία περίπτωση ότι η ευθύνη βαρύνει τον Υπουργό Οικονομικών. Είπα κάτι τέτοιο; Είπα ότι η καθυστέρηση </w:t>
      </w:r>
      <w:proofErr w:type="spellStart"/>
      <w:r>
        <w:rPr>
          <w:rFonts w:eastAsia="Times New Roman"/>
          <w:szCs w:val="24"/>
        </w:rPr>
        <w:t>οφείλετο</w:t>
      </w:r>
      <w:proofErr w:type="spellEnd"/>
      <w:r>
        <w:rPr>
          <w:rFonts w:eastAsia="Times New Roman"/>
          <w:szCs w:val="24"/>
        </w:rPr>
        <w:t xml:space="preserve"> στην εναντίωση που υπήρχε από</w:t>
      </w:r>
      <w:r>
        <w:rPr>
          <w:rFonts w:eastAsia="Times New Roman"/>
          <w:szCs w:val="24"/>
        </w:rPr>
        <w:t xml:space="preserve"> την πλευρά των τεχνικών κλιμακίων να προσυπογράψουν και να δεχτούν αυτά τα οποία εμείς τους προτείναμε. </w:t>
      </w:r>
    </w:p>
    <w:p w14:paraId="55F0DFD7" w14:textId="77777777" w:rsidR="008A2FAC" w:rsidRDefault="00527947">
      <w:pPr>
        <w:spacing w:line="600" w:lineRule="auto"/>
        <w:ind w:firstLine="720"/>
        <w:jc w:val="both"/>
        <w:rPr>
          <w:rFonts w:eastAsia="Times New Roman"/>
          <w:szCs w:val="24"/>
        </w:rPr>
      </w:pPr>
      <w:r>
        <w:rPr>
          <w:rFonts w:eastAsia="Times New Roman"/>
          <w:szCs w:val="24"/>
        </w:rPr>
        <w:t>Όπως βλέπετε, τη συγκεκριμένη τροπολογία την προσυπογράφει και ο Υπουργός Οικονομικών. Ο Υπουργός, λοιπόν, Οικονομικών, ο οποίος είχε όλο το Υπουργείο</w:t>
      </w:r>
      <w:r>
        <w:rPr>
          <w:rFonts w:eastAsia="Times New Roman"/>
          <w:szCs w:val="24"/>
        </w:rPr>
        <w:t xml:space="preserve"> Οικονομικών στο τιμόνι, στη διαπραγμάτευση όλη αυτήν την οποία έγινε, δεν ήταν δυνατό να προσυπογράψει από τη στιγμή κατά την οποία υπήρχε αντίθετη άποψη από τα τεχνικά κλιμάκια. </w:t>
      </w:r>
      <w:r>
        <w:rPr>
          <w:rFonts w:eastAsia="Times New Roman"/>
          <w:szCs w:val="24"/>
        </w:rPr>
        <w:t>Δ</w:t>
      </w:r>
      <w:r>
        <w:rPr>
          <w:rFonts w:eastAsia="Times New Roman"/>
          <w:szCs w:val="24"/>
        </w:rPr>
        <w:t xml:space="preserve">εν με ακούσατε ότι σας είπα ότι σε όλες αυτές τις διαπραγματεύσεις και τις </w:t>
      </w:r>
      <w:r>
        <w:rPr>
          <w:rFonts w:eastAsia="Times New Roman"/>
          <w:szCs w:val="24"/>
        </w:rPr>
        <w:t xml:space="preserve">επαφές που έγιναν με τα τεχνικά κλιμάκια, το Υπουργείο Οικονομικών ήταν εκεί, ήταν παρόν, και έδωσε τη μάχη μαζί με μας. </w:t>
      </w:r>
    </w:p>
    <w:p w14:paraId="55F0DFD8" w14:textId="77777777" w:rsidR="008A2FAC" w:rsidRDefault="00527947">
      <w:pPr>
        <w:spacing w:line="600" w:lineRule="auto"/>
        <w:ind w:firstLine="720"/>
        <w:jc w:val="both"/>
        <w:rPr>
          <w:rFonts w:eastAsia="Times New Roman"/>
          <w:szCs w:val="24"/>
        </w:rPr>
      </w:pPr>
      <w:r>
        <w:rPr>
          <w:rFonts w:eastAsia="Times New Roman"/>
          <w:szCs w:val="24"/>
        </w:rPr>
        <w:t>Όταν, όμως, επρόκειτο να συζητηθεί -ήρθε δυο</w:t>
      </w:r>
      <w:r>
        <w:rPr>
          <w:rFonts w:eastAsia="Times New Roman"/>
          <w:szCs w:val="24"/>
        </w:rPr>
        <w:t>,</w:t>
      </w:r>
      <w:r>
        <w:rPr>
          <w:rFonts w:eastAsia="Times New Roman"/>
          <w:szCs w:val="24"/>
        </w:rPr>
        <w:t xml:space="preserve"> τρεις φορές να συζητηθεί- παρόμοια τροπολογία, είπαμε να απευθυνθούν στο Υπουργείο Οικον</w:t>
      </w:r>
      <w:r>
        <w:rPr>
          <w:rFonts w:eastAsia="Times New Roman"/>
          <w:szCs w:val="24"/>
        </w:rPr>
        <w:t>ομικών ως περισσότερο αρμόδιο, διότι, όπως βλέπετε, συνεπάγεται οικονομική δαπάνη. Επομένως, λόγω της οικονομικής δαπάνης που συνεπάγεται, από την στιγμή που υπήρχε άρνηση των θεσμών, δεν μπορούσε να προχωρήσει η διαδικασία. Αυτό δεν σημαίνει ότι εμείς ρίχ</w:t>
      </w:r>
      <w:r>
        <w:rPr>
          <w:rFonts w:eastAsia="Times New Roman"/>
          <w:szCs w:val="24"/>
        </w:rPr>
        <w:t>νουμε την ευθύνη, όπως είπατε, στο Υπουργείο Οικονομικών. Προς Θεού! Η ευθύνη, αν μπορεί να θεωρηθεί ως ευθύνη, εστιάζεται στην άρνηση των τεχνικών κλιμακίων.</w:t>
      </w:r>
    </w:p>
    <w:p w14:paraId="55F0DFD9" w14:textId="77777777" w:rsidR="008A2FAC" w:rsidRDefault="00527947">
      <w:pPr>
        <w:spacing w:line="600" w:lineRule="auto"/>
        <w:ind w:firstLine="720"/>
        <w:jc w:val="both"/>
        <w:rPr>
          <w:rFonts w:eastAsia="Times New Roman"/>
          <w:szCs w:val="24"/>
        </w:rPr>
      </w:pPr>
      <w:r>
        <w:rPr>
          <w:rFonts w:eastAsia="Times New Roman"/>
          <w:szCs w:val="24"/>
        </w:rPr>
        <w:t>Κλείνοντας, θα ήθελα να πω ότι εγώ ως Υφυπουργός δεν έχω κανένα πρόβλημα, όταν έχω κάνει κάποιο λ</w:t>
      </w:r>
      <w:r>
        <w:rPr>
          <w:rFonts w:eastAsia="Times New Roman"/>
          <w:szCs w:val="24"/>
        </w:rPr>
        <w:t>άθος ή έχω χρονοτριβήσει σε κάτι, να αποδεχτώ τις ευθύνες μου. Δεν μπορώ, όμως, να αποδεχτώ ευθύνες οι οποίες δεν αναλογούν ούτε στο δικό μας το Υπουργείο, αλλά ούτε και στο Υπουργείο Οικονομικών.</w:t>
      </w:r>
    </w:p>
    <w:p w14:paraId="55F0DFDA" w14:textId="77777777" w:rsidR="008A2FAC" w:rsidRDefault="00527947">
      <w:pPr>
        <w:spacing w:line="600" w:lineRule="auto"/>
        <w:ind w:firstLine="720"/>
        <w:jc w:val="both"/>
        <w:rPr>
          <w:rFonts w:eastAsia="Times New Roman"/>
          <w:szCs w:val="24"/>
        </w:rPr>
      </w:pPr>
      <w:r>
        <w:rPr>
          <w:rFonts w:eastAsia="Times New Roman"/>
          <w:szCs w:val="24"/>
        </w:rPr>
        <w:t>Ευχαριστώ.</w:t>
      </w:r>
    </w:p>
    <w:p w14:paraId="55F0DFDB" w14:textId="77777777" w:rsidR="008A2FAC" w:rsidRDefault="00527947">
      <w:pPr>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 xml:space="preserve">Και εμείς </w:t>
      </w:r>
      <w:r>
        <w:rPr>
          <w:rFonts w:eastAsia="Times New Roman"/>
          <w:bCs/>
          <w:szCs w:val="24"/>
        </w:rPr>
        <w:t>ευχαριστούμε.</w:t>
      </w:r>
    </w:p>
    <w:p w14:paraId="55F0DFDC" w14:textId="77777777" w:rsidR="008A2FAC" w:rsidRDefault="00527947">
      <w:pPr>
        <w:spacing w:line="600" w:lineRule="auto"/>
        <w:ind w:firstLine="720"/>
        <w:jc w:val="both"/>
        <w:rPr>
          <w:rFonts w:eastAsia="Times New Roman" w:cs="Times New Roman"/>
          <w:b/>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Κύριε Πρόεδρε, θα ήθελα τον λόγο.</w:t>
      </w:r>
    </w:p>
    <w:p w14:paraId="55F0DFDD" w14:textId="77777777" w:rsidR="008A2FAC" w:rsidRDefault="00527947">
      <w:pPr>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w:t>
      </w:r>
      <w:r>
        <w:rPr>
          <w:rFonts w:eastAsia="Times New Roman"/>
          <w:bCs/>
          <w:szCs w:val="24"/>
        </w:rPr>
        <w:t xml:space="preserve"> Ορίστε, κύριε Υπουργέ, έχετε τον λόγο.</w:t>
      </w:r>
    </w:p>
    <w:p w14:paraId="55F0DFDE"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 xml:space="preserve">αρτήτων Ελλήνων): </w:t>
      </w:r>
      <w:r>
        <w:rPr>
          <w:rFonts w:eastAsia="Times New Roman" w:cs="Times New Roman"/>
          <w:szCs w:val="24"/>
        </w:rPr>
        <w:t xml:space="preserve">Παρά τις αντιπαραθέσεις, νομίζω ότι έγινε μια καλή συζήτηση σήμερα. </w:t>
      </w:r>
    </w:p>
    <w:p w14:paraId="55F0DFDF"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Θέλω πάντως να πω ότι είναι άδικο να λέγεται ότι η Κυβέρνηση δεν σέβεται τη Βουλή. Ίσα ίσα ο Πρωθυπουργός θέλω να θυμίσω ότι βρίσκεται πολύ συχνά στη Βουλή και σε κοινοβ</w:t>
      </w:r>
      <w:r>
        <w:rPr>
          <w:rFonts w:eastAsia="Times New Roman" w:cs="Times New Roman"/>
          <w:szCs w:val="24"/>
        </w:rPr>
        <w:t xml:space="preserve">ουλευτικό έλεγχο. Να θυμίσω ότι ο κ. Σαμαράς δεν ήρθε ούτε μία φορά ως Πρωθυπουργός στη Βουλή. Ούτε μία φορά. </w:t>
      </w:r>
    </w:p>
    <w:p w14:paraId="55F0DFE0"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Θα ήταν πολύ καλύτερο αντί να γίνονται συζητήσεις από τα μέσα ενημέρωσης και ο Αρχηγός της Αξιωματικής Αντιπολίτευσης να είναι εδώ, να είναι εδώ </w:t>
      </w:r>
      <w:r>
        <w:rPr>
          <w:rFonts w:eastAsia="Times New Roman" w:cs="Times New Roman"/>
          <w:szCs w:val="24"/>
        </w:rPr>
        <w:t>και κατά τη διάρκεια των συζητήσεων του νομοθετικού έργου, της προ ημερησίας διάταξης στη Βουλή.</w:t>
      </w:r>
    </w:p>
    <w:p w14:paraId="55F0DFE1"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Ήθελα να θυμίσω ότι ο Κωνσταντίνος Μητσοτάκης ερχόταν εδώ στον κοινοβουλευτικό έλεγχο…</w:t>
      </w:r>
    </w:p>
    <w:p w14:paraId="55F0DFE2" w14:textId="77777777" w:rsidR="008A2FAC" w:rsidRDefault="0052794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Κύριε Υπουργέ, μην το παίζετε και εσείς το παιχνίδι! Έλεο</w:t>
      </w:r>
      <w:r>
        <w:rPr>
          <w:rFonts w:eastAsia="Times New Roman" w:cs="Times New Roman"/>
          <w:szCs w:val="24"/>
        </w:rPr>
        <w:t>ς δηλαδή!</w:t>
      </w:r>
    </w:p>
    <w:p w14:paraId="55F0DFE3" w14:textId="77777777" w:rsidR="008A2FAC" w:rsidRDefault="00527947">
      <w:pPr>
        <w:spacing w:line="600" w:lineRule="auto"/>
        <w:ind w:firstLine="720"/>
        <w:jc w:val="both"/>
        <w:rPr>
          <w:rFonts w:eastAsia="Times New Roman"/>
          <w:b/>
          <w:bCs/>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b/>
          <w:szCs w:val="24"/>
        </w:rPr>
        <w:t xml:space="preserve"> </w:t>
      </w:r>
      <w:r>
        <w:rPr>
          <w:rFonts w:eastAsia="Times New Roman" w:cs="Times New Roman"/>
          <w:szCs w:val="24"/>
        </w:rPr>
        <w:t xml:space="preserve">...ερχόταν εδώ στον κοινοβουλευτικό έλεγχο από τις 18:00 η ώρα. </w:t>
      </w:r>
    </w:p>
    <w:p w14:paraId="55F0DFE4" w14:textId="77777777" w:rsidR="008A2FAC" w:rsidRDefault="0052794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Φαίνεται τελικά ποιος το ξεκίνησε.</w:t>
      </w:r>
    </w:p>
    <w:p w14:paraId="55F0DFE5"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w:t>
      </w:r>
      <w:r>
        <w:rPr>
          <w:rFonts w:eastAsia="Times New Roman" w:cs="Times New Roman"/>
          <w:b/>
          <w:szCs w:val="24"/>
        </w:rPr>
        <w:t xml:space="preserve">νεξαρτήτων Ελλήνων): </w:t>
      </w:r>
      <w:r>
        <w:rPr>
          <w:rFonts w:eastAsia="Times New Roman" w:cs="Times New Roman"/>
          <w:szCs w:val="24"/>
        </w:rPr>
        <w:t xml:space="preserve">Κυρία Κανέλλη, δεν είναι κακό να γίνεται διάλογος. Εδώ πέρα φτάσαμε να μιλάμε για </w:t>
      </w:r>
      <w:proofErr w:type="spellStart"/>
      <w:r>
        <w:rPr>
          <w:rFonts w:eastAsia="Times New Roman" w:cs="Times New Roman"/>
          <w:szCs w:val="24"/>
        </w:rPr>
        <w:t>φιλανδοποίηση</w:t>
      </w:r>
      <w:proofErr w:type="spellEnd"/>
      <w:r>
        <w:rPr>
          <w:rFonts w:eastAsia="Times New Roman" w:cs="Times New Roman"/>
          <w:szCs w:val="24"/>
        </w:rPr>
        <w:t>.</w:t>
      </w:r>
    </w:p>
    <w:p w14:paraId="55F0DFE6" w14:textId="77777777" w:rsidR="008A2FAC" w:rsidRDefault="0052794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Δεν είναι διάλογος. Να κάνετε την ιστορική, προσωπική σας διαδρομή από τη Νέα Δημοκρατία στους ΑΝΕΛ και από τους ΑΝΕΛ στην </w:t>
      </w:r>
      <w:r>
        <w:rPr>
          <w:rFonts w:eastAsia="Times New Roman" w:cs="Times New Roman"/>
          <w:szCs w:val="24"/>
        </w:rPr>
        <w:t>Κυβέρνηση δεν έχει καμμία σχέση με την συνεδρίαση! Έλεος δηλαδή!</w:t>
      </w:r>
    </w:p>
    <w:p w14:paraId="55F0DFE7"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Επειδή με προκαλείτε, θα σας θυμίσω ότι κάποτε με το ΚΚΕ εσωτερικού λέγαμε: «Οι κομμουνιστές δεν είναι στρατοκράτε</w:t>
      </w:r>
      <w:r>
        <w:rPr>
          <w:rFonts w:eastAsia="Times New Roman" w:cs="Times New Roman"/>
          <w:szCs w:val="24"/>
        </w:rPr>
        <w:t>ς, ανοίξτε τις πόρτες στους εργάτες» και ήσασταν μαζί τότε. Να είστε καλά!</w:t>
      </w:r>
    </w:p>
    <w:p w14:paraId="55F0DFE8" w14:textId="77777777" w:rsidR="008A2FAC" w:rsidRDefault="00527947">
      <w:pPr>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Αυτό και αν είναι πάνελ τώρα! Όλοι να είστε καλά!</w:t>
      </w:r>
    </w:p>
    <w:p w14:paraId="55F0DFE9" w14:textId="77777777" w:rsidR="008A2FAC" w:rsidRDefault="00527947">
      <w:pPr>
        <w:spacing w:line="600" w:lineRule="auto"/>
        <w:ind w:firstLine="720"/>
        <w:jc w:val="both"/>
        <w:rPr>
          <w:rFonts w:eastAsia="Times New Roman"/>
          <w:bCs/>
          <w:szCs w:val="24"/>
        </w:rPr>
      </w:pPr>
      <w:r>
        <w:rPr>
          <w:rFonts w:eastAsia="Times New Roman"/>
          <w:bCs/>
          <w:szCs w:val="24"/>
        </w:rPr>
        <w:t>Θα ήθελα να κάνω κάποιες ανακοινώσεις προς το Σώμα.</w:t>
      </w:r>
    </w:p>
    <w:p w14:paraId="55F0DFEA"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Ανδρέας </w:t>
      </w:r>
      <w:proofErr w:type="spellStart"/>
      <w:r>
        <w:rPr>
          <w:rFonts w:eastAsia="Times New Roman"/>
          <w:bCs/>
          <w:szCs w:val="24"/>
        </w:rPr>
        <w:t>Κατσανιώτης</w:t>
      </w:r>
      <w:proofErr w:type="spellEnd"/>
      <w:r>
        <w:rPr>
          <w:rFonts w:eastAsia="Times New Roman"/>
          <w:bCs/>
          <w:szCs w:val="24"/>
        </w:rPr>
        <w:t xml:space="preserve"> ζητεί άδεια</w:t>
      </w:r>
      <w:r>
        <w:rPr>
          <w:rFonts w:eastAsia="Times New Roman"/>
          <w:bCs/>
          <w:szCs w:val="24"/>
        </w:rPr>
        <w:t xml:space="preserve"> ολιγοήμερης απουσίας στο εξωτερικό. Η Βουλή εγκρίνει;</w:t>
      </w:r>
    </w:p>
    <w:p w14:paraId="55F0DFEB"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w:t>
      </w:r>
      <w:r>
        <w:rPr>
          <w:rFonts w:eastAsia="Times New Roman"/>
          <w:b/>
          <w:bCs/>
          <w:szCs w:val="24"/>
        </w:rPr>
        <w:t xml:space="preserve"> ΒΟΥΛΕΥΤΕΣ: </w:t>
      </w:r>
      <w:r>
        <w:rPr>
          <w:rFonts w:eastAsia="Times New Roman"/>
          <w:bCs/>
          <w:szCs w:val="24"/>
        </w:rPr>
        <w:t xml:space="preserve"> Μάλιστα, μάλιστα.</w:t>
      </w:r>
    </w:p>
    <w:p w14:paraId="55F0DFEC"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 xml:space="preserve">Συνεπώς η </w:t>
      </w:r>
      <w:r>
        <w:rPr>
          <w:rFonts w:eastAsia="Times New Roman"/>
          <w:bCs/>
          <w:szCs w:val="24"/>
        </w:rPr>
        <w:t>Βουλή ενέκρινε τη ζητηθείσα άδεια.</w:t>
      </w:r>
    </w:p>
    <w:p w14:paraId="55F0DFED"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Βουλευτής κ. Φωτεινή Αραμπατζή ζητεί άδεια ολιγοήμερης απουσίας στο εξωτερικό. Η Βουλή εγκρίνει;</w:t>
      </w:r>
    </w:p>
    <w:p w14:paraId="55F0DFEE"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w:t>
      </w:r>
      <w:r>
        <w:rPr>
          <w:rFonts w:eastAsia="Times New Roman"/>
          <w:b/>
          <w:bCs/>
          <w:szCs w:val="24"/>
        </w:rPr>
        <w:t xml:space="preserve"> ΒΟΥΛΕΥΤΕΣ: </w:t>
      </w:r>
      <w:r>
        <w:rPr>
          <w:rFonts w:eastAsia="Times New Roman"/>
          <w:bCs/>
          <w:szCs w:val="24"/>
        </w:rPr>
        <w:t xml:space="preserve"> Μάλιστα, μάλιστα.</w:t>
      </w:r>
    </w:p>
    <w:p w14:paraId="55F0DFEF"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 xml:space="preserve">Συνεπώς η </w:t>
      </w:r>
      <w:r>
        <w:rPr>
          <w:rFonts w:eastAsia="Times New Roman"/>
          <w:bCs/>
          <w:szCs w:val="24"/>
        </w:rPr>
        <w:t>Βουλή ενέκρινε τη ζητηθείσα άδεια.</w:t>
      </w:r>
    </w:p>
    <w:p w14:paraId="55F0DFF0" w14:textId="77777777" w:rsidR="008A2FAC" w:rsidRDefault="00527947">
      <w:pPr>
        <w:widowControl w:val="0"/>
        <w:autoSpaceDE w:val="0"/>
        <w:autoSpaceDN w:val="0"/>
        <w:adjustRightInd w:val="0"/>
        <w:spacing w:line="600" w:lineRule="auto"/>
        <w:ind w:firstLine="720"/>
        <w:jc w:val="both"/>
        <w:rPr>
          <w:rFonts w:eastAsia="Times New Roman" w:cs="Times New Roman"/>
          <w:szCs w:val="24"/>
        </w:rPr>
      </w:pPr>
      <w:r>
        <w:rPr>
          <w:rFonts w:eastAsia="Times New Roman"/>
          <w:bCs/>
          <w:szCs w:val="24"/>
        </w:rPr>
        <w:t>Έχω την τιμή να ανακοινώσω στο Σώμα ότι ο</w:t>
      </w:r>
      <w:r>
        <w:rPr>
          <w:rFonts w:eastAsia="Times New Roman"/>
          <w:bCs/>
          <w:szCs w:val="24"/>
        </w:rPr>
        <w:t xml:space="preserve"> Υπουργός Δικαιοσύνης, Διαφάνειας και Ανθρωπίνων Δικαιωμάτων διαβίβασε στην Βουλή σύμφωνα με το άρθρο 86 του Συντάγματος και τον ν.3126/2003 (Ποινική Ευθύνη Υπουργών), όπως ισχύει, στις 21</w:t>
      </w:r>
      <w:r>
        <w:rPr>
          <w:rFonts w:eastAsia="Times New Roman"/>
          <w:bCs/>
          <w:szCs w:val="24"/>
        </w:rPr>
        <w:t>-</w:t>
      </w:r>
      <w:r>
        <w:rPr>
          <w:rFonts w:eastAsia="Times New Roman"/>
          <w:bCs/>
          <w:szCs w:val="24"/>
        </w:rPr>
        <w:t>6</w:t>
      </w:r>
      <w:r>
        <w:rPr>
          <w:rFonts w:eastAsia="Times New Roman"/>
          <w:bCs/>
          <w:szCs w:val="24"/>
        </w:rPr>
        <w:t>-</w:t>
      </w:r>
      <w:r>
        <w:rPr>
          <w:rFonts w:eastAsia="Times New Roman"/>
          <w:bCs/>
          <w:szCs w:val="24"/>
        </w:rPr>
        <w:t xml:space="preserve">2016 ποινική δικογραφία που αφορά τον τέως Υπουργό Ναυτιλίας και </w:t>
      </w:r>
      <w:r>
        <w:rPr>
          <w:rFonts w:eastAsia="Times New Roman"/>
          <w:bCs/>
          <w:szCs w:val="24"/>
        </w:rPr>
        <w:t>Αιγαίου κ. Μιλτιάδη Βαρβιτσιώτη.</w:t>
      </w:r>
    </w:p>
    <w:p w14:paraId="55F0DFF1"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κηρύσσεται περαιωμένη η συζήτηση επί της αρχής, των άρθρων και των τροπολογιών του σχεδίου νόμου του Υπουργείου Εθνικής Άμυνας</w:t>
      </w:r>
      <w:r>
        <w:rPr>
          <w:rFonts w:eastAsia="Times New Roman" w:cs="Times New Roman"/>
          <w:szCs w:val="24"/>
        </w:rPr>
        <w:t>:</w:t>
      </w:r>
      <w:r>
        <w:rPr>
          <w:rFonts w:eastAsia="Times New Roman" w:cs="Times New Roman"/>
          <w:szCs w:val="24"/>
        </w:rPr>
        <w:t xml:space="preserve"> «Κύρωση της Συμφωνίας για την Επιτροπή Συντονισμού στο πλαίσιο τη</w:t>
      </w:r>
      <w:r>
        <w:rPr>
          <w:rFonts w:eastAsia="Times New Roman" w:cs="Times New Roman"/>
          <w:szCs w:val="24"/>
        </w:rPr>
        <w:t>ς Συνόδου Υπουργών Άμυνας της Νοτιοανατολικής Ευρώπης (SEDM) και άλλες διατάξεις».</w:t>
      </w:r>
    </w:p>
    <w:p w14:paraId="55F0DFF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55F0DFF3"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Δεκτό, δεκτό.</w:t>
      </w:r>
    </w:p>
    <w:p w14:paraId="55F0DFF4" w14:textId="77777777" w:rsidR="008A2FAC" w:rsidRDefault="00527947">
      <w:pPr>
        <w:spacing w:line="600" w:lineRule="auto"/>
        <w:ind w:firstLine="720"/>
        <w:jc w:val="both"/>
        <w:rPr>
          <w:rFonts w:eastAsia="Times New Roman"/>
          <w:b/>
          <w:szCs w:val="24"/>
        </w:rPr>
      </w:pPr>
      <w:r>
        <w:rPr>
          <w:rFonts w:eastAsia="Times New Roman"/>
          <w:b/>
          <w:szCs w:val="24"/>
        </w:rPr>
        <w:t xml:space="preserve">ΑΘΑΝΑΣΙΟΣ ΚΑΒΒΑΔΑΣ: </w:t>
      </w:r>
      <w:r>
        <w:rPr>
          <w:rFonts w:eastAsia="Times New Roman"/>
          <w:szCs w:val="24"/>
        </w:rPr>
        <w:t>Δεκτό, δεκτό.</w:t>
      </w:r>
    </w:p>
    <w:p w14:paraId="55F0DFF5" w14:textId="77777777" w:rsidR="008A2FAC" w:rsidRDefault="0052794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55F0DFF6" w14:textId="77777777" w:rsidR="008A2FAC" w:rsidRDefault="00527947">
      <w:pPr>
        <w:spacing w:line="600" w:lineRule="auto"/>
        <w:ind w:firstLine="720"/>
        <w:jc w:val="both"/>
        <w:rPr>
          <w:rFonts w:eastAsia="Times New Roman"/>
          <w:szCs w:val="24"/>
        </w:rPr>
      </w:pPr>
      <w:r>
        <w:rPr>
          <w:rFonts w:eastAsia="Times New Roman"/>
          <w:b/>
          <w:szCs w:val="24"/>
        </w:rPr>
        <w:t>ΑΝΔΡΕΑΣ ΛΟ</w:t>
      </w:r>
      <w:r>
        <w:rPr>
          <w:rFonts w:eastAsia="Times New Roman"/>
          <w:b/>
          <w:szCs w:val="24"/>
        </w:rPr>
        <w:t xml:space="preserve">ΒΕΡΔΟΣ: </w:t>
      </w:r>
      <w:r>
        <w:rPr>
          <w:rFonts w:eastAsia="Times New Roman"/>
          <w:szCs w:val="24"/>
        </w:rPr>
        <w:t>Δεκτό, δεκτό.</w:t>
      </w:r>
    </w:p>
    <w:p w14:paraId="55F0DFF7"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bCs/>
          <w:szCs w:val="24"/>
        </w:rPr>
        <w:t>Εξηγήστε μου εσείς τώρα: Εμείς λέμε «όχι» στην σύμβαση, «παρών» στην μια τροπολογία και «ναι» στην άλλη. Αφού τα κάνετε ένα, πώς να ψηφίσω;</w:t>
      </w:r>
    </w:p>
    <w:p w14:paraId="55F0DFF8" w14:textId="77777777" w:rsidR="008A2FAC" w:rsidRDefault="00527947">
      <w:pPr>
        <w:widowControl w:val="0"/>
        <w:autoSpaceDE w:val="0"/>
        <w:autoSpaceDN w:val="0"/>
        <w:adjustRightInd w:val="0"/>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 xml:space="preserve">Κοιτάξτε να δείτε. Εάν υπάρχει αντίρρηση, </w:t>
      </w:r>
      <w:r>
        <w:rPr>
          <w:rFonts w:eastAsia="Times New Roman"/>
          <w:bCs/>
          <w:szCs w:val="24"/>
        </w:rPr>
        <w:t>κυρία Κανέλλη,…</w:t>
      </w:r>
    </w:p>
    <w:p w14:paraId="55F0DFF9" w14:textId="77777777" w:rsidR="008A2FAC" w:rsidRDefault="00527947">
      <w:pPr>
        <w:widowControl w:val="0"/>
        <w:autoSpaceDE w:val="0"/>
        <w:autoSpaceDN w:val="0"/>
        <w:adjustRightInd w:val="0"/>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Σας ξαναλέω. Πώς θα ψηφίσω;</w:t>
      </w:r>
    </w:p>
    <w:p w14:paraId="55F0DFFA" w14:textId="77777777" w:rsidR="008A2FAC" w:rsidRDefault="00527947">
      <w:pPr>
        <w:widowControl w:val="0"/>
        <w:autoSpaceDE w:val="0"/>
        <w:autoSpaceDN w:val="0"/>
        <w:adjustRightInd w:val="0"/>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Ακούστε με.</w:t>
      </w:r>
    </w:p>
    <w:p w14:paraId="55F0DFFB" w14:textId="77777777" w:rsidR="008A2FAC" w:rsidRDefault="00527947">
      <w:pPr>
        <w:widowControl w:val="0"/>
        <w:autoSpaceDE w:val="0"/>
        <w:autoSpaceDN w:val="0"/>
        <w:adjustRightInd w:val="0"/>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Καταλαβαίνετε τώρα τι συμβαίνει;</w:t>
      </w:r>
    </w:p>
    <w:p w14:paraId="55F0DFFC" w14:textId="77777777" w:rsidR="008A2FAC" w:rsidRDefault="00527947">
      <w:pPr>
        <w:widowControl w:val="0"/>
        <w:autoSpaceDE w:val="0"/>
        <w:autoSpaceDN w:val="0"/>
        <w:adjustRightInd w:val="0"/>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Σας καταλαβαίνω.</w:t>
      </w:r>
    </w:p>
    <w:p w14:paraId="55F0DFFD" w14:textId="77777777" w:rsidR="008A2FAC" w:rsidRDefault="00527947">
      <w:pPr>
        <w:widowControl w:val="0"/>
        <w:autoSpaceDE w:val="0"/>
        <w:autoSpaceDN w:val="0"/>
        <w:adjustRightInd w:val="0"/>
        <w:spacing w:line="600" w:lineRule="auto"/>
        <w:ind w:firstLine="720"/>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Όχι. Εκ των πραγμάτων η σύμβαση συμπαρα</w:t>
      </w:r>
      <w:r>
        <w:rPr>
          <w:rFonts w:eastAsia="Times New Roman" w:cs="Times New Roman"/>
          <w:szCs w:val="24"/>
        </w:rPr>
        <w:t>σύρει και τις τροπολογίες.</w:t>
      </w:r>
    </w:p>
    <w:p w14:paraId="55F0DFFE"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Ακούστε να σας πω: Εάν οποιοσδήποτε είχε θέσει θέμα για διαχωρισμό της ψηφοφορίας, θα το δεχόμουν. Με την έννοια, δηλαδή…</w:t>
      </w:r>
    </w:p>
    <w:p w14:paraId="55F0DFFF" w14:textId="77777777" w:rsidR="008A2FAC" w:rsidRDefault="00527947">
      <w:pPr>
        <w:widowControl w:val="0"/>
        <w:autoSpaceDE w:val="0"/>
        <w:autoSpaceDN w:val="0"/>
        <w:adjustRightInd w:val="0"/>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Δεν μπορείτε να τα διαχωρίσετε πρακτικά. Εξηγώ όμως, πώς θα</w:t>
      </w:r>
      <w:r>
        <w:rPr>
          <w:rFonts w:eastAsia="Times New Roman" w:cs="Times New Roman"/>
          <w:szCs w:val="24"/>
        </w:rPr>
        <w:t xml:space="preserve"> καταγράψετε την ψήφο του Κομμουνιστικού Κόμματος από την ώρα που στις συμβάσεις δεν επιτρέπεται άρθρο;</w:t>
      </w:r>
    </w:p>
    <w:p w14:paraId="55F0E000" w14:textId="77777777" w:rsidR="008A2FAC" w:rsidRDefault="00527947">
      <w:pPr>
        <w:widowControl w:val="0"/>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cs="Times New Roman"/>
          <w:szCs w:val="24"/>
        </w:rPr>
        <w:t>Σας καταλαβαίνω απόλυτα. Επομένως, τι προτείνετε, κυρία Κανέλλη;</w:t>
      </w:r>
    </w:p>
    <w:p w14:paraId="55F0E001" w14:textId="77777777" w:rsidR="008A2FAC" w:rsidRDefault="00527947">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Να το καταγράψετε διά τας αρχάς και τίπ</w:t>
      </w:r>
      <w:r>
        <w:rPr>
          <w:rFonts w:eastAsia="Times New Roman" w:cs="Times New Roman"/>
          <w:szCs w:val="24"/>
        </w:rPr>
        <w:t>οτα άλλο.</w:t>
      </w:r>
    </w:p>
    <w:p w14:paraId="55F0E002" w14:textId="77777777" w:rsidR="008A2FAC" w:rsidRDefault="00527947">
      <w:pPr>
        <w:widowControl w:val="0"/>
        <w:autoSpaceDE w:val="0"/>
        <w:autoSpaceDN w:val="0"/>
        <w:adjustRightInd w:val="0"/>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Το καταγράφω.</w:t>
      </w:r>
    </w:p>
    <w:p w14:paraId="55F0E003" w14:textId="77777777" w:rsidR="008A2FAC" w:rsidRDefault="00527947">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Είναι ανόητο. </w:t>
      </w:r>
    </w:p>
    <w:p w14:paraId="55F0E004" w14:textId="77777777" w:rsidR="008A2FAC" w:rsidRDefault="00527947">
      <w:pPr>
        <w:widowControl w:val="0"/>
        <w:autoSpaceDE w:val="0"/>
        <w:autoSpaceDN w:val="0"/>
        <w:adjustRightInd w:val="0"/>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bCs/>
          <w:szCs w:val="24"/>
        </w:rPr>
        <w:t>Καταγράφεται.</w:t>
      </w:r>
    </w:p>
    <w:p w14:paraId="55F0E005" w14:textId="77777777" w:rsidR="008A2FAC" w:rsidRDefault="00527947">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Σας είπα την ψήφο μου: «Όχι» στη σύμβαση, «ναι» στην υπόθεση του Υπουργείου Συγκοινωνιών, «παρών» στην υπόθ</w:t>
      </w:r>
      <w:r>
        <w:rPr>
          <w:rFonts w:eastAsia="Times New Roman" w:cs="Times New Roman"/>
          <w:szCs w:val="24"/>
        </w:rPr>
        <w:t>εση της ΡΑΕ. Από εκεί και ύστερα, η ιστορία θα γράψει από κάτω τα ορνιθοσκαλίσματα της διαδικασίας, αλλά μου είναι παντελώς αδιάφορο.</w:t>
      </w:r>
    </w:p>
    <w:p w14:paraId="55F0E006"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w:t>
      </w:r>
      <w:r>
        <w:rPr>
          <w:rFonts w:eastAsia="Times New Roman"/>
          <w:bCs/>
          <w:szCs w:val="24"/>
        </w:rPr>
        <w:t xml:space="preserve"> Ακούστε με. Είναι οριακή η διαδικασία. Για πρακτικούς λόγους κάνουμε αυτό που κάνουμε. Κα</w:t>
      </w:r>
      <w:r>
        <w:rPr>
          <w:rFonts w:eastAsia="Times New Roman"/>
          <w:bCs/>
          <w:szCs w:val="24"/>
        </w:rPr>
        <w:t>ταγράφεται αυτό που είπατε. Πάμε παρακάτω.</w:t>
      </w:r>
    </w:p>
    <w:p w14:paraId="55F0E007" w14:textId="77777777" w:rsidR="008A2FAC" w:rsidRDefault="0052794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Συνεχίζουμε την ψήφιση</w:t>
      </w:r>
      <w:r>
        <w:rPr>
          <w:rFonts w:eastAsia="Times New Roman"/>
          <w:bCs/>
          <w:szCs w:val="24"/>
        </w:rPr>
        <w:t xml:space="preserve"> όσον αφορά την αρχή του νομοσχεδίου</w:t>
      </w:r>
      <w:r>
        <w:rPr>
          <w:rFonts w:eastAsia="Times New Roman"/>
          <w:bCs/>
          <w:szCs w:val="24"/>
        </w:rPr>
        <w:t>.</w:t>
      </w:r>
    </w:p>
    <w:p w14:paraId="55F0E008" w14:textId="77777777" w:rsidR="008A2FAC" w:rsidRDefault="00527947">
      <w:pPr>
        <w:spacing w:line="600" w:lineRule="auto"/>
        <w:ind w:firstLine="720"/>
        <w:jc w:val="both"/>
        <w:rPr>
          <w:rFonts w:eastAsia="Times New Roman"/>
          <w:b/>
          <w:szCs w:val="24"/>
        </w:rPr>
      </w:pPr>
      <w:r>
        <w:rPr>
          <w:rFonts w:eastAsia="Times New Roman"/>
          <w:b/>
          <w:szCs w:val="24"/>
        </w:rPr>
        <w:t xml:space="preserve">ΣΠΥΡΙΔΩΝ ΛΥΚΟΥΔΗΣ: </w:t>
      </w:r>
      <w:r>
        <w:rPr>
          <w:rFonts w:eastAsia="Times New Roman"/>
          <w:szCs w:val="24"/>
        </w:rPr>
        <w:t>Δεκτό, δεκτό.</w:t>
      </w:r>
    </w:p>
    <w:p w14:paraId="55F0E009" w14:textId="77777777" w:rsidR="008A2FAC" w:rsidRDefault="00527947">
      <w:pPr>
        <w:spacing w:line="600" w:lineRule="auto"/>
        <w:ind w:firstLine="720"/>
        <w:jc w:val="both"/>
        <w:rPr>
          <w:rFonts w:eastAsia="Times New Roman"/>
          <w:b/>
          <w:szCs w:val="24"/>
        </w:rPr>
      </w:pPr>
      <w:r>
        <w:rPr>
          <w:rFonts w:eastAsia="Times New Roman"/>
          <w:b/>
          <w:szCs w:val="24"/>
        </w:rPr>
        <w:t xml:space="preserve">ΚΩΝΣΤΑΝΤΙΝΟΣ ΚΑΤΣΙΚΗΣ: </w:t>
      </w:r>
      <w:r>
        <w:rPr>
          <w:rFonts w:eastAsia="Times New Roman"/>
          <w:szCs w:val="24"/>
        </w:rPr>
        <w:t>Δεκτό, δεκτό.</w:t>
      </w:r>
    </w:p>
    <w:p w14:paraId="55F0E00A" w14:textId="77777777" w:rsidR="008A2FAC" w:rsidRDefault="00527947">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Δεκτό, δεκτό.</w:t>
      </w:r>
    </w:p>
    <w:p w14:paraId="55F0E00B" w14:textId="77777777" w:rsidR="008A2FAC" w:rsidRDefault="00527947">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Συνεπώς, το </w:t>
      </w:r>
      <w:r>
        <w:rPr>
          <w:rFonts w:eastAsia="Times New Roman" w:cs="Times New Roman"/>
          <w:szCs w:val="24"/>
        </w:rPr>
        <w:t>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της Συμφωνίας για την Επιτροπή Συντονισμού στο πλαίσιο της Συνόδου Υπουργών Άμυνας της Νοτιοανατολικής Ευρώπης (SEDM) και άλλες διατάξεις» έγινε δεκτό επί της αρχής κατά πλειοψηφία. </w:t>
      </w:r>
    </w:p>
    <w:p w14:paraId="55F0E00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στην ψήφισ</w:t>
      </w:r>
      <w:r>
        <w:rPr>
          <w:rFonts w:eastAsia="Times New Roman" w:cs="Times New Roman"/>
          <w:szCs w:val="24"/>
        </w:rPr>
        <w:t>η των άρθρων και των τροπολογιών.</w:t>
      </w:r>
    </w:p>
    <w:p w14:paraId="55F0E00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55F0E00E"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 xml:space="preserve">Δεκτό, δεκτό. </w:t>
      </w:r>
    </w:p>
    <w:p w14:paraId="55F0E00F" w14:textId="77777777" w:rsidR="008A2FAC" w:rsidRDefault="00527947">
      <w:pPr>
        <w:spacing w:line="600" w:lineRule="auto"/>
        <w:ind w:firstLine="720"/>
        <w:jc w:val="both"/>
        <w:rPr>
          <w:rFonts w:eastAsia="Times New Roman"/>
          <w:b/>
          <w:szCs w:val="24"/>
        </w:rPr>
      </w:pPr>
      <w:r>
        <w:rPr>
          <w:rFonts w:eastAsia="Times New Roman"/>
          <w:b/>
          <w:szCs w:val="24"/>
        </w:rPr>
        <w:t xml:space="preserve">ΑΘΑΝΑΣΙΟΣ ΚΑΒΒΑΔΑΣ: </w:t>
      </w:r>
      <w:r>
        <w:rPr>
          <w:rFonts w:eastAsia="Times New Roman"/>
          <w:szCs w:val="24"/>
        </w:rPr>
        <w:t>Δεκτό, δεκτό.</w:t>
      </w:r>
    </w:p>
    <w:p w14:paraId="55F0E010" w14:textId="77777777" w:rsidR="008A2FAC" w:rsidRDefault="0052794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55F0E011" w14:textId="77777777" w:rsidR="008A2FAC" w:rsidRDefault="0052794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Δεκτό, δεκτό.</w:t>
      </w:r>
    </w:p>
    <w:p w14:paraId="55F0E012"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Ως </w:t>
      </w:r>
      <w:proofErr w:type="spellStart"/>
      <w:r>
        <w:rPr>
          <w:rFonts w:eastAsia="Times New Roman"/>
          <w:szCs w:val="24"/>
        </w:rPr>
        <w:t>προείπα</w:t>
      </w:r>
      <w:proofErr w:type="spellEnd"/>
      <w:r>
        <w:rPr>
          <w:rFonts w:eastAsia="Times New Roman"/>
          <w:szCs w:val="24"/>
        </w:rPr>
        <w:t>.</w:t>
      </w:r>
    </w:p>
    <w:p w14:paraId="55F0E013" w14:textId="77777777" w:rsidR="008A2FAC" w:rsidRDefault="00527947">
      <w:pPr>
        <w:spacing w:line="600" w:lineRule="auto"/>
        <w:ind w:firstLine="720"/>
        <w:jc w:val="both"/>
        <w:rPr>
          <w:rFonts w:eastAsia="Times New Roman"/>
          <w:b/>
          <w:szCs w:val="24"/>
        </w:rPr>
      </w:pPr>
      <w:r>
        <w:rPr>
          <w:rFonts w:eastAsia="Times New Roman"/>
          <w:b/>
          <w:szCs w:val="24"/>
        </w:rPr>
        <w:t>ΣΠΥΡ</w:t>
      </w:r>
      <w:r>
        <w:rPr>
          <w:rFonts w:eastAsia="Times New Roman"/>
          <w:b/>
          <w:szCs w:val="24"/>
        </w:rPr>
        <w:t xml:space="preserve">ΙΔΩΝ ΛΥΚΟΥΔΗΣ: </w:t>
      </w:r>
      <w:r>
        <w:rPr>
          <w:rFonts w:eastAsia="Times New Roman"/>
          <w:szCs w:val="24"/>
        </w:rPr>
        <w:t>Δεκτό, δεκτό.</w:t>
      </w:r>
    </w:p>
    <w:p w14:paraId="55F0E014" w14:textId="77777777" w:rsidR="008A2FAC" w:rsidRDefault="00527947">
      <w:pPr>
        <w:spacing w:line="600" w:lineRule="auto"/>
        <w:ind w:firstLine="720"/>
        <w:jc w:val="both"/>
        <w:rPr>
          <w:rFonts w:eastAsia="Times New Roman"/>
          <w:b/>
          <w:szCs w:val="24"/>
        </w:rPr>
      </w:pPr>
      <w:r>
        <w:rPr>
          <w:rFonts w:eastAsia="Times New Roman"/>
          <w:b/>
          <w:szCs w:val="24"/>
        </w:rPr>
        <w:t xml:space="preserve">ΚΩΝΣΤΑΝΤΙΝΟΣ ΚΑΤΣΙΚΗΣ: </w:t>
      </w:r>
      <w:r>
        <w:rPr>
          <w:rFonts w:eastAsia="Times New Roman"/>
          <w:szCs w:val="24"/>
        </w:rPr>
        <w:t>Δεκτό, δεκτό.</w:t>
      </w:r>
    </w:p>
    <w:p w14:paraId="55F0E015" w14:textId="77777777" w:rsidR="008A2FAC" w:rsidRDefault="00527947">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Δεκτό, δεκτό.</w:t>
      </w:r>
    </w:p>
    <w:p w14:paraId="55F0E016" w14:textId="77777777" w:rsidR="008A2FAC" w:rsidRDefault="00527947">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πρώτο έγινε δεκτό ως έχει κατά πλειοψηφία.</w:t>
      </w:r>
    </w:p>
    <w:p w14:paraId="55F0E01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Ήρθαμε τώρα, κυρία Κανέλλη, στο θέμα που θέσατε.</w:t>
      </w:r>
    </w:p>
    <w:p w14:paraId="55F0E01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Ερωτάται στο Σώμ</w:t>
      </w:r>
      <w:r>
        <w:rPr>
          <w:rFonts w:eastAsia="Times New Roman" w:cs="Times New Roman"/>
          <w:szCs w:val="24"/>
        </w:rPr>
        <w:t xml:space="preserve">α: Γίνεται δεκτή η τροπολογία με γενικό αριθμό 498 και ειδικό 35, ως έχει; </w:t>
      </w:r>
    </w:p>
    <w:p w14:paraId="55F0E019"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 xml:space="preserve">Δεκτή, δεκτή. </w:t>
      </w:r>
    </w:p>
    <w:p w14:paraId="55F0E01A" w14:textId="77777777" w:rsidR="008A2FAC" w:rsidRDefault="00527947">
      <w:pPr>
        <w:spacing w:line="600" w:lineRule="auto"/>
        <w:ind w:firstLine="720"/>
        <w:jc w:val="both"/>
        <w:rPr>
          <w:rFonts w:eastAsia="Times New Roman"/>
          <w:b/>
          <w:szCs w:val="24"/>
        </w:rPr>
      </w:pPr>
      <w:r>
        <w:rPr>
          <w:rFonts w:eastAsia="Times New Roman"/>
          <w:b/>
          <w:szCs w:val="24"/>
        </w:rPr>
        <w:t xml:space="preserve">ΑΘΑΝΑΣΙΟΣ ΚΑΒΒΑΔΑΣ: </w:t>
      </w:r>
      <w:r>
        <w:rPr>
          <w:rFonts w:eastAsia="Times New Roman"/>
          <w:szCs w:val="24"/>
        </w:rPr>
        <w:t>Δεκτή, δεκτή.</w:t>
      </w:r>
    </w:p>
    <w:p w14:paraId="55F0E01B" w14:textId="77777777" w:rsidR="008A2FAC" w:rsidRDefault="0052794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55F0E01C" w14:textId="77777777" w:rsidR="008A2FAC" w:rsidRDefault="0052794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Δεκτή, δεκτή.</w:t>
      </w:r>
    </w:p>
    <w:p w14:paraId="55F0E01D" w14:textId="77777777" w:rsidR="008A2FAC" w:rsidRDefault="00527947">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Όπως μίλησα, κύριε Πρόεδρε. Δε</w:t>
      </w:r>
      <w:r>
        <w:rPr>
          <w:rFonts w:eastAsia="Times New Roman"/>
          <w:szCs w:val="24"/>
        </w:rPr>
        <w:t>κτή.</w:t>
      </w:r>
    </w:p>
    <w:p w14:paraId="55F0E01E" w14:textId="77777777" w:rsidR="008A2FAC" w:rsidRDefault="00527947">
      <w:pPr>
        <w:spacing w:line="600" w:lineRule="auto"/>
        <w:ind w:firstLine="720"/>
        <w:jc w:val="both"/>
        <w:rPr>
          <w:rFonts w:eastAsia="Times New Roman"/>
          <w:b/>
          <w:szCs w:val="24"/>
        </w:rPr>
      </w:pPr>
      <w:r>
        <w:rPr>
          <w:rFonts w:eastAsia="Times New Roman"/>
          <w:b/>
          <w:szCs w:val="24"/>
        </w:rPr>
        <w:t xml:space="preserve">ΣΠΥΡΙΔΩΝ ΛΥΚΟΥΔΗΣ: </w:t>
      </w:r>
      <w:r>
        <w:rPr>
          <w:rFonts w:eastAsia="Times New Roman"/>
          <w:szCs w:val="24"/>
        </w:rPr>
        <w:t>Δεκτή, δεκτή.</w:t>
      </w:r>
    </w:p>
    <w:p w14:paraId="55F0E01F" w14:textId="77777777" w:rsidR="008A2FAC" w:rsidRDefault="00527947">
      <w:pPr>
        <w:spacing w:line="600" w:lineRule="auto"/>
        <w:ind w:firstLine="720"/>
        <w:jc w:val="both"/>
        <w:rPr>
          <w:rFonts w:eastAsia="Times New Roman"/>
          <w:b/>
          <w:szCs w:val="24"/>
        </w:rPr>
      </w:pPr>
      <w:r>
        <w:rPr>
          <w:rFonts w:eastAsia="Times New Roman"/>
          <w:b/>
          <w:szCs w:val="24"/>
        </w:rPr>
        <w:t xml:space="preserve">ΚΩΝΣΤΑΝΤΙΝΟΣ ΚΑΤΣΙΚΗΣ: </w:t>
      </w:r>
      <w:r>
        <w:rPr>
          <w:rFonts w:eastAsia="Times New Roman"/>
          <w:szCs w:val="24"/>
        </w:rPr>
        <w:t>Δεκτή, δεκτή.</w:t>
      </w:r>
    </w:p>
    <w:p w14:paraId="55F0E020" w14:textId="77777777" w:rsidR="008A2FAC" w:rsidRDefault="00527947">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Δεκτή, δεκτή.</w:t>
      </w:r>
    </w:p>
    <w:p w14:paraId="55F0E021" w14:textId="77777777" w:rsidR="008A2FAC" w:rsidRDefault="00527947">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Συνεπώς, η τροπολογία με γενικό αριθμό 498 και ειδικό 35 έγινε δεκτή ως έχει κατά πλειοψηφία και εντάσσεται στο </w:t>
      </w:r>
      <w:r>
        <w:rPr>
          <w:rFonts w:eastAsia="Times New Roman" w:cs="Times New Roman"/>
          <w:szCs w:val="24"/>
        </w:rPr>
        <w:t>νομοσχέδιο ως ίδιον άρθρο.</w:t>
      </w:r>
    </w:p>
    <w:p w14:paraId="55F0E022"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504 και ειδικό 36 ως έχει; </w:t>
      </w:r>
    </w:p>
    <w:p w14:paraId="55F0E023"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 xml:space="preserve">Δεκτή, δεκτή. </w:t>
      </w:r>
    </w:p>
    <w:p w14:paraId="55F0E024" w14:textId="77777777" w:rsidR="008A2FAC" w:rsidRDefault="00527947">
      <w:pPr>
        <w:spacing w:line="600" w:lineRule="auto"/>
        <w:ind w:firstLine="720"/>
        <w:jc w:val="both"/>
        <w:rPr>
          <w:rFonts w:eastAsia="Times New Roman"/>
          <w:b/>
          <w:szCs w:val="24"/>
        </w:rPr>
      </w:pPr>
      <w:r>
        <w:rPr>
          <w:rFonts w:eastAsia="Times New Roman"/>
          <w:b/>
          <w:szCs w:val="24"/>
        </w:rPr>
        <w:t xml:space="preserve">ΑΘΑΝΑΣΙΟΣ ΚΑΒΒΑΔΑΣ: </w:t>
      </w:r>
      <w:r>
        <w:rPr>
          <w:rFonts w:eastAsia="Times New Roman"/>
          <w:szCs w:val="24"/>
        </w:rPr>
        <w:t>Δεκτή, δεκτή.</w:t>
      </w:r>
    </w:p>
    <w:p w14:paraId="55F0E025" w14:textId="77777777" w:rsidR="008A2FAC" w:rsidRDefault="0052794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55F0E026" w14:textId="77777777" w:rsidR="008A2FAC" w:rsidRDefault="0052794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Δεκτή, δεκτή.</w:t>
      </w:r>
    </w:p>
    <w:p w14:paraId="55F0E027" w14:textId="77777777" w:rsidR="008A2FAC" w:rsidRDefault="00527947">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Παρών.</w:t>
      </w:r>
    </w:p>
    <w:p w14:paraId="55F0E028" w14:textId="77777777" w:rsidR="008A2FAC" w:rsidRDefault="00527947">
      <w:pPr>
        <w:spacing w:line="600" w:lineRule="auto"/>
        <w:ind w:firstLine="720"/>
        <w:jc w:val="both"/>
        <w:rPr>
          <w:rFonts w:eastAsia="Times New Roman"/>
          <w:b/>
          <w:szCs w:val="24"/>
        </w:rPr>
      </w:pPr>
      <w:r>
        <w:rPr>
          <w:rFonts w:eastAsia="Times New Roman"/>
          <w:b/>
          <w:szCs w:val="24"/>
        </w:rPr>
        <w:t xml:space="preserve">ΣΠΥΡΙΔΩΝ ΛΥΚΟΥΔΗΣ: </w:t>
      </w:r>
      <w:r>
        <w:rPr>
          <w:rFonts w:eastAsia="Times New Roman"/>
          <w:szCs w:val="24"/>
        </w:rPr>
        <w:t>Δεκτή, δεκτή.</w:t>
      </w:r>
    </w:p>
    <w:p w14:paraId="55F0E029" w14:textId="77777777" w:rsidR="008A2FAC" w:rsidRDefault="00527947">
      <w:pPr>
        <w:spacing w:line="600" w:lineRule="auto"/>
        <w:ind w:firstLine="720"/>
        <w:jc w:val="both"/>
        <w:rPr>
          <w:rFonts w:eastAsia="Times New Roman"/>
          <w:b/>
          <w:szCs w:val="24"/>
        </w:rPr>
      </w:pPr>
      <w:r>
        <w:rPr>
          <w:rFonts w:eastAsia="Times New Roman"/>
          <w:b/>
          <w:szCs w:val="24"/>
        </w:rPr>
        <w:t xml:space="preserve">ΚΩΝΣΤΑΝΤΙΝΟΣ ΚΑΤΣΙΚΗΣ: </w:t>
      </w:r>
      <w:r>
        <w:rPr>
          <w:rFonts w:eastAsia="Times New Roman"/>
          <w:szCs w:val="24"/>
        </w:rPr>
        <w:t>Δεκτή, δεκτή.</w:t>
      </w:r>
    </w:p>
    <w:p w14:paraId="55F0E02A" w14:textId="77777777" w:rsidR="008A2FAC" w:rsidRDefault="00527947">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Δεκτή, δεκτή.</w:t>
      </w:r>
    </w:p>
    <w:p w14:paraId="55F0E02B" w14:textId="77777777" w:rsidR="008A2FAC" w:rsidRDefault="00527947">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τροπολογία με γενικό αριθμό 504 και ειδικό 36 έγινε δεκτή ως έχει κατά πλειοψηφία και εντά</w:t>
      </w:r>
      <w:r>
        <w:rPr>
          <w:rFonts w:eastAsia="Times New Roman" w:cs="Times New Roman"/>
          <w:szCs w:val="24"/>
        </w:rPr>
        <w:t>σσεται στο νομοσχέδιο ως ίδιον άρθρο.</w:t>
      </w:r>
    </w:p>
    <w:p w14:paraId="55F0E02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r>
        <w:rPr>
          <w:rFonts w:eastAsia="Times New Roman" w:cs="Times New Roman"/>
          <w:szCs w:val="24"/>
        </w:rPr>
        <w:t>.</w:t>
      </w:r>
    </w:p>
    <w:p w14:paraId="55F0E02D"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w:t>
      </w:r>
      <w:r>
        <w:rPr>
          <w:rFonts w:eastAsia="Times New Roman" w:cs="Times New Roman"/>
          <w:szCs w:val="24"/>
        </w:rPr>
        <w:t>: Γίνεται δεκτό το ακροτελεύτιο άρθρο;</w:t>
      </w:r>
    </w:p>
    <w:p w14:paraId="55F0E02E"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Δεκτό, δεκτό.</w:t>
      </w:r>
    </w:p>
    <w:p w14:paraId="55F0E02F" w14:textId="77777777" w:rsidR="008A2FAC" w:rsidRDefault="00527947">
      <w:pPr>
        <w:spacing w:line="600" w:lineRule="auto"/>
        <w:ind w:firstLine="720"/>
        <w:jc w:val="both"/>
        <w:rPr>
          <w:rFonts w:eastAsia="Times New Roman"/>
          <w:b/>
          <w:szCs w:val="24"/>
        </w:rPr>
      </w:pPr>
      <w:r>
        <w:rPr>
          <w:rFonts w:eastAsia="Times New Roman"/>
          <w:b/>
          <w:szCs w:val="24"/>
        </w:rPr>
        <w:t xml:space="preserve">ΑΘΑΝΑΣΙΟΣ ΚΑΒΒΑΔΑΣ: </w:t>
      </w:r>
      <w:r>
        <w:rPr>
          <w:rFonts w:eastAsia="Times New Roman"/>
          <w:szCs w:val="24"/>
        </w:rPr>
        <w:t>Δεκτό, δεκτό.</w:t>
      </w:r>
    </w:p>
    <w:p w14:paraId="55F0E030" w14:textId="77777777" w:rsidR="008A2FAC" w:rsidRDefault="0052794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55F0E031" w14:textId="77777777" w:rsidR="008A2FAC" w:rsidRDefault="00527947">
      <w:pPr>
        <w:spacing w:line="600" w:lineRule="auto"/>
        <w:ind w:firstLine="720"/>
        <w:jc w:val="both"/>
        <w:rPr>
          <w:rFonts w:eastAsia="Times New Roman"/>
          <w:szCs w:val="24"/>
        </w:rPr>
      </w:pPr>
      <w:r>
        <w:rPr>
          <w:rFonts w:eastAsia="Times New Roman"/>
          <w:b/>
          <w:szCs w:val="24"/>
        </w:rPr>
        <w:t>ΑΝΔΡΕΑΣ ΛΟΒ</w:t>
      </w:r>
      <w:r>
        <w:rPr>
          <w:rFonts w:eastAsia="Times New Roman"/>
          <w:b/>
          <w:szCs w:val="24"/>
        </w:rPr>
        <w:t xml:space="preserve">ΕΡΔΟΣ: </w:t>
      </w:r>
      <w:r>
        <w:rPr>
          <w:rFonts w:eastAsia="Times New Roman"/>
          <w:szCs w:val="24"/>
        </w:rPr>
        <w:t>Δεκτό, δεκτό.</w:t>
      </w:r>
    </w:p>
    <w:p w14:paraId="55F0E032"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Δεκτό, δεκτό.</w:t>
      </w:r>
    </w:p>
    <w:p w14:paraId="55F0E033" w14:textId="77777777" w:rsidR="008A2FAC" w:rsidRDefault="00527947">
      <w:pPr>
        <w:spacing w:line="600" w:lineRule="auto"/>
        <w:ind w:firstLine="720"/>
        <w:jc w:val="both"/>
        <w:rPr>
          <w:rFonts w:eastAsia="Times New Roman"/>
          <w:b/>
          <w:szCs w:val="24"/>
        </w:rPr>
      </w:pPr>
      <w:r>
        <w:rPr>
          <w:rFonts w:eastAsia="Times New Roman"/>
          <w:b/>
          <w:szCs w:val="24"/>
        </w:rPr>
        <w:t xml:space="preserve">ΣΠΥΡΙΔΩΝ ΛΥΚΟΥΔΗΣ: </w:t>
      </w:r>
      <w:r>
        <w:rPr>
          <w:rFonts w:eastAsia="Times New Roman"/>
          <w:szCs w:val="24"/>
        </w:rPr>
        <w:t>Δεκτό, δεκτό.</w:t>
      </w:r>
    </w:p>
    <w:p w14:paraId="55F0E034" w14:textId="77777777" w:rsidR="008A2FAC" w:rsidRDefault="00527947">
      <w:pPr>
        <w:spacing w:line="600" w:lineRule="auto"/>
        <w:ind w:firstLine="720"/>
        <w:jc w:val="both"/>
        <w:rPr>
          <w:rFonts w:eastAsia="Times New Roman"/>
          <w:b/>
          <w:szCs w:val="24"/>
        </w:rPr>
      </w:pPr>
      <w:r>
        <w:rPr>
          <w:rFonts w:eastAsia="Times New Roman"/>
          <w:b/>
          <w:szCs w:val="24"/>
        </w:rPr>
        <w:t xml:space="preserve">ΚΩΝΣΤΑΝΤΙΝΟΣ ΚΑΤΣΙΚΗΣ: </w:t>
      </w:r>
      <w:r>
        <w:rPr>
          <w:rFonts w:eastAsia="Times New Roman"/>
          <w:szCs w:val="24"/>
        </w:rPr>
        <w:t>Δεκτό, δεκτό.</w:t>
      </w:r>
    </w:p>
    <w:p w14:paraId="55F0E035" w14:textId="77777777" w:rsidR="008A2FAC" w:rsidRDefault="00527947">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Δεκτό, δεκτό.</w:t>
      </w:r>
    </w:p>
    <w:p w14:paraId="55F0E036" w14:textId="77777777" w:rsidR="008A2FAC" w:rsidRDefault="00527947">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Τ</w:t>
      </w:r>
      <w:r>
        <w:rPr>
          <w:rFonts w:eastAsia="Times New Roman" w:cs="Times New Roman"/>
          <w:szCs w:val="24"/>
        </w:rPr>
        <w:t>ο ακροτελεύτιο άρθρο έγινε δεκτό κατά πλειοψηφία.</w:t>
      </w:r>
    </w:p>
    <w:p w14:paraId="55F0E037"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Συνεπώς το νομοσχέδιο</w:t>
      </w:r>
      <w:r>
        <w:rPr>
          <w:rFonts w:eastAsia="Times New Roman" w:cs="Times New Roman"/>
          <w:szCs w:val="24"/>
        </w:rPr>
        <w:t xml:space="preserve"> του Υπουργείου Εθνικής Άμυνας</w:t>
      </w:r>
      <w:r>
        <w:rPr>
          <w:rFonts w:eastAsia="Times New Roman" w:cs="Times New Roman"/>
          <w:szCs w:val="24"/>
        </w:rPr>
        <w:t>: «Κύρωση της Συμφωνίας για την Επιτροπή Συντονισμού στο πλαίσιο της Συνόδου Υπουργών Άμυνας της Νοτιοανατολικής Ευρώπης (SEDM) και άλλες διατάξεις»</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έγινε δεκτό επί της αρχής και επί των άρθρων.</w:t>
      </w:r>
    </w:p>
    <w:p w14:paraId="55F0E038"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έχεσθε στο σημείο αυτό να ψηφίσουμε το νομοσχέδιο και στο σύνολό του;</w:t>
      </w:r>
    </w:p>
    <w:p w14:paraId="55F0E039"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Σήμερα;</w:t>
      </w:r>
    </w:p>
    <w:p w14:paraId="55F0E03A"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Τι είπατε; Δεν σας άκουσα.</w:t>
      </w:r>
    </w:p>
    <w:p w14:paraId="55F0E03B"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υπάρχει προσθήκη νέου άρθρου. Βάσει του 104</w:t>
      </w:r>
      <w:r>
        <w:rPr>
          <w:rFonts w:eastAsia="Times New Roman" w:cs="Times New Roman"/>
          <w:szCs w:val="24"/>
        </w:rPr>
        <w:t>,</w:t>
      </w:r>
      <w:r>
        <w:rPr>
          <w:rFonts w:eastAsia="Times New Roman" w:cs="Times New Roman"/>
          <w:szCs w:val="24"/>
        </w:rPr>
        <w:t xml:space="preserve"> πάει στην επόμ</w:t>
      </w:r>
      <w:r>
        <w:rPr>
          <w:rFonts w:eastAsia="Times New Roman" w:cs="Times New Roman"/>
          <w:szCs w:val="24"/>
        </w:rPr>
        <w:t xml:space="preserve">ενη συνεδρίαση η ψήφιση στο σύνολο. Το έχουμε συζητήσει πολλές φορές αυτό. </w:t>
      </w:r>
    </w:p>
    <w:p w14:paraId="55F0E03C"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Θέλετε να έχουμε αύριο το πρωί συνεδρίαση; </w:t>
      </w:r>
    </w:p>
    <w:p w14:paraId="55F0E03D"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Όχι, τη Δευτέρα</w:t>
      </w:r>
      <w:r w:rsidRPr="00CB500A">
        <w:rPr>
          <w:rFonts w:eastAsia="Times New Roman" w:cs="Times New Roman"/>
          <w:szCs w:val="24"/>
        </w:rPr>
        <w:t>,</w:t>
      </w:r>
      <w:r>
        <w:rPr>
          <w:rFonts w:eastAsia="Times New Roman" w:cs="Times New Roman"/>
          <w:szCs w:val="24"/>
        </w:rPr>
        <w:t xml:space="preserve"> που υπάρχει νομοσχέδιο. Γιατί; Είναι τόσο κατεπείγον; </w:t>
      </w:r>
    </w:p>
    <w:p w14:paraId="55F0E03E"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Αύριο το πρωί.</w:t>
      </w:r>
    </w:p>
    <w:p w14:paraId="55F0E03F"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Ευχαρίστως, εδώ θα είμαστε.</w:t>
      </w:r>
    </w:p>
    <w:p w14:paraId="55F0E040"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Οι υπόλοιποι συμφωνείτε; Κάναμε ολόκληρη συζήτηση, κύριε </w:t>
      </w:r>
      <w:proofErr w:type="spellStart"/>
      <w:r>
        <w:rPr>
          <w:rFonts w:eastAsia="Times New Roman" w:cs="Times New Roman"/>
          <w:szCs w:val="24"/>
        </w:rPr>
        <w:t>Μηταράκη</w:t>
      </w:r>
      <w:proofErr w:type="spellEnd"/>
      <w:r>
        <w:rPr>
          <w:rFonts w:eastAsia="Times New Roman" w:cs="Times New Roman"/>
          <w:szCs w:val="24"/>
        </w:rPr>
        <w:t>.</w:t>
      </w:r>
    </w:p>
    <w:p w14:paraId="55F0E041"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έχει τιναχτεί μέχρι τώρα η δ</w:t>
      </w:r>
      <w:r>
        <w:rPr>
          <w:rFonts w:eastAsia="Times New Roman" w:cs="Times New Roman"/>
          <w:szCs w:val="24"/>
        </w:rPr>
        <w:t xml:space="preserve">ιαδικασία. Εσείς θέλετε να ξανακάνουμε τη διαδικασία για να την </w:t>
      </w:r>
      <w:proofErr w:type="spellStart"/>
      <w:r>
        <w:rPr>
          <w:rFonts w:eastAsia="Times New Roman" w:cs="Times New Roman"/>
          <w:szCs w:val="24"/>
        </w:rPr>
        <w:t>ξανατινάξετε</w:t>
      </w:r>
      <w:proofErr w:type="spellEnd"/>
      <w:r>
        <w:rPr>
          <w:rFonts w:eastAsia="Times New Roman" w:cs="Times New Roman"/>
          <w:szCs w:val="24"/>
        </w:rPr>
        <w:t>;</w:t>
      </w:r>
    </w:p>
    <w:p w14:paraId="55F0E042"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Δικαιούμαι, κύριε </w:t>
      </w:r>
      <w:proofErr w:type="spellStart"/>
      <w:r>
        <w:rPr>
          <w:rFonts w:eastAsia="Times New Roman" w:cs="Times New Roman"/>
          <w:szCs w:val="24"/>
        </w:rPr>
        <w:t>Μηταράκη</w:t>
      </w:r>
      <w:proofErr w:type="spellEnd"/>
      <w:r>
        <w:rPr>
          <w:rFonts w:eastAsia="Times New Roman" w:cs="Times New Roman"/>
          <w:szCs w:val="24"/>
        </w:rPr>
        <w:t>,</w:t>
      </w:r>
      <w:r>
        <w:rPr>
          <w:rFonts w:eastAsia="Times New Roman" w:cs="Times New Roman"/>
          <w:szCs w:val="24"/>
        </w:rPr>
        <w:t xml:space="preserve"> να πω ότι δεν ήσασταν στην Αίθουσα. Δεν ήσασταν στην Αίθουσα.</w:t>
      </w:r>
    </w:p>
    <w:p w14:paraId="55F0E043" w14:textId="77777777" w:rsidR="008A2FAC" w:rsidRDefault="00527947">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Πώς δεν ήμουν;</w:t>
      </w:r>
    </w:p>
    <w:p w14:paraId="55F0E044"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Δεν</w:t>
      </w:r>
      <w:r>
        <w:rPr>
          <w:rFonts w:eastAsia="Times New Roman"/>
          <w:szCs w:val="24"/>
        </w:rPr>
        <w:t xml:space="preserve"> ήσασταν στην Αίθουσα. Επομένως, λέμε «ναι» τώρα και τελειώνει η ιστορία.</w:t>
      </w:r>
    </w:p>
    <w:p w14:paraId="55F0E045"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Δεν ήσασταν στην Αίθουσα και προχωράμε.</w:t>
      </w:r>
    </w:p>
    <w:p w14:paraId="55F0E046" w14:textId="77777777" w:rsidR="008A2FAC" w:rsidRDefault="00527947">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Έχει δίκιο, κύριε Πρόεδρε, αλλά δεχθήκαμε τη διαδικασία στην αρχή.</w:t>
      </w:r>
    </w:p>
    <w:p w14:paraId="55F0E047" w14:textId="77777777" w:rsidR="008A2FAC" w:rsidRDefault="00527947">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(Γεώργιος Βαρεμένος): </w:t>
      </w:r>
      <w:r>
        <w:rPr>
          <w:rFonts w:eastAsia="Times New Roman"/>
          <w:szCs w:val="24"/>
        </w:rPr>
        <w:t>Αυτό λέω.</w:t>
      </w:r>
    </w:p>
    <w:p w14:paraId="55F0E048" w14:textId="77777777" w:rsidR="008A2FAC" w:rsidRDefault="00527947">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Την επόμενη φορά, όμως…</w:t>
      </w:r>
    </w:p>
    <w:p w14:paraId="55F0E049"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Εντάξει, κύριε Λοβέρδο, ειπώθηκαν αρκετά. Όμως, δεν ήταν εδώ ο κ. </w:t>
      </w:r>
      <w:proofErr w:type="spellStart"/>
      <w:r>
        <w:rPr>
          <w:rFonts w:eastAsia="Times New Roman"/>
          <w:szCs w:val="24"/>
        </w:rPr>
        <w:t>Μηταράκης</w:t>
      </w:r>
      <w:proofErr w:type="spellEnd"/>
      <w:r>
        <w:rPr>
          <w:rFonts w:eastAsia="Times New Roman"/>
          <w:szCs w:val="24"/>
        </w:rPr>
        <w:t>. Ήταν και δεν ήταν. Σας παρακαλώ πολύ.</w:t>
      </w:r>
    </w:p>
    <w:p w14:paraId="55F0E04A"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Γίνεται δεκτό κατ</w:t>
      </w:r>
      <w:r>
        <w:rPr>
          <w:rFonts w:eastAsia="Times New Roman"/>
          <w:szCs w:val="24"/>
        </w:rPr>
        <w:t>’ εξαίρεση σήμερα.</w:t>
      </w:r>
    </w:p>
    <w:p w14:paraId="55F0E04B" w14:textId="77777777" w:rsidR="008A2FAC" w:rsidRDefault="0052794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Προχωράμε στο σύνολο</w:t>
      </w:r>
      <w:r>
        <w:rPr>
          <w:rFonts w:eastAsia="Times New Roman"/>
          <w:szCs w:val="24"/>
        </w:rPr>
        <w:t>,</w:t>
      </w:r>
      <w:r>
        <w:rPr>
          <w:rFonts w:eastAsia="Times New Roman"/>
          <w:szCs w:val="24"/>
        </w:rPr>
        <w:t xml:space="preserve"> λοιπόν.</w:t>
      </w:r>
    </w:p>
    <w:p w14:paraId="55F0E04C"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55F0E04D"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Δεκτό, δεκτό.</w:t>
      </w:r>
    </w:p>
    <w:p w14:paraId="55F0E04E" w14:textId="77777777" w:rsidR="008A2FAC" w:rsidRDefault="00527947">
      <w:pPr>
        <w:spacing w:line="600" w:lineRule="auto"/>
        <w:ind w:firstLine="720"/>
        <w:jc w:val="both"/>
        <w:rPr>
          <w:rFonts w:eastAsia="Times New Roman"/>
          <w:b/>
          <w:szCs w:val="24"/>
        </w:rPr>
      </w:pPr>
      <w:r>
        <w:rPr>
          <w:rFonts w:eastAsia="Times New Roman"/>
          <w:b/>
          <w:szCs w:val="24"/>
        </w:rPr>
        <w:t xml:space="preserve">ΑΘΑΝΑΣΙΟΣ ΚΑΒΒΑΔΑΣ: </w:t>
      </w:r>
      <w:r>
        <w:rPr>
          <w:rFonts w:eastAsia="Times New Roman"/>
          <w:szCs w:val="24"/>
        </w:rPr>
        <w:t>Δεκτό, δεκτό.</w:t>
      </w:r>
    </w:p>
    <w:p w14:paraId="55F0E04F" w14:textId="77777777" w:rsidR="008A2FAC" w:rsidRDefault="0052794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55F0E050" w14:textId="77777777" w:rsidR="008A2FAC" w:rsidRDefault="0052794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Δεκτό, δεκτό.</w:t>
      </w:r>
    </w:p>
    <w:p w14:paraId="55F0E051"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Δεκτό, δεκτό.</w:t>
      </w:r>
    </w:p>
    <w:p w14:paraId="55F0E052" w14:textId="77777777" w:rsidR="008A2FAC" w:rsidRDefault="00527947">
      <w:pPr>
        <w:spacing w:line="600" w:lineRule="auto"/>
        <w:ind w:firstLine="720"/>
        <w:jc w:val="both"/>
        <w:rPr>
          <w:rFonts w:eastAsia="Times New Roman"/>
          <w:b/>
          <w:szCs w:val="24"/>
        </w:rPr>
      </w:pPr>
      <w:r>
        <w:rPr>
          <w:rFonts w:eastAsia="Times New Roman"/>
          <w:b/>
          <w:szCs w:val="24"/>
        </w:rPr>
        <w:t xml:space="preserve">ΣΠΥΡΙΔΩΝ ΛΥΚΟΥΔΗΣ: </w:t>
      </w:r>
      <w:r>
        <w:rPr>
          <w:rFonts w:eastAsia="Times New Roman"/>
          <w:szCs w:val="24"/>
        </w:rPr>
        <w:t>Δεκτό, δεκτό.</w:t>
      </w:r>
    </w:p>
    <w:p w14:paraId="55F0E053" w14:textId="77777777" w:rsidR="008A2FAC" w:rsidRDefault="00527947">
      <w:pPr>
        <w:spacing w:line="600" w:lineRule="auto"/>
        <w:ind w:firstLine="720"/>
        <w:jc w:val="both"/>
        <w:rPr>
          <w:rFonts w:eastAsia="Times New Roman"/>
          <w:b/>
          <w:szCs w:val="24"/>
        </w:rPr>
      </w:pPr>
      <w:r>
        <w:rPr>
          <w:rFonts w:eastAsia="Times New Roman"/>
          <w:b/>
          <w:szCs w:val="24"/>
        </w:rPr>
        <w:t xml:space="preserve">ΚΩΝΣΤΑΝΤΙΝΟΣ ΚΑΤΣΙΚΗΣ: </w:t>
      </w:r>
      <w:r>
        <w:rPr>
          <w:rFonts w:eastAsia="Times New Roman"/>
          <w:szCs w:val="24"/>
        </w:rPr>
        <w:t>Δεκτό, δεκτό.</w:t>
      </w:r>
    </w:p>
    <w:p w14:paraId="55F0E054" w14:textId="77777777" w:rsidR="008A2FAC" w:rsidRDefault="00527947">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Δεκτό, δεκτό.</w:t>
      </w:r>
    </w:p>
    <w:p w14:paraId="55F0E055" w14:textId="77777777" w:rsidR="008A2FAC" w:rsidRDefault="00527947">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Το νομοσχέδιο έγινε δεκτό και στο σύνολο κατά πλειοψηφία.</w:t>
      </w:r>
    </w:p>
    <w:p w14:paraId="55F0E056"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Συν</w:t>
      </w:r>
      <w:r>
        <w:rPr>
          <w:rFonts w:eastAsia="Times New Roman" w:cs="Times New Roman"/>
          <w:szCs w:val="24"/>
        </w:rPr>
        <w:t xml:space="preserve">επώς το </w:t>
      </w:r>
      <w:r>
        <w:rPr>
          <w:rFonts w:eastAsia="Times New Roman" w:cs="Times New Roman"/>
          <w:szCs w:val="24"/>
        </w:rPr>
        <w:t>νομοσχέδιο του</w:t>
      </w:r>
      <w:r>
        <w:rPr>
          <w:rFonts w:eastAsia="Times New Roman" w:cs="Times New Roman"/>
          <w:szCs w:val="24"/>
        </w:rPr>
        <w:t xml:space="preserve"> Υπουργείου Εθνικής Άμυνας</w:t>
      </w:r>
      <w:r>
        <w:rPr>
          <w:rFonts w:eastAsia="Times New Roman" w:cs="Times New Roman"/>
          <w:szCs w:val="24"/>
        </w:rPr>
        <w:t>:</w:t>
      </w:r>
      <w:r>
        <w:rPr>
          <w:rFonts w:eastAsia="Times New Roman" w:cs="Times New Roman"/>
          <w:szCs w:val="24"/>
        </w:rPr>
        <w:t xml:space="preserve"> «Κύρωση της Συμφωνίας για την Επιτροπή Συντονισμού στο πλαίσιο της Συνόδου Υπουργών Άμυνας της Νοτιοανατολικής Ευρώπης (SEDM) και άλλες διατάξεις» έγινε δεκτό </w:t>
      </w:r>
      <w:r>
        <w:rPr>
          <w:rFonts w:eastAsia="Times New Roman" w:cs="Times New Roman"/>
          <w:szCs w:val="24"/>
        </w:rPr>
        <w:t>κατά πλειοψηφία, σε μόνη συζήτηση</w:t>
      </w:r>
      <w:r>
        <w:rPr>
          <w:rFonts w:eastAsia="Times New Roman" w:cs="Times New Roman"/>
          <w:szCs w:val="24"/>
        </w:rPr>
        <w:t>, επί της αρχή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των άρθρων και του συνόλου </w:t>
      </w:r>
      <w:r>
        <w:rPr>
          <w:rFonts w:eastAsia="Times New Roman" w:cs="Times New Roman"/>
          <w:szCs w:val="24"/>
        </w:rPr>
        <w:t>και έχει ως εξής:</w:t>
      </w:r>
    </w:p>
    <w:p w14:paraId="55F0E057" w14:textId="77777777" w:rsidR="008A2FAC" w:rsidRDefault="00527947">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Να μπει η σελίδα</w:t>
      </w:r>
      <w:r>
        <w:rPr>
          <w:rFonts w:eastAsia="Times New Roman" w:cs="Times New Roman"/>
          <w:szCs w:val="24"/>
        </w:rPr>
        <w:t xml:space="preserve"> 98α</w:t>
      </w:r>
      <w:r>
        <w:rPr>
          <w:rFonts w:eastAsia="Times New Roman" w:cs="Times New Roman"/>
          <w:szCs w:val="24"/>
        </w:rPr>
        <w:t>)</w:t>
      </w:r>
    </w:p>
    <w:p w14:paraId="55F0E058"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Προχωρούμε</w:t>
      </w:r>
      <w:r>
        <w:rPr>
          <w:rFonts w:eastAsia="Times New Roman"/>
          <w:szCs w:val="24"/>
        </w:rPr>
        <w:t xml:space="preserve"> στην επόμενη </w:t>
      </w:r>
      <w:r>
        <w:rPr>
          <w:rFonts w:eastAsia="Times New Roman"/>
          <w:szCs w:val="24"/>
        </w:rPr>
        <w:t>κ</w:t>
      </w:r>
      <w:r>
        <w:rPr>
          <w:rFonts w:eastAsia="Times New Roman"/>
          <w:szCs w:val="24"/>
        </w:rPr>
        <w:t xml:space="preserve">ύρωση, για την Φινλανδία, χωρίς </w:t>
      </w:r>
      <w:proofErr w:type="spellStart"/>
      <w:r>
        <w:rPr>
          <w:rFonts w:eastAsia="Times New Roman"/>
          <w:szCs w:val="24"/>
        </w:rPr>
        <w:t>φινλανδοποιήση</w:t>
      </w:r>
      <w:proofErr w:type="spellEnd"/>
      <w:r>
        <w:rPr>
          <w:rFonts w:eastAsia="Times New Roman"/>
          <w:szCs w:val="24"/>
        </w:rPr>
        <w:t>.</w:t>
      </w:r>
    </w:p>
    <w:p w14:paraId="55F0E059" w14:textId="77777777" w:rsidR="008A2FAC" w:rsidRDefault="00527947">
      <w:pPr>
        <w:spacing w:line="600" w:lineRule="auto"/>
        <w:ind w:firstLine="720"/>
        <w:jc w:val="both"/>
        <w:rPr>
          <w:rFonts w:eastAsia="Times New Roman"/>
          <w:szCs w:val="24"/>
        </w:rPr>
      </w:pPr>
      <w:r>
        <w:rPr>
          <w:rFonts w:eastAsia="Times New Roman"/>
          <w:szCs w:val="24"/>
        </w:rPr>
        <w:t xml:space="preserve">Κηρύσσεται περαιωμένη η συζήτηση </w:t>
      </w:r>
      <w:r>
        <w:rPr>
          <w:rFonts w:eastAsia="Times New Roman"/>
          <w:szCs w:val="24"/>
        </w:rPr>
        <w:t>επί της αρχής, των άρθρων και του συνόλου του σχεδίου νόμου του Υπουργείου Εθνικής Άμυνας</w:t>
      </w:r>
      <w:r>
        <w:rPr>
          <w:rFonts w:eastAsia="Times New Roman"/>
          <w:szCs w:val="24"/>
        </w:rPr>
        <w:t>:</w:t>
      </w:r>
      <w:r>
        <w:rPr>
          <w:rFonts w:eastAsia="Times New Roman"/>
          <w:szCs w:val="24"/>
        </w:rPr>
        <w:t xml:space="preserve"> «Κύρωση του Μνημονίου Κατανόησης μεταξύ του Υπουργείου Εθνικής Άμυνας της Ελληνικής Δημοκρατίας και του Υπουργείου Άμυνας της Δημοκρατίας της Φινλανδίας σχετικά με Συνεργασία στον τομέα του Αμυντικού Υλικού».</w:t>
      </w:r>
    </w:p>
    <w:p w14:paraId="55F0E05A" w14:textId="77777777" w:rsidR="008A2FAC" w:rsidRDefault="00527947">
      <w:pPr>
        <w:spacing w:line="600" w:lineRule="auto"/>
        <w:ind w:firstLine="720"/>
        <w:jc w:val="both"/>
        <w:rPr>
          <w:rFonts w:eastAsia="Times New Roman"/>
          <w:szCs w:val="24"/>
        </w:rPr>
      </w:pPr>
      <w:r>
        <w:rPr>
          <w:rFonts w:eastAsia="Times New Roman"/>
          <w:szCs w:val="24"/>
        </w:rPr>
        <w:t>Ερωτάται το Σώμα: Γίνεται δεκτό το νομοσχέδιο;</w:t>
      </w:r>
    </w:p>
    <w:p w14:paraId="55F0E05B"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Δεκτό, δεκτό.</w:t>
      </w:r>
    </w:p>
    <w:p w14:paraId="55F0E05C" w14:textId="77777777" w:rsidR="008A2FAC" w:rsidRDefault="00527947">
      <w:pPr>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Δεκτό, δεκτό.</w:t>
      </w:r>
    </w:p>
    <w:p w14:paraId="55F0E05D" w14:textId="77777777" w:rsidR="008A2FAC" w:rsidRDefault="0052794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55F0E05E" w14:textId="77777777" w:rsidR="008A2FAC" w:rsidRDefault="0052794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Δεκτό, δεκτό.</w:t>
      </w:r>
    </w:p>
    <w:p w14:paraId="55F0E05F"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Κατά πλειοψηφία.</w:t>
      </w:r>
    </w:p>
    <w:p w14:paraId="55F0E060" w14:textId="77777777" w:rsidR="008A2FAC" w:rsidRDefault="00527947">
      <w:pPr>
        <w:spacing w:line="600" w:lineRule="auto"/>
        <w:ind w:firstLine="720"/>
        <w:jc w:val="both"/>
        <w:rPr>
          <w:rFonts w:eastAsia="Times New Roman"/>
          <w:szCs w:val="24"/>
        </w:rPr>
      </w:pPr>
      <w:r>
        <w:rPr>
          <w:rFonts w:eastAsia="Times New Roman"/>
          <w:b/>
          <w:szCs w:val="24"/>
        </w:rPr>
        <w:t xml:space="preserve">ΣΠΥΡΙΔΩΝ ΛΥΚΟΥΔΗΣ: </w:t>
      </w:r>
      <w:r>
        <w:rPr>
          <w:rFonts w:eastAsia="Times New Roman"/>
          <w:szCs w:val="24"/>
        </w:rPr>
        <w:t>Δεκτό, δεκτό.</w:t>
      </w:r>
    </w:p>
    <w:p w14:paraId="55F0E061" w14:textId="77777777" w:rsidR="008A2FAC" w:rsidRDefault="00527947">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Δεκτό, δεκτό.</w:t>
      </w:r>
    </w:p>
    <w:p w14:paraId="55F0E062" w14:textId="77777777" w:rsidR="008A2FAC" w:rsidRDefault="00527947">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55F0E063" w14:textId="77777777" w:rsidR="008A2FAC" w:rsidRDefault="0052794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Συνεπώς το νομοσχέδιο του Υπουργείου Εθνικής Άμυνας</w:t>
      </w:r>
      <w:r>
        <w:rPr>
          <w:rFonts w:eastAsia="Times New Roman"/>
          <w:szCs w:val="24"/>
        </w:rPr>
        <w:t>:</w:t>
      </w:r>
      <w:r>
        <w:rPr>
          <w:rFonts w:eastAsia="Times New Roman"/>
          <w:szCs w:val="24"/>
        </w:rPr>
        <w:t xml:space="preserve"> «Κύρωση του Μνημονίου Κατανόησης μεταξύ του Υπουργείου Εθνικής Άμυνας της Ελληνικής Δημοκρατίας και του Υπουργείου Άμυνας της Δημοκρατίας της Φινλανδίας σχετικά με Συνερ</w:t>
      </w:r>
      <w:r>
        <w:rPr>
          <w:rFonts w:eastAsia="Times New Roman"/>
          <w:szCs w:val="24"/>
        </w:rPr>
        <w:t>γασία στον τομέα του Αμυντικού Υλικού»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cs="Times New Roman"/>
          <w:szCs w:val="24"/>
        </w:rPr>
        <w:t xml:space="preserve"> επί της αρχής, των άρθρων και του συνόλου και έχει ως εξής:</w:t>
      </w:r>
    </w:p>
    <w:p w14:paraId="55F0E064" w14:textId="77777777" w:rsidR="008A2FAC" w:rsidRDefault="00527947">
      <w:pPr>
        <w:spacing w:line="600" w:lineRule="auto"/>
        <w:ind w:firstLine="720"/>
        <w:jc w:val="center"/>
        <w:rPr>
          <w:rFonts w:eastAsia="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Να μπει η σελίδα </w:t>
      </w:r>
      <w:r>
        <w:rPr>
          <w:rFonts w:eastAsia="Times New Roman" w:cs="Times New Roman"/>
          <w:szCs w:val="24"/>
        </w:rPr>
        <w:t>100α</w:t>
      </w:r>
      <w:r>
        <w:rPr>
          <w:rFonts w:eastAsia="Times New Roman" w:cs="Times New Roman"/>
          <w:szCs w:val="24"/>
        </w:rPr>
        <w:t>)</w:t>
      </w:r>
    </w:p>
    <w:p w14:paraId="55F0E065"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Προχωρούμ</w:t>
      </w:r>
      <w:r>
        <w:rPr>
          <w:rFonts w:eastAsia="Times New Roman"/>
          <w:szCs w:val="24"/>
        </w:rPr>
        <w:t xml:space="preserve">ε στην τρίτη κύρωση. </w:t>
      </w:r>
    </w:p>
    <w:p w14:paraId="55F0E066" w14:textId="77777777" w:rsidR="008A2FAC" w:rsidRDefault="00527947">
      <w:pPr>
        <w:spacing w:line="600" w:lineRule="auto"/>
        <w:ind w:firstLine="720"/>
        <w:jc w:val="both"/>
        <w:rPr>
          <w:rFonts w:eastAsia="Times New Roman"/>
          <w:szCs w:val="24"/>
        </w:rPr>
      </w:pPr>
      <w:r>
        <w:rPr>
          <w:rFonts w:eastAsia="Times New Roman"/>
          <w:szCs w:val="24"/>
        </w:rPr>
        <w:t>Κηρύσσεται περαιωμένη η συζήτηση επί της αρχής, των άρθρων και του συνόλου του σχεδίου νόμου του Υπουργείου Εθνικής Άμυνας</w:t>
      </w:r>
      <w:r>
        <w:rPr>
          <w:rFonts w:eastAsia="Times New Roman"/>
          <w:szCs w:val="24"/>
        </w:rPr>
        <w:t>:</w:t>
      </w:r>
      <w:r>
        <w:rPr>
          <w:rFonts w:eastAsia="Times New Roman"/>
          <w:szCs w:val="24"/>
        </w:rPr>
        <w:t xml:space="preserve"> «Κύρωση της Διοικητικής Διευθέτησης μεταξύ του Υπουργείου Εθνικής Άμυνας της Ελληνικής Δημοκρατίας και του Μηχ</w:t>
      </w:r>
      <w:r>
        <w:rPr>
          <w:rFonts w:eastAsia="Times New Roman"/>
          <w:szCs w:val="24"/>
        </w:rPr>
        <w:t>ανισμού ΑΤΗΕΝΑ όσον αφορά στις Υπηρεσίες Μετακινήσεων και Μεταφορών οι οποίες παρέχονται από το Πολυεθνικό Συντονιστικό Κέντρο Στρατηγικών Θαλάσσιων Μεταφορών (ΠΟΣΚΕΣΘΑΜ)».</w:t>
      </w:r>
    </w:p>
    <w:p w14:paraId="55F0E067" w14:textId="77777777" w:rsidR="008A2FAC" w:rsidRDefault="00527947">
      <w:pPr>
        <w:spacing w:line="600" w:lineRule="auto"/>
        <w:ind w:firstLine="720"/>
        <w:jc w:val="both"/>
        <w:rPr>
          <w:rFonts w:eastAsia="Times New Roman"/>
          <w:szCs w:val="24"/>
        </w:rPr>
      </w:pPr>
      <w:r>
        <w:rPr>
          <w:rFonts w:eastAsia="Times New Roman"/>
          <w:szCs w:val="24"/>
        </w:rPr>
        <w:t xml:space="preserve">Ερωτάται το Σώμα: Γίνεται δεκτό το νομοσχέδιο; </w:t>
      </w:r>
    </w:p>
    <w:p w14:paraId="55F0E068" w14:textId="77777777" w:rsidR="008A2FAC" w:rsidRDefault="00527947">
      <w:pPr>
        <w:spacing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Δεκτό, δεκτό.</w:t>
      </w:r>
    </w:p>
    <w:p w14:paraId="55F0E069" w14:textId="77777777" w:rsidR="008A2FAC" w:rsidRDefault="00527947">
      <w:pPr>
        <w:spacing w:line="600" w:lineRule="auto"/>
        <w:ind w:firstLine="720"/>
        <w:jc w:val="both"/>
        <w:rPr>
          <w:rFonts w:eastAsia="Times New Roman"/>
          <w:szCs w:val="24"/>
        </w:rPr>
      </w:pPr>
      <w:r>
        <w:rPr>
          <w:rFonts w:eastAsia="Times New Roman"/>
          <w:b/>
          <w:szCs w:val="24"/>
        </w:rPr>
        <w:t>ΑΘΑΝ</w:t>
      </w:r>
      <w:r>
        <w:rPr>
          <w:rFonts w:eastAsia="Times New Roman"/>
          <w:b/>
          <w:szCs w:val="24"/>
        </w:rPr>
        <w:t xml:space="preserve">ΑΣΙΟΣ ΚΑΒΒΑΔΑΣ: </w:t>
      </w:r>
      <w:r>
        <w:rPr>
          <w:rFonts w:eastAsia="Times New Roman"/>
          <w:szCs w:val="24"/>
        </w:rPr>
        <w:t>Δεκτό, δεκτό.</w:t>
      </w:r>
    </w:p>
    <w:p w14:paraId="55F0E06A" w14:textId="77777777" w:rsidR="008A2FAC" w:rsidRDefault="0052794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55F0E06B" w14:textId="77777777" w:rsidR="008A2FAC" w:rsidRDefault="0052794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Δεκτό, δεκτό.</w:t>
      </w:r>
    </w:p>
    <w:p w14:paraId="55F0E06C" w14:textId="77777777" w:rsidR="008A2FAC" w:rsidRDefault="0052794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Κατά πλειοψηφία.</w:t>
      </w:r>
    </w:p>
    <w:p w14:paraId="55F0E06D" w14:textId="77777777" w:rsidR="008A2FAC" w:rsidRDefault="00527947">
      <w:pPr>
        <w:spacing w:line="600" w:lineRule="auto"/>
        <w:ind w:firstLine="720"/>
        <w:jc w:val="both"/>
        <w:rPr>
          <w:rFonts w:eastAsia="Times New Roman"/>
          <w:szCs w:val="24"/>
        </w:rPr>
      </w:pPr>
      <w:r>
        <w:rPr>
          <w:rFonts w:eastAsia="Times New Roman"/>
          <w:b/>
          <w:szCs w:val="24"/>
        </w:rPr>
        <w:t xml:space="preserve">ΣΠΥΡΙΔΩΝ ΛΥΚΟΥΔΗΣ: </w:t>
      </w:r>
      <w:r>
        <w:rPr>
          <w:rFonts w:eastAsia="Times New Roman"/>
          <w:szCs w:val="24"/>
        </w:rPr>
        <w:t>Δεκτό, δεκτό.</w:t>
      </w:r>
    </w:p>
    <w:p w14:paraId="55F0E06E" w14:textId="77777777" w:rsidR="008A2FAC" w:rsidRDefault="00527947">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Δεκτό, δεκτό.</w:t>
      </w:r>
    </w:p>
    <w:p w14:paraId="55F0E06F" w14:textId="77777777" w:rsidR="008A2FAC" w:rsidRDefault="00527947">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55F0E070" w14:textId="77777777" w:rsidR="008A2FAC" w:rsidRDefault="00527947">
      <w:pPr>
        <w:spacing w:line="600" w:lineRule="auto"/>
        <w:ind w:firstLine="720"/>
        <w:jc w:val="both"/>
        <w:rPr>
          <w:rFonts w:eastAsia="Times New Roman" w:cs="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Συνεπώς το νομοσχέδιο του Υπουργείου Εθνικής Άμυνας</w:t>
      </w:r>
      <w:r>
        <w:rPr>
          <w:rFonts w:eastAsia="Times New Roman"/>
          <w:szCs w:val="24"/>
        </w:rPr>
        <w:t>:</w:t>
      </w:r>
      <w:r>
        <w:rPr>
          <w:rFonts w:eastAsia="Times New Roman"/>
          <w:szCs w:val="24"/>
        </w:rPr>
        <w:t xml:space="preserve"> «Κύρωση της Διοικητικής Διευθέτησης μεταξύ του Υπουργείου Εθνικής Άμυνας της Ελληνικής Δημοκρατίας και του Μηχανισμού ΑΤΗΕΝΑ όσον αφορά στις Υπηρεσίες Μετακινήσεων και Μεταφορών οι οποίες παρ</w:t>
      </w:r>
      <w:r>
        <w:rPr>
          <w:rFonts w:eastAsia="Times New Roman"/>
          <w:szCs w:val="24"/>
        </w:rPr>
        <w:t>έχονται από το Πολυεθνικό Συντονιστικό Κέντρο Στρατηγικών Θαλάσσιων Μεταφορών (ΠΟΣΚΕΣΘΑΜ)»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cs="Times New Roman"/>
          <w:szCs w:val="24"/>
        </w:rPr>
        <w:t xml:space="preserve"> επί της αρχής, των άρθρων και του συνόλου και έχει ως εξής:</w:t>
      </w:r>
    </w:p>
    <w:p w14:paraId="55F0E071" w14:textId="77777777" w:rsidR="008A2FAC" w:rsidRDefault="00527947">
      <w:pPr>
        <w:spacing w:line="600" w:lineRule="auto"/>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Να μπει η </w:t>
      </w:r>
      <w:r>
        <w:rPr>
          <w:rFonts w:eastAsia="Times New Roman" w:cs="Times New Roman"/>
          <w:szCs w:val="24"/>
        </w:rPr>
        <w:t>σελίδα 102α</w:t>
      </w:r>
      <w:r>
        <w:rPr>
          <w:rFonts w:eastAsia="Times New Roman" w:cs="Times New Roman"/>
          <w:szCs w:val="24"/>
        </w:rPr>
        <w:t>)</w:t>
      </w:r>
    </w:p>
    <w:p w14:paraId="55F0E072"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Κυρίες και κύριοι συνάδελφοι, π</w:t>
      </w:r>
      <w:r>
        <w:rPr>
          <w:rFonts w:eastAsia="Times New Roman"/>
          <w:szCs w:val="24"/>
        </w:rPr>
        <w:t>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14:paraId="55F0E073" w14:textId="77777777" w:rsidR="008A2FAC" w:rsidRDefault="00527947">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ΟΙ ΒΟΥΛΕΥΤΕΣ:</w:t>
      </w:r>
      <w:r>
        <w:rPr>
          <w:rFonts w:eastAsia="Times New Roman"/>
          <w:szCs w:val="24"/>
        </w:rPr>
        <w:t xml:space="preserve"> Μάλιστα, μ</w:t>
      </w:r>
      <w:r>
        <w:rPr>
          <w:rFonts w:eastAsia="Times New Roman"/>
          <w:szCs w:val="24"/>
        </w:rPr>
        <w:t>άλιστα.</w:t>
      </w:r>
    </w:p>
    <w:p w14:paraId="55F0E074" w14:textId="77777777" w:rsidR="008A2FAC" w:rsidRDefault="0052794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55F0E075" w14:textId="77777777" w:rsidR="008A2FAC" w:rsidRDefault="00527947">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5F0E076" w14:textId="77777777" w:rsidR="008A2FAC" w:rsidRDefault="00527947">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5F0E077" w14:textId="77777777" w:rsidR="008A2FAC" w:rsidRDefault="0052794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Με τη συναίνε</w:t>
      </w:r>
      <w:r>
        <w:rPr>
          <w:rFonts w:eastAsia="Times New Roman" w:cs="Times New Roman"/>
          <w:szCs w:val="24"/>
        </w:rPr>
        <w:t xml:space="preserve">ση του Σώματος και ώρα 11.58΄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Πέμπτη 23 Ιουνίου 2016 και ώρα 9.30΄, με αντικείμενο εργασιών του Σώματος κοινοβουλευτικό έλεγχο: συζήτηση επικαίρων ερωτήσεων.</w:t>
      </w:r>
    </w:p>
    <w:p w14:paraId="55F0E078" w14:textId="77777777" w:rsidR="008A2FAC" w:rsidRDefault="00527947">
      <w:pPr>
        <w:spacing w:line="600" w:lineRule="auto"/>
        <w:ind w:left="720"/>
        <w:jc w:val="both"/>
        <w:rPr>
          <w:rFonts w:eastAsia="Times New Roman" w:cs="Times New Roman"/>
          <w:szCs w:val="24"/>
        </w:rPr>
      </w:pPr>
      <w:r>
        <w:rPr>
          <w:rFonts w:eastAsia="Times New Roman" w:cs="Times New Roman"/>
          <w:b/>
          <w:bCs/>
          <w:szCs w:val="24"/>
        </w:rPr>
        <w:t xml:space="preserve">    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8A2F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zOk3MuTOglJT9CrV160D3sjkoj8=" w:salt="Dz5xKEECrgvGDLYNoYR11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AC"/>
    <w:rsid w:val="003A0A46"/>
    <w:rsid w:val="00527947"/>
    <w:rsid w:val="008A2F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DE3E"/>
  <w15:docId w15:val="{1362FE1B-6FCF-4740-B690-4F402164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3F2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A3F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268</MetadataID>
    <Session xmlns="641f345b-441b-4b81-9152-adc2e73ba5e1">Α´</Session>
    <Date xmlns="641f345b-441b-4b81-9152-adc2e73ba5e1">2016-06-21T21:00:00+00:00</Date>
    <Status xmlns="641f345b-441b-4b81-9152-adc2e73ba5e1">
      <Url>http://srv-sp1/praktika/Lists/Incoming_Metadata/EditForm.aspx?ID=268&amp;Source=/praktika/Recordings_Library/Forms/AllItems.aspx</Url>
      <Description>Δημοσιεύτηκε</Description>
    </Status>
    <Meeting xmlns="641f345b-441b-4b81-9152-adc2e73ba5e1">ΡΜΖ´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6FEA02-A0CA-48BC-9693-3E3B1DC1D3BF}">
  <ds:schemaRefs>
    <ds:schemaRef ds:uri="http://purl.org/dc/elements/1.1/"/>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purl.org/dc/terms/"/>
    <ds:schemaRef ds:uri="641f345b-441b-4b81-9152-adc2e73ba5e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3B710AA-0574-41EB-9292-B26485137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52B30-CEC4-43B0-8043-345F068BFE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17199</Words>
  <Characters>92875</Characters>
  <Application>Microsoft Office Word</Application>
  <DocSecurity>0</DocSecurity>
  <Lines>773</Lines>
  <Paragraphs>219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109855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2016-07-01T07:15:00Z</dcterms:created>
  <dcterms:modified xsi:type="dcterms:W3CDTF">2016-07-01T07:15:00Z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